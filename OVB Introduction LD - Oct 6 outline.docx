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01A3" w14:textId="77777777" w:rsidR="0070278C" w:rsidRDefault="0070278C" w:rsidP="0070278C">
      <w:pPr>
        <w:rPr>
          <w:ins w:id="0" w:author="Laura Dee" w:date="2020-10-06T08:22:00Z"/>
          <w:b/>
          <w:bCs/>
        </w:rPr>
      </w:pPr>
      <w:ins w:id="1" w:author="Laura Dee" w:date="2020-10-06T08:22:00Z">
        <w:r>
          <w:rPr>
            <w:b/>
            <w:bCs/>
          </w:rPr>
          <w:t xml:space="preserve">I suggest we include a table with a glossary </w:t>
        </w:r>
      </w:ins>
    </w:p>
    <w:p w14:paraId="2A20FF47" w14:textId="7DC8E238" w:rsidR="0070278C" w:rsidRPr="0070278C" w:rsidRDefault="0070278C" w:rsidP="0070278C">
      <w:pPr>
        <w:pStyle w:val="ListParagraph"/>
        <w:numPr>
          <w:ilvl w:val="0"/>
          <w:numId w:val="3"/>
        </w:numPr>
        <w:rPr>
          <w:ins w:id="2" w:author="Laura Dee" w:date="2020-10-06T08:22:00Z"/>
          <w:rPrChange w:id="3" w:author="Laura Dee" w:date="2020-10-06T08:22:00Z">
            <w:rPr>
              <w:ins w:id="4" w:author="Laura Dee" w:date="2020-10-06T08:22:00Z"/>
              <w:b/>
              <w:bCs/>
            </w:rPr>
          </w:rPrChange>
        </w:rPr>
      </w:pPr>
      <w:ins w:id="5" w:author="Laura Dee" w:date="2020-10-06T08:22:00Z">
        <w:r w:rsidRPr="0070278C">
          <w:rPr>
            <w:rPrChange w:id="6" w:author="Laura Dee" w:date="2020-10-06T08:22:00Z">
              <w:rPr>
                <w:b/>
                <w:bCs/>
              </w:rPr>
            </w:rPrChange>
          </w:rPr>
          <w:t xml:space="preserve">Bias </w:t>
        </w:r>
      </w:ins>
    </w:p>
    <w:p w14:paraId="1E9B7D46" w14:textId="6607FECD" w:rsidR="0070278C" w:rsidRDefault="0070278C" w:rsidP="0070278C">
      <w:pPr>
        <w:pStyle w:val="ListParagraph"/>
        <w:numPr>
          <w:ilvl w:val="0"/>
          <w:numId w:val="3"/>
        </w:numPr>
        <w:rPr>
          <w:ins w:id="7" w:author="Laura Dee" w:date="2020-10-06T08:22:00Z"/>
          <w:b/>
          <w:bCs/>
        </w:rPr>
      </w:pPr>
      <w:ins w:id="8" w:author="Laura Dee" w:date="2020-10-06T08:22:00Z">
        <w:r>
          <w:rPr>
            <w:b/>
            <w:bCs/>
          </w:rPr>
          <w:t xml:space="preserve">Confounding variables </w:t>
        </w:r>
      </w:ins>
    </w:p>
    <w:p w14:paraId="68234FB4" w14:textId="77777777" w:rsidR="0070278C" w:rsidRPr="0070278C" w:rsidRDefault="0070278C" w:rsidP="0070278C">
      <w:pPr>
        <w:pStyle w:val="ListParagraph"/>
        <w:numPr>
          <w:ilvl w:val="0"/>
          <w:numId w:val="3"/>
        </w:numPr>
        <w:rPr>
          <w:ins w:id="9" w:author="Laura Dee" w:date="2020-10-06T08:22:00Z"/>
          <w:b/>
          <w:bCs/>
          <w:rPrChange w:id="10" w:author="Laura Dee" w:date="2020-10-06T08:22:00Z">
            <w:rPr>
              <w:ins w:id="11" w:author="Laura Dee" w:date="2020-10-06T08:22:00Z"/>
            </w:rPr>
          </w:rPrChange>
        </w:rPr>
        <w:pPrChange w:id="12" w:author="Laura Dee" w:date="2020-10-06T08:22:00Z">
          <w:pPr/>
        </w:pPrChange>
      </w:pPr>
    </w:p>
    <w:p w14:paraId="4AE5DE51" w14:textId="1412A3C2" w:rsidR="0070278C" w:rsidRDefault="0070278C" w:rsidP="0070278C">
      <w:pPr>
        <w:rPr>
          <w:moveTo w:id="13" w:author="Laura Dee" w:date="2020-10-06T08:20:00Z"/>
          <w:b/>
          <w:bCs/>
        </w:rPr>
      </w:pPr>
      <w:moveToRangeStart w:id="14" w:author="Laura Dee" w:date="2020-10-06T08:20:00Z" w:name="move52864834"/>
      <w:moveTo w:id="15" w:author="Laura Dee" w:date="2020-10-06T08:20:00Z">
        <w:r>
          <w:rPr>
            <w:b/>
            <w:bCs/>
          </w:rPr>
          <w:t>Table or Box on Biases with DAGs:</w:t>
        </w:r>
      </w:moveTo>
    </w:p>
    <w:p w14:paraId="6F8EA942" w14:textId="77777777" w:rsidR="0070278C" w:rsidRPr="003A1576" w:rsidRDefault="0070278C" w:rsidP="0070278C">
      <w:pPr>
        <w:pStyle w:val="ListParagraph"/>
        <w:numPr>
          <w:ilvl w:val="0"/>
          <w:numId w:val="1"/>
        </w:numPr>
        <w:rPr>
          <w:moveTo w:id="16" w:author="Laura Dee" w:date="2020-10-06T08:20:00Z"/>
        </w:rPr>
      </w:pPr>
      <w:moveTo w:id="17" w:author="Laura Dee" w:date="2020-10-06T08:20:00Z">
        <w:r w:rsidRPr="003A1576">
          <w:t>Omitted variables bias</w:t>
        </w:r>
      </w:moveTo>
    </w:p>
    <w:p w14:paraId="4F002F07" w14:textId="77777777" w:rsidR="0070278C" w:rsidRPr="003A1576" w:rsidRDefault="0070278C" w:rsidP="0070278C">
      <w:pPr>
        <w:pStyle w:val="ListParagraph"/>
        <w:numPr>
          <w:ilvl w:val="0"/>
          <w:numId w:val="1"/>
        </w:numPr>
        <w:rPr>
          <w:moveTo w:id="18" w:author="Laura Dee" w:date="2020-10-06T08:20:00Z"/>
        </w:rPr>
      </w:pPr>
      <w:moveTo w:id="19" w:author="Laura Dee" w:date="2020-10-06T08:20:00Z">
        <w:r w:rsidRPr="003A1576">
          <w:t>Collider Bias</w:t>
        </w:r>
      </w:moveTo>
    </w:p>
    <w:p w14:paraId="551908AB" w14:textId="77777777" w:rsidR="0070278C" w:rsidRPr="003A1576" w:rsidDel="0070278C" w:rsidRDefault="0070278C" w:rsidP="0070278C">
      <w:pPr>
        <w:pStyle w:val="ListParagraph"/>
        <w:numPr>
          <w:ilvl w:val="0"/>
          <w:numId w:val="1"/>
        </w:numPr>
        <w:rPr>
          <w:del w:id="20" w:author="Laura Dee" w:date="2020-10-06T08:22:00Z"/>
          <w:moveTo w:id="21" w:author="Laura Dee" w:date="2020-10-06T08:20:00Z"/>
        </w:rPr>
      </w:pPr>
      <w:moveTo w:id="22" w:author="Laura Dee" w:date="2020-10-06T08:20:00Z">
        <w:r w:rsidRPr="003A1576">
          <w:t xml:space="preserve">Bad controls </w:t>
        </w:r>
      </w:moveTo>
    </w:p>
    <w:moveToRangeEnd w:id="14"/>
    <w:p w14:paraId="70C81683" w14:textId="30ABCF16" w:rsidR="0070278C" w:rsidRPr="0070278C" w:rsidRDefault="0070278C" w:rsidP="0070278C">
      <w:pPr>
        <w:pStyle w:val="ListParagraph"/>
        <w:numPr>
          <w:ilvl w:val="0"/>
          <w:numId w:val="1"/>
        </w:numPr>
        <w:rPr>
          <w:ins w:id="23" w:author="Laura Dee" w:date="2020-10-06T08:20:00Z"/>
          <w:rFonts w:ascii="Helvetica Neue" w:eastAsia="Times New Roman" w:hAnsi="Helvetica Neue" w:cs="Times New Roman"/>
          <w:color w:val="333333"/>
          <w:sz w:val="45"/>
          <w:szCs w:val="45"/>
          <w:rPrChange w:id="24" w:author="Laura Dee" w:date="2020-10-06T08:22:00Z">
            <w:rPr>
              <w:ins w:id="25" w:author="Laura Dee" w:date="2020-10-06T08:20:00Z"/>
            </w:rPr>
          </w:rPrChange>
        </w:rPr>
        <w:pPrChange w:id="26" w:author="Laura Dee" w:date="2020-10-06T08:22:00Z">
          <w:pPr>
            <w:spacing w:before="300" w:after="150"/>
            <w:outlineLvl w:val="1"/>
          </w:pPr>
        </w:pPrChange>
      </w:pPr>
    </w:p>
    <w:p w14:paraId="7B79F4FA" w14:textId="77777777" w:rsidR="0070278C" w:rsidRDefault="0070278C" w:rsidP="003B7A37">
      <w:pPr>
        <w:spacing w:before="300" w:after="150"/>
        <w:outlineLvl w:val="1"/>
        <w:rPr>
          <w:ins w:id="27" w:author="Laura Dee" w:date="2020-10-06T08:20:00Z"/>
          <w:rFonts w:ascii="Helvetica Neue" w:eastAsia="Times New Roman" w:hAnsi="Helvetica Neue" w:cs="Times New Roman"/>
          <w:color w:val="333333"/>
          <w:sz w:val="45"/>
          <w:szCs w:val="45"/>
        </w:rPr>
      </w:pPr>
    </w:p>
    <w:p w14:paraId="61A0B253" w14:textId="471493E1" w:rsidR="003B7A37" w:rsidRPr="003B7A37" w:rsidRDefault="003B7A37" w:rsidP="003B7A37">
      <w:pPr>
        <w:spacing w:before="300" w:after="150"/>
        <w:outlineLvl w:val="1"/>
        <w:rPr>
          <w:rFonts w:ascii="Helvetica Neue" w:eastAsia="Times New Roman" w:hAnsi="Helvetica Neue" w:cs="Times New Roman"/>
          <w:color w:val="333333"/>
          <w:sz w:val="45"/>
          <w:szCs w:val="45"/>
        </w:rPr>
      </w:pPr>
      <w:r w:rsidRPr="003B7A37">
        <w:rPr>
          <w:rFonts w:ascii="Helvetica Neue" w:eastAsia="Times New Roman" w:hAnsi="Helvetica Neue" w:cs="Times New Roman"/>
          <w:color w:val="333333"/>
          <w:sz w:val="45"/>
          <w:szCs w:val="45"/>
        </w:rPr>
        <w:t>Introduction</w:t>
      </w:r>
    </w:p>
    <w:p w14:paraId="6CE5F44A" w14:textId="77777777" w:rsidR="003B7A37" w:rsidRPr="003B7A37" w:rsidRDefault="003B7A37" w:rsidP="003B7A37">
      <w:pPr>
        <w:spacing w:after="150"/>
        <w:rPr>
          <w:rFonts w:ascii="Helvetica Neue" w:eastAsia="Times New Roman" w:hAnsi="Helvetica Neue" w:cs="Times New Roman"/>
          <w:color w:val="333333"/>
          <w:sz w:val="21"/>
          <w:szCs w:val="21"/>
        </w:rPr>
      </w:pPr>
      <w:commentRangeStart w:id="28"/>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commentRangeEnd w:id="28"/>
      <w:r w:rsidR="007E0E3D">
        <w:rPr>
          <w:rStyle w:val="CommentReference"/>
        </w:rPr>
        <w:commentReference w:id="28"/>
      </w:r>
    </w:p>
    <w:p w14:paraId="4CD9A86D" w14:textId="205F30E9" w:rsidR="003B7A37" w:rsidRDefault="003B7A37" w:rsidP="003B7A37">
      <w:pPr>
        <w:spacing w:after="150"/>
        <w:rPr>
          <w:ins w:id="29" w:author="Laura Dee" w:date="2020-10-06T08:14:00Z"/>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 xml:space="preserve">As Ecology advances to tackle problems at scales from the continental to global, we are putting our theories to </w:t>
      </w:r>
      <w:del w:id="30" w:author="Laura Dee" w:date="2020-10-06T07:51:00Z">
        <w:r w:rsidRPr="003B7A37" w:rsidDel="00D44338">
          <w:rPr>
            <w:rFonts w:ascii="Helvetica Neue" w:eastAsia="Times New Roman" w:hAnsi="Helvetica Neue" w:cs="Times New Roman"/>
            <w:color w:val="333333"/>
            <w:sz w:val="21"/>
            <w:szCs w:val="21"/>
          </w:rPr>
          <w:delText xml:space="preserve">the </w:delText>
        </w:r>
      </w:del>
      <w:ins w:id="31" w:author="Laura Dee" w:date="2020-10-06T07:51:00Z">
        <w:r w:rsidR="00D44338">
          <w:rPr>
            <w:rFonts w:ascii="Helvetica Neue" w:eastAsia="Times New Roman" w:hAnsi="Helvetica Neue" w:cs="Times New Roman"/>
            <w:color w:val="333333"/>
            <w:sz w:val="21"/>
            <w:szCs w:val="21"/>
          </w:rPr>
          <w:t>empirical</w:t>
        </w:r>
        <w:r w:rsidR="00D44338" w:rsidRPr="003B7A37">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test like never before</w:t>
      </w:r>
      <w:ins w:id="32" w:author="Laura Dee" w:date="2020-10-06T07:51:00Z">
        <w:r w:rsidR="00D44338">
          <w:rPr>
            <w:rFonts w:ascii="Helvetica Neue" w:eastAsia="Times New Roman" w:hAnsi="Helvetica Neue" w:cs="Times New Roman"/>
            <w:color w:val="333333"/>
            <w:sz w:val="21"/>
            <w:szCs w:val="21"/>
          </w:rPr>
          <w:t xml:space="preserve"> – </w:t>
        </w:r>
        <w:commentRangeStart w:id="33"/>
        <w:r w:rsidR="00D44338">
          <w:rPr>
            <w:rFonts w:ascii="Helvetica Neue" w:eastAsia="Times New Roman" w:hAnsi="Helvetica Neue" w:cs="Times New Roman"/>
            <w:color w:val="333333"/>
            <w:sz w:val="21"/>
            <w:szCs w:val="21"/>
          </w:rPr>
          <w:t>at larger scales</w:t>
        </w:r>
      </w:ins>
      <w:ins w:id="34" w:author="Laura Dee" w:date="2020-10-06T08:12:00Z">
        <w:r w:rsidR="00284DAE">
          <w:rPr>
            <w:rFonts w:ascii="Helvetica Neue" w:eastAsia="Times New Roman" w:hAnsi="Helvetica Neue" w:cs="Times New Roman"/>
            <w:color w:val="333333"/>
            <w:sz w:val="21"/>
            <w:szCs w:val="21"/>
          </w:rPr>
          <w:t xml:space="preserve"> in space and time</w:t>
        </w:r>
      </w:ins>
      <w:ins w:id="35" w:author="Laura Dee" w:date="2020-10-06T07:52:00Z">
        <w:r w:rsidR="00D44338">
          <w:rPr>
            <w:rFonts w:ascii="Helvetica Neue" w:eastAsia="Times New Roman" w:hAnsi="Helvetica Neue" w:cs="Times New Roman"/>
            <w:color w:val="333333"/>
            <w:sz w:val="21"/>
            <w:szCs w:val="21"/>
          </w:rPr>
          <w:t xml:space="preserve">, </w:t>
        </w:r>
      </w:ins>
      <w:commentRangeEnd w:id="33"/>
      <w:ins w:id="36" w:author="Laura Dee" w:date="2020-10-06T08:13:00Z">
        <w:r w:rsidR="00284DAE">
          <w:rPr>
            <w:rStyle w:val="CommentReference"/>
          </w:rPr>
          <w:commentReference w:id="33"/>
        </w:r>
      </w:ins>
      <w:ins w:id="37" w:author="Laura Dee" w:date="2020-10-06T07:52:00Z">
        <w:r w:rsidR="00D44338">
          <w:rPr>
            <w:rFonts w:ascii="Helvetica Neue" w:eastAsia="Times New Roman" w:hAnsi="Helvetica Neue" w:cs="Times New Roman"/>
            <w:color w:val="333333"/>
            <w:sz w:val="21"/>
            <w:szCs w:val="21"/>
          </w:rPr>
          <w:t xml:space="preserve">with unprecedent data </w:t>
        </w:r>
      </w:ins>
      <w:ins w:id="38" w:author="Laura Dee" w:date="2020-10-06T08:13:00Z">
        <w:r w:rsidR="00284DAE">
          <w:rPr>
            <w:rFonts w:ascii="Helvetica Neue" w:eastAsia="Times New Roman" w:hAnsi="Helvetica Neue" w:cs="Times New Roman"/>
            <w:color w:val="333333"/>
            <w:sz w:val="21"/>
            <w:szCs w:val="21"/>
          </w:rPr>
          <w:t>streams</w:t>
        </w:r>
      </w:ins>
      <w:r w:rsidRPr="003B7A37">
        <w:rPr>
          <w:rFonts w:ascii="Helvetica Neue" w:eastAsia="Times New Roman" w:hAnsi="Helvetica Neue" w:cs="Times New Roman"/>
          <w:color w:val="333333"/>
          <w:sz w:val="21"/>
          <w:szCs w:val="21"/>
        </w:rPr>
        <w:t xml:space="preserve">. Our ability to </w:t>
      </w:r>
      <w:ins w:id="39" w:author="Laura Dee" w:date="2020-10-06T08:13:00Z">
        <w:r w:rsidR="00284DAE">
          <w:rPr>
            <w:rFonts w:ascii="Helvetica Neue" w:eastAsia="Times New Roman" w:hAnsi="Helvetica Neue" w:cs="Times New Roman"/>
            <w:color w:val="333333"/>
            <w:sz w:val="21"/>
            <w:szCs w:val="21"/>
          </w:rPr>
          <w:t xml:space="preserve">test causal hypotheses and uncover </w:t>
        </w:r>
      </w:ins>
      <w:del w:id="40" w:author="Laura Dee" w:date="2020-10-06T08:13:00Z">
        <w:r w:rsidRPr="003B7A37" w:rsidDel="00284DAE">
          <w:rPr>
            <w:rFonts w:ascii="Helvetica Neue" w:eastAsia="Times New Roman" w:hAnsi="Helvetica Neue" w:cs="Times New Roman"/>
            <w:color w:val="333333"/>
            <w:sz w:val="21"/>
            <w:szCs w:val="21"/>
          </w:rPr>
          <w:delText xml:space="preserve">obtain meaningful results with clear </w:delText>
        </w:r>
      </w:del>
      <w:r w:rsidRPr="003B7A37">
        <w:rPr>
          <w:rFonts w:ascii="Helvetica Neue" w:eastAsia="Times New Roman" w:hAnsi="Helvetica Neue" w:cs="Times New Roman"/>
          <w:color w:val="333333"/>
          <w:sz w:val="21"/>
          <w:szCs w:val="21"/>
        </w:rPr>
        <w:t>causal connections</w:t>
      </w:r>
      <w:ins w:id="41" w:author="Laura Dee" w:date="2020-10-06T08:13:00Z">
        <w:r w:rsidR="00284DAE">
          <w:rPr>
            <w:rFonts w:ascii="Helvetica Neue" w:eastAsia="Times New Roman" w:hAnsi="Helvetica Neue" w:cs="Times New Roman"/>
            <w:color w:val="333333"/>
            <w:sz w:val="21"/>
            <w:szCs w:val="21"/>
          </w:rPr>
          <w:t xml:space="preserve"> between ?? </w:t>
        </w:r>
      </w:ins>
      <w:r w:rsidRPr="003B7A37">
        <w:rPr>
          <w:rFonts w:ascii="Helvetica Neue" w:eastAsia="Times New Roman" w:hAnsi="Helvetica Neue" w:cs="Times New Roman"/>
          <w:color w:val="333333"/>
          <w:sz w:val="21"/>
          <w:szCs w:val="21"/>
        </w:rPr>
        <w:t xml:space="preserve"> is limited by two </w:t>
      </w:r>
      <w:commentRangeStart w:id="42"/>
      <w:r w:rsidRPr="003B7A37">
        <w:rPr>
          <w:rFonts w:ascii="Helvetica Neue" w:eastAsia="Times New Roman" w:hAnsi="Helvetica Neue" w:cs="Times New Roman"/>
          <w:color w:val="333333"/>
          <w:sz w:val="21"/>
          <w:szCs w:val="21"/>
        </w:rPr>
        <w:t>things</w:t>
      </w:r>
      <w:commentRangeEnd w:id="42"/>
      <w:r w:rsidR="007E0E3D">
        <w:rPr>
          <w:rStyle w:val="CommentReference"/>
        </w:rPr>
        <w:commentReference w:id="42"/>
      </w:r>
      <w:r w:rsidRPr="003B7A37">
        <w:rPr>
          <w:rFonts w:ascii="Helvetica Neue" w:eastAsia="Times New Roman" w:hAnsi="Helvetica Neue" w:cs="Times New Roman"/>
          <w:color w:val="333333"/>
          <w:sz w:val="21"/>
          <w:szCs w:val="21"/>
        </w:rPr>
        <w:t>. First, our ability to imagine how the different elements of our ecological systems of interest are linked together</w:t>
      </w:r>
      <w:ins w:id="43" w:author="Laura Dee" w:date="2020-10-06T08:05:00Z">
        <w:r w:rsidR="00284DAE">
          <w:rPr>
            <w:rFonts w:ascii="Helvetica Neue" w:eastAsia="Times New Roman" w:hAnsi="Helvetica Neue" w:cs="Times New Roman"/>
            <w:color w:val="333333"/>
            <w:sz w:val="21"/>
            <w:szCs w:val="21"/>
          </w:rPr>
          <w:t xml:space="preserve"> (I.e., o</w:t>
        </w:r>
      </w:ins>
      <w:ins w:id="44" w:author="Laura Dee" w:date="2020-10-06T08:06:00Z">
        <w:r w:rsidR="00284DAE">
          <w:rPr>
            <w:rFonts w:ascii="Helvetica Neue" w:eastAsia="Times New Roman" w:hAnsi="Helvetica Neue" w:cs="Times New Roman"/>
            <w:color w:val="333333"/>
            <w:sz w:val="21"/>
            <w:szCs w:val="21"/>
          </w:rPr>
          <w:t>ur conceptual or theoretical model of how the system works)</w:t>
        </w:r>
      </w:ins>
      <w:r w:rsidRPr="003B7A37">
        <w:rPr>
          <w:rFonts w:ascii="Helvetica Neue" w:eastAsia="Times New Roman" w:hAnsi="Helvetica Neue" w:cs="Times New Roman"/>
          <w:color w:val="333333"/>
          <w:sz w:val="21"/>
          <w:szCs w:val="21"/>
        </w:rPr>
        <w:t xml:space="preserve">. Second, armed with this understanding, the use of proper </w:t>
      </w:r>
      <w:del w:id="45" w:author="Laura Dee" w:date="2020-07-30T11:06:00Z">
        <w:r w:rsidRPr="003B7A37" w:rsidDel="007E0E3D">
          <w:rPr>
            <w:rFonts w:ascii="Helvetica Neue" w:eastAsia="Times New Roman" w:hAnsi="Helvetica Neue" w:cs="Times New Roman"/>
            <w:color w:val="333333"/>
            <w:sz w:val="21"/>
            <w:szCs w:val="21"/>
          </w:rPr>
          <w:delText xml:space="preserve">models </w:delText>
        </w:r>
      </w:del>
      <w:ins w:id="46" w:author="Laura Dee" w:date="2020-07-30T11:06:00Z">
        <w:r w:rsidR="007E0E3D">
          <w:rPr>
            <w:rFonts w:ascii="Helvetica Neue" w:eastAsia="Times New Roman" w:hAnsi="Helvetica Neue" w:cs="Times New Roman"/>
            <w:color w:val="333333"/>
            <w:sz w:val="21"/>
            <w:szCs w:val="21"/>
          </w:rPr>
          <w:t xml:space="preserve">analysis </w:t>
        </w:r>
        <w:commentRangeStart w:id="47"/>
        <w:r w:rsidR="007E0E3D">
          <w:rPr>
            <w:rFonts w:ascii="Helvetica Neue" w:eastAsia="Times New Roman" w:hAnsi="Helvetica Neue" w:cs="Times New Roman"/>
            <w:color w:val="333333"/>
            <w:sz w:val="21"/>
            <w:szCs w:val="21"/>
          </w:rPr>
          <w:t>designs</w:t>
        </w:r>
        <w:commentRangeEnd w:id="47"/>
        <w:r w:rsidR="007E0E3D">
          <w:rPr>
            <w:rStyle w:val="CommentReference"/>
          </w:rPr>
          <w:commentReference w:id="47"/>
        </w:r>
        <w:r w:rsidR="007E0E3D">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that can help us derive causal inference from observational data</w:t>
      </w:r>
      <w:ins w:id="48" w:author="Laura Dee" w:date="2020-10-06T08:06:00Z">
        <w:r w:rsidR="00284DAE">
          <w:rPr>
            <w:rFonts w:ascii="Helvetica Neue" w:eastAsia="Times New Roman" w:hAnsi="Helvetica Neue" w:cs="Times New Roman"/>
            <w:color w:val="333333"/>
            <w:sz w:val="21"/>
            <w:szCs w:val="21"/>
          </w:rPr>
          <w:t>. BUILD THIS UP</w:t>
        </w:r>
      </w:ins>
      <w:ins w:id="49" w:author="Laura Dee" w:date="2020-10-06T08:14:00Z">
        <w:r w:rsidR="000C4F5C">
          <w:rPr>
            <w:rFonts w:ascii="Helvetica Neue" w:eastAsia="Times New Roman" w:hAnsi="Helvetica Neue" w:cs="Times New Roman"/>
            <w:color w:val="333333"/>
            <w:sz w:val="21"/>
            <w:szCs w:val="21"/>
          </w:rPr>
          <w:t xml:space="preserve"> – the challenge -</w:t>
        </w:r>
      </w:ins>
      <w:ins w:id="50" w:author="Laura Dee" w:date="2020-10-06T08:06:00Z">
        <w:r w:rsidR="00284DAE">
          <w:rPr>
            <w:rFonts w:ascii="Helvetica Neue" w:eastAsia="Times New Roman" w:hAnsi="Helvetica Neue" w:cs="Times New Roman"/>
            <w:color w:val="333333"/>
            <w:sz w:val="21"/>
            <w:szCs w:val="21"/>
          </w:rPr>
          <w:t xml:space="preserve"> HERE SINCE I S</w:t>
        </w:r>
      </w:ins>
      <w:ins w:id="51" w:author="Laura Dee" w:date="2020-10-06T08:14:00Z">
        <w:r w:rsidR="000C4F5C">
          <w:rPr>
            <w:rFonts w:ascii="Helvetica Neue" w:eastAsia="Times New Roman" w:hAnsi="Helvetica Neue" w:cs="Times New Roman"/>
            <w:color w:val="333333"/>
            <w:sz w:val="21"/>
            <w:szCs w:val="21"/>
          </w:rPr>
          <w:t>U</w:t>
        </w:r>
      </w:ins>
      <w:ins w:id="52" w:author="Laura Dee" w:date="2020-10-06T08:06:00Z">
        <w:r w:rsidR="00284DAE">
          <w:rPr>
            <w:rFonts w:ascii="Helvetica Neue" w:eastAsia="Times New Roman" w:hAnsi="Helvetica Neue" w:cs="Times New Roman"/>
            <w:color w:val="333333"/>
            <w:sz w:val="21"/>
            <w:szCs w:val="21"/>
          </w:rPr>
          <w:t>GGEST CUTTING T</w:t>
        </w:r>
      </w:ins>
      <w:ins w:id="53" w:author="Laura Dee" w:date="2020-10-06T08:17:00Z">
        <w:r w:rsidR="00D00051">
          <w:rPr>
            <w:rFonts w:ascii="Helvetica Neue" w:eastAsia="Times New Roman" w:hAnsi="Helvetica Neue" w:cs="Times New Roman"/>
            <w:color w:val="333333"/>
            <w:sz w:val="21"/>
            <w:szCs w:val="21"/>
          </w:rPr>
          <w:t>H</w:t>
        </w:r>
      </w:ins>
      <w:ins w:id="54" w:author="Laura Dee" w:date="2020-10-06T08:06:00Z">
        <w:r w:rsidR="00284DAE">
          <w:rPr>
            <w:rFonts w:ascii="Helvetica Neue" w:eastAsia="Times New Roman" w:hAnsi="Helvetica Neue" w:cs="Times New Roman"/>
            <w:color w:val="333333"/>
            <w:sz w:val="21"/>
            <w:szCs w:val="21"/>
          </w:rPr>
          <w:t>E FIRST BIT:</w:t>
        </w:r>
      </w:ins>
      <w:r w:rsidRPr="003B7A37">
        <w:rPr>
          <w:rFonts w:ascii="Helvetica Neue" w:eastAsia="Times New Roman" w:hAnsi="Helvetica Neue" w:cs="Times New Roman"/>
          <w:color w:val="333333"/>
          <w:sz w:val="21"/>
          <w:szCs w:val="21"/>
        </w:rPr>
        <w:t xml:space="preserve"> in the absence of key factors. We are always going to miss something. Period. Rather than to throw up our hands and abandon observational </w:t>
      </w:r>
      <w:del w:id="55" w:author="Laura Dee" w:date="2020-07-30T11:06:00Z">
        <w:r w:rsidRPr="003B7A37" w:rsidDel="007E0E3D">
          <w:rPr>
            <w:rFonts w:ascii="Helvetica Neue" w:eastAsia="Times New Roman" w:hAnsi="Helvetica Neue" w:cs="Times New Roman"/>
            <w:color w:val="333333"/>
            <w:sz w:val="21"/>
            <w:szCs w:val="21"/>
          </w:rPr>
          <w:delText xml:space="preserve">methods </w:delText>
        </w:r>
      </w:del>
      <w:ins w:id="56" w:author="Laura Dee" w:date="2020-07-30T11:06:00Z">
        <w:r w:rsidR="007E0E3D">
          <w:rPr>
            <w:rFonts w:ascii="Helvetica Neue" w:eastAsia="Times New Roman" w:hAnsi="Helvetica Neue" w:cs="Times New Roman"/>
            <w:color w:val="333333"/>
            <w:sz w:val="21"/>
            <w:szCs w:val="21"/>
          </w:rPr>
          <w:t>design</w:t>
        </w:r>
        <w:r w:rsidR="007E0E3D" w:rsidRPr="003B7A37">
          <w:rPr>
            <w:rFonts w:ascii="Helvetica Neue" w:eastAsia="Times New Roman" w:hAnsi="Helvetica Neue" w:cs="Times New Roman"/>
            <w:color w:val="333333"/>
            <w:sz w:val="21"/>
            <w:szCs w:val="21"/>
          </w:rPr>
          <w:t xml:space="preserve">s </w:t>
        </w:r>
      </w:ins>
      <w:r w:rsidRPr="003B7A37">
        <w:rPr>
          <w:rFonts w:ascii="Helvetica Neue" w:eastAsia="Times New Roman" w:hAnsi="Helvetica Neue" w:cs="Times New Roman"/>
          <w:color w:val="333333"/>
          <w:sz w:val="21"/>
          <w:szCs w:val="21"/>
        </w:rPr>
        <w:t>for causal inference because of this fact, it is better to try and understand what are the solutions to the grand problem of </w:t>
      </w:r>
      <w:r w:rsidRPr="003B7A37">
        <w:rPr>
          <w:rFonts w:ascii="Helvetica Neue" w:eastAsia="Times New Roman" w:hAnsi="Helvetica Neue" w:cs="Times New Roman"/>
          <w:b/>
          <w:bCs/>
          <w:color w:val="333333"/>
          <w:sz w:val="21"/>
          <w:szCs w:val="21"/>
        </w:rPr>
        <w:t>omitted variable bias</w:t>
      </w:r>
      <w:r w:rsidRPr="003B7A37">
        <w:rPr>
          <w:rFonts w:ascii="Helvetica Neue" w:eastAsia="Times New Roman" w:hAnsi="Helvetica Neue" w:cs="Times New Roman"/>
          <w:color w:val="333333"/>
          <w:sz w:val="21"/>
          <w:szCs w:val="21"/>
        </w:rPr>
        <w:t>.</w:t>
      </w:r>
    </w:p>
    <w:p w14:paraId="2CF3833B" w14:textId="6E4C109F" w:rsidR="00D00051" w:rsidRDefault="00D00051" w:rsidP="003B7A37">
      <w:pPr>
        <w:spacing w:after="150"/>
        <w:rPr>
          <w:ins w:id="57" w:author="Laura Dee" w:date="2020-10-06T08:14:00Z"/>
          <w:rFonts w:ascii="Helvetica Neue" w:eastAsia="Times New Roman" w:hAnsi="Helvetica Neue" w:cs="Times New Roman"/>
          <w:color w:val="333333"/>
          <w:sz w:val="21"/>
          <w:szCs w:val="21"/>
        </w:rPr>
      </w:pPr>
    </w:p>
    <w:p w14:paraId="512BC931" w14:textId="465FF917" w:rsidR="000C4F5C" w:rsidRDefault="000C4F5C" w:rsidP="000C4F5C">
      <w:pPr>
        <w:spacing w:after="150"/>
        <w:rPr>
          <w:ins w:id="58" w:author="Laura Dee" w:date="2020-10-06T08:14:00Z"/>
          <w:rFonts w:ascii="Helvetica Neue" w:eastAsia="Times New Roman" w:hAnsi="Helvetica Neue" w:cs="Times New Roman"/>
          <w:color w:val="333333"/>
          <w:sz w:val="21"/>
          <w:szCs w:val="21"/>
        </w:rPr>
      </w:pPr>
      <w:ins w:id="59" w:author="Laura Dee" w:date="2020-10-06T08:14:00Z">
        <w:r>
          <w:rPr>
            <w:rFonts w:ascii="Helvetica Neue" w:eastAsia="Times New Roman" w:hAnsi="Helvetica Neue" w:cs="Times New Roman"/>
            <w:color w:val="333333"/>
            <w:sz w:val="21"/>
            <w:szCs w:val="21"/>
          </w:rPr>
          <w:tab/>
        </w:r>
        <w:commentRangeStart w:id="60"/>
        <w:r w:rsidRPr="003B7A37">
          <w:rPr>
            <w:rFonts w:ascii="Helvetica Neue" w:eastAsia="Times New Roman" w:hAnsi="Helvetica Neue" w:cs="Times New Roman"/>
            <w:color w:val="333333"/>
            <w:sz w:val="21"/>
            <w:szCs w:val="21"/>
          </w:rPr>
          <w:t>Omitted</w:t>
        </w:r>
      </w:ins>
      <w:commentRangeEnd w:id="60"/>
      <w:ins w:id="61" w:author="Laura Dee" w:date="2020-10-06T08:18:00Z">
        <w:r w:rsidR="00D00051">
          <w:rPr>
            <w:rStyle w:val="CommentReference"/>
          </w:rPr>
          <w:commentReference w:id="60"/>
        </w:r>
      </w:ins>
      <w:ins w:id="62" w:author="Laura Dee" w:date="2020-10-06T08:14:00Z">
        <w:r w:rsidRPr="003B7A37">
          <w:rPr>
            <w:rFonts w:ascii="Helvetica Neue" w:eastAsia="Times New Roman" w:hAnsi="Helvetica Neue" w:cs="Times New Roman"/>
            <w:color w:val="333333"/>
            <w:sz w:val="21"/>
            <w:szCs w:val="21"/>
          </w:rPr>
          <w:t xml:space="preserve"> variable bias occurs when a predictor of interest is correlated with </w:t>
        </w:r>
      </w:ins>
      <w:ins w:id="63" w:author="Laura Dee" w:date="2020-10-06T08:15:00Z">
        <w:r>
          <w:rPr>
            <w:rFonts w:ascii="Helvetica Neue" w:eastAsia="Times New Roman" w:hAnsi="Helvetica Neue" w:cs="Times New Roman"/>
            <w:color w:val="333333"/>
            <w:sz w:val="21"/>
            <w:szCs w:val="21"/>
          </w:rPr>
          <w:t>other confounding</w:t>
        </w:r>
      </w:ins>
      <w:ins w:id="64" w:author="Laura Dee" w:date="2020-10-06T08:14:00Z">
        <w:r w:rsidRPr="003B7A37">
          <w:rPr>
            <w:rFonts w:ascii="Helvetica Neue" w:eastAsia="Times New Roman" w:hAnsi="Helvetica Neue" w:cs="Times New Roman"/>
            <w:color w:val="333333"/>
            <w:sz w:val="21"/>
            <w:szCs w:val="21"/>
          </w:rPr>
          <w:t xml:space="preserve"> variable</w:t>
        </w:r>
      </w:ins>
      <w:ins w:id="65" w:author="Laura Dee" w:date="2020-10-06T08:15:00Z">
        <w:r>
          <w:rPr>
            <w:rFonts w:ascii="Helvetica Neue" w:eastAsia="Times New Roman" w:hAnsi="Helvetica Neue" w:cs="Times New Roman"/>
            <w:color w:val="333333"/>
            <w:sz w:val="21"/>
            <w:szCs w:val="21"/>
          </w:rPr>
          <w:t>s</w:t>
        </w:r>
      </w:ins>
      <w:ins w:id="66" w:author="Laura Dee" w:date="2020-10-06T08:14:00Z">
        <w:r w:rsidRPr="003B7A37">
          <w:rPr>
            <w:rFonts w:ascii="Helvetica Neue" w:eastAsia="Times New Roman" w:hAnsi="Helvetica Neue" w:cs="Times New Roman"/>
            <w:color w:val="333333"/>
            <w:sz w:val="21"/>
            <w:szCs w:val="21"/>
          </w:rPr>
          <w:t xml:space="preserve"> that you have not measured and </w:t>
        </w:r>
      </w:ins>
      <w:ins w:id="67" w:author="Laura Dee" w:date="2020-10-06T08:15:00Z">
        <w:r>
          <w:rPr>
            <w:rFonts w:ascii="Helvetica Neue" w:eastAsia="Times New Roman" w:hAnsi="Helvetica Neue" w:cs="Times New Roman"/>
            <w:color w:val="333333"/>
            <w:sz w:val="21"/>
            <w:szCs w:val="21"/>
          </w:rPr>
          <w:t xml:space="preserve">thus </w:t>
        </w:r>
      </w:ins>
      <w:ins w:id="68" w:author="Laura Dee" w:date="2020-10-06T08:14:00Z">
        <w:r w:rsidRPr="003B7A37">
          <w:rPr>
            <w:rFonts w:ascii="Helvetica Neue" w:eastAsia="Times New Roman" w:hAnsi="Helvetica Neue" w:cs="Times New Roman"/>
            <w:color w:val="333333"/>
            <w:sz w:val="21"/>
            <w:szCs w:val="21"/>
          </w:rPr>
          <w:t xml:space="preserve">is not in </w:t>
        </w:r>
        <w:commentRangeStart w:id="69"/>
        <w:r w:rsidRPr="003B7A37">
          <w:rPr>
            <w:rFonts w:ascii="Helvetica Neue" w:eastAsia="Times New Roman" w:hAnsi="Helvetica Neue" w:cs="Times New Roman"/>
            <w:color w:val="333333"/>
            <w:sz w:val="21"/>
            <w:szCs w:val="21"/>
          </w:rPr>
          <w:t>your model of a system</w:t>
        </w:r>
      </w:ins>
      <w:commentRangeEnd w:id="69"/>
      <w:ins w:id="70" w:author="Laura Dee" w:date="2020-10-06T08:15:00Z">
        <w:r>
          <w:rPr>
            <w:rStyle w:val="CommentReference"/>
          </w:rPr>
          <w:commentReference w:id="69"/>
        </w:r>
      </w:ins>
      <w:ins w:id="71" w:author="Laura Dee" w:date="2020-10-06T08:14:00Z">
        <w:r w:rsidRPr="003B7A37">
          <w:rPr>
            <w:rFonts w:ascii="Helvetica Neue" w:eastAsia="Times New Roman" w:hAnsi="Helvetica Neue" w:cs="Times New Roman"/>
            <w:color w:val="333333"/>
            <w:sz w:val="21"/>
            <w:szCs w:val="21"/>
          </w:rPr>
          <w:t xml:space="preserve">. </w:t>
        </w:r>
      </w:ins>
    </w:p>
    <w:p w14:paraId="64E42FBC" w14:textId="092BE945" w:rsidR="000C4F5C" w:rsidRPr="00D00051" w:rsidDel="00D00051" w:rsidRDefault="000C4F5C" w:rsidP="00D00051">
      <w:pPr>
        <w:pStyle w:val="ListParagraph"/>
        <w:numPr>
          <w:ilvl w:val="0"/>
          <w:numId w:val="2"/>
        </w:numPr>
        <w:spacing w:after="150"/>
        <w:rPr>
          <w:del w:id="72" w:author="Laura Dee" w:date="2020-10-06T08:15:00Z"/>
          <w:rFonts w:ascii="Helvetica Neue" w:eastAsia="Times New Roman" w:hAnsi="Helvetica Neue" w:cs="Times New Roman"/>
          <w:color w:val="333333"/>
          <w:sz w:val="21"/>
          <w:szCs w:val="21"/>
          <w:rPrChange w:id="73" w:author="Laura Dee" w:date="2020-10-06T08:15:00Z">
            <w:rPr>
              <w:del w:id="74" w:author="Laura Dee" w:date="2020-10-06T08:15:00Z"/>
            </w:rPr>
          </w:rPrChange>
        </w:rPr>
        <w:pPrChange w:id="75" w:author="Laura Dee" w:date="2020-10-06T08:15:00Z">
          <w:pPr>
            <w:spacing w:after="150"/>
          </w:pPr>
        </w:pPrChange>
      </w:pPr>
    </w:p>
    <w:p w14:paraId="7DC74234" w14:textId="48A32284" w:rsidR="00935A3B" w:rsidRDefault="00D00051" w:rsidP="00D00051">
      <w:pPr>
        <w:pStyle w:val="ListParagraph"/>
        <w:numPr>
          <w:ilvl w:val="0"/>
          <w:numId w:val="2"/>
        </w:numPr>
        <w:rPr>
          <w:ins w:id="76" w:author="Laura Dee" w:date="2020-10-06T08:15:00Z"/>
        </w:rPr>
        <w:pPrChange w:id="77" w:author="Laura Dee" w:date="2020-10-06T08:15:00Z">
          <w:pPr>
            <w:spacing w:after="150"/>
          </w:pPr>
        </w:pPrChange>
      </w:pPr>
      <w:ins w:id="78" w:author="Laura Dee" w:date="2020-10-06T08:15:00Z">
        <w:r>
          <w:t>Bias – differentiated from other issues like noise, sampling variability, and it arises from confounding variables. Misattributing the effect of Z to X on Y</w:t>
        </w:r>
      </w:ins>
    </w:p>
    <w:p w14:paraId="1C5F2570" w14:textId="77777777" w:rsidR="00D00051" w:rsidRDefault="00D00051" w:rsidP="003B7A37">
      <w:pPr>
        <w:spacing w:after="150"/>
        <w:rPr>
          <w:ins w:id="79" w:author="Laura Dee" w:date="2020-10-06T08:14:00Z"/>
          <w:rFonts w:ascii="Helvetica Neue" w:eastAsia="Times New Roman" w:hAnsi="Helvetica Neue" w:cs="Times New Roman"/>
          <w:color w:val="333333"/>
          <w:sz w:val="21"/>
          <w:szCs w:val="21"/>
        </w:rPr>
      </w:pPr>
    </w:p>
    <w:p w14:paraId="17AB55AC" w14:textId="0C28A7F4" w:rsidR="00935A3B" w:rsidRPr="00D00051" w:rsidRDefault="00284DAE" w:rsidP="00D00051">
      <w:pPr>
        <w:pStyle w:val="ListParagraph"/>
        <w:numPr>
          <w:ilvl w:val="0"/>
          <w:numId w:val="2"/>
        </w:numPr>
        <w:spacing w:after="150"/>
        <w:rPr>
          <w:ins w:id="80" w:author="Laura Dee" w:date="2020-07-30T11:18:00Z"/>
          <w:rFonts w:ascii="Helvetica Neue" w:eastAsia="Times New Roman" w:hAnsi="Helvetica Neue" w:cs="Times New Roman"/>
          <w:color w:val="333333"/>
          <w:sz w:val="21"/>
          <w:szCs w:val="21"/>
          <w:rPrChange w:id="81" w:author="Laura Dee" w:date="2020-10-06T08:17:00Z">
            <w:rPr>
              <w:ins w:id="82" w:author="Laura Dee" w:date="2020-07-30T11:18:00Z"/>
            </w:rPr>
          </w:rPrChange>
        </w:rPr>
        <w:pPrChange w:id="83" w:author="Laura Dee" w:date="2020-10-06T08:17:00Z">
          <w:pPr>
            <w:spacing w:after="150"/>
          </w:pPr>
        </w:pPrChange>
      </w:pPr>
      <w:ins w:id="84" w:author="Laura Dee" w:date="2020-10-06T08:07:00Z">
        <w:r w:rsidRPr="00D00051">
          <w:rPr>
            <w:rFonts w:ascii="Helvetica Neue" w:eastAsia="Times New Roman" w:hAnsi="Helvetica Neue" w:cs="Times New Roman"/>
            <w:color w:val="333333"/>
            <w:sz w:val="21"/>
            <w:szCs w:val="21"/>
            <w:rPrChange w:id="85" w:author="Laura Dee" w:date="2020-10-06T08:17:00Z">
              <w:rPr/>
            </w:rPrChange>
          </w:rPr>
          <w:t>Randomized</w:t>
        </w:r>
      </w:ins>
      <w:ins w:id="86" w:author="Laura Dee" w:date="2020-10-06T08:06:00Z">
        <w:r w:rsidRPr="00D00051">
          <w:rPr>
            <w:rFonts w:ascii="Helvetica Neue" w:eastAsia="Times New Roman" w:hAnsi="Helvetica Neue" w:cs="Times New Roman"/>
            <w:color w:val="333333"/>
            <w:sz w:val="21"/>
            <w:szCs w:val="21"/>
            <w:rPrChange w:id="87" w:author="Laura Dee" w:date="2020-10-06T08:17:00Z">
              <w:rPr/>
            </w:rPrChange>
          </w:rPr>
          <w:t xml:space="preserve"> </w:t>
        </w:r>
      </w:ins>
      <w:ins w:id="88" w:author="Laura Dee" w:date="2020-07-30T11:18:00Z">
        <w:r w:rsidR="00935A3B" w:rsidRPr="00D00051">
          <w:rPr>
            <w:rFonts w:ascii="Helvetica Neue" w:eastAsia="Times New Roman" w:hAnsi="Helvetica Neue" w:cs="Times New Roman"/>
            <w:color w:val="333333"/>
            <w:sz w:val="21"/>
            <w:szCs w:val="21"/>
            <w:rPrChange w:id="89" w:author="Laura Dee" w:date="2020-10-06T08:17:00Z">
              <w:rPr/>
            </w:rPrChange>
          </w:rPr>
          <w:t xml:space="preserve">Experiments </w:t>
        </w:r>
      </w:ins>
      <w:ins w:id="90" w:author="Laura Dee" w:date="2020-10-06T08:18:00Z">
        <w:r w:rsidR="00D00051">
          <w:rPr>
            <w:rFonts w:ascii="Helvetica Neue" w:eastAsia="Times New Roman" w:hAnsi="Helvetica Neue" w:cs="Times New Roman"/>
            <w:color w:val="333333"/>
            <w:sz w:val="21"/>
            <w:szCs w:val="21"/>
          </w:rPr>
          <w:t>– when perfectly randomized – removes this i</w:t>
        </w:r>
      </w:ins>
      <w:ins w:id="91" w:author="Laura Dee" w:date="2020-10-06T08:19:00Z">
        <w:r w:rsidR="00D00051">
          <w:rPr>
            <w:rFonts w:ascii="Helvetica Neue" w:eastAsia="Times New Roman" w:hAnsi="Helvetica Neue" w:cs="Times New Roman"/>
            <w:color w:val="333333"/>
            <w:sz w:val="21"/>
            <w:szCs w:val="21"/>
          </w:rPr>
          <w:t xml:space="preserve">ssue of OVB </w:t>
        </w:r>
      </w:ins>
      <w:ins w:id="92" w:author="Laura Dee" w:date="2020-07-30T11:18:00Z">
        <w:r w:rsidR="00935A3B" w:rsidRPr="00D00051">
          <w:rPr>
            <w:rFonts w:ascii="Helvetica Neue" w:eastAsia="Times New Roman" w:hAnsi="Helvetica Neue" w:cs="Times New Roman"/>
            <w:color w:val="333333"/>
            <w:sz w:val="21"/>
            <w:szCs w:val="21"/>
            <w:rPrChange w:id="93" w:author="Laura Dee" w:date="2020-10-06T08:17:00Z">
              <w:rPr/>
            </w:rPrChange>
          </w:rPr>
          <w:t xml:space="preserve">vs Observational </w:t>
        </w:r>
      </w:ins>
      <w:ins w:id="94" w:author="Laura Dee" w:date="2020-10-06T08:06:00Z">
        <w:r w:rsidRPr="00D00051">
          <w:rPr>
            <w:rFonts w:ascii="Helvetica Neue" w:eastAsia="Times New Roman" w:hAnsi="Helvetica Neue" w:cs="Times New Roman"/>
            <w:color w:val="333333"/>
            <w:sz w:val="21"/>
            <w:szCs w:val="21"/>
            <w:rPrChange w:id="95" w:author="Laura Dee" w:date="2020-10-06T08:17:00Z">
              <w:rPr/>
            </w:rPrChange>
          </w:rPr>
          <w:t xml:space="preserve">Designs </w:t>
        </w:r>
      </w:ins>
    </w:p>
    <w:p w14:paraId="1EFAA02E" w14:textId="3DC96CFB" w:rsidR="00F6512E" w:rsidDel="0070278C" w:rsidRDefault="00F6512E" w:rsidP="00F6512E">
      <w:pPr>
        <w:rPr>
          <w:moveFrom w:id="96" w:author="Laura Dee" w:date="2020-10-06T08:20:00Z"/>
          <w:b/>
          <w:bCs/>
        </w:rPr>
      </w:pPr>
      <w:moveFromRangeStart w:id="97" w:author="Laura Dee" w:date="2020-10-06T08:20:00Z" w:name="move52864834"/>
      <w:moveFrom w:id="98" w:author="Laura Dee" w:date="2020-10-06T08:20:00Z">
        <w:r w:rsidDel="0070278C">
          <w:rPr>
            <w:b/>
            <w:bCs/>
          </w:rPr>
          <w:lastRenderedPageBreak/>
          <w:t>Table or Box on Biases with DAGs:</w:t>
        </w:r>
      </w:moveFrom>
    </w:p>
    <w:p w14:paraId="0FDFB4D1" w14:textId="43D53709" w:rsidR="00F6512E" w:rsidRPr="003A1576" w:rsidDel="0070278C" w:rsidRDefault="00F6512E" w:rsidP="00F6512E">
      <w:pPr>
        <w:pStyle w:val="ListParagraph"/>
        <w:numPr>
          <w:ilvl w:val="0"/>
          <w:numId w:val="1"/>
        </w:numPr>
        <w:rPr>
          <w:moveFrom w:id="99" w:author="Laura Dee" w:date="2020-10-06T08:20:00Z"/>
        </w:rPr>
      </w:pPr>
      <w:moveFrom w:id="100" w:author="Laura Dee" w:date="2020-10-06T08:20:00Z">
        <w:r w:rsidRPr="003A1576" w:rsidDel="0070278C">
          <w:t>Omitted variables bias</w:t>
        </w:r>
      </w:moveFrom>
    </w:p>
    <w:p w14:paraId="142880EF" w14:textId="4041B4AC" w:rsidR="00F6512E" w:rsidRPr="003A1576" w:rsidDel="0070278C" w:rsidRDefault="00F6512E" w:rsidP="00F6512E">
      <w:pPr>
        <w:pStyle w:val="ListParagraph"/>
        <w:numPr>
          <w:ilvl w:val="0"/>
          <w:numId w:val="1"/>
        </w:numPr>
        <w:rPr>
          <w:moveFrom w:id="101" w:author="Laura Dee" w:date="2020-10-06T08:20:00Z"/>
        </w:rPr>
      </w:pPr>
      <w:moveFrom w:id="102" w:author="Laura Dee" w:date="2020-10-06T08:20:00Z">
        <w:r w:rsidRPr="003A1576" w:rsidDel="0070278C">
          <w:t>Collider Bias</w:t>
        </w:r>
      </w:moveFrom>
    </w:p>
    <w:p w14:paraId="70E6FD7B" w14:textId="73958A41" w:rsidR="00F6512E" w:rsidRPr="003A1576" w:rsidDel="0070278C" w:rsidRDefault="00F6512E" w:rsidP="00F6512E">
      <w:pPr>
        <w:pStyle w:val="ListParagraph"/>
        <w:numPr>
          <w:ilvl w:val="0"/>
          <w:numId w:val="1"/>
        </w:numPr>
        <w:rPr>
          <w:del w:id="103" w:author="Laura Dee" w:date="2020-10-06T08:20:00Z"/>
          <w:moveFrom w:id="104" w:author="Laura Dee" w:date="2020-10-06T08:20:00Z"/>
        </w:rPr>
      </w:pPr>
      <w:moveFrom w:id="105" w:author="Laura Dee" w:date="2020-10-06T08:20:00Z">
        <w:r w:rsidRPr="003A1576" w:rsidDel="0070278C">
          <w:t xml:space="preserve">Bad controls </w:t>
        </w:r>
      </w:moveFrom>
    </w:p>
    <w:moveFromRangeEnd w:id="97"/>
    <w:p w14:paraId="65B1497D" w14:textId="10B81DA6" w:rsidR="00F6512E" w:rsidRPr="003B7A37" w:rsidRDefault="00F6512E" w:rsidP="0070278C">
      <w:pPr>
        <w:pStyle w:val="NormalWeb"/>
        <w:spacing w:before="0" w:beforeAutospacing="0" w:after="150" w:afterAutospacing="0"/>
        <w:rPr>
          <w:rFonts w:ascii="Helvetica Neue" w:hAnsi="Helvetica Neue"/>
          <w:color w:val="333333"/>
          <w:sz w:val="21"/>
          <w:szCs w:val="21"/>
        </w:rPr>
        <w:pPrChange w:id="106" w:author="Laura Dee" w:date="2020-10-06T08:20:00Z">
          <w:pPr>
            <w:spacing w:after="150"/>
          </w:pPr>
        </w:pPrChange>
      </w:pPr>
      <w:ins w:id="107" w:author="Laura Dee" w:date="2020-07-30T11:26:00Z">
        <w:r>
          <w:rPr>
            <w:rFonts w:ascii="Helvetica Neue" w:hAnsi="Helvetica Neue"/>
            <w:color w:val="333333"/>
            <w:sz w:val="21"/>
            <w:szCs w:val="21"/>
          </w:rPr>
          <w:t>Omitted variable bias is not a new problem. Fields such as psychology, econometrics, education, sociology, and more have been grappling with it for some time (REFS). These are fields that often cannot perform experiments for logistical or ethical reasons. You cannot replicate a country. You cannot begin to imagine, let alone measure, all of the forces that shape whole economies. One can only tweak curricula so far in an effort to understand educational outcomes. Yet, these disciplines are tasked with coming up with causal inferences based on observational data that surely has omitted variables confounded with predictors of interest.</w:t>
        </w:r>
      </w:ins>
    </w:p>
    <w:p w14:paraId="74394E8C" w14:textId="053984E3" w:rsidR="00F6512E" w:rsidDel="0070278C" w:rsidRDefault="00F6512E" w:rsidP="0070278C">
      <w:pPr>
        <w:pStyle w:val="NormalWeb"/>
        <w:spacing w:before="0" w:beforeAutospacing="0" w:after="150" w:afterAutospacing="0"/>
        <w:ind w:firstLine="720"/>
        <w:rPr>
          <w:del w:id="108" w:author="Laura Dee" w:date="2020-10-06T08:20:00Z"/>
          <w:rFonts w:ascii="Helvetica Neue" w:hAnsi="Helvetica Neue"/>
          <w:color w:val="333333"/>
          <w:sz w:val="21"/>
          <w:szCs w:val="21"/>
        </w:rPr>
        <w:pPrChange w:id="109" w:author="Laura Dee" w:date="2020-10-06T08:20:00Z">
          <w:pPr>
            <w:pStyle w:val="NormalWeb"/>
            <w:spacing w:before="0" w:beforeAutospacing="0" w:after="150" w:afterAutospacing="0"/>
          </w:pPr>
        </w:pPrChange>
      </w:pPr>
      <w:r>
        <w:rPr>
          <w:rFonts w:ascii="Helvetica Neue" w:hAnsi="Helvetica Neue"/>
          <w:color w:val="333333"/>
          <w:sz w:val="21"/>
          <w:szCs w:val="21"/>
        </w:rPr>
        <w:t xml:space="preserve">Here we </w:t>
      </w:r>
      <w:ins w:id="110" w:author="Laura Dee" w:date="2020-07-30T11:27:00Z">
        <w:r>
          <w:rPr>
            <w:rFonts w:ascii="Helvetica Neue" w:hAnsi="Helvetica Neue"/>
            <w:color w:val="333333"/>
            <w:sz w:val="21"/>
            <w:szCs w:val="21"/>
          </w:rPr>
          <w:t xml:space="preserve">aim </w:t>
        </w:r>
      </w:ins>
      <w:r>
        <w:rPr>
          <w:rFonts w:ascii="Helvetica Neue" w:hAnsi="Helvetica Neue"/>
          <w:color w:val="333333"/>
          <w:sz w:val="21"/>
          <w:szCs w:val="21"/>
        </w:rPr>
        <w:t xml:space="preserve">to provide a guide to simple forms of coping with omitted variable bias. We begin by laying out criteria for understanding when and where omitted variable bias could be important. </w:t>
      </w:r>
      <w:ins w:id="111" w:author="Laura Dee" w:date="2020-07-30T11:27:00Z">
        <w:r>
          <w:rPr>
            <w:rFonts w:ascii="Helvetica Neue" w:hAnsi="Helvetica Neue"/>
            <w:color w:val="333333"/>
            <w:sz w:val="21"/>
            <w:szCs w:val="21"/>
          </w:rPr>
          <w:t xml:space="preserve">We first present the typical approach in ecology to deal with confounding variables, and thus omitted variables bias. </w:t>
        </w:r>
      </w:ins>
      <w:r>
        <w:rPr>
          <w:rFonts w:ascii="Helvetica Neue" w:hAnsi="Helvetica Neue"/>
          <w:color w:val="333333"/>
          <w:sz w:val="21"/>
          <w:szCs w:val="21"/>
        </w:rPr>
        <w:t>We</w:t>
      </w:r>
      <w:ins w:id="112" w:author="Laura Dee" w:date="2020-07-30T11:27:00Z">
        <w:r>
          <w:rPr>
            <w:rFonts w:ascii="Helvetica Neue" w:hAnsi="Helvetica Neue"/>
            <w:color w:val="333333"/>
            <w:sz w:val="21"/>
            <w:szCs w:val="21"/>
          </w:rPr>
          <w:t xml:space="preserve"> then</w:t>
        </w:r>
      </w:ins>
      <w:r>
        <w:rPr>
          <w:rFonts w:ascii="Helvetica Neue" w:hAnsi="Helvetica Neue"/>
          <w:color w:val="333333"/>
          <w:sz w:val="21"/>
          <w:szCs w:val="21"/>
        </w:rPr>
        <w:t xml:space="preserve"> discuss study designs that, while omitted variables are still unmeasured, are ideal for analyses that can </w:t>
      </w:r>
      <w:ins w:id="113" w:author="Laura Dee" w:date="2020-07-30T11:28:00Z">
        <w:r>
          <w:rPr>
            <w:rFonts w:ascii="Helvetica Neue" w:hAnsi="Helvetica Neue"/>
            <w:color w:val="333333"/>
            <w:sz w:val="21"/>
            <w:szCs w:val="21"/>
          </w:rPr>
          <w:t xml:space="preserve">eliminate confounding variables. </w:t>
        </w:r>
      </w:ins>
      <w:r>
        <w:rPr>
          <w:rFonts w:ascii="Helvetica Neue" w:hAnsi="Helvetica Neue"/>
          <w:color w:val="333333"/>
          <w:sz w:val="21"/>
          <w:szCs w:val="21"/>
        </w:rPr>
        <w:t>We then review several robust techniques to model data with omitted variables, and provide guidelines for choosing among them. As applied researchers, we have found that these guidelines have clarified our own thinking about the analysis of ecological systems. We hope that these relatively straightforward techniques might enable other researchers to do more with less, as it were, and help advance the field of Ecology at scale.</w:t>
      </w:r>
    </w:p>
    <w:p w14:paraId="322AF4E9" w14:textId="77777777" w:rsidR="00DF15C6" w:rsidRDefault="00DF15C6" w:rsidP="0070278C">
      <w:pPr>
        <w:pStyle w:val="NormalWeb"/>
        <w:spacing w:before="0" w:beforeAutospacing="0" w:after="150" w:afterAutospacing="0"/>
        <w:ind w:firstLine="720"/>
        <w:rPr>
          <w:ins w:id="114" w:author="Laura Dee" w:date="2020-07-30T11:10:00Z"/>
        </w:rPr>
        <w:pPrChange w:id="115" w:author="Laura Dee" w:date="2020-10-06T08:20:00Z">
          <w:pPr/>
        </w:pPrChange>
      </w:pPr>
    </w:p>
    <w:p w14:paraId="02C29E70" w14:textId="77777777" w:rsidR="00DF15C6" w:rsidRDefault="00DF15C6">
      <w:pPr>
        <w:rPr>
          <w:ins w:id="116" w:author="Laura Dee" w:date="2020-07-30T11:10:00Z"/>
        </w:rPr>
      </w:pPr>
    </w:p>
    <w:p w14:paraId="48274124" w14:textId="3904A88B" w:rsidR="00DF15C6" w:rsidRPr="00312E76" w:rsidRDefault="00DF15C6">
      <w:pPr>
        <w:rPr>
          <w:ins w:id="117" w:author="Laura Dee" w:date="2020-07-30T11:09:00Z"/>
          <w:b/>
          <w:bCs/>
        </w:rPr>
      </w:pPr>
      <w:ins w:id="118" w:author="Laura Dee" w:date="2020-07-30T11:09:00Z">
        <w:r w:rsidRPr="00312E76">
          <w:rPr>
            <w:b/>
            <w:bCs/>
          </w:rPr>
          <w:t>Example – new section heading</w:t>
        </w:r>
      </w:ins>
    </w:p>
    <w:p w14:paraId="54D1B029" w14:textId="77777777" w:rsidR="00DF15C6" w:rsidRDefault="00DF15C6">
      <w:pPr>
        <w:rPr>
          <w:ins w:id="119" w:author="Laura Dee" w:date="2020-07-30T11:09:00Z"/>
        </w:rPr>
      </w:pPr>
    </w:p>
    <w:p w14:paraId="6FBAFD0E" w14:textId="23B7B723" w:rsidR="00DF15C6" w:rsidRDefault="00DF15C6" w:rsidP="0070278C">
      <w:pPr>
        <w:spacing w:after="150"/>
        <w:ind w:firstLine="720"/>
        <w:rPr>
          <w:ins w:id="120" w:author="Laura Dee" w:date="2020-07-30T11:10:00Z"/>
          <w:rFonts w:ascii="Helvetica Neue" w:eastAsia="Times New Roman" w:hAnsi="Helvetica Neue" w:cs="Times New Roman"/>
          <w:color w:val="333333"/>
          <w:sz w:val="21"/>
          <w:szCs w:val="21"/>
        </w:rPr>
        <w:pPrChange w:id="121" w:author="Laura Dee" w:date="2020-10-06T08:20:00Z">
          <w:pPr>
            <w:spacing w:after="150"/>
          </w:pPr>
        </w:pPrChange>
      </w:pPr>
      <w:ins w:id="122" w:author="Laura Dee" w:date="2020-07-30T11:09:00Z">
        <w:r>
          <w:rPr>
            <w:rFonts w:ascii="Helvetica Neue" w:eastAsia="Times New Roman" w:hAnsi="Helvetica Neue" w:cs="Times New Roman"/>
            <w:color w:val="333333"/>
            <w:sz w:val="21"/>
            <w:szCs w:val="21"/>
          </w:rPr>
          <w:t xml:space="preserve">To illustrate these empirical challenges and suite of potential solutions, we use </w:t>
        </w:r>
      </w:ins>
      <w:r w:rsidRPr="003B7A37">
        <w:rPr>
          <w:rFonts w:ascii="Helvetica Neue" w:eastAsia="Times New Roman" w:hAnsi="Helvetica Neue" w:cs="Times New Roman"/>
          <w:color w:val="333333"/>
          <w:sz w:val="21"/>
          <w:szCs w:val="21"/>
        </w:rPr>
        <w:t xml:space="preserve">a system where both </w:t>
      </w:r>
      <w:commentRangeStart w:id="123"/>
      <w:commentRangeEnd w:id="123"/>
      <w:r>
        <w:rPr>
          <w:rStyle w:val="CommentReference"/>
        </w:rPr>
        <w:commentReference w:id="123"/>
      </w:r>
      <w:r w:rsidRPr="003B7A37">
        <w:rPr>
          <w:rFonts w:ascii="Helvetica Neue" w:eastAsia="Times New Roman" w:hAnsi="Helvetica Neue" w:cs="Times New Roman"/>
          <w:color w:val="333333"/>
          <w:sz w:val="21"/>
          <w:szCs w:val="21"/>
        </w:rPr>
        <w:t xml:space="preserve">temperature and recruitment influence the abundance of snails in a marine benthic ecosystem (Fig. 1). </w:t>
      </w:r>
      <w:ins w:id="124" w:author="Laura Dee" w:date="2020-07-30T11:10:00Z">
        <w:r>
          <w:rPr>
            <w:rFonts w:ascii="Helvetica Neue" w:eastAsia="Times New Roman" w:hAnsi="Helvetica Neue" w:cs="Times New Roman"/>
            <w:color w:val="333333"/>
            <w:sz w:val="21"/>
            <w:szCs w:val="21"/>
          </w:rPr>
          <w:t xml:space="preserve">In this system, we aim to study the causal relationship between xxxxxx and yyyyyy. </w:t>
        </w:r>
      </w:ins>
    </w:p>
    <w:p w14:paraId="56F244B1" w14:textId="2CC95DBA" w:rsidR="005C1301" w:rsidRDefault="005C1301" w:rsidP="0070278C">
      <w:pPr>
        <w:spacing w:after="150"/>
        <w:rPr>
          <w:ins w:id="125" w:author="Laura Dee" w:date="2020-10-06T08:27:00Z"/>
          <w:rFonts w:ascii="Helvetica Neue" w:eastAsia="Times New Roman" w:hAnsi="Helvetica Neue" w:cs="Times New Roman"/>
          <w:color w:val="333333"/>
          <w:sz w:val="21"/>
          <w:szCs w:val="21"/>
        </w:rPr>
      </w:pPr>
      <w:ins w:id="126" w:author="Laura Dee" w:date="2020-10-06T08:27:00Z">
        <w:r>
          <w:rPr>
            <w:rFonts w:ascii="Helvetica Neue" w:eastAsia="Times New Roman" w:hAnsi="Helvetica Neue" w:cs="Times New Roman"/>
            <w:color w:val="333333"/>
            <w:sz w:val="21"/>
            <w:szCs w:val="21"/>
          </w:rPr>
          <w:t>Introduce measured versus confounding variables in this example</w:t>
        </w:r>
        <w:r>
          <w:rPr>
            <w:rFonts w:ascii="Helvetica Neue" w:eastAsia="Times New Roman" w:hAnsi="Helvetica Neue" w:cs="Times New Roman"/>
            <w:color w:val="333333"/>
            <w:sz w:val="21"/>
            <w:szCs w:val="21"/>
          </w:rPr>
          <w:t>:</w:t>
        </w:r>
      </w:ins>
    </w:p>
    <w:p w14:paraId="352ECF59" w14:textId="441D6DA7" w:rsidR="00DF15C6" w:rsidRDefault="005C1301" w:rsidP="005C1301">
      <w:pPr>
        <w:spacing w:after="150"/>
        <w:rPr>
          <w:ins w:id="127" w:author="Laura Dee" w:date="2020-07-30T11:10:00Z"/>
        </w:rPr>
      </w:pPr>
      <w:r w:rsidRPr="003B7A37">
        <w:rPr>
          <w:rFonts w:ascii="Helvetica Neue" w:eastAsia="Times New Roman" w:hAnsi="Helvetica Neue" w:cs="Times New Roman"/>
          <w:color w:val="333333"/>
          <w:sz w:val="21"/>
          <w:szCs w:val="21"/>
        </w:rPr>
        <w:t xml:space="preserve">Temperature </w:t>
      </w:r>
      <w:r w:rsidR="00DF15C6" w:rsidRPr="003B7A37">
        <w:rPr>
          <w:rFonts w:ascii="Helvetica Neue" w:eastAsia="Times New Roman" w:hAnsi="Helvetica Neue" w:cs="Times New Roman"/>
          <w:color w:val="333333"/>
          <w:sz w:val="21"/>
          <w:szCs w:val="21"/>
        </w:rPr>
        <w:t>influences metabolic and mortality rates. At the same time, the same oceanographic influences that shape temperature also shape recruitment of new juvenile snails. You go out and measure both snail abundance and temperature at a number of sites, but not recruitment.</w:t>
      </w:r>
    </w:p>
    <w:p w14:paraId="3D756C80" w14:textId="77777777" w:rsidR="0070278C" w:rsidRDefault="0070278C">
      <w:pPr>
        <w:rPr>
          <w:ins w:id="128" w:author="Laura Dee" w:date="2020-10-06T08:21:00Z"/>
          <w:b/>
          <w:bCs/>
        </w:rPr>
      </w:pPr>
    </w:p>
    <w:p w14:paraId="49608F25" w14:textId="0256227B" w:rsidR="00DD132A" w:rsidRPr="000C3515" w:rsidRDefault="00DD132A">
      <w:pPr>
        <w:rPr>
          <w:b/>
          <w:bCs/>
        </w:rPr>
      </w:pPr>
      <w:r w:rsidRPr="000C3515">
        <w:rPr>
          <w:b/>
          <w:bCs/>
        </w:rPr>
        <w:t xml:space="preserve">Confounding Variables and Bias </w:t>
      </w:r>
    </w:p>
    <w:p w14:paraId="2C52988D" w14:textId="77777777" w:rsidR="000C3515" w:rsidRDefault="000C3515" w:rsidP="000C3515">
      <w:pPr>
        <w:pStyle w:val="NormalWeb"/>
        <w:spacing w:before="0" w:beforeAutospacing="0" w:after="150" w:afterAutospacing="0"/>
        <w:rPr>
          <w:rFonts w:ascii="Helvetica Neue" w:hAnsi="Helvetica Neue"/>
          <w:color w:val="333333"/>
          <w:sz w:val="21"/>
          <w:szCs w:val="21"/>
        </w:rPr>
      </w:pPr>
    </w:p>
    <w:p w14:paraId="782EA8DE" w14:textId="7E721AD3" w:rsidR="000C3515" w:rsidRDefault="0070278C" w:rsidP="000C3515">
      <w:pPr>
        <w:pStyle w:val="NormalWeb"/>
        <w:spacing w:before="0" w:beforeAutospacing="0" w:after="150" w:afterAutospacing="0"/>
        <w:rPr>
          <w:ins w:id="129" w:author="Laura Dee" w:date="2020-07-30T11:13:00Z"/>
          <w:rFonts w:ascii="Helvetica Neue" w:hAnsi="Helvetica Neue"/>
          <w:color w:val="333333"/>
          <w:sz w:val="21"/>
          <w:szCs w:val="21"/>
        </w:rPr>
      </w:pPr>
      <w:ins w:id="130" w:author="Laura Dee" w:date="2020-10-06T08:21:00Z">
        <w:r>
          <w:rPr>
            <w:rFonts w:ascii="Helvetica Neue" w:hAnsi="Helvetica Neue"/>
            <w:color w:val="333333"/>
            <w:sz w:val="21"/>
            <w:szCs w:val="21"/>
          </w:rPr>
          <w:t xml:space="preserve">In the context of the example - </w:t>
        </w:r>
      </w:ins>
      <w:ins w:id="131" w:author="Laura Dee" w:date="2020-07-30T11:12:00Z">
        <w:r w:rsidR="000C3515">
          <w:rPr>
            <w:rFonts w:ascii="Helvetica Neue" w:hAnsi="Helvetica Neue"/>
            <w:color w:val="333333"/>
            <w:sz w:val="21"/>
            <w:szCs w:val="21"/>
          </w:rPr>
          <w:t xml:space="preserve">Defining Bias. Defining Confounding Variables. </w:t>
        </w:r>
      </w:ins>
      <w:ins w:id="132" w:author="Laura Dee" w:date="2020-07-30T11:13:00Z">
        <w:r w:rsidR="00467C56">
          <w:rPr>
            <w:rFonts w:ascii="Helvetica Neue" w:hAnsi="Helvetica Neue"/>
            <w:color w:val="333333"/>
            <w:sz w:val="21"/>
            <w:szCs w:val="21"/>
          </w:rPr>
          <w:t>Differentiating</w:t>
        </w:r>
      </w:ins>
      <w:ins w:id="133" w:author="Laura Dee" w:date="2020-07-30T11:12:00Z">
        <w:r w:rsidR="000C3515">
          <w:rPr>
            <w:rFonts w:ascii="Helvetica Neue" w:hAnsi="Helvetica Neue"/>
            <w:color w:val="333333"/>
            <w:sz w:val="21"/>
            <w:szCs w:val="21"/>
          </w:rPr>
          <w:t xml:space="preserve"> from Inference and Sampling Variability – this is </w:t>
        </w:r>
      </w:ins>
      <w:ins w:id="134" w:author="Laura Dee" w:date="2020-07-30T11:13:00Z">
        <w:r w:rsidR="00467C56">
          <w:rPr>
            <w:rFonts w:ascii="Helvetica Neue" w:hAnsi="Helvetica Neue"/>
            <w:color w:val="333333"/>
            <w:sz w:val="21"/>
            <w:szCs w:val="21"/>
          </w:rPr>
          <w:t>n</w:t>
        </w:r>
      </w:ins>
      <w:ins w:id="135" w:author="Laura Dee" w:date="2020-07-30T11:12:00Z">
        <w:r w:rsidR="000C3515">
          <w:rPr>
            <w:rFonts w:ascii="Helvetica Neue" w:hAnsi="Helvetica Neue"/>
            <w:color w:val="333333"/>
            <w:sz w:val="21"/>
            <w:szCs w:val="21"/>
          </w:rPr>
          <w:t>ot a “signal to noise” i</w:t>
        </w:r>
      </w:ins>
      <w:ins w:id="136" w:author="Laura Dee" w:date="2020-07-30T11:13:00Z">
        <w:r w:rsidR="000C3515">
          <w:rPr>
            <w:rFonts w:ascii="Helvetica Neue" w:hAnsi="Helvetica Neue"/>
            <w:color w:val="333333"/>
            <w:sz w:val="21"/>
            <w:szCs w:val="21"/>
          </w:rPr>
          <w:t>ssue!!!</w:t>
        </w:r>
        <w:r w:rsidR="00467C56">
          <w:rPr>
            <w:rFonts w:ascii="Helvetica Neue" w:hAnsi="Helvetica Neue"/>
            <w:color w:val="333333"/>
            <w:sz w:val="21"/>
            <w:szCs w:val="21"/>
          </w:rPr>
          <w:t xml:space="preserve"> </w:t>
        </w:r>
      </w:ins>
    </w:p>
    <w:p w14:paraId="26C8DFD8" w14:textId="7037B5D0" w:rsidR="000C3515" w:rsidRDefault="000C3515" w:rsidP="000C351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Depending on how temperature and recruitment are correlated, statistical estimates of the effect of temperature on abundance will be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biased</w:t>
      </w:r>
      <w:r>
        <w:rPr>
          <w:rFonts w:ascii="Helvetica Neue" w:hAnsi="Helvetica Neue"/>
          <w:color w:val="333333"/>
          <w:sz w:val="21"/>
          <w:szCs w:val="21"/>
        </w:rPr>
        <w:t>. If they have the same sign of effect, then estimates of the temperature effect will be too high. If they are opposite in sign, estimates will be biased towards zero. If one has an effect and the other does not, your model could produce a false positive. That is because recruitment is omitted from your model. In the more general case (Fig. 2), for any predictor X, any unmeasured variable that either causes both X and a response Y, or whose ultimate cause influences X while it influences Y - is an omitted variable that can bias your estimates of the causal influence of X on Y.</w:t>
      </w:r>
    </w:p>
    <w:p w14:paraId="1FA2545C" w14:textId="77777777" w:rsidR="00F6512E" w:rsidRPr="00585572" w:rsidRDefault="00F6512E" w:rsidP="00585572">
      <w:pPr>
        <w:pStyle w:val="ListParagraph"/>
        <w:rPr>
          <w:ins w:id="137" w:author="Laura Dee" w:date="2020-07-30T11:11:00Z"/>
          <w:b/>
          <w:bCs/>
        </w:rPr>
      </w:pPr>
    </w:p>
    <w:p w14:paraId="3166D900" w14:textId="737C3100" w:rsidR="00DD132A" w:rsidRDefault="00BC5F5C">
      <w:pPr>
        <w:rPr>
          <w:ins w:id="138" w:author="Laura Dee" w:date="2020-07-30T11:20:00Z"/>
          <w:b/>
          <w:bCs/>
        </w:rPr>
      </w:pPr>
      <w:ins w:id="139" w:author="Laura Dee" w:date="2020-07-30T11:18:00Z">
        <w:r>
          <w:rPr>
            <w:b/>
            <w:bCs/>
          </w:rPr>
          <w:t xml:space="preserve">Typical approaches </w:t>
        </w:r>
      </w:ins>
      <w:ins w:id="140" w:author="Laura Dee" w:date="2020-07-30T11:20:00Z">
        <w:r w:rsidR="006B4E5A">
          <w:rPr>
            <w:b/>
            <w:bCs/>
          </w:rPr>
          <w:t>in Ecology</w:t>
        </w:r>
      </w:ins>
    </w:p>
    <w:p w14:paraId="4BFEFC1D" w14:textId="77777777" w:rsidR="006914F1" w:rsidRPr="00292C44" w:rsidRDefault="006914F1">
      <w:pPr>
        <w:rPr>
          <w:ins w:id="141" w:author="Laura Dee" w:date="2020-07-30T11:48:00Z"/>
          <w:i/>
          <w:iCs/>
        </w:rPr>
      </w:pPr>
    </w:p>
    <w:p w14:paraId="1D58436E" w14:textId="101AD109" w:rsidR="00D84FFB" w:rsidRDefault="00B657BE">
      <w:pPr>
        <w:rPr>
          <w:ins w:id="142" w:author="Laura Dee" w:date="2020-07-30T11:48:00Z"/>
          <w:i/>
          <w:iCs/>
        </w:rPr>
      </w:pPr>
      <w:ins w:id="143" w:author="Laura Dee" w:date="2020-07-30T11:47:00Z">
        <w:r w:rsidRPr="00292C44">
          <w:rPr>
            <w:i/>
            <w:iCs/>
          </w:rPr>
          <w:t xml:space="preserve">Typical </w:t>
        </w:r>
        <w:commentRangeStart w:id="144"/>
        <w:r w:rsidRPr="00292C44">
          <w:rPr>
            <w:i/>
            <w:iCs/>
          </w:rPr>
          <w:t>approach</w:t>
        </w:r>
      </w:ins>
      <w:commentRangeEnd w:id="144"/>
      <w:ins w:id="145" w:author="Laura Dee" w:date="2020-07-30T11:51:00Z">
        <w:r w:rsidR="002E71E9">
          <w:rPr>
            <w:rStyle w:val="CommentReference"/>
          </w:rPr>
          <w:commentReference w:id="144"/>
        </w:r>
      </w:ins>
      <w:ins w:id="146" w:author="Laura Dee" w:date="2020-07-30T11:47:00Z">
        <w:r w:rsidRPr="00292C44">
          <w:rPr>
            <w:i/>
            <w:iCs/>
          </w:rPr>
          <w:t xml:space="preserve"> </w:t>
        </w:r>
      </w:ins>
    </w:p>
    <w:p w14:paraId="6FD1FA58" w14:textId="77777777" w:rsidR="006914F1" w:rsidRPr="00292C44" w:rsidRDefault="006914F1">
      <w:pPr>
        <w:rPr>
          <w:i/>
          <w:iCs/>
        </w:rPr>
      </w:pPr>
    </w:p>
    <w:p w14:paraId="686C2B26"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18C04219"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2F01FCE5" w14:textId="77777777" w:rsidR="006914F1" w:rsidRDefault="00B657BE" w:rsidP="006914F1">
      <w:pPr>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variables a researcher needs to sample for a specific question, the problem of study design or justification to skeptical reviewers becomes far less daunting.</w:t>
      </w:r>
    </w:p>
    <w:p w14:paraId="5D1C975F" w14:textId="77777777" w:rsidR="006914F1" w:rsidRDefault="006914F1" w:rsidP="006914F1">
      <w:pPr>
        <w:rPr>
          <w:rFonts w:ascii="Helvetica Neue" w:eastAsia="Times New Roman" w:hAnsi="Helvetica Neue" w:cs="Times New Roman"/>
          <w:color w:val="333333"/>
          <w:sz w:val="21"/>
          <w:szCs w:val="21"/>
        </w:rPr>
      </w:pPr>
    </w:p>
    <w:p w14:paraId="0A4376D5" w14:textId="3D8BE017" w:rsidR="006914F1" w:rsidRPr="006914F1" w:rsidRDefault="00B657BE" w:rsidP="006914F1">
      <w:pPr>
        <w:rPr>
          <w:rFonts w:ascii="Times New Roman" w:eastAsia="Times New Roman" w:hAnsi="Times New Roman" w:cs="Times New Roman"/>
        </w:rPr>
      </w:pPr>
      <w:commentRangeStart w:id="147"/>
      <w:commentRangeEnd w:id="147"/>
      <w:r>
        <w:rPr>
          <w:rStyle w:val="CommentReference"/>
        </w:rPr>
        <w:commentReference w:id="147"/>
      </w:r>
      <w:r w:rsidR="006914F1" w:rsidRPr="006914F1">
        <w:rPr>
          <w:rFonts w:ascii="Helvetica Neue" w:eastAsia="Times New Roman" w:hAnsi="Helvetica Neue" w:cs="Times New Roman"/>
          <w:color w:val="333333"/>
          <w:sz w:val="21"/>
          <w:szCs w:val="21"/>
          <w:shd w:val="clear" w:color="auto" w:fill="FFFFFF"/>
        </w:rPr>
        <w:t>In many cases, sampling more predictors and responses might not be possible, despite knowledge that other variables are important from </w:t>
      </w:r>
      <w:r w:rsidR="006914F1" w:rsidRPr="006914F1">
        <w:rPr>
          <w:rFonts w:ascii="Helvetica Neue" w:eastAsia="Times New Roman" w:hAnsi="Helvetica Neue" w:cs="Times New Roman"/>
          <w:i/>
          <w:iCs/>
          <w:color w:val="333333"/>
          <w:sz w:val="21"/>
          <w:szCs w:val="21"/>
        </w:rPr>
        <w:t>a priori</w:t>
      </w:r>
      <w:ins w:id="148" w:author="Laura Dee" w:date="2020-07-30T11:50:00Z">
        <w:r w:rsidR="005D7914">
          <w:rPr>
            <w:rFonts w:ascii="Helvetica Neue" w:eastAsia="Times New Roman" w:hAnsi="Helvetica Neue" w:cs="Times New Roman"/>
            <w:i/>
            <w:iCs/>
            <w:color w:val="333333"/>
            <w:sz w:val="21"/>
            <w:szCs w:val="21"/>
          </w:rPr>
          <w:t xml:space="preserve"> </w:t>
        </w:r>
      </w:ins>
      <w:r w:rsidR="006914F1" w:rsidRPr="006914F1">
        <w:rPr>
          <w:rFonts w:ascii="Helvetica Neue" w:eastAsia="Times New Roman" w:hAnsi="Helvetica Neue" w:cs="Times New Roman"/>
          <w:color w:val="333333"/>
          <w:sz w:val="21"/>
          <w:szCs w:val="21"/>
          <w:shd w:val="clear" w:color="auto" w:fill="FFFFFF"/>
        </w:rPr>
        <w:t>causal diagrams. For example, consider investigations using repurposed data sets or if additional measurements are too expensive. There are a wide variety of solutions to this problem, each utilizing some sort of grouping structure where groups are a stand-in for omitted variables. In the </w:t>
      </w:r>
      <w:r w:rsidR="006914F1" w:rsidRPr="006914F1">
        <w:rPr>
          <w:rFonts w:ascii="Helvetica Neue" w:eastAsia="Times New Roman" w:hAnsi="Helvetica Neue" w:cs="Times New Roman"/>
          <w:i/>
          <w:iCs/>
          <w:color w:val="333333"/>
          <w:sz w:val="21"/>
          <w:szCs w:val="21"/>
        </w:rPr>
        <w:t>Statistical Approaches</w:t>
      </w:r>
      <w:r w:rsidR="006914F1" w:rsidRPr="006914F1">
        <w:rPr>
          <w:rFonts w:ascii="Helvetica Neue" w:eastAsia="Times New Roman" w:hAnsi="Helvetica Neue" w:cs="Times New Roman"/>
          <w:color w:val="333333"/>
          <w:sz w:val="21"/>
          <w:szCs w:val="21"/>
          <w:shd w:val="clear" w:color="auto" w:fill="FFFFFF"/>
        </w:rPr>
        <w:t> section, we’ll discuss how those groups should be modeled. But, in general, designs that recognize at what level these additional omitted variables influence the system can be used with care to accommodate omitted variable bias. These can be classic stratified random sampling designs or various modifications (SCOTT PAPERS), accommodating omitted variables that vary at the group-level. These SRDs can be either spatial, for purely cross-sectional data, or temporal, for omitted variables that might vary through time. Similarly, longitudinal sampling designs - sampling the same plots or sites over time - allow for researchers to adjust for omitted variables that covary with site. Combinations of multiple group-types are also possible. For example, taking multiple replicates from multiple sites that are resampled over time can enable a researcher to accommodate both spatial and temporal omitted variables. This grouping approach can extend further to different types of groups and can be adapted into designs with variable groups, etc (e.g., Lebo and Weber 2015).</w:t>
      </w:r>
    </w:p>
    <w:p w14:paraId="19ABFB94" w14:textId="77777777" w:rsidR="006914F1" w:rsidRPr="00687D49" w:rsidRDefault="006914F1" w:rsidP="00B657BE">
      <w:pPr>
        <w:spacing w:after="150"/>
        <w:rPr>
          <w:rFonts w:ascii="Helvetica Neue" w:eastAsia="Times New Roman" w:hAnsi="Helvetica Neue" w:cs="Times New Roman"/>
          <w:color w:val="333333"/>
          <w:sz w:val="21"/>
          <w:szCs w:val="21"/>
        </w:rPr>
      </w:pPr>
    </w:p>
    <w:p w14:paraId="5FFC2D8C" w14:textId="4F7A10AB" w:rsidR="00B657BE" w:rsidRPr="006914F1" w:rsidDel="006914F1" w:rsidRDefault="0070278C" w:rsidP="006914F1">
      <w:pPr>
        <w:spacing w:after="150"/>
        <w:rPr>
          <w:del w:id="149" w:author="Laura Dee" w:date="2020-07-30T11:48:00Z"/>
        </w:rPr>
      </w:pPr>
      <w:ins w:id="150" w:author="Laura Dee" w:date="2020-10-06T08:21:00Z">
        <w:r>
          <w:t xml:space="preserve">The </w:t>
        </w:r>
      </w:ins>
    </w:p>
    <w:p w14:paraId="05E3F245" w14:textId="77777777" w:rsidR="00B657BE" w:rsidRPr="006914F1" w:rsidDel="006914F1" w:rsidRDefault="00B657BE" w:rsidP="00B657BE">
      <w:pPr>
        <w:rPr>
          <w:del w:id="151" w:author="Laura Dee" w:date="2020-07-30T11:48:00Z"/>
          <w:b/>
          <w:bCs/>
          <w:i/>
          <w:iCs/>
        </w:rPr>
      </w:pPr>
    </w:p>
    <w:p w14:paraId="14D1FAD7" w14:textId="77777777" w:rsidR="00B657BE" w:rsidRPr="006914F1" w:rsidRDefault="00B657BE" w:rsidP="00B657BE">
      <w:pPr>
        <w:rPr>
          <w:i/>
          <w:iCs/>
        </w:rPr>
      </w:pPr>
      <w:r w:rsidRPr="006914F1">
        <w:rPr>
          <w:i/>
          <w:iCs/>
        </w:rPr>
        <w:t xml:space="preserve">Selection on observables assumption – or ‘satisfying the back-door criterion’ </w:t>
      </w:r>
    </w:p>
    <w:p w14:paraId="07AF50CF" w14:textId="18DE5367" w:rsidR="00BC5F5C" w:rsidRDefault="00BC5F5C">
      <w:pPr>
        <w:rPr>
          <w:ins w:id="152" w:author="Laura Dee" w:date="2020-10-06T08:21:00Z"/>
          <w:b/>
          <w:bCs/>
        </w:rPr>
      </w:pPr>
    </w:p>
    <w:p w14:paraId="243263BF" w14:textId="77777777" w:rsidR="0070278C" w:rsidRDefault="0070278C">
      <w:pPr>
        <w:rPr>
          <w:b/>
          <w:bCs/>
        </w:rPr>
      </w:pPr>
    </w:p>
    <w:p w14:paraId="6CEEEB58" w14:textId="77777777" w:rsidR="00B657BE" w:rsidRDefault="00B657BE">
      <w:pPr>
        <w:rPr>
          <w:b/>
          <w:bCs/>
        </w:rPr>
      </w:pPr>
    </w:p>
    <w:p w14:paraId="1FAC53E6" w14:textId="3C295B3F" w:rsidR="00BC5F5C" w:rsidRDefault="007E0937">
      <w:pPr>
        <w:rPr>
          <w:b/>
          <w:bCs/>
        </w:rPr>
      </w:pPr>
      <w:r>
        <w:rPr>
          <w:b/>
          <w:bCs/>
        </w:rPr>
        <w:t xml:space="preserve">The risk: unobserved confounding variables </w:t>
      </w:r>
      <w:ins w:id="153" w:author="Laura Dee" w:date="2020-07-30T11:48:00Z">
        <w:r w:rsidR="006914F1">
          <w:rPr>
            <w:b/>
            <w:bCs/>
          </w:rPr>
          <w:t xml:space="preserve"> - </w:t>
        </w:r>
      </w:ins>
      <w:ins w:id="154" w:author="Laura Dee" w:date="2020-10-06T08:21:00Z">
        <w:r w:rsidR="0070278C">
          <w:rPr>
            <w:b/>
            <w:bCs/>
          </w:rPr>
          <w:t xml:space="preserve"> </w:t>
        </w:r>
      </w:ins>
      <w:ins w:id="155" w:author="Laura Dee" w:date="2020-07-30T11:50:00Z">
        <w:r w:rsidR="00E57D0D">
          <w:rPr>
            <w:b/>
            <w:bCs/>
          </w:rPr>
          <w:t>S</w:t>
        </w:r>
      </w:ins>
      <w:ins w:id="156" w:author="Laura Dee" w:date="2020-07-30T11:48:00Z">
        <w:r w:rsidR="006914F1">
          <w:rPr>
            <w:b/>
            <w:bCs/>
          </w:rPr>
          <w:t xml:space="preserve">imulations </w:t>
        </w:r>
      </w:ins>
    </w:p>
    <w:p w14:paraId="2A3A91F0" w14:textId="1C8FEF60" w:rsidR="007E0937" w:rsidRPr="006914F1" w:rsidRDefault="00B657BE">
      <w:r w:rsidRPr="006914F1">
        <w:t>When this assumption isn’t met, then …</w:t>
      </w:r>
    </w:p>
    <w:p w14:paraId="4DDBAF98" w14:textId="77777777" w:rsidR="007E0937" w:rsidRDefault="007E0937">
      <w:pPr>
        <w:rPr>
          <w:b/>
          <w:bCs/>
        </w:rPr>
      </w:pPr>
    </w:p>
    <w:p w14:paraId="3A0D122E" w14:textId="77777777" w:rsidR="00BC5F5C" w:rsidRPr="00DD132A" w:rsidRDefault="00BC5F5C">
      <w:pPr>
        <w:rPr>
          <w:ins w:id="157" w:author="Laura Dee" w:date="2020-07-30T11:11:00Z"/>
          <w:b/>
          <w:bCs/>
          <w:rPrChange w:id="158" w:author="Laura Dee" w:date="2020-07-30T11:11:00Z">
            <w:rPr>
              <w:ins w:id="159" w:author="Laura Dee" w:date="2020-07-30T11:11:00Z"/>
            </w:rPr>
          </w:rPrChange>
        </w:rPr>
      </w:pPr>
    </w:p>
    <w:p w14:paraId="7331C03C" w14:textId="00E161A3" w:rsidR="00DD132A" w:rsidRDefault="00DD132A">
      <w:pPr>
        <w:rPr>
          <w:ins w:id="160" w:author="Laura Dee" w:date="2020-07-30T11:11:00Z"/>
          <w:b/>
          <w:bCs/>
        </w:rPr>
      </w:pPr>
      <w:ins w:id="161" w:author="Laura Dee" w:date="2020-07-30T11:11:00Z">
        <w:r w:rsidRPr="00DD132A">
          <w:rPr>
            <w:b/>
            <w:bCs/>
            <w:rPrChange w:id="162" w:author="Laura Dee" w:date="2020-07-30T11:11:00Z">
              <w:rPr/>
            </w:rPrChange>
          </w:rPr>
          <w:t xml:space="preserve">Using DAGs to </w:t>
        </w:r>
      </w:ins>
      <w:ins w:id="163" w:author="Laura Dee" w:date="2020-10-06T08:23:00Z">
        <w:r w:rsidR="00635E98">
          <w:rPr>
            <w:b/>
            <w:bCs/>
          </w:rPr>
          <w:t xml:space="preserve">clarify our causal understanding and assumptions </w:t>
        </w:r>
      </w:ins>
    </w:p>
    <w:p w14:paraId="5CD855BC" w14:textId="72779E85" w:rsidR="00DD132A" w:rsidRDefault="00DD132A">
      <w:pPr>
        <w:rPr>
          <w:ins w:id="164" w:author="Laura Dee" w:date="2020-10-06T08:22:00Z"/>
          <w:b/>
          <w:bCs/>
        </w:rPr>
      </w:pPr>
    </w:p>
    <w:p w14:paraId="6C04B82A" w14:textId="77777777" w:rsidR="0070278C" w:rsidRPr="00B24FC7" w:rsidRDefault="0070278C" w:rsidP="0070278C">
      <w:pPr>
        <w:spacing w:after="240" w:line="360" w:lineRule="auto"/>
        <w:rPr>
          <w:ins w:id="165" w:author="Laura Dee" w:date="2020-10-06T08:22:00Z"/>
          <w:b/>
          <w:bCs/>
          <w:i/>
        </w:rPr>
      </w:pPr>
      <w:ins w:id="166" w:author="Laura Dee" w:date="2020-10-06T08:22:00Z">
        <w:r w:rsidRPr="00364287">
          <w:rPr>
            <w:i/>
          </w:rPr>
          <w:lastRenderedPageBreak/>
          <w:t>Directed Acyclic Causal Graph (DAG):</w:t>
        </w:r>
        <w:r w:rsidRPr="00ED7D99">
          <w:t xml:space="preserve"> </w:t>
        </w:r>
        <w:r>
          <w:t>A DAG is a</w:t>
        </w:r>
        <w:r w:rsidRPr="00C54F44">
          <w:t xml:space="preserve"> visualization of qualitative causal assumptions</w:t>
        </w:r>
        <w:r>
          <w:t xml:space="preserve"> </w:t>
        </w:r>
        <w:r w:rsidRPr="00C54F44">
          <w:t>on which one relies for making causal claims from observable data</w:t>
        </w:r>
        <w:r>
          <w:t xml:space="preserve"> </w:t>
        </w:r>
        <w:r>
          <w:fldChar w:fldCharType="begin" w:fldLock="1"/>
        </w:r>
        <w:r>
          <w:instrText>ADDIN CSL_CITATION {"citationItems":[{"id":"ITEM-1","itemData":{"DOI":"10.1214/09-SS057","ISSN":"19357516","abstract":"This reviewpresents empirical researcherswith recent advances in causal inference, and stresses the paradigmatic shifts that must be un- dertaken in moving fromtraditional statistical analysis to causal analysis of multivariate data. Special emphasis is placed on the assumptions that un- derly all causal inferences, the languages used in formulating those assump- 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 entmathematical foundation for the analysis of causes and counterfactuals. In particular, the paper surveys the development of mathematical tools for inferring (from a combination of data and assumptions) answers to three types of causal queries: (1) queries about the effects of potential interven- tions, (also called “causal effects” or “policy evaluation”) (2) queries about probabilities of counterfactuals, (including assessment of “regret,” “attri- bution” or “causes of effects”) and (3) queries about direct and indirect effects (also known as “mediation”). Finally, the paper defines the formal and conceptual relationships between the structural and potential-outcome frameworks and presents tools for a symbiotic analysis that uses the strong features of both.","author":[{"dropping-particle":"","family":"Pearl","given":"Judea","non-dropping-particle":"","parse-names":false,"suffix":""}],"container-title":"Statistics Surveys","id":"ITEM-1","issued":{"date-parts":[["2009"]]},"page":"96-146","title":"Causal inference in statistics: An overview","type":"article-journal","volume":"3"},"uris":["http://www.mendeley.com/documents/?uuid=d07db4df-54ea-42ae-9f43-f3ce02becd1c"]}],"mendeley":{"formattedCitation":"(&lt;i&gt;1&lt;/i&gt;)","plainTextFormattedCitation":"(1)","previouslyFormattedCitation":"(&lt;i&gt;1&lt;/i&gt;)"},"properties":{"noteIndex":0},"schema":"https://github.com/citation-style-language/schema/raw/master/csl-citation.json"}</w:instrText>
        </w:r>
        <w:r>
          <w:fldChar w:fldCharType="separate"/>
        </w:r>
        <w:r w:rsidRPr="00D1319E">
          <w:rPr>
            <w:noProof/>
          </w:rPr>
          <w:t>(</w:t>
        </w:r>
        <w:r w:rsidRPr="00D1319E">
          <w:rPr>
            <w:i/>
            <w:noProof/>
          </w:rPr>
          <w:t>1</w:t>
        </w:r>
        <w:r w:rsidRPr="00D1319E">
          <w:rPr>
            <w:noProof/>
          </w:rPr>
          <w:t>)</w:t>
        </w:r>
        <w:r>
          <w:fldChar w:fldCharType="end"/>
        </w:r>
        <w:r>
          <w:t>. See Section S2 for more information and the relationship between a DAG and a “path diagram.”</w:t>
        </w:r>
      </w:ins>
    </w:p>
    <w:p w14:paraId="72095B69" w14:textId="77777777" w:rsidR="0070278C" w:rsidRDefault="0070278C">
      <w:pPr>
        <w:rPr>
          <w:ins w:id="167" w:author="Laura Dee" w:date="2020-10-06T08:22:00Z"/>
          <w:b/>
          <w:bCs/>
        </w:rPr>
      </w:pPr>
    </w:p>
    <w:p w14:paraId="5B24E2AA" w14:textId="4F9DA4C9" w:rsidR="00DD132A" w:rsidRDefault="006A27BE" w:rsidP="006B72A8">
      <w:pPr>
        <w:pStyle w:val="Caption1"/>
        <w:spacing w:before="0" w:beforeAutospacing="0" w:after="150" w:afterAutospacing="0"/>
        <w:ind w:firstLine="720"/>
        <w:rPr>
          <w:ins w:id="168" w:author="Laura Dee" w:date="2020-07-30T11:13:00Z"/>
        </w:rPr>
      </w:pPr>
      <w:ins w:id="169" w:author="Laura Dee" w:date="2020-07-30T11:29:00Z">
        <w:r>
          <w:rPr>
            <w:rFonts w:ascii="Helvetica Neue" w:hAnsi="Helvetica Neue"/>
            <w:color w:val="333333"/>
            <w:sz w:val="21"/>
            <w:szCs w:val="21"/>
          </w:rPr>
          <w:t xml:space="preserve">DAG </w:t>
        </w:r>
        <w:commentRangeStart w:id="170"/>
        <w:r>
          <w:rPr>
            <w:rFonts w:ascii="Helvetica Neue" w:hAnsi="Helvetica Neue"/>
            <w:color w:val="333333"/>
            <w:sz w:val="21"/>
            <w:szCs w:val="21"/>
          </w:rPr>
          <w:t>Figure</w:t>
        </w:r>
        <w:commentRangeEnd w:id="170"/>
        <w:r>
          <w:rPr>
            <w:rStyle w:val="CommentReference"/>
            <w:rFonts w:asciiTheme="minorHAnsi" w:eastAsiaTheme="minorHAnsi" w:hAnsiTheme="minorHAnsi" w:cstheme="minorBidi"/>
          </w:rPr>
          <w:commentReference w:id="170"/>
        </w:r>
        <w:r>
          <w:rPr>
            <w:rFonts w:ascii="Helvetica Neue" w:hAnsi="Helvetica Neue"/>
            <w:color w:val="333333"/>
            <w:sz w:val="21"/>
            <w:szCs w:val="21"/>
          </w:rPr>
          <w:t xml:space="preserve">. </w:t>
        </w:r>
      </w:ins>
      <w:commentRangeStart w:id="171"/>
      <w:r w:rsidR="00DD132A">
        <w:rPr>
          <w:rFonts w:ascii="Helvetica Neue" w:hAnsi="Helvetica Neue"/>
          <w:color w:val="333333"/>
          <w:sz w:val="21"/>
          <w:szCs w:val="21"/>
        </w:rPr>
        <w:t>Diagram of causal connections in an example system. Variables with boxes around them are measured variables. Variables with ellipses around them are unmeasured</w:t>
      </w:r>
      <w:ins w:id="172" w:author="Laura Dee" w:date="2020-07-30T11:11:00Z">
        <w:r w:rsidR="00DD132A">
          <w:rPr>
            <w:rFonts w:ascii="Helvetica Neue" w:hAnsi="Helvetica Neue"/>
            <w:color w:val="333333"/>
            <w:sz w:val="21"/>
            <w:szCs w:val="21"/>
          </w:rPr>
          <w:t xml:space="preserve"> or ‘unobserved’</w:t>
        </w:r>
      </w:ins>
      <w:r w:rsidR="00DD132A">
        <w:rPr>
          <w:rFonts w:ascii="Helvetica Neue" w:hAnsi="Helvetica Neue"/>
          <w:color w:val="333333"/>
          <w:sz w:val="21"/>
          <w:szCs w:val="21"/>
        </w:rPr>
        <w:t xml:space="preserve"> variables</w:t>
      </w:r>
      <w:commentRangeEnd w:id="171"/>
      <w:r w:rsidR="006B72A8">
        <w:rPr>
          <w:rStyle w:val="CommentReference"/>
          <w:rFonts w:asciiTheme="minorHAnsi" w:eastAsiaTheme="minorHAnsi" w:hAnsiTheme="minorHAnsi" w:cstheme="minorBidi"/>
        </w:rPr>
        <w:commentReference w:id="171"/>
      </w:r>
      <w:r w:rsidR="00DD132A">
        <w:rPr>
          <w:rFonts w:ascii="Helvetica Neue" w:hAnsi="Helvetica Neue"/>
          <w:color w:val="333333"/>
          <w:sz w:val="21"/>
          <w:szCs w:val="21"/>
        </w:rPr>
        <w:t>. e is for additional sources of variability uncorrelated with other drivers.</w:t>
      </w:r>
      <w:ins w:id="173" w:author="Laura Dee" w:date="2020-07-30T11:11:00Z">
        <w:r w:rsidR="00DD132A">
          <w:rPr>
            <w:rFonts w:ascii="Helvetica Neue" w:hAnsi="Helvetica Neue"/>
            <w:color w:val="333333"/>
            <w:sz w:val="21"/>
            <w:szCs w:val="21"/>
          </w:rPr>
          <w:t xml:space="preserve"> </w:t>
        </w:r>
        <w:r w:rsidR="00D57227">
          <w:rPr>
            <w:rFonts w:ascii="Helvetica Neue" w:hAnsi="Helvetica Neue"/>
            <w:color w:val="333333"/>
            <w:sz w:val="21"/>
            <w:szCs w:val="21"/>
          </w:rPr>
          <w:t xml:space="preserve">Note that drivers of Y </w:t>
        </w:r>
      </w:ins>
      <w:ins w:id="174" w:author="Laura Dee" w:date="2020-07-30T11:13:00Z">
        <w:r w:rsidR="006C2658">
          <w:rPr>
            <w:rFonts w:ascii="Helvetica Neue" w:hAnsi="Helvetica Neue"/>
            <w:color w:val="333333"/>
            <w:sz w:val="21"/>
            <w:szCs w:val="21"/>
          </w:rPr>
          <w:t xml:space="preserve">shown in e </w:t>
        </w:r>
      </w:ins>
      <w:ins w:id="175" w:author="Laura Dee" w:date="2020-07-30T11:11:00Z">
        <w:r w:rsidR="00D57227">
          <w:rPr>
            <w:rFonts w:ascii="Helvetica Neue" w:hAnsi="Helvetica Neue"/>
            <w:color w:val="333333"/>
            <w:sz w:val="21"/>
            <w:szCs w:val="21"/>
          </w:rPr>
          <w:t xml:space="preserve">that are uncorrelated with the X of interest are not a </w:t>
        </w:r>
      </w:ins>
      <w:ins w:id="176" w:author="Laura Dee" w:date="2020-07-30T11:12:00Z">
        <w:r w:rsidR="00D57227">
          <w:rPr>
            <w:rFonts w:ascii="Helvetica Neue" w:hAnsi="Helvetica Neue"/>
            <w:color w:val="333333"/>
            <w:sz w:val="21"/>
            <w:szCs w:val="21"/>
          </w:rPr>
          <w:t>problem for bias, and more</w:t>
        </w:r>
      </w:ins>
      <w:ins w:id="177" w:author="Laura Dee" w:date="2020-07-30T11:13:00Z">
        <w:r w:rsidR="006C2658">
          <w:rPr>
            <w:rFonts w:ascii="Helvetica Neue" w:hAnsi="Helvetica Neue"/>
            <w:color w:val="333333"/>
            <w:sz w:val="21"/>
            <w:szCs w:val="21"/>
          </w:rPr>
          <w:t>-</w:t>
        </w:r>
      </w:ins>
      <w:ins w:id="178" w:author="Laura Dee" w:date="2020-07-30T11:12:00Z">
        <w:r w:rsidR="00D57227">
          <w:rPr>
            <w:rFonts w:ascii="Helvetica Neue" w:hAnsi="Helvetica Neue"/>
            <w:color w:val="333333"/>
            <w:sz w:val="21"/>
            <w:szCs w:val="21"/>
          </w:rPr>
          <w:t>so to do with reducing noise</w:t>
        </w:r>
        <w:r w:rsidR="00B43375">
          <w:rPr>
            <w:rFonts w:ascii="Helvetica Neue" w:hAnsi="Helvetica Neue"/>
            <w:color w:val="333333"/>
            <w:sz w:val="21"/>
            <w:szCs w:val="21"/>
          </w:rPr>
          <w:t xml:space="preserve"> in predictions of Y.</w:t>
        </w:r>
      </w:ins>
    </w:p>
    <w:p w14:paraId="468673D8" w14:textId="22F68CB9" w:rsidR="009F48B9" w:rsidRDefault="009F48B9" w:rsidP="006B72A8">
      <w:pPr>
        <w:ind w:firstLine="720"/>
        <w:rPr>
          <w:rFonts w:ascii="Helvetica Neue" w:eastAsia="Times New Roman" w:hAnsi="Helvetica Neue" w:cs="Times New Roman"/>
          <w:color w:val="333333"/>
          <w:sz w:val="21"/>
          <w:szCs w:val="21"/>
          <w:shd w:val="clear" w:color="auto" w:fill="FFFFFF"/>
        </w:rPr>
      </w:pPr>
      <w:r w:rsidRPr="009F48B9">
        <w:rPr>
          <w:rFonts w:ascii="Helvetica Neue" w:eastAsia="Times New Roman" w:hAnsi="Helvetica Neue" w:cs="Times New Roman"/>
          <w:color w:val="333333"/>
          <w:sz w:val="21"/>
          <w:szCs w:val="21"/>
          <w:shd w:val="clear" w:color="auto" w:fill="FFFFFF"/>
        </w:rPr>
        <w:t>If a researcher is concerned about whether their model suffers from unobserved variable bias, constructing a causal diagram is the swiftest way to determine if there is an obvious problem. This is not to say they will always be correct - hypothesized causal diagrams can be incorrect. Therefore, adjusting for known omitted variables might still be insufficient. Nevertheless, they should provide a simple means to address the worries of a researcher late in the research process who has suddenly has to contend with the possibility that they did not measure what could be an important variable.</w:t>
      </w:r>
    </w:p>
    <w:p w14:paraId="67815CFC" w14:textId="57893A1C" w:rsidR="009F48B9" w:rsidRDefault="009F48B9" w:rsidP="009F48B9">
      <w:pPr>
        <w:rPr>
          <w:ins w:id="179" w:author="Laura Dee" w:date="2020-07-30T11:43:00Z"/>
          <w:rFonts w:ascii="Helvetica Neue" w:eastAsia="Times New Roman" w:hAnsi="Helvetica Neue" w:cs="Times New Roman"/>
          <w:color w:val="333333"/>
          <w:sz w:val="21"/>
          <w:szCs w:val="21"/>
          <w:shd w:val="clear" w:color="auto" w:fill="FFFFFF"/>
        </w:rPr>
      </w:pPr>
    </w:p>
    <w:p w14:paraId="46873769" w14:textId="4ED0A343" w:rsidR="00B619BD" w:rsidRDefault="00B619BD" w:rsidP="009F48B9">
      <w:pPr>
        <w:rPr>
          <w:ins w:id="180" w:author="Laura Dee" w:date="2020-07-30T11:43:00Z"/>
          <w:rFonts w:ascii="Helvetica Neue" w:eastAsia="Times New Roman" w:hAnsi="Helvetica Neue" w:cs="Times New Roman"/>
          <w:color w:val="333333"/>
          <w:sz w:val="21"/>
          <w:szCs w:val="21"/>
          <w:shd w:val="clear" w:color="auto" w:fill="FFFFFF"/>
        </w:rPr>
      </w:pPr>
      <w:ins w:id="181" w:author="Laura Dee" w:date="2020-07-30T11:43:00Z">
        <w:r w:rsidRPr="006B72A8">
          <w:rPr>
            <w:rFonts w:ascii="Helvetica Neue" w:eastAsia="Times New Roman" w:hAnsi="Helvetica Neue" w:cs="Times New Roman"/>
            <w:color w:val="333333"/>
            <w:sz w:val="21"/>
            <w:szCs w:val="21"/>
            <w:highlight w:val="yellow"/>
            <w:shd w:val="clear" w:color="auto" w:fill="FFFFFF"/>
          </w:rPr>
          <w:t>DAGs help visualize assumptions and potential sources of bias from confounding variables. They should identify confounders!</w:t>
        </w:r>
        <w:r>
          <w:rPr>
            <w:rFonts w:ascii="Helvetica Neue" w:eastAsia="Times New Roman" w:hAnsi="Helvetica Neue" w:cs="Times New Roman"/>
            <w:color w:val="333333"/>
            <w:sz w:val="21"/>
            <w:szCs w:val="21"/>
            <w:shd w:val="clear" w:color="auto" w:fill="FFFFFF"/>
          </w:rPr>
          <w:t xml:space="preserve"> </w:t>
        </w:r>
      </w:ins>
    </w:p>
    <w:p w14:paraId="3514194F" w14:textId="77777777" w:rsidR="00B619BD" w:rsidRDefault="00B619BD" w:rsidP="009F48B9">
      <w:pPr>
        <w:rPr>
          <w:ins w:id="182" w:author="Laura Dee" w:date="2020-07-30T11:43:00Z"/>
          <w:rFonts w:ascii="Helvetica Neue" w:eastAsia="Times New Roman" w:hAnsi="Helvetica Neue" w:cs="Times New Roman"/>
          <w:color w:val="333333"/>
          <w:sz w:val="21"/>
          <w:szCs w:val="21"/>
          <w:shd w:val="clear" w:color="auto" w:fill="FFFFFF"/>
        </w:rPr>
      </w:pPr>
    </w:p>
    <w:p w14:paraId="472E553F" w14:textId="1B22DFF6" w:rsidR="00B619BD" w:rsidRDefault="006914F1" w:rsidP="009F48B9">
      <w:pPr>
        <w:rPr>
          <w:ins w:id="183" w:author="Laura Dee" w:date="2020-07-30T11:31:00Z"/>
          <w:rFonts w:ascii="Helvetica Neue" w:eastAsia="Times New Roman" w:hAnsi="Helvetica Neue" w:cs="Times New Roman"/>
          <w:color w:val="333333"/>
          <w:sz w:val="21"/>
          <w:szCs w:val="21"/>
          <w:shd w:val="clear" w:color="auto" w:fill="FFFFFF"/>
        </w:rPr>
      </w:pPr>
      <w:ins w:id="184" w:author="Laura Dee" w:date="2020-07-30T11:48:00Z">
        <w:r>
          <w:rPr>
            <w:rFonts w:ascii="Helvetica Neue" w:eastAsia="Times New Roman" w:hAnsi="Helvetica Neue" w:cs="Times New Roman"/>
            <w:color w:val="333333"/>
            <w:sz w:val="21"/>
            <w:szCs w:val="21"/>
            <w:shd w:val="clear" w:color="auto" w:fill="FFFFFF"/>
          </w:rPr>
          <w:t xml:space="preserve">This could help identify what to measure and control for in analyses, as outlined above, or help us </w:t>
        </w:r>
      </w:ins>
      <w:ins w:id="185" w:author="Laura Dee" w:date="2020-07-30T11:49:00Z">
        <w:r>
          <w:rPr>
            <w:rFonts w:ascii="Helvetica Neue" w:eastAsia="Times New Roman" w:hAnsi="Helvetica Neue" w:cs="Times New Roman"/>
            <w:color w:val="333333"/>
            <w:sz w:val="21"/>
            <w:szCs w:val="21"/>
            <w:shd w:val="clear" w:color="auto" w:fill="FFFFFF"/>
          </w:rPr>
          <w:t>c</w:t>
        </w:r>
      </w:ins>
      <w:ins w:id="186" w:author="Laura Dee" w:date="2020-07-30T11:48:00Z">
        <w:r>
          <w:rPr>
            <w:rFonts w:ascii="Helvetica Neue" w:eastAsia="Times New Roman" w:hAnsi="Helvetica Neue" w:cs="Times New Roman"/>
            <w:color w:val="333333"/>
            <w:sz w:val="21"/>
            <w:szCs w:val="21"/>
            <w:shd w:val="clear" w:color="auto" w:fill="FFFFFF"/>
          </w:rPr>
          <w:t>hoose and use more flexible analysis design</w:t>
        </w:r>
      </w:ins>
      <w:ins w:id="187" w:author="Laura Dee" w:date="2020-07-30T11:49:00Z">
        <w:r>
          <w:rPr>
            <w:rFonts w:ascii="Helvetica Neue" w:eastAsia="Times New Roman" w:hAnsi="Helvetica Neue" w:cs="Times New Roman"/>
            <w:color w:val="333333"/>
            <w:sz w:val="21"/>
            <w:szCs w:val="21"/>
            <w:shd w:val="clear" w:color="auto" w:fill="FFFFFF"/>
          </w:rPr>
          <w:t xml:space="preserve">s to eliminate </w:t>
        </w:r>
      </w:ins>
    </w:p>
    <w:p w14:paraId="7EC30BA3" w14:textId="27023EF7" w:rsidR="009F48B9" w:rsidRDefault="009F48B9" w:rsidP="009F48B9">
      <w:pPr>
        <w:rPr>
          <w:rFonts w:ascii="Helvetica Neue" w:eastAsia="Times New Roman" w:hAnsi="Helvetica Neue" w:cs="Times New Roman"/>
          <w:b/>
          <w:bCs/>
          <w:color w:val="333333"/>
          <w:sz w:val="21"/>
          <w:szCs w:val="21"/>
          <w:shd w:val="clear" w:color="auto" w:fill="FFFFFF"/>
        </w:rPr>
      </w:pPr>
    </w:p>
    <w:p w14:paraId="1C3644ED" w14:textId="36BEED17" w:rsidR="0001561F" w:rsidRPr="006B72A8" w:rsidRDefault="0001561F" w:rsidP="009F48B9">
      <w:pPr>
        <w:rPr>
          <w:ins w:id="188" w:author="Laura Dee" w:date="2020-07-30T11:31:00Z"/>
          <w:rFonts w:ascii="Helvetica Neue" w:eastAsia="Times New Roman" w:hAnsi="Helvetica Neue" w:cs="Times New Roman"/>
          <w:b/>
          <w:bCs/>
          <w:color w:val="333333"/>
          <w:sz w:val="21"/>
          <w:szCs w:val="21"/>
          <w:shd w:val="clear" w:color="auto" w:fill="FFFFFF"/>
        </w:rPr>
      </w:pPr>
      <w:r>
        <w:rPr>
          <w:rFonts w:ascii="Helvetica Neue" w:eastAsia="Times New Roman" w:hAnsi="Helvetica Neue" w:cs="Times New Roman"/>
          <w:b/>
          <w:bCs/>
          <w:color w:val="333333"/>
          <w:sz w:val="21"/>
          <w:szCs w:val="21"/>
          <w:shd w:val="clear" w:color="auto" w:fill="FFFFFF"/>
        </w:rPr>
        <w:t xml:space="preserve">References for DAGs in more complex settings too – dynamics, interference.. </w:t>
      </w:r>
    </w:p>
    <w:p w14:paraId="7CD7E9EC" w14:textId="77777777" w:rsidR="00895418" w:rsidRDefault="007E0937" w:rsidP="00895418">
      <w:pPr>
        <w:pStyle w:val="Heading2"/>
        <w:spacing w:before="300" w:beforeAutospacing="0" w:after="150" w:afterAutospacing="0"/>
        <w:rPr>
          <w:rFonts w:ascii="Helvetica Neue" w:hAnsi="Helvetica Neue"/>
          <w:b w:val="0"/>
          <w:bCs w:val="0"/>
          <w:color w:val="333333"/>
          <w:sz w:val="45"/>
          <w:szCs w:val="45"/>
        </w:rPr>
      </w:pPr>
      <w:r w:rsidRPr="006B72A8">
        <w:rPr>
          <w:b w:val="0"/>
        </w:rPr>
        <w:t>Simple Solutions From Other Fields</w:t>
      </w:r>
      <w:r w:rsidR="00895418">
        <w:rPr>
          <w:b w:val="0"/>
          <w:bCs w:val="0"/>
        </w:rPr>
        <w:t xml:space="preserve">: </w:t>
      </w:r>
      <w:r w:rsidR="00895418">
        <w:rPr>
          <w:rFonts w:ascii="Helvetica Neue" w:hAnsi="Helvetica Neue"/>
          <w:b w:val="0"/>
          <w:bCs w:val="0"/>
          <w:color w:val="333333"/>
          <w:sz w:val="45"/>
          <w:szCs w:val="45"/>
        </w:rPr>
        <w:t>Designs to cope with unobserved variable bias</w:t>
      </w:r>
    </w:p>
    <w:p w14:paraId="23E08C8C" w14:textId="674ABF0D"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There are multiple study designs that researchers can use in order to prevent omitted variable bias from becoming a proble</w:t>
      </w:r>
      <w:ins w:id="189" w:author="Laura Dee" w:date="2020-07-30T11:45:00Z">
        <w:r>
          <w:rPr>
            <w:rFonts w:ascii="Helvetica Neue" w:eastAsia="Times New Roman" w:hAnsi="Helvetica Neue" w:cs="Times New Roman"/>
            <w:color w:val="333333"/>
            <w:sz w:val="21"/>
            <w:szCs w:val="21"/>
          </w:rPr>
          <w:t>m – that don’t require measuring, knowing, and controlling for every possible confounding variable</w:t>
        </w:r>
        <w:commentRangeStart w:id="190"/>
        <w:r>
          <w:rPr>
            <w:rFonts w:ascii="Helvetica Neue" w:eastAsia="Times New Roman" w:hAnsi="Helvetica Neue" w:cs="Times New Roman"/>
            <w:color w:val="333333"/>
            <w:sz w:val="21"/>
            <w:szCs w:val="21"/>
          </w:rPr>
          <w:t xml:space="preserve">. </w:t>
        </w:r>
      </w:ins>
      <w:del w:id="191" w:author="Laura Dee" w:date="2020-07-30T11:45:00Z">
        <w:r w:rsidRPr="00687D49" w:rsidDel="00687D49">
          <w:rPr>
            <w:rFonts w:ascii="Helvetica Neue" w:eastAsia="Times New Roman" w:hAnsi="Helvetica Neue" w:cs="Times New Roman"/>
            <w:color w:val="333333"/>
            <w:sz w:val="21"/>
            <w:szCs w:val="21"/>
          </w:rPr>
          <w:delText xml:space="preserve">m. </w:delText>
        </w:r>
      </w:del>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787C8AEE"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5CEAD5E1"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w:t>
      </w:r>
      <w:r w:rsidRPr="00687D49">
        <w:rPr>
          <w:rFonts w:ascii="Helvetica Neue" w:eastAsia="Times New Roman" w:hAnsi="Helvetica Neue" w:cs="Times New Roman"/>
          <w:color w:val="333333"/>
          <w:sz w:val="21"/>
          <w:szCs w:val="21"/>
        </w:rPr>
        <w:lastRenderedPageBreak/>
        <w:t>sufficient. This is a far cry from including everything in the diagram. By realizing the small suite of variables a researcher needs to sample for a specific question, the problem of study design or justification to skeptical reviewers becomes far less daunting.</w:t>
      </w:r>
      <w:commentRangeEnd w:id="190"/>
      <w:r>
        <w:rPr>
          <w:rStyle w:val="CommentReference"/>
        </w:rPr>
        <w:commentReference w:id="190"/>
      </w:r>
    </w:p>
    <w:p w14:paraId="381BF7AC" w14:textId="77777777" w:rsidR="00687D49" w:rsidRPr="00687D49" w:rsidRDefault="00687D49" w:rsidP="00687D49">
      <w:pPr>
        <w:rPr>
          <w:rFonts w:ascii="Times New Roman" w:eastAsia="Times New Roman" w:hAnsi="Times New Roman" w:cs="Times New Roman"/>
        </w:rPr>
      </w:pPr>
    </w:p>
    <w:p w14:paraId="6658DE22" w14:textId="77777777" w:rsidR="00687D49" w:rsidRPr="005E41E2" w:rsidRDefault="00687D49">
      <w:pPr>
        <w:rPr>
          <w:i/>
          <w:iCs/>
        </w:rPr>
      </w:pPr>
    </w:p>
    <w:p w14:paraId="22FC1F6A" w14:textId="64F0E038" w:rsidR="006C2658" w:rsidRPr="005E41E2" w:rsidRDefault="00D84FFB">
      <w:pPr>
        <w:rPr>
          <w:i/>
          <w:iCs/>
        </w:rPr>
      </w:pPr>
      <w:r w:rsidRPr="005E41E2">
        <w:rPr>
          <w:i/>
          <w:iCs/>
        </w:rPr>
        <w:t>Contrasting these approaches with random effects</w:t>
      </w:r>
      <w:ins w:id="192" w:author="Laura Dee" w:date="2020-07-30T11:39:00Z">
        <w:r w:rsidR="00A615D2" w:rsidRPr="005E41E2">
          <w:rPr>
            <w:i/>
            <w:iCs/>
          </w:rPr>
          <w:t xml:space="preserve">: </w:t>
        </w:r>
      </w:ins>
      <w:ins w:id="193" w:author="Laura Dee" w:date="2020-07-30T11:42:00Z">
        <w:r w:rsidR="007E0937" w:rsidRPr="005E41E2">
          <w:rPr>
            <w:i/>
            <w:iCs/>
          </w:rPr>
          <w:t>R</w:t>
        </w:r>
      </w:ins>
      <w:ins w:id="194" w:author="Laura Dee" w:date="2020-07-30T11:39:00Z">
        <w:r w:rsidR="00A615D2" w:rsidRPr="005E41E2">
          <w:rPr>
            <w:i/>
            <w:iCs/>
          </w:rPr>
          <w:t>andom effects make strong assumptions</w:t>
        </w:r>
      </w:ins>
    </w:p>
    <w:p w14:paraId="152C7469" w14:textId="50AB5816" w:rsidR="00D84FFB" w:rsidRDefault="00D84FFB">
      <w:pPr>
        <w:rPr>
          <w:ins w:id="195" w:author="Laura Dee" w:date="2020-07-30T11:42:00Z"/>
        </w:rPr>
      </w:pPr>
    </w:p>
    <w:p w14:paraId="585F2AB8" w14:textId="77777777" w:rsidR="007E0937" w:rsidRDefault="007E0937"/>
    <w:p w14:paraId="6CD57B10" w14:textId="77777777" w:rsidR="005E41E2" w:rsidRDefault="005E41E2" w:rsidP="005E41E2">
      <w:commentRangeStart w:id="196"/>
      <w:r>
        <w:t>Something on implementation?</w:t>
      </w:r>
      <w:commentRangeEnd w:id="196"/>
      <w:r>
        <w:rPr>
          <w:rStyle w:val="CommentReference"/>
        </w:rPr>
        <w:commentReference w:id="196"/>
      </w:r>
    </w:p>
    <w:p w14:paraId="09E4E2FD" w14:textId="54DEF53F" w:rsidR="001131CB" w:rsidRDefault="001131CB" w:rsidP="001131CB"/>
    <w:p w14:paraId="0873430A" w14:textId="77777777" w:rsidR="005E41E2" w:rsidRDefault="005E41E2" w:rsidP="001131CB"/>
    <w:p w14:paraId="4BEC4DC8" w14:textId="7CD5C0D1" w:rsidR="001131CB" w:rsidRPr="005E41E2" w:rsidRDefault="001131CB" w:rsidP="001131CB">
      <w:pPr>
        <w:rPr>
          <w:b/>
          <w:bCs/>
        </w:rPr>
      </w:pPr>
      <w:r w:rsidRPr="005E41E2">
        <w:rPr>
          <w:b/>
          <w:bCs/>
        </w:rPr>
        <w:t>Other solutions</w:t>
      </w:r>
    </w:p>
    <w:p w14:paraId="2F530CF6" w14:textId="03D91991" w:rsidR="001131CB" w:rsidRDefault="001131CB" w:rsidP="001131CB">
      <w:pPr>
        <w:pStyle w:val="ListParagraph"/>
        <w:numPr>
          <w:ilvl w:val="0"/>
          <w:numId w:val="1"/>
        </w:numPr>
      </w:pPr>
      <w:r>
        <w:t>Front door</w:t>
      </w:r>
      <w:r w:rsidR="007B419A">
        <w:t xml:space="preserve"> </w:t>
      </w:r>
    </w:p>
    <w:p w14:paraId="466EBE8D" w14:textId="77777777" w:rsidR="007B419A" w:rsidRDefault="007B419A" w:rsidP="007B419A">
      <w:pPr>
        <w:pStyle w:val="ListParagraph"/>
      </w:pPr>
    </w:p>
    <w:p w14:paraId="2190FD18" w14:textId="77777777" w:rsidR="007B419A" w:rsidRDefault="007B419A" w:rsidP="007B419A">
      <w:r w:rsidRPr="007B419A">
        <w:rPr>
          <w:i/>
          <w:iCs/>
        </w:rPr>
        <w:t xml:space="preserve">Quasi experimental </w:t>
      </w:r>
      <w:commentRangeStart w:id="197"/>
      <w:r w:rsidRPr="007B419A">
        <w:rPr>
          <w:i/>
          <w:iCs/>
        </w:rPr>
        <w:t>approaches</w:t>
      </w:r>
      <w:commentRangeEnd w:id="197"/>
      <w:r>
        <w:rPr>
          <w:rStyle w:val="CommentReference"/>
        </w:rPr>
        <w:commentReference w:id="197"/>
      </w:r>
      <w:r>
        <w:t xml:space="preserve"> </w:t>
      </w:r>
    </w:p>
    <w:p w14:paraId="524A3B56" w14:textId="77777777" w:rsidR="007B419A" w:rsidRDefault="007B419A" w:rsidP="007B419A">
      <w:pPr>
        <w:pStyle w:val="ListParagraph"/>
        <w:numPr>
          <w:ilvl w:val="0"/>
          <w:numId w:val="1"/>
        </w:numPr>
      </w:pPr>
      <w:r>
        <w:t>– briefly mention and can cite Larsen et al MEE</w:t>
      </w:r>
    </w:p>
    <w:p w14:paraId="15F80A88" w14:textId="77777777" w:rsidR="000F4B39" w:rsidRDefault="000F4B39" w:rsidP="000F4B39">
      <w:pPr>
        <w:pStyle w:val="Heading2"/>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A Front-door solution</w:t>
      </w:r>
    </w:p>
    <w:p w14:paraId="67B8C7D0"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Perhaps one of the least implemented but most powerful solution is building a model to achieve the so-called Front-Door criterion (PEARL REF). Simply put, if you have an open back door, if there is a variable that mediates the relationship between a purported cause and effect and is not influenced by anything other than the cause, then we can establish a link between the cause and effect as well as estimate it’s net effect size by looking at the change in the mediator due to its cause and the corresponding change in the response due to the change in the mediator. This is naturally done in Structural Equation Modeling (Bollen 1989), for example.</w:t>
      </w:r>
    </w:p>
    <w:p w14:paraId="36D6708C"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clarify the front-door criterion, consider an example. A sewage plant is suspected of causing mortality of soft sediment organisms on a bay. However, all of the impacts are in the nearshore. Control sites are far away, and have different abiotic regimes - temperature, depth, recruitment, etc. However, the sewage plant puts out sludge. Thus, an attempt to look at the relationship between distance from sewage plant outfall and, say, infaunal species richness would be hopelessly contaminated by a number of open backdoors. However, if at least one of the impacts is via deposition of sludge, then we can estimate a) the relationship between distance from plant and depth of sludge on the benthos and b) depth of sludge and infaunal species richness. If both relationships are different from zero, then there is an impact of the sewage plant. Further, as sludge depth is correlated with the myriad of other impacts that we have not measured, if we estimate the effect of one unit change in distance on sludge, and the corresponding change in that number of units of sludge on species richness, we have a net estimate of the sewage plant on species richness.</w:t>
      </w:r>
    </w:p>
    <w:p w14:paraId="51FAAFE9" w14:textId="77777777" w:rsidR="001131CB" w:rsidRDefault="001131CB" w:rsidP="001131CB"/>
    <w:p w14:paraId="3FF5C105" w14:textId="77777777" w:rsidR="001131CB" w:rsidRDefault="001131CB" w:rsidP="001131CB"/>
    <w:p w14:paraId="68C03D6E" w14:textId="7822DCD9" w:rsidR="001131CB" w:rsidRPr="007B419A" w:rsidRDefault="001131CB" w:rsidP="001131CB">
      <w:pPr>
        <w:rPr>
          <w:b/>
          <w:bCs/>
        </w:rPr>
      </w:pPr>
      <w:r w:rsidRPr="007B419A">
        <w:rPr>
          <w:b/>
          <w:bCs/>
        </w:rPr>
        <w:t>Discussion:</w:t>
      </w:r>
    </w:p>
    <w:p w14:paraId="2142DB10" w14:textId="308329A3" w:rsidR="00345B79" w:rsidRDefault="00345B79" w:rsidP="001131CB">
      <w:r>
        <w:t xml:space="preserve">Inference vs bias. [Trade-offs between bias and variance </w:t>
      </w:r>
      <w:r>
        <w:tab/>
        <w:t xml:space="preserve">] </w:t>
      </w:r>
    </w:p>
    <w:p w14:paraId="49905927" w14:textId="12AC95EE" w:rsidR="001131CB" w:rsidRDefault="001131CB" w:rsidP="001131CB">
      <w:r>
        <w:t xml:space="preserve">Trade-offs between within- and between-estimators </w:t>
      </w:r>
    </w:p>
    <w:p w14:paraId="1CF47C3A" w14:textId="77777777" w:rsidR="002E37A8" w:rsidRDefault="002E37A8" w:rsidP="002E37A8">
      <w:pPr>
        <w:pStyle w:val="ListParagraph"/>
        <w:numPr>
          <w:ilvl w:val="0"/>
          <w:numId w:val="1"/>
        </w:numPr>
      </w:pPr>
      <w:r>
        <w:tab/>
      </w:r>
      <w:r>
        <w:t xml:space="preserve">Sensitivity tests (Oster … ; Altonji), Dee et al example from NutNet. </w:t>
      </w:r>
    </w:p>
    <w:p w14:paraId="02008948" w14:textId="6A4E8945" w:rsidR="002E37A8" w:rsidRDefault="002E37A8" w:rsidP="001131CB"/>
    <w:p w14:paraId="0D608E9B" w14:textId="52B32907" w:rsidR="001131CB" w:rsidRDefault="001131CB" w:rsidP="001131CB">
      <w:r>
        <w:t xml:space="preserve">R2 is not a valid way to assess </w:t>
      </w:r>
    </w:p>
    <w:p w14:paraId="59242B51" w14:textId="77777777" w:rsidR="007A0E2A" w:rsidRDefault="007A0E2A" w:rsidP="006B72A8"/>
    <w:p w14:paraId="6413D3E7" w14:textId="0BC329B8" w:rsidR="006B72A8" w:rsidRDefault="006B72A8" w:rsidP="006B72A8">
      <w:commentRangeStart w:id="198"/>
      <w:r>
        <w:t xml:space="preserve">Other sources of bias and confounding variables </w:t>
      </w:r>
    </w:p>
    <w:p w14:paraId="67B54199" w14:textId="77777777" w:rsidR="006B72A8" w:rsidRDefault="006B72A8" w:rsidP="006B72A8">
      <w:pPr>
        <w:pStyle w:val="ListParagraph"/>
        <w:numPr>
          <w:ilvl w:val="0"/>
          <w:numId w:val="1"/>
        </w:numPr>
      </w:pPr>
      <w:r>
        <w:t>Dynamic confounders</w:t>
      </w:r>
    </w:p>
    <w:p w14:paraId="2FA26E03" w14:textId="77777777" w:rsidR="006B72A8" w:rsidRDefault="006B72A8" w:rsidP="006B72A8">
      <w:pPr>
        <w:pStyle w:val="ListParagraph"/>
        <w:numPr>
          <w:ilvl w:val="0"/>
          <w:numId w:val="1"/>
        </w:numPr>
      </w:pPr>
      <w:r>
        <w:t>Measurement error</w:t>
      </w:r>
    </w:p>
    <w:p w14:paraId="0563445B" w14:textId="77777777" w:rsidR="006B72A8" w:rsidRDefault="006B72A8" w:rsidP="006B72A8">
      <w:pPr>
        <w:pStyle w:val="ListParagraph"/>
        <w:numPr>
          <w:ilvl w:val="0"/>
          <w:numId w:val="1"/>
        </w:numPr>
      </w:pPr>
      <w:r>
        <w:t xml:space="preserve">Reverse causality </w:t>
      </w:r>
    </w:p>
    <w:p w14:paraId="4C4213AD" w14:textId="77777777" w:rsidR="006B72A8" w:rsidRDefault="006B72A8" w:rsidP="006B72A8">
      <w:pPr>
        <w:pStyle w:val="ListParagraph"/>
        <w:numPr>
          <w:ilvl w:val="0"/>
          <w:numId w:val="1"/>
        </w:numPr>
      </w:pPr>
      <w:r>
        <w:t xml:space="preserve">Colliders </w:t>
      </w:r>
      <w:commentRangeEnd w:id="198"/>
      <w:r w:rsidR="007A0E2A">
        <w:rPr>
          <w:rStyle w:val="CommentReference"/>
        </w:rPr>
        <w:commentReference w:id="198"/>
      </w:r>
    </w:p>
    <w:p w14:paraId="319D00FF" w14:textId="77777777" w:rsidR="005E41E2" w:rsidRDefault="005E41E2" w:rsidP="001131CB"/>
    <w:p w14:paraId="493F5AF6" w14:textId="43265BD0" w:rsidR="007B419A" w:rsidRDefault="007B419A" w:rsidP="001131CB">
      <w:r>
        <w:t>Something on implementation?</w:t>
      </w:r>
    </w:p>
    <w:p w14:paraId="727ED1D2" w14:textId="77777777" w:rsidR="007B419A" w:rsidRDefault="007B419A" w:rsidP="001131CB"/>
    <w:p w14:paraId="5BD1BFBB" w14:textId="0350FDED" w:rsidR="001131CB" w:rsidRPr="007B419A" w:rsidRDefault="007B419A" w:rsidP="001131CB">
      <w:pPr>
        <w:rPr>
          <w:b/>
          <w:bCs/>
        </w:rPr>
      </w:pPr>
      <w:r w:rsidRPr="007B419A">
        <w:rPr>
          <w:b/>
          <w:bCs/>
        </w:rPr>
        <w:t xml:space="preserve">Conclusions </w:t>
      </w:r>
    </w:p>
    <w:sectPr w:rsidR="001131CB" w:rsidRPr="007B419A"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Laura Dee" w:date="2020-07-30T11:05:00Z" w:initials="LD">
    <w:p w14:paraId="6E04D046" w14:textId="30455EDD" w:rsidR="007E0E3D" w:rsidRDefault="007E0E3D">
      <w:pPr>
        <w:pStyle w:val="CommentText"/>
      </w:pPr>
      <w:r>
        <w:rPr>
          <w:rStyle w:val="CommentReference"/>
        </w:rPr>
        <w:annotationRef/>
      </w:r>
      <w:r>
        <w:t xml:space="preserve">Move to a grad seminar tutorial that could be a companion doc </w:t>
      </w:r>
    </w:p>
  </w:comment>
  <w:comment w:id="33" w:author="Laura Dee" w:date="2020-10-06T08:13:00Z" w:initials="LD">
    <w:p w14:paraId="056BED4A" w14:textId="074E9393" w:rsidR="00284DAE" w:rsidRDefault="00284DAE">
      <w:pPr>
        <w:pStyle w:val="CommentText"/>
      </w:pPr>
      <w:r>
        <w:rPr>
          <w:rStyle w:val="CommentReference"/>
        </w:rPr>
        <w:annotationRef/>
      </w:r>
      <w:r>
        <w:t>Redundant?</w:t>
      </w:r>
    </w:p>
  </w:comment>
  <w:comment w:id="42" w:author="Laura Dee" w:date="2020-07-30T11:06:00Z" w:initials="LD">
    <w:p w14:paraId="25B7D1CE" w14:textId="77777777" w:rsidR="00DF15C6" w:rsidRDefault="007E0E3D">
      <w:pPr>
        <w:pStyle w:val="CommentText"/>
      </w:pPr>
      <w:r>
        <w:rPr>
          <w:rStyle w:val="CommentReference"/>
        </w:rPr>
        <w:annotationRef/>
      </w:r>
      <w:r>
        <w:t>More general introduce to bias is needed. I wonder if we want to instead hone on in bias being one important reasons here. I would argue there is more to do it than just these two things but that is perhaps covered elsewhere?</w:t>
      </w:r>
    </w:p>
    <w:p w14:paraId="3424A721" w14:textId="77777777" w:rsidR="00DF15C6" w:rsidRDefault="00DF15C6">
      <w:pPr>
        <w:pStyle w:val="CommentText"/>
      </w:pPr>
    </w:p>
    <w:p w14:paraId="68DD351C" w14:textId="78555436" w:rsidR="007E0E3D" w:rsidRDefault="00DF15C6">
      <w:pPr>
        <w:pStyle w:val="CommentText"/>
      </w:pPr>
      <w:r>
        <w:t>Should we make a big statement here on how experiments can get around this through randomization but bias is even more of a problem from observations?</w:t>
      </w:r>
      <w:r w:rsidR="007E0E3D">
        <w:t xml:space="preserve"> </w:t>
      </w:r>
    </w:p>
  </w:comment>
  <w:comment w:id="47" w:author="Laura Dee" w:date="2020-07-30T11:06:00Z" w:initials="LD">
    <w:p w14:paraId="5BD9E0A1" w14:textId="45F87CEC" w:rsidR="007E0E3D" w:rsidRDefault="007E0E3D">
      <w:pPr>
        <w:pStyle w:val="CommentText"/>
      </w:pPr>
      <w:r>
        <w:rPr>
          <w:rStyle w:val="CommentReference"/>
        </w:rPr>
        <w:annotationRef/>
      </w:r>
      <w:r>
        <w:t xml:space="preserve">Call designs throughout </w:t>
      </w:r>
    </w:p>
  </w:comment>
  <w:comment w:id="60" w:author="Laura Dee" w:date="2020-10-06T08:18:00Z" w:initials="LD">
    <w:p w14:paraId="363CAD45" w14:textId="77777777" w:rsidR="00D00051" w:rsidRPr="00B46D67" w:rsidRDefault="00D00051" w:rsidP="00D00051">
      <w:pPr>
        <w:pStyle w:val="ListParagraph"/>
        <w:numPr>
          <w:ilvl w:val="0"/>
          <w:numId w:val="2"/>
        </w:numPr>
        <w:spacing w:after="150"/>
        <w:rPr>
          <w:rFonts w:ascii="Helvetica Neue" w:eastAsia="Times New Roman" w:hAnsi="Helvetica Neue" w:cs="Times New Roman"/>
          <w:color w:val="333333"/>
          <w:sz w:val="21"/>
          <w:szCs w:val="21"/>
        </w:rPr>
      </w:pPr>
      <w:r>
        <w:rPr>
          <w:rStyle w:val="CommentReference"/>
        </w:rPr>
        <w:annotationRef/>
      </w:r>
      <w:r>
        <w:rPr>
          <w:rFonts w:ascii="Helvetica Neue" w:eastAsia="Times New Roman" w:hAnsi="Helvetica Neue" w:cs="Times New Roman"/>
          <w:color w:val="333333"/>
          <w:sz w:val="21"/>
          <w:szCs w:val="21"/>
        </w:rPr>
        <w:t xml:space="preserve">Should we go in here straight to the meat of the text (a section on </w:t>
      </w:r>
      <w:r w:rsidRPr="00B46D67">
        <w:rPr>
          <w:rFonts w:ascii="Helvetica Neue" w:eastAsia="Times New Roman" w:hAnsi="Helvetica Neue" w:cs="Times New Roman"/>
          <w:color w:val="333333"/>
          <w:sz w:val="21"/>
          <w:szCs w:val="21"/>
        </w:rPr>
        <w:t xml:space="preserve">Randomized Experiments vs Observational Designs </w:t>
      </w:r>
      <w:r>
        <w:rPr>
          <w:rFonts w:ascii="Helvetica Neue" w:eastAsia="Times New Roman" w:hAnsi="Helvetica Neue" w:cs="Times New Roman"/>
          <w:color w:val="333333"/>
          <w:sz w:val="21"/>
          <w:szCs w:val="21"/>
        </w:rPr>
        <w:t xml:space="preserve">or a second intro paragraph ?) </w:t>
      </w:r>
    </w:p>
    <w:p w14:paraId="613A6D88" w14:textId="50CFF2E7" w:rsidR="00D00051" w:rsidRDefault="00D00051">
      <w:pPr>
        <w:pStyle w:val="CommentText"/>
      </w:pPr>
    </w:p>
  </w:comment>
  <w:comment w:id="69" w:author="Laura Dee" w:date="2020-10-06T08:15:00Z" w:initials="LD">
    <w:p w14:paraId="6AE3BCFF" w14:textId="12696B8C" w:rsidR="000C4F5C" w:rsidRDefault="000C4F5C">
      <w:pPr>
        <w:pStyle w:val="CommentText"/>
      </w:pPr>
      <w:r>
        <w:rPr>
          <w:rStyle w:val="CommentReference"/>
        </w:rPr>
        <w:annotationRef/>
      </w:r>
      <w:r>
        <w:t>Or should we differentiate our conceptual model of the system vs our analysis?</w:t>
      </w:r>
    </w:p>
  </w:comment>
  <w:comment w:id="123" w:author="Laura Dee" w:date="2020-07-30T11:08:00Z" w:initials="LD">
    <w:p w14:paraId="277FEE7E" w14:textId="77777777" w:rsidR="00DF15C6" w:rsidRDefault="00DF15C6" w:rsidP="00DF15C6">
      <w:pPr>
        <w:pStyle w:val="CommentText"/>
      </w:pPr>
      <w:r>
        <w:rPr>
          <w:rStyle w:val="CommentReference"/>
        </w:rPr>
        <w:annotationRef/>
      </w:r>
      <w:r>
        <w:t xml:space="preserve">Should we mention the typical approach in ecology – to measure and control for confounders. </w:t>
      </w:r>
    </w:p>
  </w:comment>
  <w:comment w:id="144" w:author="Laura Dee" w:date="2020-07-30T11:51:00Z" w:initials="LD">
    <w:p w14:paraId="558BD638" w14:textId="7544978E" w:rsidR="002E71E9" w:rsidRDefault="002E71E9">
      <w:pPr>
        <w:pStyle w:val="CommentText"/>
      </w:pPr>
      <w:r>
        <w:rPr>
          <w:rStyle w:val="CommentReference"/>
        </w:rPr>
        <w:annotationRef/>
      </w:r>
      <w:r>
        <w:t xml:space="preserve">Jarrett to fix this </w:t>
      </w:r>
    </w:p>
  </w:comment>
  <w:comment w:id="147" w:author="Laura Dee" w:date="2020-07-30T11:46:00Z" w:initials="LD">
    <w:p w14:paraId="02645135" w14:textId="0BABD0D0" w:rsidR="00B657BE" w:rsidRDefault="00B657BE" w:rsidP="00B657BE">
      <w:pPr>
        <w:pStyle w:val="CommentText"/>
      </w:pPr>
      <w:r>
        <w:rPr>
          <w:rStyle w:val="CommentReference"/>
        </w:rPr>
        <w:annotationRef/>
      </w:r>
      <w:r>
        <w:t>Im not sure I totally agree here that these are the solutions to recommend. I suggest moving all of this t</w:t>
      </w:r>
      <w:r w:rsidR="002019B5">
        <w:t xml:space="preserve">o </w:t>
      </w:r>
      <w:r>
        <w:t>the typical ecological design approach section</w:t>
      </w:r>
    </w:p>
  </w:comment>
  <w:comment w:id="170" w:author="Laura Dee" w:date="2020-07-30T11:29:00Z" w:initials="LD">
    <w:p w14:paraId="45FFBA18" w14:textId="4504B6E3" w:rsidR="006A27BE" w:rsidRDefault="006A27BE">
      <w:pPr>
        <w:pStyle w:val="CommentText"/>
      </w:pPr>
      <w:r>
        <w:rPr>
          <w:rStyle w:val="CommentReference"/>
        </w:rPr>
        <w:annotationRef/>
      </w:r>
      <w:r>
        <w:t xml:space="preserve">Be sure to include confoudners in the error term. </w:t>
      </w:r>
    </w:p>
  </w:comment>
  <w:comment w:id="171" w:author="Laura Dee" w:date="2020-10-06T08:24:00Z" w:initials="LD">
    <w:p w14:paraId="5CAA93C8" w14:textId="49E0C977" w:rsidR="006B72A8" w:rsidRDefault="006B72A8">
      <w:pPr>
        <w:pStyle w:val="CommentText"/>
      </w:pPr>
      <w:r>
        <w:rPr>
          <w:rStyle w:val="CommentReference"/>
        </w:rPr>
        <w:annotationRef/>
      </w:r>
      <w:r>
        <w:t xml:space="preserve">I think we should be really clear that unlike how people are using SEM as causal diagrams – a key part of DAGs are the error and unmeasured that can lead to bias! </w:t>
      </w:r>
    </w:p>
  </w:comment>
  <w:comment w:id="190" w:author="Laura Dee" w:date="2020-07-30T11:46:00Z" w:initials="LD">
    <w:p w14:paraId="0D22F197" w14:textId="203671E4" w:rsidR="00687D49" w:rsidRDefault="00687D49">
      <w:pPr>
        <w:pStyle w:val="CommentText"/>
      </w:pPr>
      <w:r>
        <w:rPr>
          <w:rStyle w:val="CommentReference"/>
        </w:rPr>
        <w:annotationRef/>
      </w:r>
      <w:r>
        <w:t>Im not sure I totally agree here that these are the solutions to recommend. I suggest moving all of this t othe typical ecological design approach section</w:t>
      </w:r>
    </w:p>
  </w:comment>
  <w:comment w:id="196" w:author="Laura Dee" w:date="2020-10-06T08:31:00Z" w:initials="LD">
    <w:p w14:paraId="48DF7F3E" w14:textId="2FFED90C" w:rsidR="005E41E2" w:rsidRDefault="005E41E2">
      <w:pPr>
        <w:pStyle w:val="CommentText"/>
      </w:pPr>
      <w:r>
        <w:rPr>
          <w:rStyle w:val="CommentReference"/>
        </w:rPr>
        <w:annotationRef/>
      </w:r>
      <w:r>
        <w:t>First difference vs dummy variables? Equations?</w:t>
      </w:r>
    </w:p>
  </w:comment>
  <w:comment w:id="197" w:author="Laura Dee" w:date="2020-10-06T08:29:00Z" w:initials="LD">
    <w:p w14:paraId="04D3463C" w14:textId="77777777" w:rsidR="007B419A" w:rsidRDefault="007B419A" w:rsidP="007B419A">
      <w:pPr>
        <w:pStyle w:val="CommentText"/>
      </w:pPr>
      <w:r>
        <w:rPr>
          <w:rStyle w:val="CommentReference"/>
        </w:rPr>
        <w:annotationRef/>
      </w:r>
      <w:r>
        <w:t xml:space="preserve">I don’t want to go too deep here because this is discussed elsewhere in published reviews Larsen et al and Butsic et al </w:t>
      </w:r>
    </w:p>
  </w:comment>
  <w:comment w:id="198" w:author="Laura Dee" w:date="2020-10-06T08:28:00Z" w:initials="LD">
    <w:p w14:paraId="5886DBED" w14:textId="77777777" w:rsidR="007A0E2A" w:rsidRDefault="007A0E2A">
      <w:pPr>
        <w:pStyle w:val="CommentText"/>
      </w:pPr>
      <w:r>
        <w:rPr>
          <w:rStyle w:val="CommentReference"/>
        </w:rPr>
        <w:annotationRef/>
      </w:r>
      <w:r>
        <w:t xml:space="preserve">Should we clarify that we aren’t going to cover this in the intro – or here in the discussion – since I see these as separate isssues/solutions and I think we should keep this paper simple based on our current experiences communicating even a two way fixed effects panel model </w:t>
      </w:r>
      <w:r>
        <w:sym w:font="Wingdings" w:char="F04A"/>
      </w:r>
    </w:p>
    <w:p w14:paraId="1F49EE90" w14:textId="77777777" w:rsidR="007A0E2A" w:rsidRDefault="007A0E2A">
      <w:pPr>
        <w:pStyle w:val="CommentText"/>
      </w:pPr>
    </w:p>
    <w:p w14:paraId="5B9EBA76" w14:textId="024BD459" w:rsidR="007A0E2A" w:rsidRDefault="007A0E2A">
      <w:pPr>
        <w:pStyle w:val="CommentText"/>
      </w:pPr>
      <w:r>
        <w:t xml:space="preserve">We can use the NutNet paper or refer to it to see re dynamic confounders and reverse causality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4D046" w15:done="0"/>
  <w15:commentEx w15:paraId="056BED4A" w15:done="0"/>
  <w15:commentEx w15:paraId="68DD351C" w15:done="0"/>
  <w15:commentEx w15:paraId="5BD9E0A1" w15:done="0"/>
  <w15:commentEx w15:paraId="613A6D88" w15:done="0"/>
  <w15:commentEx w15:paraId="6AE3BCFF" w15:done="0"/>
  <w15:commentEx w15:paraId="277FEE7E" w15:done="0"/>
  <w15:commentEx w15:paraId="558BD638" w15:done="0"/>
  <w15:commentEx w15:paraId="02645135" w15:done="0"/>
  <w15:commentEx w15:paraId="45FFBA18" w15:done="0"/>
  <w15:commentEx w15:paraId="5CAA93C8" w15:done="0"/>
  <w15:commentEx w15:paraId="0D22F197" w15:done="0"/>
  <w15:commentEx w15:paraId="48DF7F3E" w15:done="0"/>
  <w15:commentEx w15:paraId="04D3463C" w15:done="0"/>
  <w15:commentEx w15:paraId="5B9EBA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2804" w16cex:dateUtc="2020-07-30T17:05:00Z"/>
  <w16cex:commentExtensible w16cex:durableId="2326A59D" w16cex:dateUtc="2020-10-06T14:13:00Z"/>
  <w16cex:commentExtensible w16cex:durableId="22CD2844" w16cex:dateUtc="2020-07-30T17:06:00Z"/>
  <w16cex:commentExtensible w16cex:durableId="22CD2834" w16cex:dateUtc="2020-07-30T17:06:00Z"/>
  <w16cex:commentExtensible w16cex:durableId="2326A6DD" w16cex:dateUtc="2020-10-06T14:18:00Z"/>
  <w16cex:commentExtensible w16cex:durableId="2326A611" w16cex:dateUtc="2020-10-06T14:15:00Z"/>
  <w16cex:commentExtensible w16cex:durableId="22CD28E6" w16cex:dateUtc="2020-07-30T17:08:00Z"/>
  <w16cex:commentExtensible w16cex:durableId="22CD32C0" w16cex:dateUtc="2020-07-30T17:51:00Z"/>
  <w16cex:commentExtensible w16cex:durableId="22CD31B4" w16cex:dateUtc="2020-07-30T17:46:00Z"/>
  <w16cex:commentExtensible w16cex:durableId="22CD2D93" w16cex:dateUtc="2020-07-30T17:29:00Z"/>
  <w16cex:commentExtensible w16cex:durableId="2326A850" w16cex:dateUtc="2020-10-06T14:24:00Z"/>
  <w16cex:commentExtensible w16cex:durableId="22CD31A6" w16cex:dateUtc="2020-07-30T17:46:00Z"/>
  <w16cex:commentExtensible w16cex:durableId="2326A9E4" w16cex:dateUtc="2020-10-06T14:31:00Z"/>
  <w16cex:commentExtensible w16cex:durableId="2326A9AB" w16cex:dateUtc="2020-10-06T14:29:00Z"/>
  <w16cex:commentExtensible w16cex:durableId="2326A91B" w16cex:dateUtc="2020-10-06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4D046" w16cid:durableId="22CD2804"/>
  <w16cid:commentId w16cid:paraId="056BED4A" w16cid:durableId="2326A59D"/>
  <w16cid:commentId w16cid:paraId="68DD351C" w16cid:durableId="22CD2844"/>
  <w16cid:commentId w16cid:paraId="5BD9E0A1" w16cid:durableId="22CD2834"/>
  <w16cid:commentId w16cid:paraId="613A6D88" w16cid:durableId="2326A6DD"/>
  <w16cid:commentId w16cid:paraId="6AE3BCFF" w16cid:durableId="2326A611"/>
  <w16cid:commentId w16cid:paraId="277FEE7E" w16cid:durableId="22CD28E6"/>
  <w16cid:commentId w16cid:paraId="558BD638" w16cid:durableId="22CD32C0"/>
  <w16cid:commentId w16cid:paraId="02645135" w16cid:durableId="22CD31B4"/>
  <w16cid:commentId w16cid:paraId="45FFBA18" w16cid:durableId="22CD2D93"/>
  <w16cid:commentId w16cid:paraId="5CAA93C8" w16cid:durableId="2326A850"/>
  <w16cid:commentId w16cid:paraId="0D22F197" w16cid:durableId="22CD31A6"/>
  <w16cid:commentId w16cid:paraId="48DF7F3E" w16cid:durableId="2326A9E4"/>
  <w16cid:commentId w16cid:paraId="04D3463C" w16cid:durableId="2326A9AB"/>
  <w16cid:commentId w16cid:paraId="5B9EBA76" w16cid:durableId="2326A9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23DE2"/>
    <w:multiLevelType w:val="hybridMultilevel"/>
    <w:tmpl w:val="A0BAA364"/>
    <w:lvl w:ilvl="0" w:tplc="64962F0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9FA"/>
    <w:multiLevelType w:val="hybridMultilevel"/>
    <w:tmpl w:val="C7EEA506"/>
    <w:lvl w:ilvl="0" w:tplc="853498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53F2B"/>
    <w:multiLevelType w:val="hybridMultilevel"/>
    <w:tmpl w:val="A6B607F0"/>
    <w:lvl w:ilvl="0" w:tplc="D73A70EC">
      <w:start w:val="10"/>
      <w:numFmt w:val="bullet"/>
      <w:lvlText w:val="-"/>
      <w:lvlJc w:val="left"/>
      <w:pPr>
        <w:ind w:left="360" w:firstLine="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7"/>
    <w:rsid w:val="0001561F"/>
    <w:rsid w:val="000B215E"/>
    <w:rsid w:val="000C3515"/>
    <w:rsid w:val="000C4F5C"/>
    <w:rsid w:val="000F0624"/>
    <w:rsid w:val="000F4B39"/>
    <w:rsid w:val="00107DD5"/>
    <w:rsid w:val="001131CB"/>
    <w:rsid w:val="001849A0"/>
    <w:rsid w:val="002019B5"/>
    <w:rsid w:val="00216215"/>
    <w:rsid w:val="00220DA7"/>
    <w:rsid w:val="002460A3"/>
    <w:rsid w:val="00284DAE"/>
    <w:rsid w:val="00292C44"/>
    <w:rsid w:val="002E37A8"/>
    <w:rsid w:val="002E71E9"/>
    <w:rsid w:val="00312E76"/>
    <w:rsid w:val="00345B79"/>
    <w:rsid w:val="00351FF1"/>
    <w:rsid w:val="003937D1"/>
    <w:rsid w:val="00397204"/>
    <w:rsid w:val="003B7A37"/>
    <w:rsid w:val="0041060B"/>
    <w:rsid w:val="00467C56"/>
    <w:rsid w:val="00571C15"/>
    <w:rsid w:val="00585572"/>
    <w:rsid w:val="005B51D4"/>
    <w:rsid w:val="005C1301"/>
    <w:rsid w:val="005C1B08"/>
    <w:rsid w:val="005D7914"/>
    <w:rsid w:val="005E206C"/>
    <w:rsid w:val="005E41E2"/>
    <w:rsid w:val="00635E98"/>
    <w:rsid w:val="0065492A"/>
    <w:rsid w:val="00675AE5"/>
    <w:rsid w:val="00687D49"/>
    <w:rsid w:val="006914F1"/>
    <w:rsid w:val="006A27BE"/>
    <w:rsid w:val="006B4E05"/>
    <w:rsid w:val="006B4E5A"/>
    <w:rsid w:val="006B72A8"/>
    <w:rsid w:val="006C154D"/>
    <w:rsid w:val="006C2658"/>
    <w:rsid w:val="0070278C"/>
    <w:rsid w:val="00745038"/>
    <w:rsid w:val="007A0E2A"/>
    <w:rsid w:val="007B419A"/>
    <w:rsid w:val="007E0937"/>
    <w:rsid w:val="007E0E3D"/>
    <w:rsid w:val="0082580F"/>
    <w:rsid w:val="00895418"/>
    <w:rsid w:val="00906466"/>
    <w:rsid w:val="00935A3B"/>
    <w:rsid w:val="0096145E"/>
    <w:rsid w:val="009E0122"/>
    <w:rsid w:val="009F48B9"/>
    <w:rsid w:val="00A129B7"/>
    <w:rsid w:val="00A4775B"/>
    <w:rsid w:val="00A615D2"/>
    <w:rsid w:val="00B43375"/>
    <w:rsid w:val="00B619BD"/>
    <w:rsid w:val="00B657BE"/>
    <w:rsid w:val="00BC5F5C"/>
    <w:rsid w:val="00BD1AA3"/>
    <w:rsid w:val="00C15562"/>
    <w:rsid w:val="00C40052"/>
    <w:rsid w:val="00C92AD0"/>
    <w:rsid w:val="00CA7490"/>
    <w:rsid w:val="00CD306A"/>
    <w:rsid w:val="00CF4871"/>
    <w:rsid w:val="00D00051"/>
    <w:rsid w:val="00D44338"/>
    <w:rsid w:val="00D57227"/>
    <w:rsid w:val="00D84FFB"/>
    <w:rsid w:val="00DD132A"/>
    <w:rsid w:val="00DF15C6"/>
    <w:rsid w:val="00E5149B"/>
    <w:rsid w:val="00E57D0D"/>
    <w:rsid w:val="00F6512E"/>
    <w:rsid w:val="00FD4E0A"/>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A7A4"/>
  <w15:chartTrackingRefBased/>
  <w15:docId w15:val="{F36E31A6-728B-6C41-911C-36B687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A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7"/>
    <w:rPr>
      <w:rFonts w:ascii="Times New Roman" w:eastAsia="Times New Roman" w:hAnsi="Times New Roman" w:cs="Times New Roman"/>
      <w:b/>
      <w:bCs/>
      <w:sz w:val="36"/>
      <w:szCs w:val="36"/>
    </w:rPr>
  </w:style>
  <w:style w:type="paragraph" w:styleId="NormalWeb">
    <w:name w:val="Normal (Web)"/>
    <w:basedOn w:val="Normal"/>
    <w:uiPriority w:val="99"/>
    <w:unhideWhenUsed/>
    <w:rsid w:val="003B7A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7A37"/>
  </w:style>
  <w:style w:type="character" w:styleId="Strong">
    <w:name w:val="Strong"/>
    <w:basedOn w:val="DefaultParagraphFont"/>
    <w:uiPriority w:val="22"/>
    <w:qFormat/>
    <w:rsid w:val="003B7A37"/>
    <w:rPr>
      <w:b/>
      <w:bCs/>
    </w:rPr>
  </w:style>
  <w:style w:type="character" w:styleId="CommentReference">
    <w:name w:val="annotation reference"/>
    <w:basedOn w:val="DefaultParagraphFont"/>
    <w:uiPriority w:val="99"/>
    <w:semiHidden/>
    <w:unhideWhenUsed/>
    <w:rsid w:val="007E0E3D"/>
    <w:rPr>
      <w:sz w:val="16"/>
      <w:szCs w:val="16"/>
    </w:rPr>
  </w:style>
  <w:style w:type="paragraph" w:styleId="CommentText">
    <w:name w:val="annotation text"/>
    <w:basedOn w:val="Normal"/>
    <w:link w:val="CommentTextChar"/>
    <w:uiPriority w:val="99"/>
    <w:semiHidden/>
    <w:unhideWhenUsed/>
    <w:rsid w:val="007E0E3D"/>
    <w:rPr>
      <w:sz w:val="20"/>
      <w:szCs w:val="20"/>
    </w:rPr>
  </w:style>
  <w:style w:type="character" w:customStyle="1" w:styleId="CommentTextChar">
    <w:name w:val="Comment Text Char"/>
    <w:basedOn w:val="DefaultParagraphFont"/>
    <w:link w:val="CommentText"/>
    <w:uiPriority w:val="99"/>
    <w:semiHidden/>
    <w:rsid w:val="007E0E3D"/>
    <w:rPr>
      <w:sz w:val="20"/>
      <w:szCs w:val="20"/>
    </w:rPr>
  </w:style>
  <w:style w:type="paragraph" w:styleId="CommentSubject">
    <w:name w:val="annotation subject"/>
    <w:basedOn w:val="CommentText"/>
    <w:next w:val="CommentText"/>
    <w:link w:val="CommentSubjectChar"/>
    <w:uiPriority w:val="99"/>
    <w:semiHidden/>
    <w:unhideWhenUsed/>
    <w:rsid w:val="007E0E3D"/>
    <w:rPr>
      <w:b/>
      <w:bCs/>
    </w:rPr>
  </w:style>
  <w:style w:type="character" w:customStyle="1" w:styleId="CommentSubjectChar">
    <w:name w:val="Comment Subject Char"/>
    <w:basedOn w:val="CommentTextChar"/>
    <w:link w:val="CommentSubject"/>
    <w:uiPriority w:val="99"/>
    <w:semiHidden/>
    <w:rsid w:val="007E0E3D"/>
    <w:rPr>
      <w:b/>
      <w:bCs/>
      <w:sz w:val="20"/>
      <w:szCs w:val="20"/>
    </w:rPr>
  </w:style>
  <w:style w:type="paragraph" w:styleId="BalloonText">
    <w:name w:val="Balloon Text"/>
    <w:basedOn w:val="Normal"/>
    <w:link w:val="BalloonTextChar"/>
    <w:uiPriority w:val="99"/>
    <w:semiHidden/>
    <w:unhideWhenUsed/>
    <w:rsid w:val="007E0E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E3D"/>
    <w:rPr>
      <w:rFonts w:ascii="Times New Roman" w:hAnsi="Times New Roman" w:cs="Times New Roman"/>
      <w:sz w:val="18"/>
      <w:szCs w:val="18"/>
    </w:rPr>
  </w:style>
  <w:style w:type="paragraph" w:customStyle="1" w:styleId="Caption1">
    <w:name w:val="Caption1"/>
    <w:basedOn w:val="Normal"/>
    <w:rsid w:val="00DD13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132A"/>
    <w:rPr>
      <w:i/>
      <w:iCs/>
    </w:rPr>
  </w:style>
  <w:style w:type="paragraph" w:styleId="ListParagraph">
    <w:name w:val="List Paragraph"/>
    <w:basedOn w:val="Normal"/>
    <w:uiPriority w:val="34"/>
    <w:qFormat/>
    <w:rsid w:val="00F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1646">
      <w:bodyDiv w:val="1"/>
      <w:marLeft w:val="0"/>
      <w:marRight w:val="0"/>
      <w:marTop w:val="0"/>
      <w:marBottom w:val="0"/>
      <w:divBdr>
        <w:top w:val="none" w:sz="0" w:space="0" w:color="auto"/>
        <w:left w:val="none" w:sz="0" w:space="0" w:color="auto"/>
        <w:bottom w:val="none" w:sz="0" w:space="0" w:color="auto"/>
        <w:right w:val="none" w:sz="0" w:space="0" w:color="auto"/>
      </w:divBdr>
    </w:div>
    <w:div w:id="8215850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384">
          <w:marLeft w:val="0"/>
          <w:marRight w:val="0"/>
          <w:marTop w:val="0"/>
          <w:marBottom w:val="0"/>
          <w:divBdr>
            <w:top w:val="none" w:sz="0" w:space="0" w:color="auto"/>
            <w:left w:val="none" w:sz="0" w:space="0" w:color="auto"/>
            <w:bottom w:val="none" w:sz="0" w:space="0" w:color="auto"/>
            <w:right w:val="none" w:sz="0" w:space="0" w:color="auto"/>
          </w:divBdr>
        </w:div>
      </w:divsChild>
    </w:div>
    <w:div w:id="873889264">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53777313">
      <w:bodyDiv w:val="1"/>
      <w:marLeft w:val="0"/>
      <w:marRight w:val="0"/>
      <w:marTop w:val="0"/>
      <w:marBottom w:val="0"/>
      <w:divBdr>
        <w:top w:val="none" w:sz="0" w:space="0" w:color="auto"/>
        <w:left w:val="none" w:sz="0" w:space="0" w:color="auto"/>
        <w:bottom w:val="none" w:sz="0" w:space="0" w:color="auto"/>
        <w:right w:val="none" w:sz="0" w:space="0" w:color="auto"/>
      </w:divBdr>
    </w:div>
    <w:div w:id="1143111234">
      <w:bodyDiv w:val="1"/>
      <w:marLeft w:val="0"/>
      <w:marRight w:val="0"/>
      <w:marTop w:val="0"/>
      <w:marBottom w:val="0"/>
      <w:divBdr>
        <w:top w:val="none" w:sz="0" w:space="0" w:color="auto"/>
        <w:left w:val="none" w:sz="0" w:space="0" w:color="auto"/>
        <w:bottom w:val="none" w:sz="0" w:space="0" w:color="auto"/>
        <w:right w:val="none" w:sz="0" w:space="0" w:color="auto"/>
      </w:divBdr>
    </w:div>
    <w:div w:id="1720933027">
      <w:bodyDiv w:val="1"/>
      <w:marLeft w:val="0"/>
      <w:marRight w:val="0"/>
      <w:marTop w:val="0"/>
      <w:marBottom w:val="0"/>
      <w:divBdr>
        <w:top w:val="none" w:sz="0" w:space="0" w:color="auto"/>
        <w:left w:val="none" w:sz="0" w:space="0" w:color="auto"/>
        <w:bottom w:val="none" w:sz="0" w:space="0" w:color="auto"/>
        <w:right w:val="none" w:sz="0" w:space="0" w:color="auto"/>
      </w:divBdr>
    </w:div>
    <w:div w:id="17507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14</cp:revision>
  <dcterms:created xsi:type="dcterms:W3CDTF">2020-10-06T14:19:00Z</dcterms:created>
  <dcterms:modified xsi:type="dcterms:W3CDTF">2020-10-06T14:32:00Z</dcterms:modified>
</cp:coreProperties>
</file>