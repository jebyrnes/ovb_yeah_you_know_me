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EB55" w14:textId="0E041A12" w:rsidR="00C9280B" w:rsidRPr="00E472C2" w:rsidRDefault="00494A85" w:rsidP="00E472C2">
      <w:pPr>
        <w:spacing w:line="240" w:lineRule="auto"/>
        <w:rPr>
          <w:color w:val="000000" w:themeColor="text1"/>
          <w:highlight w:val="yellow"/>
        </w:rPr>
      </w:pPr>
      <w:r w:rsidRPr="008A0201">
        <w:rPr>
          <w:rFonts w:ascii="Times New Roman" w:eastAsia="Calibri" w:hAnsi="Times New Roman" w:cs="Times New Roman"/>
          <w:color w:val="333333"/>
          <w:sz w:val="44"/>
          <w:szCs w:val="44"/>
        </w:rPr>
        <w:t xml:space="preserve">Causal inference with observational data </w:t>
      </w:r>
      <w:r w:rsidR="00E53CA8">
        <w:rPr>
          <w:rFonts w:ascii="Times New Roman" w:eastAsia="Calibri" w:hAnsi="Times New Roman" w:cs="Times New Roman"/>
          <w:color w:val="333333"/>
          <w:sz w:val="44"/>
          <w:szCs w:val="44"/>
        </w:rPr>
        <w:t>and</w:t>
      </w:r>
      <w:r w:rsidR="00E472C2">
        <w:rPr>
          <w:rFonts w:ascii="Times New Roman" w:eastAsia="Calibri" w:hAnsi="Times New Roman" w:cs="Times New Roman"/>
          <w:color w:val="333333"/>
          <w:sz w:val="44"/>
          <w:szCs w:val="44"/>
        </w:rPr>
        <w:t xml:space="preserve"> </w:t>
      </w:r>
      <w:r w:rsidR="00B10243">
        <w:rPr>
          <w:rFonts w:ascii="Times New Roman" w:eastAsia="Calibri" w:hAnsi="Times New Roman" w:cs="Times New Roman"/>
          <w:color w:val="333333"/>
          <w:sz w:val="44"/>
          <w:szCs w:val="44"/>
        </w:rPr>
        <w:t xml:space="preserve">unobserved </w:t>
      </w:r>
      <w:r w:rsidR="00E472C2">
        <w:rPr>
          <w:rFonts w:ascii="Times New Roman" w:eastAsia="Calibri" w:hAnsi="Times New Roman" w:cs="Times New Roman"/>
          <w:color w:val="333333"/>
          <w:sz w:val="44"/>
          <w:szCs w:val="44"/>
        </w:rPr>
        <w:t xml:space="preserve">confounding </w:t>
      </w:r>
      <w:r w:rsidR="00E53CA8">
        <w:rPr>
          <w:rFonts w:ascii="Times New Roman" w:eastAsia="Calibri" w:hAnsi="Times New Roman" w:cs="Times New Roman"/>
          <w:color w:val="333333"/>
          <w:sz w:val="44"/>
          <w:szCs w:val="44"/>
        </w:rPr>
        <w:t>variables</w:t>
      </w:r>
    </w:p>
    <w:p w14:paraId="1414412C" w14:textId="77777777" w:rsidR="00C9280B" w:rsidRPr="008A0201" w:rsidRDefault="00C9280B" w:rsidP="002C3801">
      <w:pPr>
        <w:spacing w:line="240" w:lineRule="auto"/>
        <w:rPr>
          <w:rFonts w:ascii="Times New Roman" w:hAnsi="Times New Roman" w:cs="Times New Roman"/>
        </w:rPr>
      </w:pPr>
    </w:p>
    <w:p w14:paraId="363E7AFE" w14:textId="77777777" w:rsidR="00E80B5A" w:rsidRPr="008A0201" w:rsidRDefault="00E80B5A" w:rsidP="002C3801">
      <w:pPr>
        <w:spacing w:line="240" w:lineRule="auto"/>
        <w:rPr>
          <w:rFonts w:ascii="Times New Roman" w:hAnsi="Times New Roman" w:cs="Times New Roman"/>
        </w:rPr>
      </w:pPr>
    </w:p>
    <w:p w14:paraId="1E3DDCE8" w14:textId="0F87593D" w:rsidR="00766C2E" w:rsidRPr="00BB3DA4" w:rsidRDefault="00037819" w:rsidP="002C3801">
      <w:pPr>
        <w:spacing w:line="240" w:lineRule="auto"/>
        <w:rPr>
          <w:rFonts w:ascii="Times New Roman" w:hAnsi="Times New Roman" w:cs="Times New Roman"/>
          <w:sz w:val="24"/>
          <w:szCs w:val="24"/>
          <w:vertAlign w:val="superscript"/>
        </w:rPr>
      </w:pPr>
      <w:r w:rsidRPr="00BB3DA4">
        <w:rPr>
          <w:rFonts w:ascii="Times New Roman" w:hAnsi="Times New Roman" w:cs="Times New Roman"/>
          <w:sz w:val="24"/>
          <w:szCs w:val="24"/>
        </w:rPr>
        <w:t>Jarrett E. K. Byrnes</w:t>
      </w:r>
      <w:r w:rsidRPr="00BB3DA4">
        <w:rPr>
          <w:rFonts w:ascii="Times New Roman" w:hAnsi="Times New Roman" w:cs="Times New Roman"/>
          <w:sz w:val="24"/>
          <w:szCs w:val="24"/>
          <w:vertAlign w:val="superscript"/>
        </w:rPr>
        <w:t>1</w:t>
      </w:r>
      <w:r w:rsidR="00406C29">
        <w:rPr>
          <w:rFonts w:ascii="Times New Roman" w:hAnsi="Times New Roman" w:cs="Times New Roman"/>
          <w:sz w:val="24"/>
          <w:szCs w:val="24"/>
          <w:vertAlign w:val="superscript"/>
        </w:rPr>
        <w:t>*</w:t>
      </w:r>
      <w:r w:rsidRPr="00BB3DA4">
        <w:rPr>
          <w:rFonts w:ascii="Times New Roman" w:hAnsi="Times New Roman" w:cs="Times New Roman"/>
          <w:sz w:val="24"/>
          <w:szCs w:val="24"/>
        </w:rPr>
        <w:t xml:space="preserve"> and Laura E. Dee</w:t>
      </w:r>
      <w:r w:rsidRPr="00BB3DA4">
        <w:rPr>
          <w:rFonts w:ascii="Times New Roman" w:hAnsi="Times New Roman" w:cs="Times New Roman"/>
          <w:sz w:val="24"/>
          <w:szCs w:val="24"/>
          <w:vertAlign w:val="superscript"/>
        </w:rPr>
        <w:t>2</w:t>
      </w:r>
      <w:r w:rsidR="00406C29">
        <w:rPr>
          <w:rFonts w:ascii="Times New Roman" w:hAnsi="Times New Roman" w:cs="Times New Roman"/>
          <w:sz w:val="24"/>
          <w:szCs w:val="24"/>
          <w:vertAlign w:val="superscript"/>
        </w:rPr>
        <w:t>*</w:t>
      </w:r>
    </w:p>
    <w:p w14:paraId="46507AFC" w14:textId="77777777" w:rsidR="00766C2E" w:rsidRPr="00BB3DA4" w:rsidRDefault="00766C2E" w:rsidP="002C3801">
      <w:pPr>
        <w:spacing w:line="240" w:lineRule="auto"/>
        <w:rPr>
          <w:rFonts w:ascii="Times New Roman" w:hAnsi="Times New Roman" w:cs="Times New Roman"/>
          <w:sz w:val="24"/>
          <w:szCs w:val="24"/>
          <w:vertAlign w:val="superscript"/>
        </w:rPr>
      </w:pPr>
    </w:p>
    <w:p w14:paraId="188AF30F" w14:textId="77777777" w:rsidR="00766C2E" w:rsidRPr="00BB3DA4"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1 - Department of Biology, University of Massachusetts Boston, Boston, MA 02125</w:t>
      </w:r>
    </w:p>
    <w:p w14:paraId="259B544D" w14:textId="77777777" w:rsidR="00766C2E" w:rsidRDefault="00037819" w:rsidP="002C3801">
      <w:pPr>
        <w:spacing w:line="240" w:lineRule="auto"/>
        <w:rPr>
          <w:rFonts w:ascii="Times New Roman" w:hAnsi="Times New Roman" w:cs="Times New Roman"/>
          <w:sz w:val="24"/>
          <w:szCs w:val="24"/>
        </w:rPr>
      </w:pPr>
      <w:r w:rsidRPr="00BB3DA4">
        <w:rPr>
          <w:rFonts w:ascii="Times New Roman" w:hAnsi="Times New Roman" w:cs="Times New Roman"/>
          <w:sz w:val="24"/>
          <w:szCs w:val="24"/>
        </w:rPr>
        <w:t>2 - Department of Ecology and Evolutionary Biology, University of Colorado Boulder, Boulder, CO 80308-0334</w:t>
      </w:r>
    </w:p>
    <w:p w14:paraId="37DD2866" w14:textId="79A749DB" w:rsidR="000D6A6D" w:rsidRPr="00BB3DA4" w:rsidRDefault="000D6A6D" w:rsidP="002C3801">
      <w:pPr>
        <w:spacing w:line="240" w:lineRule="auto"/>
        <w:rPr>
          <w:rFonts w:ascii="Times New Roman" w:hAnsi="Times New Roman" w:cs="Times New Roman"/>
          <w:sz w:val="24"/>
          <w:szCs w:val="24"/>
        </w:rPr>
      </w:pPr>
      <w:r>
        <w:rPr>
          <w:rFonts w:ascii="Times New Roman" w:hAnsi="Times New Roman" w:cs="Times New Roman"/>
          <w:sz w:val="24"/>
          <w:szCs w:val="24"/>
        </w:rPr>
        <w:t>* - Co-first authors</w:t>
      </w:r>
    </w:p>
    <w:p w14:paraId="3ABBCC9A" w14:textId="77777777" w:rsidR="00766C2E" w:rsidRDefault="00766C2E" w:rsidP="002C3801">
      <w:pPr>
        <w:shd w:val="clear" w:color="auto" w:fill="FFFFFF"/>
        <w:spacing w:after="160" w:line="240" w:lineRule="auto"/>
        <w:rPr>
          <w:rFonts w:ascii="Times New Roman" w:eastAsia="Calibri" w:hAnsi="Times New Roman" w:cs="Times New Roman"/>
          <w:b/>
          <w:bCs/>
          <w:sz w:val="24"/>
          <w:szCs w:val="24"/>
          <w:lang w:val="en-US"/>
        </w:rPr>
      </w:pPr>
    </w:p>
    <w:p w14:paraId="7A646285" w14:textId="4F023782" w:rsidR="00406C29" w:rsidRPr="00370F0F" w:rsidRDefault="00406C29" w:rsidP="002C3801">
      <w:pPr>
        <w:shd w:val="clear" w:color="auto" w:fill="FFFFFF"/>
        <w:spacing w:after="160" w:line="240" w:lineRule="auto"/>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 xml:space="preserve">Correspondence: </w:t>
      </w:r>
      <w:hyperlink r:id="rId8" w:history="1">
        <w:r w:rsidRPr="009A317A">
          <w:rPr>
            <w:rStyle w:val="Hyperlink"/>
            <w:rFonts w:ascii="Times New Roman" w:eastAsia="Calibri" w:hAnsi="Times New Roman" w:cs="Times New Roman"/>
            <w:sz w:val="24"/>
            <w:szCs w:val="24"/>
            <w:lang w:val="en-US"/>
          </w:rPr>
          <w:t>jarrett.byrnes@umb.edu</w:t>
        </w:r>
      </w:hyperlink>
      <w:r w:rsidRPr="009A317A">
        <w:rPr>
          <w:rFonts w:ascii="Times New Roman" w:eastAsia="Calibri" w:hAnsi="Times New Roman" w:cs="Times New Roman"/>
          <w:sz w:val="24"/>
          <w:szCs w:val="24"/>
          <w:lang w:val="en-US"/>
        </w:rPr>
        <w:t xml:space="preserve"> and  </w:t>
      </w:r>
      <w:hyperlink r:id="rId9" w:history="1">
        <w:r w:rsidRPr="009A317A">
          <w:rPr>
            <w:rStyle w:val="Hyperlink"/>
            <w:rFonts w:ascii="Times New Roman" w:eastAsia="Calibri" w:hAnsi="Times New Roman" w:cs="Times New Roman"/>
            <w:sz w:val="24"/>
            <w:szCs w:val="24"/>
            <w:lang w:val="en-US"/>
          </w:rPr>
          <w:t>laura.dee@colorado.edu</w:t>
        </w:r>
      </w:hyperlink>
      <w:r>
        <w:rPr>
          <w:rFonts w:ascii="Times New Roman" w:eastAsia="Calibri" w:hAnsi="Times New Roman" w:cs="Times New Roman"/>
          <w:b/>
          <w:bCs/>
          <w:sz w:val="24"/>
          <w:szCs w:val="24"/>
          <w:lang w:val="en-US"/>
        </w:rPr>
        <w:t xml:space="preserve"> </w:t>
      </w:r>
    </w:p>
    <w:p w14:paraId="51A51612" w14:textId="4FD0F203" w:rsidR="00766C2E" w:rsidRPr="00E472C2" w:rsidRDefault="00037819" w:rsidP="002C3801">
      <w:pPr>
        <w:shd w:val="clear" w:color="auto" w:fill="FFFFFF"/>
        <w:spacing w:after="160" w:line="240" w:lineRule="auto"/>
        <w:rPr>
          <w:rFonts w:ascii="Times New Roman" w:eastAsia="Calibri" w:hAnsi="Times New Roman" w:cs="Times New Roman"/>
          <w:sz w:val="24"/>
          <w:szCs w:val="24"/>
          <w:lang w:val="en-US"/>
        </w:rPr>
      </w:pPr>
      <w:r w:rsidRPr="00E472C2">
        <w:rPr>
          <w:rFonts w:ascii="Times New Roman" w:eastAsia="Calibri" w:hAnsi="Times New Roman" w:cs="Times New Roman"/>
          <w:b/>
          <w:bCs/>
          <w:sz w:val="24"/>
          <w:szCs w:val="24"/>
          <w:lang w:val="en-US"/>
        </w:rPr>
        <w:t>Code Repo</w:t>
      </w:r>
      <w:r w:rsidR="00BB3DA4" w:rsidRPr="00E472C2">
        <w:rPr>
          <w:rFonts w:ascii="Times New Roman" w:eastAsia="Calibri" w:hAnsi="Times New Roman" w:cs="Times New Roman"/>
          <w:b/>
          <w:bCs/>
          <w:sz w:val="24"/>
          <w:szCs w:val="24"/>
          <w:lang w:val="en-US"/>
        </w:rPr>
        <w:t>sitory</w:t>
      </w:r>
      <w:r w:rsidRPr="00E472C2">
        <w:rPr>
          <w:rFonts w:ascii="Times New Roman" w:eastAsia="Calibri" w:hAnsi="Times New Roman" w:cs="Times New Roman"/>
          <w:b/>
          <w:bCs/>
          <w:sz w:val="24"/>
          <w:szCs w:val="24"/>
          <w:lang w:val="en-US"/>
        </w:rPr>
        <w:t>:</w:t>
      </w:r>
      <w:r w:rsidRPr="00E472C2">
        <w:rPr>
          <w:rFonts w:ascii="Times New Roman" w:eastAsia="Calibri" w:hAnsi="Times New Roman" w:cs="Times New Roman"/>
          <w:sz w:val="24"/>
          <w:szCs w:val="24"/>
          <w:lang w:val="en-US"/>
        </w:rPr>
        <w:t xml:space="preserve"> </w:t>
      </w:r>
      <w:hyperlink r:id="rId10">
        <w:r w:rsidRPr="00E472C2">
          <w:rPr>
            <w:rFonts w:ascii="Times New Roman" w:eastAsia="Calibri" w:hAnsi="Times New Roman" w:cs="Times New Roman"/>
            <w:color w:val="1155CC"/>
            <w:sz w:val="24"/>
            <w:szCs w:val="24"/>
            <w:u w:val="single"/>
            <w:lang w:val="en-US"/>
          </w:rPr>
          <w:t>https://github.com/jebyrnes/ovb_yeah_you_know_me</w:t>
        </w:r>
      </w:hyperlink>
    </w:p>
    <w:p w14:paraId="27B576C3" w14:textId="1A8FAF8F" w:rsidR="00766C2E" w:rsidRPr="00BA2307"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 xml:space="preserve">App for </w:t>
      </w:r>
      <w:r w:rsidR="00BA2307" w:rsidRPr="003A7644">
        <w:rPr>
          <w:rFonts w:ascii="Times New Roman" w:eastAsia="Calibri" w:hAnsi="Times New Roman" w:cs="Times New Roman"/>
          <w:b/>
          <w:bCs/>
          <w:sz w:val="24"/>
          <w:szCs w:val="24"/>
          <w:lang w:val="en-US"/>
        </w:rPr>
        <w:t>one</w:t>
      </w:r>
      <w:r w:rsidRPr="003A7644">
        <w:rPr>
          <w:rFonts w:ascii="Times New Roman" w:eastAsia="Calibri" w:hAnsi="Times New Roman" w:cs="Times New Roman"/>
          <w:b/>
          <w:bCs/>
          <w:sz w:val="24"/>
          <w:szCs w:val="24"/>
          <w:lang w:val="en-US"/>
        </w:rPr>
        <w:t xml:space="preserve"> </w:t>
      </w:r>
      <w:r w:rsidR="003A7644" w:rsidRPr="003A7644">
        <w:rPr>
          <w:rFonts w:ascii="Times New Roman" w:eastAsia="Calibri" w:hAnsi="Times New Roman" w:cs="Times New Roman"/>
          <w:b/>
          <w:bCs/>
          <w:sz w:val="24"/>
          <w:szCs w:val="24"/>
          <w:lang w:val="en-US"/>
        </w:rPr>
        <w:t>simulated dataset</w:t>
      </w:r>
      <w:r w:rsidRPr="003A7644">
        <w:rPr>
          <w:rFonts w:ascii="Times New Roman" w:eastAsia="Calibri" w:hAnsi="Times New Roman" w:cs="Times New Roman"/>
          <w:b/>
          <w:bCs/>
          <w:sz w:val="24"/>
          <w:szCs w:val="24"/>
          <w:lang w:val="en-US"/>
        </w:rPr>
        <w:t>:</w:t>
      </w:r>
      <w:r w:rsidRPr="00BA2307">
        <w:rPr>
          <w:rFonts w:ascii="Times New Roman" w:eastAsia="Calibri" w:hAnsi="Times New Roman" w:cs="Times New Roman"/>
          <w:sz w:val="24"/>
          <w:szCs w:val="24"/>
          <w:lang w:val="en-US"/>
        </w:rPr>
        <w:t xml:space="preserve"> </w:t>
      </w:r>
      <w:hyperlink r:id="rId11">
        <w:r w:rsidRPr="00BA2307">
          <w:rPr>
            <w:rFonts w:ascii="Times New Roman" w:eastAsia="Calibri" w:hAnsi="Times New Roman" w:cs="Times New Roman"/>
            <w:color w:val="1155CC"/>
            <w:sz w:val="24"/>
            <w:szCs w:val="24"/>
            <w:u w:val="single"/>
            <w:lang w:val="en-US"/>
          </w:rPr>
          <w:t>https://shiny.umb.edu/shiny/users/jarrett.byrnes/shiny_ovb/</w:t>
        </w:r>
      </w:hyperlink>
    </w:p>
    <w:p w14:paraId="7799D5C7" w14:textId="77777777"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3A7644">
        <w:rPr>
          <w:rFonts w:ascii="Times New Roman" w:eastAsia="Calibri" w:hAnsi="Times New Roman" w:cs="Times New Roman"/>
          <w:b/>
          <w:bCs/>
          <w:sz w:val="24"/>
          <w:szCs w:val="24"/>
          <w:lang w:val="en-US"/>
        </w:rPr>
        <w:t>App for replicate simulations:</w:t>
      </w:r>
      <w:r w:rsidRPr="00BB3DA4">
        <w:rPr>
          <w:rFonts w:ascii="Times New Roman" w:eastAsia="Calibri" w:hAnsi="Times New Roman" w:cs="Times New Roman"/>
          <w:sz w:val="24"/>
          <w:szCs w:val="24"/>
          <w:lang w:val="en-US"/>
        </w:rPr>
        <w:t xml:space="preserve"> </w:t>
      </w:r>
      <w:hyperlink r:id="rId12">
        <w:r w:rsidRPr="00BB3DA4">
          <w:rPr>
            <w:rFonts w:ascii="Times New Roman" w:eastAsia="Calibri" w:hAnsi="Times New Roman" w:cs="Times New Roman"/>
            <w:color w:val="1155CC"/>
            <w:sz w:val="24"/>
            <w:szCs w:val="24"/>
            <w:u w:val="single"/>
            <w:lang w:val="en-US"/>
          </w:rPr>
          <w:t>https://shiny.umb.edu/shiny/users/jarrett.byrnes/ovb_sims/</w:t>
        </w:r>
      </w:hyperlink>
    </w:p>
    <w:p w14:paraId="63AB234F" w14:textId="64DE7522" w:rsidR="00766C2E" w:rsidRPr="00BB3DA4" w:rsidRDefault="00037819" w:rsidP="002C3801">
      <w:pPr>
        <w:shd w:val="clear" w:color="auto" w:fill="FFFFFF"/>
        <w:spacing w:after="160" w:line="240" w:lineRule="auto"/>
        <w:rPr>
          <w:rFonts w:ascii="Times New Roman" w:eastAsia="Calibri" w:hAnsi="Times New Roman" w:cs="Times New Roman"/>
          <w:sz w:val="24"/>
          <w:szCs w:val="24"/>
          <w:lang w:val="en-US"/>
        </w:rPr>
      </w:pPr>
      <w:r w:rsidRPr="00BB3DA4">
        <w:rPr>
          <w:rFonts w:ascii="Times New Roman" w:eastAsia="Calibri" w:hAnsi="Times New Roman" w:cs="Times New Roman"/>
          <w:b/>
          <w:sz w:val="24"/>
          <w:szCs w:val="24"/>
          <w:lang w:val="en-US"/>
        </w:rPr>
        <w:t xml:space="preserve">Keywords: </w:t>
      </w:r>
      <w:r w:rsidRPr="00BB3DA4">
        <w:rPr>
          <w:rFonts w:ascii="Times New Roman" w:eastAsia="Calibri" w:hAnsi="Times New Roman" w:cs="Times New Roman"/>
          <w:sz w:val="24"/>
          <w:szCs w:val="24"/>
          <w:lang w:val="en-US"/>
        </w:rPr>
        <w:t xml:space="preserve">omitted variable bias, </w:t>
      </w:r>
      <w:r w:rsidR="009A317A">
        <w:rPr>
          <w:rFonts w:ascii="Times New Roman" w:eastAsia="Calibri" w:hAnsi="Times New Roman" w:cs="Times New Roman"/>
          <w:sz w:val="24"/>
          <w:szCs w:val="24"/>
          <w:lang w:val="en-US"/>
        </w:rPr>
        <w:t xml:space="preserve">causal inference, </w:t>
      </w:r>
      <w:r w:rsidR="00A531BB">
        <w:rPr>
          <w:rFonts w:ascii="Times New Roman" w:eastAsia="Calibri" w:hAnsi="Times New Roman" w:cs="Times New Roman"/>
          <w:sz w:val="24"/>
          <w:szCs w:val="24"/>
          <w:lang w:val="en-US"/>
        </w:rPr>
        <w:t>endogeneity, structural causal model,</w:t>
      </w:r>
      <w:r w:rsidRPr="00BB3DA4">
        <w:rPr>
          <w:rFonts w:ascii="Times New Roman" w:eastAsia="Calibri" w:hAnsi="Times New Roman" w:cs="Times New Roman"/>
          <w:sz w:val="24"/>
          <w:szCs w:val="24"/>
          <w:lang w:val="en-US"/>
        </w:rPr>
        <w:t xml:space="preserve"> observational data, correlation</w:t>
      </w:r>
      <w:r w:rsidR="00365453" w:rsidRPr="00BB3DA4">
        <w:rPr>
          <w:rFonts w:ascii="Times New Roman" w:eastAsia="Calibri" w:hAnsi="Times New Roman" w:cs="Times New Roman"/>
          <w:sz w:val="24"/>
          <w:szCs w:val="24"/>
          <w:lang w:val="en-US"/>
        </w:rPr>
        <w:t>, panel regression</w:t>
      </w:r>
      <w:r w:rsidR="00A531BB">
        <w:rPr>
          <w:rFonts w:ascii="Times New Roman" w:eastAsia="Calibri" w:hAnsi="Times New Roman" w:cs="Times New Roman"/>
          <w:sz w:val="24"/>
          <w:szCs w:val="24"/>
          <w:lang w:val="en-US"/>
        </w:rPr>
        <w:t xml:space="preserve">, correlated random effects </w:t>
      </w:r>
    </w:p>
    <w:p w14:paraId="326F66B7" w14:textId="77777777" w:rsidR="00494A85" w:rsidRPr="00BB3DA4" w:rsidRDefault="00494A85" w:rsidP="002C3801">
      <w:pPr>
        <w:spacing w:line="240" w:lineRule="auto"/>
        <w:rPr>
          <w:rFonts w:ascii="Times New Roman" w:hAnsi="Times New Roman" w:cs="Times New Roman"/>
          <w:b/>
          <w:bCs/>
          <w:sz w:val="24"/>
          <w:szCs w:val="24"/>
        </w:rPr>
      </w:pPr>
      <w:r w:rsidRPr="00BB3DA4">
        <w:rPr>
          <w:rFonts w:ascii="Times New Roman" w:hAnsi="Times New Roman" w:cs="Times New Roman"/>
          <w:b/>
          <w:bCs/>
          <w:sz w:val="24"/>
          <w:szCs w:val="24"/>
        </w:rPr>
        <w:t>Suggested reviewers:</w:t>
      </w:r>
    </w:p>
    <w:p w14:paraId="76C4427C" w14:textId="39AE1DA0" w:rsidR="00494A85" w:rsidRDefault="00F83437"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00494A85" w:rsidRPr="00BB3DA4">
        <w:rPr>
          <w:rFonts w:ascii="Times New Roman" w:hAnsi="Times New Roman" w:cs="Times New Roman"/>
          <w:sz w:val="24"/>
          <w:szCs w:val="24"/>
        </w:rPr>
        <w:t xml:space="preserve">Van </w:t>
      </w:r>
      <w:proofErr w:type="spellStart"/>
      <w:r w:rsidR="00494A85" w:rsidRPr="00BB3DA4">
        <w:rPr>
          <w:rFonts w:ascii="Times New Roman" w:hAnsi="Times New Roman" w:cs="Times New Roman"/>
          <w:sz w:val="24"/>
          <w:szCs w:val="24"/>
        </w:rPr>
        <w:t>Butsic</w:t>
      </w:r>
      <w:proofErr w:type="spellEnd"/>
      <w:r w:rsidR="00494A85" w:rsidRPr="00BB3DA4">
        <w:rPr>
          <w:rFonts w:ascii="Times New Roman" w:hAnsi="Times New Roman" w:cs="Times New Roman"/>
          <w:sz w:val="24"/>
          <w:szCs w:val="24"/>
        </w:rPr>
        <w:t xml:space="preserve"> </w:t>
      </w:r>
    </w:p>
    <w:p w14:paraId="04C88874" w14:textId="37FC85E6" w:rsidR="00494A85" w:rsidRDefault="00F83437"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00494A85" w:rsidRPr="00BB3DA4">
        <w:rPr>
          <w:rFonts w:ascii="Times New Roman" w:hAnsi="Times New Roman" w:cs="Times New Roman"/>
          <w:sz w:val="24"/>
          <w:szCs w:val="24"/>
        </w:rPr>
        <w:t>Suchinta</w:t>
      </w:r>
      <w:proofErr w:type="spellEnd"/>
      <w:r w:rsidR="00494A85" w:rsidRPr="00BB3DA4">
        <w:rPr>
          <w:rFonts w:ascii="Times New Roman" w:hAnsi="Times New Roman" w:cs="Times New Roman"/>
          <w:sz w:val="24"/>
          <w:szCs w:val="24"/>
        </w:rPr>
        <w:t xml:space="preserve"> </w:t>
      </w:r>
      <w:proofErr w:type="spellStart"/>
      <w:r w:rsidR="00494A85" w:rsidRPr="00BB3DA4">
        <w:rPr>
          <w:rFonts w:ascii="Times New Roman" w:hAnsi="Times New Roman" w:cs="Times New Roman"/>
          <w:sz w:val="24"/>
          <w:szCs w:val="24"/>
        </w:rPr>
        <w:t>Arif</w:t>
      </w:r>
      <w:proofErr w:type="spellEnd"/>
      <w:r w:rsidR="00494A85" w:rsidRPr="00BB3DA4">
        <w:rPr>
          <w:rFonts w:ascii="Times New Roman" w:hAnsi="Times New Roman" w:cs="Times New Roman"/>
          <w:sz w:val="24"/>
          <w:szCs w:val="24"/>
        </w:rPr>
        <w:t xml:space="preserve"> </w:t>
      </w:r>
    </w:p>
    <w:p w14:paraId="68781207" w14:textId="76CBDD42" w:rsidR="00192A7C" w:rsidRPr="00192A7C" w:rsidRDefault="00192A7C" w:rsidP="00192A7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BB3DA4">
        <w:rPr>
          <w:rFonts w:ascii="Times New Roman" w:hAnsi="Times New Roman" w:cs="Times New Roman"/>
          <w:sz w:val="24"/>
          <w:szCs w:val="24"/>
        </w:rPr>
        <w:t>Christoper</w:t>
      </w:r>
      <w:proofErr w:type="spellEnd"/>
      <w:r w:rsidRPr="00BB3DA4">
        <w:rPr>
          <w:rFonts w:ascii="Times New Roman" w:hAnsi="Times New Roman" w:cs="Times New Roman"/>
          <w:sz w:val="24"/>
          <w:szCs w:val="24"/>
        </w:rPr>
        <w:t xml:space="preserve"> </w:t>
      </w:r>
      <w:proofErr w:type="spellStart"/>
      <w:r w:rsidRPr="00BB3DA4">
        <w:rPr>
          <w:rFonts w:ascii="Times New Roman" w:hAnsi="Times New Roman" w:cs="Times New Roman"/>
          <w:sz w:val="24"/>
          <w:szCs w:val="24"/>
        </w:rPr>
        <w:t>Trisos</w:t>
      </w:r>
      <w:proofErr w:type="spellEnd"/>
      <w:r w:rsidRPr="00BB3DA4">
        <w:rPr>
          <w:rFonts w:ascii="Times New Roman" w:hAnsi="Times New Roman" w:cs="Times New Roman"/>
          <w:sz w:val="24"/>
          <w:szCs w:val="24"/>
        </w:rPr>
        <w:t xml:space="preserve"> </w:t>
      </w:r>
    </w:p>
    <w:p w14:paraId="7D92CE8A" w14:textId="5DF5E6E3" w:rsidR="00192A7C" w:rsidRPr="00192A7C" w:rsidRDefault="00192A7C" w:rsidP="00192A7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t>
      </w:r>
      <w:r w:rsidRPr="00BB3DA4">
        <w:rPr>
          <w:rFonts w:ascii="Times New Roman" w:hAnsi="Times New Roman" w:cs="Times New Roman"/>
          <w:sz w:val="24"/>
          <w:szCs w:val="24"/>
        </w:rPr>
        <w:t>Brian Inouye</w:t>
      </w:r>
    </w:p>
    <w:p w14:paraId="6064E611" w14:textId="09558D63" w:rsidR="00494A85" w:rsidRDefault="00494A85" w:rsidP="001E5929">
      <w:pPr>
        <w:pStyle w:val="ListParagraph"/>
        <w:numPr>
          <w:ilvl w:val="0"/>
          <w:numId w:val="2"/>
        </w:numPr>
        <w:spacing w:line="240" w:lineRule="auto"/>
        <w:rPr>
          <w:rFonts w:ascii="Times New Roman" w:hAnsi="Times New Roman" w:cs="Times New Roman"/>
          <w:sz w:val="24"/>
          <w:szCs w:val="24"/>
        </w:rPr>
      </w:pPr>
      <w:r w:rsidRPr="00BB3DA4">
        <w:rPr>
          <w:rFonts w:ascii="Times New Roman" w:hAnsi="Times New Roman" w:cs="Times New Roman"/>
          <w:sz w:val="24"/>
          <w:szCs w:val="24"/>
        </w:rPr>
        <w:t>Kathr</w:t>
      </w:r>
      <w:r w:rsidR="00D971C0" w:rsidRPr="00BB3DA4">
        <w:rPr>
          <w:rFonts w:ascii="Times New Roman" w:hAnsi="Times New Roman" w:cs="Times New Roman"/>
          <w:sz w:val="24"/>
          <w:szCs w:val="24"/>
        </w:rPr>
        <w:t>yn Cottingham</w:t>
      </w:r>
    </w:p>
    <w:p w14:paraId="6A5DE432" w14:textId="52E0A5F6" w:rsidR="007909E9" w:rsidRPr="00BB3DA4" w:rsidRDefault="007909E9"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Erin Mordecai or Andy MacDonald?</w:t>
      </w:r>
    </w:p>
    <w:p w14:paraId="7D68570D" w14:textId="05D93FE6" w:rsidR="00D00EFC" w:rsidRDefault="00D00EFC" w:rsidP="002C380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Martin Van de Pol</w:t>
      </w:r>
    </w:p>
    <w:p w14:paraId="688E9C92" w14:textId="4CFC45C5" w:rsidR="00D00EFC" w:rsidRDefault="00D00EFC" w:rsidP="002C3801">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Sinichi</w:t>
      </w:r>
      <w:proofErr w:type="spellEnd"/>
      <w:r>
        <w:rPr>
          <w:rFonts w:ascii="Times New Roman" w:hAnsi="Times New Roman" w:cs="Times New Roman"/>
          <w:sz w:val="24"/>
          <w:szCs w:val="24"/>
        </w:rPr>
        <w:t xml:space="preserve"> Nakagawa</w:t>
      </w:r>
    </w:p>
    <w:p w14:paraId="0D861AA2" w14:textId="77777777" w:rsidR="00C635B6" w:rsidRPr="00BB3DA4" w:rsidRDefault="00C635B6" w:rsidP="00C635B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McElreath</w:t>
      </w:r>
      <w:proofErr w:type="spellEnd"/>
    </w:p>
    <w:p w14:paraId="705B1075" w14:textId="77777777" w:rsidR="00C635B6" w:rsidRPr="00BB3DA4" w:rsidRDefault="00C635B6" w:rsidP="00E472C2">
      <w:pPr>
        <w:pStyle w:val="ListParagraph"/>
        <w:spacing w:line="240" w:lineRule="auto"/>
        <w:rPr>
          <w:rFonts w:ascii="Times New Roman" w:hAnsi="Times New Roman" w:cs="Times New Roman"/>
          <w:sz w:val="24"/>
          <w:szCs w:val="24"/>
        </w:rPr>
      </w:pPr>
    </w:p>
    <w:p w14:paraId="68442F98" w14:textId="69CC9CC0" w:rsidR="002C3801" w:rsidRDefault="002C3801">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7767CD2" w14:textId="52A7E1E8" w:rsidR="00766C2E" w:rsidRPr="002C3801" w:rsidRDefault="00365453" w:rsidP="002C3801">
      <w:pPr>
        <w:shd w:val="clear" w:color="auto" w:fill="FFFFFF"/>
        <w:spacing w:after="160" w:line="360" w:lineRule="auto"/>
        <w:rPr>
          <w:rFonts w:ascii="Times New Roman" w:eastAsia="Calibri" w:hAnsi="Times New Roman" w:cs="Times New Roman"/>
          <w:b/>
          <w:bCs/>
          <w:sz w:val="24"/>
          <w:szCs w:val="24"/>
        </w:rPr>
      </w:pPr>
      <w:r w:rsidRPr="002C3801">
        <w:rPr>
          <w:rFonts w:ascii="Times New Roman" w:eastAsia="Calibri" w:hAnsi="Times New Roman" w:cs="Times New Roman"/>
          <w:b/>
          <w:bCs/>
          <w:sz w:val="24"/>
          <w:szCs w:val="24"/>
        </w:rPr>
        <w:lastRenderedPageBreak/>
        <w:t>Abstract</w:t>
      </w:r>
    </w:p>
    <w:p w14:paraId="6BE342DF" w14:textId="62637136" w:rsidR="00B6411A" w:rsidRPr="002C3801" w:rsidRDefault="000568D7" w:rsidP="00483CCA">
      <w:pPr>
        <w:shd w:val="clear" w:color="auto" w:fill="FFFFFF"/>
        <w:spacing w:after="160" w:line="360" w:lineRule="auto"/>
        <w:rPr>
          <w:rFonts w:ascii="Times New Roman" w:eastAsia="Calibri" w:hAnsi="Times New Roman" w:cs="Times New Roman"/>
          <w:b/>
          <w:bCs/>
          <w:sz w:val="24"/>
          <w:szCs w:val="24"/>
        </w:rPr>
      </w:pPr>
      <w:r w:rsidRPr="002C3801">
        <w:rPr>
          <w:rFonts w:ascii="Times New Roman" w:hAnsi="Times New Roman" w:cs="Times New Roman"/>
          <w:color w:val="000000"/>
          <w:sz w:val="24"/>
          <w:szCs w:val="24"/>
        </w:rPr>
        <w:t xml:space="preserve">As ecology tackles progressively larger problems, we have begun to move beyond the scale at which we can conduct experiments to derive causal inferences. </w:t>
      </w:r>
      <w:r w:rsidR="00052211">
        <w:rPr>
          <w:rFonts w:ascii="Times New Roman" w:hAnsi="Times New Roman" w:cs="Times New Roman"/>
          <w:color w:val="000000"/>
          <w:sz w:val="24"/>
          <w:szCs w:val="24"/>
        </w:rPr>
        <w:t>R</w:t>
      </w:r>
      <w:r w:rsidR="00052211" w:rsidRPr="002C3801">
        <w:rPr>
          <w:rFonts w:ascii="Times New Roman" w:hAnsi="Times New Roman" w:cs="Times New Roman"/>
          <w:color w:val="000000"/>
          <w:sz w:val="24"/>
          <w:szCs w:val="24"/>
        </w:rPr>
        <w:t xml:space="preserve">andomized controlled </w:t>
      </w:r>
      <w:r w:rsidR="00052211">
        <w:rPr>
          <w:rFonts w:ascii="Times New Roman" w:hAnsi="Times New Roman" w:cs="Times New Roman"/>
          <w:color w:val="000000"/>
          <w:sz w:val="24"/>
          <w:szCs w:val="24"/>
        </w:rPr>
        <w:t>e</w:t>
      </w:r>
      <w:r w:rsidRPr="002C3801">
        <w:rPr>
          <w:rFonts w:ascii="Times New Roman" w:hAnsi="Times New Roman" w:cs="Times New Roman"/>
          <w:color w:val="000000"/>
          <w:sz w:val="24"/>
          <w:szCs w:val="24"/>
        </w:rPr>
        <w:t xml:space="preserve">xperiments have long been seen as the gold standard for quantifying causal effects in ecological systems. </w:t>
      </w:r>
      <w:r w:rsidR="00D968CA">
        <w:rPr>
          <w:rFonts w:ascii="Times New Roman" w:hAnsi="Times New Roman" w:cs="Times New Roman"/>
          <w:color w:val="000000"/>
          <w:sz w:val="24"/>
          <w:szCs w:val="24"/>
        </w:rPr>
        <w:t>In</w:t>
      </w:r>
      <w:r w:rsidR="00D968CA" w:rsidRPr="002C3801">
        <w:rPr>
          <w:rFonts w:ascii="Times New Roman" w:hAnsi="Times New Roman" w:cs="Times New Roman"/>
          <w:color w:val="000000"/>
          <w:sz w:val="24"/>
          <w:szCs w:val="24"/>
        </w:rPr>
        <w:t xml:space="preserve"> contrast, </w:t>
      </w:r>
      <w:r w:rsidRPr="002C3801">
        <w:rPr>
          <w:rFonts w:ascii="Times New Roman" w:hAnsi="Times New Roman" w:cs="Times New Roman"/>
          <w:color w:val="000000"/>
          <w:sz w:val="24"/>
          <w:szCs w:val="24"/>
        </w:rPr>
        <w:t xml:space="preserve">observational data, </w:t>
      </w:r>
      <w:r w:rsidR="00D968CA">
        <w:rPr>
          <w:rFonts w:ascii="Times New Roman" w:hAnsi="Times New Roman" w:cs="Times New Roman"/>
          <w:color w:val="000000"/>
          <w:sz w:val="24"/>
          <w:szCs w:val="24"/>
        </w:rPr>
        <w:t xml:space="preserve">though available at larger scales, </w:t>
      </w:r>
      <w:r w:rsidR="00483CCA" w:rsidRPr="002C3801">
        <w:rPr>
          <w:rFonts w:ascii="Times New Roman" w:hAnsi="Times New Roman" w:cs="Times New Roman"/>
          <w:color w:val="000000"/>
          <w:sz w:val="24"/>
          <w:szCs w:val="24"/>
        </w:rPr>
        <w:t xml:space="preserve">has </w:t>
      </w:r>
      <w:r w:rsidR="00483CCA">
        <w:rPr>
          <w:rFonts w:ascii="Times New Roman" w:hAnsi="Times New Roman" w:cs="Times New Roman"/>
          <w:color w:val="000000"/>
          <w:sz w:val="24"/>
          <w:szCs w:val="24"/>
        </w:rPr>
        <w:t>primarily</w:t>
      </w:r>
      <w:r w:rsidR="00D968CA">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been </w:t>
      </w:r>
      <w:r w:rsidR="00133132">
        <w:rPr>
          <w:rFonts w:ascii="Times New Roman" w:hAnsi="Times New Roman" w:cs="Times New Roman"/>
          <w:color w:val="000000"/>
          <w:sz w:val="24"/>
          <w:szCs w:val="24"/>
        </w:rPr>
        <w:t>used</w:t>
      </w:r>
      <w:r w:rsidR="00133132"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to either explore ideas derived from experiments or </w:t>
      </w:r>
      <w:r w:rsidR="009A317A">
        <w:rPr>
          <w:rFonts w:ascii="Times New Roman" w:hAnsi="Times New Roman" w:cs="Times New Roman"/>
          <w:color w:val="000000"/>
          <w:sz w:val="24"/>
          <w:szCs w:val="24"/>
        </w:rPr>
        <w:t xml:space="preserve">to generate </w:t>
      </w:r>
      <w:r w:rsidRPr="002C3801">
        <w:rPr>
          <w:rFonts w:ascii="Times New Roman" w:hAnsi="Times New Roman" w:cs="Times New Roman"/>
          <w:color w:val="000000"/>
          <w:sz w:val="24"/>
          <w:szCs w:val="24"/>
        </w:rPr>
        <w:t>patterns to inspire experiments</w:t>
      </w:r>
      <w:r w:rsidR="00052211">
        <w:rPr>
          <w:rFonts w:ascii="Times New Roman" w:hAnsi="Times New Roman" w:cs="Times New Roman"/>
          <w:color w:val="000000"/>
          <w:sz w:val="24"/>
          <w:szCs w:val="24"/>
        </w:rPr>
        <w:t xml:space="preserve"> </w:t>
      </w:r>
      <w:r w:rsidR="0051135F">
        <w:rPr>
          <w:rFonts w:ascii="Times New Roman" w:hAnsi="Times New Roman" w:cs="Times New Roman"/>
          <w:color w:val="000000"/>
          <w:sz w:val="24"/>
          <w:szCs w:val="24"/>
        </w:rPr>
        <w:t>–</w:t>
      </w:r>
      <w:r w:rsidR="00052211">
        <w:rPr>
          <w:rFonts w:ascii="Times New Roman" w:hAnsi="Times New Roman" w:cs="Times New Roman"/>
          <w:color w:val="000000"/>
          <w:sz w:val="24"/>
          <w:szCs w:val="24"/>
        </w:rPr>
        <w:t xml:space="preserve"> </w:t>
      </w:r>
      <w:r w:rsidR="009A317A">
        <w:rPr>
          <w:rFonts w:ascii="Times New Roman" w:hAnsi="Times New Roman" w:cs="Times New Roman"/>
          <w:color w:val="000000"/>
          <w:sz w:val="24"/>
          <w:szCs w:val="24"/>
        </w:rPr>
        <w:t xml:space="preserve">not </w:t>
      </w:r>
      <w:r w:rsidR="00D968CA">
        <w:rPr>
          <w:rFonts w:ascii="Times New Roman" w:hAnsi="Times New Roman" w:cs="Times New Roman"/>
          <w:color w:val="000000"/>
          <w:sz w:val="24"/>
          <w:szCs w:val="24"/>
        </w:rPr>
        <w:t>for causal inference.</w:t>
      </w:r>
      <w:r w:rsidRPr="002C3801">
        <w:rPr>
          <w:rFonts w:ascii="Times New Roman" w:hAnsi="Times New Roman" w:cs="Times New Roman"/>
          <w:color w:val="000000"/>
          <w:sz w:val="24"/>
          <w:szCs w:val="24"/>
        </w:rPr>
        <w:t xml:space="preserve"> This avoidance of using observational data for causal </w:t>
      </w:r>
      <w:r w:rsidR="00052211">
        <w:rPr>
          <w:rFonts w:ascii="Times New Roman" w:hAnsi="Times New Roman" w:cs="Times New Roman"/>
          <w:color w:val="000000"/>
          <w:sz w:val="24"/>
          <w:szCs w:val="24"/>
        </w:rPr>
        <w:t>inference</w:t>
      </w:r>
      <w:r w:rsidR="00052211"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arises from the valid fear of confounding variables</w:t>
      </w:r>
      <w:r w:rsidR="006510D2">
        <w:rPr>
          <w:rFonts w:ascii="Times New Roman" w:hAnsi="Times New Roman" w:cs="Times New Roman"/>
          <w:color w:val="000000"/>
          <w:sz w:val="24"/>
          <w:szCs w:val="24"/>
        </w:rPr>
        <w:t xml:space="preserve"> – variables that </w:t>
      </w:r>
      <w:r w:rsidR="006510D2" w:rsidRPr="002C3801">
        <w:rPr>
          <w:rFonts w:ascii="Times New Roman" w:hAnsi="Times New Roman" w:cs="Times New Roman"/>
          <w:color w:val="000000"/>
          <w:sz w:val="24"/>
          <w:szCs w:val="24"/>
        </w:rPr>
        <w:t xml:space="preserve">influence both the causal variable of interest and </w:t>
      </w:r>
      <w:r w:rsidR="006510D2">
        <w:rPr>
          <w:rFonts w:ascii="Times New Roman" w:hAnsi="Times New Roman" w:cs="Times New Roman"/>
          <w:color w:val="000000"/>
          <w:sz w:val="24"/>
          <w:szCs w:val="24"/>
        </w:rPr>
        <w:t xml:space="preserve">the studied </w:t>
      </w:r>
      <w:r w:rsidR="006510D2" w:rsidRPr="002C3801">
        <w:rPr>
          <w:rFonts w:ascii="Times New Roman" w:hAnsi="Times New Roman" w:cs="Times New Roman"/>
          <w:color w:val="000000"/>
          <w:sz w:val="24"/>
          <w:szCs w:val="24"/>
        </w:rPr>
        <w:t>effect</w:t>
      </w:r>
      <w:r w:rsidR="006510D2">
        <w:rPr>
          <w:rFonts w:ascii="Times New Roman" w:hAnsi="Times New Roman" w:cs="Times New Roman"/>
          <w:color w:val="000000"/>
          <w:sz w:val="24"/>
          <w:szCs w:val="24"/>
        </w:rPr>
        <w:t xml:space="preserve"> </w:t>
      </w:r>
      <w:r w:rsidR="00052211">
        <w:rPr>
          <w:rFonts w:ascii="Times New Roman" w:hAnsi="Times New Roman" w:cs="Times New Roman"/>
          <w:color w:val="000000"/>
          <w:sz w:val="24"/>
          <w:szCs w:val="24"/>
        </w:rPr>
        <w:t>that can lead to spurious correlations</w:t>
      </w:r>
      <w:r w:rsidRPr="002C3801">
        <w:rPr>
          <w:rFonts w:ascii="Times New Roman" w:hAnsi="Times New Roman" w:cs="Times New Roman"/>
          <w:color w:val="000000"/>
          <w:sz w:val="24"/>
          <w:szCs w:val="24"/>
        </w:rPr>
        <w:t>. Unmeasured confounders can</w:t>
      </w:r>
      <w:r w:rsidR="00BC55C5">
        <w:rPr>
          <w:rFonts w:ascii="Times New Roman" w:hAnsi="Times New Roman" w:cs="Times New Roman"/>
          <w:color w:val="000000"/>
          <w:sz w:val="24"/>
          <w:szCs w:val="24"/>
        </w:rPr>
        <w:t xml:space="preserve"> lead to incorrect </w:t>
      </w:r>
      <w:r w:rsidRPr="002C3801">
        <w:rPr>
          <w:rFonts w:ascii="Times New Roman" w:hAnsi="Times New Roman" w:cs="Times New Roman"/>
          <w:color w:val="000000"/>
          <w:sz w:val="24"/>
          <w:szCs w:val="24"/>
        </w:rPr>
        <w:t>conclusions</w:t>
      </w:r>
      <w:r w:rsidR="00BC55C5">
        <w:rPr>
          <w:rFonts w:ascii="Times New Roman" w:hAnsi="Times New Roman" w:cs="Times New Roman"/>
          <w:color w:val="000000"/>
          <w:sz w:val="24"/>
          <w:szCs w:val="24"/>
        </w:rPr>
        <w:t xml:space="preserve"> </w:t>
      </w:r>
      <w:r w:rsidR="001E5929">
        <w:rPr>
          <w:rFonts w:ascii="Times New Roman" w:hAnsi="Times New Roman" w:cs="Times New Roman"/>
          <w:color w:val="000000"/>
          <w:sz w:val="24"/>
          <w:szCs w:val="24"/>
        </w:rPr>
        <w:t>–</w:t>
      </w:r>
      <w:r w:rsidRPr="002C3801">
        <w:rPr>
          <w:rFonts w:ascii="Times New Roman" w:hAnsi="Times New Roman" w:cs="Times New Roman"/>
          <w:color w:val="000000"/>
          <w:sz w:val="24"/>
          <w:szCs w:val="24"/>
        </w:rPr>
        <w:t xml:space="preserve"> a problem known as Omitted Variable Bias</w:t>
      </w:r>
      <w:r w:rsidR="00052211">
        <w:rPr>
          <w:rFonts w:ascii="Times New Roman" w:hAnsi="Times New Roman" w:cs="Times New Roman"/>
          <w:color w:val="000000"/>
          <w:sz w:val="24"/>
          <w:szCs w:val="24"/>
        </w:rPr>
        <w:t xml:space="preserve"> </w:t>
      </w:r>
      <w:r w:rsidR="001E5929">
        <w:rPr>
          <w:rFonts w:ascii="Times New Roman" w:hAnsi="Times New Roman" w:cs="Times New Roman"/>
          <w:color w:val="000000"/>
          <w:sz w:val="24"/>
          <w:szCs w:val="24"/>
        </w:rPr>
        <w:t>–</w:t>
      </w:r>
      <w:r w:rsidR="00BC55C5">
        <w:rPr>
          <w:rFonts w:ascii="Times New Roman" w:hAnsi="Times New Roman" w:cs="Times New Roman"/>
          <w:color w:val="000000"/>
          <w:sz w:val="24"/>
          <w:szCs w:val="24"/>
        </w:rPr>
        <w:t xml:space="preserve"> </w:t>
      </w:r>
      <w:r w:rsidR="00052211">
        <w:rPr>
          <w:rFonts w:ascii="Times New Roman" w:hAnsi="Times New Roman" w:cs="Times New Roman"/>
          <w:color w:val="000000"/>
          <w:sz w:val="24"/>
          <w:szCs w:val="24"/>
        </w:rPr>
        <w:t xml:space="preserve">that </w:t>
      </w:r>
      <w:r w:rsidRPr="002C3801">
        <w:rPr>
          <w:rFonts w:ascii="Times New Roman" w:hAnsi="Times New Roman" w:cs="Times New Roman"/>
          <w:color w:val="000000"/>
          <w:sz w:val="24"/>
          <w:szCs w:val="24"/>
        </w:rPr>
        <w:t xml:space="preserve">leads to the </w:t>
      </w:r>
      <w:r w:rsidR="009D6271">
        <w:rPr>
          <w:rFonts w:ascii="Times New Roman" w:hAnsi="Times New Roman" w:cs="Times New Roman"/>
          <w:color w:val="000000"/>
          <w:sz w:val="24"/>
          <w:szCs w:val="24"/>
        </w:rPr>
        <w:t>common</w:t>
      </w:r>
      <w:r w:rsidRPr="002C3801">
        <w:rPr>
          <w:rFonts w:ascii="Times New Roman" w:hAnsi="Times New Roman" w:cs="Times New Roman"/>
          <w:color w:val="000000"/>
          <w:sz w:val="24"/>
          <w:szCs w:val="24"/>
        </w:rPr>
        <w:t xml:space="preserve"> saying, “Correlation is not causation.” </w:t>
      </w:r>
      <w:r w:rsidR="00052211">
        <w:rPr>
          <w:rFonts w:ascii="Times New Roman" w:hAnsi="Times New Roman" w:cs="Times New Roman"/>
          <w:color w:val="000000"/>
          <w:sz w:val="24"/>
          <w:szCs w:val="24"/>
        </w:rPr>
        <w:t>However, m</w:t>
      </w:r>
      <w:r w:rsidRPr="002C3801">
        <w:rPr>
          <w:rFonts w:ascii="Times New Roman" w:hAnsi="Times New Roman" w:cs="Times New Roman"/>
          <w:color w:val="000000"/>
          <w:sz w:val="24"/>
          <w:szCs w:val="24"/>
        </w:rPr>
        <w:t xml:space="preserve">any other scientific disciplines </w:t>
      </w:r>
      <w:r w:rsidR="00D968CA">
        <w:rPr>
          <w:rFonts w:ascii="Times New Roman" w:hAnsi="Times New Roman" w:cs="Times New Roman"/>
          <w:color w:val="000000"/>
          <w:sz w:val="24"/>
          <w:szCs w:val="24"/>
        </w:rPr>
        <w:t xml:space="preserve">that </w:t>
      </w:r>
      <w:r w:rsidRPr="002C3801">
        <w:rPr>
          <w:rFonts w:ascii="Times New Roman" w:hAnsi="Times New Roman" w:cs="Times New Roman"/>
          <w:color w:val="000000"/>
          <w:sz w:val="24"/>
          <w:szCs w:val="24"/>
        </w:rPr>
        <w:t>cannot do experiments for reasons of ethics or feasibility</w:t>
      </w:r>
      <w:r w:rsidR="0005221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have developed </w:t>
      </w:r>
      <w:r w:rsidR="00052211" w:rsidRPr="002C3801">
        <w:rPr>
          <w:rFonts w:ascii="Times New Roman" w:hAnsi="Times New Roman" w:cs="Times New Roman"/>
          <w:color w:val="000000"/>
          <w:sz w:val="24"/>
          <w:szCs w:val="24"/>
        </w:rPr>
        <w:t>r</w:t>
      </w:r>
      <w:r w:rsidR="00052211">
        <w:rPr>
          <w:rFonts w:ascii="Times New Roman" w:hAnsi="Times New Roman" w:cs="Times New Roman"/>
          <w:color w:val="000000"/>
          <w:sz w:val="24"/>
          <w:szCs w:val="24"/>
        </w:rPr>
        <w:t>igorous</w:t>
      </w:r>
      <w:r w:rsidR="00052211" w:rsidRPr="002C3801">
        <w:rPr>
          <w:rFonts w:ascii="Times New Roman" w:hAnsi="Times New Roman" w:cs="Times New Roman"/>
          <w:color w:val="000000"/>
          <w:sz w:val="24"/>
          <w:szCs w:val="24"/>
        </w:rPr>
        <w:t xml:space="preserve"> </w:t>
      </w:r>
      <w:r w:rsidRPr="002C3801">
        <w:rPr>
          <w:rFonts w:ascii="Times New Roman" w:hAnsi="Times New Roman" w:cs="Times New Roman"/>
          <w:color w:val="000000"/>
          <w:sz w:val="24"/>
          <w:szCs w:val="24"/>
        </w:rPr>
        <w:t xml:space="preserve">approaches for causal inference from observational data. Here we show how Ecologists can harness these </w:t>
      </w:r>
      <w:r w:rsidR="005A6939">
        <w:rPr>
          <w:rFonts w:ascii="Times New Roman" w:hAnsi="Times New Roman" w:cs="Times New Roman"/>
          <w:color w:val="000000"/>
          <w:sz w:val="24"/>
          <w:szCs w:val="24"/>
        </w:rPr>
        <w:t xml:space="preserve">approaches, starting by </w:t>
      </w:r>
      <w:r w:rsidRPr="002C3801">
        <w:rPr>
          <w:rFonts w:ascii="Times New Roman" w:hAnsi="Times New Roman" w:cs="Times New Roman"/>
          <w:color w:val="000000"/>
          <w:sz w:val="24"/>
          <w:szCs w:val="24"/>
        </w:rPr>
        <w:t>using causal diagrams to identify potential known and unknown sources of confounding. We use a motivating example of assessing the effects of warming on intertidal snails to discuss how ecologists currently handle observational survey data and inference - often incorrectly</w:t>
      </w:r>
      <w:r w:rsidR="00D7174C">
        <w:rPr>
          <w:rFonts w:ascii="Times New Roman" w:hAnsi="Times New Roman" w:cs="Times New Roman"/>
          <w:color w:val="000000"/>
          <w:sz w:val="24"/>
          <w:szCs w:val="24"/>
        </w:rPr>
        <w:t xml:space="preserve"> with mixed models that produce biased coefficient estimates</w:t>
      </w:r>
      <w:r w:rsidRPr="002C3801">
        <w:rPr>
          <w:rFonts w:ascii="Times New Roman" w:hAnsi="Times New Roman" w:cs="Times New Roman"/>
          <w:color w:val="000000"/>
          <w:sz w:val="24"/>
          <w:szCs w:val="24"/>
        </w:rPr>
        <w:t xml:space="preserve">. We present alternative sampling designs and the statistical </w:t>
      </w:r>
      <w:r w:rsidR="006510D2">
        <w:rPr>
          <w:rFonts w:ascii="Times New Roman" w:hAnsi="Times New Roman" w:cs="Times New Roman"/>
          <w:color w:val="000000"/>
          <w:sz w:val="24"/>
          <w:szCs w:val="24"/>
        </w:rPr>
        <w:t xml:space="preserve">model </w:t>
      </w:r>
      <w:r w:rsidRPr="002C3801">
        <w:rPr>
          <w:rFonts w:ascii="Times New Roman" w:hAnsi="Times New Roman" w:cs="Times New Roman"/>
          <w:color w:val="000000"/>
          <w:sz w:val="24"/>
          <w:szCs w:val="24"/>
        </w:rPr>
        <w:t xml:space="preserve">designs that make use of them, discuss how they work using the language of causal path diagrams, demonstrate how easily they can be applied to common ecological datasets, and finally how well they are able to overcome problems of unmeasured confounding variables. </w:t>
      </w:r>
      <w:r w:rsidR="00D7174C">
        <w:rPr>
          <w:rFonts w:ascii="Times New Roman" w:hAnsi="Times New Roman" w:cs="Times New Roman"/>
          <w:color w:val="000000"/>
          <w:sz w:val="24"/>
          <w:szCs w:val="24"/>
        </w:rPr>
        <w:t xml:space="preserve">We show how all of these techniques out-perform common approaches via simulation with respect to both bias and power. </w:t>
      </w:r>
      <w:r w:rsidR="00483CCA" w:rsidRPr="00B6411A">
        <w:rPr>
          <w:rFonts w:ascii="Times New Roman" w:eastAsia="Calibri" w:hAnsi="Times New Roman" w:cs="Times New Roman"/>
          <w:color w:val="333333"/>
          <w:sz w:val="24"/>
          <w:szCs w:val="24"/>
        </w:rPr>
        <w:t>Our goal is to enable researchers to advance the field of Ecology at scale using observational data</w:t>
      </w:r>
      <w:r w:rsidR="00483CCA">
        <w:rPr>
          <w:rFonts w:ascii="Times New Roman" w:eastAsia="Calibri" w:hAnsi="Times New Roman" w:cs="Times New Roman"/>
          <w:color w:val="333333"/>
          <w:sz w:val="24"/>
          <w:szCs w:val="24"/>
        </w:rPr>
        <w:t xml:space="preserve"> both on its own and as an </w:t>
      </w:r>
      <w:r w:rsidRPr="002C3801">
        <w:rPr>
          <w:rFonts w:ascii="Times New Roman" w:hAnsi="Times New Roman" w:cs="Times New Roman"/>
          <w:color w:val="000000"/>
          <w:sz w:val="24"/>
          <w:szCs w:val="24"/>
        </w:rPr>
        <w:t xml:space="preserve">important complement to </w:t>
      </w:r>
      <w:r w:rsidR="00483CCA">
        <w:rPr>
          <w:rFonts w:ascii="Times New Roman" w:hAnsi="Times New Roman" w:cs="Times New Roman"/>
          <w:color w:val="000000"/>
          <w:sz w:val="24"/>
          <w:szCs w:val="24"/>
        </w:rPr>
        <w:t>experiments.</w:t>
      </w:r>
    </w:p>
    <w:p w14:paraId="337D34C8" w14:textId="77777777" w:rsidR="008E4ABA" w:rsidRPr="002C3801" w:rsidRDefault="008E4ABA" w:rsidP="002C3801">
      <w:pPr>
        <w:spacing w:line="360" w:lineRule="auto"/>
        <w:rPr>
          <w:rFonts w:ascii="Times New Roman" w:eastAsia="Calibri" w:hAnsi="Times New Roman" w:cs="Times New Roman"/>
          <w:b/>
          <w:color w:val="333333"/>
          <w:sz w:val="24"/>
          <w:szCs w:val="24"/>
        </w:rPr>
      </w:pPr>
    </w:p>
    <w:p w14:paraId="1450332D" w14:textId="542B1023" w:rsidR="00766C2E" w:rsidRPr="002C3801" w:rsidRDefault="00037819" w:rsidP="002C3801">
      <w:pPr>
        <w:spacing w:afterLines="160" w:after="384"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Introduction</w:t>
      </w:r>
    </w:p>
    <w:p w14:paraId="63C80AE1" w14:textId="4B0D17C9" w:rsidR="00766C2E" w:rsidRPr="002C3801"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As Ecology advances to </w:t>
      </w:r>
      <w:r w:rsidR="003112E1">
        <w:rPr>
          <w:rFonts w:ascii="Times New Roman" w:eastAsia="Calibri" w:hAnsi="Times New Roman" w:cs="Times New Roman"/>
          <w:color w:val="333333"/>
          <w:sz w:val="24"/>
          <w:szCs w:val="24"/>
        </w:rPr>
        <w:t>address</w:t>
      </w:r>
      <w:r w:rsidR="003112E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problems at scales from the continental to global, we are putting our theories to empirical test like never before – working at larger scales in space and time</w:t>
      </w:r>
      <w:r w:rsidRPr="002C3801">
        <w:rPr>
          <w:rFonts w:ascii="Times New Roman" w:eastAsia="Calibri" w:hAnsi="Times New Roman" w:cs="Times New Roman"/>
          <w:sz w:val="24"/>
          <w:szCs w:val="24"/>
        </w:rPr>
        <w:t xml:space="preserve"> and </w:t>
      </w:r>
      <w:r w:rsidRPr="002C3801">
        <w:rPr>
          <w:rFonts w:ascii="Times New Roman" w:eastAsia="Calibri" w:hAnsi="Times New Roman" w:cs="Times New Roman"/>
          <w:color w:val="333333"/>
          <w:sz w:val="24"/>
          <w:szCs w:val="24"/>
        </w:rPr>
        <w:t xml:space="preserve">with unprecedented streams of data. To address fundamental questions in Ecology with </w:t>
      </w:r>
      <w:r w:rsidRPr="002C3801">
        <w:rPr>
          <w:rFonts w:ascii="Times New Roman" w:eastAsia="Calibri" w:hAnsi="Times New Roman" w:cs="Times New Roman"/>
          <w:color w:val="333333"/>
          <w:sz w:val="24"/>
          <w:szCs w:val="24"/>
        </w:rPr>
        <w:lastRenderedPageBreak/>
        <w:t xml:space="preserve">these data, we desire to answer questions about causal relationships - either to test basic theory at scale or inform conservation and </w:t>
      </w:r>
      <w:r w:rsidR="00BD45B4">
        <w:rPr>
          <w:rFonts w:ascii="Times New Roman" w:eastAsia="Calibri" w:hAnsi="Times New Roman" w:cs="Times New Roman"/>
          <w:color w:val="333333"/>
          <w:sz w:val="24"/>
          <w:szCs w:val="24"/>
        </w:rPr>
        <w:t>ecosystem</w:t>
      </w:r>
      <w:r w:rsidR="00BD45B4"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management. Classically in </w:t>
      </w:r>
      <w:r w:rsidR="00E472C2">
        <w:rPr>
          <w:rFonts w:ascii="Times New Roman" w:eastAsia="Calibri" w:hAnsi="Times New Roman" w:cs="Times New Roman"/>
          <w:color w:val="333333"/>
          <w:sz w:val="24"/>
          <w:szCs w:val="24"/>
        </w:rPr>
        <w:t>E</w:t>
      </w:r>
      <w:r w:rsidRPr="002C3801">
        <w:rPr>
          <w:rFonts w:ascii="Times New Roman" w:eastAsia="Calibri" w:hAnsi="Times New Roman" w:cs="Times New Roman"/>
          <w:color w:val="333333"/>
          <w:sz w:val="24"/>
          <w:szCs w:val="24"/>
        </w:rPr>
        <w:t>cology, understanding causal relationships has been the domain of experiments</w:t>
      </w:r>
      <w:r w:rsidR="00357C2D" w:rsidRPr="002C3801">
        <w:rPr>
          <w:rFonts w:ascii="Times New Roman" w:eastAsia="Calibri" w:hAnsi="Times New Roman" w:cs="Times New Roman"/>
          <w:color w:val="333333"/>
          <w:sz w:val="24"/>
          <w:szCs w:val="24"/>
        </w:rPr>
        <w:t>.</w:t>
      </w:r>
      <w:r w:rsidR="00096530"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E</w:t>
      </w:r>
      <w:r w:rsidR="00096530" w:rsidRPr="002C3801">
        <w:rPr>
          <w:rFonts w:ascii="Times New Roman" w:eastAsia="Calibri" w:hAnsi="Times New Roman" w:cs="Times New Roman"/>
          <w:color w:val="333333"/>
          <w:sz w:val="24"/>
          <w:szCs w:val="24"/>
        </w:rPr>
        <w:t>xperiments</w:t>
      </w:r>
      <w:r w:rsidR="0093600A" w:rsidRPr="002C3801">
        <w:rPr>
          <w:rFonts w:ascii="Times New Roman" w:eastAsia="Calibri" w:hAnsi="Times New Roman" w:cs="Times New Roman"/>
          <w:color w:val="333333"/>
          <w:sz w:val="24"/>
          <w:szCs w:val="24"/>
        </w:rPr>
        <w:t>, however,</w:t>
      </w:r>
      <w:r w:rsidR="00096530" w:rsidRPr="002C3801">
        <w:rPr>
          <w:rFonts w:ascii="Times New Roman" w:eastAsia="Calibri" w:hAnsi="Times New Roman" w:cs="Times New Roman"/>
          <w:color w:val="333333"/>
          <w:sz w:val="24"/>
          <w:szCs w:val="24"/>
        </w:rPr>
        <w:t xml:space="preserve"> have limitations for generalizing to large scales and contexts beyond study conditions. </w:t>
      </w:r>
      <w:r w:rsidRPr="002C3801">
        <w:rPr>
          <w:rFonts w:ascii="Times New Roman" w:eastAsia="Calibri" w:hAnsi="Times New Roman" w:cs="Times New Roman"/>
          <w:color w:val="333333"/>
          <w:sz w:val="24"/>
          <w:szCs w:val="24"/>
        </w:rPr>
        <w:t>As Ecology seeks to address theory and application at scal</w:t>
      </w:r>
      <w:r w:rsidR="0093600A" w:rsidRPr="002C3801">
        <w:rPr>
          <w:rFonts w:ascii="Times New Roman" w:eastAsia="Calibri" w:hAnsi="Times New Roman" w:cs="Times New Roman"/>
          <w:color w:val="333333"/>
          <w:sz w:val="24"/>
          <w:szCs w:val="24"/>
        </w:rPr>
        <w:t xml:space="preserve">e, </w:t>
      </w:r>
      <w:r w:rsidRPr="002C3801">
        <w:rPr>
          <w:rFonts w:ascii="Times New Roman" w:eastAsia="Calibri" w:hAnsi="Times New Roman" w:cs="Times New Roman"/>
          <w:color w:val="333333"/>
          <w:sz w:val="24"/>
          <w:szCs w:val="24"/>
        </w:rPr>
        <w:t xml:space="preserve">we </w:t>
      </w:r>
      <w:r w:rsidR="0093600A" w:rsidRPr="002C3801">
        <w:rPr>
          <w:rFonts w:ascii="Times New Roman" w:eastAsia="Calibri" w:hAnsi="Times New Roman" w:cs="Times New Roman"/>
          <w:color w:val="333333"/>
          <w:sz w:val="24"/>
          <w:szCs w:val="24"/>
        </w:rPr>
        <w:t xml:space="preserve">must </w:t>
      </w:r>
      <w:r w:rsidRPr="002C3801">
        <w:rPr>
          <w:rFonts w:ascii="Times New Roman" w:eastAsia="Calibri" w:hAnsi="Times New Roman" w:cs="Times New Roman"/>
          <w:color w:val="333333"/>
          <w:sz w:val="24"/>
          <w:szCs w:val="24"/>
        </w:rPr>
        <w:t xml:space="preserve">rapidly move beyond a scale where ideal randomized experiments are possible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{"citationID":"1wSfgUDJ","properties":{"formattedCitation":"(reviewed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(reviewed in Kimmel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rPr>
        <w:fldChar w:fldCharType="end"/>
      </w:r>
      <w:r w:rsidRPr="002C3801">
        <w:rPr>
          <w:rFonts w:ascii="Times New Roman" w:eastAsia="Calibri" w:hAnsi="Times New Roman" w:cs="Times New Roman"/>
          <w:color w:val="333333"/>
          <w:sz w:val="24"/>
          <w:szCs w:val="24"/>
        </w:rPr>
        <w:t>, and seize</w:t>
      </w:r>
      <w:r w:rsidR="00483CCA">
        <w:rPr>
          <w:rFonts w:ascii="Times New Roman" w:eastAsia="Calibri" w:hAnsi="Times New Roman" w:cs="Times New Roman"/>
          <w:color w:val="333333"/>
          <w:sz w:val="24"/>
          <w:szCs w:val="24"/>
        </w:rPr>
        <w:t xml:space="preserve"> – responsibly –</w:t>
      </w:r>
      <w:r w:rsidRPr="002C3801">
        <w:rPr>
          <w:rFonts w:ascii="Times New Roman" w:eastAsia="Calibri" w:hAnsi="Times New Roman" w:cs="Times New Roman"/>
          <w:color w:val="333333"/>
          <w:sz w:val="24"/>
          <w:szCs w:val="24"/>
        </w:rPr>
        <w:t xml:space="preserve"> the opportunity of new large-scale sources of observational data. </w:t>
      </w:r>
    </w:p>
    <w:p w14:paraId="430FB9A4" w14:textId="39A5EC0E" w:rsidR="00357C2D" w:rsidRDefault="00037819"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ability to test hypotheses about causal relationships in observational data is limited by two fundamental </w:t>
      </w:r>
      <w:r w:rsidR="00BE01DD" w:rsidRPr="002C3801">
        <w:rPr>
          <w:rFonts w:ascii="Times New Roman" w:eastAsia="Calibri" w:hAnsi="Times New Roman" w:cs="Times New Roman"/>
          <w:color w:val="333333"/>
          <w:sz w:val="24"/>
          <w:szCs w:val="24"/>
        </w:rPr>
        <w:t>challenges</w:t>
      </w:r>
      <w:r w:rsidRPr="002C3801">
        <w:rPr>
          <w:rFonts w:ascii="Times New Roman" w:eastAsia="Calibri" w:hAnsi="Times New Roman" w:cs="Times New Roman"/>
          <w:color w:val="333333"/>
          <w:sz w:val="24"/>
          <w:szCs w:val="24"/>
        </w:rPr>
        <w:t>. First, nature is complex! When we use observational data</w:t>
      </w:r>
      <w:r w:rsidR="00480E15" w:rsidRPr="002C3801">
        <w:rPr>
          <w:rFonts w:ascii="Times New Roman" w:eastAsia="Calibri" w:hAnsi="Times New Roman" w:cs="Times New Roman"/>
          <w:color w:val="333333"/>
          <w:sz w:val="24"/>
          <w:szCs w:val="24"/>
        </w:rPr>
        <w:t xml:space="preserve"> to attempt to answer causal questions</w:t>
      </w:r>
      <w:r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we face numerous</w:t>
      </w:r>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b/>
          <w:color w:val="333333"/>
          <w:sz w:val="24"/>
          <w:szCs w:val="24"/>
        </w:rPr>
        <w:t xml:space="preserve">confounding variables </w:t>
      </w:r>
      <w:r w:rsidRPr="002C3801">
        <w:rPr>
          <w:rFonts w:ascii="Times New Roman" w:eastAsia="Calibri" w:hAnsi="Times New Roman" w:cs="Times New Roman"/>
          <w:color w:val="333333"/>
          <w:sz w:val="24"/>
          <w:szCs w:val="24"/>
        </w:rPr>
        <w:t>– variables correlated with the cause and the outcome</w:t>
      </w:r>
      <w:r w:rsidR="00357C2D" w:rsidRPr="002C3801">
        <w:rPr>
          <w:rFonts w:ascii="Times New Roman" w:eastAsia="Calibri" w:hAnsi="Times New Roman" w:cs="Times New Roman"/>
          <w:color w:val="333333"/>
          <w:sz w:val="24"/>
          <w:szCs w:val="24"/>
        </w:rPr>
        <w:t xml:space="preserve"> of interest</w:t>
      </w:r>
      <w:r w:rsidRPr="002C3801">
        <w:rPr>
          <w:rFonts w:ascii="Times New Roman" w:eastAsia="Calibri" w:hAnsi="Times New Roman" w:cs="Times New Roman"/>
          <w:color w:val="333333"/>
          <w:sz w:val="24"/>
          <w:szCs w:val="24"/>
        </w:rPr>
        <w:t xml:space="preserve"> – </w:t>
      </w:r>
      <w:r w:rsidR="00357C2D" w:rsidRPr="002C3801">
        <w:rPr>
          <w:rFonts w:ascii="Times New Roman" w:eastAsia="Calibri" w:hAnsi="Times New Roman" w:cs="Times New Roman"/>
          <w:color w:val="333333"/>
          <w:sz w:val="24"/>
          <w:szCs w:val="24"/>
        </w:rPr>
        <w:t xml:space="preserve">that </w:t>
      </w:r>
      <w:r w:rsidR="00CB62C4" w:rsidRPr="002C3801">
        <w:rPr>
          <w:rFonts w:ascii="Times New Roman" w:eastAsia="Calibri" w:hAnsi="Times New Roman" w:cs="Times New Roman"/>
          <w:color w:val="333333"/>
          <w:sz w:val="24"/>
          <w:szCs w:val="24"/>
        </w:rPr>
        <w:t>can lead to incorrect estimates of causal effects</w:t>
      </w:r>
      <w:r w:rsidR="00E472C2">
        <w:rPr>
          <w:rFonts w:ascii="Times New Roman" w:eastAsia="Calibri" w:hAnsi="Times New Roman" w:cs="Times New Roman"/>
          <w:color w:val="333333"/>
          <w:sz w:val="24"/>
          <w:szCs w:val="24"/>
        </w:rPr>
        <w:t xml:space="preserve"> (Fig. 1)</w:t>
      </w:r>
      <w:r w:rsidRPr="002C3801">
        <w:rPr>
          <w:rFonts w:ascii="Times New Roman" w:eastAsia="Calibri" w:hAnsi="Times New Roman" w:cs="Times New Roman"/>
          <w:color w:val="333333"/>
          <w:sz w:val="24"/>
          <w:szCs w:val="24"/>
        </w:rPr>
        <w:t xml:space="preserve">. </w:t>
      </w:r>
      <w:r w:rsidR="008D63C2">
        <w:rPr>
          <w:rFonts w:ascii="Times New Roman" w:eastAsia="Calibri" w:hAnsi="Times New Roman" w:cs="Times New Roman"/>
          <w:color w:val="333333"/>
          <w:sz w:val="24"/>
          <w:szCs w:val="24"/>
        </w:rPr>
        <w:t>Failing to control for these</w:t>
      </w:r>
      <w:r w:rsidR="00357C2D" w:rsidRPr="002C3801">
        <w:rPr>
          <w:rFonts w:ascii="Times New Roman" w:eastAsia="Calibri" w:hAnsi="Times New Roman" w:cs="Times New Roman"/>
          <w:color w:val="333333"/>
          <w:sz w:val="24"/>
          <w:szCs w:val="24"/>
        </w:rPr>
        <w:t xml:space="preserve"> confounding variables leads to</w:t>
      </w:r>
      <w:r w:rsidR="00357C2D" w:rsidRPr="002C3801">
        <w:rPr>
          <w:rFonts w:ascii="Times New Roman" w:eastAsia="Calibri" w:hAnsi="Times New Roman" w:cs="Times New Roman"/>
          <w:b/>
          <w:color w:val="333333"/>
          <w:sz w:val="24"/>
          <w:szCs w:val="24"/>
        </w:rPr>
        <w:t xml:space="preserve"> bias</w:t>
      </w:r>
      <w:r w:rsidR="00993AAE" w:rsidRPr="002C3801">
        <w:rPr>
          <w:rFonts w:ascii="Times New Roman" w:eastAsia="Calibri" w:hAnsi="Times New Roman" w:cs="Times New Roman"/>
          <w:b/>
          <w:color w:val="333333"/>
          <w:sz w:val="24"/>
          <w:szCs w:val="24"/>
        </w:rPr>
        <w:t xml:space="preserve"> </w:t>
      </w:r>
      <w:r w:rsidR="00993AAE" w:rsidRPr="002C3801">
        <w:rPr>
          <w:rFonts w:ascii="Times New Roman" w:eastAsia="Calibri" w:hAnsi="Times New Roman" w:cs="Times New Roman"/>
          <w:color w:val="333333"/>
          <w:sz w:val="24"/>
          <w:szCs w:val="24"/>
        </w:rPr>
        <w:t>in our</w:t>
      </w:r>
      <w:r w:rsidR="00357C2D" w:rsidRPr="002C3801">
        <w:rPr>
          <w:rFonts w:ascii="Times New Roman" w:eastAsia="Calibri" w:hAnsi="Times New Roman" w:cs="Times New Roman"/>
          <w:color w:val="333333"/>
          <w:sz w:val="24"/>
          <w:szCs w:val="24"/>
        </w:rPr>
        <w:t xml:space="preserve"> estimate of the relationship between </w:t>
      </w:r>
      <w:r w:rsidR="00E472C2">
        <w:rPr>
          <w:rFonts w:ascii="Times New Roman" w:eastAsia="Calibri" w:hAnsi="Times New Roman" w:cs="Times New Roman"/>
          <w:color w:val="333333"/>
          <w:sz w:val="24"/>
          <w:szCs w:val="24"/>
        </w:rPr>
        <w:t>a</w:t>
      </w:r>
      <w:r w:rsidR="00E472C2" w:rsidRPr="002C3801">
        <w:rPr>
          <w:rFonts w:ascii="Times New Roman" w:eastAsia="Calibri" w:hAnsi="Times New Roman" w:cs="Times New Roman"/>
          <w:color w:val="333333"/>
          <w:sz w:val="24"/>
          <w:szCs w:val="24"/>
        </w:rPr>
        <w:t xml:space="preserve"> </w:t>
      </w:r>
      <w:r w:rsidR="00357C2D" w:rsidRPr="002C3801">
        <w:rPr>
          <w:rFonts w:ascii="Times New Roman" w:eastAsia="Calibri" w:hAnsi="Times New Roman" w:cs="Times New Roman"/>
          <w:color w:val="333333"/>
          <w:sz w:val="24"/>
          <w:szCs w:val="24"/>
        </w:rPr>
        <w:t xml:space="preserve">predictor and </w:t>
      </w:r>
      <w:r w:rsidR="00E472C2">
        <w:rPr>
          <w:rFonts w:ascii="Times New Roman" w:eastAsia="Calibri" w:hAnsi="Times New Roman" w:cs="Times New Roman"/>
          <w:color w:val="333333"/>
          <w:sz w:val="24"/>
          <w:szCs w:val="24"/>
        </w:rPr>
        <w:t xml:space="preserve">its </w:t>
      </w:r>
      <w:r w:rsidR="00357C2D" w:rsidRPr="002C3801">
        <w:rPr>
          <w:rFonts w:ascii="Times New Roman" w:eastAsia="Calibri" w:hAnsi="Times New Roman" w:cs="Times New Roman"/>
          <w:color w:val="333333"/>
          <w:sz w:val="24"/>
          <w:szCs w:val="24"/>
        </w:rPr>
        <w:t>response</w:t>
      </w:r>
      <w:r w:rsidR="00993AAE"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the estimate</w:t>
      </w:r>
      <w:r w:rsidR="00E472C2" w:rsidRPr="002C3801">
        <w:rPr>
          <w:rFonts w:ascii="Times New Roman" w:eastAsia="Calibri" w:hAnsi="Times New Roman" w:cs="Times New Roman"/>
          <w:color w:val="333333"/>
          <w:sz w:val="24"/>
          <w:szCs w:val="24"/>
        </w:rPr>
        <w:t xml:space="preserve"> </w:t>
      </w:r>
      <w:r w:rsidR="00E472C2">
        <w:rPr>
          <w:rFonts w:ascii="Times New Roman" w:eastAsia="Calibri" w:hAnsi="Times New Roman" w:cs="Times New Roman"/>
          <w:color w:val="333333"/>
          <w:sz w:val="24"/>
          <w:szCs w:val="24"/>
        </w:rPr>
        <w:t>will not</w:t>
      </w:r>
      <w:r w:rsidR="00357C2D" w:rsidRPr="002C3801">
        <w:rPr>
          <w:rFonts w:ascii="Times New Roman" w:eastAsia="Calibri" w:hAnsi="Times New Roman" w:cs="Times New Roman"/>
          <w:color w:val="333333"/>
          <w:sz w:val="24"/>
          <w:szCs w:val="24"/>
        </w:rPr>
        <w:t xml:space="preserve"> be equal to its true value. </w:t>
      </w:r>
      <w:r w:rsidR="00CB64C6">
        <w:rPr>
          <w:rFonts w:ascii="Times New Roman" w:eastAsia="Calibri" w:hAnsi="Times New Roman" w:cs="Times New Roman"/>
          <w:color w:val="333333"/>
          <w:sz w:val="24"/>
          <w:szCs w:val="24"/>
        </w:rPr>
        <w:t xml:space="preserve">A simple solution is to </w:t>
      </w:r>
      <w:r w:rsidR="00E67B6D">
        <w:rPr>
          <w:rFonts w:ascii="Times New Roman" w:eastAsia="Calibri" w:hAnsi="Times New Roman" w:cs="Times New Roman"/>
          <w:color w:val="333333"/>
          <w:sz w:val="24"/>
          <w:szCs w:val="24"/>
        </w:rPr>
        <w:t>statistically</w:t>
      </w:r>
      <w:r w:rsidR="00CB64C6">
        <w:rPr>
          <w:rFonts w:ascii="Times New Roman" w:eastAsia="Calibri" w:hAnsi="Times New Roman" w:cs="Times New Roman"/>
          <w:color w:val="333333"/>
          <w:sz w:val="24"/>
          <w:szCs w:val="24"/>
        </w:rPr>
        <w:t xml:space="preserve"> control for confounding variables</w:t>
      </w:r>
      <w:r w:rsidR="00E67B6D">
        <w:rPr>
          <w:rFonts w:ascii="Times New Roman" w:eastAsia="Calibri" w:hAnsi="Times New Roman" w:cs="Times New Roman"/>
          <w:color w:val="333333"/>
          <w:sz w:val="24"/>
          <w:szCs w:val="24"/>
        </w:rPr>
        <w:t>;</w:t>
      </w:r>
      <w:r w:rsidR="00CB64C6">
        <w:rPr>
          <w:rFonts w:ascii="Times New Roman" w:eastAsia="Calibri" w:hAnsi="Times New Roman" w:cs="Times New Roman"/>
          <w:color w:val="333333"/>
          <w:sz w:val="24"/>
          <w:szCs w:val="24"/>
        </w:rPr>
        <w:t xml:space="preserve"> </w:t>
      </w:r>
      <w:r w:rsidR="00E67B6D">
        <w:rPr>
          <w:rFonts w:ascii="Times New Roman" w:eastAsia="Calibri" w:hAnsi="Times New Roman" w:cs="Times New Roman"/>
          <w:color w:val="333333"/>
          <w:sz w:val="24"/>
          <w:szCs w:val="24"/>
        </w:rPr>
        <w:t xml:space="preserve">this </w:t>
      </w:r>
      <w:r w:rsidR="00CB64C6">
        <w:rPr>
          <w:rFonts w:ascii="Times New Roman" w:eastAsia="Calibri" w:hAnsi="Times New Roman" w:cs="Times New Roman"/>
          <w:color w:val="333333"/>
          <w:sz w:val="24"/>
          <w:szCs w:val="24"/>
        </w:rPr>
        <w:t xml:space="preserve">requires knowing </w:t>
      </w:r>
      <w:r w:rsidR="00E67B6D">
        <w:rPr>
          <w:rFonts w:ascii="Times New Roman" w:eastAsia="Calibri" w:hAnsi="Times New Roman" w:cs="Times New Roman"/>
          <w:color w:val="333333"/>
          <w:sz w:val="24"/>
          <w:szCs w:val="24"/>
        </w:rPr>
        <w:t xml:space="preserve">what they are </w:t>
      </w:r>
      <w:r w:rsidR="00CB64C6">
        <w:rPr>
          <w:rFonts w:ascii="Times New Roman" w:eastAsia="Calibri" w:hAnsi="Times New Roman" w:cs="Times New Roman"/>
          <w:color w:val="333333"/>
          <w:sz w:val="24"/>
          <w:szCs w:val="24"/>
        </w:rPr>
        <w:t>and measuring the</w:t>
      </w:r>
      <w:r w:rsidR="00406C29">
        <w:rPr>
          <w:rFonts w:ascii="Times New Roman" w:eastAsia="Calibri" w:hAnsi="Times New Roman" w:cs="Times New Roman"/>
          <w:color w:val="333333"/>
          <w:sz w:val="24"/>
          <w:szCs w:val="24"/>
        </w:rPr>
        <w:t>n</w:t>
      </w:r>
      <w:r w:rsidR="00CB64C6">
        <w:rPr>
          <w:rFonts w:ascii="Times New Roman" w:eastAsia="Calibri" w:hAnsi="Times New Roman" w:cs="Times New Roman"/>
          <w:color w:val="333333"/>
          <w:sz w:val="24"/>
          <w:szCs w:val="24"/>
        </w:rPr>
        <w:t xml:space="preserve">. </w:t>
      </w:r>
      <w:r w:rsidR="00406C29">
        <w:rPr>
          <w:rFonts w:ascii="Times New Roman" w:eastAsia="Calibri" w:hAnsi="Times New Roman" w:cs="Times New Roman"/>
          <w:color w:val="333333"/>
          <w:sz w:val="24"/>
          <w:szCs w:val="24"/>
        </w:rPr>
        <w:t>E</w:t>
      </w:r>
      <w:r w:rsidRPr="002C3801">
        <w:rPr>
          <w:rFonts w:ascii="Times New Roman" w:eastAsia="Calibri" w:hAnsi="Times New Roman" w:cs="Times New Roman"/>
          <w:color w:val="333333"/>
          <w:sz w:val="24"/>
          <w:szCs w:val="24"/>
        </w:rPr>
        <w:t xml:space="preserve">ven when we know </w:t>
      </w:r>
      <w:r w:rsidR="006D0B4E">
        <w:rPr>
          <w:rFonts w:ascii="Times New Roman" w:eastAsia="Calibri" w:hAnsi="Times New Roman" w:cs="Times New Roman"/>
          <w:color w:val="333333"/>
          <w:sz w:val="24"/>
          <w:szCs w:val="24"/>
        </w:rPr>
        <w:t xml:space="preserve">what </w:t>
      </w:r>
      <w:r w:rsidRPr="002C3801">
        <w:rPr>
          <w:rFonts w:ascii="Times New Roman" w:eastAsia="Calibri" w:hAnsi="Times New Roman" w:cs="Times New Roman"/>
          <w:color w:val="333333"/>
          <w:sz w:val="24"/>
          <w:szCs w:val="24"/>
        </w:rPr>
        <w:t xml:space="preserve">confounders to account for, collecting </w:t>
      </w:r>
      <w:r w:rsidR="006D0B4E">
        <w:rPr>
          <w:rFonts w:ascii="Times New Roman" w:eastAsia="Calibri" w:hAnsi="Times New Roman" w:cs="Times New Roman"/>
          <w:color w:val="333333"/>
          <w:sz w:val="24"/>
          <w:szCs w:val="24"/>
        </w:rPr>
        <w:t>the</w:t>
      </w:r>
      <w:r w:rsidRPr="002C3801">
        <w:rPr>
          <w:rFonts w:ascii="Times New Roman" w:eastAsia="Calibri" w:hAnsi="Times New Roman" w:cs="Times New Roman"/>
          <w:color w:val="333333"/>
          <w:sz w:val="24"/>
          <w:szCs w:val="24"/>
        </w:rPr>
        <w:t xml:space="preserve"> data needed to </w:t>
      </w:r>
      <w:r w:rsidR="00E63060" w:rsidRPr="002C3801">
        <w:rPr>
          <w:rFonts w:ascii="Times New Roman" w:eastAsia="Calibri" w:hAnsi="Times New Roman" w:cs="Times New Roman"/>
          <w:color w:val="333333"/>
          <w:sz w:val="24"/>
          <w:szCs w:val="24"/>
        </w:rPr>
        <w:t xml:space="preserve">account for </w:t>
      </w:r>
      <w:r w:rsidRPr="002C3801">
        <w:rPr>
          <w:rFonts w:ascii="Times New Roman" w:eastAsia="Calibri" w:hAnsi="Times New Roman" w:cs="Times New Roman"/>
          <w:color w:val="333333"/>
          <w:sz w:val="24"/>
          <w:szCs w:val="24"/>
        </w:rPr>
        <w:t xml:space="preserve">each and every </w:t>
      </w:r>
      <w:r w:rsidR="00590F52" w:rsidRPr="002C3801">
        <w:rPr>
          <w:rFonts w:ascii="Times New Roman" w:eastAsia="Calibri" w:hAnsi="Times New Roman" w:cs="Times New Roman"/>
          <w:color w:val="333333"/>
          <w:sz w:val="24"/>
          <w:szCs w:val="24"/>
        </w:rPr>
        <w:t xml:space="preserve">one </w:t>
      </w:r>
      <w:r w:rsidR="00E63060" w:rsidRPr="002C3801">
        <w:rPr>
          <w:rFonts w:ascii="Times New Roman" w:eastAsia="Calibri" w:hAnsi="Times New Roman" w:cs="Times New Roman"/>
          <w:color w:val="333333"/>
          <w:sz w:val="24"/>
          <w:szCs w:val="24"/>
        </w:rPr>
        <w:t xml:space="preserve">is likely </w:t>
      </w:r>
      <w:r w:rsidRPr="002C3801">
        <w:rPr>
          <w:rFonts w:ascii="Times New Roman" w:eastAsia="Calibri" w:hAnsi="Times New Roman" w:cs="Times New Roman"/>
          <w:color w:val="333333"/>
          <w:sz w:val="24"/>
          <w:szCs w:val="24"/>
        </w:rPr>
        <w:t>impossible</w:t>
      </w:r>
      <w:r w:rsidR="00E67B6D">
        <w:rPr>
          <w:rFonts w:ascii="Times New Roman" w:eastAsia="Calibri" w:hAnsi="Times New Roman" w:cs="Times New Roman"/>
          <w:color w:val="333333"/>
          <w:sz w:val="24"/>
          <w:szCs w:val="24"/>
        </w:rPr>
        <w:t xml:space="preserve">. Further, </w:t>
      </w:r>
      <w:r w:rsidR="00406C29">
        <w:rPr>
          <w:rFonts w:ascii="Times New Roman" w:eastAsia="Calibri" w:hAnsi="Times New Roman" w:cs="Times New Roman"/>
          <w:color w:val="333333"/>
          <w:sz w:val="24"/>
          <w:szCs w:val="24"/>
        </w:rPr>
        <w:t>measuring them with error introduce</w:t>
      </w:r>
      <w:r w:rsidR="006D0B4E">
        <w:rPr>
          <w:rFonts w:ascii="Times New Roman" w:eastAsia="Calibri" w:hAnsi="Times New Roman" w:cs="Times New Roman"/>
          <w:color w:val="333333"/>
          <w:sz w:val="24"/>
          <w:szCs w:val="24"/>
        </w:rPr>
        <w:t>s</w:t>
      </w:r>
      <w:r w:rsidR="00406C29">
        <w:rPr>
          <w:rFonts w:ascii="Times New Roman" w:eastAsia="Calibri" w:hAnsi="Times New Roman" w:cs="Times New Roman"/>
          <w:color w:val="333333"/>
          <w:sz w:val="24"/>
          <w:szCs w:val="24"/>
        </w:rPr>
        <w:t xml:space="preserve"> other sources of bias</w:t>
      </w:r>
      <w:r w:rsidRPr="002C3801">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The second major challenge is that</w:t>
      </w:r>
      <w:r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a</w:t>
      </w:r>
      <w:r w:rsidRPr="002C3801">
        <w:rPr>
          <w:rFonts w:ascii="Times New Roman" w:eastAsia="Calibri" w:hAnsi="Times New Roman" w:cs="Times New Roman"/>
          <w:color w:val="333333"/>
          <w:sz w:val="24"/>
          <w:szCs w:val="24"/>
        </w:rPr>
        <w:t xml:space="preserve">s humans, we are limited </w:t>
      </w:r>
      <w:r w:rsidR="006D0B4E">
        <w:rPr>
          <w:rFonts w:ascii="Times New Roman" w:eastAsia="Calibri" w:hAnsi="Times New Roman" w:cs="Times New Roman"/>
          <w:color w:val="333333"/>
          <w:sz w:val="24"/>
          <w:szCs w:val="24"/>
        </w:rPr>
        <w:t>in</w:t>
      </w:r>
      <w:r w:rsidRPr="002C3801">
        <w:rPr>
          <w:rFonts w:ascii="Times New Roman" w:eastAsia="Calibri" w:hAnsi="Times New Roman" w:cs="Times New Roman"/>
          <w:color w:val="333333"/>
          <w:sz w:val="24"/>
          <w:szCs w:val="24"/>
        </w:rPr>
        <w:t xml:space="preserve"> our ability to imagine how the different elements of complex ecological systems are </w:t>
      </w:r>
      <w:r w:rsidR="001B6946" w:rsidRPr="002C3801">
        <w:rPr>
          <w:rFonts w:ascii="Times New Roman" w:eastAsia="Calibri" w:hAnsi="Times New Roman" w:cs="Times New Roman"/>
          <w:color w:val="333333"/>
          <w:sz w:val="24"/>
          <w:szCs w:val="24"/>
        </w:rPr>
        <w:t>related</w:t>
      </w:r>
      <w:r w:rsidR="00993AAE" w:rsidRPr="002C3801">
        <w:rPr>
          <w:rFonts w:ascii="Times New Roman" w:eastAsia="Calibri" w:hAnsi="Times New Roman" w:cs="Times New Roman"/>
          <w:color w:val="333333"/>
          <w:sz w:val="24"/>
          <w:szCs w:val="24"/>
        </w:rPr>
        <w:t>. T</w:t>
      </w:r>
      <w:r w:rsidR="001B6946" w:rsidRPr="002C3801">
        <w:rPr>
          <w:rFonts w:ascii="Times New Roman" w:eastAsia="Calibri" w:hAnsi="Times New Roman" w:cs="Times New Roman"/>
          <w:color w:val="333333"/>
          <w:sz w:val="24"/>
          <w:szCs w:val="24"/>
        </w:rPr>
        <w:t xml:space="preserve">hinking through </w:t>
      </w:r>
      <w:r w:rsidRPr="002C3801">
        <w:rPr>
          <w:rFonts w:ascii="Times New Roman" w:eastAsia="Calibri" w:hAnsi="Times New Roman" w:cs="Times New Roman"/>
          <w:color w:val="333333"/>
          <w:sz w:val="24"/>
          <w:szCs w:val="24"/>
        </w:rPr>
        <w:t xml:space="preserve">the entire natural history of a system to </w:t>
      </w:r>
      <w:r w:rsidR="00406C29">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 xml:space="preserve">an analysis of observational data </w:t>
      </w:r>
      <w:r w:rsidR="006D0B4E">
        <w:rPr>
          <w:rFonts w:ascii="Times New Roman" w:eastAsia="Calibri" w:hAnsi="Times New Roman" w:cs="Times New Roman"/>
          <w:color w:val="333333"/>
          <w:sz w:val="24"/>
          <w:szCs w:val="24"/>
        </w:rPr>
        <w:t>enabling</w:t>
      </w:r>
      <w:r w:rsidRPr="002C3801">
        <w:rPr>
          <w:rFonts w:ascii="Times New Roman" w:eastAsia="Calibri" w:hAnsi="Times New Roman" w:cs="Times New Roman"/>
          <w:color w:val="333333"/>
          <w:sz w:val="24"/>
          <w:szCs w:val="24"/>
        </w:rPr>
        <w:t xml:space="preserve"> credible causal inferences</w:t>
      </w:r>
      <w:r w:rsidR="001B6946" w:rsidRPr="002C3801">
        <w:rPr>
          <w:rFonts w:ascii="Times New Roman" w:eastAsia="Calibri" w:hAnsi="Times New Roman" w:cs="Times New Roman"/>
          <w:color w:val="333333"/>
          <w:sz w:val="24"/>
          <w:szCs w:val="24"/>
        </w:rPr>
        <w:t xml:space="preserve"> is really hard</w:t>
      </w:r>
      <w:r w:rsidRPr="002C3801">
        <w:rPr>
          <w:rFonts w:ascii="Times New Roman" w:eastAsia="Calibri" w:hAnsi="Times New Roman" w:cs="Times New Roman"/>
          <w:color w:val="333333"/>
          <w:sz w:val="24"/>
          <w:szCs w:val="24"/>
        </w:rPr>
        <w:t>. As a result,</w:t>
      </w:r>
      <w:r w:rsidR="00096530"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causal inference from observational data </w:t>
      </w:r>
      <w:r w:rsidRPr="002C3801">
        <w:rPr>
          <w:rFonts w:ascii="Times New Roman" w:eastAsia="Calibri" w:hAnsi="Times New Roman" w:cs="Times New Roman"/>
          <w:color w:val="333333"/>
          <w:sz w:val="24"/>
          <w:szCs w:val="24"/>
        </w:rPr>
        <w:t xml:space="preserve">is often </w:t>
      </w:r>
      <w:r w:rsidR="001B6946" w:rsidRPr="002C3801">
        <w:rPr>
          <w:rFonts w:ascii="Times New Roman" w:eastAsia="Calibri" w:hAnsi="Times New Roman" w:cs="Times New Roman"/>
          <w:color w:val="333333"/>
          <w:sz w:val="24"/>
          <w:szCs w:val="24"/>
        </w:rPr>
        <w:t xml:space="preserve">dismissed as </w:t>
      </w:r>
      <w:r w:rsidRPr="002C3801">
        <w:rPr>
          <w:rFonts w:ascii="Times New Roman" w:eastAsia="Calibri" w:hAnsi="Times New Roman" w:cs="Times New Roman"/>
          <w:color w:val="333333"/>
          <w:sz w:val="24"/>
          <w:szCs w:val="24"/>
        </w:rPr>
        <w:t>impossible</w:t>
      </w:r>
      <w:r w:rsidR="001B6946" w:rsidRPr="002C3801">
        <w:rPr>
          <w:rFonts w:ascii="Times New Roman" w:eastAsia="Calibri" w:hAnsi="Times New Roman" w:cs="Times New Roman"/>
          <w:color w:val="333333"/>
          <w:sz w:val="24"/>
          <w:szCs w:val="24"/>
        </w:rPr>
        <w:t xml:space="preserve"> due to the potential for </w:t>
      </w:r>
      <w:r w:rsidRPr="002C3801">
        <w:rPr>
          <w:rFonts w:ascii="Times New Roman" w:eastAsia="Calibri" w:hAnsi="Times New Roman" w:cs="Times New Roman"/>
          <w:color w:val="333333"/>
          <w:sz w:val="24"/>
          <w:szCs w:val="24"/>
        </w:rPr>
        <w:t xml:space="preserve">spurious </w:t>
      </w:r>
      <w:r w:rsidRPr="00E67B6D">
        <w:rPr>
          <w:rFonts w:ascii="Times New Roman" w:eastAsia="Calibri" w:hAnsi="Times New Roman" w:cs="Times New Roman"/>
          <w:color w:val="333333"/>
          <w:sz w:val="24"/>
          <w:szCs w:val="24"/>
        </w:rPr>
        <w:t>correlations</w:t>
      </w:r>
      <w:r w:rsidR="001B6946" w:rsidRPr="00E67B6D">
        <w:rPr>
          <w:rFonts w:ascii="Times New Roman" w:eastAsia="Calibri" w:hAnsi="Times New Roman" w:cs="Times New Roman"/>
          <w:color w:val="333333"/>
          <w:sz w:val="24"/>
          <w:szCs w:val="24"/>
        </w:rPr>
        <w:t xml:space="preserve">, </w:t>
      </w:r>
      <w:r w:rsidR="00CB64C6" w:rsidRPr="00E67B6D">
        <w:rPr>
          <w:rFonts w:ascii="Times New Roman" w:eastAsia="Calibri" w:hAnsi="Times New Roman" w:cs="Times New Roman"/>
          <w:color w:val="333333"/>
          <w:sz w:val="24"/>
          <w:szCs w:val="24"/>
        </w:rPr>
        <w:t>prompting</w:t>
      </w:r>
      <w:r w:rsidRPr="00E67B6D">
        <w:rPr>
          <w:rFonts w:ascii="Times New Roman" w:eastAsia="Calibri" w:hAnsi="Times New Roman" w:cs="Times New Roman"/>
          <w:color w:val="333333"/>
          <w:sz w:val="24"/>
          <w:szCs w:val="24"/>
        </w:rPr>
        <w:t xml:space="preserve"> the common </w:t>
      </w:r>
      <w:r w:rsidR="00E24FAD" w:rsidRPr="00E67B6D">
        <w:rPr>
          <w:rFonts w:ascii="Times New Roman" w:eastAsia="Calibri" w:hAnsi="Times New Roman" w:cs="Times New Roman"/>
          <w:color w:val="333333"/>
          <w:sz w:val="24"/>
          <w:szCs w:val="24"/>
        </w:rPr>
        <w:t>saying “</w:t>
      </w:r>
      <w:r w:rsidR="001B6946" w:rsidRPr="00E67B6D">
        <w:rPr>
          <w:rFonts w:ascii="Times New Roman" w:eastAsia="Calibri" w:hAnsi="Times New Roman" w:cs="Times New Roman"/>
          <w:color w:val="333333"/>
          <w:sz w:val="24"/>
          <w:szCs w:val="24"/>
        </w:rPr>
        <w:t>c</w:t>
      </w:r>
      <w:r w:rsidRPr="00E67B6D">
        <w:rPr>
          <w:rFonts w:ascii="Times New Roman" w:eastAsia="Calibri" w:hAnsi="Times New Roman" w:cs="Times New Roman"/>
          <w:color w:val="333333"/>
          <w:sz w:val="24"/>
          <w:szCs w:val="24"/>
        </w:rPr>
        <w:t>orrelation is not causation</w:t>
      </w:r>
      <w:r w:rsidR="006D0B4E">
        <w:rPr>
          <w:rFonts w:ascii="Times New Roman" w:eastAsia="Calibri" w:hAnsi="Times New Roman" w:cs="Times New Roman"/>
          <w:color w:val="333333"/>
          <w:sz w:val="24"/>
          <w:szCs w:val="24"/>
        </w:rPr>
        <w:t>.</w:t>
      </w:r>
      <w:r w:rsidR="00E472C2" w:rsidRPr="00E67B6D">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T</w:t>
      </w:r>
      <w:r w:rsidR="00E472C2" w:rsidRPr="00E67B6D">
        <w:rPr>
          <w:rFonts w:ascii="Times New Roman" w:eastAsia="Calibri" w:hAnsi="Times New Roman" w:cs="Times New Roman"/>
          <w:color w:val="333333"/>
          <w:sz w:val="24"/>
          <w:szCs w:val="24"/>
        </w:rPr>
        <w:t>he correlation between number of pirates and global average temperature</w:t>
      </w:r>
      <w:r w:rsidR="00E67B6D" w:rsidRPr="00E67B6D">
        <w:rPr>
          <w:rFonts w:ascii="Times New Roman" w:eastAsia="Calibri" w:hAnsi="Times New Roman" w:cs="Times New Roman"/>
          <w:color w:val="333333"/>
          <w:sz w:val="24"/>
          <w:szCs w:val="24"/>
        </w:rPr>
        <w:t xml:space="preserve"> </w:t>
      </w:r>
      <w:r w:rsidR="00E67B6D" w:rsidRPr="00E67B6D">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{"citationID":"a1c34bgot5r","properties":{"formattedCitation":"(Henderson 2006)","plainCitation":"(Henderson 2006)","noteIndex":0},"citationItems":[{"id":13121,"uris":["http://zotero.org/users/1810851/items/UZRTDGA7"],"itemData":{"id":13121,"type":"personal_communication","archive":"https://web.archive.org/web/20070407182624/http://www.venganza.org/about/open-letter/","title":"Open Letter To Kansas School Board","URL":"https://www.spaghettimonster.org/pages/about/open-letter/","author":[{"family":"Henderson","given":"Bobby"}],"accessed":{"date-parts":[["2023",12,12]]},"issued":{"date-parts":[["2006"]]}}}],"schema":"https://github.com/citation-style-language/schema/raw/master/csl-citation.json"} </w:instrText>
      </w:r>
      <w:r w:rsidR="00E67B6D" w:rsidRPr="00E67B6D">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(Henderson 2006)</w:t>
      </w:r>
      <w:r w:rsidR="00E67B6D" w:rsidRPr="00E67B6D">
        <w:rPr>
          <w:rFonts w:ascii="Times New Roman" w:eastAsia="Calibri" w:hAnsi="Times New Roman" w:cs="Times New Roman"/>
          <w:color w:val="333333"/>
          <w:sz w:val="24"/>
          <w:szCs w:val="24"/>
        </w:rPr>
        <w:fldChar w:fldCharType="end"/>
      </w:r>
      <w:r w:rsidR="00E472C2" w:rsidRPr="00E67B6D">
        <w:rPr>
          <w:rFonts w:ascii="Times New Roman" w:eastAsia="Calibri" w:hAnsi="Times New Roman" w:cs="Times New Roman"/>
          <w:color w:val="333333"/>
          <w:sz w:val="24"/>
          <w:szCs w:val="24"/>
        </w:rPr>
        <w:t xml:space="preserve"> </w:t>
      </w:r>
      <w:r w:rsidR="006D0B4E">
        <w:rPr>
          <w:rFonts w:ascii="Times New Roman" w:eastAsia="Calibri" w:hAnsi="Times New Roman" w:cs="Times New Roman"/>
          <w:color w:val="333333"/>
          <w:sz w:val="24"/>
          <w:szCs w:val="24"/>
        </w:rPr>
        <w:t xml:space="preserve">stands </w:t>
      </w:r>
      <w:r w:rsidR="00E472C2" w:rsidRPr="00E67B6D">
        <w:rPr>
          <w:rFonts w:ascii="Times New Roman" w:eastAsia="Calibri" w:hAnsi="Times New Roman" w:cs="Times New Roman"/>
          <w:color w:val="333333"/>
          <w:sz w:val="24"/>
          <w:szCs w:val="24"/>
        </w:rPr>
        <w:t xml:space="preserve">as a cautionary tale </w:t>
      </w:r>
      <w:r w:rsidR="006D0B4E">
        <w:rPr>
          <w:rFonts w:ascii="Times New Roman" w:eastAsia="Calibri" w:hAnsi="Times New Roman" w:cs="Times New Roman"/>
          <w:color w:val="333333"/>
          <w:sz w:val="24"/>
          <w:szCs w:val="24"/>
        </w:rPr>
        <w:t xml:space="preserve">when teaching about the dangers of inferring causation from correlation. </w:t>
      </w:r>
      <w:r w:rsidR="00E472C2" w:rsidRPr="00E67B6D">
        <w:rPr>
          <w:rFonts w:ascii="Times New Roman" w:eastAsia="Calibri" w:hAnsi="Times New Roman" w:cs="Times New Roman"/>
          <w:color w:val="333333"/>
          <w:sz w:val="24"/>
          <w:szCs w:val="24"/>
        </w:rPr>
        <w:t xml:space="preserve">At </w:t>
      </w:r>
      <w:r w:rsidR="006D0B4E">
        <w:rPr>
          <w:rFonts w:ascii="Times New Roman" w:eastAsia="Calibri" w:hAnsi="Times New Roman" w:cs="Times New Roman"/>
          <w:color w:val="333333"/>
          <w:sz w:val="24"/>
          <w:szCs w:val="24"/>
        </w:rPr>
        <w:t>its</w:t>
      </w:r>
      <w:r w:rsidR="00E472C2" w:rsidRPr="00E67B6D">
        <w:rPr>
          <w:rFonts w:ascii="Times New Roman" w:eastAsia="Calibri" w:hAnsi="Times New Roman" w:cs="Times New Roman"/>
          <w:color w:val="333333"/>
          <w:sz w:val="24"/>
          <w:szCs w:val="24"/>
        </w:rPr>
        <w:t xml:space="preserve"> core, </w:t>
      </w:r>
      <w:r w:rsidR="001B6946" w:rsidRPr="00E67B6D">
        <w:rPr>
          <w:rFonts w:ascii="Times New Roman" w:eastAsia="Calibri" w:hAnsi="Times New Roman" w:cs="Times New Roman"/>
          <w:color w:val="333333"/>
          <w:sz w:val="24"/>
          <w:szCs w:val="24"/>
        </w:rPr>
        <w:t>inferring causation from</w:t>
      </w:r>
      <w:r w:rsidR="001B6946" w:rsidRPr="002C3801">
        <w:rPr>
          <w:rFonts w:ascii="Times New Roman" w:eastAsia="Calibri" w:hAnsi="Times New Roman" w:cs="Times New Roman"/>
          <w:color w:val="333333"/>
          <w:sz w:val="24"/>
          <w:szCs w:val="24"/>
        </w:rPr>
        <w:t xml:space="preserve"> correlations centers on </w:t>
      </w:r>
      <w:r w:rsidR="00406C29">
        <w:rPr>
          <w:rFonts w:ascii="Times New Roman" w:eastAsia="Calibri" w:hAnsi="Times New Roman" w:cs="Times New Roman"/>
          <w:color w:val="333333"/>
          <w:sz w:val="24"/>
          <w:szCs w:val="24"/>
        </w:rPr>
        <w:t xml:space="preserve">dealing with </w:t>
      </w:r>
      <w:r w:rsidR="00E472C2">
        <w:rPr>
          <w:rFonts w:ascii="Times New Roman" w:eastAsia="Calibri" w:hAnsi="Times New Roman" w:cs="Times New Roman"/>
          <w:color w:val="333333"/>
          <w:sz w:val="24"/>
          <w:szCs w:val="24"/>
        </w:rPr>
        <w:t>the</w:t>
      </w:r>
      <w:r w:rsidR="00E472C2" w:rsidRPr="002C3801">
        <w:rPr>
          <w:rFonts w:ascii="Times New Roman" w:eastAsia="Calibri" w:hAnsi="Times New Roman" w:cs="Times New Roman"/>
          <w:color w:val="333333"/>
          <w:sz w:val="24"/>
          <w:szCs w:val="24"/>
        </w:rPr>
        <w:t xml:space="preserve"> </w:t>
      </w:r>
      <w:r w:rsidR="001B6946" w:rsidRPr="002C3801">
        <w:rPr>
          <w:rFonts w:ascii="Times New Roman" w:eastAsia="Calibri" w:hAnsi="Times New Roman" w:cs="Times New Roman"/>
          <w:color w:val="333333"/>
          <w:sz w:val="24"/>
          <w:szCs w:val="24"/>
        </w:rPr>
        <w:t xml:space="preserve">problem of unmeasured confounding variables </w:t>
      </w:r>
      <w:r w:rsidR="00406C29">
        <w:rPr>
          <w:rFonts w:ascii="Times New Roman" w:eastAsia="Calibri" w:hAnsi="Times New Roman" w:cs="Times New Roman"/>
          <w:color w:val="333333"/>
          <w:sz w:val="24"/>
          <w:szCs w:val="24"/>
        </w:rPr>
        <w:t xml:space="preserve">– those </w:t>
      </w:r>
      <w:r w:rsidR="001B6946" w:rsidRPr="002C3801">
        <w:rPr>
          <w:rFonts w:ascii="Times New Roman" w:eastAsia="Calibri" w:hAnsi="Times New Roman" w:cs="Times New Roman"/>
          <w:color w:val="333333"/>
          <w:sz w:val="24"/>
          <w:szCs w:val="24"/>
        </w:rPr>
        <w:t xml:space="preserve">that influence both a causal variable and the response of interest </w:t>
      </w:r>
      <w:r w:rsidR="006D0B4E">
        <w:rPr>
          <w:rFonts w:ascii="Times New Roman" w:eastAsia="Calibri" w:hAnsi="Times New Roman" w:cs="Times New Roman"/>
          <w:color w:val="333333"/>
          <w:sz w:val="24"/>
          <w:szCs w:val="24"/>
        </w:rPr>
        <w:t>and</w:t>
      </w:r>
      <w:r w:rsidR="00406C29">
        <w:rPr>
          <w:rFonts w:ascii="Times New Roman" w:eastAsia="Calibri" w:hAnsi="Times New Roman" w:cs="Times New Roman"/>
          <w:color w:val="333333"/>
          <w:sz w:val="24"/>
          <w:szCs w:val="24"/>
        </w:rPr>
        <w:t xml:space="preserve"> can lead to spurious correlations or mask true causal relationships </w:t>
      </w:r>
      <w:r w:rsidR="001B6946" w:rsidRPr="002C3801">
        <w:rPr>
          <w:rFonts w:ascii="Times New Roman" w:eastAsia="Calibri" w:hAnsi="Times New Roman" w:cs="Times New Roman"/>
          <w:color w:val="333333"/>
          <w:sz w:val="24"/>
          <w:szCs w:val="24"/>
        </w:rPr>
        <w:t xml:space="preserve">(Fig. 1). </w:t>
      </w:r>
    </w:p>
    <w:p w14:paraId="7DE93FF5" w14:textId="254A0143" w:rsidR="00766539" w:rsidRDefault="008E60F6" w:rsidP="00766539">
      <w:pPr>
        <w:keepNext/>
        <w:spacing w:after="160" w:line="360" w:lineRule="auto"/>
      </w:pPr>
      <w:r w:rsidRPr="008E60F6">
        <w:rPr>
          <w:rFonts w:ascii="Times New Roman" w:eastAsia="Calibri" w:hAnsi="Times New Roman" w:cs="Times New Roman"/>
          <w:noProof/>
          <w:color w:val="333333"/>
          <w:sz w:val="24"/>
          <w:szCs w:val="24"/>
        </w:rPr>
        <w:lastRenderedPageBreak/>
        <w:drawing>
          <wp:inline distT="0" distB="0" distL="0" distR="0" wp14:anchorId="324A5BD9" wp14:editId="69B26880">
            <wp:extent cx="5943600" cy="1393825"/>
            <wp:effectExtent l="0" t="0" r="0" b="3175"/>
            <wp:docPr id="1202785301" name="Picture 1" descr="A diagram of a driver causing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85301" name="Picture 1" descr="A diagram of a driver causing bias&#10;&#10;Description automatically generated"/>
                    <pic:cNvPicPr/>
                  </pic:nvPicPr>
                  <pic:blipFill>
                    <a:blip r:embed="rId13"/>
                    <a:stretch>
                      <a:fillRect/>
                    </a:stretch>
                  </pic:blipFill>
                  <pic:spPr>
                    <a:xfrm>
                      <a:off x="0" y="0"/>
                      <a:ext cx="5943600" cy="1393825"/>
                    </a:xfrm>
                    <a:prstGeom prst="rect">
                      <a:avLst/>
                    </a:prstGeom>
                  </pic:spPr>
                </pic:pic>
              </a:graphicData>
            </a:graphic>
          </wp:inline>
        </w:drawing>
      </w:r>
      <w:r w:rsidRPr="008E60F6">
        <w:rPr>
          <w:rFonts w:ascii="Times New Roman" w:eastAsia="Calibri" w:hAnsi="Times New Roman" w:cs="Times New Roman"/>
          <w:noProof/>
          <w:color w:val="333333"/>
          <w:sz w:val="24"/>
          <w:szCs w:val="24"/>
        </w:rPr>
        <w:t xml:space="preserve"> </w:t>
      </w:r>
      <w:r w:rsidR="00E472C2" w:rsidRPr="00E472C2">
        <w:rPr>
          <w:rFonts w:ascii="Times New Roman" w:eastAsia="Calibri" w:hAnsi="Times New Roman" w:cs="Times New Roman"/>
          <w:noProof/>
          <w:color w:val="333333"/>
          <w:sz w:val="24"/>
          <w:szCs w:val="24"/>
        </w:rPr>
        <w:t xml:space="preserve">  </w:t>
      </w:r>
    </w:p>
    <w:p w14:paraId="4CA32965" w14:textId="0549B0ED" w:rsidR="00766539" w:rsidRPr="00766539" w:rsidRDefault="00766539" w:rsidP="00766539">
      <w:pPr>
        <w:pStyle w:val="Caption"/>
        <w:rPr>
          <w:rFonts w:ascii="Times New Roman" w:eastAsia="Calibri" w:hAnsi="Times New Roman" w:cs="Times New Roman"/>
          <w:b/>
          <w:bCs/>
          <w:i w:val="0"/>
          <w:iCs w:val="0"/>
          <w:color w:val="000000" w:themeColor="text1"/>
          <w:sz w:val="24"/>
          <w:szCs w:val="24"/>
        </w:rPr>
      </w:pPr>
      <w:commentRangeStart w:id="0"/>
      <w:r w:rsidRPr="0065654D">
        <w:rPr>
          <w:rFonts w:ascii="Times New Roman" w:hAnsi="Times New Roman" w:cs="Times New Roman"/>
          <w:b/>
          <w:bCs/>
          <w:i w:val="0"/>
          <w:iCs w:val="0"/>
          <w:color w:val="000000" w:themeColor="text1"/>
        </w:rPr>
        <w:t xml:space="preserve">Figure </w:t>
      </w:r>
      <w:r w:rsidRPr="0065654D">
        <w:rPr>
          <w:rFonts w:ascii="Times New Roman" w:hAnsi="Times New Roman" w:cs="Times New Roman"/>
          <w:b/>
          <w:bCs/>
          <w:i w:val="0"/>
          <w:iCs w:val="0"/>
          <w:color w:val="000000" w:themeColor="text1"/>
        </w:rPr>
        <w:fldChar w:fldCharType="begin"/>
      </w:r>
      <w:r w:rsidRPr="0065654D">
        <w:rPr>
          <w:rFonts w:ascii="Times New Roman" w:hAnsi="Times New Roman" w:cs="Times New Roman"/>
          <w:b/>
          <w:bCs/>
          <w:i w:val="0"/>
          <w:iCs w:val="0"/>
          <w:color w:val="000000" w:themeColor="text1"/>
        </w:rPr>
        <w:instrText xml:space="preserve"> SEQ Figure \* ARABIC </w:instrText>
      </w:r>
      <w:r w:rsidRPr="0065654D">
        <w:rPr>
          <w:rFonts w:ascii="Times New Roman" w:hAnsi="Times New Roman" w:cs="Times New Roman"/>
          <w:b/>
          <w:bCs/>
          <w:i w:val="0"/>
          <w:iCs w:val="0"/>
          <w:color w:val="000000" w:themeColor="text1"/>
        </w:rPr>
        <w:fldChar w:fldCharType="separate"/>
      </w:r>
      <w:r w:rsidR="00D9492C" w:rsidRPr="0065654D">
        <w:rPr>
          <w:rFonts w:ascii="Times New Roman" w:hAnsi="Times New Roman" w:cs="Times New Roman"/>
          <w:b/>
          <w:bCs/>
          <w:i w:val="0"/>
          <w:iCs w:val="0"/>
          <w:noProof/>
          <w:color w:val="000000" w:themeColor="text1"/>
        </w:rPr>
        <w:t>1</w:t>
      </w:r>
      <w:r w:rsidRPr="0065654D">
        <w:rPr>
          <w:rFonts w:ascii="Times New Roman" w:hAnsi="Times New Roman" w:cs="Times New Roman"/>
          <w:b/>
          <w:bCs/>
          <w:i w:val="0"/>
          <w:iCs w:val="0"/>
          <w:color w:val="000000" w:themeColor="text1"/>
        </w:rPr>
        <w:fldChar w:fldCharType="end"/>
      </w:r>
      <w:r w:rsidR="001078CE" w:rsidRPr="0065654D">
        <w:rPr>
          <w:rFonts w:ascii="Times New Roman" w:hAnsi="Times New Roman" w:cs="Times New Roman"/>
          <w:b/>
          <w:bCs/>
          <w:i w:val="0"/>
          <w:iCs w:val="0"/>
          <w:color w:val="000000" w:themeColor="text1"/>
        </w:rPr>
        <w:t>.</w:t>
      </w:r>
      <w:r w:rsidRPr="00E67B6D">
        <w:rPr>
          <w:rFonts w:ascii="Times New Roman" w:hAnsi="Times New Roman" w:cs="Times New Roman"/>
          <w:b/>
          <w:bCs/>
          <w:i w:val="0"/>
          <w:iCs w:val="0"/>
          <w:color w:val="000000"/>
          <w:sz w:val="28"/>
          <w:szCs w:val="28"/>
        </w:rPr>
        <w:t xml:space="preserve"> </w:t>
      </w:r>
      <w:r w:rsidR="0065654D" w:rsidRPr="00E67B6D">
        <w:rPr>
          <w:rFonts w:ascii="Times New Roman" w:hAnsi="Times New Roman" w:cs="Times New Roman"/>
          <w:b/>
          <w:bCs/>
          <w:i w:val="0"/>
          <w:iCs w:val="0"/>
          <w:color w:val="000000"/>
        </w:rPr>
        <w:t>Illustrating Omitted Variable Bias from Confounding Variables.</w:t>
      </w:r>
      <w:r w:rsidR="0065654D">
        <w:rPr>
          <w:rFonts w:ascii="Times New Roman" w:hAnsi="Times New Roman" w:cs="Times New Roman"/>
          <w:i w:val="0"/>
          <w:iCs w:val="0"/>
          <w:color w:val="000000"/>
          <w:sz w:val="28"/>
          <w:szCs w:val="28"/>
        </w:rPr>
        <w:t xml:space="preserve"> </w:t>
      </w:r>
      <w:r w:rsidRPr="00766539">
        <w:rPr>
          <w:rFonts w:ascii="Times New Roman" w:hAnsi="Times New Roman" w:cs="Times New Roman"/>
          <w:i w:val="0"/>
          <w:iCs w:val="0"/>
          <w:color w:val="000000" w:themeColor="text1"/>
        </w:rPr>
        <w:t>A response variable of interest (Y) is driven by both a measured variable (X) and an unmeasured variable (U)</w:t>
      </w:r>
      <w:r w:rsidR="0065654D">
        <w:rPr>
          <w:rFonts w:ascii="Times New Roman" w:hAnsi="Times New Roman" w:cs="Times New Roman"/>
          <w:i w:val="0"/>
          <w:iCs w:val="0"/>
          <w:color w:val="000000" w:themeColor="text1"/>
        </w:rPr>
        <w:t xml:space="preserve">, where </w:t>
      </w:r>
      <w:r w:rsidRPr="00766539">
        <w:rPr>
          <w:rFonts w:ascii="Times New Roman" w:hAnsi="Times New Roman" w:cs="Times New Roman"/>
          <w:i w:val="0"/>
          <w:iCs w:val="0"/>
          <w:color w:val="000000" w:themeColor="text1"/>
        </w:rPr>
        <w:t>(e)</w:t>
      </w:r>
      <w:r w:rsidR="0065654D">
        <w:rPr>
          <w:rFonts w:ascii="Times New Roman" w:hAnsi="Times New Roman" w:cs="Times New Roman"/>
          <w:i w:val="0"/>
          <w:iCs w:val="0"/>
          <w:color w:val="000000" w:themeColor="text1"/>
        </w:rPr>
        <w:t xml:space="preserve"> shows a random error term</w:t>
      </w:r>
      <w:r w:rsidRPr="00766539">
        <w:rPr>
          <w:rFonts w:ascii="Times New Roman" w:hAnsi="Times New Roman" w:cs="Times New Roman"/>
          <w:i w:val="0"/>
          <w:iCs w:val="0"/>
          <w:color w:val="000000" w:themeColor="text1"/>
        </w:rPr>
        <w:t xml:space="preserve">. In </w:t>
      </w:r>
      <w:r w:rsidR="00370F0F">
        <w:rPr>
          <w:rFonts w:ascii="Times New Roman" w:hAnsi="Times New Roman" w:cs="Times New Roman"/>
          <w:i w:val="0"/>
          <w:iCs w:val="0"/>
          <w:color w:val="000000" w:themeColor="text1"/>
        </w:rPr>
        <w:t>(A)</w:t>
      </w:r>
      <w:r w:rsidRPr="00766539">
        <w:rPr>
          <w:rFonts w:ascii="Times New Roman" w:hAnsi="Times New Roman" w:cs="Times New Roman"/>
          <w:i w:val="0"/>
          <w:iCs w:val="0"/>
          <w:color w:val="000000" w:themeColor="text1"/>
        </w:rPr>
        <w:t>, X and U are uncorrelated, and thus the lack of inclusion of U in a statistical model increases the standard error of the estimate</w:t>
      </w:r>
      <w:r w:rsidR="0065654D">
        <w:rPr>
          <w:rFonts w:ascii="Times New Roman" w:hAnsi="Times New Roman" w:cs="Times New Roman"/>
          <w:i w:val="0"/>
          <w:iCs w:val="0"/>
          <w:color w:val="000000" w:themeColor="text1"/>
        </w:rPr>
        <w:t xml:space="preserve"> (decreases precision)</w:t>
      </w:r>
      <w:r w:rsidRPr="00766539">
        <w:rPr>
          <w:rFonts w:ascii="Times New Roman" w:hAnsi="Times New Roman" w:cs="Times New Roman"/>
          <w:i w:val="0"/>
          <w:iCs w:val="0"/>
          <w:color w:val="000000" w:themeColor="text1"/>
        </w:rPr>
        <w:t xml:space="preserve"> of the effect of X on </w:t>
      </w:r>
      <w:r w:rsidR="00E64830" w:rsidRPr="00766539">
        <w:rPr>
          <w:rFonts w:ascii="Times New Roman" w:hAnsi="Times New Roman" w:cs="Times New Roman"/>
          <w:i w:val="0"/>
          <w:iCs w:val="0"/>
          <w:color w:val="000000" w:themeColor="text1"/>
        </w:rPr>
        <w:t>Y but</w:t>
      </w:r>
      <w:r w:rsidRPr="00766539">
        <w:rPr>
          <w:rFonts w:ascii="Times New Roman" w:hAnsi="Times New Roman" w:cs="Times New Roman"/>
          <w:i w:val="0"/>
          <w:iCs w:val="0"/>
          <w:color w:val="000000" w:themeColor="text1"/>
        </w:rPr>
        <w:t xml:space="preserve"> does not </w:t>
      </w:r>
      <w:r w:rsidR="0065654D">
        <w:rPr>
          <w:rFonts w:ascii="Times New Roman" w:hAnsi="Times New Roman" w:cs="Times New Roman"/>
          <w:i w:val="0"/>
          <w:iCs w:val="0"/>
          <w:color w:val="000000" w:themeColor="text1"/>
        </w:rPr>
        <w:t>lead to bias</w:t>
      </w:r>
      <w:r w:rsidRPr="00766539">
        <w:rPr>
          <w:rFonts w:ascii="Times New Roman" w:hAnsi="Times New Roman" w:cs="Times New Roman"/>
          <w:i w:val="0"/>
          <w:iCs w:val="0"/>
          <w:color w:val="000000" w:themeColor="text1"/>
        </w:rPr>
        <w:t xml:space="preserve">. </w:t>
      </w:r>
      <w:r w:rsidR="00370F0F">
        <w:rPr>
          <w:rFonts w:ascii="Times New Roman" w:hAnsi="Times New Roman" w:cs="Times New Roman"/>
          <w:i w:val="0"/>
          <w:iCs w:val="0"/>
          <w:color w:val="000000" w:themeColor="text1"/>
        </w:rPr>
        <w:t xml:space="preserve">However, </w:t>
      </w:r>
      <w:r w:rsidR="00E472C2">
        <w:rPr>
          <w:rFonts w:ascii="Times New Roman" w:hAnsi="Times New Roman" w:cs="Times New Roman"/>
          <w:i w:val="0"/>
          <w:iCs w:val="0"/>
          <w:color w:val="000000" w:themeColor="text1"/>
        </w:rPr>
        <w:t>i</w:t>
      </w:r>
      <w:r w:rsidRPr="00766539">
        <w:rPr>
          <w:rFonts w:ascii="Times New Roman" w:hAnsi="Times New Roman" w:cs="Times New Roman"/>
          <w:i w:val="0"/>
          <w:iCs w:val="0"/>
          <w:color w:val="000000" w:themeColor="text1"/>
        </w:rPr>
        <w:t xml:space="preserve">f U </w:t>
      </w:r>
      <w:r w:rsidR="00370F0F">
        <w:rPr>
          <w:rFonts w:ascii="Times New Roman" w:hAnsi="Times New Roman" w:cs="Times New Roman"/>
          <w:i w:val="0"/>
          <w:iCs w:val="0"/>
          <w:color w:val="000000" w:themeColor="text1"/>
        </w:rPr>
        <w:t xml:space="preserve">also </w:t>
      </w:r>
      <w:r w:rsidRPr="00766539">
        <w:rPr>
          <w:rFonts w:ascii="Times New Roman" w:hAnsi="Times New Roman" w:cs="Times New Roman"/>
          <w:i w:val="0"/>
          <w:iCs w:val="0"/>
          <w:color w:val="000000" w:themeColor="text1"/>
        </w:rPr>
        <w:t>drives X</w:t>
      </w:r>
      <w:r w:rsidR="00370F0F">
        <w:rPr>
          <w:rFonts w:ascii="Times New Roman" w:hAnsi="Times New Roman" w:cs="Times New Roman"/>
          <w:i w:val="0"/>
          <w:iCs w:val="0"/>
          <w:color w:val="000000" w:themeColor="text1"/>
        </w:rPr>
        <w:t xml:space="preserve"> </w:t>
      </w:r>
      <w:r w:rsidR="0065654D">
        <w:rPr>
          <w:rFonts w:ascii="Times New Roman" w:hAnsi="Times New Roman" w:cs="Times New Roman"/>
          <w:i w:val="0"/>
          <w:iCs w:val="0"/>
          <w:color w:val="000000" w:themeColor="text1"/>
        </w:rPr>
        <w:t xml:space="preserve">as in </w:t>
      </w:r>
      <w:r w:rsidR="00370F0F">
        <w:rPr>
          <w:rFonts w:ascii="Times New Roman" w:hAnsi="Times New Roman" w:cs="Times New Roman"/>
          <w:i w:val="0"/>
          <w:iCs w:val="0"/>
          <w:color w:val="000000" w:themeColor="text1"/>
        </w:rPr>
        <w:t xml:space="preserve">(B) </w:t>
      </w:r>
      <w:r w:rsidRPr="00766539">
        <w:rPr>
          <w:rFonts w:ascii="Times New Roman" w:hAnsi="Times New Roman" w:cs="Times New Roman"/>
          <w:i w:val="0"/>
          <w:iCs w:val="0"/>
          <w:color w:val="000000" w:themeColor="text1"/>
        </w:rPr>
        <w:t xml:space="preserve">or if U and X are driven by a common </w:t>
      </w:r>
      <w:r w:rsidR="00E472C2">
        <w:rPr>
          <w:rFonts w:ascii="Times New Roman" w:hAnsi="Times New Roman" w:cs="Times New Roman"/>
          <w:i w:val="0"/>
          <w:iCs w:val="0"/>
          <w:color w:val="000000" w:themeColor="text1"/>
        </w:rPr>
        <w:t>driver Z</w:t>
      </w:r>
      <w:r w:rsidR="0065654D">
        <w:rPr>
          <w:rFonts w:ascii="Times New Roman" w:hAnsi="Times New Roman" w:cs="Times New Roman"/>
          <w:i w:val="0"/>
          <w:iCs w:val="0"/>
          <w:color w:val="000000" w:themeColor="text1"/>
        </w:rPr>
        <w:t xml:space="preserve"> as in</w:t>
      </w:r>
      <w:r w:rsidR="00E472C2">
        <w:rPr>
          <w:rFonts w:ascii="Times New Roman" w:hAnsi="Times New Roman" w:cs="Times New Roman"/>
          <w:i w:val="0"/>
          <w:iCs w:val="0"/>
          <w:color w:val="000000" w:themeColor="text1"/>
        </w:rPr>
        <w:t xml:space="preserve"> </w:t>
      </w:r>
      <w:r w:rsidR="00370F0F">
        <w:rPr>
          <w:rFonts w:ascii="Times New Roman" w:hAnsi="Times New Roman" w:cs="Times New Roman"/>
          <w:i w:val="0"/>
          <w:iCs w:val="0"/>
          <w:color w:val="000000" w:themeColor="text1"/>
        </w:rPr>
        <w:t>(C)</w:t>
      </w:r>
      <w:r w:rsidR="0065654D">
        <w:rPr>
          <w:rFonts w:ascii="Times New Roman" w:hAnsi="Times New Roman" w:cs="Times New Roman"/>
          <w:i w:val="0"/>
          <w:iCs w:val="0"/>
          <w:color w:val="000000" w:themeColor="text1"/>
        </w:rPr>
        <w:t>, then omitting</w:t>
      </w:r>
      <w:r w:rsidRPr="00766539">
        <w:rPr>
          <w:rFonts w:ascii="Times New Roman" w:hAnsi="Times New Roman" w:cs="Times New Roman"/>
          <w:i w:val="0"/>
          <w:iCs w:val="0"/>
          <w:color w:val="000000" w:themeColor="text1"/>
        </w:rPr>
        <w:t xml:space="preserve"> U from a statistical model causes</w:t>
      </w:r>
      <w:r w:rsidR="0065654D">
        <w:rPr>
          <w:rFonts w:ascii="Times New Roman" w:hAnsi="Times New Roman" w:cs="Times New Roman"/>
          <w:i w:val="0"/>
          <w:iCs w:val="0"/>
          <w:color w:val="000000" w:themeColor="text1"/>
        </w:rPr>
        <w:t xml:space="preserve"> omitted variable</w:t>
      </w:r>
      <w:r w:rsidRPr="00766539">
        <w:rPr>
          <w:rFonts w:ascii="Times New Roman" w:hAnsi="Times New Roman" w:cs="Times New Roman"/>
          <w:i w:val="0"/>
          <w:iCs w:val="0"/>
          <w:color w:val="000000" w:themeColor="text1"/>
        </w:rPr>
        <w:t xml:space="preserve"> bias in the estimate of </w:t>
      </w:r>
      <w:r w:rsidR="00370F0F">
        <w:rPr>
          <w:rFonts w:ascii="Times New Roman" w:hAnsi="Times New Roman" w:cs="Times New Roman"/>
          <w:i w:val="0"/>
          <w:iCs w:val="0"/>
          <w:color w:val="000000" w:themeColor="text1"/>
        </w:rPr>
        <w:t xml:space="preserve">the effect of </w:t>
      </w:r>
      <w:r w:rsidRPr="00766539">
        <w:rPr>
          <w:rFonts w:ascii="Times New Roman" w:hAnsi="Times New Roman" w:cs="Times New Roman"/>
          <w:i w:val="0"/>
          <w:iCs w:val="0"/>
          <w:color w:val="000000" w:themeColor="text1"/>
        </w:rPr>
        <w:t>X on Y</w:t>
      </w:r>
      <w:r w:rsidR="00370F0F">
        <w:rPr>
          <w:rFonts w:ascii="Times New Roman" w:hAnsi="Times New Roman" w:cs="Times New Roman"/>
          <w:i w:val="0"/>
          <w:iCs w:val="0"/>
          <w:color w:val="000000" w:themeColor="text1"/>
        </w:rPr>
        <w:t xml:space="preserve">. The direction of the bias in the estimator </w:t>
      </w:r>
      <w:r w:rsidRPr="00766539">
        <w:rPr>
          <w:rFonts w:ascii="Times New Roman" w:hAnsi="Times New Roman" w:cs="Times New Roman"/>
          <w:i w:val="0"/>
          <w:iCs w:val="0"/>
          <w:color w:val="000000" w:themeColor="text1"/>
        </w:rPr>
        <w:t>depends on the effect of U on Y</w:t>
      </w:r>
      <w:r w:rsidR="00370F0F">
        <w:rPr>
          <w:rFonts w:ascii="Times New Roman" w:hAnsi="Times New Roman" w:cs="Times New Roman"/>
          <w:i w:val="0"/>
          <w:iCs w:val="0"/>
          <w:color w:val="000000" w:themeColor="text1"/>
        </w:rPr>
        <w:t>, with the result that the causal effects are of X on Y are either over- or under-estimated</w:t>
      </w:r>
      <w:r w:rsidR="00E62D00">
        <w:rPr>
          <w:rFonts w:ascii="Times New Roman" w:hAnsi="Times New Roman" w:cs="Times New Roman"/>
          <w:i w:val="0"/>
          <w:iCs w:val="0"/>
          <w:color w:val="000000" w:themeColor="text1"/>
        </w:rPr>
        <w:t>, masking or mimicking a causal effect.</w:t>
      </w:r>
      <w:commentRangeEnd w:id="0"/>
      <w:r w:rsidR="00433963">
        <w:rPr>
          <w:rStyle w:val="CommentReference"/>
          <w:i w:val="0"/>
          <w:iCs w:val="0"/>
          <w:color w:val="auto"/>
        </w:rPr>
        <w:commentReference w:id="0"/>
      </w:r>
    </w:p>
    <w:p w14:paraId="14FE17E4" w14:textId="0999CAD5" w:rsidR="00766C2E" w:rsidRPr="002C3801" w:rsidRDefault="00E472C2" w:rsidP="003F4401">
      <w:pPr>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E</w:t>
      </w:r>
      <w:r w:rsidR="001B6946" w:rsidRPr="002C3801">
        <w:rPr>
          <w:rFonts w:ascii="Times New Roman" w:eastAsia="Calibri" w:hAnsi="Times New Roman" w:cs="Times New Roman"/>
          <w:color w:val="333333"/>
          <w:sz w:val="24"/>
          <w:szCs w:val="24"/>
        </w:rPr>
        <w:t>xcluding known but unmeasured, or unknown</w:t>
      </w:r>
      <w:r>
        <w:rPr>
          <w:rFonts w:ascii="Times New Roman" w:eastAsia="Calibri" w:hAnsi="Times New Roman" w:cs="Times New Roman"/>
          <w:color w:val="333333"/>
          <w:sz w:val="24"/>
          <w:szCs w:val="24"/>
        </w:rPr>
        <w:t xml:space="preserve"> and unmeasured</w:t>
      </w:r>
      <w:r w:rsidR="001B6946" w:rsidRPr="002C3801">
        <w:rPr>
          <w:rFonts w:ascii="Times New Roman" w:eastAsia="Calibri" w:hAnsi="Times New Roman" w:cs="Times New Roman"/>
          <w:color w:val="333333"/>
          <w:sz w:val="24"/>
          <w:szCs w:val="24"/>
        </w:rPr>
        <w:t>, confounding variables from a</w:t>
      </w:r>
      <w:r w:rsidR="00CB64C6">
        <w:rPr>
          <w:rFonts w:ascii="Times New Roman" w:eastAsia="Calibri" w:hAnsi="Times New Roman" w:cs="Times New Roman"/>
          <w:color w:val="333333"/>
          <w:sz w:val="24"/>
          <w:szCs w:val="24"/>
        </w:rPr>
        <w:t xml:space="preserve"> statistical </w:t>
      </w:r>
      <w:r w:rsidR="001B6946" w:rsidRPr="002C3801">
        <w:rPr>
          <w:rFonts w:ascii="Times New Roman" w:eastAsia="Calibri" w:hAnsi="Times New Roman" w:cs="Times New Roman"/>
          <w:color w:val="333333"/>
          <w:sz w:val="24"/>
          <w:szCs w:val="24"/>
        </w:rPr>
        <w:t xml:space="preserve">analysis creates what is known as </w:t>
      </w:r>
      <w:r w:rsidR="001B6946" w:rsidRPr="002C3801">
        <w:rPr>
          <w:rFonts w:ascii="Times New Roman" w:eastAsia="Calibri" w:hAnsi="Times New Roman" w:cs="Times New Roman"/>
          <w:b/>
          <w:color w:val="333333"/>
          <w:sz w:val="24"/>
          <w:szCs w:val="24"/>
        </w:rPr>
        <w:t xml:space="preserve">omitted variable bias </w:t>
      </w:r>
      <w:r w:rsidR="001B6946"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{"citationID":"lb5TSsXG","properties":{"formattedCitation":"(Rinella {\\i{}et al.} 2020; Wooldridge 2015)","plainCitation":"(Rinella et al. 2020; Wooldridge 2015)","noteIndex":0},"citationItems":[{"id":12340,"uris":["http://zotero.org/users/1810851/items/EU4RT3D3"],"itemData":{"id":12340,"type":"book","ISBN":"1-305-44638-0","publisher":"Cengage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rsidR="001B6946"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Wooldridge 2015)</w:t>
      </w:r>
      <w:r w:rsidR="001B6946" w:rsidRPr="002C3801">
        <w:rPr>
          <w:rFonts w:ascii="Times New Roman" w:eastAsia="Calibri" w:hAnsi="Times New Roman" w:cs="Times New Roman"/>
          <w:color w:val="333333"/>
          <w:sz w:val="24"/>
          <w:szCs w:val="24"/>
        </w:rPr>
        <w:fldChar w:fldCharType="end"/>
      </w:r>
      <w:r w:rsidR="001B6946" w:rsidRPr="002C3801">
        <w:rPr>
          <w:rFonts w:ascii="Times New Roman" w:eastAsia="Calibri" w:hAnsi="Times New Roman" w:cs="Times New Roman"/>
          <w:color w:val="333333"/>
          <w:sz w:val="24"/>
          <w:szCs w:val="24"/>
        </w:rPr>
        <w:t xml:space="preserve">. </w:t>
      </w:r>
      <w:r w:rsidR="001B6946" w:rsidRPr="00E472C2">
        <w:rPr>
          <w:rFonts w:ascii="Times New Roman" w:eastAsia="Calibri" w:hAnsi="Times New Roman" w:cs="Times New Roman"/>
          <w:bCs/>
          <w:color w:val="333333"/>
          <w:sz w:val="24"/>
          <w:szCs w:val="24"/>
        </w:rPr>
        <w:t>Omitted variable bias</w:t>
      </w:r>
      <w:r w:rsidR="001B6946"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(OVB) </w:t>
      </w:r>
      <w:r w:rsidR="001B6946" w:rsidRPr="002C3801">
        <w:rPr>
          <w:rFonts w:ascii="Times New Roman" w:eastAsia="Calibri" w:hAnsi="Times New Roman" w:cs="Times New Roman"/>
          <w:color w:val="333333"/>
          <w:sz w:val="24"/>
          <w:szCs w:val="24"/>
        </w:rPr>
        <w:t>could be positive or negative</w:t>
      </w:r>
      <w:r w:rsidR="00A10410">
        <w:rPr>
          <w:rFonts w:ascii="Times New Roman" w:eastAsia="Calibri" w:hAnsi="Times New Roman" w:cs="Times New Roman"/>
          <w:color w:val="333333"/>
          <w:sz w:val="24"/>
          <w:szCs w:val="24"/>
        </w:rPr>
        <w:t xml:space="preserve"> </w:t>
      </w:r>
      <w:r w:rsidR="00CB64C6">
        <w:rPr>
          <w:rFonts w:ascii="Times New Roman" w:eastAsia="Calibri" w:hAnsi="Times New Roman" w:cs="Times New Roman"/>
          <w:color w:val="333333"/>
          <w:sz w:val="24"/>
          <w:szCs w:val="24"/>
        </w:rPr>
        <w:t xml:space="preserve">and </w:t>
      </w:r>
      <w:r w:rsidR="00A10410">
        <w:rPr>
          <w:rFonts w:ascii="Times New Roman" w:eastAsia="Calibri" w:hAnsi="Times New Roman" w:cs="Times New Roman"/>
          <w:color w:val="333333"/>
          <w:sz w:val="24"/>
          <w:szCs w:val="24"/>
        </w:rPr>
        <w:t xml:space="preserve">results in </w:t>
      </w:r>
      <w:r w:rsidR="00925642">
        <w:rPr>
          <w:rFonts w:ascii="Times New Roman" w:eastAsia="Calibri" w:hAnsi="Times New Roman" w:cs="Times New Roman"/>
          <w:color w:val="333333"/>
          <w:sz w:val="24"/>
          <w:szCs w:val="24"/>
        </w:rPr>
        <w:t xml:space="preserve">estimators yielding </w:t>
      </w:r>
      <w:r w:rsidR="00A10410">
        <w:rPr>
          <w:rFonts w:ascii="Times New Roman" w:eastAsia="Calibri" w:hAnsi="Times New Roman" w:cs="Times New Roman"/>
          <w:color w:val="333333"/>
          <w:sz w:val="24"/>
          <w:szCs w:val="24"/>
        </w:rPr>
        <w:t>incorrect</w:t>
      </w:r>
      <w:r w:rsidR="00CB64C6">
        <w:rPr>
          <w:rFonts w:ascii="Times New Roman" w:eastAsia="Calibri" w:hAnsi="Times New Roman" w:cs="Times New Roman"/>
          <w:color w:val="333333"/>
          <w:sz w:val="24"/>
          <w:szCs w:val="24"/>
        </w:rPr>
        <w:t xml:space="preserve"> the magnitude</w:t>
      </w:r>
      <w:r w:rsidR="00A10410">
        <w:rPr>
          <w:rFonts w:ascii="Times New Roman" w:eastAsia="Calibri" w:hAnsi="Times New Roman" w:cs="Times New Roman"/>
          <w:color w:val="333333"/>
          <w:sz w:val="24"/>
          <w:szCs w:val="24"/>
        </w:rPr>
        <w:t>s</w:t>
      </w:r>
      <w:r w:rsidR="008D1D23">
        <w:rPr>
          <w:rFonts w:ascii="Times New Roman" w:eastAsia="Calibri" w:hAnsi="Times New Roman" w:cs="Times New Roman"/>
          <w:color w:val="333333"/>
          <w:sz w:val="24"/>
          <w:szCs w:val="24"/>
        </w:rPr>
        <w:t xml:space="preserve"> – </w:t>
      </w:r>
      <w:r w:rsidR="00CB64C6">
        <w:rPr>
          <w:rFonts w:ascii="Times New Roman" w:eastAsia="Calibri" w:hAnsi="Times New Roman" w:cs="Times New Roman"/>
          <w:color w:val="333333"/>
          <w:sz w:val="24"/>
          <w:szCs w:val="24"/>
        </w:rPr>
        <w:t>and even sign</w:t>
      </w:r>
      <w:r w:rsidR="00A10410">
        <w:rPr>
          <w:rFonts w:ascii="Times New Roman" w:eastAsia="Calibri" w:hAnsi="Times New Roman" w:cs="Times New Roman"/>
          <w:color w:val="333333"/>
          <w:sz w:val="24"/>
          <w:szCs w:val="24"/>
        </w:rPr>
        <w:t>s</w:t>
      </w:r>
      <w:r w:rsidR="008D1D23">
        <w:rPr>
          <w:rFonts w:ascii="Times New Roman" w:eastAsia="Calibri" w:hAnsi="Times New Roman" w:cs="Times New Roman"/>
          <w:color w:val="333333"/>
          <w:sz w:val="24"/>
          <w:szCs w:val="24"/>
        </w:rPr>
        <w:t xml:space="preserve"> – </w:t>
      </w:r>
      <w:r w:rsidR="00CB64C6">
        <w:rPr>
          <w:rFonts w:ascii="Times New Roman" w:eastAsia="Calibri" w:hAnsi="Times New Roman" w:cs="Times New Roman"/>
          <w:color w:val="333333"/>
          <w:sz w:val="24"/>
          <w:szCs w:val="24"/>
        </w:rPr>
        <w:t>of estimates</w:t>
      </w:r>
      <w:r w:rsidR="0047178A">
        <w:rPr>
          <w:rFonts w:ascii="Times New Roman" w:eastAsia="Calibri" w:hAnsi="Times New Roman" w:cs="Times New Roman"/>
          <w:color w:val="333333"/>
          <w:sz w:val="24"/>
          <w:szCs w:val="24"/>
        </w:rPr>
        <w:t xml:space="preserve"> (i.e., biased estimators)</w:t>
      </w:r>
      <w:r w:rsidR="00562D3C">
        <w:rPr>
          <w:rFonts w:ascii="Times New Roman" w:eastAsia="Calibri" w:hAnsi="Times New Roman" w:cs="Times New Roman"/>
          <w:color w:val="333333"/>
          <w:sz w:val="24"/>
          <w:szCs w:val="24"/>
        </w:rPr>
        <w:t xml:space="preserve">. </w:t>
      </w:r>
      <w:r w:rsidR="00F650E5" w:rsidRPr="002C3801">
        <w:rPr>
          <w:rFonts w:ascii="Times New Roman" w:eastAsia="Calibri" w:hAnsi="Times New Roman" w:cs="Times New Roman"/>
          <w:color w:val="333333"/>
          <w:sz w:val="24"/>
          <w:szCs w:val="24"/>
        </w:rPr>
        <w:t>Omitted confounding variables could occur because of missing measurements or due to failures of imagination</w:t>
      </w:r>
      <w:r w:rsidR="008D1D23">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 because we do not yet know </w:t>
      </w:r>
      <w:r w:rsidR="008D1D23">
        <w:rPr>
          <w:rFonts w:ascii="Times New Roman" w:eastAsia="Calibri" w:hAnsi="Times New Roman" w:cs="Times New Roman"/>
          <w:color w:val="333333"/>
          <w:sz w:val="24"/>
          <w:szCs w:val="24"/>
        </w:rPr>
        <w:t xml:space="preserve">all of the </w:t>
      </w:r>
      <w:r w:rsidR="00F650E5" w:rsidRPr="002C3801">
        <w:rPr>
          <w:rFonts w:ascii="Times New Roman" w:eastAsia="Calibri" w:hAnsi="Times New Roman" w:cs="Times New Roman"/>
          <w:color w:val="333333"/>
          <w:sz w:val="24"/>
          <w:szCs w:val="24"/>
        </w:rPr>
        <w:t>confounding variables. For example, one might measure plant communities to study competition, but not measure all the soil properties that drive all species</w:t>
      </w:r>
      <w:r w:rsidR="00562D3C">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 due to financial or time constraints. Similarly, working with long-term survey data or in human impacted systems, missing data on confounding variables is common</w:t>
      </w:r>
      <w:r w:rsidR="008E60F6">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 </w:t>
      </w:r>
      <w:r w:rsidR="008E60F6">
        <w:rPr>
          <w:rFonts w:ascii="Times New Roman" w:eastAsia="Calibri" w:hAnsi="Times New Roman" w:cs="Times New Roman"/>
          <w:color w:val="333333"/>
          <w:sz w:val="24"/>
          <w:szCs w:val="24"/>
        </w:rPr>
        <w:t>Consider</w:t>
      </w:r>
      <w:r w:rsidR="00F650E5" w:rsidRPr="002C3801">
        <w:rPr>
          <w:rFonts w:ascii="Times New Roman" w:eastAsia="Calibri" w:hAnsi="Times New Roman" w:cs="Times New Roman"/>
          <w:color w:val="333333"/>
          <w:sz w:val="24"/>
          <w:szCs w:val="24"/>
        </w:rPr>
        <w:t xml:space="preserve"> using historical measures of fish abundance to study the impacts of changes in biogenic habitat availability without measurements of fishing pressure during the same time</w:t>
      </w:r>
      <w:r>
        <w:rPr>
          <w:rFonts w:ascii="Times New Roman" w:eastAsia="Calibri" w:hAnsi="Times New Roman" w:cs="Times New Roman"/>
          <w:color w:val="333333"/>
          <w:sz w:val="24"/>
          <w:szCs w:val="24"/>
        </w:rPr>
        <w:t>-</w:t>
      </w:r>
      <w:r w:rsidR="00F650E5" w:rsidRPr="002C3801">
        <w:rPr>
          <w:rFonts w:ascii="Times New Roman" w:eastAsia="Calibri" w:hAnsi="Times New Roman" w:cs="Times New Roman"/>
          <w:color w:val="333333"/>
          <w:sz w:val="24"/>
          <w:szCs w:val="24"/>
        </w:rPr>
        <w:t xml:space="preserve">period. </w:t>
      </w:r>
      <w:r w:rsidR="001B6946" w:rsidRPr="002C3801">
        <w:rPr>
          <w:rFonts w:ascii="Times New Roman" w:eastAsia="Calibri" w:hAnsi="Times New Roman" w:cs="Times New Roman"/>
          <w:color w:val="333333"/>
          <w:sz w:val="24"/>
          <w:szCs w:val="24"/>
        </w:rPr>
        <w:t xml:space="preserve">We have no way of knowing the direction or magnitude of the bias, because </w:t>
      </w:r>
      <w:r w:rsidR="00F650E5" w:rsidRPr="002C3801">
        <w:rPr>
          <w:rFonts w:ascii="Times New Roman" w:eastAsia="Calibri" w:hAnsi="Times New Roman" w:cs="Times New Roman"/>
          <w:color w:val="333333"/>
          <w:sz w:val="24"/>
          <w:szCs w:val="24"/>
        </w:rPr>
        <w:t xml:space="preserve">knowing </w:t>
      </w:r>
      <w:r w:rsidR="001B6946" w:rsidRPr="002C3801">
        <w:rPr>
          <w:rFonts w:ascii="Times New Roman" w:eastAsia="Calibri" w:hAnsi="Times New Roman" w:cs="Times New Roman"/>
          <w:color w:val="333333"/>
          <w:sz w:val="24"/>
          <w:szCs w:val="24"/>
        </w:rPr>
        <w:t>all possible confounding variables and their relationships in a system</w:t>
      </w:r>
      <w:r w:rsidR="00F650E5" w:rsidRPr="002C3801">
        <w:rPr>
          <w:rFonts w:ascii="Times New Roman" w:eastAsia="Calibri" w:hAnsi="Times New Roman" w:cs="Times New Roman"/>
          <w:color w:val="333333"/>
          <w:sz w:val="24"/>
          <w:szCs w:val="24"/>
        </w:rPr>
        <w:t xml:space="preserve"> is hard, if not impossible</w:t>
      </w:r>
      <w:r w:rsidR="001B6946" w:rsidRPr="002C3801">
        <w:rPr>
          <w:rFonts w:ascii="Times New Roman" w:eastAsia="Calibri" w:hAnsi="Times New Roman" w:cs="Times New Roman"/>
          <w:color w:val="333333"/>
          <w:sz w:val="24"/>
          <w:szCs w:val="24"/>
        </w:rPr>
        <w:t xml:space="preserve">. </w:t>
      </w:r>
      <w:r w:rsidR="0093600A" w:rsidRPr="002C3801">
        <w:rPr>
          <w:rFonts w:ascii="Times New Roman" w:eastAsia="Calibri" w:hAnsi="Times New Roman" w:cs="Times New Roman"/>
          <w:color w:val="333333"/>
          <w:sz w:val="24"/>
          <w:szCs w:val="24"/>
        </w:rPr>
        <w:t>Measuring</w:t>
      </w:r>
      <w:r w:rsidR="001B6946" w:rsidRPr="002C3801">
        <w:rPr>
          <w:rFonts w:ascii="Times New Roman" w:eastAsia="Calibri" w:hAnsi="Times New Roman" w:cs="Times New Roman"/>
          <w:color w:val="333333"/>
          <w:sz w:val="24"/>
          <w:szCs w:val="24"/>
        </w:rPr>
        <w:t xml:space="preserve">, controlling for, </w:t>
      </w:r>
      <w:r w:rsidR="00B31534">
        <w:rPr>
          <w:rFonts w:ascii="Times New Roman" w:eastAsia="Calibri" w:hAnsi="Times New Roman" w:cs="Times New Roman"/>
          <w:color w:val="333333"/>
          <w:sz w:val="24"/>
          <w:szCs w:val="24"/>
        </w:rPr>
        <w:t>and</w:t>
      </w:r>
      <w:r w:rsidR="001B6946" w:rsidRPr="002C3801">
        <w:rPr>
          <w:rFonts w:ascii="Times New Roman" w:eastAsia="Calibri" w:hAnsi="Times New Roman" w:cs="Times New Roman"/>
          <w:color w:val="333333"/>
          <w:sz w:val="24"/>
          <w:szCs w:val="24"/>
        </w:rPr>
        <w:t xml:space="preserve"> even knowing all potential confounding variables is nearly impossible in complex ecological systems</w:t>
      </w:r>
      <w:r w:rsidR="009355ED" w:rsidRPr="002C3801">
        <w:rPr>
          <w:rFonts w:ascii="Times New Roman" w:eastAsia="Calibri" w:hAnsi="Times New Roman" w:cs="Times New Roman"/>
          <w:color w:val="333333"/>
          <w:sz w:val="24"/>
          <w:szCs w:val="24"/>
        </w:rPr>
        <w:t xml:space="preserve"> </w:t>
      </w:r>
      <w:r w:rsidR="009355ED" w:rsidRPr="002C3801">
        <w:rPr>
          <w:rFonts w:ascii="Times New Roman" w:eastAsia="Calibri" w:hAnsi="Times New Roman" w:cs="Times New Roman"/>
          <w:color w:val="333333"/>
          <w:sz w:val="24"/>
          <w:szCs w:val="24"/>
        </w:rPr>
        <w:fldChar w:fldCharType="begin"/>
      </w:r>
      <w:r w:rsidR="00BB3DA4" w:rsidRPr="002C3801">
        <w:rPr>
          <w:rFonts w:ascii="Times New Roman" w:eastAsia="Calibri" w:hAnsi="Times New Roman" w:cs="Times New Roman"/>
          <w:color w:val="333333"/>
          <w:sz w:val="24"/>
          <w:szCs w:val="24"/>
        </w:rPr>
        <w:instrText xml:space="preserve"> ADDIN ZOTERO_ITEM CSL_CITATION {"citationID":"oZAJ9ho4","properties":{"formattedCitation":"(reviewed in Dee {\\i{}et al.} 2023)","plainCitation":"(reviewed in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L."},{"family":"Stevens","given":"Carly"},{"family":"Loreau","given":"Michel"}],"accessed":{"date-parts":[["2023",5,5]]},"issued":{"date-parts":[["2023",5,5]]}},"label":"page","prefix":"reviewed in"}],"schema":"https://github.com/citation-style-language/schema/raw/master/csl-citation.json"} </w:instrText>
      </w:r>
      <w:r w:rsidR="009355ED" w:rsidRPr="002C3801">
        <w:rPr>
          <w:rFonts w:ascii="Times New Roman" w:eastAsia="Calibri" w:hAnsi="Times New Roman" w:cs="Times New Roman"/>
          <w:color w:val="333333"/>
          <w:sz w:val="24"/>
          <w:szCs w:val="24"/>
        </w:rPr>
        <w:fldChar w:fldCharType="separate"/>
      </w:r>
      <w:r w:rsidR="00BB3DA4" w:rsidRPr="002C3801">
        <w:rPr>
          <w:rFonts w:ascii="Times New Roman" w:hAnsi="Times New Roman" w:cs="Times New Roman"/>
          <w:color w:val="000000"/>
          <w:sz w:val="24"/>
          <w:szCs w:val="24"/>
        </w:rPr>
        <w:t>(</w:t>
      </w:r>
      <w:r w:rsidR="00BB3DA4" w:rsidRPr="00E472C2">
        <w:rPr>
          <w:rFonts w:ascii="Times New Roman" w:hAnsi="Times New Roman" w:cs="Times New Roman"/>
          <w:i/>
          <w:iCs/>
          <w:color w:val="000000"/>
          <w:sz w:val="24"/>
          <w:szCs w:val="24"/>
        </w:rPr>
        <w:t>reviewed in</w:t>
      </w:r>
      <w:r w:rsidR="00BB3DA4" w:rsidRPr="002C3801">
        <w:rPr>
          <w:rFonts w:ascii="Times New Roman" w:hAnsi="Times New Roman" w:cs="Times New Roman"/>
          <w:color w:val="000000"/>
          <w:sz w:val="24"/>
          <w:szCs w:val="24"/>
        </w:rPr>
        <w:t xml:space="preserve"> Dee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2023)</w:t>
      </w:r>
      <w:r w:rsidR="009355ED" w:rsidRPr="002C3801">
        <w:rPr>
          <w:rFonts w:ascii="Times New Roman" w:eastAsia="Calibri" w:hAnsi="Times New Roman" w:cs="Times New Roman"/>
          <w:color w:val="333333"/>
          <w:sz w:val="24"/>
          <w:szCs w:val="24"/>
        </w:rPr>
        <w:fldChar w:fldCharType="end"/>
      </w:r>
      <w:r w:rsidR="009355ED"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w:t>
      </w:r>
      <w:r w:rsidR="009355ED" w:rsidRPr="002C3801">
        <w:rPr>
          <w:rFonts w:ascii="Times New Roman" w:eastAsia="Calibri" w:hAnsi="Times New Roman" w:cs="Times New Roman"/>
          <w:color w:val="333333"/>
          <w:sz w:val="24"/>
          <w:szCs w:val="24"/>
        </w:rPr>
        <w:t>short</w:t>
      </w:r>
      <w:r w:rsidR="00037819" w:rsidRPr="002C3801">
        <w:rPr>
          <w:rFonts w:ascii="Times New Roman" w:eastAsia="Calibri" w:hAnsi="Times New Roman" w:cs="Times New Roman"/>
          <w:color w:val="333333"/>
          <w:sz w:val="24"/>
          <w:szCs w:val="24"/>
        </w:rPr>
        <w:t>, in observational data collection and analysis, we are always going to miss something</w:t>
      </w:r>
      <w:r w:rsidR="009355ED" w:rsidRPr="002C3801">
        <w:rPr>
          <w:rFonts w:ascii="Times New Roman" w:eastAsia="Calibri" w:hAnsi="Times New Roman" w:cs="Times New Roman"/>
          <w:color w:val="333333"/>
          <w:sz w:val="24"/>
          <w:szCs w:val="24"/>
        </w:rPr>
        <w:t xml:space="preserve">, threatening the validity of </w:t>
      </w:r>
      <w:r w:rsidR="00037819" w:rsidRPr="002C3801">
        <w:rPr>
          <w:rFonts w:ascii="Times New Roman" w:eastAsia="Calibri" w:hAnsi="Times New Roman" w:cs="Times New Roman"/>
          <w:color w:val="333333"/>
          <w:sz w:val="24"/>
          <w:szCs w:val="24"/>
        </w:rPr>
        <w:t xml:space="preserve">our causal inferences. </w:t>
      </w:r>
    </w:p>
    <w:p w14:paraId="62F5E637" w14:textId="133EBCF5" w:rsidR="00EA5E7A" w:rsidRDefault="009355ED"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i/>
          <w:iCs/>
          <w:color w:val="333333"/>
          <w:sz w:val="24"/>
          <w:szCs w:val="24"/>
        </w:rPr>
        <w:t xml:space="preserve">Do these challenges mean that we should not try to use observational data for causal inference? </w:t>
      </w:r>
      <w:r w:rsidR="008E60F6">
        <w:rPr>
          <w:rFonts w:ascii="Times New Roman" w:eastAsia="Calibri" w:hAnsi="Times New Roman" w:cs="Times New Roman"/>
          <w:color w:val="333333"/>
          <w:sz w:val="24"/>
          <w:szCs w:val="24"/>
        </w:rPr>
        <w:t>No</w:t>
      </w:r>
      <w:r w:rsidR="00037819" w:rsidRPr="007C19DF">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Rather than throwing up our hands, discounting and abandoning the use of observational data for causal inference, we suggest that </w:t>
      </w:r>
      <w:r w:rsidR="00E63060" w:rsidRPr="002C3801">
        <w:rPr>
          <w:rFonts w:ascii="Times New Roman" w:eastAsia="Calibri" w:hAnsi="Times New Roman" w:cs="Times New Roman"/>
          <w:color w:val="333333"/>
          <w:sz w:val="24"/>
          <w:szCs w:val="24"/>
        </w:rPr>
        <w:t xml:space="preserve">ecologists consider adopting </w:t>
      </w:r>
      <w:r w:rsidR="00037819" w:rsidRPr="002C3801">
        <w:rPr>
          <w:rFonts w:ascii="Times New Roman" w:eastAsia="Calibri" w:hAnsi="Times New Roman" w:cs="Times New Roman"/>
          <w:color w:val="333333"/>
          <w:sz w:val="24"/>
          <w:szCs w:val="24"/>
        </w:rPr>
        <w:t>techniques from other disciplines that cannot do experiments</w:t>
      </w:r>
      <w:r w:rsidRPr="002C3801">
        <w:rPr>
          <w:rFonts w:ascii="Times New Roman" w:eastAsia="Calibri" w:hAnsi="Times New Roman" w:cs="Times New Roman"/>
          <w:color w:val="333333"/>
          <w:sz w:val="24"/>
          <w:szCs w:val="24"/>
        </w:rPr>
        <w:t xml:space="preserve"> – often for logistical or ethical reasons. For </w:t>
      </w:r>
      <w:r w:rsidRPr="002C3801">
        <w:rPr>
          <w:rFonts w:ascii="Times New Roman" w:eastAsia="Calibri" w:hAnsi="Times New Roman" w:cs="Times New Roman"/>
          <w:color w:val="333333"/>
          <w:sz w:val="24"/>
          <w:szCs w:val="24"/>
        </w:rPr>
        <w:lastRenderedPageBreak/>
        <w:t xml:space="preserve">instance, it is not ethical to make a person smoke cigarettes daily to test the causal effect of smoking on dementia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{"citationID":"Rr1K33is","properties":{"formattedCitation":"(Hernan &amp; Robins 2023)","plainCitation":"(Hernan &amp;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(Hernan &amp; Robins 2023)</w:t>
      </w:r>
      <w:r w:rsidRPr="002C3801">
        <w:rPr>
          <w:rFonts w:ascii="Times New Roman" w:eastAsia="Calibri" w:hAnsi="Times New Roman" w:cs="Times New Roman"/>
          <w:color w:val="333333"/>
          <w:sz w:val="24"/>
          <w:szCs w:val="24"/>
        </w:rPr>
        <w:fldChar w:fldCharType="end"/>
      </w:r>
      <w:r w:rsidR="00C3599F"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one can only manipulate curricula so far in an effort to understand educational outcomes. </w:t>
      </w:r>
      <w:r w:rsidR="008E60F6">
        <w:rPr>
          <w:rFonts w:ascii="Times New Roman" w:eastAsia="Calibri" w:hAnsi="Times New Roman" w:cs="Times New Roman"/>
          <w:color w:val="333333"/>
          <w:sz w:val="24"/>
          <w:szCs w:val="24"/>
        </w:rPr>
        <w:t>D</w:t>
      </w:r>
      <w:r w:rsidRPr="002C3801">
        <w:rPr>
          <w:rFonts w:ascii="Times New Roman" w:eastAsia="Calibri" w:hAnsi="Times New Roman" w:cs="Times New Roman"/>
          <w:color w:val="333333"/>
          <w:sz w:val="24"/>
          <w:szCs w:val="24"/>
        </w:rPr>
        <w:t xml:space="preserve">isciplines such as psychology, economics, education, epidemiology, sociology, computer science, and more </w:t>
      </w:r>
      <w:r w:rsidR="00037819" w:rsidRPr="002C3801">
        <w:rPr>
          <w:rFonts w:ascii="Times New Roman" w:eastAsia="Calibri" w:hAnsi="Times New Roman" w:cs="Times New Roman"/>
          <w:color w:val="333333"/>
          <w:sz w:val="24"/>
          <w:szCs w:val="24"/>
        </w:rPr>
        <w:t xml:space="preserve">have been building tools </w:t>
      </w:r>
      <w:r w:rsidRPr="002C3801">
        <w:rPr>
          <w:rFonts w:ascii="Times New Roman" w:eastAsia="Calibri" w:hAnsi="Times New Roman" w:cs="Times New Roman"/>
          <w:color w:val="333333"/>
          <w:sz w:val="24"/>
          <w:szCs w:val="24"/>
        </w:rPr>
        <w:t xml:space="preserve">to handle OVB in the </w:t>
      </w:r>
      <w:r w:rsidR="00037819" w:rsidRPr="002C3801">
        <w:rPr>
          <w:rFonts w:ascii="Times New Roman" w:eastAsia="Calibri" w:hAnsi="Times New Roman" w:cs="Times New Roman"/>
          <w:color w:val="333333"/>
          <w:sz w:val="24"/>
          <w:szCs w:val="24"/>
        </w:rPr>
        <w:t>causal analysis from observational data</w:t>
      </w:r>
      <w:r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for decades</w:t>
      </w:r>
      <w:r w:rsidRPr="002C3801">
        <w:rPr>
          <w:rFonts w:ascii="Times New Roman" w:eastAsia="Calibri" w:hAnsi="Times New Roman" w:cs="Times New Roman"/>
          <w:color w:val="333333"/>
          <w:sz w:val="24"/>
          <w:szCs w:val="24"/>
        </w:rPr>
        <w:t xml:space="preserve">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{"citationID":"ah6UOLCI","properties":{"formattedCitation":"(Angrist &amp; Pischke 2008; Heckman 2000; Hernan &amp; Robins 2023; Holland 1986; Imbens &amp; Rubin 2015; Morgan &amp; Winship 2015; Pearl 2009; Robins 1989; Rubin 1974, 2005)","plainCitation":"(Angrist &amp; Pischke 2008; Heckman 2000; Hernan &amp; Robins 2023; Holland 1986; Imbens &amp; Rubin 2015; Morgan &amp; Winship 2015; Pearl 2009; Robins 1989;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rsidR="00037819" w:rsidRPr="002C3801">
        <w:rPr>
          <w:rFonts w:ascii="Times New Roman" w:hAnsi="Times New Roman" w:cs="Times New Roman"/>
          <w:sz w:val="24"/>
          <w:szCs w:val="24"/>
        </w:rPr>
        <w:fldChar w:fldCharType="separate"/>
      </w:r>
      <w:r w:rsidR="00045A25">
        <w:rPr>
          <w:rFonts w:ascii="Times New Roman" w:hAnsi="Times New Roman" w:cs="Times New Roman"/>
          <w:sz w:val="24"/>
          <w:szCs w:val="24"/>
        </w:rPr>
        <w:t>(Angrist &amp; Pischke 2008; Heckman 2000; Hernan &amp; Robins 2023; Holland 1986; Imbens &amp; Rubin 2015; Morgan &amp; Winship 2015; Pearl 2009; Robins 1989; Rubin 1974, 2005)</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B170B8">
        <w:rPr>
          <w:rFonts w:ascii="Times New Roman" w:eastAsia="Calibri" w:hAnsi="Times New Roman" w:cs="Times New Roman"/>
          <w:color w:val="333333"/>
          <w:sz w:val="24"/>
          <w:szCs w:val="24"/>
        </w:rPr>
        <w:t xml:space="preserve">Indeed, these advances received the </w:t>
      </w:r>
      <w:r w:rsidR="00772672" w:rsidRPr="002C3801">
        <w:rPr>
          <w:rFonts w:ascii="Times New Roman" w:eastAsia="Calibri" w:hAnsi="Times New Roman" w:cs="Times New Roman"/>
          <w:color w:val="333333"/>
          <w:sz w:val="24"/>
          <w:szCs w:val="24"/>
        </w:rPr>
        <w:t>202</w:t>
      </w:r>
      <w:r w:rsidR="00772672">
        <w:rPr>
          <w:rFonts w:ascii="Times New Roman" w:eastAsia="Calibri" w:hAnsi="Times New Roman" w:cs="Times New Roman"/>
          <w:color w:val="333333"/>
          <w:sz w:val="24"/>
          <w:szCs w:val="24"/>
        </w:rPr>
        <w:t>1</w:t>
      </w:r>
      <w:r w:rsidR="00772672"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Nobel prize in Economics</w:t>
      </w:r>
      <w:r w:rsidR="00C3599F" w:rsidRPr="002C3801">
        <w:rPr>
          <w:rFonts w:ascii="Times New Roman" w:eastAsia="Calibri" w:hAnsi="Times New Roman" w:cs="Times New Roman"/>
          <w:color w:val="333333"/>
          <w:sz w:val="24"/>
          <w:szCs w:val="24"/>
        </w:rPr>
        <w:t xml:space="preserve">. </w:t>
      </w:r>
    </w:p>
    <w:p w14:paraId="2CADAA14" w14:textId="6CF784F9" w:rsidR="00766C2E" w:rsidRPr="002C3801" w:rsidRDefault="00C3599F" w:rsidP="003F44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As ecologists, we have a decades-long tradition of </w:t>
      </w:r>
      <w:r w:rsidR="0074009E">
        <w:rPr>
          <w:rFonts w:ascii="Times New Roman" w:eastAsia="Calibri" w:hAnsi="Times New Roman" w:cs="Times New Roman"/>
          <w:color w:val="333333"/>
          <w:sz w:val="24"/>
          <w:szCs w:val="24"/>
        </w:rPr>
        <w:t xml:space="preserve">considering </w:t>
      </w:r>
      <w:r w:rsidRPr="002C3801">
        <w:rPr>
          <w:rFonts w:ascii="Times New Roman" w:eastAsia="Calibri" w:hAnsi="Times New Roman" w:cs="Times New Roman"/>
          <w:color w:val="333333"/>
          <w:sz w:val="24"/>
          <w:szCs w:val="24"/>
        </w:rPr>
        <w:t xml:space="preserve">experiments as a gold standard for causal inference </w:t>
      </w:r>
      <w:r w:rsidRPr="002C3801">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{"citationID":"e9OuHdBc","properties":{"formattedCitation":"(Benedetti-Cecchi &amp; Cinelli 1997; Carpenter {\\i{}et al.} 1985; Gotelli &amp; Ellison 2012; Kimmel {\\i{}et al.} 2021; Lubchenco 1980; Paine 1966; Power 1990; Reichman 1979; Silvertown {\\i{}et al.} 2006; Underwood {\\i{}et al.} 1997)","plainCitation":"(Benedetti-Cecchi &amp; Cinelli 1997; Carpenter et al. 1985; Gotelli &amp; Ellison 2012; Kimmel et al. 2021; Lubchenco 1980; Paine 1966; Power 1990; Reichman 1979; Silvertown et al. 2006; Underwood et al. 1997)","noteIndex":0},"citationItems":[{"id":"uGql2L4F/rQYEhhfK","uris":["http://zotero.org/users/1810851/items/7YUA7SXD"],"itemData":{"id":2372,"type":"article-journal","container-title":"American Naturalist","journalAbbreviation":"Am. Nat.","page":"65-75","title":"Food web compexity and species diversity","URL":"file:///C:/Documents%20and%20Settings/Matt%20Bracken.BODEGA/My%20Documents/Matts_pdfs2/paine1966.pdf","volume":"100","author":[{"family":"Paine","given":"Robert T."}],"issued":{"date-parts":[["1966"]]}}},{"id":12860,"uris":["http://zotero.org/users/1810851/items/JMAQBULR"],"itemData":{"id":12860,"type":"article-journal","abstract":"Field experiments were conducted to determine the foraging behaviors of granivorous desert ants and rodents and to ascertain the impact of these foraging efforts on the density and distribution of seeds in the soil. Foraging experiments were performed which involved providing seeds within taxon-specific enclosures in scattered and clumped distribution on the soil surface and 1.5 cm below the surface. These experiments indicated that ants only foraged on the surface, whereas rodents were able to garner seeds from below the ground. Ants foraged @?85% of the experimental seed distributions on the surface and were able to retrieve @?45% of the seeds they detected during any 24-h experimental run. Rodents detected 100% of all distributions and got @?96% of the seeds from all distributions except scattered/belowground, from which they gathered only 75% of the seeds. Three-year experiments using exclosures which excluded either ants, rodents, both taxa, or neither taxon, indicated that either taxon alone, or both taxon together, have a severe impact on the density of seeds in the soil. When neither is present, seed densities remain high. Furthermore, any combination of granivores greatly reduces the number of samples with either high numbers of seeds or high biomass of seeds, although the ants tend to leave a greater number of large clumps of seeds than the rodents. Clumping indices are also extremely high in the absence of granivores. In opposition to the apparently detrimental effect of seed use by the granivores, surface seed-caching by rodents appears to enhance seed germination.","container-title":"Ecology","DOI":"10.2307/1936954","ISSN":"0012-9658","issue":"6","note":"publisher: Ecological Society of America","page":"1086-1092","source":"JSTOR","title":"Desert Granivore Foraging and Its Impact on Seed Densities and Distributions","URL":"https://www.jstor.org/stable/1936954","volume":"60","author":[{"family":"Reichman","given":"O. J."}],"accessed":{"date-parts":[["2023",5,18]]},"issued":{"date-parts":[["1979"]]}}},{"id":6127,"uris":["http://zotero.org/users/1810851/items/55UJJP85"],"itemData":{"id":6127,"type":"article-journal","abstract":"Zonation patterns of plants, including marine algae, have commonly been attributed solely and directly to physical factors. Experimental investigations of the factors affecting zonation of macroscopic, benthic algae in the New England rocky intertidal region demonstrated that biological factors set the lower limits of these plants. The mid zone at all but very exposed sites is usually dominated by brown fucoid algae. These plants are virtually absent in the low zone, which is dominated by the red alga Chondrus crispus (Irish moss). Total removal of Chondrus (including the prostrate holdfast) results in establishment of Fucus vesiculosus or F. distichus ssp. edendatus in the low zone. Fucus grows faster in the low than in the mid zone, appears healthy, and reproduces. Thus competition from Chondrus sets the lower limit of Fucus, not changes in light intensity or immersion time, per se, as previously assumed. If herbivores (primarily the perinwinkle snail Littorina littorea) are absent where Chondrus is removed, Fucus can settle very densely and occupy 100% of the space. If herbivores are present, Fucus colonizes, but less abundantly. Thus competition is the primary determinant of the zonation pattern (affecting presence or absense) and herbivory is of secondary importance (affecting abundance). Other experimental evidence suggests that the upper limit of Chondrus is determined by desiccation. The lower limit of Chondrus has not been investigated except where a sharp lower limit exists at the low intertidal—shallow subtidal interface. Experiments demonstrate that this is due to the grazing by sea urchins (Stronglyocentrotus droebachiensis) where they are locally abundant. Normally, Chondrus extends well into the subtidal region. These results parallel experimental studies of animal zonation in rocky intertidal regions in which biotic factors also set lower bathymetric limits. It is suggested that biogeographic ranges of some species may be similarly affected by biotic factors.","container-title":"Ecology","DOI":"10.2307/1935192","ISSN":"1939-9170","issue":"2","language":"en","note":"_eprint: https://onlinelibrary.wiley.com/doi/pdf/10.2307/1935192","page":"333-344","source":"Wiley Online Library","title":"Algal Zonation in the New England Rocky Intertidal Community: An Experimental Analysis","title-short":"Algal Zonation in the New England Rocky Intertidal Community","URL":"https://onlinelibrary.wiley.com/doi/abs/10.2307/1935192","volume":"61","author":[{"family":"Lubchenco","given":"Jane"}],"accessed":{"date-parts":[["2022",2,13]]},"issued":{"date-parts":[["1980"]]}}},{"id":12853,"uris":["http://zotero.org/users/1810851/items/WEKIGUVP"],"itemData":{"id":12853,"type":"article-journal","container-title":"BioScience","DOI":"10.2307/1309989","ISSN":"0006-3568","issue":"10","note":"publisher: [American Institute of Biological Sciences, Oxford University Press]","page":"634-639","source":"JSTOR","title":"Cascading Trophic Interactions and Lake Productivity","URL":"https://www.jstor.org/stable/1309989","volume":"35","author":[{"family":"Carpenter","given":"Stephen R."},{"family":"Kitchell","given":"James F."},{"family":"Hodgson","given":"James R."}],"accessed":{"date-parts":[["2023",5,18]]},"issued":{"date-parts":[["1985"]]}}},{"id":12852,"uris":["http://zotero.org/users/1810851/items/DZMM3TI4"],"itemData":{"id":12852,"type":"article-journal","abstract":"Experimental manipulations of fish in a Northern California river during summer base flow reveal that they have large effects on predators, herbivores, and plants in river food webs. California roach and juvenile steelhead consume predatory insects and fish fry, which feed on algivorous chironomid larvae. In the presence of fish, filamentous green algae are reduced to low, prostrate webs, infested with chironomids. When the absence of large fish releases smaller predators that suppress chironomids, algal biomass is higher, and tall upright algal turfs become covered with diatoms and cyanobacteria. These manipulations provide evidence that the Hairston, Smith, Slobodkin–Fretwell theory of trophic control, which predicts that plants will be alternately limited by resources or herbivores in food webs with odd and even numbers of trophic levels, has application to river communitics.","container-title":"Science","DOI":"10.1126/science.250.4982.811","issue":"4982","note":"publisher: American Association for the Advancement of Science","page":"811-814","source":"science.org (Atypon)","title":"Effects of Fish in River Food Webs","URL":"https://www.science.org/doi/10.1126/science.250.4982.811","volume":"250","author":[{"family":"Power","given":"Mary E."}],"accessed":{"date-parts":[["2023",5,18]]},"issued":{"date-parts":[["1990",11,9]]}}},{"id":12385,"uris":["http://zotero.org/users/1810851/items/LMCTBGHM"],"itemData":{"id":12385,"type":"book","ISBN":"0-521-55696-1","publisher":"Cambridge university press","title":"Experiments in ecology: their logical design and interpretation using analysis of variance","author":[{"family":"Underwood","given":"Antony James"},{"family":"Underwood","given":"Arthur Louis"},{"family":"Underwood","given":"A. J."},{"family":"Wnderwood","given":"A. J."}],"issued":{"date-parts":[["1997"]]}}},{"id":12865,"uris":["http://zotero.org/users/1810851/items/654ACPTD"],"itemData":{"id":12865,"type":"article-journal","abstract":"This study addresses questions about the problem of artifacts in field experiments on plant—animal interactions on rocky shores. In a previous study we suggested that grazing by limpets on filamentous algae facilitated the establishment of the red alga Rissoella verruculosa at mid-shore levels on the rocky coast south of Livorno (Italy). This model predicted similar patterns of recovery of Rissoella in plots exposed to limpets and in plots where both limpets and filamentous algae were removed. Here we explore this prediction through a 2-way factorial experiment in which limpets and filamentous algae were manipulated by means of barriers of epoxy-putty painted with copper paint and manual removal, respectively. The experimental results did not support this prediction as the brown crust Ralfsia verrucosa, rather than Rissoella, dominated in plots were both herbivores and the filamentous algae had been removed. These results, however, appeared confounded by artifacts due to the experimental procedure. The effects of barriers were tested by comparing patterns of recovery of species in plots surrounded by frames of epoxy-putty painted with discontinuous bands of copper paint, against control plots. This experiment revealed a significant positive effect of barriers on Ralfsia and a trend toward a negative effect on Rissoella. An additional experiment indicated that overgrowth by Ralfsia significantly reduced the expansion of the encrusting base of Rissoella. Overall, these patterns suggested the occurrence of indirect effects of artifacts: barriers, by increasing the abundance of Ralfsia indirectly prevented the establishment of Rissoella in plots where both limpets and the filamentous algae were removed. This study offers an example of how artifacts propagating through indirect pathways may further confound the results of field experiments.","container-title":"Journal of Experimental Marine Biology and Ecology","DOI":"10.1016/S0022-0981(96)02686-X","ISSN":"0022-0981","issue":"1","journalAbbreviation":"Journal of Experimental Marine Biology and Ecology","language":"en","page":"171-184","source":"ScienceDirect","title":"Confounding in field experiments: direct and indirect effects of artifacts due to the manipulation of limpets and macroalgae","title-short":"Confounding in field experiments","URL":"https://www.sciencedirect.com/science/article/pii/S002209819602686X","volume":"209","author":[{"family":"Benedetti-Cecchi","given":"Lisandro"},{"family":"Cinelli","given":"Francesco"}],"accessed":{"date-parts":[["2023",5,18]]},"issued":{"date-parts":[["1997",2,3]]}}},{"id":12855,"uris":["http://zotero.org/users/1810851/items/8RU6X7FY"],"itemData":{"id":12855,"type":"article-journal","abstract":"1 The Park Grass Experiment, begun in 1856, is the oldest ecological experiment in existence. Its value to science has changed and grown since it was founded to answer agricultural questions. In recent times the experiment has shown inter alia how: plant species richness, biomass and pH are related; community composition responds to climatic perturbation and nutrient additions; soil is acidified and corrected by liming. It also provided one of the first demonstrations of the evolution of adaptation at a very local scale and contains a putative case of the evolution of reproductive isolation by reinforcement. The application of molecular genetic markers to archived plant material promises to reveal a whole new chapter of genetic detail about the long-term dynamics of plant populations. 2 Over the range of values observed at Park Grass, biomass (productivity) has a negative effect upon species richness. Any positive effect of species richness on productivity could only be weak by comparison. The experiment provides support for both the competitive exclusion and pool size hypotheses for determination of species density. 3 Instantaneous comparisons of species richness between plots do not accurately reflect temporal rates of loss which may be multiplicative rather than additive. This suggests that comparisons among sites, nutrient inputs, especially N treatments, or soil acidity may in general underestimate the threat posed to plant species diversity by long-term changes in plant nutrient availability, both enrichment and depletion. 4 Differences between plots at the community level are maintained despite a flow of propagules between plots. There is no strong evidence for a spatial mass effect. 5 Guild (grass/legume/other) compositions of plant communities have equilibrated, but the species composition within guilds is more dynamic and continues to change over time, suggesting that species and guild abundances are independently regulated. 6 At least some members of all the major trophic levels, including predators (spiders), herbivores (leafhoppers) and detritivores (springtails) are treatment-specific in their distributions. 7 Plant populations on Park Grass are subdivided by treatments which, to some degree, have led to plots becoming genetically isolated from one another and decoupled demographically. This subdivision has created a metapopulation structure in each species, characterized by species-specific rates of local colonization and extinction. 8 Inverse clines in flowering time occur in the grass Anthoxanthum odoratum across some plot boundaries. These suggest that reproductive isolation between plots has been reinforced by natural selection. 9 Drift as well as selection may have taken place in A. odoratum, especially on plots where effective population size is restricted by population bottlenecks caused by drought. 10 Park Grass illustrates how long-term experiments grow in value with time and how they may be used to investigate scientific questions that were inconceivable at their inception. This is as likely to be true of the future of Park Grass as it has proved to be of its past.","container-title":"Journal of Ecology","DOI":"10.1111/j.1365-2745.2006.01145.x","ISSN":"1365-2745","issue":"4","language":"en","note":"_eprint: https://onlinelibrary.wiley.com/doi/pdf/10.1111/j.1365-2745.2006.01145.x","page":"801-814","source":"Wiley Online Library","title":"The Park Grass Experiment 1856–2006: its contribution to ecology","title-short":"The Park Grass Experiment 1856–2006","URL":"https://onlinelibrary.wiley.com/doi/abs/10.1111/j.1365-2745.2006.01145.x","volume":"94","author":[{"family":"Silvertown","given":"Jonathan"},{"family":"Poulton","given":"Paul"},{"family":"Johnston","given":"Edward"},{"family":"Edwards","given":"Grant"},{"family":"Heard","given":"Matthew"},{"family":"Biss","given":"Pamela M."}],"accessed":{"date-parts":[["2023",5,18]]},"issued":{"date-parts":[["2006"]]}}},{"id":12863,"uris":["http://zotero.org/users/1810851/items/6D4GMBPG"],"itemData":{"id":12863,"type":"book","abstract":"A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(Benedetti-Cecchi &amp; Cinelli 1997; Carpenter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1985; Gotelli &amp; Ellison 2012;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Lubchenco 1980; Paine 1966; Power 1990; Reichman 1979; Silvertown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2006; Underwood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1997)</w:t>
      </w:r>
      <w:r w:rsidRPr="002C3801">
        <w:rPr>
          <w:rFonts w:ascii="Times New Roman" w:eastAsia="Calibri" w:hAnsi="Times New Roman" w:cs="Times New Roman"/>
          <w:color w:val="333333"/>
          <w:sz w:val="24"/>
          <w:szCs w:val="24"/>
        </w:rPr>
        <w:fldChar w:fldCharType="end"/>
      </w:r>
      <w:r w:rsidRPr="00FF4656">
        <w:rPr>
          <w:rFonts w:ascii="Times New Roman" w:eastAsia="Calibri" w:hAnsi="Times New Roman" w:cs="Times New Roman"/>
          <w:color w:val="333333"/>
          <w:sz w:val="24"/>
          <w:szCs w:val="24"/>
        </w:rPr>
        <w:t>.</w:t>
      </w:r>
      <w:r w:rsidR="00037819" w:rsidRPr="00FF4656">
        <w:rPr>
          <w:rFonts w:ascii="Times New Roman" w:eastAsia="Calibri" w:hAnsi="Times New Roman" w:cs="Times New Roman"/>
          <w:color w:val="333333"/>
          <w:sz w:val="24"/>
          <w:szCs w:val="24"/>
        </w:rPr>
        <w:t xml:space="preserve"> </w:t>
      </w:r>
      <w:r w:rsidR="00C9280B" w:rsidRPr="00FF4656">
        <w:rPr>
          <w:rFonts w:ascii="Times New Roman" w:eastAsia="Calibri" w:hAnsi="Times New Roman" w:cs="Times New Roman"/>
          <w:color w:val="333333"/>
          <w:sz w:val="24"/>
          <w:szCs w:val="24"/>
          <w:lang w:val="en-US"/>
        </w:rPr>
        <w:t xml:space="preserve">However, experiments also rely on assumptions </w:t>
      </w:r>
      <w:r w:rsidR="00107933">
        <w:rPr>
          <w:rFonts w:ascii="Times New Roman" w:eastAsia="Calibri" w:hAnsi="Times New Roman" w:cs="Times New Roman"/>
          <w:color w:val="333333"/>
          <w:sz w:val="24"/>
          <w:szCs w:val="24"/>
          <w:lang w:val="en-US"/>
        </w:rPr>
        <w:t xml:space="preserve">for causal interpretation of effects </w:t>
      </w:r>
      <w:r w:rsidR="00FF4656">
        <w:rPr>
          <w:rFonts w:ascii="Times New Roman" w:eastAsia="Calibri" w:hAnsi="Times New Roman" w:cs="Times New Roman"/>
          <w:color w:val="333333"/>
          <w:sz w:val="24"/>
          <w:szCs w:val="24"/>
          <w:lang w:val="en-US"/>
        </w:rPr>
        <w:fldChar w:fldCharType="begin"/>
      </w:r>
      <w:r w:rsidR="00045A25">
        <w:rPr>
          <w:rFonts w:ascii="Times New Roman" w:eastAsia="Calibri" w:hAnsi="Times New Roman" w:cs="Times New Roman"/>
          <w:color w:val="333333"/>
          <w:sz w:val="24"/>
          <w:szCs w:val="24"/>
          <w:lang w:val="en-US"/>
        </w:rPr>
        <w:instrText xml:space="preserve"> ADDIN ZOTERO_ITEM CSL_CITATION {"citationID":"a1qilarjlf2","properties":{"formattedCitation":"(Kimmel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FF4656">
        <w:rPr>
          <w:rFonts w:ascii="Times New Roman" w:eastAsia="Calibri" w:hAnsi="Times New Roman" w:cs="Times New Roman"/>
          <w:color w:val="333333"/>
          <w:sz w:val="24"/>
          <w:szCs w:val="24"/>
          <w:lang w:val="en-US"/>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FF4656">
        <w:rPr>
          <w:rFonts w:ascii="Times New Roman" w:eastAsia="Calibri" w:hAnsi="Times New Roman" w:cs="Times New Roman"/>
          <w:color w:val="333333"/>
          <w:sz w:val="24"/>
          <w:szCs w:val="24"/>
          <w:lang w:val="en-US"/>
        </w:rPr>
        <w:fldChar w:fldCharType="end"/>
      </w:r>
      <w:r w:rsidR="00C9280B" w:rsidRPr="00FF4656">
        <w:rPr>
          <w:rFonts w:ascii="Times New Roman" w:eastAsia="Calibri" w:hAnsi="Times New Roman" w:cs="Times New Roman"/>
          <w:color w:val="333333"/>
          <w:sz w:val="24"/>
          <w:szCs w:val="24"/>
          <w:lang w:val="en-US"/>
        </w:rPr>
        <w:t>,</w:t>
      </w:r>
      <w:r w:rsidR="00095918" w:rsidRPr="00FF4656">
        <w:rPr>
          <w:rFonts w:ascii="Times New Roman" w:eastAsia="Calibri" w:hAnsi="Times New Roman" w:cs="Times New Roman"/>
          <w:color w:val="333333"/>
          <w:sz w:val="24"/>
          <w:szCs w:val="24"/>
          <w:lang w:val="en-US"/>
        </w:rPr>
        <w:t xml:space="preserve"> which can be hard to meet in the field</w:t>
      </w:r>
      <w:r w:rsidR="00230051">
        <w:rPr>
          <w:rFonts w:ascii="Times New Roman" w:eastAsia="Calibri" w:hAnsi="Times New Roman" w:cs="Times New Roman"/>
          <w:color w:val="333333"/>
          <w:sz w:val="24"/>
          <w:szCs w:val="24"/>
          <w:lang w:val="en-US"/>
        </w:rPr>
        <w:t>. Experiments can also</w:t>
      </w:r>
      <w:r w:rsidR="00C9280B" w:rsidRPr="00FF4656">
        <w:rPr>
          <w:rFonts w:ascii="Times New Roman" w:eastAsia="Calibri" w:hAnsi="Times New Roman" w:cs="Times New Roman"/>
          <w:color w:val="333333"/>
          <w:sz w:val="24"/>
          <w:szCs w:val="24"/>
          <w:lang w:val="en-US"/>
        </w:rPr>
        <w:t xml:space="preserve"> </w:t>
      </w:r>
      <w:r w:rsidR="00FF4656">
        <w:rPr>
          <w:rFonts w:ascii="Times New Roman" w:eastAsia="Calibri" w:hAnsi="Times New Roman" w:cs="Times New Roman"/>
          <w:color w:val="333333"/>
          <w:sz w:val="24"/>
          <w:szCs w:val="24"/>
          <w:lang w:val="en-US"/>
        </w:rPr>
        <w:t>induce</w:t>
      </w:r>
      <w:r w:rsidR="00C9280B" w:rsidRPr="00FF4656">
        <w:rPr>
          <w:rFonts w:ascii="Times New Roman" w:eastAsia="Calibri" w:hAnsi="Times New Roman" w:cs="Times New Roman"/>
          <w:color w:val="333333"/>
          <w:sz w:val="24"/>
          <w:szCs w:val="24"/>
          <w:lang w:val="en-US"/>
        </w:rPr>
        <w:t xml:space="preserve"> artefacts </w:t>
      </w:r>
      <w:r w:rsidR="00FF4656">
        <w:rPr>
          <w:rFonts w:ascii="Times New Roman" w:eastAsia="Calibri" w:hAnsi="Times New Roman" w:cs="Times New Roman"/>
          <w:color w:val="333333"/>
          <w:sz w:val="24"/>
          <w:szCs w:val="24"/>
          <w:lang w:val="en-US"/>
        </w:rPr>
        <w:t>or rely on</w:t>
      </w:r>
      <w:r w:rsidR="00C9280B" w:rsidRPr="00FF4656">
        <w:rPr>
          <w:rFonts w:ascii="Times New Roman" w:eastAsia="Calibri" w:hAnsi="Times New Roman" w:cs="Times New Roman"/>
          <w:color w:val="333333"/>
          <w:sz w:val="24"/>
          <w:szCs w:val="24"/>
          <w:lang w:val="en-US"/>
        </w:rPr>
        <w:t xml:space="preserve"> conditions that make them hard to generalize to nat</w:t>
      </w:r>
      <w:r w:rsidR="00C9280B" w:rsidRPr="00A72E6B">
        <w:rPr>
          <w:rFonts w:ascii="Times New Roman" w:eastAsia="Calibri" w:hAnsi="Times New Roman" w:cs="Times New Roman"/>
          <w:color w:val="333333"/>
          <w:sz w:val="24"/>
          <w:szCs w:val="24"/>
          <w:lang w:val="en-US"/>
        </w:rPr>
        <w:t>ural ecosystems</w:t>
      </w:r>
      <w:r w:rsidR="00A72E6B" w:rsidRPr="00A72E6B">
        <w:rPr>
          <w:rFonts w:ascii="Times New Roman" w:eastAsia="Calibri" w:hAnsi="Times New Roman" w:cs="Times New Roman"/>
          <w:color w:val="333333"/>
          <w:sz w:val="24"/>
          <w:szCs w:val="24"/>
          <w:lang w:val="en-US"/>
        </w:rPr>
        <w:t xml:space="preserve"> </w:t>
      </w:r>
      <w:r w:rsidR="00A72E6B" w:rsidRPr="00A72E6B">
        <w:rPr>
          <w:rFonts w:ascii="Times New Roman" w:eastAsia="Calibri" w:hAnsi="Times New Roman" w:cs="Times New Roman"/>
          <w:color w:val="333333"/>
          <w:sz w:val="24"/>
          <w:szCs w:val="24"/>
          <w:lang w:val="en-US"/>
        </w:rPr>
        <w:fldChar w:fldCharType="begin"/>
      </w:r>
      <w:r w:rsidR="00A72E6B" w:rsidRPr="00A72E6B">
        <w:rPr>
          <w:rFonts w:ascii="Times New Roman" w:eastAsia="Calibri" w:hAnsi="Times New Roman" w:cs="Times New Roman"/>
          <w:color w:val="333333"/>
          <w:sz w:val="24"/>
          <w:szCs w:val="24"/>
          <w:lang w:val="en-US"/>
        </w:rPr>
        <w:instrText xml:space="preserve"> ADDIN ZOTERO_ITEM CSL_CITATION {"citationID":"a4shrrgd8u","properties":{"formattedCitation":"\\uldash{(e.g., see discussions in Ruesink 2000; Stachowicz {\\i{}et al.} 2008; Wolkovich {\\i{}et al.} 2012)}","plainCitation":"(e.g., see discussions in Ruesink 2000; Stachowicz et al. 2008; Wolkovich et al. 2012)","noteIndex":0},"citationItems":[{"id":5236,"uris":["http://zotero.org/users/1810851/items/8V73NMIP"],"itemData":{"id":5236,"type":"article-journal","abstract":"Mesograzers (herbivores &lt;2.5 cm) are both diverse and abundant, but their relative effects on intertidal communities have rarely been quantified. Here I examine the effects of crustacean and polychaete mesograzers on two intertidal resources, the red alga Odonthalia floccosa Esp. (Falkenb.) and the epiphytic diatom Isthmia nervosa Kütz. The mesograzers were hermit crabs (Pagurus hirsutiusculus (Dana) and P. granosimanus (Benedict)), amphipods (Hyale frequens Stout and H. pugettensis (Dana)), isopod (Idotea wosnesenskii (Brandt)), juvenile kelp crab (Pugettia producta (Randall)), and polychaete worm (Platynereis bicanaliculata (Baird)). Feeding rates on Isthmia, measured in the laboratory for different consumer species and size classes, scaled allometrically with body mass. Consumption rates were 2-23% of body mass daily on a fresh weight basis. However, feeding rates on Odonthalia did not scale, suggesting that size will not always indicate per capita effect. Mesograzer densities were measured on Tatoosh Island, Washington, USA. The mesograzer predicted to have the largest total effect (P. hirsutiusculus), based on densityxfeeding rate, was neither the most abundant nor the most voracious. The validity of these sorts of predictions depends on how well feeding rates measured in the laboratory approximate per capita effects under field conditions. Predictions were compared to observed effects in field microcosms. Given known numbers of mesograzers, predictions were made about the amount of Isthmia biomass that should disappear over 2 weeks from microcosms (9x9x12 cm) anchored in tidepools. Average per capita effects in field microcosms were correlated with laboratory feeding rates, but, for three species with significant feeding on Isthmia, effects were lower than feeding rates predicted. Feeding trials may overestimate community impact because they fail to account for alternative food, search times, resource productivity and stimulation of growth, or interference from other consumers. Nevertheless, densities of mesograzers can reach sufficiently high levels so that even feeble per capita effects combine to alter biomass of epiphytes and perhaps other small algae.","container-title":"Journal of Experimental Marine Biology and Ecology","issue":"2","journalAbbreviation":"J. Exp. Mar. Biol. Ecol.","page":"163-176","title":"Intertidal mesograzers in field microcosms: linking laboratory feeding rates to community dynamics.","URL":"http://eutils.ncbi.nlm.nih.gov/entrez/eutils/elink.fcgi?dbfrom=pubmed&amp;id=10771300&amp;retmode=ref&amp;cmd=prlinks","volume":"248","author":[{"family":"Ruesink","given":"JL"}],"issued":{"date-parts":[["2000"]]}},"label":"page","prefix":"e.g., see discussions in "},{"id":1363,"uris":["http://zotero.org/users/1810851/items/QF4VLRLC"],"itemData":{"id":1363,"type":"article-journal","container-title":"Proceedings of the National Academy of Sciences","journalAbbreviation":"Proc. Natl. Acad. Sci. U.S.A.","page":"18842-18847","title":"Complementarity in marine biodiversity manipulations: reconciling divergent evidence from field and mesocosm experiments","volume":"105","author":[{"family":"Stachowicz","given":"J. J."},{"family":"Best","given":"R. J."},{"family":"Bracken","given":"M. E. S."},{"family":"Graham","given":"M. H."}],"issued":{"date-parts":[["2008"]]}}},{"id":4085,"uris":["http://zotero.org/users/1810851/items/M26B2E52"],"itemData":{"id":4085,"type":"article-journal","container-title":"Nature","DOI":"10.1038/nature11014","journalAbbreviation":"Nature","title":"Warming experiments underpredict plant phenological responses to climate change","URL":"http://www.nature.com/doifinder/10.1038/nature11014","author":[{"family":"Wolkovich","given":"E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E"}],"issued":{"date-parts":[["2012"]]}}}],"schema":"https://github.com/citation-style-language/schema/raw/master/csl-citation.json"} </w:instrText>
      </w:r>
      <w:r w:rsidR="00A72E6B" w:rsidRPr="00A72E6B">
        <w:rPr>
          <w:rFonts w:ascii="Times New Roman" w:eastAsia="Calibri" w:hAnsi="Times New Roman" w:cs="Times New Roman"/>
          <w:color w:val="333333"/>
          <w:sz w:val="24"/>
          <w:szCs w:val="24"/>
          <w:lang w:val="en-US"/>
        </w:rPr>
        <w:fldChar w:fldCharType="separate"/>
      </w:r>
      <w:r w:rsidR="00A72E6B" w:rsidRPr="00A72E6B">
        <w:rPr>
          <w:rFonts w:ascii="Times New Roman" w:hAnsi="Times New Roman" w:cs="Times New Roman"/>
          <w:color w:val="000000"/>
          <w:sz w:val="24"/>
        </w:rPr>
        <w:t xml:space="preserve">(e.g., see discussions in Ruesink 2000; Stachowicz </w:t>
      </w:r>
      <w:r w:rsidR="00A72E6B" w:rsidRPr="00A72E6B">
        <w:rPr>
          <w:rFonts w:ascii="Times New Roman" w:hAnsi="Times New Roman" w:cs="Times New Roman"/>
          <w:i/>
          <w:iCs/>
          <w:color w:val="000000"/>
          <w:sz w:val="24"/>
        </w:rPr>
        <w:t>et al.</w:t>
      </w:r>
      <w:r w:rsidR="00A72E6B" w:rsidRPr="00A72E6B">
        <w:rPr>
          <w:rFonts w:ascii="Times New Roman" w:hAnsi="Times New Roman" w:cs="Times New Roman"/>
          <w:color w:val="000000"/>
          <w:sz w:val="24"/>
        </w:rPr>
        <w:t xml:space="preserve"> 2008; Wolkovich </w:t>
      </w:r>
      <w:r w:rsidR="00A72E6B" w:rsidRPr="00A72E6B">
        <w:rPr>
          <w:rFonts w:ascii="Times New Roman" w:hAnsi="Times New Roman" w:cs="Times New Roman"/>
          <w:i/>
          <w:iCs/>
          <w:color w:val="000000"/>
          <w:sz w:val="24"/>
        </w:rPr>
        <w:t>et al.</w:t>
      </w:r>
      <w:r w:rsidR="00A72E6B" w:rsidRPr="00A72E6B">
        <w:rPr>
          <w:rFonts w:ascii="Times New Roman" w:hAnsi="Times New Roman" w:cs="Times New Roman"/>
          <w:color w:val="000000"/>
          <w:sz w:val="24"/>
        </w:rPr>
        <w:t xml:space="preserve"> 2012)</w:t>
      </w:r>
      <w:r w:rsidR="00A72E6B" w:rsidRPr="00A72E6B">
        <w:rPr>
          <w:rFonts w:ascii="Times New Roman" w:eastAsia="Calibri" w:hAnsi="Times New Roman" w:cs="Times New Roman"/>
          <w:color w:val="333333"/>
          <w:sz w:val="24"/>
          <w:szCs w:val="24"/>
          <w:lang w:val="en-US"/>
        </w:rPr>
        <w:fldChar w:fldCharType="end"/>
      </w:r>
      <w:r w:rsidR="00C9280B" w:rsidRPr="00A72E6B">
        <w:rPr>
          <w:rFonts w:ascii="Times New Roman" w:eastAsia="Calibri" w:hAnsi="Times New Roman" w:cs="Times New Roman"/>
          <w:color w:val="333333"/>
          <w:sz w:val="24"/>
          <w:szCs w:val="24"/>
          <w:lang w:val="en-US"/>
        </w:rPr>
        <w:t>.</w:t>
      </w:r>
      <w:r w:rsidR="00C9280B" w:rsidRPr="00FF4656">
        <w:rPr>
          <w:rFonts w:ascii="Times New Roman" w:eastAsia="Calibri" w:hAnsi="Times New Roman" w:cs="Times New Roman"/>
          <w:color w:val="333333"/>
          <w:sz w:val="24"/>
          <w:szCs w:val="24"/>
          <w:lang w:val="en-US"/>
        </w:rPr>
        <w:t xml:space="preserve"> </w:t>
      </w:r>
      <w:r w:rsidR="00095918" w:rsidRPr="00FF4656">
        <w:rPr>
          <w:rFonts w:ascii="Times New Roman" w:eastAsia="Calibri" w:hAnsi="Times New Roman" w:cs="Times New Roman"/>
          <w:color w:val="333333"/>
          <w:sz w:val="24"/>
          <w:szCs w:val="24"/>
          <w:lang w:val="en-US"/>
        </w:rPr>
        <w:t xml:space="preserve">Further, </w:t>
      </w:r>
      <w:r w:rsidR="00095918">
        <w:rPr>
          <w:rFonts w:ascii="Times New Roman" w:eastAsia="Calibri" w:hAnsi="Times New Roman" w:cs="Times New Roman"/>
          <w:color w:val="333333"/>
          <w:sz w:val="24"/>
          <w:szCs w:val="24"/>
        </w:rPr>
        <w:t>t</w:t>
      </w:r>
      <w:r w:rsidRPr="002C3801">
        <w:rPr>
          <w:rFonts w:ascii="Times New Roman" w:eastAsia="Calibri" w:hAnsi="Times New Roman" w:cs="Times New Roman"/>
          <w:color w:val="333333"/>
          <w:sz w:val="24"/>
          <w:szCs w:val="24"/>
        </w:rPr>
        <w:t>his reliance on the primacy of experiments has meant that the tools of other disciplines</w:t>
      </w:r>
      <w:r w:rsidR="00037819" w:rsidRPr="002C3801">
        <w:rPr>
          <w:rFonts w:ascii="Times New Roman" w:eastAsia="Calibri" w:hAnsi="Times New Roman" w:cs="Times New Roman"/>
          <w:color w:val="333333"/>
          <w:sz w:val="24"/>
          <w:szCs w:val="24"/>
        </w:rPr>
        <w:t xml:space="preserve"> have been largely absent from the ecologist’s toolbox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{"citationID":"a1qsnlbpa1o","properties":{"formattedCitation":"(but see Butsic {\\i{}et al.} 2017; Grace 2021; Kendall 2015; Larsen {\\i{}et al.} 2019; Rinella {\\i{}et al.} 2020; Shipley 2016 for example)","plainCitation":"(but see Butsic et al. 2017; Grace 2021; Kendall 2015; Larsen et al. 2019; Rinella et al. 2020; Shipley 2016 for example)","noteIndex":0},"citationItems":[{"id":12354,"uris":["http://zotero.org/users/1810851/items/X7JJREPF"],"itemData":{"id":12354,"type":"article-journal","abstract":"Many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T."}],"accessed":{"date-parts":[["2022",4,20]]},"issued":{"date-parts":[["2020"]]}},"label":"page"},{"id":13007,"uris":["http://zotero.org/users/1810851/items/HKVRV5IJ"],"itemData":{"id":13007,"type":"book","abstract":"Many problems in biology require an understanding of the relationships among variables in a multivariate causal context. Exploring such cause-effect relationships through a series of statistical methods, this book explains how to test causal hypotheses when randomised experiments cannot be performed. This completely revised and updated edition features detailed explanations for carrying out statistical methods using the popular and freely available R statistical language. Sections on d-sep tests, latent constructs that are common in biology, missing values, phylogenetic constraints, and multilevel models are also an important feature of this new edition. Written for biologists and using a minimum of statistical jargon, the concept of testing multivariate causal hypotheses using structural equations and path analysis is demystified. Assuming only a basic understanding of statistical analysis, this new edition is a valuable resource for both students and practising biologists.","edition":"2","event-place":"Cambridge","ISBN":"978-1-107-44259-7","note":"DOI: 10.1017/CBO9781139979573","publisher":"Cambridge University Press","publisher-place":"Cambridge","source":"Cambridge University Press","title":"Cause and Correlation in Biology: A User's Guide to Path Analysis, Structural Equations and Causal Inference with R","title-short":"Cause and Correlation in Biology","URL":"https://www.cambridge.org/core/books/cause-and-correlation-in-biology/247799189B31939D24BC0F61FD59E9BB","author":[{"family":"Shipley","given":"Bill"}],"accessed":{"date-parts":[["2023",11,3]]},"issued":{"date-parts":[["2016"]]}},"label":"page","suffix":" for example"}],"schema":"https://github.com/citation-style-language/schema/raw/master/csl-citation.json"}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w:t>
      </w:r>
      <w:r w:rsidR="00045A25" w:rsidRPr="00772672">
        <w:rPr>
          <w:rFonts w:ascii="Times New Roman" w:hAnsi="Times New Roman" w:cs="Times New Roman"/>
          <w:i/>
          <w:iCs/>
          <w:sz w:val="24"/>
        </w:rPr>
        <w:t>but see</w:t>
      </w:r>
      <w:r w:rsidR="00045A25" w:rsidRPr="00045A25">
        <w:rPr>
          <w:rFonts w:ascii="Times New Roman" w:hAnsi="Times New Roman" w:cs="Times New Roman"/>
          <w:sz w:val="24"/>
        </w:rPr>
        <w:t xml:space="preserve"> Butsic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2017; Grace 2021; Kendall 2015; Larsen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Rinella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2020; Shipley 2016 for example)</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rPr>
        <w:t xml:space="preserve">. </w:t>
      </w:r>
      <w:r w:rsidR="005230C7">
        <w:rPr>
          <w:rFonts w:ascii="Times New Roman" w:eastAsia="Calibri" w:hAnsi="Times New Roman" w:cs="Times New Roman"/>
          <w:color w:val="333333"/>
          <w:sz w:val="24"/>
          <w:szCs w:val="24"/>
        </w:rPr>
        <w:t>Recently, though,</w:t>
      </w:r>
      <w:r w:rsidR="007C19DF">
        <w:rPr>
          <w:rFonts w:ascii="Times New Roman" w:eastAsia="Calibri" w:hAnsi="Times New Roman" w:cs="Times New Roman"/>
          <w:color w:val="333333"/>
          <w:sz w:val="24"/>
          <w:szCs w:val="24"/>
        </w:rPr>
        <w:t xml:space="preserve"> interest </w:t>
      </w:r>
      <w:r w:rsidR="009B65A1">
        <w:rPr>
          <w:rFonts w:ascii="Times New Roman" w:eastAsia="Calibri" w:hAnsi="Times New Roman" w:cs="Times New Roman"/>
          <w:color w:val="333333"/>
          <w:sz w:val="24"/>
          <w:szCs w:val="24"/>
        </w:rPr>
        <w:t>in</w:t>
      </w:r>
      <w:r w:rsidR="007C19DF">
        <w:rPr>
          <w:rFonts w:ascii="Times New Roman" w:eastAsia="Calibri" w:hAnsi="Times New Roman" w:cs="Times New Roman"/>
          <w:color w:val="333333"/>
          <w:sz w:val="24"/>
          <w:szCs w:val="24"/>
        </w:rPr>
        <w:t xml:space="preserve"> causal inference in ecology</w:t>
      </w:r>
      <w:r w:rsidR="002C3219">
        <w:rPr>
          <w:rFonts w:ascii="Times New Roman" w:eastAsia="Calibri" w:hAnsi="Times New Roman" w:cs="Times New Roman"/>
          <w:color w:val="333333"/>
          <w:sz w:val="24"/>
          <w:szCs w:val="24"/>
        </w:rPr>
        <w:t xml:space="preserve"> for observational data</w:t>
      </w:r>
      <w:r w:rsidR="009B65A1">
        <w:rPr>
          <w:rFonts w:ascii="Times New Roman" w:eastAsia="Calibri" w:hAnsi="Times New Roman" w:cs="Times New Roman"/>
          <w:color w:val="333333"/>
          <w:sz w:val="24"/>
          <w:szCs w:val="24"/>
        </w:rPr>
        <w:t xml:space="preserve"> </w:t>
      </w:r>
      <w:r w:rsidR="00A72E6B">
        <w:rPr>
          <w:rFonts w:ascii="Times New Roman" w:eastAsia="Calibri" w:hAnsi="Times New Roman" w:cs="Times New Roman"/>
          <w:color w:val="333333"/>
          <w:sz w:val="24"/>
          <w:szCs w:val="24"/>
        </w:rPr>
        <w:t>has grown,</w:t>
      </w:r>
      <w:r w:rsidR="007C19DF">
        <w:rPr>
          <w:rFonts w:ascii="Times New Roman" w:eastAsia="Calibri" w:hAnsi="Times New Roman" w:cs="Times New Roman"/>
          <w:color w:val="333333"/>
          <w:sz w:val="24"/>
          <w:szCs w:val="24"/>
        </w:rPr>
        <w:t xml:space="preserve"> </w:t>
      </w:r>
      <w:r w:rsidR="005230C7">
        <w:rPr>
          <w:rFonts w:ascii="Times New Roman" w:eastAsia="Calibri" w:hAnsi="Times New Roman" w:cs="Times New Roman"/>
          <w:color w:val="333333"/>
          <w:sz w:val="24"/>
          <w:szCs w:val="24"/>
        </w:rPr>
        <w:t>drawing</w:t>
      </w:r>
      <w:r w:rsidR="007C19DF">
        <w:rPr>
          <w:rFonts w:ascii="Times New Roman" w:eastAsia="Calibri" w:hAnsi="Times New Roman" w:cs="Times New Roman"/>
          <w:color w:val="333333"/>
          <w:sz w:val="24"/>
          <w:szCs w:val="24"/>
        </w:rPr>
        <w:t xml:space="preserve"> on </w:t>
      </w:r>
      <w:r w:rsidR="005230C7">
        <w:rPr>
          <w:rFonts w:ascii="Times New Roman" w:eastAsia="Calibri" w:hAnsi="Times New Roman" w:cs="Times New Roman"/>
          <w:color w:val="333333"/>
          <w:sz w:val="24"/>
          <w:szCs w:val="24"/>
        </w:rPr>
        <w:t xml:space="preserve">a diverse suite of methods from </w:t>
      </w:r>
      <w:r w:rsidR="0093204D">
        <w:rPr>
          <w:rFonts w:ascii="Times New Roman" w:eastAsia="Calibri" w:hAnsi="Times New Roman" w:cs="Times New Roman"/>
          <w:color w:val="333333"/>
          <w:sz w:val="24"/>
          <w:szCs w:val="24"/>
        </w:rPr>
        <w:t xml:space="preserve">other </w:t>
      </w:r>
      <w:r w:rsidR="007C19DF">
        <w:rPr>
          <w:rFonts w:ascii="Times New Roman" w:eastAsia="Calibri" w:hAnsi="Times New Roman" w:cs="Times New Roman"/>
          <w:color w:val="333333"/>
          <w:sz w:val="24"/>
          <w:szCs w:val="24"/>
        </w:rPr>
        <w:t>field</w:t>
      </w:r>
      <w:r w:rsidR="0093204D">
        <w:rPr>
          <w:rFonts w:ascii="Times New Roman" w:eastAsia="Calibri" w:hAnsi="Times New Roman" w:cs="Times New Roman"/>
          <w:color w:val="333333"/>
          <w:sz w:val="24"/>
          <w:szCs w:val="24"/>
        </w:rPr>
        <w:t>s focused</w:t>
      </w:r>
      <w:r w:rsidR="007C19DF">
        <w:rPr>
          <w:rFonts w:ascii="Times New Roman" w:eastAsia="Calibri" w:hAnsi="Times New Roman" w:cs="Times New Roman"/>
          <w:color w:val="333333"/>
          <w:sz w:val="24"/>
          <w:szCs w:val="24"/>
        </w:rPr>
        <w:t xml:space="preserve"> o</w:t>
      </w:r>
      <w:r w:rsidR="0093204D">
        <w:rPr>
          <w:rFonts w:ascii="Times New Roman" w:eastAsia="Calibri" w:hAnsi="Times New Roman" w:cs="Times New Roman"/>
          <w:color w:val="333333"/>
          <w:sz w:val="24"/>
          <w:szCs w:val="24"/>
        </w:rPr>
        <w:t>n</w:t>
      </w:r>
      <w:r w:rsidR="007C19DF">
        <w:rPr>
          <w:rFonts w:ascii="Times New Roman" w:eastAsia="Calibri" w:hAnsi="Times New Roman" w:cs="Times New Roman"/>
          <w:color w:val="333333"/>
          <w:sz w:val="24"/>
          <w:szCs w:val="24"/>
        </w:rPr>
        <w:t xml:space="preserve"> casual inference</w:t>
      </w:r>
      <w:r w:rsidR="00EA5E7A">
        <w:rPr>
          <w:rFonts w:ascii="Times New Roman" w:eastAsia="Times New Roman" w:hAnsi="Times New Roman" w:cs="Times New Roman"/>
          <w:color w:val="000000"/>
          <w:sz w:val="24"/>
          <w:szCs w:val="24"/>
        </w:rPr>
        <w:t xml:space="preserve"> </w:t>
      </w:r>
      <w:r w:rsidR="00EA5E7A" w:rsidRPr="00EA5E7A">
        <w:rPr>
          <w:rFonts w:ascii="Times New Roman" w:eastAsia="Times New Roman" w:hAnsi="Times New Roman" w:cs="Times New Roman"/>
          <w:color w:val="000000"/>
          <w:sz w:val="24"/>
          <w:szCs w:val="24"/>
        </w:rPr>
        <w:fldChar w:fldCharType="begin"/>
      </w:r>
      <w:r w:rsidR="00045A25">
        <w:rPr>
          <w:rFonts w:ascii="Times New Roman" w:eastAsia="Times New Roman" w:hAnsi="Times New Roman" w:cs="Times New Roman"/>
          <w:color w:val="000000"/>
          <w:sz w:val="24"/>
          <w:szCs w:val="24"/>
        </w:rPr>
        <w:instrText xml:space="preserve"> ADDIN ZOTERO_ITEM CSL_CITATION {"citationID":"a1b3g7g6cht","properties":{"formattedCitation":"(Arif &amp; MacNeil 2022, 2023; Dee {\\i{}et al.} 2023; Dudney {\\i{}et al.} 2021; Grace &amp; Irvine 2020; Larsen 2013; Larsen {\\i{}et al.} 2019; MacDonald &amp; Mordecai 2019; Simler-Williamson &amp; Germino 2022)","plainCitation":"(Arif &amp; MacNeil 2022, 2023; Dee et al. 2023; Dudney et al. 2021; Grace &amp; Irvine 2020; Larsen 2013; Larsen et al. 2019; MacDonald &amp; Mordecai 2019; Simler-Williamson &amp; Germino 2022)","noteIndex":0},"citationItems":[{"id":12618,"uris":["http://zotero.org/users/1810851/items/YANEP3LK"],"itemData":{"id":12618,"type":"article-journal","abstract":"Recent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M."}],"accessed":{"date-parts":[["2020",6,25]]},"issued":{"date-parts":[["2020",4]]}}},{"id":13015,"uris":["http://zotero.org/users/1810851/items/H9CP777C"],"itemData":{"id":13015,"type":"article-journal","abstract":"The increase in agricultural production over the past 40 y has greatly altered land-use patterns, often resulting in simplified landscapes composed of large swaths of monocultures separated by small fragments of natural lands. These simplified landscapes may be more susceptible to insect pest pressure because of the loss of natural enemies and the increased size and connectivity of crop resources, and a recent analysis from a single year (2007) suggests this increased susceptibility results in increased insecticide use. I broaden the temporal analysis of this connection between landscape simplification and insecticide use by examining cross-sectional and panel data models from multiple decades (US Department of Agriculture Census of Agriculture years 2007, 2002, 1997, 1992, 1987) for seven Midwestern states composed of over 560 counties. I find that although the proportion of county in cropland—my metric for landscape simplification—was positively correlated with insecticide use in 2007, this relationship is absent or reversed in prior census years and when all years are analyzed together. This broader temporal perspective suggests that landscape simplification has inconsistent effects on insecticide use and that multiyear studies will be key to unlocking the true drivers of variation in insecticide application.","container-title":"Proceedings of the National Academy of Sciences","DOI":"10.1073/pnas.1301900110","issue":"38","note":"publisher: Proceedings of the National Academy of Sciences","page":"15330-15335","source":"pnas.org (Atypon)","title":"Agricultural landscape simplification does not consistently drive insecticide use","URL":"https://www.pnas.org/doi/full/10.1073/pnas.1301900110","volume":"110","author":[{"family":"Larsen","given":"Ashley E."}],"accessed":{"date-parts":[["2023",11,3]]},"issued":{"date-parts":[["2013",9,17]]}}},{"id":13004,"uris":["http://zotero.org/users/1810851/items/WUMJL6HU"],"itemData":{"id":13004,"type":"article-journal","abstract":"Randomized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045A25">
        <w:rPr>
          <w:rFonts w:ascii="Cambria Math" w:eastAsia="Times New Roman" w:hAnsi="Cambria Math" w:cs="Cambria Math"/>
          <w:color w:val="000000"/>
          <w:sz w:val="24"/>
          <w:szCs w:val="24"/>
        </w:rPr>
        <w:instrText>∼</w:instrText>
      </w:r>
      <w:r w:rsidR="00045A25">
        <w:rPr>
          <w:rFonts w:ascii="Times New Roman" w:eastAsia="Times New Roman" w:hAnsi="Times New Roman" w:cs="Times New Roman"/>
          <w:color w:val="000000"/>
          <w:sz w:val="24"/>
          <w:szCs w:val="24"/>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A."}],"accessed":{"date-parts":[["2023",11,3]]},"issued":{"date-parts":[["2019",10,29]]}}},{"id":12633,"uris":["http://zotero.org/groups/4833414/items/QXPFY88B"],"itemData":{"id":12633,"type":"article-journal","abstract":"Accurate predictions of ecological restoration outcomes are needed across the increasingly large landscapes requiring treatment following disturbances. However, observational studies often fail to account for nonrandom treatment application, which can result in invalid inference. Examining a spatiotemporally extensive management treatment involving post-fire seeding of declining sagebrush shrubs across semiarid areas of the western USA over two decades, we quantify drivers and consequences of selection biases in restoration using remotely sensed data. From following more than 1,500 wildfires, we find treatments were disproportionately applied in more stressful, degraded ecological conditions. Failure to incorporate unmeasured drivers of treatment allocation led to the conclusion that costly, widespread seedings were unsuccessful; however, after considering sources of bias, restoration positively affected sagebrush recovery. Treatment effects varied with climate, indicating prioritization criteria for interventions. Our findings revise the perspective that post-fire sagebrush seedings have been broadly unsuccessful and demonstrate how selection biases can pose substantive inferential hazards in observational studies of restoration efficacy and the development of restoration theory.","container-title":"Nature Communications","DOI":"10.1038/s41467-022-31102-z","ISSN":"2041-1723","issue":"1","journalAbbreviation":"Nat Commun","language":"en","license":"2022 The Author(s)","note":"number: 1\npublisher: Nature Publishing Group","page":"3472","source":"www.nature.com","title":"Statistical considerations of nonrandom treatment applications reveal region-wide benefits of widespread post-fire restoration action","URL":"https://www.nature.com/articles/s41467-022-31102-z","volume":"13","author":[{"family":"Simler-Williamson","given":"Allison B."},{"family":"Germino","given":"Matthew J."}],"accessed":{"date-parts":[["2022",10,26]]},"issued":{"date-parts":[["2022",6,16]]}}}],"schema":"https://github.com/citation-style-language/schema/raw/master/csl-citation.json"} </w:instrText>
      </w:r>
      <w:r w:rsidR="00EA5E7A" w:rsidRPr="00EA5E7A">
        <w:rPr>
          <w:rFonts w:ascii="Times New Roman" w:eastAsia="Times New Roman" w:hAnsi="Times New Roman" w:cs="Times New Roman"/>
          <w:color w:val="000000"/>
          <w:sz w:val="24"/>
          <w:szCs w:val="24"/>
        </w:rPr>
        <w:fldChar w:fldCharType="separate"/>
      </w:r>
      <w:r w:rsidR="00045A25" w:rsidRPr="00045A25">
        <w:rPr>
          <w:rFonts w:ascii="Times New Roman" w:hAnsi="Times New Roman" w:cs="Times New Roman"/>
          <w:color w:val="000000"/>
          <w:sz w:val="24"/>
        </w:rPr>
        <w:t xml:space="preserve">(Arif &amp; MacNeil 2022, 2023;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 Dudney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 Grace &amp; Irvine 2020; Larsen 2013; Larsen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2019; MacDonald &amp; Mordecai 2019; Simler-Williamson &amp; Germino 2022)</w:t>
      </w:r>
      <w:r w:rsidR="00EA5E7A" w:rsidRPr="00EA5E7A">
        <w:rPr>
          <w:rFonts w:ascii="Times New Roman" w:eastAsia="Times New Roman" w:hAnsi="Times New Roman" w:cs="Times New Roman"/>
          <w:color w:val="000000"/>
          <w:sz w:val="24"/>
          <w:szCs w:val="24"/>
        </w:rPr>
        <w:fldChar w:fldCharType="end"/>
      </w:r>
      <w:r w:rsidR="00EA5E7A" w:rsidRPr="00EA5E7A">
        <w:rPr>
          <w:rFonts w:ascii="Times New Roman" w:eastAsia="Times New Roman" w:hAnsi="Times New Roman" w:cs="Times New Roman"/>
          <w:color w:val="000000"/>
          <w:sz w:val="24"/>
          <w:szCs w:val="24"/>
        </w:rPr>
        <w:t>.</w:t>
      </w:r>
      <w:r w:rsidR="00EA5E7A">
        <w:rPr>
          <w:rFonts w:ascii="Times New Roman" w:eastAsia="Times New Roman" w:hAnsi="Times New Roman" w:cs="Times New Roman"/>
          <w:color w:val="000000"/>
          <w:sz w:val="24"/>
          <w:szCs w:val="24"/>
        </w:rPr>
        <w:t xml:space="preserve"> If we are, as a discipline, to move to more widespread use of observational data for causal inference, we need to carefully consider the problems of such approaches and the techniques we can use to mitigate them</w:t>
      </w:r>
      <w:r w:rsidR="00B04ED7">
        <w:rPr>
          <w:rFonts w:ascii="Times New Roman" w:eastAsia="Times New Roman" w:hAnsi="Times New Roman" w:cs="Times New Roman"/>
          <w:color w:val="000000"/>
          <w:sz w:val="24"/>
          <w:szCs w:val="24"/>
        </w:rPr>
        <w:t>, and their assumptions</w:t>
      </w:r>
      <w:r w:rsidR="00EA5E7A">
        <w:rPr>
          <w:rFonts w:ascii="Times New Roman" w:eastAsia="Times New Roman" w:hAnsi="Times New Roman" w:cs="Times New Roman"/>
          <w:color w:val="000000"/>
          <w:sz w:val="24"/>
          <w:szCs w:val="24"/>
        </w:rPr>
        <w:t>.</w:t>
      </w:r>
    </w:p>
    <w:p w14:paraId="0A72D75A" w14:textId="31F6AE99" w:rsidR="00FC2217" w:rsidRPr="002C3801" w:rsidRDefault="00037819" w:rsidP="00EA5E7A">
      <w:pPr>
        <w:spacing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Here, we aim to provide a guide to </w:t>
      </w:r>
      <w:r w:rsidR="00261DE3" w:rsidRPr="002C3801">
        <w:rPr>
          <w:rFonts w:ascii="Times New Roman" w:eastAsia="Calibri" w:hAnsi="Times New Roman" w:cs="Times New Roman"/>
          <w:color w:val="333333"/>
          <w:sz w:val="24"/>
          <w:szCs w:val="24"/>
        </w:rPr>
        <w:t>readily</w:t>
      </w:r>
      <w:r w:rsidR="00261DE3">
        <w:rPr>
          <w:rFonts w:ascii="Times New Roman" w:eastAsia="Calibri" w:hAnsi="Times New Roman" w:cs="Times New Roman"/>
          <w:color w:val="333333"/>
          <w:sz w:val="24"/>
          <w:szCs w:val="24"/>
        </w:rPr>
        <w:t xml:space="preserve"> available</w:t>
      </w:r>
      <w:r w:rsidRPr="002C3801">
        <w:rPr>
          <w:rFonts w:ascii="Times New Roman" w:eastAsia="Calibri" w:hAnsi="Times New Roman" w:cs="Times New Roman"/>
          <w:color w:val="333333"/>
          <w:sz w:val="24"/>
          <w:szCs w:val="24"/>
        </w:rPr>
        <w:t xml:space="preserve"> ways to cope with </w:t>
      </w:r>
      <w:r w:rsidR="0069499F" w:rsidRPr="002C3801">
        <w:rPr>
          <w:rFonts w:ascii="Times New Roman" w:eastAsia="Calibri" w:hAnsi="Times New Roman" w:cs="Times New Roman"/>
          <w:color w:val="333333"/>
          <w:sz w:val="24"/>
          <w:szCs w:val="24"/>
        </w:rPr>
        <w:t>O</w:t>
      </w:r>
      <w:r w:rsidRPr="002C3801">
        <w:rPr>
          <w:rFonts w:ascii="Times New Roman" w:eastAsia="Calibri" w:hAnsi="Times New Roman" w:cs="Times New Roman"/>
          <w:color w:val="333333"/>
          <w:sz w:val="24"/>
          <w:szCs w:val="24"/>
        </w:rPr>
        <w:t xml:space="preserve">mitted </w:t>
      </w:r>
      <w:r w:rsidR="0069499F" w:rsidRPr="002C3801">
        <w:rPr>
          <w:rFonts w:ascii="Times New Roman" w:eastAsia="Calibri" w:hAnsi="Times New Roman" w:cs="Times New Roman"/>
          <w:color w:val="333333"/>
          <w:sz w:val="24"/>
          <w:szCs w:val="24"/>
        </w:rPr>
        <w:t xml:space="preserve">Variable Bias </w:t>
      </w:r>
      <w:r w:rsidR="00732DC2" w:rsidRPr="002C3801">
        <w:rPr>
          <w:rFonts w:ascii="Times New Roman" w:eastAsia="Calibri" w:hAnsi="Times New Roman" w:cs="Times New Roman"/>
          <w:color w:val="333333"/>
          <w:sz w:val="24"/>
          <w:szCs w:val="24"/>
        </w:rPr>
        <w:t xml:space="preserve">(OVB) </w:t>
      </w:r>
      <w:r w:rsidRPr="002C3801">
        <w:rPr>
          <w:rFonts w:ascii="Times New Roman" w:eastAsia="Calibri" w:hAnsi="Times New Roman" w:cs="Times New Roman"/>
          <w:color w:val="333333"/>
          <w:sz w:val="24"/>
          <w:szCs w:val="24"/>
        </w:rPr>
        <w:t xml:space="preserve">for Ecologists. We begin by describing the status quo for how ecologists </w:t>
      </w:r>
      <w:r w:rsidR="00B73FE5" w:rsidRPr="002C3801">
        <w:rPr>
          <w:rFonts w:ascii="Times New Roman" w:eastAsia="Calibri" w:hAnsi="Times New Roman" w:cs="Times New Roman"/>
          <w:color w:val="333333"/>
          <w:sz w:val="24"/>
          <w:szCs w:val="24"/>
        </w:rPr>
        <w:t xml:space="preserve">most often </w:t>
      </w:r>
      <w:r w:rsidRPr="002C3801">
        <w:rPr>
          <w:rFonts w:ascii="Times New Roman" w:eastAsia="Calibri" w:hAnsi="Times New Roman" w:cs="Times New Roman"/>
          <w:color w:val="333333"/>
          <w:sz w:val="24"/>
          <w:szCs w:val="24"/>
        </w:rPr>
        <w:t>deal with omitted variable bias</w:t>
      </w:r>
      <w:r w:rsidR="00732DC2" w:rsidRPr="002C3801">
        <w:rPr>
          <w:rFonts w:ascii="Times New Roman" w:eastAsia="Calibri" w:hAnsi="Times New Roman" w:cs="Times New Roman"/>
          <w:color w:val="333333"/>
          <w:sz w:val="24"/>
          <w:szCs w:val="24"/>
        </w:rPr>
        <w:t xml:space="preserve">. </w:t>
      </w:r>
      <w:r w:rsidR="00486484">
        <w:rPr>
          <w:rFonts w:ascii="Times New Roman" w:eastAsia="Calibri" w:hAnsi="Times New Roman" w:cs="Times New Roman"/>
          <w:color w:val="333333"/>
          <w:sz w:val="24"/>
          <w:szCs w:val="24"/>
        </w:rPr>
        <w:t>We then</w:t>
      </w:r>
      <w:r w:rsidR="00732DC2" w:rsidRPr="00EA5E7A">
        <w:rPr>
          <w:rFonts w:ascii="Times New Roman" w:eastAsia="Calibri" w:hAnsi="Times New Roman" w:cs="Times New Roman"/>
          <w:color w:val="333333"/>
          <w:sz w:val="24"/>
          <w:szCs w:val="24"/>
        </w:rPr>
        <w:t xml:space="preserve"> review </w:t>
      </w:r>
      <w:r w:rsidRPr="00EA5E7A">
        <w:rPr>
          <w:rFonts w:ascii="Times New Roman" w:eastAsia="Calibri" w:hAnsi="Times New Roman" w:cs="Times New Roman"/>
          <w:color w:val="333333"/>
          <w:sz w:val="24"/>
          <w:szCs w:val="24"/>
        </w:rPr>
        <w:t>tools for identifying potential sources of omitted variable bias</w:t>
      </w:r>
      <w:r w:rsidR="00486484">
        <w:rPr>
          <w:rFonts w:ascii="Times New Roman" w:eastAsia="Calibri" w:hAnsi="Times New Roman" w:cs="Times New Roman"/>
          <w:color w:val="333333"/>
          <w:sz w:val="24"/>
          <w:szCs w:val="24"/>
        </w:rPr>
        <w:t xml:space="preserve"> before conducting a study or analysis</w:t>
      </w:r>
      <w:r w:rsidR="00732DC2" w:rsidRPr="00EA5E7A">
        <w:rPr>
          <w:rFonts w:ascii="Times New Roman" w:eastAsia="Calibri" w:hAnsi="Times New Roman" w:cs="Times New Roman"/>
          <w:color w:val="333333"/>
          <w:sz w:val="24"/>
          <w:szCs w:val="24"/>
        </w:rPr>
        <w:t>,</w:t>
      </w:r>
      <w:r w:rsidR="00B73FE5" w:rsidRPr="00EA5E7A">
        <w:rPr>
          <w:rFonts w:ascii="Times New Roman" w:eastAsia="Calibri" w:hAnsi="Times New Roman" w:cs="Times New Roman"/>
          <w:color w:val="333333"/>
          <w:sz w:val="24"/>
          <w:szCs w:val="24"/>
        </w:rPr>
        <w:t xml:space="preserve"> building on </w:t>
      </w:r>
      <w:r w:rsidR="00486484">
        <w:rPr>
          <w:rFonts w:ascii="Times New Roman" w:eastAsia="Calibri" w:hAnsi="Times New Roman" w:cs="Times New Roman"/>
          <w:color w:val="333333"/>
          <w:sz w:val="24"/>
          <w:szCs w:val="24"/>
        </w:rPr>
        <w:t xml:space="preserve">the </w:t>
      </w:r>
      <w:r w:rsidRPr="00EA5E7A">
        <w:rPr>
          <w:rFonts w:ascii="Times New Roman" w:eastAsia="Calibri" w:hAnsi="Times New Roman" w:cs="Times New Roman"/>
          <w:color w:val="333333"/>
          <w:sz w:val="24"/>
          <w:szCs w:val="24"/>
        </w:rPr>
        <w:t>foundation</w:t>
      </w:r>
      <w:r w:rsidR="00B9056C" w:rsidRPr="00EA5E7A">
        <w:rPr>
          <w:rFonts w:ascii="Times New Roman" w:eastAsia="Calibri" w:hAnsi="Times New Roman" w:cs="Times New Roman"/>
          <w:color w:val="333333"/>
          <w:sz w:val="24"/>
          <w:szCs w:val="24"/>
        </w:rPr>
        <w:t xml:space="preserve"> of using directed acyclic graphs</w:t>
      </w:r>
      <w:r w:rsidRPr="00EA5E7A">
        <w:rPr>
          <w:rFonts w:ascii="Times New Roman" w:eastAsia="Calibri" w:hAnsi="Times New Roman" w:cs="Times New Roman"/>
          <w:color w:val="333333"/>
          <w:sz w:val="24"/>
          <w:szCs w:val="24"/>
        </w:rPr>
        <w:t xml:space="preserve"> that has become increasingly common in ecology </w:t>
      </w:r>
      <w:r w:rsidRPr="00EA5E7A">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{"citationID":"ar8rbb1gq3","properties":{"formattedCitation":"(Arif &amp; MacNeil 2023)","plainCitation":"(Arif &amp;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EA5E7A">
        <w:rPr>
          <w:rFonts w:ascii="Times New Roman" w:hAnsi="Times New Roman" w:cs="Times New Roman"/>
          <w:sz w:val="24"/>
          <w:szCs w:val="24"/>
        </w:rPr>
        <w:fldChar w:fldCharType="separate"/>
      </w:r>
      <w:r w:rsidR="00045A25" w:rsidRPr="00045A25">
        <w:rPr>
          <w:rFonts w:ascii="Times New Roman" w:hAnsi="Times New Roman" w:cs="Times New Roman"/>
          <w:sz w:val="24"/>
        </w:rPr>
        <w:t>(Arif &amp; MacNeil 2023)</w:t>
      </w:r>
      <w:r w:rsidRPr="00EA5E7A">
        <w:rPr>
          <w:rFonts w:ascii="Times New Roman" w:eastAsia="Calibri" w:hAnsi="Times New Roman" w:cs="Times New Roman"/>
          <w:sz w:val="24"/>
          <w:szCs w:val="24"/>
        </w:rPr>
        <w:fldChar w:fldCharType="end"/>
      </w:r>
      <w:r w:rsidR="00D14E40" w:rsidRPr="00EA5E7A">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To </w:t>
      </w:r>
      <w:r w:rsidRPr="002C3801">
        <w:rPr>
          <w:rFonts w:ascii="Times New Roman" w:eastAsia="Calibri" w:hAnsi="Times New Roman" w:cs="Times New Roman"/>
          <w:sz w:val="24"/>
          <w:szCs w:val="24"/>
        </w:rPr>
        <w:lastRenderedPageBreak/>
        <w:t>illustrat</w:t>
      </w:r>
      <w:r w:rsidRPr="002C3801">
        <w:rPr>
          <w:rFonts w:ascii="Times New Roman" w:eastAsia="Calibri" w:hAnsi="Times New Roman" w:cs="Times New Roman"/>
          <w:color w:val="333333"/>
          <w:sz w:val="24"/>
          <w:szCs w:val="24"/>
        </w:rPr>
        <w:t xml:space="preserve">e problems with OVB </w:t>
      </w:r>
      <w:r w:rsidR="00486484">
        <w:rPr>
          <w:rFonts w:ascii="Times New Roman" w:eastAsia="Calibri" w:hAnsi="Times New Roman" w:cs="Times New Roman"/>
          <w:color w:val="333333"/>
          <w:sz w:val="24"/>
          <w:szCs w:val="24"/>
        </w:rPr>
        <w:t xml:space="preserve">once identified </w:t>
      </w:r>
      <w:r w:rsidRPr="002C3801">
        <w:rPr>
          <w:rFonts w:ascii="Times New Roman" w:eastAsia="Calibri" w:hAnsi="Times New Roman" w:cs="Times New Roman"/>
          <w:color w:val="333333"/>
          <w:sz w:val="24"/>
          <w:szCs w:val="24"/>
        </w:rPr>
        <w:t xml:space="preserve">and </w:t>
      </w:r>
      <w:r w:rsidR="00486484">
        <w:rPr>
          <w:rFonts w:ascii="Times New Roman" w:eastAsia="Calibri" w:hAnsi="Times New Roman" w:cs="Times New Roman"/>
          <w:color w:val="333333"/>
          <w:sz w:val="24"/>
          <w:szCs w:val="24"/>
        </w:rPr>
        <w:t xml:space="preserve">different ways to </w:t>
      </w:r>
      <w:r w:rsidRPr="002C3801">
        <w:rPr>
          <w:rFonts w:ascii="Times New Roman" w:eastAsia="Calibri" w:hAnsi="Times New Roman" w:cs="Times New Roman"/>
          <w:color w:val="333333"/>
          <w:sz w:val="24"/>
          <w:szCs w:val="24"/>
        </w:rPr>
        <w:t xml:space="preserve">address it, we present a motivating example </w:t>
      </w:r>
      <w:r w:rsidR="00486484">
        <w:rPr>
          <w:rFonts w:ascii="Times New Roman" w:eastAsia="Calibri" w:hAnsi="Times New Roman" w:cs="Times New Roman"/>
          <w:color w:val="333333"/>
          <w:sz w:val="24"/>
          <w:szCs w:val="24"/>
        </w:rPr>
        <w:t>aiming</w:t>
      </w:r>
      <w:r w:rsidR="00732DC2" w:rsidRPr="002C3801">
        <w:rPr>
          <w:rFonts w:ascii="Times New Roman" w:eastAsia="Calibri" w:hAnsi="Times New Roman" w:cs="Times New Roman"/>
          <w:color w:val="333333"/>
          <w:sz w:val="24"/>
          <w:szCs w:val="24"/>
        </w:rPr>
        <w:t xml:space="preserve"> to </w:t>
      </w:r>
      <w:r w:rsidR="00486484">
        <w:rPr>
          <w:rFonts w:ascii="Times New Roman" w:eastAsia="Calibri" w:hAnsi="Times New Roman" w:cs="Times New Roman"/>
          <w:color w:val="333333"/>
          <w:sz w:val="24"/>
          <w:szCs w:val="24"/>
        </w:rPr>
        <w:t>study</w:t>
      </w:r>
      <w:r w:rsidR="00732DC2" w:rsidRPr="002C3801">
        <w:rPr>
          <w:rFonts w:ascii="Times New Roman" w:eastAsia="Calibri" w:hAnsi="Times New Roman" w:cs="Times New Roman"/>
          <w:color w:val="333333"/>
          <w:sz w:val="24"/>
          <w:szCs w:val="24"/>
        </w:rPr>
        <w:t xml:space="preserve"> the causal effect of temperature on </w:t>
      </w:r>
      <w:r w:rsidRPr="002C3801">
        <w:rPr>
          <w:rFonts w:ascii="Times New Roman" w:eastAsia="Calibri" w:hAnsi="Times New Roman" w:cs="Times New Roman"/>
          <w:color w:val="333333"/>
          <w:sz w:val="24"/>
          <w:szCs w:val="24"/>
        </w:rPr>
        <w:t xml:space="preserve">marine snail abundances. </w:t>
      </w:r>
      <w:r w:rsidR="00486484">
        <w:rPr>
          <w:rFonts w:ascii="Times New Roman" w:eastAsia="Calibri" w:hAnsi="Times New Roman" w:cs="Times New Roman"/>
          <w:sz w:val="24"/>
          <w:szCs w:val="24"/>
        </w:rPr>
        <w:t>With this example, we</w:t>
      </w:r>
      <w:r w:rsidR="00486484" w:rsidRPr="002C3801">
        <w:rPr>
          <w:rFonts w:ascii="Times New Roman" w:eastAsia="Calibri" w:hAnsi="Times New Roman" w:cs="Times New Roman"/>
          <w:sz w:val="24"/>
          <w:szCs w:val="24"/>
        </w:rPr>
        <w:t xml:space="preserve"> then outline sampling and statistical designs for dealing with omitted variable bias. </w:t>
      </w:r>
      <w:r w:rsidR="00486484">
        <w:rPr>
          <w:rFonts w:ascii="Times New Roman" w:eastAsia="Calibri" w:hAnsi="Times New Roman" w:cs="Times New Roman"/>
          <w:color w:val="333333"/>
          <w:sz w:val="24"/>
          <w:szCs w:val="24"/>
        </w:rPr>
        <w:t>We show</w:t>
      </w:r>
      <w:r w:rsidRPr="002C3801">
        <w:rPr>
          <w:rFonts w:ascii="Times New Roman" w:eastAsia="Calibri" w:hAnsi="Times New Roman" w:cs="Times New Roman"/>
          <w:color w:val="333333"/>
          <w:sz w:val="24"/>
          <w:szCs w:val="24"/>
        </w:rPr>
        <w:t xml:space="preserve"> the conclusions that would be drawn from the typical approaches</w:t>
      </w:r>
      <w:r w:rsidR="00732DC2" w:rsidRPr="002C3801">
        <w:rPr>
          <w:rFonts w:ascii="Times New Roman" w:eastAsia="Calibri" w:hAnsi="Times New Roman" w:cs="Times New Roman"/>
          <w:color w:val="333333"/>
          <w:sz w:val="24"/>
          <w:szCs w:val="24"/>
        </w:rPr>
        <w:t xml:space="preserve"> an</w:t>
      </w:r>
      <w:r w:rsidRPr="002C3801">
        <w:rPr>
          <w:rFonts w:ascii="Times New Roman" w:eastAsia="Calibri" w:hAnsi="Times New Roman" w:cs="Times New Roman"/>
          <w:color w:val="333333"/>
          <w:sz w:val="24"/>
          <w:szCs w:val="24"/>
        </w:rPr>
        <w:t xml:space="preserve"> ecologist</w:t>
      </w:r>
      <w:r w:rsidR="00732DC2" w:rsidRPr="002C3801">
        <w:rPr>
          <w:rFonts w:ascii="Times New Roman" w:eastAsia="Calibri" w:hAnsi="Times New Roman" w:cs="Times New Roman"/>
          <w:color w:val="333333"/>
          <w:sz w:val="24"/>
          <w:szCs w:val="24"/>
        </w:rPr>
        <w:t xml:space="preserve"> might </w:t>
      </w:r>
      <w:r w:rsidRPr="002C3801">
        <w:rPr>
          <w:rFonts w:ascii="Times New Roman" w:eastAsia="Calibri" w:hAnsi="Times New Roman" w:cs="Times New Roman"/>
          <w:color w:val="333333"/>
          <w:sz w:val="24"/>
          <w:szCs w:val="24"/>
        </w:rPr>
        <w:t xml:space="preserve">take </w:t>
      </w:r>
      <w:r w:rsidR="00732DC2" w:rsidRPr="002C3801">
        <w:rPr>
          <w:rFonts w:ascii="Times New Roman" w:eastAsia="Calibri" w:hAnsi="Times New Roman" w:cs="Times New Roman"/>
          <w:color w:val="333333"/>
          <w:sz w:val="24"/>
          <w:szCs w:val="24"/>
        </w:rPr>
        <w:t>with</w:t>
      </w:r>
      <w:r w:rsidRPr="002C3801">
        <w:rPr>
          <w:rFonts w:ascii="Times New Roman" w:eastAsia="Calibri" w:hAnsi="Times New Roman" w:cs="Times New Roman"/>
          <w:color w:val="333333"/>
          <w:sz w:val="24"/>
          <w:szCs w:val="24"/>
        </w:rPr>
        <w:t xml:space="preserve"> data</w:t>
      </w:r>
      <w:r w:rsidR="00486484">
        <w:rPr>
          <w:rFonts w:ascii="Times New Roman" w:eastAsia="Calibri" w:hAnsi="Times New Roman" w:cs="Times New Roman"/>
          <w:color w:val="333333"/>
          <w:sz w:val="24"/>
          <w:szCs w:val="24"/>
        </w:rPr>
        <w:t xml:space="preserve"> that might contain omitted confounders</w:t>
      </w:r>
      <w:r w:rsidRPr="002C3801">
        <w:rPr>
          <w:rFonts w:ascii="Times New Roman" w:eastAsia="Calibri" w:hAnsi="Times New Roman" w:cs="Times New Roman"/>
          <w:color w:val="333333"/>
          <w:sz w:val="24"/>
          <w:szCs w:val="24"/>
        </w:rPr>
        <w:t xml:space="preserve"> </w:t>
      </w:r>
      <w:r w:rsidR="006962B2" w:rsidRPr="002C3801">
        <w:rPr>
          <w:rFonts w:ascii="Times New Roman" w:eastAsia="Calibri" w:hAnsi="Times New Roman" w:cs="Times New Roman"/>
          <w:color w:val="333333"/>
          <w:sz w:val="24"/>
          <w:szCs w:val="24"/>
        </w:rPr>
        <w:fldChar w:fldCharType="begin"/>
      </w:r>
      <w:r w:rsidR="0072028C" w:rsidRPr="002C3801">
        <w:rPr>
          <w:rFonts w:ascii="Times New Roman" w:eastAsia="Calibri" w:hAnsi="Times New Roman" w:cs="Times New Roman"/>
          <w:color w:val="333333"/>
          <w:sz w:val="24"/>
          <w:szCs w:val="24"/>
        </w:rPr>
        <w:instrText xml:space="preserve"> ADDIN ZOTERO_ITEM CSL_CITATION {"citationID":"st592aQI","properties":{"formattedCitation":"(e.g., random effects in a mixed model Bolker et al. 2009)","plainCitation":"(e.g., random effects in a mixed model Bolker et al. 2009)","dontUpdate":true,"noteIndex":0},"citationItems":[{"id":10845,"uris":["http://zotero.org/users/1810851/items/3CGQWEHA"],"itemData":{"id":10845,"type":"article-journal","abstract":"How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sidRPr="002C3801">
        <w:rPr>
          <w:rFonts w:ascii="Times New Roman" w:eastAsia="Calibri" w:hAnsi="Times New Roman" w:cs="Times New Roman"/>
          <w:color w:val="333333"/>
          <w:sz w:val="24"/>
          <w:szCs w:val="24"/>
        </w:rPr>
        <w:fldChar w:fldCharType="separate"/>
      </w:r>
      <w:r w:rsidR="005B3383" w:rsidRPr="002C3801">
        <w:rPr>
          <w:rFonts w:ascii="Times New Roman" w:eastAsia="Calibri" w:hAnsi="Times New Roman" w:cs="Times New Roman"/>
          <w:noProof/>
          <w:color w:val="333333"/>
          <w:sz w:val="24"/>
          <w:szCs w:val="24"/>
        </w:rPr>
        <w:t>(e.g., random effects in a mixed model</w:t>
      </w:r>
      <w:r w:rsidR="00086998" w:rsidRPr="002C3801">
        <w:rPr>
          <w:rFonts w:ascii="Times New Roman" w:eastAsia="Calibri" w:hAnsi="Times New Roman" w:cs="Times New Roman"/>
          <w:noProof/>
          <w:color w:val="333333"/>
          <w:sz w:val="24"/>
          <w:szCs w:val="24"/>
        </w:rPr>
        <w:t xml:space="preserve">, </w:t>
      </w:r>
      <w:r w:rsidR="00086998" w:rsidRPr="002C3801">
        <w:rPr>
          <w:rFonts w:ascii="Times New Roman" w:eastAsia="Calibri" w:hAnsi="Times New Roman" w:cs="Times New Roman"/>
          <w:i/>
          <w:iCs/>
          <w:noProof/>
          <w:color w:val="333333"/>
          <w:sz w:val="24"/>
          <w:szCs w:val="24"/>
        </w:rPr>
        <w:t>see</w:t>
      </w:r>
      <w:r w:rsidR="005B3383" w:rsidRPr="002C3801">
        <w:rPr>
          <w:rFonts w:ascii="Times New Roman" w:eastAsia="Calibri" w:hAnsi="Times New Roman" w:cs="Times New Roman"/>
          <w:i/>
          <w:iCs/>
          <w:noProof/>
          <w:color w:val="333333"/>
          <w:sz w:val="24"/>
          <w:szCs w:val="24"/>
        </w:rPr>
        <w:t xml:space="preserve"> </w:t>
      </w:r>
      <w:r w:rsidR="005B3383" w:rsidRPr="002C3801">
        <w:rPr>
          <w:rFonts w:ascii="Times New Roman" w:eastAsia="Calibri" w:hAnsi="Times New Roman" w:cs="Times New Roman"/>
          <w:noProof/>
          <w:color w:val="333333"/>
          <w:sz w:val="24"/>
          <w:szCs w:val="24"/>
        </w:rPr>
        <w:t>Bolker et al. 2009)</w:t>
      </w:r>
      <w:r w:rsidR="006962B2" w:rsidRPr="002C3801">
        <w:rPr>
          <w:rFonts w:ascii="Times New Roman" w:eastAsia="Calibri" w:hAnsi="Times New Roman" w:cs="Times New Roman"/>
          <w:color w:val="333333"/>
          <w:sz w:val="24"/>
          <w:szCs w:val="24"/>
        </w:rPr>
        <w:fldChar w:fldCharType="end"/>
      </w:r>
      <w:r w:rsidR="00486484">
        <w:rPr>
          <w:rFonts w:ascii="Times New Roman" w:eastAsia="Calibri" w:hAnsi="Times New Roman" w:cs="Times New Roman"/>
          <w:color w:val="333333"/>
          <w:sz w:val="24"/>
          <w:szCs w:val="24"/>
        </w:rPr>
        <w:t xml:space="preserve"> and discuss </w:t>
      </w:r>
      <w:r w:rsidRPr="002C3801">
        <w:rPr>
          <w:rFonts w:ascii="Times New Roman" w:eastAsia="Calibri" w:hAnsi="Times New Roman" w:cs="Times New Roman"/>
          <w:color w:val="333333"/>
          <w:sz w:val="24"/>
          <w:szCs w:val="24"/>
        </w:rPr>
        <w:t xml:space="preserve">why they fall short of dealing with OVB </w:t>
      </w:r>
      <w:r w:rsidR="00732DC2" w:rsidRPr="002C3801">
        <w:rPr>
          <w:rFonts w:ascii="Times New Roman" w:eastAsia="Calibri" w:hAnsi="Times New Roman" w:cs="Times New Roman"/>
          <w:color w:val="333333"/>
          <w:sz w:val="24"/>
          <w:szCs w:val="24"/>
        </w:rPr>
        <w:t>(i.e., have statistical bias)</w:t>
      </w:r>
      <w:r w:rsidR="00486484">
        <w:rPr>
          <w:rFonts w:ascii="Times New Roman" w:eastAsia="Calibri" w:hAnsi="Times New Roman" w:cs="Times New Roman"/>
          <w:color w:val="333333"/>
          <w:sz w:val="24"/>
          <w:szCs w:val="24"/>
        </w:rPr>
        <w:t>. We then present several other statistical designs</w:t>
      </w:r>
      <w:r w:rsidRPr="002C3801">
        <w:rPr>
          <w:rFonts w:ascii="Times New Roman" w:eastAsia="Calibri" w:hAnsi="Times New Roman" w:cs="Times New Roman"/>
          <w:color w:val="333333"/>
          <w:sz w:val="24"/>
          <w:szCs w:val="24"/>
        </w:rPr>
        <w:t xml:space="preserve"> that </w:t>
      </w:r>
      <w:r w:rsidR="00732DC2" w:rsidRPr="002C3801">
        <w:rPr>
          <w:rFonts w:ascii="Times New Roman" w:eastAsia="Calibri" w:hAnsi="Times New Roman" w:cs="Times New Roman"/>
          <w:color w:val="333333"/>
          <w:sz w:val="24"/>
          <w:szCs w:val="24"/>
        </w:rPr>
        <w:t xml:space="preserve">can more adequately control for </w:t>
      </w:r>
      <w:r w:rsidRPr="002C3801">
        <w:rPr>
          <w:rFonts w:ascii="Times New Roman" w:eastAsia="Calibri" w:hAnsi="Times New Roman" w:cs="Times New Roman"/>
          <w:color w:val="333333"/>
          <w:sz w:val="24"/>
          <w:szCs w:val="24"/>
        </w:rPr>
        <w:t>omitted variable</w:t>
      </w:r>
      <w:r w:rsidR="00442F69">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w:t>
      </w:r>
      <w:r w:rsidR="00486484" w:rsidRPr="002C3801">
        <w:rPr>
          <w:rFonts w:ascii="Times New Roman" w:eastAsia="Calibri" w:hAnsi="Times New Roman" w:cs="Times New Roman"/>
          <w:sz w:val="24"/>
          <w:szCs w:val="24"/>
        </w:rPr>
        <w:t xml:space="preserve">Most of these statistical designs are </w:t>
      </w:r>
      <w:r w:rsidR="00486484">
        <w:rPr>
          <w:rFonts w:ascii="Times New Roman" w:eastAsia="Calibri" w:hAnsi="Times New Roman" w:cs="Times New Roman"/>
          <w:sz w:val="24"/>
          <w:szCs w:val="24"/>
        </w:rPr>
        <w:t>underutilized, if not novel,</w:t>
      </w:r>
      <w:r w:rsidR="00486484" w:rsidRPr="002C3801">
        <w:rPr>
          <w:rFonts w:ascii="Times New Roman" w:eastAsia="Calibri" w:hAnsi="Times New Roman" w:cs="Times New Roman"/>
          <w:sz w:val="24"/>
          <w:szCs w:val="24"/>
        </w:rPr>
        <w:t xml:space="preserve"> for ecology.</w:t>
      </w:r>
      <w:r w:rsidR="00486484">
        <w:rPr>
          <w:rFonts w:ascii="Times New Roman" w:eastAsia="Calibri" w:hAnsi="Times New Roman" w:cs="Times New Roman"/>
          <w:sz w:val="24"/>
          <w:szCs w:val="24"/>
        </w:rPr>
        <w:t xml:space="preserve"> </w:t>
      </w:r>
      <w:r w:rsidRPr="002C3801">
        <w:rPr>
          <w:rFonts w:ascii="Times New Roman" w:eastAsia="Calibri" w:hAnsi="Times New Roman" w:cs="Times New Roman"/>
          <w:color w:val="333333"/>
          <w:sz w:val="24"/>
          <w:szCs w:val="24"/>
        </w:rPr>
        <w:t xml:space="preserve">We </w:t>
      </w:r>
      <w:r w:rsidR="00486484">
        <w:rPr>
          <w:rFonts w:ascii="Times New Roman" w:eastAsia="Calibri" w:hAnsi="Times New Roman" w:cs="Times New Roman"/>
          <w:color w:val="333333"/>
          <w:sz w:val="24"/>
          <w:szCs w:val="24"/>
        </w:rPr>
        <w:t>demonstrate their utility with</w:t>
      </w:r>
      <w:r w:rsidRPr="00B6411A">
        <w:rPr>
          <w:rFonts w:ascii="Times New Roman" w:eastAsia="Calibri" w:hAnsi="Times New Roman" w:cs="Times New Roman"/>
          <w:color w:val="333333"/>
          <w:sz w:val="24"/>
          <w:szCs w:val="24"/>
        </w:rPr>
        <w:t xml:space="preserve"> results from simulation analyses showing</w:t>
      </w:r>
      <w:r w:rsidR="00732DC2" w:rsidRPr="00B6411A">
        <w:rPr>
          <w:rFonts w:ascii="Times New Roman" w:eastAsia="Calibri" w:hAnsi="Times New Roman" w:cs="Times New Roman"/>
          <w:color w:val="333333"/>
          <w:sz w:val="24"/>
          <w:szCs w:val="24"/>
        </w:rPr>
        <w:t xml:space="preserve"> that </w:t>
      </w:r>
      <w:r w:rsidRPr="00B6411A">
        <w:rPr>
          <w:rFonts w:ascii="Times New Roman" w:eastAsia="Calibri" w:hAnsi="Times New Roman" w:cs="Times New Roman"/>
          <w:color w:val="333333"/>
          <w:sz w:val="24"/>
          <w:szCs w:val="24"/>
        </w:rPr>
        <w:t>these designs</w:t>
      </w:r>
      <w:r w:rsidR="00732DC2" w:rsidRPr="00B6411A">
        <w:rPr>
          <w:rFonts w:ascii="Times New Roman" w:eastAsia="Calibri" w:hAnsi="Times New Roman" w:cs="Times New Roman"/>
          <w:color w:val="333333"/>
          <w:sz w:val="24"/>
          <w:szCs w:val="24"/>
        </w:rPr>
        <w:t xml:space="preserve"> </w:t>
      </w:r>
      <w:r w:rsidRPr="00B6411A">
        <w:rPr>
          <w:rFonts w:ascii="Times New Roman" w:eastAsia="Calibri" w:hAnsi="Times New Roman" w:cs="Times New Roman"/>
          <w:color w:val="333333"/>
          <w:sz w:val="24"/>
          <w:szCs w:val="24"/>
        </w:rPr>
        <w:t>are more robust to OVB</w:t>
      </w:r>
      <w:r w:rsidR="00486484">
        <w:rPr>
          <w:rFonts w:ascii="Times New Roman" w:eastAsia="Calibri" w:hAnsi="Times New Roman" w:cs="Times New Roman"/>
          <w:color w:val="333333"/>
          <w:sz w:val="24"/>
          <w:szCs w:val="24"/>
        </w:rPr>
        <w:t>; t</w:t>
      </w:r>
      <w:r w:rsidR="00DA73C0">
        <w:rPr>
          <w:rFonts w:ascii="Times New Roman" w:eastAsia="Calibri" w:hAnsi="Times New Roman" w:cs="Times New Roman"/>
          <w:color w:val="333333"/>
          <w:sz w:val="24"/>
          <w:szCs w:val="24"/>
        </w:rPr>
        <w:t>hey</w:t>
      </w:r>
      <w:r w:rsidR="00B6411A" w:rsidRPr="00927CA4">
        <w:rPr>
          <w:rFonts w:ascii="Times New Roman" w:eastAsia="Calibri" w:hAnsi="Times New Roman" w:cs="Times New Roman"/>
          <w:color w:val="333333"/>
          <w:sz w:val="24"/>
          <w:szCs w:val="24"/>
        </w:rPr>
        <w:t xml:space="preserve"> successfully eliminate more sources of bias</w:t>
      </w:r>
      <w:r w:rsidR="008D1D23">
        <w:rPr>
          <w:rFonts w:ascii="Times New Roman" w:eastAsia="Calibri" w:hAnsi="Times New Roman" w:cs="Times New Roman"/>
          <w:color w:val="333333"/>
          <w:sz w:val="24"/>
          <w:szCs w:val="24"/>
        </w:rPr>
        <w:t xml:space="preserve"> from confounding variables</w:t>
      </w:r>
      <w:r w:rsidR="00B6411A" w:rsidRPr="00927CA4">
        <w:rPr>
          <w:rFonts w:ascii="Times New Roman" w:eastAsia="Calibri" w:hAnsi="Times New Roman" w:cs="Times New Roman"/>
          <w:color w:val="333333"/>
          <w:sz w:val="24"/>
          <w:szCs w:val="24"/>
        </w:rPr>
        <w:t xml:space="preserve">. </w:t>
      </w:r>
      <w:r w:rsidRPr="00B6411A">
        <w:rPr>
          <w:rFonts w:ascii="Times New Roman" w:eastAsia="Calibri" w:hAnsi="Times New Roman" w:cs="Times New Roman"/>
          <w:color w:val="333333"/>
          <w:sz w:val="24"/>
          <w:szCs w:val="24"/>
        </w:rPr>
        <w:t xml:space="preserve">We provide guidance for choosing among these designs for different data contexts and </w:t>
      </w:r>
      <w:r w:rsidR="0016272E" w:rsidRPr="00B6411A">
        <w:rPr>
          <w:rFonts w:ascii="Times New Roman" w:eastAsia="Calibri" w:hAnsi="Times New Roman" w:cs="Times New Roman"/>
          <w:color w:val="333333"/>
          <w:sz w:val="24"/>
          <w:szCs w:val="24"/>
        </w:rPr>
        <w:t>questions</w:t>
      </w:r>
      <w:r w:rsidR="009547D8">
        <w:rPr>
          <w:rFonts w:ascii="Times New Roman" w:eastAsia="Calibri" w:hAnsi="Times New Roman" w:cs="Times New Roman"/>
          <w:color w:val="333333"/>
          <w:sz w:val="24"/>
          <w:szCs w:val="24"/>
        </w:rPr>
        <w:t>, and hands-on tutorials</w:t>
      </w:r>
      <w:r w:rsidR="006C0C59">
        <w:rPr>
          <w:rFonts w:ascii="Times New Roman" w:eastAsia="Calibri" w:hAnsi="Times New Roman" w:cs="Times New Roman"/>
          <w:color w:val="333333"/>
          <w:sz w:val="24"/>
          <w:szCs w:val="24"/>
        </w:rPr>
        <w:t xml:space="preserve"> with </w:t>
      </w:r>
      <w:r w:rsidR="006B7020">
        <w:rPr>
          <w:rFonts w:ascii="Times New Roman" w:eastAsia="Calibri" w:hAnsi="Times New Roman" w:cs="Times New Roman"/>
          <w:color w:val="333333"/>
          <w:sz w:val="24"/>
          <w:szCs w:val="24"/>
        </w:rPr>
        <w:t xml:space="preserve">R </w:t>
      </w:r>
      <w:r w:rsidR="006C0C59">
        <w:rPr>
          <w:rFonts w:ascii="Times New Roman" w:eastAsia="Calibri" w:hAnsi="Times New Roman" w:cs="Times New Roman"/>
          <w:color w:val="333333"/>
          <w:sz w:val="24"/>
          <w:szCs w:val="24"/>
        </w:rPr>
        <w:t>code</w:t>
      </w:r>
      <w:r w:rsidR="009547D8">
        <w:rPr>
          <w:rFonts w:ascii="Times New Roman" w:eastAsia="Calibri" w:hAnsi="Times New Roman" w:cs="Times New Roman"/>
          <w:color w:val="333333"/>
          <w:sz w:val="24"/>
          <w:szCs w:val="24"/>
        </w:rPr>
        <w:t xml:space="preserve"> for prospective users</w:t>
      </w:r>
      <w:r w:rsidRPr="00B6411A">
        <w:rPr>
          <w:rFonts w:ascii="Times New Roman" w:eastAsia="Calibri" w:hAnsi="Times New Roman" w:cs="Times New Roman"/>
          <w:color w:val="333333"/>
          <w:sz w:val="24"/>
          <w:szCs w:val="24"/>
        </w:rPr>
        <w:t>.</w:t>
      </w:r>
      <w:r w:rsidR="00365453" w:rsidRPr="00B6411A">
        <w:rPr>
          <w:rFonts w:ascii="Times New Roman" w:eastAsia="Calibri" w:hAnsi="Times New Roman" w:cs="Times New Roman"/>
          <w:color w:val="333333"/>
          <w:sz w:val="24"/>
          <w:szCs w:val="24"/>
        </w:rPr>
        <w:t xml:space="preserve"> Our </w:t>
      </w:r>
      <w:r w:rsidR="00D14E40" w:rsidRPr="00B6411A">
        <w:rPr>
          <w:rFonts w:ascii="Times New Roman" w:eastAsia="Calibri" w:hAnsi="Times New Roman" w:cs="Times New Roman"/>
          <w:color w:val="333333"/>
          <w:sz w:val="24"/>
          <w:szCs w:val="24"/>
        </w:rPr>
        <w:t xml:space="preserve">goal is to enable researchers to </w:t>
      </w:r>
      <w:r w:rsidRPr="00B6411A">
        <w:rPr>
          <w:rFonts w:ascii="Times New Roman" w:eastAsia="Calibri" w:hAnsi="Times New Roman" w:cs="Times New Roman"/>
          <w:color w:val="333333"/>
          <w:sz w:val="24"/>
          <w:szCs w:val="24"/>
        </w:rPr>
        <w:t>advance the field of Ecology at scale</w:t>
      </w:r>
      <w:r w:rsidR="00D14E40" w:rsidRPr="00B6411A">
        <w:rPr>
          <w:rFonts w:ascii="Times New Roman" w:eastAsia="Calibri" w:hAnsi="Times New Roman" w:cs="Times New Roman"/>
          <w:color w:val="333333"/>
          <w:sz w:val="24"/>
          <w:szCs w:val="24"/>
        </w:rPr>
        <w:t xml:space="preserve"> using observational data</w:t>
      </w:r>
      <w:r w:rsidRPr="00B6411A">
        <w:rPr>
          <w:rFonts w:ascii="Times New Roman" w:eastAsia="Calibri" w:hAnsi="Times New Roman" w:cs="Times New Roman"/>
          <w:color w:val="333333"/>
          <w:sz w:val="24"/>
          <w:szCs w:val="24"/>
        </w:rPr>
        <w:t>.</w:t>
      </w:r>
    </w:p>
    <w:p w14:paraId="66955E24" w14:textId="77777777" w:rsidR="00766C2E" w:rsidRPr="002C3801" w:rsidRDefault="00766C2E" w:rsidP="002C3801">
      <w:pPr>
        <w:spacing w:line="360" w:lineRule="auto"/>
        <w:rPr>
          <w:rFonts w:ascii="Times New Roman" w:eastAsia="Calibri" w:hAnsi="Times New Roman" w:cs="Times New Roman"/>
          <w:color w:val="333333"/>
          <w:sz w:val="24"/>
          <w:szCs w:val="24"/>
        </w:rPr>
      </w:pPr>
    </w:p>
    <w:p w14:paraId="0B496E10" w14:textId="77777777"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How are ecologists coping with Omitted Variables Bias?</w:t>
      </w:r>
    </w:p>
    <w:p w14:paraId="21439ED9" w14:textId="44813C9D" w:rsidR="00D6778E" w:rsidRDefault="00037819" w:rsidP="00B8763C">
      <w:pPr>
        <w:spacing w:after="160" w:line="360" w:lineRule="auto"/>
        <w:ind w:firstLine="720"/>
        <w:rPr>
          <w:rFonts w:ascii="Times New Roman" w:eastAsia="Calibri" w:hAnsi="Times New Roman" w:cs="Times New Roman"/>
          <w:color w:val="333333"/>
          <w:sz w:val="24"/>
          <w:szCs w:val="24"/>
        </w:rPr>
      </w:pPr>
      <w:bookmarkStart w:id="1" w:name="_30j0zll" w:colFirst="0" w:colLast="0"/>
      <w:bookmarkEnd w:id="1"/>
      <w:r w:rsidRPr="002C3801">
        <w:rPr>
          <w:rFonts w:ascii="Times New Roman" w:eastAsia="Calibri" w:hAnsi="Times New Roman" w:cs="Times New Roman"/>
          <w:color w:val="333333"/>
          <w:sz w:val="24"/>
          <w:szCs w:val="24"/>
        </w:rPr>
        <w:t xml:space="preserve">Omitted </w:t>
      </w:r>
      <w:r w:rsidRPr="00D32A23">
        <w:rPr>
          <w:rFonts w:ascii="Times New Roman" w:eastAsia="Calibri" w:hAnsi="Times New Roman" w:cs="Times New Roman"/>
          <w:color w:val="333333"/>
          <w:sz w:val="24"/>
          <w:szCs w:val="24"/>
        </w:rPr>
        <w:t>v</w:t>
      </w:r>
      <w:r w:rsidRPr="00B8763C">
        <w:rPr>
          <w:rFonts w:ascii="Times New Roman" w:eastAsia="Calibri" w:hAnsi="Times New Roman" w:cs="Times New Roman"/>
          <w:color w:val="333333"/>
          <w:sz w:val="24"/>
          <w:szCs w:val="24"/>
        </w:rPr>
        <w:t xml:space="preserve">ariable bias is commonly dealt with in one </w:t>
      </w:r>
      <w:r w:rsidR="0016272E" w:rsidRPr="00B8763C">
        <w:rPr>
          <w:rFonts w:ascii="Times New Roman" w:eastAsia="Calibri" w:hAnsi="Times New Roman" w:cs="Times New Roman"/>
          <w:color w:val="333333"/>
          <w:sz w:val="24"/>
          <w:szCs w:val="24"/>
        </w:rPr>
        <w:t>of f</w:t>
      </w:r>
      <w:r w:rsidR="00D6778E" w:rsidRPr="00B8763C">
        <w:rPr>
          <w:rFonts w:ascii="Times New Roman" w:eastAsia="Calibri" w:hAnsi="Times New Roman" w:cs="Times New Roman"/>
          <w:color w:val="333333"/>
          <w:sz w:val="24"/>
          <w:szCs w:val="24"/>
        </w:rPr>
        <w:t>ive</w:t>
      </w:r>
      <w:r w:rsidRPr="00B8763C">
        <w:rPr>
          <w:rFonts w:ascii="Times New Roman" w:eastAsia="Calibri" w:hAnsi="Times New Roman" w:cs="Times New Roman"/>
          <w:color w:val="333333"/>
          <w:sz w:val="24"/>
          <w:szCs w:val="24"/>
        </w:rPr>
        <w:t xml:space="preserve"> ways in Ecology</w:t>
      </w:r>
      <w:r w:rsidR="008A4BFC">
        <w:rPr>
          <w:rFonts w:ascii="Times New Roman" w:eastAsia="Calibri" w:hAnsi="Times New Roman" w:cs="Times New Roman"/>
          <w:color w:val="333333"/>
          <w:sz w:val="24"/>
          <w:szCs w:val="24"/>
        </w:rPr>
        <w:t xml:space="preserve">. </w:t>
      </w:r>
      <w:proofErr w:type="gramStart"/>
      <w:r w:rsidR="008A4BFC">
        <w:rPr>
          <w:rFonts w:ascii="Times New Roman" w:eastAsia="Calibri" w:hAnsi="Times New Roman" w:cs="Times New Roman"/>
          <w:color w:val="333333"/>
          <w:sz w:val="24"/>
          <w:szCs w:val="24"/>
        </w:rPr>
        <w:t>First,</w:t>
      </w:r>
      <w:r w:rsidR="00B8763C"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 xml:space="preserve"> </w:t>
      </w:r>
      <w:r w:rsidR="00B8763C" w:rsidRPr="00B8763C">
        <w:rPr>
          <w:rFonts w:ascii="Times New Roman" w:eastAsia="Calibri" w:hAnsi="Times New Roman" w:cs="Times New Roman"/>
          <w:color w:val="333333"/>
          <w:sz w:val="24"/>
          <w:szCs w:val="24"/>
        </w:rPr>
        <w:t>Ecologists</w:t>
      </w:r>
      <w:proofErr w:type="gramEnd"/>
      <w:r w:rsidR="00B8763C" w:rsidRPr="00B8763C">
        <w:rPr>
          <w:rFonts w:ascii="Times New Roman" w:eastAsia="Calibri" w:hAnsi="Times New Roman" w:cs="Times New Roman"/>
          <w:color w:val="333333"/>
          <w:sz w:val="24"/>
          <w:szCs w:val="24"/>
        </w:rPr>
        <w:t xml:space="preserve"> use </w:t>
      </w:r>
      <w:r w:rsidRPr="00B8763C">
        <w:rPr>
          <w:rFonts w:ascii="Times New Roman" w:eastAsia="Calibri" w:hAnsi="Times New Roman" w:cs="Times New Roman"/>
          <w:color w:val="333333"/>
          <w:sz w:val="24"/>
          <w:szCs w:val="24"/>
        </w:rPr>
        <w:t xml:space="preserve">randomized controlled experiments. </w:t>
      </w:r>
      <w:r w:rsidR="00406F08" w:rsidRPr="00B8763C">
        <w:rPr>
          <w:rFonts w:ascii="Times New Roman" w:eastAsia="Calibri" w:hAnsi="Times New Roman" w:cs="Times New Roman"/>
          <w:color w:val="333333"/>
          <w:sz w:val="24"/>
          <w:szCs w:val="24"/>
        </w:rPr>
        <w:t>In an ideal, randomized controlled experiment, the effect of confounding variables is eliminated</w:t>
      </w:r>
      <w:r w:rsidR="006E4477" w:rsidRPr="00B8763C">
        <w:rPr>
          <w:rFonts w:ascii="Times New Roman" w:eastAsia="Calibri" w:hAnsi="Times New Roman" w:cs="Times New Roman"/>
          <w:color w:val="333333"/>
          <w:sz w:val="24"/>
          <w:szCs w:val="24"/>
        </w:rPr>
        <w:t xml:space="preserve"> when their assumptions are met</w:t>
      </w:r>
      <w:r w:rsidR="00406F08" w:rsidRPr="00B8763C">
        <w:rPr>
          <w:rFonts w:ascii="Times New Roman" w:eastAsia="Calibri" w:hAnsi="Times New Roman" w:cs="Times New Roman"/>
          <w:color w:val="333333"/>
          <w:sz w:val="24"/>
          <w:szCs w:val="24"/>
        </w:rPr>
        <w:t xml:space="preserve"> </w:t>
      </w:r>
      <w:r w:rsidRPr="00B8763C">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{"citationID":"a67q6cb7lp","properties":{"formattedCitation":"(but see Kimmel {\\i{}et al.} 2021 on why this can be difficult in practice)","plainCitation":"(but see Kimmel et al. 2021 on why this can be difficult in practice)","noteIndex":0},"citationItems":[{"id":12347,"uris":["http://zotero.org/users/1810851/items/L8UTDNLK"],"itemData":{"id":12347,"type":"article-journal","abstract":"Causal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J."}],"accessed":{"date-parts":[["2022",4,20]]},"issued":{"date-parts":[["2021",12,1]]}},"label":"page","prefix":"but see ","suffix":"on why this can be difficult in practice"}],"schema":"https://github.com/citation-style-language/schema/raw/master/csl-citation.json"} </w:instrText>
      </w:r>
      <w:r w:rsidRPr="00B8763C">
        <w:rPr>
          <w:rFonts w:ascii="Times New Roman" w:hAnsi="Times New Roman" w:cs="Times New Roman"/>
          <w:sz w:val="24"/>
          <w:szCs w:val="24"/>
        </w:rPr>
        <w:fldChar w:fldCharType="separate"/>
      </w:r>
      <w:r w:rsidR="00E97026" w:rsidRPr="00E97026">
        <w:rPr>
          <w:rFonts w:ascii="Times New Roman" w:hAnsi="Times New Roman" w:cs="Times New Roman"/>
          <w:sz w:val="24"/>
        </w:rPr>
        <w:t xml:space="preserve">(but see Kimmel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on why this can be difficult in practice)</w:t>
      </w:r>
      <w:r w:rsidRPr="00B8763C">
        <w:rPr>
          <w:rFonts w:ascii="Times New Roman" w:eastAsia="Calibri" w:hAnsi="Times New Roman" w:cs="Times New Roman"/>
          <w:sz w:val="24"/>
          <w:szCs w:val="24"/>
        </w:rPr>
        <w:fldChar w:fldCharType="end"/>
      </w:r>
      <w:r w:rsidRPr="00B8763C">
        <w:rPr>
          <w:rFonts w:ascii="Times New Roman" w:eastAsia="Calibri" w:hAnsi="Times New Roman" w:cs="Times New Roman"/>
          <w:sz w:val="24"/>
          <w:szCs w:val="24"/>
        </w:rPr>
        <w:t>,</w:t>
      </w:r>
      <w:r w:rsidR="00406F08" w:rsidRPr="00B8763C">
        <w:rPr>
          <w:rFonts w:ascii="Times New Roman" w:eastAsia="Calibri" w:hAnsi="Times New Roman" w:cs="Times New Roman"/>
          <w:sz w:val="24"/>
          <w:szCs w:val="24"/>
        </w:rPr>
        <w:t xml:space="preserve"> </w:t>
      </w:r>
      <w:r w:rsidR="00772672" w:rsidRPr="00B8763C">
        <w:rPr>
          <w:rFonts w:ascii="Times New Roman" w:eastAsia="Calibri" w:hAnsi="Times New Roman" w:cs="Times New Roman"/>
          <w:sz w:val="24"/>
          <w:szCs w:val="24"/>
        </w:rPr>
        <w:t>by the</w:t>
      </w:r>
      <w:r w:rsidR="00406F08" w:rsidRPr="00B8763C">
        <w:rPr>
          <w:rFonts w:ascii="Times New Roman" w:eastAsia="Calibri" w:hAnsi="Times New Roman" w:cs="Times New Roman"/>
          <w:sz w:val="24"/>
          <w:szCs w:val="24"/>
        </w:rPr>
        <w:t xml:space="preserve"> random assignment of treatments</w:t>
      </w:r>
      <w:r w:rsidR="00361680" w:rsidRPr="00B8763C">
        <w:rPr>
          <w:rFonts w:ascii="Times New Roman" w:eastAsia="Calibri" w:hAnsi="Times New Roman" w:cs="Times New Roman"/>
          <w:sz w:val="24"/>
          <w:szCs w:val="24"/>
        </w:rPr>
        <w:t xml:space="preserve"> </w:t>
      </w:r>
      <w:r w:rsidR="006E4477" w:rsidRPr="00B8763C">
        <w:rPr>
          <w:rFonts w:ascii="Times New Roman" w:eastAsia="Calibri" w:hAnsi="Times New Roman" w:cs="Times New Roman"/>
          <w:sz w:val="24"/>
          <w:szCs w:val="24"/>
        </w:rPr>
        <w:t xml:space="preserve">(e.g., Nitrogen addition) </w:t>
      </w:r>
      <w:r w:rsidR="00F75A5E" w:rsidRPr="00B8763C">
        <w:rPr>
          <w:rFonts w:ascii="Times New Roman" w:eastAsia="Calibri" w:hAnsi="Times New Roman" w:cs="Times New Roman"/>
          <w:sz w:val="24"/>
          <w:szCs w:val="24"/>
        </w:rPr>
        <w:t>t</w:t>
      </w:r>
      <w:r w:rsidR="00AF2E5B" w:rsidRPr="00B8763C">
        <w:rPr>
          <w:rFonts w:ascii="Times New Roman" w:eastAsia="Calibri" w:hAnsi="Times New Roman" w:cs="Times New Roman"/>
          <w:sz w:val="24"/>
          <w:szCs w:val="24"/>
        </w:rPr>
        <w:t>o units</w:t>
      </w:r>
      <w:r w:rsidR="006E4477" w:rsidRPr="00B8763C">
        <w:rPr>
          <w:rFonts w:ascii="Times New Roman" w:eastAsia="Calibri" w:hAnsi="Times New Roman" w:cs="Times New Roman"/>
          <w:sz w:val="24"/>
          <w:szCs w:val="24"/>
        </w:rPr>
        <w:t xml:space="preserve"> (plots)</w:t>
      </w:r>
      <w:r w:rsidR="00AF2E5B" w:rsidRPr="00B8763C">
        <w:rPr>
          <w:rFonts w:ascii="Times New Roman" w:eastAsia="Calibri" w:hAnsi="Times New Roman" w:cs="Times New Roman"/>
          <w:sz w:val="24"/>
          <w:szCs w:val="24"/>
        </w:rPr>
        <w:t>, so that the tr</w:t>
      </w:r>
      <w:r w:rsidR="008C091B" w:rsidRPr="00B8763C">
        <w:rPr>
          <w:rFonts w:ascii="Times New Roman" w:eastAsia="Calibri" w:hAnsi="Times New Roman" w:cs="Times New Roman"/>
          <w:sz w:val="24"/>
          <w:szCs w:val="24"/>
        </w:rPr>
        <w:t>e</w:t>
      </w:r>
      <w:r w:rsidR="00AF2E5B" w:rsidRPr="00B8763C">
        <w:rPr>
          <w:rFonts w:ascii="Times New Roman" w:eastAsia="Calibri" w:hAnsi="Times New Roman" w:cs="Times New Roman"/>
          <w:sz w:val="24"/>
          <w:szCs w:val="24"/>
        </w:rPr>
        <w:t>atment and control groups</w:t>
      </w:r>
      <w:r w:rsidR="00361680" w:rsidRPr="00B8763C">
        <w:rPr>
          <w:rFonts w:ascii="Times New Roman" w:eastAsia="Calibri" w:hAnsi="Times New Roman" w:cs="Times New Roman"/>
          <w:sz w:val="24"/>
          <w:szCs w:val="24"/>
        </w:rPr>
        <w:t xml:space="preserve"> </w:t>
      </w:r>
      <w:r w:rsidR="00AF2E5B" w:rsidRPr="00B8763C">
        <w:rPr>
          <w:rFonts w:ascii="Times New Roman" w:eastAsia="Calibri" w:hAnsi="Times New Roman" w:cs="Times New Roman"/>
          <w:sz w:val="24"/>
          <w:szCs w:val="24"/>
        </w:rPr>
        <w:t xml:space="preserve">have </w:t>
      </w:r>
      <w:r w:rsidR="00361680" w:rsidRPr="00B8763C">
        <w:rPr>
          <w:rFonts w:ascii="Times New Roman" w:eastAsia="Calibri" w:hAnsi="Times New Roman" w:cs="Times New Roman"/>
          <w:sz w:val="24"/>
          <w:szCs w:val="24"/>
        </w:rPr>
        <w:t>the same level of any confounders on average</w:t>
      </w:r>
      <w:r w:rsidR="00406F08" w:rsidRPr="00B8763C">
        <w:rPr>
          <w:rFonts w:ascii="Times New Roman" w:eastAsia="Calibri" w:hAnsi="Times New Roman" w:cs="Times New Roman"/>
          <w:sz w:val="24"/>
          <w:szCs w:val="24"/>
        </w:rPr>
        <w:t>.</w:t>
      </w:r>
      <w:r w:rsidRPr="00B8763C">
        <w:rPr>
          <w:rFonts w:ascii="Times New Roman" w:eastAsia="Calibri" w:hAnsi="Times New Roman" w:cs="Times New Roman"/>
          <w:sz w:val="24"/>
          <w:szCs w:val="24"/>
        </w:rPr>
        <w:t xml:space="preserve"> </w:t>
      </w:r>
      <w:r w:rsidR="00D86386" w:rsidRPr="00B8763C">
        <w:rPr>
          <w:rFonts w:ascii="Times New Roman" w:eastAsia="Calibri" w:hAnsi="Times New Roman" w:cs="Times New Roman"/>
          <w:color w:val="333333"/>
          <w:sz w:val="24"/>
          <w:szCs w:val="24"/>
        </w:rPr>
        <w:t xml:space="preserve">However, </w:t>
      </w:r>
      <w:r w:rsidR="00DB566A" w:rsidRPr="00B8763C">
        <w:rPr>
          <w:rFonts w:ascii="Times New Roman" w:eastAsia="Calibri" w:hAnsi="Times New Roman" w:cs="Times New Roman"/>
          <w:color w:val="333333"/>
          <w:sz w:val="24"/>
          <w:szCs w:val="24"/>
        </w:rPr>
        <w:t>randomized controlled experiments</w:t>
      </w:r>
      <w:r w:rsidR="00D86386"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particularly at scale</w:t>
      </w:r>
      <w:r w:rsidR="00D86386"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w:t>
      </w:r>
      <w:r w:rsidR="00DB566A" w:rsidRPr="00B8763C">
        <w:rPr>
          <w:rFonts w:ascii="Times New Roman" w:eastAsia="Calibri" w:hAnsi="Times New Roman" w:cs="Times New Roman"/>
          <w:color w:val="333333"/>
          <w:sz w:val="24"/>
          <w:szCs w:val="24"/>
        </w:rPr>
        <w:t xml:space="preserve">are </w:t>
      </w:r>
      <w:r w:rsidRPr="00B8763C">
        <w:rPr>
          <w:rFonts w:ascii="Times New Roman" w:eastAsia="Calibri" w:hAnsi="Times New Roman" w:cs="Times New Roman"/>
          <w:color w:val="333333"/>
          <w:sz w:val="24"/>
          <w:szCs w:val="24"/>
        </w:rPr>
        <w:t>not always feasible</w:t>
      </w:r>
      <w:r w:rsidR="006E4477" w:rsidRPr="00B8763C">
        <w:rPr>
          <w:rFonts w:ascii="Times New Roman" w:eastAsia="Calibri" w:hAnsi="Times New Roman" w:cs="Times New Roman"/>
          <w:color w:val="333333"/>
          <w:sz w:val="24"/>
          <w:szCs w:val="24"/>
        </w:rPr>
        <w:t xml:space="preserve"> and have limitations in terms of their ability to generalize beyond the experimental conditions</w:t>
      </w:r>
      <w:r w:rsidRPr="00B8763C">
        <w:rPr>
          <w:rFonts w:ascii="Times New Roman" w:eastAsia="Calibri" w:hAnsi="Times New Roman" w:cs="Times New Roman"/>
          <w:color w:val="333333"/>
          <w:sz w:val="24"/>
          <w:szCs w:val="24"/>
        </w:rPr>
        <w:t xml:space="preserve">. </w:t>
      </w:r>
      <w:r w:rsidR="008A4BFC">
        <w:rPr>
          <w:rFonts w:ascii="Times New Roman" w:eastAsia="Calibri" w:hAnsi="Times New Roman" w:cs="Times New Roman"/>
          <w:color w:val="333333"/>
          <w:sz w:val="24"/>
          <w:szCs w:val="24"/>
        </w:rPr>
        <w:t>Second, i</w:t>
      </w:r>
      <w:r w:rsidRPr="00B8763C">
        <w:rPr>
          <w:rFonts w:ascii="Times New Roman" w:eastAsia="Calibri" w:hAnsi="Times New Roman" w:cs="Times New Roman"/>
          <w:color w:val="333333"/>
          <w:sz w:val="24"/>
          <w:szCs w:val="24"/>
        </w:rPr>
        <w:t>n observational studies, ecologists attempt to deal with confounding variables by measuring the confounder</w:t>
      </w:r>
      <w:r w:rsidR="00D6778E"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and </w:t>
      </w:r>
      <w:r w:rsidR="00721F6B" w:rsidRPr="00B8763C">
        <w:rPr>
          <w:rFonts w:ascii="Times New Roman" w:eastAsia="Calibri" w:hAnsi="Times New Roman" w:cs="Times New Roman"/>
          <w:color w:val="333333"/>
          <w:sz w:val="24"/>
          <w:szCs w:val="24"/>
        </w:rPr>
        <w:t xml:space="preserve">controlling for </w:t>
      </w:r>
      <w:r w:rsidR="00D6778E" w:rsidRPr="00B8763C">
        <w:rPr>
          <w:rFonts w:ascii="Times New Roman" w:eastAsia="Calibri" w:hAnsi="Times New Roman" w:cs="Times New Roman"/>
          <w:color w:val="333333"/>
          <w:sz w:val="24"/>
          <w:szCs w:val="24"/>
        </w:rPr>
        <w:t>them i</w:t>
      </w:r>
      <w:r w:rsidRPr="00B8763C">
        <w:rPr>
          <w:rFonts w:ascii="Times New Roman" w:eastAsia="Calibri" w:hAnsi="Times New Roman" w:cs="Times New Roman"/>
          <w:color w:val="333333"/>
          <w:sz w:val="24"/>
          <w:szCs w:val="24"/>
        </w:rPr>
        <w:t xml:space="preserve">n </w:t>
      </w:r>
      <w:r w:rsidR="00721F6B" w:rsidRPr="00B8763C">
        <w:rPr>
          <w:rFonts w:ascii="Times New Roman" w:eastAsia="Calibri" w:hAnsi="Times New Roman" w:cs="Times New Roman"/>
          <w:color w:val="333333"/>
          <w:sz w:val="24"/>
          <w:szCs w:val="24"/>
        </w:rPr>
        <w:t xml:space="preserve">a </w:t>
      </w:r>
      <w:r w:rsidR="00D6778E" w:rsidRPr="00B8763C">
        <w:rPr>
          <w:rFonts w:ascii="Times New Roman" w:eastAsia="Calibri" w:hAnsi="Times New Roman" w:cs="Times New Roman"/>
          <w:color w:val="333333"/>
          <w:sz w:val="24"/>
          <w:szCs w:val="24"/>
        </w:rPr>
        <w:t xml:space="preserve">multivariate statistical </w:t>
      </w:r>
      <w:r w:rsidRPr="00B8763C">
        <w:rPr>
          <w:rFonts w:ascii="Times New Roman" w:eastAsia="Calibri" w:hAnsi="Times New Roman" w:cs="Times New Roman"/>
          <w:color w:val="333333"/>
          <w:sz w:val="24"/>
          <w:szCs w:val="24"/>
        </w:rPr>
        <w:t xml:space="preserve">model. </w:t>
      </w:r>
      <w:r w:rsidR="00406F08" w:rsidRPr="00B8763C">
        <w:rPr>
          <w:rFonts w:ascii="Times New Roman" w:eastAsia="Calibri" w:hAnsi="Times New Roman" w:cs="Times New Roman"/>
          <w:color w:val="333333"/>
          <w:sz w:val="24"/>
          <w:szCs w:val="24"/>
        </w:rPr>
        <w:t>As described above, m</w:t>
      </w:r>
      <w:r w:rsidRPr="00B8763C">
        <w:rPr>
          <w:rFonts w:ascii="Times New Roman" w:eastAsia="Calibri" w:hAnsi="Times New Roman" w:cs="Times New Roman"/>
          <w:color w:val="333333"/>
          <w:sz w:val="24"/>
          <w:szCs w:val="24"/>
        </w:rPr>
        <w:t xml:space="preserve">easuring </w:t>
      </w:r>
      <w:r w:rsidR="003457A7" w:rsidRPr="00B8763C">
        <w:rPr>
          <w:rFonts w:ascii="Times New Roman" w:eastAsia="Calibri" w:hAnsi="Times New Roman" w:cs="Times New Roman"/>
          <w:color w:val="333333"/>
          <w:sz w:val="24"/>
          <w:szCs w:val="24"/>
        </w:rPr>
        <w:t>all</w:t>
      </w:r>
      <w:r w:rsidRPr="00B8763C">
        <w:rPr>
          <w:rFonts w:ascii="Times New Roman" w:eastAsia="Calibri" w:hAnsi="Times New Roman" w:cs="Times New Roman"/>
          <w:color w:val="333333"/>
          <w:sz w:val="24"/>
          <w:szCs w:val="24"/>
        </w:rPr>
        <w:t xml:space="preserve"> confounder</w:t>
      </w:r>
      <w:r w:rsidR="00E941F8"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however, is </w:t>
      </w:r>
      <w:r w:rsidR="00866F76" w:rsidRPr="00B8763C">
        <w:rPr>
          <w:rFonts w:ascii="Times New Roman" w:eastAsia="Calibri" w:hAnsi="Times New Roman" w:cs="Times New Roman"/>
          <w:color w:val="333333"/>
          <w:sz w:val="24"/>
          <w:szCs w:val="24"/>
        </w:rPr>
        <w:t>often impossible</w:t>
      </w:r>
      <w:r w:rsidR="0016620C" w:rsidRPr="00B8763C">
        <w:rPr>
          <w:rFonts w:ascii="Times New Roman" w:eastAsia="Calibri" w:hAnsi="Times New Roman" w:cs="Times New Roman"/>
          <w:color w:val="333333"/>
          <w:sz w:val="24"/>
          <w:szCs w:val="24"/>
        </w:rPr>
        <w:t xml:space="preserve"> </w:t>
      </w:r>
      <w:r w:rsidR="00D32A23"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particularly for retrospective analyses of existing data</w:t>
      </w:r>
      <w:r w:rsidR="00F854C8" w:rsidRPr="00B8763C">
        <w:rPr>
          <w:rFonts w:ascii="Times New Roman" w:eastAsia="Calibri" w:hAnsi="Times New Roman" w:cs="Times New Roman"/>
          <w:color w:val="333333"/>
          <w:sz w:val="24"/>
          <w:szCs w:val="24"/>
        </w:rPr>
        <w:t>. Further, all p</w:t>
      </w:r>
      <w:r w:rsidR="00EA5E7A" w:rsidRPr="00B8763C">
        <w:rPr>
          <w:rFonts w:ascii="Times New Roman" w:eastAsia="Calibri" w:hAnsi="Times New Roman" w:cs="Times New Roman"/>
          <w:color w:val="333333"/>
          <w:sz w:val="24"/>
          <w:szCs w:val="24"/>
        </w:rPr>
        <w:t>o</w:t>
      </w:r>
      <w:r w:rsidR="00F854C8" w:rsidRPr="00B8763C">
        <w:rPr>
          <w:rFonts w:ascii="Times New Roman" w:eastAsia="Calibri" w:hAnsi="Times New Roman" w:cs="Times New Roman"/>
          <w:color w:val="333333"/>
          <w:sz w:val="24"/>
          <w:szCs w:val="24"/>
        </w:rPr>
        <w:t xml:space="preserve">tential </w:t>
      </w:r>
      <w:r w:rsidRPr="00B8763C">
        <w:rPr>
          <w:rFonts w:ascii="Times New Roman" w:eastAsia="Calibri" w:hAnsi="Times New Roman" w:cs="Times New Roman"/>
          <w:color w:val="333333"/>
          <w:sz w:val="24"/>
          <w:szCs w:val="24"/>
        </w:rPr>
        <w:t xml:space="preserve">confounders in the system </w:t>
      </w:r>
      <w:r w:rsidR="00EA5E7A" w:rsidRPr="00B8763C">
        <w:rPr>
          <w:rFonts w:ascii="Times New Roman" w:eastAsia="Calibri" w:hAnsi="Times New Roman" w:cs="Times New Roman"/>
          <w:color w:val="333333"/>
          <w:sz w:val="24"/>
          <w:szCs w:val="24"/>
        </w:rPr>
        <w:t>might</w:t>
      </w:r>
      <w:r w:rsidR="00F854C8" w:rsidRPr="00B8763C">
        <w:rPr>
          <w:rFonts w:ascii="Times New Roman" w:eastAsia="Calibri" w:hAnsi="Times New Roman" w:cs="Times New Roman"/>
          <w:color w:val="333333"/>
          <w:sz w:val="24"/>
          <w:szCs w:val="24"/>
        </w:rPr>
        <w:t xml:space="preserve"> not be</w:t>
      </w:r>
      <w:r w:rsidRPr="00B8763C">
        <w:rPr>
          <w:rFonts w:ascii="Times New Roman" w:eastAsia="Calibri" w:hAnsi="Times New Roman" w:cs="Times New Roman"/>
          <w:color w:val="333333"/>
          <w:sz w:val="24"/>
          <w:szCs w:val="24"/>
        </w:rPr>
        <w:t xml:space="preserve"> known. </w:t>
      </w:r>
      <w:r w:rsidR="008A4BFC">
        <w:rPr>
          <w:rFonts w:ascii="Times New Roman" w:eastAsia="Calibri" w:hAnsi="Times New Roman" w:cs="Times New Roman"/>
          <w:color w:val="333333"/>
          <w:sz w:val="24"/>
          <w:szCs w:val="24"/>
        </w:rPr>
        <w:t>Third,</w:t>
      </w:r>
      <w:r w:rsidR="00B8763C" w:rsidRPr="00B8763C">
        <w:rPr>
          <w:rFonts w:ascii="Times New Roman" w:eastAsia="Calibri" w:hAnsi="Times New Roman" w:cs="Times New Roman"/>
          <w:color w:val="333333"/>
          <w:sz w:val="24"/>
          <w:szCs w:val="24"/>
        </w:rPr>
        <w:t xml:space="preserve"> Ecologists fold unmeasured cluster-level variables into random effects in mixed models </w:t>
      </w:r>
      <w:r w:rsidR="00B8763C" w:rsidRPr="00B8763C">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{"citationID":"a1areifjrvh","properties":{"formattedCitation":"(Bolker {\\i{}et al.} 2009; Harrison {\\i{}et al.} 2018; Schielzeth &amp; Nakagawa 2012)","plainCitation":"(Bolker et al. 2009; Harrison et al. 2018; Schielzeth &amp;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B8763C" w:rsidRPr="00B8763C">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(Bolker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2009; Harrison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2018; Schielzeth &amp; Nakagawa 2012)</w:t>
      </w:r>
      <w:r w:rsidR="00B8763C" w:rsidRPr="00B8763C">
        <w:rPr>
          <w:rFonts w:ascii="Times New Roman" w:eastAsia="Calibri" w:hAnsi="Times New Roman" w:cs="Times New Roman"/>
          <w:color w:val="333333"/>
          <w:sz w:val="24"/>
          <w:szCs w:val="24"/>
        </w:rPr>
        <w:fldChar w:fldCharType="end"/>
      </w:r>
      <w:r w:rsidR="00B8763C" w:rsidRPr="00B8763C">
        <w:rPr>
          <w:rFonts w:ascii="Times New Roman" w:eastAsia="Calibri" w:hAnsi="Times New Roman" w:cs="Times New Roman"/>
          <w:color w:val="333333"/>
          <w:sz w:val="24"/>
          <w:szCs w:val="24"/>
        </w:rPr>
        <w:t xml:space="preserve">. As we will discuss extensively below in our section on statistical model designs, if random effects are correlated with causal drivers of interest, this will lead biased estimates. </w:t>
      </w:r>
      <w:r w:rsidR="008A4BFC">
        <w:rPr>
          <w:rFonts w:ascii="Times New Roman" w:eastAsia="Calibri" w:hAnsi="Times New Roman" w:cs="Times New Roman"/>
          <w:color w:val="333333"/>
          <w:sz w:val="24"/>
          <w:szCs w:val="24"/>
        </w:rPr>
        <w:t>Fourth,</w:t>
      </w:r>
      <w:r w:rsidR="00B8763C" w:rsidRPr="00B8763C">
        <w:rPr>
          <w:rFonts w:ascii="Times New Roman" w:eastAsia="Calibri" w:hAnsi="Times New Roman" w:cs="Times New Roman"/>
          <w:color w:val="333333"/>
          <w:sz w:val="24"/>
          <w:szCs w:val="24"/>
        </w:rPr>
        <w:t xml:space="preserve"> E</w:t>
      </w:r>
      <w:r w:rsidRPr="00B8763C">
        <w:rPr>
          <w:rFonts w:ascii="Times New Roman" w:eastAsia="Calibri" w:hAnsi="Times New Roman" w:cs="Times New Roman"/>
          <w:color w:val="333333"/>
          <w:sz w:val="24"/>
          <w:szCs w:val="24"/>
        </w:rPr>
        <w:t xml:space="preserve">cologists </w:t>
      </w:r>
      <w:r w:rsidR="00F854C8" w:rsidRPr="00B8763C">
        <w:rPr>
          <w:rFonts w:ascii="Times New Roman" w:eastAsia="Calibri" w:hAnsi="Times New Roman" w:cs="Times New Roman"/>
          <w:color w:val="333333"/>
          <w:sz w:val="24"/>
          <w:szCs w:val="24"/>
        </w:rPr>
        <w:t>sometimes</w:t>
      </w:r>
      <w:r w:rsidRPr="00B8763C">
        <w:rPr>
          <w:rFonts w:ascii="Times New Roman" w:eastAsia="Calibri" w:hAnsi="Times New Roman" w:cs="Times New Roman"/>
          <w:color w:val="333333"/>
          <w:sz w:val="24"/>
          <w:szCs w:val="24"/>
        </w:rPr>
        <w:t xml:space="preserve"> make causal claims rooted </w:t>
      </w:r>
      <w:r w:rsidRPr="00B8763C">
        <w:rPr>
          <w:rFonts w:ascii="Times New Roman" w:eastAsia="Calibri" w:hAnsi="Times New Roman" w:cs="Times New Roman"/>
          <w:color w:val="333333"/>
          <w:sz w:val="24"/>
          <w:szCs w:val="24"/>
        </w:rPr>
        <w:lastRenderedPageBreak/>
        <w:t xml:space="preserve">in their knowledge of the natural history of a </w:t>
      </w:r>
      <w:r w:rsidR="0016272E" w:rsidRPr="00B8763C">
        <w:rPr>
          <w:rFonts w:ascii="Times New Roman" w:eastAsia="Calibri" w:hAnsi="Times New Roman" w:cs="Times New Roman"/>
          <w:color w:val="333333"/>
          <w:sz w:val="24"/>
          <w:szCs w:val="24"/>
        </w:rPr>
        <w:t>system</w:t>
      </w:r>
      <w:r w:rsidRPr="00B8763C">
        <w:rPr>
          <w:rFonts w:ascii="Times New Roman" w:eastAsia="Calibri" w:hAnsi="Times New Roman" w:cs="Times New Roman"/>
          <w:color w:val="333333"/>
          <w:sz w:val="24"/>
          <w:szCs w:val="24"/>
        </w:rPr>
        <w:t xml:space="preserve">. </w:t>
      </w:r>
      <w:r w:rsidR="00D14E40" w:rsidRPr="00B8763C">
        <w:rPr>
          <w:rFonts w:ascii="Times New Roman" w:eastAsia="Calibri" w:hAnsi="Times New Roman" w:cs="Times New Roman"/>
          <w:color w:val="333333"/>
          <w:sz w:val="24"/>
          <w:szCs w:val="24"/>
        </w:rPr>
        <w:t xml:space="preserve">These claims </w:t>
      </w:r>
      <w:r w:rsidRPr="00B8763C">
        <w:rPr>
          <w:rFonts w:ascii="Times New Roman" w:eastAsia="Calibri" w:hAnsi="Times New Roman" w:cs="Times New Roman"/>
          <w:color w:val="333333"/>
          <w:sz w:val="24"/>
          <w:szCs w:val="24"/>
        </w:rPr>
        <w:t>can be problematic</w:t>
      </w:r>
      <w:r w:rsidR="00406F08" w:rsidRPr="00B8763C">
        <w:rPr>
          <w:rFonts w:ascii="Times New Roman" w:eastAsia="Calibri" w:hAnsi="Times New Roman" w:cs="Times New Roman"/>
          <w:color w:val="333333"/>
          <w:sz w:val="24"/>
          <w:szCs w:val="24"/>
        </w:rPr>
        <w:t xml:space="preserve"> due to</w:t>
      </w:r>
      <w:r w:rsidRPr="00B8763C">
        <w:rPr>
          <w:rFonts w:ascii="Times New Roman" w:eastAsia="Calibri" w:hAnsi="Times New Roman" w:cs="Times New Roman"/>
          <w:color w:val="333333"/>
          <w:sz w:val="24"/>
          <w:szCs w:val="24"/>
        </w:rPr>
        <w:t xml:space="preserve"> a lack of transparency</w:t>
      </w:r>
      <w:r w:rsidR="00B05AB9" w:rsidRPr="00B8763C">
        <w:rPr>
          <w:rFonts w:ascii="Times New Roman" w:eastAsia="Calibri" w:hAnsi="Times New Roman" w:cs="Times New Roman"/>
          <w:color w:val="333333"/>
          <w:sz w:val="24"/>
          <w:szCs w:val="24"/>
        </w:rPr>
        <w:t xml:space="preserve"> </w:t>
      </w:r>
      <w:r w:rsidR="00D14E40" w:rsidRPr="00B8763C">
        <w:rPr>
          <w:rFonts w:ascii="Times New Roman" w:eastAsia="Calibri" w:hAnsi="Times New Roman" w:cs="Times New Roman"/>
          <w:color w:val="333333"/>
          <w:sz w:val="24"/>
          <w:szCs w:val="24"/>
        </w:rPr>
        <w:t xml:space="preserve">and </w:t>
      </w:r>
      <w:r w:rsidR="004B1104" w:rsidRPr="00B8763C">
        <w:rPr>
          <w:rFonts w:ascii="Times New Roman" w:eastAsia="Calibri" w:hAnsi="Times New Roman" w:cs="Times New Roman"/>
          <w:color w:val="333333"/>
          <w:sz w:val="24"/>
          <w:szCs w:val="24"/>
        </w:rPr>
        <w:t>potential for</w:t>
      </w:r>
      <w:r w:rsidR="00D14E40" w:rsidRPr="00B8763C">
        <w:rPr>
          <w:rFonts w:ascii="Times New Roman" w:eastAsia="Calibri" w:hAnsi="Times New Roman" w:cs="Times New Roman"/>
          <w:color w:val="333333"/>
          <w:sz w:val="24"/>
          <w:szCs w:val="24"/>
        </w:rPr>
        <w:t xml:space="preserve"> incorrect statements of effect size</w:t>
      </w:r>
      <w:r w:rsidR="00406F08" w:rsidRPr="00B8763C">
        <w:rPr>
          <w:rFonts w:ascii="Times New Roman" w:eastAsia="Calibri" w:hAnsi="Times New Roman" w:cs="Times New Roman"/>
          <w:color w:val="333333"/>
          <w:sz w:val="24"/>
          <w:szCs w:val="24"/>
        </w:rPr>
        <w:t>; e</w:t>
      </w:r>
      <w:r w:rsidRPr="00B8763C">
        <w:rPr>
          <w:rFonts w:ascii="Times New Roman" w:eastAsia="Calibri" w:hAnsi="Times New Roman" w:cs="Times New Roman"/>
          <w:color w:val="333333"/>
          <w:sz w:val="24"/>
          <w:szCs w:val="24"/>
        </w:rPr>
        <w:t xml:space="preserve">ven the knowledge of the most accomplished naturalist can have gaps in their understanding of a system. </w:t>
      </w:r>
      <w:r w:rsidR="008A4BFC">
        <w:rPr>
          <w:rFonts w:ascii="Times New Roman" w:eastAsia="Calibri" w:hAnsi="Times New Roman" w:cs="Times New Roman"/>
          <w:color w:val="333333"/>
          <w:sz w:val="24"/>
          <w:szCs w:val="24"/>
        </w:rPr>
        <w:t>Fifth,</w:t>
      </w:r>
      <w:r w:rsidR="00B8763C" w:rsidRPr="00B8763C">
        <w:rPr>
          <w:rFonts w:ascii="Times New Roman" w:eastAsia="Calibri" w:hAnsi="Times New Roman" w:cs="Times New Roman"/>
          <w:color w:val="333333"/>
          <w:sz w:val="24"/>
          <w:szCs w:val="24"/>
        </w:rPr>
        <w:t xml:space="preserve"> Ecologists </w:t>
      </w:r>
      <w:r w:rsidRPr="00B8763C">
        <w:rPr>
          <w:rFonts w:ascii="Times New Roman" w:eastAsia="Calibri" w:hAnsi="Times New Roman" w:cs="Times New Roman"/>
          <w:color w:val="333333"/>
          <w:sz w:val="24"/>
          <w:szCs w:val="24"/>
        </w:rPr>
        <w:t>often qualify their results verbally to avoid making causal claim</w:t>
      </w:r>
      <w:r w:rsidR="00406F08" w:rsidRPr="00B8763C">
        <w:rPr>
          <w:rFonts w:ascii="Times New Roman" w:eastAsia="Calibri" w:hAnsi="Times New Roman" w:cs="Times New Roman"/>
          <w:color w:val="333333"/>
          <w:sz w:val="24"/>
          <w:szCs w:val="24"/>
        </w:rPr>
        <w:t>s</w:t>
      </w:r>
      <w:r w:rsidRPr="00B8763C">
        <w:rPr>
          <w:rFonts w:ascii="Times New Roman" w:eastAsia="Calibri" w:hAnsi="Times New Roman" w:cs="Times New Roman"/>
          <w:color w:val="333333"/>
          <w:sz w:val="24"/>
          <w:szCs w:val="24"/>
        </w:rPr>
        <w:t xml:space="preserve"> </w:t>
      </w:r>
      <w:r w:rsidR="00361680" w:rsidRPr="00B8763C">
        <w:rPr>
          <w:rFonts w:ascii="Times New Roman" w:eastAsia="Calibri" w:hAnsi="Times New Roman" w:cs="Times New Roman"/>
          <w:color w:val="333333"/>
          <w:sz w:val="24"/>
          <w:szCs w:val="24"/>
        </w:rPr>
        <w:t>–</w:t>
      </w:r>
      <w:r w:rsidRPr="00B8763C">
        <w:rPr>
          <w:rFonts w:ascii="Times New Roman" w:eastAsia="Calibri" w:hAnsi="Times New Roman" w:cs="Times New Roman"/>
          <w:color w:val="333333"/>
          <w:sz w:val="24"/>
          <w:szCs w:val="24"/>
        </w:rPr>
        <w:t xml:space="preserve"> even when </w:t>
      </w:r>
      <w:r w:rsidR="00406F08" w:rsidRPr="00B8763C">
        <w:rPr>
          <w:rFonts w:ascii="Times New Roman" w:eastAsia="Calibri" w:hAnsi="Times New Roman" w:cs="Times New Roman"/>
          <w:color w:val="333333"/>
          <w:sz w:val="24"/>
          <w:szCs w:val="24"/>
        </w:rPr>
        <w:t>the</w:t>
      </w:r>
      <w:r w:rsidR="00361680" w:rsidRPr="00B8763C">
        <w:rPr>
          <w:rFonts w:ascii="Times New Roman" w:eastAsia="Calibri" w:hAnsi="Times New Roman" w:cs="Times New Roman"/>
          <w:color w:val="333333"/>
          <w:sz w:val="24"/>
          <w:szCs w:val="24"/>
        </w:rPr>
        <w:t>ir</w:t>
      </w:r>
      <w:r w:rsidR="00406F08" w:rsidRPr="00B8763C">
        <w:rPr>
          <w:rFonts w:ascii="Times New Roman" w:eastAsia="Calibri" w:hAnsi="Times New Roman" w:cs="Times New Roman"/>
          <w:color w:val="333333"/>
          <w:sz w:val="24"/>
          <w:szCs w:val="24"/>
        </w:rPr>
        <w:t xml:space="preserve"> research </w:t>
      </w:r>
      <w:r w:rsidR="00361680" w:rsidRPr="00B8763C">
        <w:rPr>
          <w:rFonts w:ascii="Times New Roman" w:eastAsia="Calibri" w:hAnsi="Times New Roman" w:cs="Times New Roman"/>
          <w:color w:val="333333"/>
          <w:sz w:val="24"/>
          <w:szCs w:val="24"/>
        </w:rPr>
        <w:t>focus</w:t>
      </w:r>
      <w:r w:rsidR="00406F08"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 xml:space="preserve">is causal understanding, rather than description </w:t>
      </w:r>
      <w:r w:rsidRPr="00B8763C">
        <w:rPr>
          <w:rFonts w:ascii="Times New Roman" w:hAnsi="Times New Roman" w:cs="Times New Roman"/>
          <w:sz w:val="24"/>
          <w:szCs w:val="24"/>
        </w:rPr>
        <w:fldChar w:fldCharType="begin"/>
      </w:r>
      <w:r w:rsidR="00045A25" w:rsidRPr="00B8763C">
        <w:rPr>
          <w:rFonts w:ascii="Times New Roman" w:hAnsi="Times New Roman" w:cs="Times New Roman"/>
          <w:sz w:val="24"/>
          <w:szCs w:val="24"/>
        </w:rPr>
        <w:instrText xml:space="preserve"> ADDIN ZOTERO_ITEM CSL_CITATION {"citationID":"a1m86d27b4r","properties":{"formattedCitation":"(but see Laubach {\\i{}et al.} 2021 on causal aims and claims)","plainCitation":"(but see Laubach et al. 2021 on causal aims and claims)","noteIndex":0},"citationItems":[{"id":12786,"uris":["http://zotero.org/users/1810851/items/Z7EF4JWE"],"itemData":{"id":12786,"type":"article-journal","abstract":"A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J."},{"family":"Perng","given":"Wei"}],"accessed":{"date-parts":[["2023",3,27]]},"issued":{"date-parts":[["2021",1,27]]}},"label":"page","prefix":"but see","suffix":"on causal aims and claims"}],"schema":"https://github.com/citation-style-language/schema/raw/master/csl-citation.json"} </w:instrText>
      </w:r>
      <w:r w:rsidRPr="00B8763C">
        <w:rPr>
          <w:rFonts w:ascii="Times New Roman" w:hAnsi="Times New Roman" w:cs="Times New Roman"/>
          <w:sz w:val="24"/>
          <w:szCs w:val="24"/>
        </w:rPr>
        <w:fldChar w:fldCharType="separate"/>
      </w:r>
      <w:r w:rsidR="00045A25" w:rsidRPr="00B8763C">
        <w:rPr>
          <w:rFonts w:ascii="Times New Roman" w:hAnsi="Times New Roman" w:cs="Times New Roman"/>
          <w:sz w:val="24"/>
        </w:rPr>
        <w:t>(</w:t>
      </w:r>
      <w:r w:rsidR="00045A25" w:rsidRPr="0051135F">
        <w:rPr>
          <w:rFonts w:ascii="Times New Roman" w:hAnsi="Times New Roman" w:cs="Times New Roman"/>
          <w:i/>
          <w:iCs/>
          <w:sz w:val="24"/>
        </w:rPr>
        <w:t>but see</w:t>
      </w:r>
      <w:r w:rsidR="00045A25" w:rsidRPr="00B8763C">
        <w:rPr>
          <w:rFonts w:ascii="Times New Roman" w:hAnsi="Times New Roman" w:cs="Times New Roman"/>
          <w:sz w:val="24"/>
        </w:rPr>
        <w:t xml:space="preserve"> Laubach </w:t>
      </w:r>
      <w:r w:rsidR="00045A25" w:rsidRPr="00B8763C">
        <w:rPr>
          <w:rFonts w:ascii="Times New Roman" w:hAnsi="Times New Roman" w:cs="Times New Roman"/>
          <w:i/>
          <w:iCs/>
          <w:sz w:val="24"/>
        </w:rPr>
        <w:t>et al.</w:t>
      </w:r>
      <w:r w:rsidR="00045A25" w:rsidRPr="00B8763C">
        <w:rPr>
          <w:rFonts w:ascii="Times New Roman" w:hAnsi="Times New Roman" w:cs="Times New Roman"/>
          <w:sz w:val="24"/>
        </w:rPr>
        <w:t xml:space="preserve"> 2021 on causal aims and claims)</w:t>
      </w:r>
      <w:r w:rsidRPr="00B8763C">
        <w:rPr>
          <w:rFonts w:ascii="Times New Roman" w:eastAsia="Calibri" w:hAnsi="Times New Roman" w:cs="Times New Roman"/>
          <w:sz w:val="24"/>
          <w:szCs w:val="24"/>
        </w:rPr>
        <w:fldChar w:fldCharType="end"/>
      </w:r>
      <w:r w:rsidRPr="00B8763C">
        <w:rPr>
          <w:rFonts w:ascii="Times New Roman" w:eastAsia="Calibri" w:hAnsi="Times New Roman" w:cs="Times New Roman"/>
          <w:sz w:val="24"/>
          <w:szCs w:val="24"/>
        </w:rPr>
        <w:t xml:space="preserve">. </w:t>
      </w:r>
      <w:r w:rsidR="003805D7" w:rsidRPr="00B8763C">
        <w:rPr>
          <w:rFonts w:ascii="Times New Roman" w:eastAsia="Calibri" w:hAnsi="Times New Roman" w:cs="Times New Roman"/>
          <w:sz w:val="24"/>
          <w:szCs w:val="24"/>
        </w:rPr>
        <w:t xml:space="preserve">This practice </w:t>
      </w:r>
      <w:r w:rsidRPr="00B8763C">
        <w:rPr>
          <w:rFonts w:ascii="Times New Roman" w:eastAsia="Calibri" w:hAnsi="Times New Roman" w:cs="Times New Roman"/>
          <w:color w:val="333333"/>
          <w:sz w:val="24"/>
          <w:szCs w:val="24"/>
        </w:rPr>
        <w:t>mudd</w:t>
      </w:r>
      <w:r w:rsidR="003805D7" w:rsidRPr="00B8763C">
        <w:rPr>
          <w:rFonts w:ascii="Times New Roman" w:eastAsia="Calibri" w:hAnsi="Times New Roman" w:cs="Times New Roman"/>
          <w:color w:val="333333"/>
          <w:sz w:val="24"/>
          <w:szCs w:val="24"/>
        </w:rPr>
        <w:t>ies the</w:t>
      </w:r>
      <w:r w:rsidRPr="00B8763C">
        <w:rPr>
          <w:rFonts w:ascii="Times New Roman" w:eastAsia="Calibri" w:hAnsi="Times New Roman" w:cs="Times New Roman"/>
          <w:color w:val="333333"/>
          <w:sz w:val="24"/>
          <w:szCs w:val="24"/>
        </w:rPr>
        <w:t xml:space="preserve"> waters</w:t>
      </w:r>
      <w:r w:rsidR="000B0CC1" w:rsidRPr="00B8763C">
        <w:rPr>
          <w:rFonts w:ascii="Times New Roman" w:eastAsia="Calibri" w:hAnsi="Times New Roman" w:cs="Times New Roman"/>
          <w:color w:val="333333"/>
          <w:sz w:val="24"/>
          <w:szCs w:val="24"/>
        </w:rPr>
        <w:t xml:space="preserve"> </w:t>
      </w:r>
      <w:r w:rsidR="00BD74C4" w:rsidRPr="00B8763C">
        <w:rPr>
          <w:rFonts w:ascii="Times New Roman" w:eastAsia="Calibri" w:hAnsi="Times New Roman" w:cs="Times New Roman"/>
          <w:color w:val="333333"/>
          <w:sz w:val="24"/>
          <w:szCs w:val="24"/>
        </w:rPr>
        <w:t>and can</w:t>
      </w:r>
      <w:r w:rsidRPr="00B8763C">
        <w:rPr>
          <w:rFonts w:ascii="Times New Roman" w:eastAsia="Calibri" w:hAnsi="Times New Roman" w:cs="Times New Roman"/>
          <w:color w:val="333333"/>
          <w:sz w:val="24"/>
          <w:szCs w:val="24"/>
        </w:rPr>
        <w:t xml:space="preserve"> </w:t>
      </w:r>
      <w:r w:rsidR="00FC5538" w:rsidRPr="00B8763C">
        <w:rPr>
          <w:rFonts w:ascii="Times New Roman" w:eastAsia="Calibri" w:hAnsi="Times New Roman" w:cs="Times New Roman"/>
          <w:color w:val="333333"/>
          <w:sz w:val="24"/>
          <w:szCs w:val="24"/>
        </w:rPr>
        <w:t>creat</w:t>
      </w:r>
      <w:r w:rsidR="00BD74C4" w:rsidRPr="00B8763C">
        <w:rPr>
          <w:rFonts w:ascii="Times New Roman" w:eastAsia="Calibri" w:hAnsi="Times New Roman" w:cs="Times New Roman"/>
          <w:color w:val="333333"/>
          <w:sz w:val="24"/>
          <w:szCs w:val="24"/>
        </w:rPr>
        <w:t>e</w:t>
      </w:r>
      <w:r w:rsidR="00FC5538" w:rsidRPr="00B8763C">
        <w:rPr>
          <w:rFonts w:ascii="Times New Roman" w:eastAsia="Calibri" w:hAnsi="Times New Roman" w:cs="Times New Roman"/>
          <w:color w:val="333333"/>
          <w:sz w:val="24"/>
          <w:szCs w:val="24"/>
        </w:rPr>
        <w:t xml:space="preserve"> confusion over whether an</w:t>
      </w:r>
      <w:r w:rsidRPr="00B8763C">
        <w:rPr>
          <w:rFonts w:ascii="Times New Roman" w:eastAsia="Calibri" w:hAnsi="Times New Roman" w:cs="Times New Roman"/>
          <w:color w:val="333333"/>
          <w:sz w:val="24"/>
          <w:szCs w:val="24"/>
        </w:rPr>
        <w:t xml:space="preserve"> author claiming a</w:t>
      </w:r>
      <w:r w:rsidR="00406F08" w:rsidRPr="00B8763C">
        <w:rPr>
          <w:rFonts w:ascii="Times New Roman" w:eastAsia="Calibri" w:hAnsi="Times New Roman" w:cs="Times New Roman"/>
          <w:color w:val="333333"/>
          <w:sz w:val="24"/>
          <w:szCs w:val="24"/>
        </w:rPr>
        <w:t>n</w:t>
      </w:r>
      <w:r w:rsidRPr="00B8763C">
        <w:rPr>
          <w:rFonts w:ascii="Times New Roman" w:eastAsia="Calibri" w:hAnsi="Times New Roman" w:cs="Times New Roman"/>
          <w:color w:val="333333"/>
          <w:sz w:val="24"/>
          <w:szCs w:val="24"/>
        </w:rPr>
        <w:t xml:space="preserve"> association or implying causation while allowing themselves plausible deniability</w:t>
      </w:r>
      <w:r w:rsidR="00A155A7" w:rsidRPr="00B8763C">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 xml:space="preserve">We feel that given our current need to understand causal relationships from large-scale observational data sets, these solutions are </w:t>
      </w:r>
      <w:r w:rsidR="00D83EC2">
        <w:rPr>
          <w:rFonts w:ascii="Times New Roman" w:eastAsia="Calibri" w:hAnsi="Times New Roman" w:cs="Times New Roman"/>
          <w:color w:val="333333"/>
          <w:sz w:val="24"/>
          <w:szCs w:val="24"/>
        </w:rPr>
        <w:t>in</w:t>
      </w:r>
      <w:r w:rsidRPr="00B8763C">
        <w:rPr>
          <w:rFonts w:ascii="Times New Roman" w:eastAsia="Calibri" w:hAnsi="Times New Roman" w:cs="Times New Roman"/>
          <w:color w:val="333333"/>
          <w:sz w:val="24"/>
          <w:szCs w:val="24"/>
        </w:rPr>
        <w:t>adequate</w:t>
      </w:r>
      <w:r w:rsidR="00D83EC2">
        <w:rPr>
          <w:rFonts w:ascii="Times New Roman" w:eastAsia="Calibri" w:hAnsi="Times New Roman" w:cs="Times New Roman"/>
          <w:color w:val="333333"/>
          <w:sz w:val="24"/>
          <w:szCs w:val="24"/>
        </w:rPr>
        <w:t xml:space="preserve"> </w:t>
      </w:r>
      <w:r w:rsidRPr="00B8763C">
        <w:rPr>
          <w:rFonts w:ascii="Times New Roman" w:eastAsia="Calibri" w:hAnsi="Times New Roman" w:cs="Times New Roman"/>
          <w:color w:val="333333"/>
          <w:sz w:val="24"/>
          <w:szCs w:val="24"/>
        </w:rPr>
        <w:t>and can even lead to misleading inferences.</w:t>
      </w:r>
      <w:r w:rsidRPr="002C3801">
        <w:rPr>
          <w:rFonts w:ascii="Times New Roman" w:eastAsia="Calibri" w:hAnsi="Times New Roman" w:cs="Times New Roman"/>
          <w:color w:val="333333"/>
          <w:sz w:val="24"/>
          <w:szCs w:val="24"/>
        </w:rPr>
        <w:t xml:space="preserve"> </w:t>
      </w:r>
    </w:p>
    <w:p w14:paraId="1B100D45" w14:textId="520B5564"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Ecologists have </w:t>
      </w:r>
      <w:r w:rsidR="00B7212F">
        <w:rPr>
          <w:rFonts w:ascii="Times New Roman" w:eastAsia="Calibri" w:hAnsi="Times New Roman" w:cs="Times New Roman"/>
          <w:color w:val="333333"/>
          <w:sz w:val="24"/>
          <w:szCs w:val="24"/>
        </w:rPr>
        <w:t>the</w:t>
      </w:r>
      <w:r w:rsidRPr="002C3801">
        <w:rPr>
          <w:rFonts w:ascii="Times New Roman" w:eastAsia="Calibri" w:hAnsi="Times New Roman" w:cs="Times New Roman"/>
          <w:color w:val="333333"/>
          <w:sz w:val="24"/>
          <w:szCs w:val="24"/>
        </w:rPr>
        <w:t xml:space="preserve"> opportunity</w:t>
      </w:r>
      <w:r w:rsidR="00196850" w:rsidRPr="002C3801">
        <w:rPr>
          <w:rFonts w:ascii="Times New Roman" w:eastAsia="Calibri" w:hAnsi="Times New Roman" w:cs="Times New Roman"/>
          <w:color w:val="333333"/>
          <w:sz w:val="24"/>
          <w:szCs w:val="24"/>
        </w:rPr>
        <w:t>, nay, obligation,</w:t>
      </w:r>
      <w:r w:rsidRPr="002C3801">
        <w:rPr>
          <w:rFonts w:ascii="Times New Roman" w:eastAsia="Calibri" w:hAnsi="Times New Roman" w:cs="Times New Roman"/>
          <w:color w:val="333333"/>
          <w:sz w:val="24"/>
          <w:szCs w:val="24"/>
        </w:rPr>
        <w:t xml:space="preserve"> to leverage the solutions to Omitted Variable Bias in causal data analysis that other disciplines have been building for decades.</w:t>
      </w:r>
      <w:r w:rsidR="00406F08" w:rsidRPr="002C3801">
        <w:rPr>
          <w:rFonts w:ascii="Times New Roman" w:eastAsia="Calibri" w:hAnsi="Times New Roman" w:cs="Times New Roman"/>
          <w:color w:val="333333"/>
          <w:sz w:val="24"/>
          <w:szCs w:val="24"/>
        </w:rPr>
        <w:t xml:space="preserve"> This paper provides an entry point into several approaches</w:t>
      </w:r>
      <w:r w:rsidR="007F14F2" w:rsidRPr="002C3801">
        <w:rPr>
          <w:rFonts w:ascii="Times New Roman" w:eastAsia="Calibri" w:hAnsi="Times New Roman" w:cs="Times New Roman"/>
          <w:color w:val="333333"/>
          <w:sz w:val="24"/>
          <w:szCs w:val="24"/>
        </w:rPr>
        <w:t xml:space="preserve"> </w:t>
      </w:r>
      <w:r w:rsidR="00406F08" w:rsidRPr="002C3801">
        <w:rPr>
          <w:rFonts w:ascii="Times New Roman" w:eastAsia="Calibri" w:hAnsi="Times New Roman" w:cs="Times New Roman"/>
          <w:color w:val="333333"/>
          <w:sz w:val="24"/>
          <w:szCs w:val="24"/>
        </w:rPr>
        <w:t xml:space="preserve">and complements recent reviews of </w:t>
      </w:r>
      <w:r w:rsidR="00314B4D">
        <w:rPr>
          <w:rFonts w:ascii="Times New Roman" w:eastAsia="Calibri" w:hAnsi="Times New Roman" w:cs="Times New Roman"/>
          <w:color w:val="333333"/>
          <w:sz w:val="24"/>
          <w:szCs w:val="24"/>
        </w:rPr>
        <w:t xml:space="preserve">what are commonly </w:t>
      </w:r>
      <w:r w:rsidR="003F4401">
        <w:rPr>
          <w:rFonts w:ascii="Times New Roman" w:eastAsia="Calibri" w:hAnsi="Times New Roman" w:cs="Times New Roman"/>
          <w:color w:val="333333"/>
          <w:sz w:val="24"/>
          <w:szCs w:val="24"/>
        </w:rPr>
        <w:t>referred</w:t>
      </w:r>
      <w:r w:rsidR="00314B4D">
        <w:rPr>
          <w:rFonts w:ascii="Times New Roman" w:eastAsia="Calibri" w:hAnsi="Times New Roman" w:cs="Times New Roman"/>
          <w:color w:val="333333"/>
          <w:sz w:val="24"/>
          <w:szCs w:val="24"/>
        </w:rPr>
        <w:t xml:space="preserve"> to </w:t>
      </w:r>
      <w:r w:rsidR="00406F08" w:rsidRPr="00B7212F">
        <w:rPr>
          <w:rFonts w:ascii="Times New Roman" w:eastAsia="Calibri" w:hAnsi="Times New Roman" w:cs="Times New Roman"/>
          <w:color w:val="333333"/>
          <w:sz w:val="24"/>
          <w:szCs w:val="24"/>
        </w:rPr>
        <w:t>quasi-experimental methods</w:t>
      </w:r>
      <w:r w:rsidR="00406F08" w:rsidRPr="00BF52B9">
        <w:rPr>
          <w:rFonts w:ascii="Times New Roman" w:eastAsia="Calibri" w:hAnsi="Times New Roman" w:cs="Times New Roman"/>
          <w:color w:val="333333"/>
          <w:sz w:val="24"/>
          <w:szCs w:val="24"/>
        </w:rPr>
        <w:t xml:space="preserve"> </w:t>
      </w:r>
      <w:r w:rsidR="0015163B" w:rsidRPr="00DC3074">
        <w:rPr>
          <w:rFonts w:ascii="Times New Roman" w:eastAsia="Calibri" w:hAnsi="Times New Roman" w:cs="Times New Roman"/>
          <w:color w:val="333333"/>
          <w:sz w:val="24"/>
          <w:szCs w:val="24"/>
        </w:rPr>
        <w:fldChar w:fldCharType="begin"/>
      </w:r>
      <w:r w:rsidR="00DC3074" w:rsidRPr="00DC3074">
        <w:rPr>
          <w:rFonts w:ascii="Times New Roman" w:eastAsia="Calibri" w:hAnsi="Times New Roman" w:cs="Times New Roman"/>
          <w:color w:val="333333"/>
          <w:sz w:val="24"/>
          <w:szCs w:val="24"/>
        </w:rPr>
        <w:instrText xml:space="preserve"> ADDIN ZOTERO_ITEM CSL_CITATION {"citationID":"aal7lgvmib","properties":{"formattedCitation":"\\uldash{(e.g., Antonakis {\\i{}et al.} 2010; Arif &amp; MacNeil 2022; Bell {\\i{}et al.} 2018; Bellemare {\\i{}et al.} 2024; Butsic {\\i{}et al.} 2017; the appendices of Dee {\\i{}et al.} 2023; Ferraro &amp; Miranda 2017; Grace &amp; Irvine 2020; Kendall 2015)}","plainCitation":"(e.g., Antonakis et al. 2010; Arif &amp; MacNeil 2022; Bell et al. 2018; Bellemare et al. 2024; Butsic et al. 2017; the appendices of Dee et al. 2023; Ferraro &amp; Miranda 2017; Grace &amp; Irvine 2020; Kendall 2015)","noteIndex":0},"citationItems":[{"id":12873,"uris":["http://zotero.org/users/1810851/items/PPDNEU33"],"itemData":{"id":12873,"type":"article-journal","abstract":"Social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label":"page","prefix":"e.g., "},{"id":12618,"uris":["http://zotero.org/users/1810851/items/YANEP3LK"],"itemData":{"id":12618,"type":"article-journal","abstract":"Recent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13148,"uris":["http://zotero.org/users/1810851/items/LWNSCUAS"],"itemData":{"id":13148,"type":"article-journal","abstract":"Abstract We illustrate the use of Pearl's (1995) front-door criterion with observational data with an application in which the assumptions for point identification hold. For identification, the front-door criterion leverages exogenous mediator variables on the causal path. After a preliminary discussion of the identification assumptions behind and the estimation framework used for the front-door criterion, we present an empirical application. In our application, we look at the effect of deciding to share an Uber or Lyft ride on tipping by exploiting the algorithm-driven exogenous variation in whether one actually shares a ride conditional on authorizing sharing, the full fare paid, and origin?destination fixed effects interacted with two-hour interval fixed effects. We find that most of the observed negative relationship between choosing to share a ride and tipping is driven by customer selection into sharing rather than by sharing itself. In the Appendix, we explore the consequences of violating the identification assumptions for the front-door criterion.","container-title":"Oxford Bulletin of Economics and Statistics","DOI":"10.1111/obes.12598","ISSN":"0305-9049","journalAbbreviation":"Oxford Bulletin of Economics and Statistics","note":"publisher: John Wiley &amp; Sons, Ltd","title":"The Paper of How: Estimating Treatment Effects Using the Front-Door Criterion*","URL":"https://doi.org/10.1111/obes.12598","author":[{"family":"Bellemare","given":"Marc F."},{"family":"Bloem","given":"Jeffrey R."},{"family":"Wexler","given":"Noah"}],"accessed":{"date-parts":[["2024",2,16]]},"issued":{"date-parts":[["2024",1,29]]}}},{"id":12354,"uris":["http://zotero.org/users/1810851/items/X7JJREPF"],"itemData":{"id":12354,"type":"article-journal","abstract":"Many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L."},{"family":"Stevens","given":"Carly"},{"family":"Loreau","given":"Michel"}],"accessed":{"date-parts":[["2023",5,5]]},"issued":{"date-parts":[["2023",5,5]]}},"label":"page","prefix":"the appendices of "},{"id":12611,"uris":["http://zotero.org/groups/4833414/items/G3B7NQZH"],"itemData":{"id":12611,"type":"article-journal","abstract":"In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M."}],"accessed":{"date-parts":[["2020",6,25]]},"issued":{"date-parts":[["2020",4]]}},"label":"page"},{"id":12361,"uris":["http://zotero.org/users/1810851/items/VS9H5RUI"],"itemData":{"id":12361,"type":"book","ISBN":"0-19-967254-7","title":"A statistical symphony: instrumental variables reveal causality and control measurement error","author":[{"family":"Kendall","given":"Bruce E."}],"issued":{"date-parts":[["2015"]]}}}],"schema":"https://github.com/citation-style-language/schema/raw/master/csl-citation.json"} </w:instrText>
      </w:r>
      <w:r w:rsidR="0015163B" w:rsidRPr="00DC3074">
        <w:rPr>
          <w:rFonts w:ascii="Times New Roman" w:eastAsia="Calibri" w:hAnsi="Times New Roman" w:cs="Times New Roman"/>
          <w:color w:val="333333"/>
          <w:sz w:val="24"/>
          <w:szCs w:val="24"/>
        </w:rPr>
        <w:fldChar w:fldCharType="separate"/>
      </w:r>
      <w:r w:rsidR="00DC3074" w:rsidRPr="00DC3074">
        <w:rPr>
          <w:rFonts w:ascii="Times New Roman" w:hAnsi="Times New Roman" w:cs="Times New Roman"/>
          <w:color w:val="000000"/>
          <w:sz w:val="24"/>
        </w:rPr>
        <w:t xml:space="preserve">(e.g., Antonakis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2010; Arif &amp; MacNeil 2022; Bell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2018; Bellemare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2024; Butsic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2017; the appendices of Dee </w:t>
      </w:r>
      <w:r w:rsidR="00DC3074" w:rsidRPr="00DC3074">
        <w:rPr>
          <w:rFonts w:ascii="Times New Roman" w:hAnsi="Times New Roman" w:cs="Times New Roman"/>
          <w:i/>
          <w:iCs/>
          <w:color w:val="000000"/>
          <w:sz w:val="24"/>
        </w:rPr>
        <w:t>et al.</w:t>
      </w:r>
      <w:r w:rsidR="00DC3074" w:rsidRPr="00DC3074">
        <w:rPr>
          <w:rFonts w:ascii="Times New Roman" w:hAnsi="Times New Roman" w:cs="Times New Roman"/>
          <w:color w:val="000000"/>
          <w:sz w:val="24"/>
        </w:rPr>
        <w:t xml:space="preserve"> 2023; Ferraro &amp; Miranda 2017; Grace &amp; Irvine 2020; Kendall 2015)</w:t>
      </w:r>
      <w:r w:rsidR="0015163B" w:rsidRPr="00DC3074">
        <w:rPr>
          <w:rFonts w:ascii="Times New Roman" w:eastAsia="Calibri" w:hAnsi="Times New Roman" w:cs="Times New Roman"/>
          <w:color w:val="333333"/>
          <w:sz w:val="24"/>
          <w:szCs w:val="24"/>
        </w:rPr>
        <w:fldChar w:fldCharType="end"/>
      </w:r>
      <w:r w:rsidR="0015163B" w:rsidRPr="00DC3074">
        <w:rPr>
          <w:rFonts w:ascii="Times New Roman" w:eastAsia="Calibri" w:hAnsi="Times New Roman" w:cs="Times New Roman"/>
          <w:color w:val="333333"/>
          <w:sz w:val="24"/>
          <w:szCs w:val="24"/>
        </w:rPr>
        <w:t xml:space="preserve"> </w:t>
      </w:r>
      <w:r w:rsidR="00406F08" w:rsidRPr="00DC3074">
        <w:rPr>
          <w:rFonts w:ascii="Times New Roman" w:eastAsia="Calibri" w:hAnsi="Times New Roman" w:cs="Times New Roman"/>
          <w:color w:val="333333"/>
          <w:sz w:val="24"/>
          <w:szCs w:val="24"/>
        </w:rPr>
        <w:t>by expanding on panel</w:t>
      </w:r>
      <w:r w:rsidR="00785D2D" w:rsidRPr="00DC3074">
        <w:rPr>
          <w:rFonts w:ascii="Times New Roman" w:eastAsia="Calibri" w:hAnsi="Times New Roman" w:cs="Times New Roman"/>
          <w:color w:val="333333"/>
          <w:sz w:val="24"/>
          <w:szCs w:val="24"/>
        </w:rPr>
        <w:t xml:space="preserve"> regression</w:t>
      </w:r>
      <w:r w:rsidR="00406F08" w:rsidRPr="00DC3074">
        <w:rPr>
          <w:rFonts w:ascii="Times New Roman" w:eastAsia="Calibri" w:hAnsi="Times New Roman" w:cs="Times New Roman"/>
          <w:color w:val="333333"/>
          <w:sz w:val="24"/>
          <w:szCs w:val="24"/>
        </w:rPr>
        <w:t xml:space="preserve"> designs for accounting for OVB.</w:t>
      </w:r>
    </w:p>
    <w:p w14:paraId="198D71DF" w14:textId="77777777" w:rsidR="00D71339" w:rsidRPr="002C3801" w:rsidRDefault="00D71339" w:rsidP="00915E31">
      <w:pPr>
        <w:spacing w:after="160" w:line="360" w:lineRule="auto"/>
        <w:rPr>
          <w:rFonts w:ascii="Times New Roman" w:eastAsia="Calibri" w:hAnsi="Times New Roman" w:cs="Times New Roman"/>
          <w:color w:val="333333"/>
          <w:sz w:val="24"/>
          <w:szCs w:val="24"/>
        </w:rPr>
      </w:pPr>
    </w:p>
    <w:p w14:paraId="51D9BF0C" w14:textId="628C6BA0" w:rsidR="00766C2E" w:rsidRPr="00B503A0"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b/>
          <w:color w:val="333333"/>
          <w:sz w:val="24"/>
          <w:szCs w:val="24"/>
        </w:rPr>
        <w:t xml:space="preserve">​​Using </w:t>
      </w:r>
      <w:r w:rsidR="007D2D6A">
        <w:rPr>
          <w:rFonts w:ascii="Times New Roman" w:eastAsia="Calibri" w:hAnsi="Times New Roman" w:cs="Times New Roman"/>
          <w:b/>
          <w:color w:val="333333"/>
          <w:sz w:val="24"/>
          <w:szCs w:val="24"/>
        </w:rPr>
        <w:t xml:space="preserve">causal </w:t>
      </w:r>
      <w:r w:rsidR="00572FC5">
        <w:rPr>
          <w:rFonts w:ascii="Times New Roman" w:eastAsia="Calibri" w:hAnsi="Times New Roman" w:cs="Times New Roman"/>
          <w:b/>
          <w:color w:val="333333"/>
          <w:sz w:val="24"/>
          <w:szCs w:val="24"/>
        </w:rPr>
        <w:t>diagrams</w:t>
      </w:r>
      <w:r w:rsidR="00572FC5" w:rsidRPr="002C3801">
        <w:rPr>
          <w:rFonts w:ascii="Times New Roman" w:eastAsia="Calibri" w:hAnsi="Times New Roman" w:cs="Times New Roman"/>
          <w:b/>
          <w:color w:val="333333"/>
          <w:sz w:val="24"/>
          <w:szCs w:val="24"/>
        </w:rPr>
        <w:t xml:space="preserve"> </w:t>
      </w:r>
      <w:r w:rsidRPr="002C3801">
        <w:rPr>
          <w:rFonts w:ascii="Times New Roman" w:eastAsia="Calibri" w:hAnsi="Times New Roman" w:cs="Times New Roman"/>
          <w:b/>
          <w:color w:val="333333"/>
          <w:sz w:val="24"/>
          <w:szCs w:val="24"/>
        </w:rPr>
        <w:t xml:space="preserve">to clarify causal assumptions </w:t>
      </w:r>
      <w:r w:rsidR="007D2D6A">
        <w:rPr>
          <w:rFonts w:ascii="Times New Roman" w:eastAsia="Calibri" w:hAnsi="Times New Roman" w:cs="Times New Roman"/>
          <w:b/>
          <w:color w:val="333333"/>
          <w:sz w:val="24"/>
          <w:szCs w:val="24"/>
        </w:rPr>
        <w:t>and</w:t>
      </w:r>
      <w:r w:rsidR="00A141C8" w:rsidRPr="002C3801">
        <w:rPr>
          <w:rFonts w:ascii="Times New Roman" w:eastAsia="Calibri" w:hAnsi="Times New Roman" w:cs="Times New Roman"/>
          <w:b/>
          <w:color w:val="333333"/>
          <w:sz w:val="24"/>
          <w:szCs w:val="24"/>
        </w:rPr>
        <w:t xml:space="preserve"> </w:t>
      </w:r>
      <w:r w:rsidRPr="002C3801">
        <w:rPr>
          <w:rFonts w:ascii="Times New Roman" w:eastAsia="Calibri" w:hAnsi="Times New Roman" w:cs="Times New Roman"/>
          <w:b/>
          <w:color w:val="333333"/>
          <w:sz w:val="24"/>
          <w:szCs w:val="24"/>
        </w:rPr>
        <w:t xml:space="preserve">ferret out Omitted Variables Bias </w:t>
      </w:r>
    </w:p>
    <w:p w14:paraId="517C46C1" w14:textId="7B6B8008" w:rsidR="00DA433C" w:rsidRPr="009C57D5" w:rsidRDefault="00037819" w:rsidP="003F4401">
      <w:pPr>
        <w:spacing w:after="160" w:line="360" w:lineRule="auto"/>
        <w:ind w:firstLine="720"/>
        <w:rPr>
          <w:rFonts w:ascii="Times New Roman" w:eastAsia="Calibri" w:hAnsi="Times New Roman" w:cs="Times New Roman"/>
          <w:color w:val="333333"/>
          <w:sz w:val="24"/>
          <w:szCs w:val="24"/>
          <w:highlight w:val="white"/>
        </w:rPr>
      </w:pPr>
      <w:r w:rsidRPr="00B503A0">
        <w:rPr>
          <w:rFonts w:ascii="Times New Roman" w:eastAsia="Calibri" w:hAnsi="Times New Roman" w:cs="Times New Roman"/>
          <w:color w:val="333333"/>
          <w:sz w:val="24"/>
          <w:szCs w:val="24"/>
          <w:highlight w:val="white"/>
        </w:rPr>
        <w:t xml:space="preserve">Causal </w:t>
      </w:r>
      <w:r w:rsidR="007D2D6A">
        <w:rPr>
          <w:rFonts w:ascii="Times New Roman" w:eastAsia="Calibri" w:hAnsi="Times New Roman" w:cs="Times New Roman"/>
          <w:color w:val="333333"/>
          <w:sz w:val="24"/>
          <w:szCs w:val="24"/>
          <w:highlight w:val="white"/>
        </w:rPr>
        <w:t>di</w:t>
      </w:r>
      <w:r w:rsidR="007D2D6A" w:rsidRPr="00B7212F">
        <w:rPr>
          <w:rFonts w:ascii="Times New Roman" w:eastAsia="Calibri" w:hAnsi="Times New Roman" w:cs="Times New Roman"/>
          <w:color w:val="333333"/>
          <w:sz w:val="24"/>
          <w:szCs w:val="24"/>
          <w:highlight w:val="white"/>
        </w:rPr>
        <w:t>agrams</w:t>
      </w:r>
      <w:r w:rsidR="007D2D6A" w:rsidRPr="00B7212F">
        <w:rPr>
          <w:rFonts w:ascii="Times New Roman" w:eastAsia="Calibri" w:hAnsi="Times New Roman" w:cs="Times New Roman"/>
          <w:color w:val="333333"/>
          <w:sz w:val="24"/>
          <w:szCs w:val="24"/>
        </w:rPr>
        <w:t xml:space="preserve"> </w:t>
      </w:r>
      <w:r w:rsidRPr="00B7212F">
        <w:rPr>
          <w:rFonts w:ascii="Times New Roman" w:hAnsi="Times New Roman" w:cs="Times New Roman"/>
          <w:sz w:val="24"/>
          <w:szCs w:val="24"/>
        </w:rPr>
        <w:fldChar w:fldCharType="begin"/>
      </w:r>
      <w:r w:rsidR="00B7212F" w:rsidRPr="00B7212F">
        <w:rPr>
          <w:rFonts w:ascii="Times New Roman" w:hAnsi="Times New Roman" w:cs="Times New Roman"/>
          <w:sz w:val="24"/>
          <w:szCs w:val="24"/>
        </w:rPr>
        <w:instrText xml:space="preserve"> ADDIN ZOTERO_ITEM CSL_CITATION {"citationID":"a1vk748om1f","properties":{"unsorted":true,"formattedCitation":"\\uldash{(a.k.a. Structural Causal Models from Pearl 1995; see Grace &amp; Irvine 2020; Arif &amp; MacNeil 2023 for in depth introductions for Ecologists)}","plainCitation":"(a.k.a. Structural Causal Models from Pearl 1995; see Grace &amp; Irvine 2020; Arif &amp; MacNeil 2023 for in depth introductions for Ecologists)","noteIndex":0},"citationItems":[{"id":12362,"uris":["http://zotero.org/users/1810851/items/TYH5FRA7"],"itemData":{"id":12362,"type":"article-journal","abstract":"The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Research","URL":"https://www.jstor.org/stable/2337329","volume":"82","author":[{"family":"Pearl","given":"Judea"}],"accessed":{"date-parts":[["2022",4,20]]},"issued":{"date-parts":[["1995"]]}},"label":"page","prefix":"a.k.a. Structural Causal Models from "},{"id":11230,"uris":["http://zotero.org/users/1810851/items/JKAWLH2T"],"itemData":{"id":11230,"type":"article-journal","abstract":"Recent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M."}],"accessed":{"date-parts":[["2020",6,25]]},"issued":{"date-parts":[["2020",4]]}},"label":"page","prefix":"see"},{"id":12785,"uris":["http://zotero.org/users/1810851/items/WBJ7NKLR"],"itemData":{"id":12785,"type":"article-journal","abstract":"Ecologists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 for Ecologists"}],"schema":"https://github.com/citation-style-language/schema/raw/master/csl-citation.json"} </w:instrText>
      </w:r>
      <w:r w:rsidRPr="00B7212F">
        <w:rPr>
          <w:rFonts w:ascii="Times New Roman" w:hAnsi="Times New Roman" w:cs="Times New Roman"/>
          <w:sz w:val="24"/>
          <w:szCs w:val="24"/>
        </w:rPr>
        <w:fldChar w:fldCharType="separate"/>
      </w:r>
      <w:r w:rsidR="00B7212F" w:rsidRPr="00B7212F">
        <w:rPr>
          <w:rFonts w:ascii="Times New Roman" w:hAnsi="Times New Roman" w:cs="Times New Roman"/>
          <w:sz w:val="24"/>
        </w:rPr>
        <w:t>(a.k.a. Structural Causal Models from Pearl 1995; see Grace &amp; Irvine 2020; Arif &amp; MacNeil 2023 for in depth introductions for Ecologists)</w:t>
      </w:r>
      <w:r w:rsidRPr="00B7212F">
        <w:rPr>
          <w:rFonts w:ascii="Times New Roman" w:hAnsi="Times New Roman" w:cs="Times New Roman"/>
          <w:sz w:val="24"/>
          <w:szCs w:val="24"/>
        </w:rPr>
        <w:fldChar w:fldCharType="end"/>
      </w:r>
      <w:r w:rsidR="00F62D75" w:rsidRPr="00B7212F">
        <w:rPr>
          <w:rFonts w:ascii="Times New Roman" w:eastAsia="Calibri" w:hAnsi="Times New Roman" w:cs="Times New Roman"/>
          <w:color w:val="333333"/>
          <w:sz w:val="24"/>
          <w:szCs w:val="24"/>
        </w:rPr>
        <w:t xml:space="preserve"> </w:t>
      </w:r>
      <w:r w:rsidRPr="00B7212F">
        <w:rPr>
          <w:rFonts w:ascii="Times New Roman" w:eastAsia="Calibri" w:hAnsi="Times New Roman" w:cs="Times New Roman"/>
          <w:color w:val="333333"/>
          <w:sz w:val="24"/>
          <w:szCs w:val="24"/>
        </w:rPr>
        <w:t xml:space="preserve"> are </w:t>
      </w:r>
      <w:r w:rsidRPr="00B7212F">
        <w:rPr>
          <w:rFonts w:ascii="Times New Roman" w:eastAsia="Calibri" w:hAnsi="Times New Roman" w:cs="Times New Roman"/>
          <w:color w:val="333333"/>
          <w:sz w:val="24"/>
          <w:szCs w:val="24"/>
          <w:highlight w:val="white"/>
        </w:rPr>
        <w:t xml:space="preserve">one of the first tools for identifying and addressing omitted variable bias </w:t>
      </w:r>
      <w:r w:rsidRPr="00B7212F">
        <w:rPr>
          <w:rFonts w:ascii="Times New Roman" w:hAnsi="Times New Roman" w:cs="Times New Roman"/>
          <w:sz w:val="24"/>
          <w:szCs w:val="24"/>
        </w:rPr>
        <w:fldChar w:fldCharType="begin"/>
      </w:r>
      <w:r w:rsidR="00045A25" w:rsidRPr="00B7212F">
        <w:rPr>
          <w:rFonts w:ascii="Times New Roman" w:hAnsi="Times New Roman" w:cs="Times New Roman"/>
          <w:sz w:val="24"/>
          <w:szCs w:val="24"/>
        </w:rPr>
        <w:instrText xml:space="preserve"> ADDIN ZOTERO_ITEM CSL_CITATION {"citationID":"nk6RLvOr","properties":{"formattedCitation":"(Arif &amp; MacNeil 2023; Pearl 1995; Pearl {\\i{}et al.} 2016)","plainCitation":"(Arif &amp; MacNeil 2023; Pearl 1995; Pearl et al. 2016)","noteIndex":0},"citationItems":[{"id":12362,"uris":["http://zotero.org/users/1810851/items/TYH5FRA7"],"itemData":{"id":12362,"type":"article-journal","abstract":"The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rsidRPr="00B7212F">
        <w:rPr>
          <w:rFonts w:ascii="Times New Roman" w:hAnsi="Times New Roman" w:cs="Times New Roman"/>
          <w:sz w:val="24"/>
          <w:szCs w:val="24"/>
        </w:rPr>
        <w:fldChar w:fldCharType="separate"/>
      </w:r>
      <w:r w:rsidR="00045A25" w:rsidRPr="00B7212F">
        <w:rPr>
          <w:rFonts w:ascii="Times New Roman" w:hAnsi="Times New Roman" w:cs="Times New Roman"/>
          <w:sz w:val="24"/>
        </w:rPr>
        <w:t xml:space="preserve">(Arif &amp; MacNeil 2023; Pearl 1995; Pearl </w:t>
      </w:r>
      <w:r w:rsidR="00045A25" w:rsidRPr="00B7212F">
        <w:rPr>
          <w:rFonts w:ascii="Times New Roman" w:hAnsi="Times New Roman" w:cs="Times New Roman"/>
          <w:i/>
          <w:iCs/>
          <w:sz w:val="24"/>
        </w:rPr>
        <w:t>et al.</w:t>
      </w:r>
      <w:r w:rsidR="00045A25" w:rsidRPr="00B7212F">
        <w:rPr>
          <w:rFonts w:ascii="Times New Roman" w:hAnsi="Times New Roman" w:cs="Times New Roman"/>
          <w:sz w:val="24"/>
        </w:rPr>
        <w:t xml:space="preserve"> 2016)</w:t>
      </w:r>
      <w:r w:rsidRPr="00B7212F">
        <w:rPr>
          <w:rFonts w:ascii="Times New Roman" w:hAnsi="Times New Roman" w:cs="Times New Roman"/>
          <w:sz w:val="24"/>
          <w:szCs w:val="24"/>
          <w:highlight w:val="white"/>
        </w:rPr>
        <w:fldChar w:fldCharType="end"/>
      </w:r>
      <w:r w:rsidRPr="00B503A0">
        <w:rPr>
          <w:rFonts w:ascii="Times New Roman" w:eastAsia="Calibri" w:hAnsi="Times New Roman" w:cs="Times New Roman"/>
          <w:color w:val="333333"/>
          <w:sz w:val="24"/>
          <w:szCs w:val="24"/>
          <w:highlight w:val="white"/>
        </w:rPr>
        <w:t xml:space="preserve">. Causal </w:t>
      </w:r>
      <w:r w:rsidR="001F0F08">
        <w:rPr>
          <w:rFonts w:ascii="Times New Roman" w:eastAsia="Calibri" w:hAnsi="Times New Roman" w:cs="Times New Roman"/>
          <w:color w:val="333333"/>
          <w:sz w:val="24"/>
          <w:szCs w:val="24"/>
        </w:rPr>
        <w:t>diagrams</w:t>
      </w:r>
      <w:r w:rsidR="0051135F">
        <w:rPr>
          <w:rFonts w:ascii="Times New Roman" w:eastAsia="Calibri" w:hAnsi="Times New Roman" w:cs="Times New Roman"/>
          <w:color w:val="333333"/>
          <w:sz w:val="24"/>
          <w:szCs w:val="24"/>
          <w:highlight w:val="white"/>
        </w:rPr>
        <w:t xml:space="preserve"> in the form of</w:t>
      </w:r>
      <w:r w:rsidR="0051135F" w:rsidRPr="00B503A0">
        <w:rPr>
          <w:rFonts w:ascii="Times New Roman" w:eastAsia="Calibri" w:hAnsi="Times New Roman" w:cs="Times New Roman"/>
          <w:color w:val="333333"/>
          <w:sz w:val="24"/>
          <w:szCs w:val="24"/>
          <w:highlight w:val="white"/>
        </w:rPr>
        <w:t xml:space="preserve"> </w:t>
      </w:r>
      <w:r w:rsidRPr="00B503A0">
        <w:rPr>
          <w:rFonts w:ascii="Times New Roman" w:eastAsia="Calibri" w:hAnsi="Times New Roman" w:cs="Times New Roman"/>
          <w:color w:val="333333"/>
          <w:sz w:val="24"/>
          <w:szCs w:val="24"/>
          <w:highlight w:val="white"/>
        </w:rPr>
        <w:t>Directed Acyclic Graphs (DAGs</w:t>
      </w:r>
      <w:r w:rsidR="0051135F">
        <w:rPr>
          <w:rFonts w:ascii="Times New Roman" w:eastAsia="Calibri" w:hAnsi="Times New Roman" w:cs="Times New Roman"/>
          <w:color w:val="333333"/>
          <w:sz w:val="24"/>
          <w:szCs w:val="24"/>
          <w:highlight w:val="white"/>
        </w:rPr>
        <w:t>, see Box 1</w:t>
      </w:r>
      <w:r w:rsidR="0051135F" w:rsidRPr="00B503A0">
        <w:rPr>
          <w:rFonts w:ascii="Times New Roman" w:eastAsia="Calibri" w:hAnsi="Times New Roman" w:cs="Times New Roman"/>
          <w:color w:val="333333"/>
          <w:sz w:val="24"/>
          <w:szCs w:val="24"/>
          <w:highlight w:val="white"/>
        </w:rPr>
        <w:t>)</w:t>
      </w:r>
      <w:r w:rsidR="0051135F">
        <w:rPr>
          <w:rFonts w:ascii="Times New Roman" w:eastAsia="Calibri" w:hAnsi="Times New Roman" w:cs="Times New Roman"/>
          <w:color w:val="333333"/>
          <w:sz w:val="24"/>
          <w:szCs w:val="24"/>
          <w:highlight w:val="white"/>
        </w:rPr>
        <w:t xml:space="preserve"> allow us to</w:t>
      </w:r>
      <w:r w:rsidR="0051135F" w:rsidRPr="00B503A0">
        <w:rPr>
          <w:rFonts w:ascii="Times New Roman" w:eastAsia="Calibri" w:hAnsi="Times New Roman" w:cs="Times New Roman"/>
          <w:color w:val="333333"/>
          <w:sz w:val="24"/>
          <w:szCs w:val="24"/>
          <w:highlight w:val="white"/>
        </w:rPr>
        <w:t xml:space="preserve"> </w:t>
      </w:r>
      <w:r w:rsidRPr="00B503A0">
        <w:rPr>
          <w:rFonts w:ascii="Times New Roman" w:eastAsia="Calibri" w:hAnsi="Times New Roman" w:cs="Times New Roman"/>
          <w:color w:val="333333"/>
          <w:sz w:val="24"/>
          <w:szCs w:val="24"/>
          <w:highlight w:val="white"/>
        </w:rPr>
        <w:t xml:space="preserve">visualize our understanding of </w:t>
      </w:r>
      <w:r w:rsidR="0016272E" w:rsidRPr="00B503A0">
        <w:rPr>
          <w:rFonts w:ascii="Times New Roman" w:eastAsia="Calibri" w:hAnsi="Times New Roman" w:cs="Times New Roman"/>
          <w:color w:val="333333"/>
          <w:sz w:val="24"/>
          <w:szCs w:val="24"/>
          <w:highlight w:val="white"/>
        </w:rPr>
        <w:t>causal</w:t>
      </w:r>
      <w:r w:rsidRPr="00B503A0">
        <w:rPr>
          <w:rFonts w:ascii="Times New Roman" w:eastAsia="Calibri" w:hAnsi="Times New Roman" w:cs="Times New Roman"/>
          <w:color w:val="333333"/>
          <w:sz w:val="24"/>
          <w:szCs w:val="24"/>
          <w:highlight w:val="white"/>
        </w:rPr>
        <w:t xml:space="preserve"> </w:t>
      </w:r>
      <w:r w:rsidR="00086998" w:rsidRPr="00B503A0">
        <w:rPr>
          <w:rFonts w:ascii="Times New Roman" w:eastAsia="Calibri" w:hAnsi="Times New Roman" w:cs="Times New Roman"/>
          <w:color w:val="333333"/>
          <w:sz w:val="24"/>
          <w:szCs w:val="24"/>
          <w:highlight w:val="white"/>
        </w:rPr>
        <w:t xml:space="preserve">relationships and confounding variables </w:t>
      </w:r>
      <w:r w:rsidRPr="00B503A0">
        <w:rPr>
          <w:rFonts w:ascii="Times New Roman" w:eastAsia="Calibri" w:hAnsi="Times New Roman" w:cs="Times New Roman"/>
          <w:color w:val="333333"/>
          <w:sz w:val="24"/>
          <w:szCs w:val="24"/>
          <w:highlight w:val="white"/>
        </w:rPr>
        <w:t xml:space="preserve">within a system. </w:t>
      </w:r>
      <w:r w:rsidR="0036785A" w:rsidRPr="00B503A0">
        <w:rPr>
          <w:rFonts w:ascii="Times New Roman" w:eastAsia="Calibri" w:hAnsi="Times New Roman" w:cs="Times New Roman"/>
          <w:color w:val="333333"/>
          <w:sz w:val="24"/>
          <w:szCs w:val="24"/>
          <w:highlight w:val="white"/>
        </w:rPr>
        <w:t xml:space="preserve">In doing so, </w:t>
      </w:r>
      <w:r w:rsidRPr="00B503A0">
        <w:rPr>
          <w:rFonts w:ascii="Times New Roman" w:eastAsia="Calibri" w:hAnsi="Times New Roman" w:cs="Times New Roman"/>
          <w:color w:val="333333"/>
          <w:sz w:val="24"/>
          <w:szCs w:val="24"/>
          <w:highlight w:val="white"/>
        </w:rPr>
        <w:t>DAG</w:t>
      </w:r>
      <w:r w:rsidR="00086998" w:rsidRPr="00B503A0">
        <w:rPr>
          <w:rFonts w:ascii="Times New Roman" w:eastAsia="Calibri" w:hAnsi="Times New Roman" w:cs="Times New Roman"/>
          <w:color w:val="333333"/>
          <w:sz w:val="24"/>
          <w:szCs w:val="24"/>
          <w:highlight w:val="white"/>
        </w:rPr>
        <w:t xml:space="preserve">s </w:t>
      </w:r>
      <w:r w:rsidR="0036785A" w:rsidRPr="00B503A0">
        <w:rPr>
          <w:rFonts w:ascii="Times New Roman" w:eastAsia="Calibri" w:hAnsi="Times New Roman" w:cs="Times New Roman"/>
          <w:color w:val="333333"/>
          <w:sz w:val="24"/>
          <w:szCs w:val="24"/>
          <w:highlight w:val="white"/>
        </w:rPr>
        <w:t xml:space="preserve">transparently clarify </w:t>
      </w:r>
      <w:r w:rsidR="007D2D6A">
        <w:rPr>
          <w:rFonts w:ascii="Times New Roman" w:eastAsia="Calibri" w:hAnsi="Times New Roman" w:cs="Times New Roman"/>
          <w:color w:val="333333"/>
          <w:sz w:val="24"/>
          <w:szCs w:val="24"/>
          <w:highlight w:val="white"/>
        </w:rPr>
        <w:t>many</w:t>
      </w:r>
      <w:r w:rsidRPr="00B503A0">
        <w:rPr>
          <w:rFonts w:ascii="Times New Roman" w:eastAsia="Calibri" w:hAnsi="Times New Roman" w:cs="Times New Roman"/>
          <w:color w:val="333333"/>
          <w:sz w:val="24"/>
          <w:szCs w:val="24"/>
          <w:highlight w:val="white"/>
        </w:rPr>
        <w:t xml:space="preserve"> assumptions on which one</w:t>
      </w:r>
      <w:r w:rsidRPr="002C3801">
        <w:rPr>
          <w:rFonts w:ascii="Times New Roman" w:eastAsia="Calibri" w:hAnsi="Times New Roman" w:cs="Times New Roman"/>
          <w:color w:val="333333"/>
          <w:sz w:val="24"/>
          <w:szCs w:val="24"/>
          <w:highlight w:val="white"/>
        </w:rPr>
        <w:t xml:space="preserve"> relies for making causal claims </w:t>
      </w:r>
      <w:r w:rsidR="00086998" w:rsidRPr="002C3801">
        <w:rPr>
          <w:rFonts w:ascii="Times New Roman" w:eastAsia="Calibri" w:hAnsi="Times New Roman" w:cs="Times New Roman"/>
          <w:color w:val="333333"/>
          <w:sz w:val="24"/>
          <w:szCs w:val="24"/>
          <w:highlight w:val="white"/>
        </w:rPr>
        <w:t xml:space="preserve">about relationships inferred </w:t>
      </w:r>
      <w:r w:rsidRPr="002C3801">
        <w:rPr>
          <w:rFonts w:ascii="Times New Roman" w:eastAsia="Calibri" w:hAnsi="Times New Roman" w:cs="Times New Roman"/>
          <w:color w:val="333333"/>
          <w:sz w:val="24"/>
          <w:szCs w:val="24"/>
          <w:highlight w:val="white"/>
        </w:rPr>
        <w:t>from observ</w:t>
      </w:r>
      <w:r w:rsidR="00C6067C">
        <w:rPr>
          <w:rFonts w:ascii="Times New Roman" w:eastAsia="Calibri" w:hAnsi="Times New Roman" w:cs="Times New Roman"/>
          <w:color w:val="333333"/>
          <w:sz w:val="24"/>
          <w:szCs w:val="24"/>
          <w:highlight w:val="white"/>
        </w:rPr>
        <w:t>ed</w:t>
      </w:r>
      <w:r w:rsidRPr="002C3801">
        <w:rPr>
          <w:rFonts w:ascii="Times New Roman" w:eastAsia="Calibri" w:hAnsi="Times New Roman" w:cs="Times New Roman"/>
          <w:color w:val="333333"/>
          <w:sz w:val="24"/>
          <w:szCs w:val="24"/>
          <w:highlight w:val="white"/>
        </w:rPr>
        <w:t xml:space="preserve"> data</w:t>
      </w:r>
      <w:r w:rsidR="00086998" w:rsidRPr="002C3801">
        <w:rPr>
          <w:rFonts w:ascii="Times New Roman" w:eastAsia="Calibri" w:hAnsi="Times New Roman" w:cs="Times New Roman"/>
          <w:color w:val="333333"/>
          <w:sz w:val="24"/>
          <w:szCs w:val="24"/>
          <w:highlight w:val="white"/>
        </w:rPr>
        <w:t xml:space="preserve">, </w:t>
      </w:r>
      <w:r w:rsidR="007D2D6A">
        <w:rPr>
          <w:rFonts w:ascii="Times New Roman" w:eastAsia="Calibri" w:hAnsi="Times New Roman" w:cs="Times New Roman"/>
          <w:color w:val="333333"/>
          <w:sz w:val="24"/>
          <w:szCs w:val="24"/>
          <w:highlight w:val="white"/>
        </w:rPr>
        <w:t>and potential sources of bias from</w:t>
      </w:r>
      <w:r w:rsidRPr="002C3801">
        <w:rPr>
          <w:rFonts w:ascii="Times New Roman" w:eastAsia="Calibri" w:hAnsi="Times New Roman" w:cs="Times New Roman"/>
          <w:color w:val="333333"/>
          <w:sz w:val="24"/>
          <w:szCs w:val="24"/>
          <w:highlight w:val="white"/>
        </w:rPr>
        <w:t xml:space="preserve"> confounding variables. </w:t>
      </w:r>
      <w:r w:rsidR="00DA433C">
        <w:rPr>
          <w:rFonts w:ascii="Times New Roman" w:eastAsia="Calibri" w:hAnsi="Times New Roman" w:cs="Times New Roman"/>
          <w:color w:val="333333"/>
          <w:sz w:val="24"/>
          <w:szCs w:val="24"/>
          <w:highlight w:val="white"/>
        </w:rPr>
        <w:t>Critically</w:t>
      </w:r>
      <w:r w:rsidR="00DA433C" w:rsidRPr="002C3801">
        <w:rPr>
          <w:rFonts w:ascii="Times New Roman" w:eastAsia="Calibri" w:hAnsi="Times New Roman" w:cs="Times New Roman"/>
          <w:color w:val="333333"/>
          <w:sz w:val="24"/>
          <w:szCs w:val="24"/>
          <w:highlight w:val="white"/>
        </w:rPr>
        <w:t xml:space="preserve">, a causal </w:t>
      </w:r>
      <w:r w:rsidR="00572FC5">
        <w:rPr>
          <w:rFonts w:ascii="Times New Roman" w:eastAsia="Calibri" w:hAnsi="Times New Roman" w:cs="Times New Roman"/>
          <w:color w:val="333333"/>
          <w:sz w:val="24"/>
          <w:szCs w:val="24"/>
          <w:highlight w:val="white"/>
        </w:rPr>
        <w:t>diagram</w:t>
      </w:r>
      <w:r w:rsidR="007D2D6A" w:rsidRPr="002C3801">
        <w:rPr>
          <w:rFonts w:ascii="Times New Roman" w:eastAsia="Calibri" w:hAnsi="Times New Roman" w:cs="Times New Roman"/>
          <w:color w:val="333333"/>
          <w:sz w:val="24"/>
          <w:szCs w:val="24"/>
          <w:highlight w:val="white"/>
        </w:rPr>
        <w:t xml:space="preserve"> </w:t>
      </w:r>
      <w:r w:rsidR="00DA433C" w:rsidRPr="002C3801">
        <w:rPr>
          <w:rFonts w:ascii="Times New Roman" w:eastAsia="Calibri" w:hAnsi="Times New Roman" w:cs="Times New Roman"/>
          <w:color w:val="333333"/>
          <w:sz w:val="24"/>
          <w:szCs w:val="24"/>
          <w:highlight w:val="white"/>
        </w:rPr>
        <w:t xml:space="preserve">needs to include both measured and </w:t>
      </w:r>
      <w:r w:rsidR="00DA433C" w:rsidRPr="002C3801">
        <w:rPr>
          <w:rFonts w:ascii="Times New Roman" w:eastAsia="Calibri" w:hAnsi="Times New Roman" w:cs="Times New Roman"/>
          <w:i/>
          <w:color w:val="333333"/>
          <w:sz w:val="24"/>
          <w:szCs w:val="24"/>
          <w:highlight w:val="white"/>
        </w:rPr>
        <w:t>unmeasured</w:t>
      </w:r>
      <w:r w:rsidR="00DA433C" w:rsidRPr="002C3801">
        <w:rPr>
          <w:rFonts w:ascii="Times New Roman" w:eastAsia="Calibri" w:hAnsi="Times New Roman" w:cs="Times New Roman"/>
          <w:color w:val="333333"/>
          <w:sz w:val="24"/>
          <w:szCs w:val="24"/>
          <w:highlight w:val="white"/>
        </w:rPr>
        <w:t xml:space="preserve"> confounding variables</w:t>
      </w:r>
      <w:r w:rsidR="007D2D6A">
        <w:rPr>
          <w:rFonts w:ascii="Times New Roman" w:eastAsia="Calibri" w:hAnsi="Times New Roman" w:cs="Times New Roman"/>
          <w:color w:val="333333"/>
          <w:sz w:val="24"/>
          <w:szCs w:val="24"/>
          <w:highlight w:val="white"/>
        </w:rPr>
        <w:t>.</w:t>
      </w:r>
      <w:r w:rsidR="00DA433C" w:rsidRPr="002C3801">
        <w:rPr>
          <w:rFonts w:ascii="Times New Roman" w:eastAsia="Calibri" w:hAnsi="Times New Roman" w:cs="Times New Roman"/>
          <w:color w:val="333333"/>
          <w:sz w:val="24"/>
          <w:szCs w:val="24"/>
          <w:highlight w:val="white"/>
        </w:rPr>
        <w:t xml:space="preserve"> Finally, causal </w:t>
      </w:r>
      <w:r w:rsidR="009C57D5">
        <w:rPr>
          <w:rFonts w:ascii="Times New Roman" w:eastAsia="Calibri" w:hAnsi="Times New Roman" w:cs="Times New Roman"/>
          <w:color w:val="333333"/>
          <w:sz w:val="24"/>
          <w:szCs w:val="24"/>
          <w:highlight w:val="white"/>
        </w:rPr>
        <w:t>diagrams</w:t>
      </w:r>
      <w:r w:rsidR="001516E2" w:rsidRPr="002C3801">
        <w:rPr>
          <w:rFonts w:ascii="Times New Roman" w:eastAsia="Calibri" w:hAnsi="Times New Roman" w:cs="Times New Roman"/>
          <w:color w:val="333333"/>
          <w:sz w:val="24"/>
          <w:szCs w:val="24"/>
          <w:highlight w:val="white"/>
        </w:rPr>
        <w:t xml:space="preserve"> </w:t>
      </w:r>
      <w:r w:rsidR="00DA433C" w:rsidRPr="002C3801">
        <w:rPr>
          <w:rFonts w:ascii="Times New Roman" w:eastAsia="Calibri" w:hAnsi="Times New Roman" w:cs="Times New Roman"/>
          <w:color w:val="333333"/>
          <w:sz w:val="24"/>
          <w:szCs w:val="24"/>
          <w:highlight w:val="white"/>
        </w:rPr>
        <w:t xml:space="preserve">can also show what variables should </w:t>
      </w:r>
      <w:r w:rsidR="00DA433C" w:rsidRPr="00BA02B0">
        <w:rPr>
          <w:rFonts w:ascii="Times New Roman" w:eastAsia="Calibri" w:hAnsi="Times New Roman" w:cs="Times New Roman"/>
          <w:i/>
          <w:iCs/>
          <w:color w:val="333333"/>
          <w:sz w:val="24"/>
          <w:szCs w:val="24"/>
          <w:highlight w:val="white"/>
          <w:u w:val="single"/>
        </w:rPr>
        <w:t>not</w:t>
      </w:r>
      <w:r w:rsidR="00DA433C" w:rsidRPr="0051135F">
        <w:rPr>
          <w:rFonts w:ascii="Times New Roman" w:eastAsia="Calibri" w:hAnsi="Times New Roman" w:cs="Times New Roman"/>
          <w:color w:val="333333"/>
          <w:sz w:val="24"/>
          <w:szCs w:val="24"/>
          <w:highlight w:val="white"/>
        </w:rPr>
        <w:t xml:space="preserve"> </w:t>
      </w:r>
      <w:r w:rsidR="0051135F" w:rsidRPr="00222924">
        <w:rPr>
          <w:rFonts w:ascii="Times New Roman" w:eastAsia="Calibri" w:hAnsi="Times New Roman" w:cs="Times New Roman"/>
          <w:color w:val="333333"/>
          <w:sz w:val="24"/>
          <w:szCs w:val="24"/>
          <w:highlight w:val="white"/>
        </w:rPr>
        <w:t>be</w:t>
      </w:r>
      <w:r w:rsidR="0051135F" w:rsidRPr="00B7212F">
        <w:rPr>
          <w:rFonts w:ascii="Times New Roman" w:eastAsia="Calibri" w:hAnsi="Times New Roman" w:cs="Times New Roman"/>
          <w:i/>
          <w:iCs/>
          <w:color w:val="333333"/>
          <w:sz w:val="24"/>
          <w:szCs w:val="24"/>
          <w:highlight w:val="white"/>
        </w:rPr>
        <w:t xml:space="preserve"> </w:t>
      </w:r>
      <w:r w:rsidR="00DA433C" w:rsidRPr="00222924">
        <w:rPr>
          <w:rFonts w:ascii="Times New Roman" w:eastAsia="Calibri" w:hAnsi="Times New Roman" w:cs="Times New Roman"/>
          <w:color w:val="333333"/>
          <w:sz w:val="24"/>
          <w:szCs w:val="24"/>
          <w:highlight w:val="white"/>
        </w:rPr>
        <w:t>i</w:t>
      </w:r>
      <w:r w:rsidR="00DA433C" w:rsidRPr="002C3801">
        <w:rPr>
          <w:rFonts w:ascii="Times New Roman" w:eastAsia="Calibri" w:hAnsi="Times New Roman" w:cs="Times New Roman"/>
          <w:color w:val="333333"/>
          <w:sz w:val="24"/>
          <w:szCs w:val="24"/>
          <w:highlight w:val="white"/>
        </w:rPr>
        <w:t>nclude</w:t>
      </w:r>
      <w:r w:rsidR="0051135F">
        <w:rPr>
          <w:rFonts w:ascii="Times New Roman" w:eastAsia="Calibri" w:hAnsi="Times New Roman" w:cs="Times New Roman"/>
          <w:color w:val="333333"/>
          <w:sz w:val="24"/>
          <w:szCs w:val="24"/>
          <w:highlight w:val="white"/>
        </w:rPr>
        <w:t>d</w:t>
      </w:r>
      <w:r w:rsidR="00DA433C" w:rsidRPr="002C3801">
        <w:rPr>
          <w:rFonts w:ascii="Times New Roman" w:eastAsia="Calibri" w:hAnsi="Times New Roman" w:cs="Times New Roman"/>
          <w:color w:val="333333"/>
          <w:sz w:val="24"/>
          <w:szCs w:val="24"/>
          <w:highlight w:val="white"/>
        </w:rPr>
        <w:t xml:space="preserve"> in an analys</w:t>
      </w:r>
      <w:r w:rsidR="00072DCD">
        <w:rPr>
          <w:rFonts w:ascii="Times New Roman" w:eastAsia="Calibri" w:hAnsi="Times New Roman" w:cs="Times New Roman"/>
          <w:color w:val="333333"/>
          <w:sz w:val="24"/>
          <w:szCs w:val="24"/>
          <w:highlight w:val="white"/>
        </w:rPr>
        <w:t>i</w:t>
      </w:r>
      <w:r w:rsidR="00DA433C" w:rsidRPr="002C3801">
        <w:rPr>
          <w:rFonts w:ascii="Times New Roman" w:eastAsia="Calibri" w:hAnsi="Times New Roman" w:cs="Times New Roman"/>
          <w:color w:val="333333"/>
          <w:sz w:val="24"/>
          <w:szCs w:val="24"/>
          <w:highlight w:val="white"/>
        </w:rPr>
        <w:t>s, such as those that cause collider bias</w:t>
      </w:r>
      <w:r w:rsidR="00072DCD">
        <w:rPr>
          <w:rFonts w:ascii="Times New Roman" w:eastAsia="Calibri" w:hAnsi="Times New Roman" w:cs="Times New Roman"/>
          <w:color w:val="333333"/>
          <w:sz w:val="24"/>
          <w:szCs w:val="24"/>
        </w:rPr>
        <w:t>. Collider bias</w:t>
      </w:r>
      <w:r w:rsidR="00B7212F">
        <w:rPr>
          <w:rFonts w:ascii="Times New Roman" w:eastAsia="Calibri" w:hAnsi="Times New Roman" w:cs="Times New Roman"/>
          <w:color w:val="333333"/>
          <w:sz w:val="24"/>
          <w:szCs w:val="24"/>
        </w:rPr>
        <w:t xml:space="preserve"> </w:t>
      </w:r>
      <w:r w:rsidR="00072DCD">
        <w:rPr>
          <w:rFonts w:ascii="Times New Roman" w:eastAsia="Calibri" w:hAnsi="Times New Roman" w:cs="Times New Roman"/>
          <w:color w:val="333333"/>
          <w:sz w:val="24"/>
          <w:szCs w:val="24"/>
        </w:rPr>
        <w:t>occur</w:t>
      </w:r>
      <w:r w:rsidR="00B7212F">
        <w:rPr>
          <w:rFonts w:ascii="Times New Roman" w:eastAsia="Calibri" w:hAnsi="Times New Roman" w:cs="Times New Roman"/>
          <w:color w:val="333333"/>
          <w:sz w:val="24"/>
          <w:szCs w:val="24"/>
        </w:rPr>
        <w:t>s</w:t>
      </w:r>
      <w:r w:rsidR="00072DCD">
        <w:rPr>
          <w:rFonts w:ascii="Times New Roman" w:eastAsia="Calibri" w:hAnsi="Times New Roman" w:cs="Times New Roman"/>
          <w:color w:val="333333"/>
          <w:sz w:val="24"/>
          <w:szCs w:val="24"/>
        </w:rPr>
        <w:t xml:space="preserve"> when </w:t>
      </w:r>
      <w:r w:rsidR="00DA433C">
        <w:rPr>
          <w:rFonts w:ascii="Times New Roman" w:eastAsia="Calibri" w:hAnsi="Times New Roman" w:cs="Times New Roman"/>
          <w:color w:val="333333"/>
          <w:sz w:val="24"/>
          <w:szCs w:val="24"/>
        </w:rPr>
        <w:t xml:space="preserve">evaluating a relationship between two variables, but conditioning on </w:t>
      </w:r>
      <w:r w:rsidR="00731261">
        <w:rPr>
          <w:rFonts w:ascii="Times New Roman" w:eastAsia="Calibri" w:hAnsi="Times New Roman" w:cs="Times New Roman"/>
          <w:color w:val="333333"/>
          <w:sz w:val="24"/>
          <w:szCs w:val="24"/>
        </w:rPr>
        <w:t xml:space="preserve">a variable </w:t>
      </w:r>
      <w:r w:rsidR="00DA433C">
        <w:rPr>
          <w:rFonts w:ascii="Times New Roman" w:eastAsia="Calibri" w:hAnsi="Times New Roman" w:cs="Times New Roman"/>
          <w:color w:val="333333"/>
          <w:sz w:val="24"/>
          <w:szCs w:val="24"/>
        </w:rPr>
        <w:t xml:space="preserve">they both </w:t>
      </w:r>
      <w:r w:rsidR="00DA433C">
        <w:rPr>
          <w:rFonts w:ascii="Times New Roman" w:eastAsia="Calibri" w:hAnsi="Times New Roman" w:cs="Times New Roman"/>
          <w:color w:val="333333"/>
          <w:sz w:val="24"/>
          <w:szCs w:val="24"/>
        </w:rPr>
        <w:lastRenderedPageBreak/>
        <w:t>cause</w:t>
      </w:r>
      <w:r w:rsidR="00731261">
        <w:rPr>
          <w:rFonts w:ascii="Times New Roman" w:eastAsia="Calibri" w:hAnsi="Times New Roman" w:cs="Times New Roman"/>
          <w:color w:val="333333"/>
          <w:sz w:val="24"/>
          <w:szCs w:val="24"/>
        </w:rPr>
        <w:t xml:space="preserve"> </w:t>
      </w:r>
      <w:r w:rsidR="00B7212F">
        <w:rPr>
          <w:rFonts w:ascii="Times New Roman" w:eastAsia="Calibri" w:hAnsi="Times New Roman" w:cs="Times New Roman"/>
          <w:color w:val="333333"/>
          <w:sz w:val="24"/>
          <w:szCs w:val="24"/>
        </w:rPr>
        <w:t>For example,</w:t>
      </w:r>
      <w:r w:rsidR="00731261">
        <w:rPr>
          <w:rFonts w:ascii="Times New Roman" w:eastAsia="Calibri" w:hAnsi="Times New Roman" w:cs="Times New Roman"/>
          <w:color w:val="333333"/>
          <w:sz w:val="24"/>
          <w:szCs w:val="24"/>
        </w:rPr>
        <w:t xml:space="preserve"> </w:t>
      </w:r>
      <w:r w:rsidR="00731261" w:rsidRPr="006D2075">
        <w:rPr>
          <w:rFonts w:ascii="Times New Roman" w:eastAsia="Calibri" w:hAnsi="Times New Roman" w:cs="Times New Roman"/>
          <w:color w:val="333333"/>
          <w:sz w:val="24"/>
          <w:szCs w:val="24"/>
        </w:rPr>
        <w:t>conditioning on plant abundance</w:t>
      </w:r>
      <w:r w:rsidR="00731261">
        <w:rPr>
          <w:rFonts w:ascii="Times New Roman" w:eastAsia="Calibri" w:hAnsi="Times New Roman" w:cs="Times New Roman"/>
          <w:color w:val="333333"/>
          <w:sz w:val="24"/>
          <w:szCs w:val="24"/>
        </w:rPr>
        <w:t xml:space="preserve"> when examining the</w:t>
      </w:r>
      <w:r w:rsidR="00DA433C">
        <w:rPr>
          <w:rFonts w:ascii="Times New Roman" w:eastAsia="Calibri" w:hAnsi="Times New Roman" w:cs="Times New Roman"/>
          <w:color w:val="333333"/>
          <w:sz w:val="24"/>
          <w:szCs w:val="24"/>
        </w:rPr>
        <w:t xml:space="preserve"> relationship between disturbance intensity and </w:t>
      </w:r>
      <w:r w:rsidR="00DA433C" w:rsidRPr="006D2075">
        <w:rPr>
          <w:rFonts w:ascii="Times New Roman" w:eastAsia="Calibri" w:hAnsi="Times New Roman" w:cs="Times New Roman"/>
          <w:color w:val="333333"/>
          <w:sz w:val="24"/>
          <w:szCs w:val="24"/>
        </w:rPr>
        <w:t>herbivory intensity</w:t>
      </w:r>
      <w:r w:rsidR="00B7212F">
        <w:rPr>
          <w:rFonts w:ascii="Times New Roman" w:eastAsia="Calibri" w:hAnsi="Times New Roman" w:cs="Times New Roman"/>
          <w:color w:val="333333"/>
          <w:sz w:val="24"/>
          <w:szCs w:val="24"/>
        </w:rPr>
        <w:t xml:space="preserve"> when </w:t>
      </w:r>
      <w:r w:rsidR="00731261">
        <w:rPr>
          <w:rFonts w:ascii="Times New Roman" w:eastAsia="Calibri" w:hAnsi="Times New Roman" w:cs="Times New Roman"/>
          <w:color w:val="333333"/>
          <w:sz w:val="24"/>
          <w:szCs w:val="24"/>
        </w:rPr>
        <w:t xml:space="preserve">both </w:t>
      </w:r>
      <w:r w:rsidR="00B7212F">
        <w:rPr>
          <w:rFonts w:ascii="Times New Roman" w:eastAsia="Calibri" w:hAnsi="Times New Roman" w:cs="Times New Roman"/>
          <w:color w:val="333333"/>
          <w:sz w:val="24"/>
          <w:szCs w:val="24"/>
        </w:rPr>
        <w:t xml:space="preserve">are </w:t>
      </w:r>
      <w:r w:rsidR="00731261">
        <w:rPr>
          <w:rFonts w:ascii="Times New Roman" w:eastAsia="Calibri" w:hAnsi="Times New Roman" w:cs="Times New Roman"/>
          <w:color w:val="333333"/>
          <w:sz w:val="24"/>
          <w:szCs w:val="24"/>
        </w:rPr>
        <w:t>cause</w:t>
      </w:r>
      <w:r w:rsidR="00B7212F">
        <w:rPr>
          <w:rFonts w:ascii="Times New Roman" w:eastAsia="Calibri" w:hAnsi="Times New Roman" w:cs="Times New Roman"/>
          <w:color w:val="333333"/>
          <w:sz w:val="24"/>
          <w:szCs w:val="24"/>
        </w:rPr>
        <w:t>s</w:t>
      </w:r>
      <w:r w:rsidR="00731261">
        <w:rPr>
          <w:rFonts w:ascii="Times New Roman" w:eastAsia="Calibri" w:hAnsi="Times New Roman" w:cs="Times New Roman"/>
          <w:color w:val="333333"/>
          <w:sz w:val="24"/>
          <w:szCs w:val="24"/>
        </w:rPr>
        <w:t xml:space="preserve"> </w:t>
      </w:r>
      <w:r w:rsidR="00B7212F">
        <w:rPr>
          <w:rFonts w:ascii="Times New Roman" w:eastAsia="Calibri" w:hAnsi="Times New Roman" w:cs="Times New Roman"/>
          <w:color w:val="333333"/>
          <w:sz w:val="24"/>
          <w:szCs w:val="24"/>
        </w:rPr>
        <w:t xml:space="preserve">of </w:t>
      </w:r>
      <w:r w:rsidR="00731261">
        <w:rPr>
          <w:rFonts w:ascii="Times New Roman" w:eastAsia="Calibri" w:hAnsi="Times New Roman" w:cs="Times New Roman"/>
          <w:color w:val="333333"/>
          <w:sz w:val="24"/>
          <w:szCs w:val="24"/>
        </w:rPr>
        <w:t xml:space="preserve">plant abundance </w:t>
      </w:r>
      <w:r w:rsidR="00DA433C" w:rsidRPr="009C57D5">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{"citationID":"a3d626hljg","properties":{"unsorted":true,"formattedCitation":"(for an excellent discussion of this topic beyond the scope of this manuscript, see McElreath McElreath 2020 Chapter 6; Laubach {\\i{}et al.} 2021; Griffith {\\i{}et al.} 2020)","plainCitation":"(for an excellent discussion of this topic beyond the scope of this manuscript, see McElreath McElreath 2020 Chapter 6; Laubach et al. 2021; Griffith et al. 2020)","noteIndex":0},"citationItems":[{"id":12357,"uris":["http://zotero.org/users/1810851/items/3JFJCP6I"],"itemData":{"id":12357,"type":"book","ISBN":"0-429-02960-8","publisher":"Chapman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J."},{"family":"Perng","given":"Wei"}],"accessed":{"date-parts":[["2023",3,27]]},"issued":{"date-parts":[["2021",1,27]]}},"label":"page"},{"id":12358,"uris":["http://zotero.org/users/1810851/items/I2SPJRGT"],"itemData":{"id":12358,"type":"article-journal","abstract":"Numerous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M."},{"family":"Hemani","given":"Gibran"}],"accessed":{"date-parts":[["2022",4,20]]},"issued":{"date-parts":[["2020",11,12]]}}}],"schema":"https://github.com/citation-style-language/schema/raw/master/csl-citation.json"} </w:instrText>
      </w:r>
      <w:r w:rsidR="00DA433C" w:rsidRPr="009C57D5">
        <w:rPr>
          <w:rFonts w:ascii="Times New Roman" w:hAnsi="Times New Roman" w:cs="Times New Roman"/>
          <w:sz w:val="24"/>
          <w:szCs w:val="24"/>
        </w:rPr>
        <w:fldChar w:fldCharType="separate"/>
      </w:r>
      <w:r w:rsidR="00E97026" w:rsidRPr="00E97026">
        <w:rPr>
          <w:rFonts w:ascii="Times New Roman" w:hAnsi="Times New Roman" w:cs="Times New Roman"/>
          <w:sz w:val="24"/>
        </w:rPr>
        <w:t xml:space="preserve">(for an excellent discussion of this topic beyond the scope of this manuscript, see McElreath McElreath 2020 Chapter 6; Laubach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Griffith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2020)</w:t>
      </w:r>
      <w:r w:rsidR="00DA433C" w:rsidRPr="009C57D5">
        <w:rPr>
          <w:rFonts w:ascii="Times New Roman" w:hAnsi="Times New Roman" w:cs="Times New Roman"/>
          <w:sz w:val="24"/>
          <w:szCs w:val="24"/>
        </w:rPr>
        <w:fldChar w:fldCharType="end"/>
      </w:r>
      <w:r w:rsidR="00DA433C" w:rsidRPr="009C57D5">
        <w:rPr>
          <w:rFonts w:ascii="Times New Roman" w:eastAsia="Calibri" w:hAnsi="Times New Roman" w:cs="Times New Roman"/>
          <w:color w:val="333333"/>
          <w:sz w:val="24"/>
          <w:szCs w:val="24"/>
          <w:highlight w:val="white"/>
        </w:rPr>
        <w:t>.</w:t>
      </w:r>
      <w:r w:rsidR="007D2D6A" w:rsidRPr="009C57D5">
        <w:rPr>
          <w:rFonts w:ascii="Times New Roman" w:eastAsia="Calibri" w:hAnsi="Times New Roman" w:cs="Times New Roman"/>
          <w:color w:val="333333"/>
          <w:sz w:val="24"/>
          <w:szCs w:val="24"/>
          <w:highlight w:val="white"/>
        </w:rPr>
        <w:t xml:space="preserve"> Thus, we suggest </w:t>
      </w:r>
      <w:r w:rsidR="0032170D" w:rsidRPr="009C57D5">
        <w:rPr>
          <w:rFonts w:ascii="Times New Roman" w:eastAsia="Calibri" w:hAnsi="Times New Roman" w:cs="Times New Roman"/>
          <w:color w:val="333333"/>
          <w:sz w:val="24"/>
          <w:szCs w:val="24"/>
          <w:highlight w:val="white"/>
        </w:rPr>
        <w:t>drawing</w:t>
      </w:r>
      <w:r w:rsidR="007D2D6A" w:rsidRPr="009C57D5">
        <w:rPr>
          <w:rFonts w:ascii="Times New Roman" w:eastAsia="Calibri" w:hAnsi="Times New Roman" w:cs="Times New Roman"/>
          <w:color w:val="333333"/>
          <w:sz w:val="24"/>
          <w:szCs w:val="24"/>
          <w:highlight w:val="white"/>
        </w:rPr>
        <w:t xml:space="preserve"> a DAGs before conducting an analysis</w:t>
      </w:r>
      <w:r w:rsidR="0032170D" w:rsidRPr="009C57D5">
        <w:rPr>
          <w:rFonts w:ascii="Times New Roman" w:eastAsia="Calibri" w:hAnsi="Times New Roman" w:cs="Times New Roman"/>
          <w:color w:val="333333"/>
          <w:sz w:val="24"/>
          <w:szCs w:val="24"/>
          <w:highlight w:val="white"/>
        </w:rPr>
        <w:t xml:space="preserve"> </w:t>
      </w:r>
      <w:r w:rsidR="007D2D6A" w:rsidRPr="009C57D5">
        <w:rPr>
          <w:rFonts w:ascii="Times New Roman" w:eastAsia="Calibri" w:hAnsi="Times New Roman" w:cs="Times New Roman"/>
          <w:color w:val="333333"/>
          <w:sz w:val="24"/>
          <w:szCs w:val="24"/>
          <w:highlight w:val="white"/>
        </w:rPr>
        <w:t xml:space="preserve">from which one wants to make any causal conclusions. </w:t>
      </w:r>
    </w:p>
    <w:p w14:paraId="16860827" w14:textId="23F01841" w:rsidR="00C124E3" w:rsidRDefault="00037819" w:rsidP="002C3801">
      <w:pPr>
        <w:spacing w:line="360" w:lineRule="auto"/>
        <w:ind w:firstLine="720"/>
        <w:rPr>
          <w:rFonts w:ascii="Times New Roman" w:eastAsia="Calibri" w:hAnsi="Times New Roman" w:cs="Times New Roman"/>
          <w:color w:val="333333"/>
          <w:sz w:val="24"/>
          <w:szCs w:val="24"/>
          <w:highlight w:val="white"/>
        </w:rPr>
      </w:pPr>
      <w:r w:rsidRPr="009C57D5">
        <w:rPr>
          <w:rFonts w:ascii="Times New Roman" w:eastAsia="Calibri" w:hAnsi="Times New Roman" w:cs="Times New Roman"/>
          <w:color w:val="333333"/>
          <w:sz w:val="24"/>
          <w:szCs w:val="24"/>
          <w:highlight w:val="white"/>
        </w:rPr>
        <w:t xml:space="preserve">If possible, we recommend making a </w:t>
      </w:r>
      <w:r w:rsidR="001516E2" w:rsidRPr="009C57D5">
        <w:rPr>
          <w:rFonts w:ascii="Times New Roman" w:eastAsia="Calibri" w:hAnsi="Times New Roman" w:cs="Times New Roman"/>
          <w:color w:val="333333"/>
          <w:sz w:val="24"/>
          <w:szCs w:val="24"/>
          <w:highlight w:val="white"/>
        </w:rPr>
        <w:t xml:space="preserve">DAG </w:t>
      </w:r>
      <w:r w:rsidRPr="009C57D5">
        <w:rPr>
          <w:rFonts w:ascii="Times New Roman" w:eastAsia="Calibri" w:hAnsi="Times New Roman" w:cs="Times New Roman"/>
          <w:i/>
          <w:color w:val="333333"/>
          <w:sz w:val="24"/>
          <w:szCs w:val="24"/>
          <w:highlight w:val="white"/>
        </w:rPr>
        <w:t>before</w:t>
      </w:r>
      <w:r w:rsidRPr="009C57D5">
        <w:rPr>
          <w:rFonts w:ascii="Times New Roman" w:eastAsia="Calibri" w:hAnsi="Times New Roman" w:cs="Times New Roman"/>
          <w:color w:val="333333"/>
          <w:sz w:val="24"/>
          <w:szCs w:val="24"/>
          <w:highlight w:val="white"/>
        </w:rPr>
        <w:t xml:space="preserve"> </w:t>
      </w:r>
      <w:r w:rsidR="00086998" w:rsidRPr="009C57D5">
        <w:rPr>
          <w:rFonts w:ascii="Times New Roman" w:eastAsia="Calibri" w:hAnsi="Times New Roman" w:cs="Times New Roman"/>
          <w:color w:val="333333"/>
          <w:sz w:val="24"/>
          <w:szCs w:val="24"/>
          <w:highlight w:val="white"/>
        </w:rPr>
        <w:t xml:space="preserve">data collection </w:t>
      </w:r>
      <w:r w:rsidRPr="009C57D5">
        <w:rPr>
          <w:rFonts w:ascii="Times New Roman" w:eastAsia="Calibri" w:hAnsi="Times New Roman" w:cs="Times New Roman"/>
          <w:color w:val="333333"/>
          <w:sz w:val="24"/>
          <w:szCs w:val="24"/>
          <w:highlight w:val="white"/>
        </w:rPr>
        <w:t>to inform which covariates might be confounding and should be measured</w:t>
      </w:r>
      <w:r w:rsidR="00721962" w:rsidRPr="009C57D5">
        <w:rPr>
          <w:rFonts w:ascii="Times New Roman" w:eastAsia="Calibri" w:hAnsi="Times New Roman" w:cs="Times New Roman"/>
          <w:color w:val="333333"/>
          <w:sz w:val="24"/>
          <w:szCs w:val="24"/>
          <w:highlight w:val="white"/>
        </w:rPr>
        <w:t xml:space="preserve"> if possible</w:t>
      </w:r>
      <w:r w:rsidRPr="009C57D5">
        <w:rPr>
          <w:rFonts w:ascii="Times New Roman" w:eastAsia="Calibri" w:hAnsi="Times New Roman" w:cs="Times New Roman"/>
          <w:color w:val="333333"/>
          <w:sz w:val="24"/>
          <w:szCs w:val="24"/>
          <w:highlight w:val="white"/>
        </w:rPr>
        <w:t xml:space="preserve">. However, due to feasibility constraints or </w:t>
      </w:r>
      <w:r w:rsidR="00DA433C" w:rsidRPr="009C57D5">
        <w:rPr>
          <w:rFonts w:ascii="Times New Roman" w:eastAsia="Calibri" w:hAnsi="Times New Roman" w:cs="Times New Roman"/>
          <w:color w:val="333333"/>
          <w:sz w:val="24"/>
          <w:szCs w:val="24"/>
          <w:highlight w:val="white"/>
        </w:rPr>
        <w:t>if</w:t>
      </w:r>
      <w:r w:rsidRPr="009C57D5">
        <w:rPr>
          <w:rFonts w:ascii="Times New Roman" w:eastAsia="Calibri" w:hAnsi="Times New Roman" w:cs="Times New Roman"/>
          <w:color w:val="333333"/>
          <w:sz w:val="24"/>
          <w:szCs w:val="24"/>
          <w:highlight w:val="white"/>
        </w:rPr>
        <w:t xml:space="preserve"> </w:t>
      </w:r>
      <w:r w:rsidR="00A86D15">
        <w:rPr>
          <w:rFonts w:ascii="Times New Roman" w:eastAsia="Calibri" w:hAnsi="Times New Roman" w:cs="Times New Roman"/>
          <w:color w:val="333333"/>
          <w:sz w:val="24"/>
          <w:szCs w:val="24"/>
          <w:highlight w:val="white"/>
        </w:rPr>
        <w:t xml:space="preserve">one is </w:t>
      </w:r>
      <w:r w:rsidRPr="009C57D5">
        <w:rPr>
          <w:rFonts w:ascii="Times New Roman" w:eastAsia="Calibri" w:hAnsi="Times New Roman" w:cs="Times New Roman"/>
          <w:color w:val="333333"/>
          <w:sz w:val="24"/>
          <w:szCs w:val="24"/>
          <w:highlight w:val="white"/>
        </w:rPr>
        <w:t>analyzing</w:t>
      </w:r>
      <w:r w:rsidRPr="002C3801">
        <w:rPr>
          <w:rFonts w:ascii="Times New Roman" w:eastAsia="Calibri" w:hAnsi="Times New Roman" w:cs="Times New Roman"/>
          <w:color w:val="333333"/>
          <w:sz w:val="24"/>
          <w:szCs w:val="24"/>
          <w:highlight w:val="white"/>
        </w:rPr>
        <w:t xml:space="preserve"> </w:t>
      </w:r>
      <w:r w:rsidR="00DA433C">
        <w:rPr>
          <w:rFonts w:ascii="Times New Roman" w:eastAsia="Calibri" w:hAnsi="Times New Roman" w:cs="Times New Roman"/>
          <w:color w:val="333333"/>
          <w:sz w:val="24"/>
          <w:szCs w:val="24"/>
          <w:highlight w:val="white"/>
        </w:rPr>
        <w:t>pre-</w:t>
      </w:r>
      <w:r w:rsidRPr="002C3801">
        <w:rPr>
          <w:rFonts w:ascii="Times New Roman" w:eastAsia="Calibri" w:hAnsi="Times New Roman" w:cs="Times New Roman"/>
          <w:color w:val="333333"/>
          <w:sz w:val="24"/>
          <w:szCs w:val="24"/>
          <w:highlight w:val="white"/>
        </w:rPr>
        <w:t xml:space="preserve">existing data, measuring all potential confounders might not be possible. </w:t>
      </w:r>
      <w:r w:rsidR="00C124E3">
        <w:rPr>
          <w:rFonts w:ascii="Times New Roman" w:eastAsia="Calibri" w:hAnsi="Times New Roman" w:cs="Times New Roman"/>
          <w:color w:val="333333"/>
          <w:sz w:val="24"/>
          <w:szCs w:val="24"/>
          <w:highlight w:val="white"/>
        </w:rPr>
        <w:t>Further</w:t>
      </w:r>
      <w:r w:rsidRPr="002C3801">
        <w:rPr>
          <w:rFonts w:ascii="Times New Roman" w:eastAsia="Calibri" w:hAnsi="Times New Roman" w:cs="Times New Roman"/>
          <w:color w:val="333333"/>
          <w:sz w:val="24"/>
          <w:szCs w:val="24"/>
          <w:highlight w:val="white"/>
        </w:rPr>
        <w:t xml:space="preserve">, the data could have been collected for another purpose or question, so a set of confounders were deemed unimportant. </w:t>
      </w:r>
    </w:p>
    <w:p w14:paraId="43822C83" w14:textId="77777777" w:rsidR="00433985" w:rsidRPr="002C3801" w:rsidRDefault="00433985" w:rsidP="002C3801">
      <w:pPr>
        <w:spacing w:line="360" w:lineRule="auto"/>
        <w:rPr>
          <w:rFonts w:ascii="Calibri" w:eastAsia="Calibri" w:hAnsi="Calibri" w:cs="Calibri"/>
          <w:color w:val="333333"/>
          <w:sz w:val="24"/>
          <w:szCs w:val="24"/>
          <w:highlight w:val="white"/>
        </w:rPr>
      </w:pPr>
    </w:p>
    <w:p w14:paraId="0AC60BCE" w14:textId="195DB63B" w:rsidR="00433985" w:rsidRPr="002C3801" w:rsidRDefault="00FC2217"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r w:rsidRPr="002C3801">
        <w:rPr>
          <w:rFonts w:ascii="Times New Roman" w:eastAsia="Calibri" w:hAnsi="Times New Roman" w:cs="Times New Roman"/>
          <w:b/>
          <w:color w:val="333333"/>
          <w:sz w:val="24"/>
          <w:szCs w:val="24"/>
          <w:shd w:val="pct15" w:color="auto" w:fill="FFFFFF"/>
        </w:rPr>
        <w:t>Bo</w:t>
      </w:r>
      <w:r w:rsidR="00433985" w:rsidRPr="002C3801">
        <w:rPr>
          <w:rFonts w:ascii="Times New Roman" w:eastAsia="Calibri" w:hAnsi="Times New Roman" w:cs="Times New Roman"/>
          <w:b/>
          <w:color w:val="333333"/>
          <w:sz w:val="24"/>
          <w:szCs w:val="24"/>
          <w:shd w:val="pct15" w:color="auto" w:fill="FFFFFF"/>
        </w:rPr>
        <w:t>x 1: A Brief Overview of the Elements of Directed Acyclic Graphs for Causal Analysis</w:t>
      </w:r>
    </w:p>
    <w:p w14:paraId="6ABF9548" w14:textId="77777777" w:rsidR="00433985" w:rsidRPr="002C3801" w:rsidRDefault="00433985"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hAnsi="Times New Roman" w:cs="Times New Roman"/>
          <w:sz w:val="24"/>
          <w:szCs w:val="24"/>
          <w:shd w:val="pct15" w:color="auto" w:fill="FFFFFF"/>
        </w:rPr>
      </w:pPr>
    </w:p>
    <w:p w14:paraId="336F871F" w14:textId="08B5490C" w:rsidR="00BA02B0" w:rsidRPr="00BA02B0" w:rsidRDefault="00433985" w:rsidP="00BA02B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 </w:t>
      </w:r>
      <w:r w:rsidR="00A623DE" w:rsidRPr="002C3801">
        <w:rPr>
          <w:rFonts w:ascii="Times New Roman" w:eastAsia="Calibri" w:hAnsi="Times New Roman" w:cs="Times New Roman"/>
          <w:color w:val="333333"/>
          <w:sz w:val="24"/>
          <w:szCs w:val="24"/>
          <w:shd w:val="pct15" w:color="auto" w:fill="FFFFFF"/>
        </w:rPr>
        <w:t>We briefly review the uses and</w:t>
      </w:r>
      <w:r w:rsidRPr="002C3801">
        <w:rPr>
          <w:rFonts w:ascii="Times New Roman" w:eastAsia="Calibri" w:hAnsi="Times New Roman" w:cs="Times New Roman"/>
          <w:color w:val="333333"/>
          <w:sz w:val="24"/>
          <w:szCs w:val="24"/>
          <w:shd w:val="pct15" w:color="auto" w:fill="FFFFFF"/>
        </w:rPr>
        <w:t xml:space="preserve"> the elements of causal diagram</w:t>
      </w:r>
      <w:r w:rsidR="00A623DE" w:rsidRPr="002C3801">
        <w:rPr>
          <w:rFonts w:ascii="Times New Roman" w:eastAsia="Calibri" w:hAnsi="Times New Roman" w:cs="Times New Roman"/>
          <w:color w:val="333333"/>
          <w:sz w:val="24"/>
          <w:szCs w:val="24"/>
          <w:shd w:val="pct15" w:color="auto" w:fill="FFFFFF"/>
        </w:rPr>
        <w:t>s</w:t>
      </w:r>
      <w:r w:rsidR="00DB086D">
        <w:rPr>
          <w:rFonts w:ascii="Times New Roman" w:eastAsia="Calibri" w:hAnsi="Times New Roman" w:cs="Times New Roman"/>
          <w:color w:val="333333"/>
          <w:sz w:val="24"/>
          <w:szCs w:val="24"/>
          <w:shd w:val="pct15" w:color="auto" w:fill="FFFFFF"/>
        </w:rPr>
        <w:t xml:space="preserve"> (e.g., </w:t>
      </w:r>
      <w:r w:rsidRPr="00314B4D">
        <w:rPr>
          <w:rFonts w:ascii="Times New Roman" w:eastAsia="Calibri" w:hAnsi="Times New Roman" w:cs="Times New Roman"/>
          <w:color w:val="333333"/>
          <w:sz w:val="24"/>
          <w:szCs w:val="24"/>
          <w:shd w:val="pct15" w:color="auto" w:fill="FFFFFF"/>
        </w:rPr>
        <w:t>Fig</w:t>
      </w:r>
      <w:r w:rsidR="008073EA">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1</w:t>
      </w:r>
      <w:r w:rsidR="00DB086D">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called Directed Acyclic Graphs</w:t>
      </w:r>
      <w:r w:rsidR="00C068C4" w:rsidRPr="00314B4D">
        <w:rPr>
          <w:rFonts w:ascii="Times New Roman" w:eastAsia="Calibri" w:hAnsi="Times New Roman" w:cs="Times New Roman"/>
          <w:color w:val="333333"/>
          <w:sz w:val="24"/>
          <w:szCs w:val="24"/>
          <w:shd w:val="pct15" w:color="auto" w:fill="FFFFFF"/>
        </w:rPr>
        <w:t xml:space="preserve"> (</w:t>
      </w:r>
      <w:r w:rsidRPr="00314B4D">
        <w:rPr>
          <w:rFonts w:ascii="Times New Roman" w:eastAsia="Calibri" w:hAnsi="Times New Roman" w:cs="Times New Roman"/>
          <w:color w:val="333333"/>
          <w:sz w:val="24"/>
          <w:szCs w:val="24"/>
          <w:shd w:val="pct15" w:color="auto" w:fill="FFFFFF"/>
        </w:rPr>
        <w:t>DAGs</w:t>
      </w:r>
      <w:r w:rsidR="00DC209F" w:rsidRPr="00314B4D">
        <w:rPr>
          <w:rFonts w:ascii="Times New Roman" w:eastAsia="Calibri" w:hAnsi="Times New Roman" w:cs="Times New Roman"/>
          <w:color w:val="333333"/>
          <w:sz w:val="24"/>
          <w:szCs w:val="24"/>
          <w:shd w:val="pct15" w:color="auto" w:fill="FFFFFF"/>
        </w:rPr>
        <w:t>).</w:t>
      </w:r>
      <w:r w:rsidRPr="00314B4D">
        <w:rPr>
          <w:rFonts w:ascii="Times New Roman" w:eastAsia="Calibri" w:hAnsi="Times New Roman" w:cs="Times New Roman"/>
          <w:color w:val="333333"/>
          <w:sz w:val="24"/>
          <w:szCs w:val="24"/>
          <w:shd w:val="pct15" w:color="auto" w:fill="FFFFFF"/>
        </w:rPr>
        <w:t xml:space="preserve"> </w:t>
      </w:r>
      <w:r w:rsidR="008C6802" w:rsidRPr="00314B4D">
        <w:rPr>
          <w:rFonts w:ascii="Times New Roman" w:eastAsia="Calibri" w:hAnsi="Times New Roman" w:cs="Times New Roman"/>
          <w:color w:val="333333"/>
          <w:sz w:val="24"/>
          <w:szCs w:val="24"/>
          <w:shd w:val="pct15" w:color="auto" w:fill="FFFFFF"/>
        </w:rPr>
        <w:t>F</w:t>
      </w:r>
      <w:r w:rsidRPr="00314B4D">
        <w:rPr>
          <w:rFonts w:ascii="Times New Roman" w:eastAsia="Calibri" w:hAnsi="Times New Roman" w:cs="Times New Roman"/>
          <w:color w:val="333333"/>
          <w:sz w:val="24"/>
          <w:szCs w:val="24"/>
          <w:shd w:val="pct15" w:color="auto" w:fill="FFFFFF"/>
        </w:rPr>
        <w:t>or the variables and</w:t>
      </w:r>
      <w:r w:rsidR="008C6802" w:rsidRPr="00314B4D">
        <w:rPr>
          <w:rFonts w:ascii="Times New Roman" w:eastAsia="Calibri" w:hAnsi="Times New Roman" w:cs="Times New Roman"/>
          <w:color w:val="333333"/>
          <w:sz w:val="24"/>
          <w:szCs w:val="24"/>
          <w:shd w:val="pct15" w:color="auto" w:fill="FFFFFF"/>
        </w:rPr>
        <w:t xml:space="preserve"> implied causal relationships (as paths)</w:t>
      </w:r>
      <w:r w:rsidRPr="00314B4D">
        <w:rPr>
          <w:rFonts w:ascii="Times New Roman" w:eastAsia="Calibri" w:hAnsi="Times New Roman" w:cs="Times New Roman"/>
          <w:color w:val="333333"/>
          <w:sz w:val="24"/>
          <w:szCs w:val="24"/>
          <w:shd w:val="pct15" w:color="auto" w:fill="FFFFFF"/>
        </w:rPr>
        <w:t>, we adopt symbology to differentiate between observed and unobserved</w:t>
      </w:r>
      <w:r w:rsidRPr="002C3801">
        <w:rPr>
          <w:rFonts w:ascii="Times New Roman" w:eastAsia="Calibri" w:hAnsi="Times New Roman" w:cs="Times New Roman"/>
          <w:color w:val="333333"/>
          <w:sz w:val="24"/>
          <w:szCs w:val="24"/>
          <w:shd w:val="pct15" w:color="auto" w:fill="FFFFFF"/>
        </w:rPr>
        <w:t xml:space="preserve"> variables </w:t>
      </w:r>
      <w:r w:rsidR="00CA79F1" w:rsidRPr="002C3801">
        <w:rPr>
          <w:rFonts w:ascii="Times New Roman" w:eastAsia="Calibri" w:hAnsi="Times New Roman" w:cs="Times New Roman"/>
          <w:color w:val="333333"/>
          <w:sz w:val="24"/>
          <w:szCs w:val="24"/>
          <w:shd w:val="pct15" w:color="auto" w:fill="FFFFFF"/>
        </w:rPr>
        <w:t>to</w:t>
      </w:r>
      <w:r w:rsidRPr="002C3801">
        <w:rPr>
          <w:rFonts w:ascii="Times New Roman" w:eastAsia="Calibri" w:hAnsi="Times New Roman" w:cs="Times New Roman"/>
          <w:color w:val="333333"/>
          <w:sz w:val="24"/>
          <w:szCs w:val="24"/>
          <w:shd w:val="pct15" w:color="auto" w:fill="FFFFFF"/>
        </w:rPr>
        <w:t xml:space="preserve"> reveal where </w:t>
      </w:r>
      <w:r w:rsidR="00CA79F1" w:rsidRPr="002C3801">
        <w:rPr>
          <w:rFonts w:ascii="Times New Roman" w:eastAsia="Calibri" w:hAnsi="Times New Roman" w:cs="Times New Roman"/>
          <w:color w:val="333333"/>
          <w:sz w:val="24"/>
          <w:szCs w:val="24"/>
          <w:shd w:val="pct15" w:color="auto" w:fill="FFFFFF"/>
        </w:rPr>
        <w:t xml:space="preserve">confounding variables might lurk. </w:t>
      </w:r>
      <w:r w:rsidR="0099588A">
        <w:rPr>
          <w:rFonts w:ascii="Times New Roman" w:eastAsia="Calibri" w:hAnsi="Times New Roman" w:cs="Times New Roman"/>
          <w:color w:val="333333"/>
          <w:sz w:val="24"/>
          <w:szCs w:val="24"/>
          <w:shd w:val="pct15" w:color="auto" w:fill="FFFFFF"/>
        </w:rPr>
        <w:t>In our examples of DAGs,</w:t>
      </w:r>
      <w:r w:rsidRPr="002C3801">
        <w:rPr>
          <w:rFonts w:ascii="Times New Roman" w:eastAsia="Calibri" w:hAnsi="Times New Roman" w:cs="Times New Roman"/>
          <w:color w:val="333333"/>
          <w:sz w:val="24"/>
          <w:szCs w:val="24"/>
          <w:shd w:val="pct15" w:color="auto" w:fill="FFFFFF"/>
        </w:rPr>
        <w:t xml:space="preserve"> </w:t>
      </w:r>
      <w:r w:rsidR="00433D72">
        <w:rPr>
          <w:rFonts w:ascii="Times New Roman" w:eastAsia="Calibri" w:hAnsi="Times New Roman" w:cs="Times New Roman"/>
          <w:color w:val="333333"/>
          <w:sz w:val="24"/>
          <w:szCs w:val="24"/>
          <w:shd w:val="pct15" w:color="auto" w:fill="FFFFFF"/>
        </w:rPr>
        <w:t xml:space="preserve">first, </w:t>
      </w:r>
      <w:r w:rsidRPr="002C3801">
        <w:rPr>
          <w:rFonts w:ascii="Times New Roman" w:eastAsia="Calibri" w:hAnsi="Times New Roman" w:cs="Times New Roman"/>
          <w:color w:val="333333"/>
          <w:sz w:val="24"/>
          <w:szCs w:val="24"/>
          <w:shd w:val="pct15" w:color="auto" w:fill="FFFFFF"/>
        </w:rPr>
        <w:t xml:space="preserve">observed variables </w:t>
      </w:r>
      <w:r w:rsidR="009C57D5">
        <w:rPr>
          <w:rFonts w:ascii="Times New Roman" w:eastAsia="Calibri" w:hAnsi="Times New Roman" w:cs="Times New Roman"/>
          <w:color w:val="333333"/>
          <w:sz w:val="24"/>
          <w:szCs w:val="24"/>
          <w:shd w:val="pct15" w:color="auto" w:fill="FFFFFF"/>
        </w:rPr>
        <w:t>that</w:t>
      </w:r>
      <w:r w:rsidRPr="002C3801">
        <w:rPr>
          <w:rFonts w:ascii="Times New Roman" w:eastAsia="Calibri" w:hAnsi="Times New Roman" w:cs="Times New Roman"/>
          <w:color w:val="333333"/>
          <w:sz w:val="24"/>
          <w:szCs w:val="24"/>
          <w:shd w:val="pct15" w:color="auto" w:fill="FFFFFF"/>
        </w:rPr>
        <w:t xml:space="preserve"> can be or have been measured</w:t>
      </w:r>
      <w:r w:rsidR="00CA79F1" w:rsidRPr="002C3801">
        <w:rPr>
          <w:rFonts w:ascii="Times New Roman" w:eastAsia="Calibri" w:hAnsi="Times New Roman" w:cs="Times New Roman"/>
          <w:color w:val="333333"/>
          <w:sz w:val="24"/>
          <w:szCs w:val="24"/>
          <w:shd w:val="pct15" w:color="auto" w:fill="FFFFFF"/>
        </w:rPr>
        <w:t xml:space="preserve"> are</w:t>
      </w:r>
      <w:r w:rsidRPr="002C3801">
        <w:rPr>
          <w:rFonts w:ascii="Times New Roman" w:eastAsia="Calibri" w:hAnsi="Times New Roman" w:cs="Times New Roman"/>
          <w:color w:val="333333"/>
          <w:sz w:val="24"/>
          <w:szCs w:val="24"/>
          <w:shd w:val="pct15" w:color="auto" w:fill="FFFFFF"/>
        </w:rPr>
        <w:t xml:space="preserve"> </w:t>
      </w:r>
      <w:r w:rsidR="00CA79F1" w:rsidRPr="002C3801">
        <w:rPr>
          <w:rFonts w:ascii="Times New Roman" w:eastAsia="Calibri" w:hAnsi="Times New Roman" w:cs="Times New Roman"/>
          <w:color w:val="333333"/>
          <w:sz w:val="24"/>
          <w:szCs w:val="24"/>
          <w:shd w:val="pct15" w:color="auto" w:fill="FFFFFF"/>
        </w:rPr>
        <w:t>represented</w:t>
      </w:r>
      <w:r w:rsidRPr="002C3801">
        <w:rPr>
          <w:rFonts w:ascii="Times New Roman" w:eastAsia="Calibri" w:hAnsi="Times New Roman" w:cs="Times New Roman"/>
          <w:color w:val="333333"/>
          <w:sz w:val="24"/>
          <w:szCs w:val="24"/>
          <w:shd w:val="pct15" w:color="auto" w:fill="FFFFFF"/>
        </w:rPr>
        <w:t xml:space="preserve"> as terms within boxes</w:t>
      </w:r>
      <w:r w:rsidR="00CA79F1" w:rsidRPr="002C3801">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as</w:t>
      </w:r>
      <w:r w:rsidR="00CA79F1" w:rsidRPr="002C3801">
        <w:rPr>
          <w:rFonts w:ascii="Times New Roman" w:eastAsia="Calibri" w:hAnsi="Times New Roman" w:cs="Times New Roman"/>
          <w:color w:val="333333"/>
          <w:sz w:val="24"/>
          <w:szCs w:val="24"/>
          <w:shd w:val="pct15" w:color="auto" w:fill="FFFFFF"/>
        </w:rPr>
        <w:t xml:space="preserve"> for</w:t>
      </w:r>
      <w:r w:rsidRPr="002C3801">
        <w:rPr>
          <w:rFonts w:ascii="Times New Roman" w:eastAsia="Calibri" w:hAnsi="Times New Roman" w:cs="Times New Roman"/>
          <w:color w:val="333333"/>
          <w:sz w:val="24"/>
          <w:szCs w:val="24"/>
          <w:shd w:val="pct15" w:color="auto" w:fill="FFFFFF"/>
        </w:rPr>
        <w:t xml:space="preserve"> </w:t>
      </w:r>
      <w:r w:rsidRPr="00D00EFC">
        <w:rPr>
          <w:rFonts w:ascii="Times New Roman" w:eastAsia="Calibri" w:hAnsi="Times New Roman" w:cs="Times New Roman"/>
          <w:i/>
          <w:iCs/>
          <w:color w:val="333333"/>
          <w:sz w:val="24"/>
          <w:szCs w:val="24"/>
          <w:shd w:val="pct15" w:color="auto" w:fill="FFFFFF"/>
        </w:rPr>
        <w:t>X</w:t>
      </w:r>
      <w:r w:rsidRPr="002C3801">
        <w:rPr>
          <w:rFonts w:ascii="Times New Roman" w:eastAsia="Calibri" w:hAnsi="Times New Roman" w:cs="Times New Roman"/>
          <w:color w:val="333333"/>
          <w:sz w:val="24"/>
          <w:szCs w:val="24"/>
          <w:shd w:val="pct15" w:color="auto" w:fill="FFFFFF"/>
        </w:rPr>
        <w:t xml:space="preserve"> and </w:t>
      </w:r>
      <w:r w:rsidRPr="00D00EFC">
        <w:rPr>
          <w:rFonts w:ascii="Times New Roman" w:eastAsia="Calibri" w:hAnsi="Times New Roman" w:cs="Times New Roman"/>
          <w:i/>
          <w:iCs/>
          <w:color w:val="333333"/>
          <w:sz w:val="24"/>
          <w:szCs w:val="24"/>
          <w:shd w:val="pct15" w:color="auto" w:fill="FFFFFF"/>
        </w:rPr>
        <w:t>Y</w:t>
      </w:r>
      <w:r w:rsidRPr="002C3801">
        <w:rPr>
          <w:rFonts w:ascii="Times New Roman" w:eastAsia="Calibri" w:hAnsi="Times New Roman" w:cs="Times New Roman"/>
          <w:color w:val="333333"/>
          <w:sz w:val="24"/>
          <w:szCs w:val="24"/>
          <w:shd w:val="pct15" w:color="auto" w:fill="FFFFFF"/>
        </w:rPr>
        <w:t xml:space="preserve"> in </w:t>
      </w:r>
      <w:r w:rsidR="00CA79F1" w:rsidRPr="002C3801">
        <w:rPr>
          <w:rFonts w:ascii="Times New Roman" w:eastAsia="Calibri" w:hAnsi="Times New Roman" w:cs="Times New Roman"/>
          <w:color w:val="333333"/>
          <w:sz w:val="24"/>
          <w:szCs w:val="24"/>
          <w:shd w:val="pct15" w:color="auto" w:fill="FFFFFF"/>
        </w:rPr>
        <w:t>F</w:t>
      </w:r>
      <w:r w:rsidRPr="002C3801">
        <w:rPr>
          <w:rFonts w:ascii="Times New Roman" w:eastAsia="Calibri" w:hAnsi="Times New Roman" w:cs="Times New Roman"/>
          <w:color w:val="333333"/>
          <w:sz w:val="24"/>
          <w:szCs w:val="24"/>
          <w:shd w:val="pct15" w:color="auto" w:fill="FFFFFF"/>
        </w:rPr>
        <w:t xml:space="preserve">igure 1. Second, our </w:t>
      </w:r>
      <w:r w:rsidR="00CA79F1" w:rsidRPr="002C3801">
        <w:rPr>
          <w:rFonts w:ascii="Times New Roman" w:eastAsia="Calibri" w:hAnsi="Times New Roman" w:cs="Times New Roman"/>
          <w:color w:val="333333"/>
          <w:sz w:val="24"/>
          <w:szCs w:val="24"/>
          <w:shd w:val="pct15" w:color="auto" w:fill="FFFFFF"/>
        </w:rPr>
        <w:t>DAG</w:t>
      </w:r>
      <w:r w:rsidRPr="002C3801">
        <w:rPr>
          <w:rFonts w:ascii="Times New Roman" w:eastAsia="Calibri" w:hAnsi="Times New Roman" w:cs="Times New Roman"/>
          <w:color w:val="333333"/>
          <w:sz w:val="24"/>
          <w:szCs w:val="24"/>
          <w:shd w:val="pct15" w:color="auto" w:fill="FFFFFF"/>
        </w:rPr>
        <w:t xml:space="preserve"> in Figure 1 shows </w:t>
      </w:r>
      <w:r w:rsidRPr="002C3801">
        <w:rPr>
          <w:rFonts w:ascii="Times New Roman" w:eastAsia="Calibri" w:hAnsi="Times New Roman" w:cs="Times New Roman"/>
          <w:i/>
          <w:iCs/>
          <w:color w:val="333333"/>
          <w:sz w:val="24"/>
          <w:szCs w:val="24"/>
          <w:shd w:val="pct15" w:color="auto" w:fill="FFFFFF"/>
        </w:rPr>
        <w:t xml:space="preserve">unobserved </w:t>
      </w:r>
      <w:r w:rsidR="00CA79F1" w:rsidRPr="002C3801">
        <w:rPr>
          <w:rFonts w:ascii="Times New Roman" w:eastAsia="Calibri" w:hAnsi="Times New Roman" w:cs="Times New Roman"/>
          <w:color w:val="333333"/>
          <w:sz w:val="24"/>
          <w:szCs w:val="24"/>
          <w:shd w:val="pct15" w:color="auto" w:fill="FFFFFF"/>
        </w:rPr>
        <w:t>(</w:t>
      </w:r>
      <w:r w:rsidR="00103AEB">
        <w:rPr>
          <w:rFonts w:ascii="Times New Roman" w:eastAsia="Calibri" w:hAnsi="Times New Roman" w:cs="Times New Roman"/>
          <w:color w:val="333333"/>
          <w:sz w:val="24"/>
          <w:szCs w:val="24"/>
          <w:shd w:val="pct15" w:color="auto" w:fill="FFFFFF"/>
        </w:rPr>
        <w:t xml:space="preserve">i.e., </w:t>
      </w:r>
      <w:r w:rsidR="00CA79F1" w:rsidRPr="002C3801">
        <w:rPr>
          <w:rFonts w:ascii="Times New Roman" w:eastAsia="Calibri" w:hAnsi="Times New Roman" w:cs="Times New Roman"/>
          <w:color w:val="333333"/>
          <w:sz w:val="24"/>
          <w:szCs w:val="24"/>
          <w:shd w:val="pct15" w:color="auto" w:fill="FFFFFF"/>
        </w:rPr>
        <w:t>unmeasured) v</w:t>
      </w:r>
      <w:r w:rsidRPr="002C3801">
        <w:rPr>
          <w:rFonts w:ascii="Times New Roman" w:eastAsia="Calibri" w:hAnsi="Times New Roman" w:cs="Times New Roman"/>
          <w:color w:val="333333"/>
          <w:sz w:val="24"/>
          <w:szCs w:val="24"/>
          <w:shd w:val="pct15" w:color="auto" w:fill="FFFFFF"/>
        </w:rPr>
        <w:t>ariables contained in ellipses</w:t>
      </w:r>
      <w:r w:rsidR="00CA79F1" w:rsidRPr="002C3801">
        <w:rPr>
          <w:rFonts w:ascii="Times New Roman" w:eastAsia="Calibri" w:hAnsi="Times New Roman" w:cs="Times New Roman"/>
          <w:color w:val="333333"/>
          <w:sz w:val="24"/>
          <w:szCs w:val="24"/>
          <w:shd w:val="pct15" w:color="auto" w:fill="FFFFFF"/>
        </w:rPr>
        <w:t xml:space="preserve">, such as the variable </w:t>
      </w:r>
      <w:r w:rsidR="002978A3" w:rsidRPr="002C3801">
        <w:rPr>
          <w:rFonts w:ascii="Times New Roman" w:eastAsia="Calibri" w:hAnsi="Times New Roman" w:cs="Times New Roman"/>
          <w:i/>
          <w:iCs/>
          <w:color w:val="333333"/>
          <w:sz w:val="24"/>
          <w:szCs w:val="24"/>
          <w:shd w:val="pct15" w:color="auto" w:fill="FFFFFF"/>
        </w:rPr>
        <w:t>U</w:t>
      </w:r>
      <w:r w:rsidR="00CA79F1" w:rsidRPr="002C3801">
        <w:rPr>
          <w:rFonts w:ascii="Times New Roman" w:eastAsia="Calibri" w:hAnsi="Times New Roman" w:cs="Times New Roman"/>
          <w:i/>
          <w:iCs/>
          <w:color w:val="333333"/>
          <w:sz w:val="24"/>
          <w:szCs w:val="24"/>
          <w:shd w:val="pct15" w:color="auto" w:fill="FFFFFF"/>
        </w:rPr>
        <w:t>.</w:t>
      </w:r>
      <w:r w:rsidR="00CA79F1" w:rsidRPr="002C3801">
        <w:rPr>
          <w:rFonts w:ascii="Times New Roman" w:eastAsia="Calibri" w:hAnsi="Times New Roman" w:cs="Times New Roman"/>
          <w:color w:val="333333"/>
          <w:sz w:val="24"/>
          <w:szCs w:val="24"/>
          <w:shd w:val="pct15" w:color="auto" w:fill="FFFFFF"/>
        </w:rPr>
        <w:t xml:space="preserve"> </w:t>
      </w:r>
      <w:r w:rsidR="00C72290" w:rsidRPr="002C3801">
        <w:rPr>
          <w:rFonts w:ascii="Times New Roman" w:eastAsia="Calibri" w:hAnsi="Times New Roman" w:cs="Times New Roman"/>
          <w:color w:val="333333"/>
          <w:sz w:val="24"/>
          <w:szCs w:val="24"/>
          <w:shd w:val="pct15" w:color="auto" w:fill="FFFFFF"/>
        </w:rPr>
        <w:t xml:space="preserve">The error term is shown as </w:t>
      </w:r>
      <w:r w:rsidR="00C72290" w:rsidRPr="002C3801">
        <w:rPr>
          <w:rFonts w:ascii="Times New Roman" w:eastAsia="Calibri" w:hAnsi="Times New Roman" w:cs="Times New Roman"/>
          <w:i/>
          <w:iCs/>
          <w:color w:val="333333"/>
          <w:sz w:val="24"/>
          <w:szCs w:val="24"/>
          <w:shd w:val="pct15" w:color="auto" w:fill="FFFFFF"/>
        </w:rPr>
        <w:t>e</w:t>
      </w:r>
      <w:r w:rsidR="00C72290" w:rsidRPr="002C3801">
        <w:rPr>
          <w:rFonts w:ascii="Times New Roman" w:eastAsia="Calibri" w:hAnsi="Times New Roman" w:cs="Times New Roman"/>
          <w:color w:val="333333"/>
          <w:sz w:val="24"/>
          <w:szCs w:val="24"/>
          <w:shd w:val="pct15" w:color="auto" w:fill="FFFFFF"/>
        </w:rPr>
        <w:t>.</w:t>
      </w:r>
      <w:r w:rsidR="00103AEB">
        <w:rPr>
          <w:rFonts w:ascii="Times New Roman" w:eastAsia="Calibri" w:hAnsi="Times New Roman" w:cs="Times New Roman"/>
          <w:color w:val="333333"/>
          <w:sz w:val="24"/>
          <w:szCs w:val="24"/>
          <w:shd w:val="pct15" w:color="auto" w:fill="FFFFFF"/>
        </w:rPr>
        <w:t xml:space="preserve"> </w:t>
      </w:r>
      <w:r w:rsidR="00925256">
        <w:rPr>
          <w:rFonts w:ascii="Times New Roman" w:eastAsia="Calibri" w:hAnsi="Times New Roman" w:cs="Times New Roman"/>
          <w:color w:val="333333"/>
          <w:sz w:val="24"/>
          <w:szCs w:val="24"/>
          <w:shd w:val="pct15" w:color="auto" w:fill="FFFFFF"/>
        </w:rPr>
        <w:t xml:space="preserve">This term is a stand-in for all other possible influences on </w:t>
      </w:r>
      <w:r w:rsidR="00925256" w:rsidRPr="00925256">
        <w:rPr>
          <w:rFonts w:ascii="Times New Roman" w:eastAsia="Calibri" w:hAnsi="Times New Roman" w:cs="Times New Roman"/>
          <w:i/>
          <w:iCs/>
          <w:color w:val="333333"/>
          <w:sz w:val="24"/>
          <w:szCs w:val="24"/>
          <w:shd w:val="pct15" w:color="auto" w:fill="FFFFFF"/>
        </w:rPr>
        <w:t>Y</w:t>
      </w:r>
      <w:r w:rsidR="00925256">
        <w:rPr>
          <w:rFonts w:ascii="Times New Roman" w:eastAsia="Calibri" w:hAnsi="Times New Roman" w:cs="Times New Roman"/>
          <w:color w:val="333333"/>
          <w:sz w:val="24"/>
          <w:szCs w:val="24"/>
          <w:shd w:val="pct15" w:color="auto" w:fill="FFFFFF"/>
        </w:rPr>
        <w:t xml:space="preserve">. While </w:t>
      </w:r>
      <w:r w:rsidR="00925256">
        <w:rPr>
          <w:rFonts w:ascii="Times New Roman" w:eastAsia="Calibri" w:hAnsi="Times New Roman" w:cs="Times New Roman"/>
          <w:i/>
          <w:iCs/>
          <w:color w:val="333333"/>
          <w:sz w:val="24"/>
          <w:szCs w:val="24"/>
          <w:shd w:val="pct15" w:color="auto" w:fill="FFFFFF"/>
        </w:rPr>
        <w:t>e</w:t>
      </w:r>
      <w:r w:rsidR="00925256">
        <w:rPr>
          <w:rFonts w:ascii="Times New Roman" w:eastAsia="Calibri" w:hAnsi="Times New Roman" w:cs="Times New Roman"/>
          <w:color w:val="333333"/>
          <w:sz w:val="24"/>
          <w:szCs w:val="24"/>
          <w:shd w:val="pct15" w:color="auto" w:fill="FFFFFF"/>
        </w:rPr>
        <w:t xml:space="preserve"> is often omitted by convention from DAGs, we find it helpful to include to force researchers to consider </w:t>
      </w:r>
      <w:r w:rsidR="00A86D15">
        <w:rPr>
          <w:rFonts w:ascii="Times New Roman" w:eastAsia="Calibri" w:hAnsi="Times New Roman" w:cs="Times New Roman"/>
          <w:color w:val="333333"/>
          <w:sz w:val="24"/>
          <w:szCs w:val="24"/>
          <w:shd w:val="pct15" w:color="auto" w:fill="FFFFFF"/>
        </w:rPr>
        <w:t>whether</w:t>
      </w:r>
      <w:r w:rsidR="00925256">
        <w:rPr>
          <w:rFonts w:ascii="Times New Roman" w:eastAsia="Calibri" w:hAnsi="Times New Roman" w:cs="Times New Roman"/>
          <w:color w:val="333333"/>
          <w:sz w:val="24"/>
          <w:szCs w:val="24"/>
          <w:shd w:val="pct15" w:color="auto" w:fill="FFFFFF"/>
        </w:rPr>
        <w:t xml:space="preserve"> unobserved sources of variation </w:t>
      </w:r>
      <w:r w:rsidR="00A86D15">
        <w:rPr>
          <w:rFonts w:ascii="Times New Roman" w:eastAsia="Calibri" w:hAnsi="Times New Roman" w:cs="Times New Roman"/>
          <w:color w:val="333333"/>
          <w:sz w:val="24"/>
          <w:szCs w:val="24"/>
          <w:shd w:val="pct15" w:color="auto" w:fill="FFFFFF"/>
        </w:rPr>
        <w:t xml:space="preserve">affect other variables in the DAG that ultimately </w:t>
      </w:r>
      <w:r w:rsidR="00925256" w:rsidRPr="00925256">
        <w:rPr>
          <w:rFonts w:ascii="Times New Roman" w:eastAsia="Calibri" w:hAnsi="Times New Roman" w:cs="Times New Roman"/>
          <w:i/>
          <w:iCs/>
          <w:color w:val="333333"/>
          <w:sz w:val="24"/>
          <w:szCs w:val="24"/>
          <w:shd w:val="pct15" w:color="auto" w:fill="FFFFFF"/>
        </w:rPr>
        <w:t>X</w:t>
      </w:r>
      <w:r w:rsidR="00925256">
        <w:rPr>
          <w:rFonts w:ascii="Times New Roman" w:eastAsia="Calibri" w:hAnsi="Times New Roman" w:cs="Times New Roman"/>
          <w:color w:val="333333"/>
          <w:sz w:val="24"/>
          <w:szCs w:val="24"/>
          <w:shd w:val="pct15" w:color="auto" w:fill="FFFFFF"/>
        </w:rPr>
        <w:t xml:space="preserve">. </w:t>
      </w:r>
      <w:r w:rsidR="00792E1E">
        <w:rPr>
          <w:rFonts w:ascii="Times New Roman" w:eastAsia="Calibri" w:hAnsi="Times New Roman" w:cs="Times New Roman"/>
          <w:color w:val="333333"/>
          <w:sz w:val="24"/>
          <w:szCs w:val="24"/>
          <w:shd w:val="pct15" w:color="auto" w:fill="FFFFFF"/>
        </w:rPr>
        <w:t>V</w:t>
      </w:r>
      <w:r w:rsidRPr="002C3801">
        <w:rPr>
          <w:rFonts w:ascii="Times New Roman" w:eastAsia="Calibri" w:hAnsi="Times New Roman" w:cs="Times New Roman"/>
          <w:color w:val="333333"/>
          <w:sz w:val="24"/>
          <w:szCs w:val="24"/>
          <w:shd w:val="pct15" w:color="auto" w:fill="FFFFFF"/>
        </w:rPr>
        <w:t>ariables are connected by paths</w:t>
      </w:r>
      <w:r w:rsidR="0035359C">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i.e., arrows. The direction of these arrows represents a direct causal connection going in the direction the arrow is pointed.</w:t>
      </w:r>
      <w:r w:rsidR="00792E1E">
        <w:rPr>
          <w:rFonts w:ascii="Times New Roman" w:eastAsia="Calibri" w:hAnsi="Times New Roman" w:cs="Times New Roman"/>
          <w:color w:val="333333"/>
          <w:sz w:val="24"/>
          <w:szCs w:val="24"/>
          <w:shd w:val="pct15" w:color="auto" w:fill="FFFFFF"/>
        </w:rPr>
        <w:t xml:space="preserve"> These arrows</w:t>
      </w:r>
      <w:r w:rsidR="00A86D15">
        <w:rPr>
          <w:rFonts w:ascii="Times New Roman" w:eastAsia="Calibri" w:hAnsi="Times New Roman" w:cs="Times New Roman"/>
          <w:color w:val="333333"/>
          <w:sz w:val="24"/>
          <w:szCs w:val="24"/>
          <w:shd w:val="pct15" w:color="auto" w:fill="FFFFFF"/>
        </w:rPr>
        <w:t xml:space="preserve"> </w:t>
      </w:r>
      <w:r w:rsidR="00792E1E">
        <w:rPr>
          <w:rFonts w:ascii="Times New Roman" w:eastAsia="Calibri" w:hAnsi="Times New Roman" w:cs="Times New Roman"/>
          <w:color w:val="333333"/>
          <w:sz w:val="24"/>
          <w:szCs w:val="24"/>
          <w:shd w:val="pct15" w:color="auto" w:fill="FFFFFF"/>
        </w:rPr>
        <w:t>are non-parametric</w:t>
      </w:r>
      <w:r w:rsidR="00A86D15">
        <w:rPr>
          <w:rFonts w:ascii="Times New Roman" w:eastAsia="Calibri" w:hAnsi="Times New Roman" w:cs="Times New Roman"/>
          <w:color w:val="333333"/>
          <w:sz w:val="24"/>
          <w:szCs w:val="24"/>
          <w:shd w:val="pct15" w:color="auto" w:fill="FFFFFF"/>
        </w:rPr>
        <w:t>; we make no assumptions of functional form of the relationship</w:t>
      </w:r>
      <w:r w:rsidR="00792E1E">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If the value of a causal variable of interest changes (</w:t>
      </w:r>
      <w:r w:rsidR="009C57D5">
        <w:rPr>
          <w:rFonts w:ascii="Times New Roman" w:eastAsia="Calibri" w:hAnsi="Times New Roman" w:cs="Times New Roman"/>
          <w:color w:val="333333"/>
          <w:sz w:val="24"/>
          <w:szCs w:val="24"/>
          <w:shd w:val="pct15" w:color="auto" w:fill="FFFFFF"/>
        </w:rPr>
        <w:t>e</w:t>
      </w:r>
      <w:r w:rsidRPr="002C3801">
        <w:rPr>
          <w:rFonts w:ascii="Times New Roman" w:eastAsia="Calibri" w:hAnsi="Times New Roman" w:cs="Times New Roman"/>
          <w:color w:val="333333"/>
          <w:sz w:val="24"/>
          <w:szCs w:val="24"/>
          <w:shd w:val="pct15" w:color="auto" w:fill="FFFFFF"/>
        </w:rPr>
        <w:t>.</w:t>
      </w:r>
      <w:r w:rsidR="009C57D5">
        <w:rPr>
          <w:rFonts w:ascii="Times New Roman" w:eastAsia="Calibri" w:hAnsi="Times New Roman" w:cs="Times New Roman"/>
          <w:color w:val="333333"/>
          <w:sz w:val="24"/>
          <w:szCs w:val="24"/>
          <w:shd w:val="pct15" w:color="auto" w:fill="FFFFFF"/>
        </w:rPr>
        <w:t>g</w:t>
      </w:r>
      <w:r w:rsidRPr="002C3801">
        <w:rPr>
          <w:rFonts w:ascii="Times New Roman" w:eastAsia="Calibri" w:hAnsi="Times New Roman" w:cs="Times New Roman"/>
          <w:color w:val="333333"/>
          <w:sz w:val="24"/>
          <w:szCs w:val="24"/>
          <w:shd w:val="pct15" w:color="auto" w:fill="FFFFFF"/>
        </w:rPr>
        <w:t>., via manipulation</w:t>
      </w:r>
      <w:r w:rsidR="00F92D34">
        <w:rPr>
          <w:rFonts w:ascii="Times New Roman" w:eastAsia="Calibri" w:hAnsi="Times New Roman" w:cs="Times New Roman"/>
          <w:color w:val="333333"/>
          <w:sz w:val="24"/>
          <w:szCs w:val="24"/>
          <w:shd w:val="pct15" w:color="auto" w:fill="FFFFFF"/>
        </w:rPr>
        <w:t>, exposure, or a natural process</w:t>
      </w:r>
      <w:r w:rsidRPr="002C3801">
        <w:rPr>
          <w:rFonts w:ascii="Times New Roman" w:eastAsia="Calibri" w:hAnsi="Times New Roman" w:cs="Times New Roman"/>
          <w:color w:val="333333"/>
          <w:sz w:val="24"/>
          <w:szCs w:val="24"/>
          <w:shd w:val="pct15" w:color="auto" w:fill="FFFFFF"/>
        </w:rPr>
        <w:t>), there will be a concomitant change in the response variable(s)</w:t>
      </w:r>
      <w:r w:rsidR="00F92D34">
        <w:rPr>
          <w:rFonts w:ascii="Times New Roman" w:eastAsia="Calibri" w:hAnsi="Times New Roman" w:cs="Times New Roman"/>
          <w:color w:val="333333"/>
          <w:sz w:val="24"/>
          <w:szCs w:val="24"/>
          <w:shd w:val="pct15" w:color="auto" w:fill="FFFFFF"/>
        </w:rPr>
        <w:t xml:space="preserve"> or “outcomes”</w:t>
      </w:r>
      <w:r w:rsidRPr="002C3801">
        <w:rPr>
          <w:rFonts w:ascii="Times New Roman" w:eastAsia="Calibri" w:hAnsi="Times New Roman" w:cs="Times New Roman"/>
          <w:color w:val="333333"/>
          <w:sz w:val="24"/>
          <w:szCs w:val="24"/>
          <w:shd w:val="pct15" w:color="auto" w:fill="FFFFFF"/>
        </w:rPr>
        <w:t xml:space="preserve"> it affects. If a response variable changes, say via direct manipulation, there will be no associated change in the causal variable of interest.</w:t>
      </w:r>
    </w:p>
    <w:p w14:paraId="064E4971" w14:textId="73E59133" w:rsidR="007B3B0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r>
      <w:r w:rsidR="000A6114" w:rsidRPr="002C3801">
        <w:rPr>
          <w:rFonts w:ascii="Times New Roman" w:eastAsia="Calibri" w:hAnsi="Times New Roman" w:cs="Times New Roman"/>
          <w:color w:val="333333"/>
          <w:sz w:val="24"/>
          <w:szCs w:val="24"/>
          <w:shd w:val="pct15" w:color="auto" w:fill="FFFFFF"/>
        </w:rPr>
        <w:t xml:space="preserve">A common critique is that DAGs do not include </w:t>
      </w:r>
      <w:r w:rsidR="00433985" w:rsidRPr="002C3801">
        <w:rPr>
          <w:rFonts w:ascii="Times New Roman" w:eastAsia="Calibri" w:hAnsi="Times New Roman" w:cs="Times New Roman"/>
          <w:color w:val="333333"/>
          <w:sz w:val="24"/>
          <w:szCs w:val="24"/>
          <w:shd w:val="pct15" w:color="auto" w:fill="FFFFFF"/>
        </w:rPr>
        <w:t>feedbacks</w:t>
      </w:r>
      <w:r w:rsidR="00A5761E" w:rsidRPr="002C3801">
        <w:rPr>
          <w:rFonts w:ascii="Times New Roman" w:eastAsia="Calibri" w:hAnsi="Times New Roman" w:cs="Times New Roman"/>
          <w:color w:val="333333"/>
          <w:sz w:val="24"/>
          <w:szCs w:val="24"/>
          <w:shd w:val="pct15" w:color="auto" w:fill="FFFFFF"/>
        </w:rPr>
        <w:t>, t</w:t>
      </w:r>
      <w:r w:rsidR="00433985" w:rsidRPr="002C3801">
        <w:rPr>
          <w:rFonts w:ascii="Times New Roman" w:eastAsia="Calibri" w:hAnsi="Times New Roman" w:cs="Times New Roman"/>
          <w:color w:val="333333"/>
          <w:sz w:val="24"/>
          <w:szCs w:val="24"/>
          <w:shd w:val="pct15" w:color="auto" w:fill="FFFFFF"/>
        </w:rPr>
        <w:t>o which we respond by asking the reader to think of their definition of causality. Here</w:t>
      </w:r>
      <w:r w:rsidR="00090017">
        <w:rPr>
          <w:rFonts w:ascii="Times New Roman" w:eastAsia="Calibri" w:hAnsi="Times New Roman" w:cs="Times New Roman"/>
          <w:color w:val="333333"/>
          <w:sz w:val="24"/>
          <w:szCs w:val="24"/>
          <w:shd w:val="pct15" w:color="auto" w:fill="FFFFFF"/>
        </w:rPr>
        <w:t>,</w:t>
      </w:r>
      <w:r w:rsidR="00433985" w:rsidRPr="002C3801">
        <w:rPr>
          <w:rFonts w:ascii="Times New Roman" w:eastAsia="Calibri" w:hAnsi="Times New Roman" w:cs="Times New Roman"/>
          <w:color w:val="333333"/>
          <w:sz w:val="24"/>
          <w:szCs w:val="24"/>
          <w:shd w:val="pct15" w:color="auto" w:fill="FFFFFF"/>
        </w:rPr>
        <w:t xml:space="preserve"> we adopt the </w:t>
      </w:r>
      <w:proofErr w:type="spellStart"/>
      <w:r w:rsidR="00433985" w:rsidRPr="002C3801">
        <w:rPr>
          <w:rFonts w:ascii="Times New Roman" w:eastAsia="Calibri" w:hAnsi="Times New Roman" w:cs="Times New Roman"/>
          <w:color w:val="333333"/>
          <w:sz w:val="24"/>
          <w:szCs w:val="24"/>
          <w:shd w:val="pct15" w:color="auto" w:fill="FFFFFF"/>
        </w:rPr>
        <w:t>Neyman</w:t>
      </w:r>
      <w:proofErr w:type="spellEnd"/>
      <w:r w:rsidR="00433985" w:rsidRPr="002C3801">
        <w:rPr>
          <w:rFonts w:ascii="Times New Roman" w:eastAsia="Calibri" w:hAnsi="Times New Roman" w:cs="Times New Roman"/>
          <w:color w:val="333333"/>
          <w:sz w:val="24"/>
          <w:szCs w:val="24"/>
          <w:shd w:val="pct15" w:color="auto" w:fill="FFFFFF"/>
        </w:rPr>
        <w:t>-Rubin</w:t>
      </w:r>
      <w:r w:rsidR="00CA79F1" w:rsidRPr="002C3801">
        <w:rPr>
          <w:rFonts w:ascii="Times New Roman" w:eastAsia="Calibri" w:hAnsi="Times New Roman" w:cs="Times New Roman"/>
          <w:color w:val="333333"/>
          <w:sz w:val="24"/>
          <w:szCs w:val="24"/>
          <w:shd w:val="pct15" w:color="auto" w:fill="FFFFFF"/>
        </w:rPr>
        <w:t xml:space="preserve"> </w:t>
      </w:r>
      <w:r w:rsidR="00CA79F1" w:rsidRPr="002C3801">
        <w:rPr>
          <w:rFonts w:ascii="Times New Roman" w:eastAsia="Calibri" w:hAnsi="Times New Roman" w:cs="Times New Roman"/>
          <w:color w:val="333333"/>
          <w:sz w:val="24"/>
          <w:szCs w:val="24"/>
          <w:shd w:val="pct15" w:color="auto" w:fill="FFFFFF"/>
        </w:rPr>
        <w:lastRenderedPageBreak/>
        <w:t>counterfactual causality</w:t>
      </w:r>
      <w:r w:rsidR="00433985" w:rsidRPr="002C3801">
        <w:rPr>
          <w:rFonts w:ascii="Times New Roman" w:eastAsia="Calibri" w:hAnsi="Times New Roman" w:cs="Times New Roman"/>
          <w:color w:val="333333"/>
          <w:sz w:val="24"/>
          <w:szCs w:val="24"/>
          <w:shd w:val="pct15" w:color="auto" w:fill="FFFFFF"/>
        </w:rPr>
        <w:t xml:space="preserve"> framework </w:t>
      </w:r>
      <w:r w:rsidR="0016272E" w:rsidRPr="002C3801">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{"citationID":"MKObbj3r","properties":{"formattedCitation":"(Holland 1986; Rubin 1974, 2005)","plainCitation":"(Holland 1986; Rubin 1974, 2005)","noteIndex":0},"citationItems":[{"id":12778,"uris":["http://zotero.org/users/1810851/items/MQJJC2Z2"],"itemData":{"id":12778,"type":"article-journal","abstract":"Presents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045A25">
        <w:rPr>
          <w:rFonts w:ascii="Times New Roman" w:eastAsia="Calibri" w:hAnsi="Times New Roman" w:cs="Times New Roman"/>
          <w:noProof/>
          <w:color w:val="333333"/>
          <w:sz w:val="24"/>
          <w:szCs w:val="24"/>
          <w:shd w:val="pct15" w:color="auto" w:fill="FFFFFF"/>
        </w:rPr>
        <w:t>(Holland 1986; Rubin 1974, 2005)</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where we recognize that cause temporarily precedes effect. Therefore, feedbacks can be handled by thinking about a system with a temporal lag </w:t>
      </w:r>
      <w:r w:rsidR="0016272E"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{"citationID":"o2xBSWNq","properties":{"formattedCitation":"(e.g., Larson {\\i{}et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(&lt;i&gt;Euphorbia esula&lt;/i&gt;)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Larson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2008)</w:t>
      </w:r>
      <w:r w:rsidR="0016272E" w:rsidRPr="002C3801">
        <w:rPr>
          <w:rFonts w:ascii="Times New Roman" w:eastAsia="Calibri" w:hAnsi="Times New Roman" w:cs="Times New Roman"/>
          <w:color w:val="333333"/>
          <w:sz w:val="24"/>
          <w:szCs w:val="24"/>
          <w:shd w:val="pct15" w:color="auto" w:fill="FFFFFF"/>
        </w:rPr>
        <w:fldChar w:fldCharType="end"/>
      </w:r>
      <w:r w:rsidR="00433985" w:rsidRPr="002C3801">
        <w:rPr>
          <w:rFonts w:ascii="Times New Roman" w:eastAsia="Calibri" w:hAnsi="Times New Roman" w:cs="Times New Roman"/>
          <w:color w:val="333333"/>
          <w:sz w:val="24"/>
          <w:szCs w:val="24"/>
          <w:shd w:val="pct15" w:color="auto" w:fill="FFFFFF"/>
        </w:rPr>
        <w:t xml:space="preserve">. If an instantaneous feedback is truly present, or </w:t>
      </w:r>
      <w:r w:rsidR="005600B2">
        <w:rPr>
          <w:rFonts w:ascii="Times New Roman" w:eastAsia="Calibri" w:hAnsi="Times New Roman" w:cs="Times New Roman"/>
          <w:color w:val="333333"/>
          <w:sz w:val="24"/>
          <w:szCs w:val="24"/>
          <w:shd w:val="pct15" w:color="auto" w:fill="FFFFFF"/>
        </w:rPr>
        <w:t xml:space="preserve">if a time-series of both </w:t>
      </w:r>
      <w:r w:rsidR="00095918">
        <w:rPr>
          <w:rFonts w:ascii="Times New Roman" w:eastAsia="Calibri" w:hAnsi="Times New Roman" w:cs="Times New Roman"/>
          <w:color w:val="333333"/>
          <w:sz w:val="24"/>
          <w:szCs w:val="24"/>
          <w:shd w:val="pct15" w:color="auto" w:fill="FFFFFF"/>
        </w:rPr>
        <w:t xml:space="preserve">the </w:t>
      </w:r>
      <w:r w:rsidR="005600B2">
        <w:rPr>
          <w:rFonts w:ascii="Times New Roman" w:eastAsia="Calibri" w:hAnsi="Times New Roman" w:cs="Times New Roman"/>
          <w:color w:val="333333"/>
          <w:sz w:val="24"/>
          <w:szCs w:val="24"/>
          <w:shd w:val="pct15" w:color="auto" w:fill="FFFFFF"/>
        </w:rPr>
        <w:t>driver and response variable</w:t>
      </w:r>
      <w:r w:rsidR="00095918">
        <w:rPr>
          <w:rFonts w:ascii="Times New Roman" w:eastAsia="Calibri" w:hAnsi="Times New Roman" w:cs="Times New Roman"/>
          <w:color w:val="333333"/>
          <w:sz w:val="24"/>
          <w:szCs w:val="24"/>
          <w:shd w:val="pct15" w:color="auto" w:fill="FFFFFF"/>
        </w:rPr>
        <w:t xml:space="preserve"> </w:t>
      </w:r>
      <w:r w:rsidR="005600B2">
        <w:rPr>
          <w:rFonts w:ascii="Times New Roman" w:eastAsia="Calibri" w:hAnsi="Times New Roman" w:cs="Times New Roman"/>
          <w:color w:val="333333"/>
          <w:sz w:val="24"/>
          <w:szCs w:val="24"/>
          <w:shd w:val="pct15" w:color="auto" w:fill="FFFFFF"/>
        </w:rPr>
        <w:t>is not available</w:t>
      </w:r>
      <w:r w:rsidR="00433985" w:rsidRPr="002C3801">
        <w:rPr>
          <w:rFonts w:ascii="Times New Roman" w:eastAsia="Calibri" w:hAnsi="Times New Roman" w:cs="Times New Roman"/>
          <w:color w:val="333333"/>
          <w:sz w:val="24"/>
          <w:szCs w:val="24"/>
          <w:shd w:val="pct15" w:color="auto" w:fill="FFFFFF"/>
        </w:rPr>
        <w:t xml:space="preserve">, one will likely require other tools such as instrumental variables </w:t>
      </w:r>
      <w:r w:rsidR="00433985" w:rsidRPr="00464805">
        <w:rPr>
          <w:rFonts w:ascii="Times New Roman" w:eastAsia="Calibri" w:hAnsi="Times New Roman" w:cs="Times New Roman"/>
          <w:color w:val="333333"/>
          <w:sz w:val="24"/>
          <w:szCs w:val="24"/>
          <w:shd w:val="pct15" w:color="auto" w:fill="FFFFFF"/>
        </w:rPr>
        <w:t>- something beyond the scope of this manuscript</w:t>
      </w:r>
      <w:r w:rsidR="007539C6" w:rsidRPr="00464805">
        <w:rPr>
          <w:rFonts w:ascii="Times New Roman" w:eastAsia="Calibri" w:hAnsi="Times New Roman" w:cs="Times New Roman"/>
          <w:color w:val="333333"/>
          <w:sz w:val="24"/>
          <w:szCs w:val="24"/>
          <w:shd w:val="pct15" w:color="auto" w:fill="FFFFFF"/>
        </w:rPr>
        <w:t xml:space="preserve"> </w:t>
      </w:r>
      <w:r w:rsidR="007539C6" w:rsidRPr="00464805">
        <w:rPr>
          <w:rFonts w:ascii="Times New Roman" w:eastAsia="Calibri" w:hAnsi="Times New Roman" w:cs="Times New Roman"/>
          <w:color w:val="333333"/>
          <w:sz w:val="24"/>
          <w:szCs w:val="24"/>
          <w:shd w:val="pct15" w:color="auto" w:fill="FFFFFF"/>
        </w:rPr>
        <w:fldChar w:fldCharType="begin"/>
      </w:r>
      <w:r w:rsidR="00464805" w:rsidRPr="00464805">
        <w:rPr>
          <w:rFonts w:ascii="Times New Roman" w:eastAsia="Calibri" w:hAnsi="Times New Roman" w:cs="Times New Roman"/>
          <w:color w:val="333333"/>
          <w:sz w:val="24"/>
          <w:szCs w:val="24"/>
          <w:shd w:val="pct15" w:color="auto" w:fill="FFFFFF"/>
        </w:rPr>
        <w:instrText xml:space="preserve"> ADDIN ZOTERO_ITEM CSL_CITATION {"citationID":"a3hu8apbr3","properties":{"unsorted":true,"formattedCitation":"\\uldash{(for a comprehensive review see Imbens 2014;  for an ecological perspective see Grace 2021; for examples, MacDonald &amp; Mordecai 2019; Dee {\\i{}et al.} 2023)}","plainCitation":"(for a comprehensive review see Imbens 2014;  for an ecological perspective see Grace 2021; for examples, MacDonald &amp; Mordecai 2019; Dee et al. 2023)","noteIndex":0},"citationItems":[{"id":13125,"uris":["http://zotero.org/users/1810851/items/ETNLCVRP"],"itemData":{"id":13125,"type":"article-journal","abstract":"I review recent work in the statistics literature on instrumental variables methods from an econometrics perspective. I discuss some of the older, economic, applications including supply and demand models and relate them to the recent applications in settings of randomized experiments with noncompliance. I discuss the assumptions underlying instrumental variables methods and in what settings these may be plausible. By providing context to the current applications, a better understanding of the applicability of these methods may arise.","container-title":"Statistical Science","ISSN":"0883-4237","issue":"3","note":"publisher: Institute of Mathematical Statistics","page":"323-358","source":"JSTOR","title":"Instrumental Variables: An Econometrician's Perspective","title-short":"Instrumental Variables","URL":"https://www.jstor.org/stable/43288511","volume":"29","author":[{"family":"Imbens","given":"Guido W."}],"accessed":{"date-parts":[["2023",12,13]]},"issued":{"date-parts":[["2014"]]}},"label":"page","prefix":"for a comprehensive review see"},{"id":12403,"uris":["http://zotero.org/users/1810851/items/95YRYPXX"],"itemData":{"id":12403,"type":"article-journal","abstract":"Instrumental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B."}],"accessed":{"date-parts":[["2022",4,21]]},"issued":{"date-parts":[["2021"]]}},"label":"page","prefix":" for an ecological perspective see"},{"id":13019,"uris":["http://zotero.org/users/1810851/items/M2HYX3DH"],"itemData":{"id":13019,"type":"article-journal","abstract":"Deforestation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464805" w:rsidRPr="00464805">
        <w:rPr>
          <w:rFonts w:ascii="Cambria Math" w:eastAsia="Calibri" w:hAnsi="Cambria Math" w:cs="Cambria Math"/>
          <w:color w:val="333333"/>
          <w:sz w:val="24"/>
          <w:szCs w:val="24"/>
          <w:shd w:val="pct15" w:color="auto" w:fill="FFFFFF"/>
        </w:rPr>
        <w:instrText>∼</w:instrText>
      </w:r>
      <w:r w:rsidR="00464805" w:rsidRPr="00464805">
        <w:rPr>
          <w:rFonts w:ascii="Times New Roman" w:eastAsia="Calibri" w:hAnsi="Times New Roman" w:cs="Times New Roman"/>
          <w:color w:val="333333"/>
          <w:sz w:val="24"/>
          <w:szCs w:val="24"/>
          <w:shd w:val="pct15" w:color="auto" w:fill="FFFFFF"/>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464805" w:rsidRPr="00464805">
        <w:rPr>
          <w:rFonts w:ascii="Cambria Math" w:eastAsia="Calibri" w:hAnsi="Cambria Math" w:cs="Cambria Math"/>
          <w:color w:val="333333"/>
          <w:sz w:val="24"/>
          <w:szCs w:val="24"/>
          <w:shd w:val="pct15" w:color="auto" w:fill="FFFFFF"/>
        </w:rPr>
        <w:instrText>∼</w:instrText>
      </w:r>
      <w:r w:rsidR="00464805" w:rsidRPr="00464805">
        <w:rPr>
          <w:rFonts w:ascii="Times New Roman" w:eastAsia="Calibri" w:hAnsi="Times New Roman" w:cs="Times New Roman"/>
          <w:color w:val="333333"/>
          <w:sz w:val="24"/>
          <w:szCs w:val="24"/>
          <w:shd w:val="pct15" w:color="auto" w:fill="FFFFFF"/>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A."}],"accessed":{"date-parts":[["2023",11,3]]},"issued":{"date-parts":[["2019",10,29]]}},"label":"page","prefix":"for examples, "},{"id":12850,"uris":["http://zotero.org/users/1810851/items/2W4TLILW"],"itemData":{"id":12850,"type":"article-journal","abstract":"Causal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L."},{"family":"Stevens","given":"Carly"},{"family":"Loreau","given":"Michel"}],"accessed":{"date-parts":[["2023",5,5]]},"issued":{"date-parts":[["2023",5,5]]}}}],"schema":"https://github.com/citation-style-language/schema/raw/master/csl-citation.json"} </w:instrText>
      </w:r>
      <w:r w:rsidR="007539C6" w:rsidRPr="00464805">
        <w:rPr>
          <w:rFonts w:ascii="Times New Roman" w:eastAsia="Calibri" w:hAnsi="Times New Roman" w:cs="Times New Roman"/>
          <w:color w:val="333333"/>
          <w:sz w:val="24"/>
          <w:szCs w:val="24"/>
          <w:shd w:val="pct15" w:color="auto" w:fill="FFFFFF"/>
        </w:rPr>
        <w:fldChar w:fldCharType="separate"/>
      </w:r>
      <w:r w:rsidR="00464805" w:rsidRPr="00464805">
        <w:rPr>
          <w:rFonts w:ascii="Times New Roman" w:hAnsi="Times New Roman" w:cs="Times New Roman"/>
          <w:color w:val="000000"/>
          <w:sz w:val="24"/>
        </w:rPr>
        <w:t xml:space="preserve">(for a comprehensive review see Imbens 2014;  for an ecological perspective see Grace 2021; for examples, MacDonald &amp; Mordecai 2019; Dee </w:t>
      </w:r>
      <w:r w:rsidR="00464805" w:rsidRPr="00464805">
        <w:rPr>
          <w:rFonts w:ascii="Times New Roman" w:hAnsi="Times New Roman" w:cs="Times New Roman"/>
          <w:i/>
          <w:iCs/>
          <w:color w:val="000000"/>
          <w:sz w:val="24"/>
        </w:rPr>
        <w:t>et al.</w:t>
      </w:r>
      <w:r w:rsidR="00464805" w:rsidRPr="00464805">
        <w:rPr>
          <w:rFonts w:ascii="Times New Roman" w:hAnsi="Times New Roman" w:cs="Times New Roman"/>
          <w:color w:val="000000"/>
          <w:sz w:val="24"/>
        </w:rPr>
        <w:t xml:space="preserve"> 2023)</w:t>
      </w:r>
      <w:r w:rsidR="007539C6" w:rsidRPr="00464805">
        <w:rPr>
          <w:rFonts w:ascii="Times New Roman" w:eastAsia="Calibri" w:hAnsi="Times New Roman" w:cs="Times New Roman"/>
          <w:color w:val="333333"/>
          <w:sz w:val="24"/>
          <w:szCs w:val="24"/>
          <w:shd w:val="pct15" w:color="auto" w:fill="FFFFFF"/>
        </w:rPr>
        <w:fldChar w:fldCharType="end"/>
      </w:r>
      <w:r w:rsidR="00433985" w:rsidRPr="00464805">
        <w:rPr>
          <w:rFonts w:ascii="Times New Roman" w:eastAsia="Calibri" w:hAnsi="Times New Roman" w:cs="Times New Roman"/>
          <w:color w:val="333333"/>
          <w:sz w:val="24"/>
          <w:szCs w:val="24"/>
          <w:shd w:val="pct15" w:color="auto" w:fill="FFFFFF"/>
        </w:rPr>
        <w:t>.</w:t>
      </w:r>
    </w:p>
    <w:p w14:paraId="6E21518D" w14:textId="016D4E51" w:rsidR="00CA79F1" w:rsidRPr="002C3801" w:rsidRDefault="001346D3"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textDirection w:val="btLr"/>
        <w:rPr>
          <w:sz w:val="24"/>
          <w:szCs w:val="24"/>
          <w:shd w:val="pct15" w:color="auto" w:fill="FFFFFF"/>
        </w:rPr>
      </w:pPr>
      <w:r w:rsidRPr="002C3801">
        <w:rPr>
          <w:rFonts w:ascii="Times New Roman" w:eastAsia="Calibri" w:hAnsi="Times New Roman" w:cs="Times New Roman"/>
          <w:color w:val="333333"/>
          <w:sz w:val="24"/>
          <w:szCs w:val="24"/>
        </w:rPr>
        <w:tab/>
      </w:r>
      <w:r w:rsidR="00CA79F1" w:rsidRPr="002C3801">
        <w:rPr>
          <w:rFonts w:ascii="Times New Roman" w:eastAsia="Calibri" w:hAnsi="Times New Roman" w:cs="Times New Roman"/>
          <w:color w:val="333333"/>
          <w:sz w:val="24"/>
          <w:szCs w:val="24"/>
        </w:rPr>
        <w:t xml:space="preserve">In this article, we emphasize how thinking in terms of </w:t>
      </w:r>
      <w:r w:rsidR="00C142F7">
        <w:rPr>
          <w:rFonts w:ascii="Times New Roman" w:eastAsia="Calibri" w:hAnsi="Times New Roman" w:cs="Times New Roman"/>
          <w:color w:val="333333"/>
          <w:sz w:val="24"/>
          <w:szCs w:val="24"/>
        </w:rPr>
        <w:t>DAGs</w:t>
      </w:r>
      <w:r w:rsidR="00CA79F1" w:rsidRPr="002C3801">
        <w:rPr>
          <w:rFonts w:ascii="Times New Roman" w:eastAsia="Calibri" w:hAnsi="Times New Roman" w:cs="Times New Roman"/>
          <w:color w:val="333333"/>
          <w:sz w:val="24"/>
          <w:szCs w:val="24"/>
        </w:rPr>
        <w:t xml:space="preserve"> helps to determine where </w:t>
      </w:r>
      <w:r w:rsidR="00C142F7">
        <w:rPr>
          <w:rFonts w:ascii="Times New Roman" w:eastAsia="Calibri" w:hAnsi="Times New Roman" w:cs="Times New Roman"/>
          <w:color w:val="333333"/>
          <w:sz w:val="24"/>
          <w:szCs w:val="24"/>
        </w:rPr>
        <w:t xml:space="preserve">confounding variables </w:t>
      </w:r>
      <w:r w:rsidR="00CA79F1" w:rsidRPr="002C3801">
        <w:rPr>
          <w:rFonts w:ascii="Times New Roman" w:eastAsia="Calibri" w:hAnsi="Times New Roman" w:cs="Times New Roman"/>
          <w:color w:val="333333"/>
          <w:sz w:val="24"/>
          <w:szCs w:val="24"/>
        </w:rPr>
        <w:t xml:space="preserve">might cause problems </w:t>
      </w:r>
      <w:r w:rsidR="00766133">
        <w:rPr>
          <w:rFonts w:ascii="Times New Roman" w:eastAsia="Calibri" w:hAnsi="Times New Roman" w:cs="Times New Roman"/>
          <w:color w:val="333333"/>
          <w:sz w:val="24"/>
          <w:szCs w:val="24"/>
        </w:rPr>
        <w:t xml:space="preserve">with </w:t>
      </w:r>
      <w:r w:rsidR="00C142F7">
        <w:rPr>
          <w:rFonts w:ascii="Times New Roman" w:eastAsia="Calibri" w:hAnsi="Times New Roman" w:cs="Times New Roman"/>
          <w:color w:val="333333"/>
          <w:sz w:val="24"/>
          <w:szCs w:val="24"/>
        </w:rPr>
        <w:t xml:space="preserve">omitted variables </w:t>
      </w:r>
      <w:r w:rsidR="00766133">
        <w:rPr>
          <w:rFonts w:ascii="Times New Roman" w:eastAsia="Calibri" w:hAnsi="Times New Roman" w:cs="Times New Roman"/>
          <w:color w:val="333333"/>
          <w:sz w:val="24"/>
          <w:szCs w:val="24"/>
        </w:rPr>
        <w:t>bias</w:t>
      </w:r>
      <w:r w:rsidR="00CA79F1" w:rsidRPr="002C3801">
        <w:rPr>
          <w:rFonts w:ascii="Times New Roman" w:eastAsia="Calibri" w:hAnsi="Times New Roman" w:cs="Times New Roman"/>
          <w:color w:val="333333"/>
          <w:sz w:val="24"/>
          <w:szCs w:val="24"/>
        </w:rPr>
        <w:t xml:space="preserve"> </w:t>
      </w:r>
      <w:r w:rsidR="00311CDB">
        <w:rPr>
          <w:rFonts w:ascii="Times New Roman" w:eastAsia="Calibri" w:hAnsi="Times New Roman" w:cs="Times New Roman"/>
          <w:color w:val="333333"/>
          <w:sz w:val="24"/>
          <w:szCs w:val="24"/>
        </w:rPr>
        <w:t>and, in turn,</w:t>
      </w:r>
      <w:r w:rsidR="00CA79F1" w:rsidRPr="002C3801">
        <w:rPr>
          <w:rFonts w:ascii="Times New Roman" w:eastAsia="Calibri" w:hAnsi="Times New Roman" w:cs="Times New Roman"/>
          <w:color w:val="333333"/>
          <w:sz w:val="24"/>
          <w:szCs w:val="24"/>
        </w:rPr>
        <w:t xml:space="preserve"> </w:t>
      </w:r>
      <w:r w:rsidR="009D1C09">
        <w:rPr>
          <w:rFonts w:ascii="Times New Roman" w:eastAsia="Calibri" w:hAnsi="Times New Roman" w:cs="Times New Roman"/>
          <w:color w:val="333333"/>
          <w:sz w:val="24"/>
          <w:szCs w:val="24"/>
        </w:rPr>
        <w:t xml:space="preserve">helps </w:t>
      </w:r>
      <w:r w:rsidR="00CA79F1" w:rsidRPr="002C3801">
        <w:rPr>
          <w:rFonts w:ascii="Times New Roman" w:eastAsia="Calibri" w:hAnsi="Times New Roman" w:cs="Times New Roman"/>
          <w:color w:val="333333"/>
          <w:sz w:val="24"/>
          <w:szCs w:val="24"/>
        </w:rPr>
        <w:t>identify</w:t>
      </w:r>
      <w:r w:rsidR="009D1C09">
        <w:rPr>
          <w:rFonts w:ascii="Times New Roman" w:eastAsia="Calibri" w:hAnsi="Times New Roman" w:cs="Times New Roman"/>
          <w:color w:val="333333"/>
          <w:sz w:val="24"/>
          <w:szCs w:val="24"/>
        </w:rPr>
        <w:t xml:space="preserve"> </w:t>
      </w:r>
      <w:r w:rsidR="00CA79F1" w:rsidRPr="002C3801">
        <w:rPr>
          <w:rFonts w:ascii="Times New Roman" w:eastAsia="Calibri" w:hAnsi="Times New Roman" w:cs="Times New Roman"/>
          <w:color w:val="333333"/>
          <w:sz w:val="24"/>
          <w:szCs w:val="24"/>
        </w:rPr>
        <w:t>solutions</w:t>
      </w:r>
      <w:r w:rsidR="006E705C">
        <w:rPr>
          <w:rFonts w:ascii="Times New Roman" w:eastAsia="Calibri" w:hAnsi="Times New Roman" w:cs="Times New Roman"/>
          <w:color w:val="333333"/>
          <w:sz w:val="24"/>
          <w:szCs w:val="24"/>
        </w:rPr>
        <w:t xml:space="preserve"> in terms of sampling and statistical designs</w:t>
      </w:r>
      <w:r w:rsidR="00CA79F1" w:rsidRPr="002C3801">
        <w:rPr>
          <w:rFonts w:ascii="Times New Roman" w:eastAsia="Calibri" w:hAnsi="Times New Roman" w:cs="Times New Roman"/>
          <w:color w:val="333333"/>
          <w:sz w:val="24"/>
          <w:szCs w:val="24"/>
        </w:rPr>
        <w:t>. As applied researchers, we have found that</w:t>
      </w:r>
      <w:r w:rsidR="001424BC">
        <w:rPr>
          <w:rFonts w:ascii="Times New Roman" w:eastAsia="Calibri" w:hAnsi="Times New Roman" w:cs="Times New Roman"/>
          <w:color w:val="333333"/>
          <w:sz w:val="24"/>
          <w:szCs w:val="24"/>
        </w:rPr>
        <w:t xml:space="preserve"> </w:t>
      </w:r>
      <w:r w:rsidR="00C142F7">
        <w:rPr>
          <w:rFonts w:ascii="Times New Roman" w:eastAsia="Calibri" w:hAnsi="Times New Roman" w:cs="Times New Roman"/>
          <w:color w:val="333333"/>
          <w:sz w:val="24"/>
          <w:szCs w:val="24"/>
        </w:rPr>
        <w:t xml:space="preserve">DAGs </w:t>
      </w:r>
      <w:r w:rsidR="00CA79F1" w:rsidRPr="002C3801">
        <w:rPr>
          <w:rFonts w:ascii="Times New Roman" w:eastAsia="Calibri" w:hAnsi="Times New Roman" w:cs="Times New Roman"/>
          <w:color w:val="333333"/>
          <w:sz w:val="24"/>
          <w:szCs w:val="24"/>
        </w:rPr>
        <w:t xml:space="preserve">paired with robust statistical approaches for causal inferences have often clarified our own thinking </w:t>
      </w:r>
      <w:r w:rsidR="001424BC">
        <w:rPr>
          <w:rFonts w:ascii="Times New Roman" w:eastAsia="Calibri" w:hAnsi="Times New Roman" w:cs="Times New Roman"/>
          <w:color w:val="333333"/>
          <w:sz w:val="24"/>
          <w:szCs w:val="24"/>
        </w:rPr>
        <w:t xml:space="preserve">and communication </w:t>
      </w:r>
      <w:r w:rsidR="00CA79F1" w:rsidRPr="002C3801">
        <w:rPr>
          <w:rFonts w:ascii="Times New Roman" w:eastAsia="Calibri" w:hAnsi="Times New Roman" w:cs="Times New Roman"/>
          <w:color w:val="333333"/>
          <w:sz w:val="24"/>
          <w:szCs w:val="24"/>
        </w:rPr>
        <w:t>about ecological systems.</w:t>
      </w:r>
    </w:p>
    <w:p w14:paraId="70F3E22E" w14:textId="77777777" w:rsidR="001346D3" w:rsidRPr="002C3801" w:rsidRDefault="001346D3" w:rsidP="002C3801">
      <w:pPr>
        <w:spacing w:line="360" w:lineRule="auto"/>
        <w:ind w:firstLine="720"/>
        <w:rPr>
          <w:rFonts w:ascii="Calibri" w:eastAsia="Calibri" w:hAnsi="Calibri" w:cs="Calibri"/>
          <w:color w:val="333333"/>
          <w:sz w:val="24"/>
          <w:szCs w:val="24"/>
        </w:rPr>
      </w:pPr>
    </w:p>
    <w:p w14:paraId="008C0BD2" w14:textId="4CB1BDBD" w:rsidR="00444FA0" w:rsidRDefault="00037819" w:rsidP="002C3801">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After building a </w:t>
      </w:r>
      <w:r w:rsidR="001346D3" w:rsidRPr="002C3801">
        <w:rPr>
          <w:rFonts w:ascii="Times New Roman" w:eastAsia="Calibri" w:hAnsi="Times New Roman" w:cs="Times New Roman"/>
          <w:color w:val="333333"/>
          <w:sz w:val="24"/>
          <w:szCs w:val="24"/>
        </w:rPr>
        <w:t>DAG</w:t>
      </w:r>
      <w:r w:rsidRPr="002C3801">
        <w:rPr>
          <w:rFonts w:ascii="Times New Roman" w:eastAsia="Calibri" w:hAnsi="Times New Roman" w:cs="Times New Roman"/>
          <w:color w:val="333333"/>
          <w:sz w:val="24"/>
          <w:szCs w:val="24"/>
        </w:rPr>
        <w:t xml:space="preserve">, as described in Box 1, one can determine potential sources of omitted variable bias </w:t>
      </w:r>
      <w:r w:rsidR="001346D3" w:rsidRPr="002C3801">
        <w:rPr>
          <w:rFonts w:ascii="Times New Roman" w:eastAsia="Calibri" w:hAnsi="Times New Roman" w:cs="Times New Roman"/>
          <w:color w:val="333333"/>
          <w:sz w:val="24"/>
          <w:szCs w:val="24"/>
        </w:rPr>
        <w:t>from</w:t>
      </w:r>
      <w:r w:rsidRPr="002C3801">
        <w:rPr>
          <w:rFonts w:ascii="Times New Roman" w:eastAsia="Calibri" w:hAnsi="Times New Roman" w:cs="Times New Roman"/>
          <w:color w:val="333333"/>
          <w:sz w:val="24"/>
          <w:szCs w:val="24"/>
        </w:rPr>
        <w:t xml:space="preserve"> variables influencing both the cause of interest and outcome</w:t>
      </w:r>
      <w:r w:rsidR="001346D3" w:rsidRPr="002C3801">
        <w:rPr>
          <w:rFonts w:ascii="Times New Roman" w:eastAsia="Calibri" w:hAnsi="Times New Roman" w:cs="Times New Roman"/>
          <w:color w:val="333333"/>
          <w:sz w:val="24"/>
          <w:szCs w:val="24"/>
        </w:rPr>
        <w:t xml:space="preserve"> that</w:t>
      </w:r>
      <w:r w:rsidRPr="002C3801">
        <w:rPr>
          <w:rFonts w:ascii="Times New Roman" w:eastAsia="Calibri" w:hAnsi="Times New Roman" w:cs="Times New Roman"/>
          <w:color w:val="333333"/>
          <w:sz w:val="24"/>
          <w:szCs w:val="24"/>
        </w:rPr>
        <w:t xml:space="preserve"> have not been observed in the system (e.g.,</w:t>
      </w:r>
      <w:r w:rsidR="00C1667A">
        <w:rPr>
          <w:rFonts w:ascii="Times New Roman" w:eastAsia="Calibri" w:hAnsi="Times New Roman" w:cs="Times New Roman"/>
          <w:color w:val="333333"/>
          <w:sz w:val="24"/>
          <w:szCs w:val="24"/>
        </w:rPr>
        <w:t xml:space="preserve"> confounding unobservable</w:t>
      </w:r>
      <w:r w:rsidR="00267496">
        <w:rPr>
          <w:rFonts w:ascii="Times New Roman" w:eastAsia="Calibri" w:hAnsi="Times New Roman" w:cs="Times New Roman"/>
          <w:color w:val="333333"/>
          <w:sz w:val="24"/>
          <w:szCs w:val="24"/>
        </w:rPr>
        <w:t xml:space="preserve"> variables,</w:t>
      </w:r>
      <w:r w:rsidRPr="002C3801">
        <w:rPr>
          <w:rFonts w:ascii="Times New Roman" w:eastAsia="Calibri" w:hAnsi="Times New Roman" w:cs="Times New Roman"/>
          <w:color w:val="333333"/>
          <w:sz w:val="24"/>
          <w:szCs w:val="24"/>
        </w:rPr>
        <w:t xml:space="preserve"> </w:t>
      </w:r>
      <w:r w:rsidR="002978A3" w:rsidRPr="006D2075">
        <w:rPr>
          <w:rFonts w:ascii="Times New Roman" w:eastAsia="Calibri" w:hAnsi="Times New Roman" w:cs="Times New Roman"/>
          <w:i/>
          <w:iCs/>
          <w:color w:val="333333"/>
          <w:sz w:val="24"/>
          <w:szCs w:val="24"/>
        </w:rPr>
        <w:t>U</w:t>
      </w:r>
      <w:r w:rsidR="002978A3"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in Fig</w:t>
      </w:r>
      <w:r w:rsidR="00A141C8"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1B). Not controlling for this confounding variable opens a “back-door” for information to flow between your causal variable of interest and its response variable via an unassessed pathway</w:t>
      </w:r>
      <w:r w:rsidR="00C9280B">
        <w:rPr>
          <w:rFonts w:ascii="Times New Roman" w:eastAsia="Calibri" w:hAnsi="Times New Roman" w:cs="Times New Roman"/>
          <w:color w:val="333333"/>
          <w:sz w:val="24"/>
          <w:szCs w:val="24"/>
        </w:rPr>
        <w:t xml:space="preserve"> </w:t>
      </w:r>
      <w:r w:rsidR="006D2075">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{"citationID":"a2c49bmgdk5","properties":{"formattedCitation":"(Pearl 2009)","plainCitation":"(Pearl 2009)","noteIndex":0},"citationItems":[{"id":12345,"uris":["http://zotero.org/users/1810851/items/KGXZIETQ"],"itemData":{"id":12345,"type":"book","ISBN":"0-521-89560-X","publisher":"Cambridge university press","title":"Causality","author":[{"family":"Pearl","given":"Judea"}],"issued":{"date-parts":[["2009"]]}}}],"schema":"https://github.com/citation-style-language/schema/raw/master/csl-citation.json"} </w:instrText>
      </w:r>
      <w:r w:rsidR="006D2075">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(Pearl 2009)</w:t>
      </w:r>
      <w:r w:rsidR="006D2075">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w:t>
      </w:r>
      <w:r w:rsidR="007B3B01" w:rsidRPr="002C3801">
        <w:rPr>
          <w:rFonts w:ascii="Times New Roman" w:eastAsia="Calibri" w:hAnsi="Times New Roman" w:cs="Times New Roman"/>
          <w:color w:val="333333"/>
          <w:sz w:val="24"/>
          <w:szCs w:val="24"/>
        </w:rPr>
        <w:t xml:space="preserve">In the case of Figure 1B, </w:t>
      </w:r>
      <w:r w:rsidR="007B3B01" w:rsidRPr="006D2075">
        <w:rPr>
          <w:rFonts w:ascii="Times New Roman" w:eastAsia="Calibri" w:hAnsi="Times New Roman" w:cs="Times New Roman"/>
          <w:i/>
          <w:iCs/>
          <w:color w:val="333333"/>
          <w:sz w:val="24"/>
          <w:szCs w:val="24"/>
        </w:rPr>
        <w:t>U</w:t>
      </w:r>
      <w:r w:rsidR="007B3B01" w:rsidRPr="002C3801">
        <w:rPr>
          <w:rFonts w:ascii="Times New Roman" w:eastAsia="Calibri" w:hAnsi="Times New Roman" w:cs="Times New Roman"/>
          <w:color w:val="333333"/>
          <w:sz w:val="24"/>
          <w:szCs w:val="24"/>
        </w:rPr>
        <w:t xml:space="preserve"> would be folded into </w:t>
      </w:r>
      <w:r w:rsidR="00A141C8" w:rsidRPr="002C3801">
        <w:rPr>
          <w:rFonts w:ascii="Times New Roman" w:eastAsia="Calibri" w:hAnsi="Times New Roman" w:cs="Times New Roman"/>
          <w:color w:val="333333"/>
          <w:sz w:val="24"/>
          <w:szCs w:val="24"/>
        </w:rPr>
        <w:t>a statistical</w:t>
      </w:r>
      <w:r w:rsidR="007B3B01" w:rsidRPr="002C3801">
        <w:rPr>
          <w:rFonts w:ascii="Times New Roman" w:eastAsia="Calibri" w:hAnsi="Times New Roman" w:cs="Times New Roman"/>
          <w:color w:val="333333"/>
          <w:sz w:val="24"/>
          <w:szCs w:val="24"/>
        </w:rPr>
        <w:t xml:space="preserve"> model’s error term</w:t>
      </w:r>
      <w:r w:rsidR="005706C7">
        <w:rPr>
          <w:rFonts w:ascii="Times New Roman" w:eastAsia="Calibri" w:hAnsi="Times New Roman" w:cs="Times New Roman"/>
          <w:color w:val="333333"/>
          <w:sz w:val="24"/>
          <w:szCs w:val="24"/>
        </w:rPr>
        <w:t>, along with random sources of error</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The model’s</w:t>
      </w:r>
      <w:r w:rsidR="007B3B01" w:rsidRPr="002C3801">
        <w:rPr>
          <w:rFonts w:ascii="Times New Roman" w:eastAsia="Calibri" w:hAnsi="Times New Roman" w:cs="Times New Roman"/>
          <w:color w:val="333333"/>
          <w:sz w:val="24"/>
          <w:szCs w:val="24"/>
        </w:rPr>
        <w:t xml:space="preserve"> error </w:t>
      </w:r>
      <w:r w:rsidR="00A141C8" w:rsidRPr="002C3801">
        <w:rPr>
          <w:rFonts w:ascii="Times New Roman" w:eastAsia="Calibri" w:hAnsi="Times New Roman" w:cs="Times New Roman"/>
          <w:color w:val="333333"/>
          <w:sz w:val="24"/>
          <w:szCs w:val="24"/>
        </w:rPr>
        <w:t xml:space="preserve">term </w:t>
      </w:r>
      <w:r w:rsidR="007B3B01" w:rsidRPr="002C3801">
        <w:rPr>
          <w:rFonts w:ascii="Times New Roman" w:eastAsia="Calibri" w:hAnsi="Times New Roman" w:cs="Times New Roman"/>
          <w:color w:val="333333"/>
          <w:sz w:val="24"/>
          <w:szCs w:val="24"/>
        </w:rPr>
        <w:t xml:space="preserve">and causal variable of interest would be correlated, </w:t>
      </w:r>
      <w:r w:rsidR="00347108">
        <w:rPr>
          <w:rFonts w:ascii="Times New Roman" w:eastAsia="Calibri" w:hAnsi="Times New Roman" w:cs="Times New Roman"/>
          <w:color w:val="333333"/>
          <w:sz w:val="24"/>
          <w:szCs w:val="24"/>
        </w:rPr>
        <w:t xml:space="preserve">leading to </w:t>
      </w:r>
      <w:r w:rsidR="00DC209F">
        <w:rPr>
          <w:rFonts w:ascii="Times New Roman" w:eastAsia="Calibri" w:hAnsi="Times New Roman" w:cs="Times New Roman"/>
          <w:color w:val="333333"/>
          <w:sz w:val="24"/>
          <w:szCs w:val="24"/>
        </w:rPr>
        <w:t>endogeneity</w:t>
      </w:r>
      <w:r w:rsidR="00BE5E47">
        <w:rPr>
          <w:rFonts w:ascii="Times New Roman" w:eastAsia="Calibri" w:hAnsi="Times New Roman" w:cs="Times New Roman"/>
          <w:color w:val="333333"/>
          <w:sz w:val="24"/>
          <w:szCs w:val="24"/>
        </w:rPr>
        <w:t xml:space="preserve"> </w:t>
      </w:r>
      <w:r w:rsidR="00DC209F">
        <w:rPr>
          <w:rFonts w:ascii="Times New Roman" w:eastAsia="Calibri" w:hAnsi="Times New Roman" w:cs="Times New Roman"/>
          <w:color w:val="333333"/>
          <w:sz w:val="24"/>
          <w:szCs w:val="24"/>
        </w:rPr>
        <w:t>–</w:t>
      </w:r>
      <w:r w:rsidR="00BE5E47">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a</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violation</w:t>
      </w:r>
      <w:r w:rsidR="007B3B01" w:rsidRPr="002C3801">
        <w:rPr>
          <w:rFonts w:ascii="Times New Roman" w:eastAsia="Calibri" w:hAnsi="Times New Roman" w:cs="Times New Roman"/>
          <w:color w:val="333333"/>
          <w:sz w:val="24"/>
          <w:szCs w:val="24"/>
        </w:rPr>
        <w:t xml:space="preserve"> </w:t>
      </w:r>
      <w:r w:rsidR="00A141C8" w:rsidRPr="002C3801">
        <w:rPr>
          <w:rFonts w:ascii="Times New Roman" w:eastAsia="Calibri" w:hAnsi="Times New Roman" w:cs="Times New Roman"/>
          <w:color w:val="333333"/>
          <w:sz w:val="24"/>
          <w:szCs w:val="24"/>
        </w:rPr>
        <w:t xml:space="preserve">of </w:t>
      </w:r>
      <w:r w:rsidR="007B3B01" w:rsidRPr="002C3801">
        <w:rPr>
          <w:rFonts w:ascii="Times New Roman" w:eastAsia="Calibri" w:hAnsi="Times New Roman" w:cs="Times New Roman"/>
          <w:color w:val="333333"/>
          <w:sz w:val="24"/>
          <w:szCs w:val="24"/>
        </w:rPr>
        <w:t xml:space="preserve">a core assumption of </w:t>
      </w:r>
      <w:r w:rsidR="00CD7FD0">
        <w:rPr>
          <w:rFonts w:ascii="Times New Roman" w:eastAsia="Calibri" w:hAnsi="Times New Roman" w:cs="Times New Roman"/>
          <w:color w:val="333333"/>
          <w:sz w:val="24"/>
          <w:szCs w:val="24"/>
        </w:rPr>
        <w:t xml:space="preserve">the </w:t>
      </w:r>
      <w:r w:rsidR="007B3B01" w:rsidRPr="002C3801">
        <w:rPr>
          <w:rFonts w:ascii="Times New Roman" w:eastAsia="Calibri" w:hAnsi="Times New Roman" w:cs="Times New Roman"/>
          <w:color w:val="333333"/>
          <w:sz w:val="24"/>
          <w:szCs w:val="24"/>
        </w:rPr>
        <w:t xml:space="preserve">Gauss-Markov </w:t>
      </w:r>
      <w:r w:rsidR="00CD7FD0">
        <w:rPr>
          <w:rFonts w:ascii="Times New Roman" w:eastAsia="Calibri" w:hAnsi="Times New Roman" w:cs="Times New Roman"/>
          <w:color w:val="333333"/>
          <w:sz w:val="24"/>
          <w:szCs w:val="24"/>
        </w:rPr>
        <w:t xml:space="preserve">theorem </w:t>
      </w:r>
      <w:r w:rsidR="007B3B01" w:rsidRPr="002C3801">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{"citationID":"1kXGyrPb","properties":{"formattedCitation":"(Abdallah {\\i{}et al.} 2015; Antonakis {\\i{}et al.} 2010)","plainCitation":"(Abdallah et al. 2015; Antonakis et al. 2010)","noteIndex":0},"citationItems":[{"id":12873,"uris":["http://zotero.org/users/1810851/items/PPDNEU33"],"itemData":{"id":12873,"type":"article-journal","abstract":"Social scientists often estimate models from correlational data, where the independent variable has not been exogenously manipulated; they also make implicit or explicit causal claims based on these models. When can these claims be made? We answer this question by first discussing design and estimation conditions under which model estimates can be interpreted, using the randomized experiment as the gold standard. We show how endogeneity – which includes omitted variables, omitted selection, simultaneity, common-method variance, and measurement error – renders estimates causally uninterpretable. Second, we present methods that allow researchers to test causal claims in situations where randomization is not possible or when causal interpretation could be confounded; these methods include fixed-effects panel, sample selection, instrumental variable, regression discontinuity, and difference-in-differences models. Third, we take stock of the methodological rigor with which causal claims are being made in a social sciences discipline by reviewing a representative sample of 110 articles on leadership published in the previous 10years in top-tier journals. Our key finding is that researchers fail to address at least 66% and up to 90% of design and estimation conditions that make causal claims invalid. We conclude by offering 10 suggestions on how to improve non-experimental research.","collection-title":"Leadership Quarterly Yearly Review","container-title":"The Leadership Quarterly","DOI":"10.1016/j.leaqua.2010.10.010","ISSN":"1048-9843","issue":"6","journalAbbreviation":"The Leadership Quarterly","language":"en","page":"1086-1120","source":"ScienceDirect","title":"On making causal claims: A review and recommendations","title-short":"On making causal claims","URL":"https://www.sciencedirect.com/science/article/pii/S1048984310001475","volume":"21","author":[{"family":"Antonakis","given":"John"},{"family":"Bendahan","given":"Samuel"},{"family":"Jacquart","given":"Philippe"},{"family":"Lalive","given":"Rafael"}],"accessed":{"date-parts":[["2023",5,18]]},"issued":{"date-parts":[["2010",12,1]]}}},{"id":12870,"uris":["http://zotero.org/users/1810851/items/6PMALT63"],"itemData":{"id":12870,"type":"article-journal","abstract":"Although researchers in business and management are becoming increasingly aware of the importance of endogeneity affecting regression analysis, they frequently do not have the right methodological toolkit to adjust for this issue. In this paper we discuss such a toolkit. There are also areas in business and management research which to date seem to be mostly oblivious about the endogeneity issue. We highlight such an area, which studies the question of whether firms that are cross-listed on a foreign stock exchange are charged premium fees by their auditors. When the same methodology (pooled ordinary least squares) as in the existing literature is used, the existence of an audit fee premium for cross-listed firms seems to be confirmed. However, once methodologies are used which adjust for the various types of endogeneity (i.e. omitted variable bias, simultaneous and dynamic endogeneity) there is no longer support for the existence of such a generalized premium. Hence, not only do we illustrate that failure to adjust for endogeneity has severe consequences such as drawing the wrong inferences, but we also review various ways to control for the different types of endogeneity.","container-title":"British Journal of Management","DOI":"10.1111/1467-8551.12113","ISSN":"1467-8551","issue":"4","language":"en","note":"_eprint: https://onlinelibrary.wiley.com/doi/pdf/10.1111/1467-8551.12113","page":"791-804","source":"Wiley Online Library","title":"Endogeneity: How Failure to Correct for it can Cause Wrong Inferences and Some Remedies","title-short":"Endogeneity","URL":"https://onlinelibrary.wiley.com/doi/abs/10.1111/1467-8551.12113","volume":"26","author":[{"family":"Abdallah","given":"Wissam"},{"family":"Goergen","given":"Marc"},{"family":"O'Sullivan","given":"Noel"}],"accessed":{"date-parts":[["2023",5,18]]},"issued":{"date-parts":[["2015"]]}}}],"schema":"https://github.com/citation-style-language/schema/raw/master/csl-citation.json"} </w:instrText>
      </w:r>
      <w:r w:rsidR="007B3B01" w:rsidRPr="002C3801">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(Abdallah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2015; Antonakis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2010)</w:t>
      </w:r>
      <w:r w:rsidR="007B3B01" w:rsidRPr="002C3801">
        <w:rPr>
          <w:rFonts w:ascii="Times New Roman" w:eastAsia="Calibri" w:hAnsi="Times New Roman" w:cs="Times New Roman"/>
          <w:color w:val="333333"/>
          <w:sz w:val="24"/>
          <w:szCs w:val="24"/>
        </w:rPr>
        <w:fldChar w:fldCharType="end"/>
      </w:r>
      <w:r w:rsidR="007B3B01" w:rsidRPr="002C3801">
        <w:rPr>
          <w:rFonts w:ascii="Times New Roman" w:eastAsia="Calibri" w:hAnsi="Times New Roman" w:cs="Times New Roman"/>
          <w:color w:val="333333"/>
          <w:sz w:val="24"/>
          <w:szCs w:val="24"/>
        </w:rPr>
        <w:t>.</w:t>
      </w:r>
      <w:r w:rsidR="00DD1B7C">
        <w:rPr>
          <w:rFonts w:ascii="Times New Roman" w:eastAsia="Calibri" w:hAnsi="Times New Roman" w:cs="Times New Roman"/>
          <w:color w:val="333333"/>
          <w:sz w:val="24"/>
          <w:szCs w:val="24"/>
        </w:rPr>
        <w:t xml:space="preserve"> </w:t>
      </w:r>
    </w:p>
    <w:p w14:paraId="4AF9DCC3" w14:textId="4865C94D" w:rsidR="00444FA0" w:rsidRDefault="00444FA0"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 xml:space="preserve">What is </w:t>
      </w:r>
      <w:r w:rsidRPr="003B1F85">
        <w:rPr>
          <w:rFonts w:ascii="Times New Roman" w:eastAsia="Calibri" w:hAnsi="Times New Roman" w:cs="Times New Roman"/>
          <w:color w:val="333333"/>
          <w:sz w:val="24"/>
          <w:szCs w:val="24"/>
        </w:rPr>
        <w:t>endogeneity</w:t>
      </w:r>
      <w:r w:rsidR="00224873">
        <w:rPr>
          <w:rFonts w:ascii="Times New Roman" w:eastAsia="Calibri" w:hAnsi="Times New Roman" w:cs="Times New Roman"/>
          <w:color w:val="333333"/>
          <w:sz w:val="24"/>
          <w:szCs w:val="24"/>
        </w:rPr>
        <w:t xml:space="preserve"> and why is it</w:t>
      </w:r>
      <w:r>
        <w:rPr>
          <w:rFonts w:ascii="Times New Roman" w:eastAsia="Calibri" w:hAnsi="Times New Roman" w:cs="Times New Roman"/>
          <w:color w:val="333333"/>
          <w:sz w:val="24"/>
          <w:szCs w:val="24"/>
        </w:rPr>
        <w:t xml:space="preserve"> problem? </w:t>
      </w:r>
      <w:r w:rsidR="006D2075">
        <w:rPr>
          <w:rFonts w:ascii="Times New Roman" w:eastAsia="Calibri" w:hAnsi="Times New Roman" w:cs="Times New Roman"/>
          <w:color w:val="333333"/>
          <w:sz w:val="24"/>
          <w:szCs w:val="24"/>
        </w:rPr>
        <w:t>Consider a</w:t>
      </w:r>
      <w:r>
        <w:rPr>
          <w:rFonts w:ascii="Times New Roman" w:eastAsia="Calibri" w:hAnsi="Times New Roman" w:cs="Times New Roman"/>
          <w:color w:val="333333"/>
          <w:sz w:val="24"/>
          <w:szCs w:val="24"/>
        </w:rPr>
        <w:t>n</w:t>
      </w:r>
      <w:r w:rsidR="006D2075">
        <w:rPr>
          <w:rFonts w:ascii="Times New Roman" w:eastAsia="Calibri" w:hAnsi="Times New Roman" w:cs="Times New Roman"/>
          <w:color w:val="333333"/>
          <w:sz w:val="24"/>
          <w:szCs w:val="24"/>
        </w:rPr>
        <w:t xml:space="preserve"> example of </w:t>
      </w:r>
      <w:r w:rsidR="007340F5">
        <w:rPr>
          <w:rFonts w:ascii="Times New Roman" w:eastAsia="Calibri" w:hAnsi="Times New Roman" w:cs="Times New Roman"/>
          <w:color w:val="333333"/>
          <w:sz w:val="24"/>
          <w:szCs w:val="24"/>
        </w:rPr>
        <w:t>evaluating the</w:t>
      </w:r>
      <w:r w:rsidR="006D2075">
        <w:rPr>
          <w:rFonts w:ascii="Times New Roman" w:eastAsia="Calibri" w:hAnsi="Times New Roman" w:cs="Times New Roman"/>
          <w:color w:val="333333"/>
          <w:sz w:val="24"/>
          <w:szCs w:val="24"/>
        </w:rPr>
        <w:t xml:space="preserve"> relationship between nitrogen availability and plant biomass across a series of fields. </w:t>
      </w:r>
      <w:r w:rsidR="00BB106D">
        <w:rPr>
          <w:rFonts w:ascii="Times New Roman" w:eastAsia="Calibri" w:hAnsi="Times New Roman" w:cs="Times New Roman"/>
          <w:color w:val="333333"/>
          <w:sz w:val="24"/>
          <w:szCs w:val="24"/>
        </w:rPr>
        <w:t xml:space="preserve">If nitrogen availability depends on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 xml:space="preserve">soil characteristics, and </w:t>
      </w:r>
      <w:r w:rsidR="0081336C">
        <w:rPr>
          <w:rFonts w:ascii="Times New Roman" w:eastAsia="Calibri" w:hAnsi="Times New Roman" w:cs="Times New Roman"/>
          <w:color w:val="333333"/>
          <w:sz w:val="24"/>
          <w:szCs w:val="24"/>
        </w:rPr>
        <w:t xml:space="preserve">field </w:t>
      </w:r>
      <w:r w:rsidR="00BB106D">
        <w:rPr>
          <w:rFonts w:ascii="Times New Roman" w:eastAsia="Calibri" w:hAnsi="Times New Roman" w:cs="Times New Roman"/>
          <w:color w:val="333333"/>
          <w:sz w:val="24"/>
          <w:szCs w:val="24"/>
        </w:rPr>
        <w:t>soil characteristics</w:t>
      </w:r>
      <w:r w:rsidR="00FA3E26">
        <w:rPr>
          <w:rFonts w:ascii="Times New Roman" w:eastAsia="Calibri" w:hAnsi="Times New Roman" w:cs="Times New Roman"/>
          <w:color w:val="333333"/>
          <w:sz w:val="24"/>
          <w:szCs w:val="24"/>
        </w:rPr>
        <w:t xml:space="preserve"> </w:t>
      </w:r>
      <w:r w:rsidR="00BB106D">
        <w:rPr>
          <w:rFonts w:ascii="Times New Roman" w:eastAsia="Calibri" w:hAnsi="Times New Roman" w:cs="Times New Roman"/>
          <w:color w:val="333333"/>
          <w:sz w:val="24"/>
          <w:szCs w:val="24"/>
        </w:rPr>
        <w:t xml:space="preserve">also drive plant biomass, </w:t>
      </w:r>
      <w:r w:rsidR="007539C6">
        <w:rPr>
          <w:rFonts w:ascii="Times New Roman" w:eastAsia="Calibri" w:hAnsi="Times New Roman" w:cs="Times New Roman"/>
          <w:color w:val="333333"/>
          <w:sz w:val="24"/>
          <w:szCs w:val="24"/>
        </w:rPr>
        <w:t xml:space="preserve">but field soil characteristics were omitted from an analysis, </w:t>
      </w:r>
      <w:r w:rsidR="00BB106D">
        <w:rPr>
          <w:rFonts w:ascii="Times New Roman" w:eastAsia="Calibri" w:hAnsi="Times New Roman" w:cs="Times New Roman"/>
          <w:color w:val="333333"/>
          <w:sz w:val="24"/>
          <w:szCs w:val="24"/>
        </w:rPr>
        <w:t xml:space="preserve">then </w:t>
      </w:r>
      <w:r w:rsidR="0081336C">
        <w:rPr>
          <w:rFonts w:ascii="Times New Roman" w:eastAsia="Calibri" w:hAnsi="Times New Roman" w:cs="Times New Roman"/>
          <w:color w:val="333333"/>
          <w:sz w:val="24"/>
          <w:szCs w:val="24"/>
        </w:rPr>
        <w:t xml:space="preserve">1) </w:t>
      </w:r>
      <w:r w:rsidR="00BB106D">
        <w:rPr>
          <w:rFonts w:ascii="Times New Roman" w:eastAsia="Calibri" w:hAnsi="Times New Roman" w:cs="Times New Roman"/>
          <w:color w:val="333333"/>
          <w:sz w:val="24"/>
          <w:szCs w:val="24"/>
        </w:rPr>
        <w:t>the effects of soil characteristics would be included in the error term</w:t>
      </w:r>
      <w:r w:rsidR="0081336C">
        <w:rPr>
          <w:rFonts w:ascii="Times New Roman" w:eastAsia="Calibri" w:hAnsi="Times New Roman" w:cs="Times New Roman"/>
          <w:color w:val="333333"/>
          <w:sz w:val="24"/>
          <w:szCs w:val="24"/>
        </w:rPr>
        <w:t xml:space="preserve"> </w:t>
      </w:r>
      <w:r w:rsidR="007539C6">
        <w:rPr>
          <w:rFonts w:ascii="Times New Roman" w:eastAsia="Calibri" w:hAnsi="Times New Roman" w:cs="Times New Roman"/>
          <w:color w:val="333333"/>
          <w:sz w:val="24"/>
          <w:szCs w:val="24"/>
        </w:rPr>
        <w:t xml:space="preserve">of </w:t>
      </w:r>
      <w:r w:rsidR="00350399">
        <w:rPr>
          <w:rFonts w:ascii="Times New Roman" w:eastAsia="Calibri" w:hAnsi="Times New Roman" w:cs="Times New Roman"/>
          <w:color w:val="333333"/>
          <w:sz w:val="24"/>
          <w:szCs w:val="24"/>
        </w:rPr>
        <w:t>that</w:t>
      </w:r>
      <w:r w:rsidR="007539C6">
        <w:rPr>
          <w:rFonts w:ascii="Times New Roman" w:eastAsia="Calibri" w:hAnsi="Times New Roman" w:cs="Times New Roman"/>
          <w:color w:val="333333"/>
          <w:sz w:val="24"/>
          <w:szCs w:val="24"/>
        </w:rPr>
        <w:t xml:space="preserve"> model </w:t>
      </w:r>
      <w:r w:rsidR="0081336C">
        <w:rPr>
          <w:rFonts w:ascii="Times New Roman" w:eastAsia="Calibri" w:hAnsi="Times New Roman" w:cs="Times New Roman"/>
          <w:color w:val="333333"/>
          <w:sz w:val="24"/>
          <w:szCs w:val="24"/>
        </w:rPr>
        <w:t xml:space="preserve">so that 2) nitrogen is no </w:t>
      </w:r>
      <w:proofErr w:type="gramStart"/>
      <w:r w:rsidR="0081336C">
        <w:rPr>
          <w:rFonts w:ascii="Times New Roman" w:eastAsia="Calibri" w:hAnsi="Times New Roman" w:cs="Times New Roman"/>
          <w:color w:val="333333"/>
          <w:sz w:val="24"/>
          <w:szCs w:val="24"/>
        </w:rPr>
        <w:t xml:space="preserve">longer  </w:t>
      </w:r>
      <w:commentRangeStart w:id="2"/>
      <w:r w:rsidR="0081336C" w:rsidRPr="00A570D9">
        <w:rPr>
          <w:rFonts w:ascii="Times New Roman" w:eastAsia="Calibri" w:hAnsi="Times New Roman" w:cs="Times New Roman"/>
          <w:color w:val="333333"/>
          <w:sz w:val="24"/>
          <w:szCs w:val="24"/>
        </w:rPr>
        <w:t>exogenous</w:t>
      </w:r>
      <w:proofErr w:type="gramEnd"/>
      <w:r w:rsidR="0081336C" w:rsidRPr="00A570D9">
        <w:rPr>
          <w:rFonts w:ascii="Times New Roman" w:eastAsia="Calibri" w:hAnsi="Times New Roman" w:cs="Times New Roman"/>
          <w:color w:val="333333"/>
          <w:sz w:val="24"/>
          <w:szCs w:val="24"/>
        </w:rPr>
        <w:t xml:space="preserve"> </w:t>
      </w:r>
      <w:r w:rsidRPr="00A570D9">
        <w:rPr>
          <w:rFonts w:ascii="Times New Roman" w:eastAsia="Calibri" w:hAnsi="Times New Roman" w:cs="Times New Roman"/>
          <w:color w:val="333333"/>
          <w:sz w:val="24"/>
          <w:szCs w:val="24"/>
        </w:rPr>
        <w:t>(external to the system of interactions)</w:t>
      </w:r>
      <w:r w:rsidR="00BB106D" w:rsidRPr="00A570D9">
        <w:rPr>
          <w:rFonts w:ascii="Times New Roman" w:eastAsia="Calibri" w:hAnsi="Times New Roman" w:cs="Times New Roman"/>
          <w:color w:val="333333"/>
          <w:sz w:val="24"/>
          <w:szCs w:val="24"/>
        </w:rPr>
        <w:t xml:space="preserve">. </w:t>
      </w:r>
      <w:r w:rsidRPr="00A570D9">
        <w:rPr>
          <w:rFonts w:ascii="Times New Roman" w:eastAsia="Calibri" w:hAnsi="Times New Roman" w:cs="Times New Roman"/>
          <w:color w:val="333333"/>
          <w:sz w:val="24"/>
          <w:szCs w:val="24"/>
        </w:rPr>
        <w:t>Rather, it is endogenous</w:t>
      </w:r>
      <w:r w:rsidRPr="00444FA0">
        <w:rPr>
          <w:rFonts w:ascii="Times New Roman" w:eastAsia="Calibri" w:hAnsi="Times New Roman" w:cs="Times New Roman"/>
          <w:color w:val="333333"/>
          <w:sz w:val="24"/>
          <w:szCs w:val="24"/>
        </w:rPr>
        <w:t xml:space="preserve"> </w:t>
      </w:r>
      <w:commentRangeEnd w:id="2"/>
      <w:r w:rsidR="00A570D9">
        <w:rPr>
          <w:rStyle w:val="CommentReference"/>
        </w:rPr>
        <w:commentReference w:id="2"/>
      </w:r>
      <w:r w:rsidRPr="00444FA0">
        <w:rPr>
          <w:rFonts w:ascii="Times New Roman" w:eastAsia="Calibri" w:hAnsi="Times New Roman" w:cs="Times New Roman"/>
          <w:color w:val="333333"/>
          <w:sz w:val="24"/>
          <w:szCs w:val="24"/>
        </w:rPr>
        <w:t>–</w:t>
      </w:r>
      <w:r w:rsidR="00192A7C">
        <w:rPr>
          <w:rFonts w:ascii="Times New Roman" w:eastAsia="Calibri" w:hAnsi="Times New Roman" w:cs="Times New Roman"/>
          <w:color w:val="333333"/>
          <w:sz w:val="24"/>
          <w:szCs w:val="24"/>
        </w:rPr>
        <w:t xml:space="preserve"> it is affected </w:t>
      </w:r>
      <w:r w:rsidR="003E4FF7">
        <w:rPr>
          <w:rFonts w:ascii="Times New Roman" w:eastAsia="Calibri" w:hAnsi="Times New Roman" w:cs="Times New Roman"/>
          <w:color w:val="333333"/>
          <w:sz w:val="24"/>
          <w:szCs w:val="24"/>
        </w:rPr>
        <w:t xml:space="preserve">by elements </w:t>
      </w:r>
      <w:r w:rsidR="00350399">
        <w:rPr>
          <w:rFonts w:ascii="Times New Roman" w:eastAsia="Calibri" w:hAnsi="Times New Roman" w:cs="Times New Roman"/>
          <w:color w:val="333333"/>
          <w:sz w:val="24"/>
          <w:szCs w:val="24"/>
        </w:rPr>
        <w:t xml:space="preserve">that are </w:t>
      </w:r>
      <w:r w:rsidR="003B1F85">
        <w:rPr>
          <w:rFonts w:ascii="Times New Roman" w:eastAsia="Calibri" w:hAnsi="Times New Roman" w:cs="Times New Roman"/>
          <w:color w:val="333333"/>
          <w:sz w:val="24"/>
          <w:szCs w:val="24"/>
        </w:rPr>
        <w:t>part of</w:t>
      </w:r>
      <w:r w:rsidR="00350399">
        <w:rPr>
          <w:rFonts w:ascii="Times New Roman" w:eastAsia="Calibri" w:hAnsi="Times New Roman" w:cs="Times New Roman"/>
          <w:color w:val="333333"/>
          <w:sz w:val="24"/>
          <w:szCs w:val="24"/>
        </w:rPr>
        <w:t xml:space="preserve"> </w:t>
      </w:r>
      <w:r w:rsidR="003E4FF7">
        <w:rPr>
          <w:rFonts w:ascii="Times New Roman" w:eastAsia="Calibri" w:hAnsi="Times New Roman" w:cs="Times New Roman"/>
          <w:color w:val="333333"/>
          <w:sz w:val="24"/>
          <w:szCs w:val="24"/>
        </w:rPr>
        <w:t xml:space="preserve">the error term, </w:t>
      </w:r>
      <w:r w:rsidR="00E96F8B">
        <w:rPr>
          <w:rFonts w:ascii="Times New Roman" w:eastAsia="Calibri" w:hAnsi="Times New Roman" w:cs="Times New Roman"/>
          <w:color w:val="333333"/>
          <w:sz w:val="24"/>
          <w:szCs w:val="24"/>
        </w:rPr>
        <w:t xml:space="preserve">e.g., in a causal diagram an arrow would go </w:t>
      </w:r>
      <w:r w:rsidR="00E96F8B" w:rsidRPr="00B0165F">
        <w:rPr>
          <w:rFonts w:ascii="Times New Roman" w:eastAsia="Calibri" w:hAnsi="Times New Roman" w:cs="Times New Roman"/>
          <w:i/>
          <w:iCs/>
          <w:color w:val="333333"/>
          <w:sz w:val="24"/>
          <w:szCs w:val="24"/>
        </w:rPr>
        <w:t>from</w:t>
      </w:r>
      <w:r w:rsidR="00E96F8B">
        <w:rPr>
          <w:rFonts w:ascii="Times New Roman" w:eastAsia="Calibri" w:hAnsi="Times New Roman" w:cs="Times New Roman"/>
          <w:color w:val="333333"/>
          <w:sz w:val="24"/>
          <w:szCs w:val="24"/>
        </w:rPr>
        <w:t xml:space="preserve"> error </w:t>
      </w:r>
      <w:r w:rsidR="00E96F8B" w:rsidRPr="00B0165F">
        <w:rPr>
          <w:rFonts w:ascii="Times New Roman" w:eastAsia="Calibri" w:hAnsi="Times New Roman" w:cs="Times New Roman"/>
          <w:i/>
          <w:iCs/>
          <w:color w:val="333333"/>
          <w:sz w:val="24"/>
          <w:szCs w:val="24"/>
        </w:rPr>
        <w:t>to</w:t>
      </w:r>
      <w:r w:rsidR="00E96F8B">
        <w:rPr>
          <w:rFonts w:ascii="Times New Roman" w:eastAsia="Calibri" w:hAnsi="Times New Roman" w:cs="Times New Roman"/>
          <w:color w:val="333333"/>
          <w:sz w:val="24"/>
          <w:szCs w:val="24"/>
        </w:rPr>
        <w:t xml:space="preserve"> nitrogen</w:t>
      </w:r>
      <w:r w:rsidR="003E4FF7">
        <w:rPr>
          <w:rFonts w:ascii="Times New Roman" w:eastAsia="Calibri" w:hAnsi="Times New Roman" w:cs="Times New Roman"/>
          <w:color w:val="333333"/>
          <w:sz w:val="24"/>
          <w:szCs w:val="24"/>
        </w:rPr>
        <w:t>.</w:t>
      </w:r>
      <w:r w:rsidRPr="00444FA0">
        <w:rPr>
          <w:rFonts w:ascii="Times New Roman" w:eastAsia="Calibri" w:hAnsi="Times New Roman" w:cs="Times New Roman"/>
          <w:b/>
          <w:bCs/>
          <w:color w:val="333333"/>
          <w:sz w:val="24"/>
          <w:szCs w:val="24"/>
        </w:rPr>
        <w:t xml:space="preserve"> </w:t>
      </w:r>
      <w:r w:rsidR="00E96F8B" w:rsidRPr="00B0165F">
        <w:rPr>
          <w:rFonts w:ascii="Times New Roman" w:eastAsia="Calibri" w:hAnsi="Times New Roman" w:cs="Times New Roman"/>
          <w:color w:val="333333"/>
          <w:sz w:val="24"/>
          <w:szCs w:val="24"/>
        </w:rPr>
        <w:t xml:space="preserve">This </w:t>
      </w:r>
      <w:r w:rsidR="00B0165F">
        <w:rPr>
          <w:rFonts w:ascii="Times New Roman" w:eastAsia="Calibri" w:hAnsi="Times New Roman" w:cs="Times New Roman"/>
          <w:color w:val="333333"/>
          <w:sz w:val="24"/>
          <w:szCs w:val="24"/>
        </w:rPr>
        <w:t>endogeneity</w:t>
      </w:r>
      <w:r w:rsidR="00E96F8B" w:rsidRPr="00B0165F">
        <w:rPr>
          <w:rFonts w:ascii="Times New Roman" w:eastAsia="Calibri" w:hAnsi="Times New Roman" w:cs="Times New Roman"/>
          <w:color w:val="333333"/>
          <w:sz w:val="24"/>
          <w:szCs w:val="24"/>
        </w:rPr>
        <w:t xml:space="preserve"> </w:t>
      </w:r>
      <w:r w:rsidR="00B0165F">
        <w:rPr>
          <w:rFonts w:ascii="Times New Roman" w:eastAsia="Calibri" w:hAnsi="Times New Roman" w:cs="Times New Roman"/>
          <w:color w:val="333333"/>
          <w:sz w:val="24"/>
          <w:szCs w:val="24"/>
        </w:rPr>
        <w:t>creates</w:t>
      </w:r>
      <w:r w:rsidR="00E96F8B" w:rsidRPr="00B0165F">
        <w:rPr>
          <w:rFonts w:ascii="Times New Roman" w:eastAsia="Calibri" w:hAnsi="Times New Roman" w:cs="Times New Roman"/>
          <w:color w:val="333333"/>
          <w:sz w:val="24"/>
          <w:szCs w:val="24"/>
        </w:rPr>
        <w:t xml:space="preserve"> a correlation between the error and nitrogen in a </w:t>
      </w:r>
      <w:r w:rsidR="00E96F8B" w:rsidRPr="00E96F8B">
        <w:rPr>
          <w:rFonts w:ascii="Times New Roman" w:eastAsia="Calibri" w:hAnsi="Times New Roman" w:cs="Times New Roman"/>
          <w:color w:val="333333"/>
          <w:sz w:val="24"/>
          <w:szCs w:val="24"/>
        </w:rPr>
        <w:t>naïve</w:t>
      </w:r>
      <w:r w:rsidR="00E96F8B" w:rsidRPr="00B0165F">
        <w:rPr>
          <w:rFonts w:ascii="Times New Roman" w:eastAsia="Calibri" w:hAnsi="Times New Roman" w:cs="Times New Roman"/>
          <w:color w:val="333333"/>
          <w:sz w:val="24"/>
          <w:szCs w:val="24"/>
        </w:rPr>
        <w:t xml:space="preserve"> </w:t>
      </w:r>
      <w:r w:rsidR="00E96F8B" w:rsidRPr="00B0165F">
        <w:rPr>
          <w:rFonts w:ascii="Times New Roman" w:eastAsia="Calibri" w:hAnsi="Times New Roman" w:cs="Times New Roman"/>
          <w:color w:val="333333"/>
          <w:sz w:val="24"/>
          <w:szCs w:val="24"/>
        </w:rPr>
        <w:lastRenderedPageBreak/>
        <w:t>statistical model</w:t>
      </w:r>
      <w:r w:rsidR="00DF1AE1">
        <w:rPr>
          <w:rFonts w:ascii="Times New Roman" w:eastAsia="Calibri" w:hAnsi="Times New Roman" w:cs="Times New Roman"/>
          <w:color w:val="333333"/>
          <w:sz w:val="24"/>
          <w:szCs w:val="24"/>
        </w:rPr>
        <w:t xml:space="preserve">, misattributing the effect of </w:t>
      </w:r>
      <w:r w:rsidR="007909E9">
        <w:rPr>
          <w:rFonts w:ascii="Times New Roman" w:eastAsia="Calibri" w:hAnsi="Times New Roman" w:cs="Times New Roman"/>
          <w:color w:val="333333"/>
          <w:sz w:val="24"/>
          <w:szCs w:val="24"/>
        </w:rPr>
        <w:t>soil characteristics</w:t>
      </w:r>
      <w:r w:rsidR="00DF1AE1">
        <w:rPr>
          <w:rFonts w:ascii="Times New Roman" w:eastAsia="Calibri" w:hAnsi="Times New Roman" w:cs="Times New Roman"/>
          <w:color w:val="333333"/>
          <w:sz w:val="24"/>
          <w:szCs w:val="24"/>
        </w:rPr>
        <w:t xml:space="preserve"> to </w:t>
      </w:r>
      <w:r w:rsidR="007909E9">
        <w:rPr>
          <w:rFonts w:ascii="Times New Roman" w:eastAsia="Calibri" w:hAnsi="Times New Roman" w:cs="Times New Roman"/>
          <w:color w:val="333333"/>
          <w:sz w:val="24"/>
          <w:szCs w:val="24"/>
        </w:rPr>
        <w:t>nitrogen</w:t>
      </w:r>
      <w:r w:rsidR="00DF1AE1">
        <w:rPr>
          <w:rFonts w:ascii="Times New Roman" w:eastAsia="Calibri" w:hAnsi="Times New Roman" w:cs="Times New Roman"/>
          <w:color w:val="333333"/>
          <w:sz w:val="24"/>
          <w:szCs w:val="24"/>
        </w:rPr>
        <w:t xml:space="preserve"> and leading to incorre</w:t>
      </w:r>
      <w:r w:rsidR="00B1031B">
        <w:rPr>
          <w:rFonts w:ascii="Times New Roman" w:eastAsia="Calibri" w:hAnsi="Times New Roman" w:cs="Times New Roman"/>
          <w:color w:val="333333"/>
          <w:sz w:val="24"/>
          <w:szCs w:val="24"/>
        </w:rPr>
        <w:t>c</w:t>
      </w:r>
      <w:r w:rsidR="00DF1AE1">
        <w:rPr>
          <w:rFonts w:ascii="Times New Roman" w:eastAsia="Calibri" w:hAnsi="Times New Roman" w:cs="Times New Roman"/>
          <w:color w:val="333333"/>
          <w:sz w:val="24"/>
          <w:szCs w:val="24"/>
        </w:rPr>
        <w:t xml:space="preserve">t estimates of </w:t>
      </w:r>
      <w:r w:rsidR="007909E9">
        <w:rPr>
          <w:rFonts w:ascii="Times New Roman" w:eastAsia="Calibri" w:hAnsi="Times New Roman" w:cs="Times New Roman"/>
          <w:color w:val="333333"/>
          <w:sz w:val="24"/>
          <w:szCs w:val="24"/>
        </w:rPr>
        <w:t>nitrogen alone on plant biomass</w:t>
      </w:r>
      <w:r w:rsidR="00E96F8B" w:rsidRPr="00B0165F">
        <w:rPr>
          <w:rFonts w:ascii="Times New Roman" w:eastAsia="Calibri" w:hAnsi="Times New Roman" w:cs="Times New Roman"/>
          <w:color w:val="333333"/>
          <w:sz w:val="24"/>
          <w:szCs w:val="24"/>
        </w:rPr>
        <w:t xml:space="preserve">. </w:t>
      </w:r>
      <w:r w:rsidR="00BB190D">
        <w:rPr>
          <w:rFonts w:ascii="Times New Roman" w:eastAsia="Calibri" w:hAnsi="Times New Roman" w:cs="Times New Roman"/>
          <w:color w:val="333333"/>
          <w:sz w:val="24"/>
          <w:szCs w:val="24"/>
        </w:rPr>
        <w:t>Said another way, w</w:t>
      </w:r>
      <w:r w:rsidR="00704A7E">
        <w:rPr>
          <w:rFonts w:ascii="Times New Roman" w:eastAsia="Calibri" w:hAnsi="Times New Roman" w:cs="Times New Roman"/>
          <w:color w:val="333333"/>
          <w:sz w:val="24"/>
          <w:szCs w:val="24"/>
        </w:rPr>
        <w:t xml:space="preserve">e </w:t>
      </w:r>
      <w:r w:rsidR="003B1F85">
        <w:rPr>
          <w:rFonts w:ascii="Times New Roman" w:eastAsia="Calibri" w:hAnsi="Times New Roman" w:cs="Times New Roman"/>
          <w:color w:val="333333"/>
          <w:sz w:val="24"/>
          <w:szCs w:val="24"/>
        </w:rPr>
        <w:t xml:space="preserve">are </w:t>
      </w:r>
      <w:r w:rsidR="00704A7E">
        <w:rPr>
          <w:rFonts w:ascii="Times New Roman" w:eastAsia="Calibri" w:hAnsi="Times New Roman" w:cs="Times New Roman"/>
          <w:color w:val="333333"/>
          <w:sz w:val="24"/>
          <w:szCs w:val="24"/>
        </w:rPr>
        <w:t xml:space="preserve">no longer only estimating the effect of nitrogen </w:t>
      </w:r>
      <w:r w:rsidR="00CF13B3">
        <w:rPr>
          <w:rFonts w:ascii="Times New Roman" w:eastAsia="Calibri" w:hAnsi="Times New Roman" w:cs="Times New Roman"/>
          <w:color w:val="333333"/>
          <w:sz w:val="24"/>
          <w:szCs w:val="24"/>
        </w:rPr>
        <w:t>controlling for</w:t>
      </w:r>
      <w:r w:rsidR="00704A7E">
        <w:rPr>
          <w:rFonts w:ascii="Times New Roman" w:eastAsia="Calibri" w:hAnsi="Times New Roman" w:cs="Times New Roman"/>
          <w:color w:val="333333"/>
          <w:sz w:val="24"/>
          <w:szCs w:val="24"/>
        </w:rPr>
        <w:t xml:space="preserve"> soil characteristics</w:t>
      </w:r>
      <w:r w:rsidR="00A27A87">
        <w:rPr>
          <w:rFonts w:ascii="Times New Roman" w:eastAsia="Calibri" w:hAnsi="Times New Roman" w:cs="Times New Roman"/>
          <w:color w:val="333333"/>
          <w:sz w:val="24"/>
          <w:szCs w:val="24"/>
        </w:rPr>
        <w:t>;</w:t>
      </w:r>
      <w:r w:rsidR="00EA771D">
        <w:rPr>
          <w:rFonts w:ascii="Times New Roman" w:eastAsia="Calibri" w:hAnsi="Times New Roman" w:cs="Times New Roman"/>
          <w:color w:val="333333"/>
          <w:sz w:val="24"/>
          <w:szCs w:val="24"/>
        </w:rPr>
        <w:t xml:space="preserve"> a</w:t>
      </w:r>
      <w:r w:rsidR="003B1F85">
        <w:rPr>
          <w:rFonts w:ascii="Times New Roman" w:eastAsia="Calibri" w:hAnsi="Times New Roman" w:cs="Times New Roman"/>
          <w:color w:val="333333"/>
          <w:sz w:val="24"/>
          <w:szCs w:val="24"/>
        </w:rPr>
        <w:t>s a consequence</w:t>
      </w:r>
      <w:r w:rsidR="00704A7E">
        <w:rPr>
          <w:rFonts w:ascii="Times New Roman" w:eastAsia="Calibri" w:hAnsi="Times New Roman" w:cs="Times New Roman"/>
          <w:color w:val="333333"/>
          <w:sz w:val="24"/>
          <w:szCs w:val="24"/>
        </w:rPr>
        <w:t xml:space="preserve">, </w:t>
      </w:r>
      <w:r w:rsidR="00DA433C">
        <w:rPr>
          <w:rFonts w:ascii="Times New Roman" w:eastAsia="Calibri" w:hAnsi="Times New Roman" w:cs="Times New Roman"/>
          <w:color w:val="333333"/>
          <w:sz w:val="24"/>
          <w:szCs w:val="24"/>
        </w:rPr>
        <w:t xml:space="preserve">the estimate </w:t>
      </w:r>
      <w:r>
        <w:rPr>
          <w:rFonts w:ascii="Times New Roman" w:eastAsia="Calibri" w:hAnsi="Times New Roman" w:cs="Times New Roman"/>
          <w:color w:val="333333"/>
          <w:sz w:val="24"/>
          <w:szCs w:val="24"/>
        </w:rPr>
        <w:t>of the nitrogen effect</w:t>
      </w:r>
      <w:r w:rsidR="00DD1B7C">
        <w:rPr>
          <w:rFonts w:ascii="Times New Roman" w:eastAsia="Calibri" w:hAnsi="Times New Roman" w:cs="Times New Roman"/>
          <w:color w:val="333333"/>
          <w:sz w:val="24"/>
          <w:szCs w:val="24"/>
        </w:rPr>
        <w:t xml:space="preserve"> will</w:t>
      </w:r>
      <w:r w:rsidR="00A97BFB">
        <w:rPr>
          <w:rFonts w:ascii="Times New Roman" w:eastAsia="Calibri" w:hAnsi="Times New Roman" w:cs="Times New Roman"/>
          <w:color w:val="333333"/>
          <w:sz w:val="24"/>
          <w:szCs w:val="24"/>
        </w:rPr>
        <w:t xml:space="preserve"> </w:t>
      </w:r>
      <w:r w:rsidR="00DD1B7C">
        <w:rPr>
          <w:rFonts w:ascii="Times New Roman" w:eastAsia="Calibri" w:hAnsi="Times New Roman" w:cs="Times New Roman"/>
          <w:color w:val="333333"/>
          <w:sz w:val="24"/>
          <w:szCs w:val="24"/>
        </w:rPr>
        <w:t>be wrong</w:t>
      </w:r>
      <w:r>
        <w:rPr>
          <w:rFonts w:ascii="Times New Roman" w:eastAsia="Calibri" w:hAnsi="Times New Roman" w:cs="Times New Roman"/>
          <w:color w:val="333333"/>
          <w:sz w:val="24"/>
          <w:szCs w:val="24"/>
        </w:rPr>
        <w:t xml:space="preserve"> –</w:t>
      </w:r>
      <w:r w:rsidR="00DD1B7C">
        <w:rPr>
          <w:rFonts w:ascii="Times New Roman" w:eastAsia="Calibri" w:hAnsi="Times New Roman" w:cs="Times New Roman"/>
          <w:color w:val="333333"/>
          <w:sz w:val="24"/>
          <w:szCs w:val="24"/>
        </w:rPr>
        <w:t xml:space="preserve"> different </w:t>
      </w:r>
      <w:r>
        <w:rPr>
          <w:rFonts w:ascii="Times New Roman" w:eastAsia="Calibri" w:hAnsi="Times New Roman" w:cs="Times New Roman"/>
          <w:color w:val="333333"/>
          <w:sz w:val="24"/>
          <w:szCs w:val="24"/>
        </w:rPr>
        <w:t>from</w:t>
      </w:r>
      <w:r w:rsidR="00DD1B7C">
        <w:rPr>
          <w:rFonts w:ascii="Times New Roman" w:eastAsia="Calibri" w:hAnsi="Times New Roman" w:cs="Times New Roman"/>
          <w:color w:val="333333"/>
          <w:sz w:val="24"/>
          <w:szCs w:val="24"/>
        </w:rPr>
        <w:t xml:space="preserve"> the true effect in </w:t>
      </w:r>
      <w:r>
        <w:rPr>
          <w:rFonts w:ascii="Times New Roman" w:eastAsia="Calibri" w:hAnsi="Times New Roman" w:cs="Times New Roman"/>
          <w:color w:val="333333"/>
          <w:sz w:val="24"/>
          <w:szCs w:val="24"/>
        </w:rPr>
        <w:t>magnitude</w:t>
      </w:r>
      <w:r w:rsidR="00DD1B7C">
        <w:rPr>
          <w:rFonts w:ascii="Times New Roman" w:eastAsia="Calibri" w:hAnsi="Times New Roman" w:cs="Times New Roman"/>
          <w:color w:val="333333"/>
          <w:sz w:val="24"/>
          <w:szCs w:val="24"/>
        </w:rPr>
        <w:t xml:space="preserve"> or even sign. </w:t>
      </w:r>
      <w:r w:rsidR="005F671F">
        <w:rPr>
          <w:rFonts w:ascii="Times New Roman" w:eastAsia="Calibri" w:hAnsi="Times New Roman" w:cs="Times New Roman"/>
          <w:color w:val="333333"/>
          <w:sz w:val="24"/>
          <w:szCs w:val="24"/>
        </w:rPr>
        <w:t>A</w:t>
      </w:r>
      <w:r>
        <w:rPr>
          <w:rFonts w:ascii="Times New Roman" w:eastAsia="Calibri" w:hAnsi="Times New Roman" w:cs="Times New Roman"/>
          <w:color w:val="333333"/>
          <w:sz w:val="24"/>
          <w:szCs w:val="24"/>
        </w:rPr>
        <w:t>s discussed below, making field a random effect does not resolve this</w:t>
      </w:r>
      <w:r w:rsidR="00DA433C">
        <w:rPr>
          <w:rFonts w:ascii="Times New Roman" w:eastAsia="Calibri" w:hAnsi="Times New Roman" w:cs="Times New Roman"/>
          <w:color w:val="333333"/>
          <w:sz w:val="24"/>
          <w:szCs w:val="24"/>
        </w:rPr>
        <w:t xml:space="preserve"> problem.</w:t>
      </w:r>
      <w:r>
        <w:rPr>
          <w:rFonts w:ascii="Times New Roman" w:eastAsia="Calibri" w:hAnsi="Times New Roman" w:cs="Times New Roman"/>
          <w:color w:val="333333"/>
          <w:sz w:val="24"/>
          <w:szCs w:val="24"/>
        </w:rPr>
        <w:t xml:space="preserve"> </w:t>
      </w:r>
      <w:r w:rsidR="00222402">
        <w:rPr>
          <w:rFonts w:ascii="Times New Roman" w:eastAsia="Calibri" w:hAnsi="Times New Roman" w:cs="Times New Roman"/>
          <w:color w:val="333333"/>
          <w:sz w:val="24"/>
          <w:szCs w:val="24"/>
        </w:rPr>
        <w:t>If we draw</w:t>
      </w:r>
      <w:r w:rsidR="003E4FF7">
        <w:rPr>
          <w:rFonts w:ascii="Times New Roman" w:eastAsia="Calibri" w:hAnsi="Times New Roman" w:cs="Times New Roman"/>
          <w:color w:val="333333"/>
          <w:sz w:val="24"/>
          <w:szCs w:val="24"/>
        </w:rPr>
        <w:t xml:space="preserve"> a DAG, we </w:t>
      </w:r>
      <w:r w:rsidR="00222402">
        <w:rPr>
          <w:rFonts w:ascii="Times New Roman" w:eastAsia="Calibri" w:hAnsi="Times New Roman" w:cs="Times New Roman"/>
          <w:color w:val="333333"/>
          <w:sz w:val="24"/>
          <w:szCs w:val="24"/>
        </w:rPr>
        <w:t xml:space="preserve">will be </w:t>
      </w:r>
      <w:r w:rsidR="0081141D">
        <w:rPr>
          <w:rFonts w:ascii="Times New Roman" w:eastAsia="Calibri" w:hAnsi="Times New Roman" w:cs="Times New Roman"/>
          <w:color w:val="333333"/>
          <w:sz w:val="24"/>
          <w:szCs w:val="24"/>
        </w:rPr>
        <w:t>able</w:t>
      </w:r>
      <w:r w:rsidR="00222402">
        <w:rPr>
          <w:rFonts w:ascii="Times New Roman" w:eastAsia="Calibri" w:hAnsi="Times New Roman" w:cs="Times New Roman"/>
          <w:color w:val="333333"/>
          <w:sz w:val="24"/>
          <w:szCs w:val="24"/>
        </w:rPr>
        <w:t xml:space="preserve"> to </w:t>
      </w:r>
      <w:r w:rsidR="003E4FF7">
        <w:rPr>
          <w:rFonts w:ascii="Times New Roman" w:eastAsia="Calibri" w:hAnsi="Times New Roman" w:cs="Times New Roman"/>
          <w:color w:val="333333"/>
          <w:sz w:val="24"/>
          <w:szCs w:val="24"/>
        </w:rPr>
        <w:t xml:space="preserve">see where </w:t>
      </w:r>
      <w:r w:rsidR="00222402">
        <w:rPr>
          <w:rFonts w:ascii="Times New Roman" w:eastAsia="Calibri" w:hAnsi="Times New Roman" w:cs="Times New Roman"/>
          <w:color w:val="333333"/>
          <w:sz w:val="24"/>
          <w:szCs w:val="24"/>
        </w:rPr>
        <w:t xml:space="preserve">these types of </w:t>
      </w:r>
      <w:r w:rsidR="003E4FF7">
        <w:rPr>
          <w:rFonts w:ascii="Times New Roman" w:eastAsia="Calibri" w:hAnsi="Times New Roman" w:cs="Times New Roman"/>
          <w:color w:val="333333"/>
          <w:sz w:val="24"/>
          <w:szCs w:val="24"/>
        </w:rPr>
        <w:t xml:space="preserve">endogeneity problems </w:t>
      </w:r>
      <w:r w:rsidR="001363FE">
        <w:rPr>
          <w:rFonts w:ascii="Times New Roman" w:eastAsia="Calibri" w:hAnsi="Times New Roman" w:cs="Times New Roman"/>
          <w:color w:val="333333"/>
          <w:sz w:val="24"/>
          <w:szCs w:val="24"/>
        </w:rPr>
        <w:t>are</w:t>
      </w:r>
      <w:r w:rsidR="003E4FF7">
        <w:rPr>
          <w:rFonts w:ascii="Times New Roman" w:eastAsia="Calibri" w:hAnsi="Times New Roman" w:cs="Times New Roman"/>
          <w:color w:val="333333"/>
          <w:sz w:val="24"/>
          <w:szCs w:val="24"/>
        </w:rPr>
        <w:t xml:space="preserve"> </w:t>
      </w:r>
      <w:r w:rsidR="00C5520B">
        <w:rPr>
          <w:rFonts w:ascii="Times New Roman" w:eastAsia="Calibri" w:hAnsi="Times New Roman" w:cs="Times New Roman"/>
          <w:color w:val="333333"/>
          <w:sz w:val="24"/>
          <w:szCs w:val="24"/>
        </w:rPr>
        <w:t xml:space="preserve">likely </w:t>
      </w:r>
      <w:r w:rsidR="003E4FF7">
        <w:rPr>
          <w:rFonts w:ascii="Times New Roman" w:eastAsia="Calibri" w:hAnsi="Times New Roman" w:cs="Times New Roman"/>
          <w:color w:val="333333"/>
          <w:sz w:val="24"/>
          <w:szCs w:val="24"/>
        </w:rPr>
        <w:t xml:space="preserve">to occur. </w:t>
      </w:r>
    </w:p>
    <w:p w14:paraId="1B54E76D" w14:textId="37F57D73" w:rsidR="00766C2E" w:rsidRDefault="00934D8C" w:rsidP="002C3801">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In the absence of a randomized experiment, o</w:t>
      </w:r>
      <w:r w:rsidR="00A97BFB">
        <w:rPr>
          <w:rFonts w:ascii="Times New Roman" w:eastAsia="Calibri" w:hAnsi="Times New Roman" w:cs="Times New Roman"/>
          <w:color w:val="333333"/>
          <w:sz w:val="24"/>
          <w:szCs w:val="24"/>
        </w:rPr>
        <w:t>ne way</w:t>
      </w:r>
      <w:r w:rsidR="007B3B01" w:rsidRPr="002C3801">
        <w:rPr>
          <w:rFonts w:ascii="Times New Roman" w:eastAsia="Calibri" w:hAnsi="Times New Roman" w:cs="Times New Roman"/>
          <w:color w:val="333333"/>
          <w:sz w:val="24"/>
          <w:szCs w:val="24"/>
        </w:rPr>
        <w:t xml:space="preserve"> </w:t>
      </w:r>
      <w:r w:rsidR="00A97BFB">
        <w:rPr>
          <w:rFonts w:ascii="Times New Roman" w:eastAsia="Calibri" w:hAnsi="Times New Roman" w:cs="Times New Roman"/>
          <w:color w:val="333333"/>
          <w:sz w:val="24"/>
          <w:szCs w:val="24"/>
        </w:rPr>
        <w:t xml:space="preserve">to eliminate confounding from a </w:t>
      </w:r>
      <w:r w:rsidR="00857D97">
        <w:rPr>
          <w:rFonts w:ascii="Times New Roman" w:eastAsia="Calibri" w:hAnsi="Times New Roman" w:cs="Times New Roman"/>
          <w:color w:val="333333"/>
          <w:sz w:val="24"/>
          <w:szCs w:val="24"/>
        </w:rPr>
        <w:t xml:space="preserve">measured </w:t>
      </w:r>
      <w:r w:rsidR="00A97BFB">
        <w:rPr>
          <w:rFonts w:ascii="Times New Roman" w:eastAsia="Calibri" w:hAnsi="Times New Roman" w:cs="Times New Roman"/>
          <w:color w:val="333333"/>
          <w:sz w:val="24"/>
          <w:szCs w:val="24"/>
        </w:rPr>
        <w:t xml:space="preserve">variable (i.e., </w:t>
      </w:r>
      <w:r w:rsidR="00A97BFB" w:rsidRPr="00E15581">
        <w:rPr>
          <w:rFonts w:ascii="Times New Roman" w:eastAsia="Calibri" w:hAnsi="Times New Roman" w:cs="Times New Roman"/>
          <w:i/>
          <w:iCs/>
          <w:color w:val="333333"/>
          <w:sz w:val="24"/>
          <w:szCs w:val="24"/>
        </w:rPr>
        <w:t>U</w:t>
      </w:r>
      <w:r w:rsidR="003B1F85">
        <w:rPr>
          <w:rFonts w:ascii="Times New Roman" w:eastAsia="Calibri" w:hAnsi="Times New Roman" w:cs="Times New Roman"/>
          <w:i/>
          <w:iCs/>
          <w:color w:val="333333"/>
          <w:sz w:val="24"/>
          <w:szCs w:val="24"/>
        </w:rPr>
        <w:t xml:space="preserve"> </w:t>
      </w:r>
      <w:r w:rsidR="003B1F85" w:rsidRPr="003B1F85">
        <w:rPr>
          <w:rFonts w:ascii="Times New Roman" w:eastAsia="Calibri" w:hAnsi="Times New Roman" w:cs="Times New Roman"/>
          <w:color w:val="333333"/>
          <w:sz w:val="24"/>
          <w:szCs w:val="24"/>
        </w:rPr>
        <w:t>in Fig. 2</w:t>
      </w:r>
      <w:r w:rsidR="00A97BFB" w:rsidRPr="003B1F85">
        <w:rPr>
          <w:rFonts w:ascii="Times New Roman" w:eastAsia="Calibri" w:hAnsi="Times New Roman" w:cs="Times New Roman"/>
          <w:color w:val="333333"/>
          <w:sz w:val="24"/>
          <w:szCs w:val="24"/>
        </w:rPr>
        <w:t>)</w:t>
      </w:r>
      <w:r w:rsidR="00A97BFB">
        <w:rPr>
          <w:rFonts w:ascii="Times New Roman" w:eastAsia="Calibri" w:hAnsi="Times New Roman" w:cs="Times New Roman"/>
          <w:color w:val="333333"/>
          <w:sz w:val="24"/>
          <w:szCs w:val="24"/>
        </w:rPr>
        <w:t xml:space="preserve"> is to </w:t>
      </w:r>
      <w:r w:rsidR="003E4FF7">
        <w:rPr>
          <w:rFonts w:ascii="Times New Roman" w:eastAsia="Calibri" w:hAnsi="Times New Roman" w:cs="Times New Roman"/>
          <w:color w:val="333333"/>
          <w:sz w:val="24"/>
          <w:szCs w:val="24"/>
        </w:rPr>
        <w:t>i</w:t>
      </w:r>
      <w:r w:rsidR="003E4FF7" w:rsidRPr="002C3801">
        <w:rPr>
          <w:rFonts w:ascii="Times New Roman" w:eastAsia="Calibri" w:hAnsi="Times New Roman" w:cs="Times New Roman"/>
          <w:color w:val="333333"/>
          <w:sz w:val="24"/>
          <w:szCs w:val="24"/>
        </w:rPr>
        <w:t>nclud</w:t>
      </w:r>
      <w:r w:rsidR="00A97BFB">
        <w:rPr>
          <w:rFonts w:ascii="Times New Roman" w:eastAsia="Calibri" w:hAnsi="Times New Roman" w:cs="Times New Roman"/>
          <w:color w:val="333333"/>
          <w:sz w:val="24"/>
          <w:szCs w:val="24"/>
        </w:rPr>
        <w:t>e</w:t>
      </w:r>
      <w:r w:rsidR="003E4FF7"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a variable in </w:t>
      </w:r>
      <w:r w:rsidR="005F671F">
        <w:rPr>
          <w:rFonts w:ascii="Times New Roman" w:eastAsia="Calibri" w:hAnsi="Times New Roman" w:cs="Times New Roman"/>
          <w:color w:val="333333"/>
          <w:sz w:val="24"/>
          <w:szCs w:val="24"/>
        </w:rPr>
        <w:t>a</w:t>
      </w:r>
      <w:r w:rsidR="00A97BFB">
        <w:rPr>
          <w:rFonts w:ascii="Times New Roman" w:eastAsia="Calibri" w:hAnsi="Times New Roman" w:cs="Times New Roman"/>
          <w:color w:val="333333"/>
          <w:sz w:val="24"/>
          <w:szCs w:val="24"/>
        </w:rPr>
        <w:t xml:space="preserve"> statistical</w:t>
      </w:r>
      <w:r w:rsidR="00A97BFB" w:rsidRPr="002C3801">
        <w:rPr>
          <w:rFonts w:ascii="Times New Roman" w:eastAsia="Calibri" w:hAnsi="Times New Roman" w:cs="Times New Roman"/>
          <w:color w:val="333333"/>
          <w:sz w:val="24"/>
          <w:szCs w:val="24"/>
        </w:rPr>
        <w:t xml:space="preserve"> </w:t>
      </w:r>
      <w:r w:rsidR="00A97BFB">
        <w:rPr>
          <w:rFonts w:ascii="Times New Roman" w:eastAsia="Calibri" w:hAnsi="Times New Roman" w:cs="Times New Roman"/>
          <w:color w:val="333333"/>
          <w:sz w:val="24"/>
          <w:szCs w:val="24"/>
        </w:rPr>
        <w:t>model</w:t>
      </w:r>
      <w:r w:rsidR="00857D97">
        <w:rPr>
          <w:rFonts w:ascii="Times New Roman" w:eastAsia="Calibri" w:hAnsi="Times New Roman" w:cs="Times New Roman"/>
          <w:color w:val="333333"/>
          <w:sz w:val="24"/>
          <w:szCs w:val="24"/>
        </w:rPr>
        <w:t>.</w:t>
      </w:r>
      <w:r w:rsidR="007C1FA9">
        <w:rPr>
          <w:rFonts w:ascii="Times New Roman" w:eastAsia="Calibri" w:hAnsi="Times New Roman" w:cs="Times New Roman"/>
          <w:color w:val="333333"/>
          <w:sz w:val="24"/>
          <w:szCs w:val="24"/>
        </w:rPr>
        <w:t xml:space="preserve"> </w:t>
      </w:r>
      <w:r w:rsidR="00857D97">
        <w:rPr>
          <w:rFonts w:ascii="Times New Roman" w:eastAsia="Calibri" w:hAnsi="Times New Roman" w:cs="Times New Roman"/>
          <w:color w:val="333333"/>
          <w:sz w:val="24"/>
          <w:szCs w:val="24"/>
        </w:rPr>
        <w:t>I</w:t>
      </w:r>
      <w:r w:rsidR="007C1FA9">
        <w:rPr>
          <w:rFonts w:ascii="Times New Roman" w:eastAsia="Calibri" w:hAnsi="Times New Roman" w:cs="Times New Roman"/>
          <w:color w:val="333333"/>
          <w:sz w:val="24"/>
          <w:szCs w:val="24"/>
        </w:rPr>
        <w:t>ncluding the variable controls for its confounding effect, thereby</w:t>
      </w:r>
      <w:r w:rsidR="00037819" w:rsidRPr="002C3801">
        <w:rPr>
          <w:rFonts w:ascii="Times New Roman" w:eastAsia="Calibri" w:hAnsi="Times New Roman" w:cs="Times New Roman"/>
          <w:color w:val="333333"/>
          <w:sz w:val="24"/>
          <w:szCs w:val="24"/>
        </w:rPr>
        <w:t xml:space="preserve"> block</w:t>
      </w:r>
      <w:r w:rsidR="007C1FA9">
        <w:rPr>
          <w:rFonts w:ascii="Times New Roman" w:eastAsia="Calibri" w:hAnsi="Times New Roman" w:cs="Times New Roman"/>
          <w:color w:val="333333"/>
          <w:sz w:val="24"/>
          <w:szCs w:val="24"/>
        </w:rPr>
        <w:t>ing</w:t>
      </w:r>
      <w:r w:rsidR="00037819" w:rsidRPr="002C3801">
        <w:rPr>
          <w:rFonts w:ascii="Times New Roman" w:eastAsia="Calibri" w:hAnsi="Times New Roman" w:cs="Times New Roman"/>
          <w:color w:val="333333"/>
          <w:sz w:val="24"/>
          <w:szCs w:val="24"/>
        </w:rPr>
        <w:t xml:space="preserve"> all paths between </w:t>
      </w:r>
      <w:r w:rsidR="00037819" w:rsidRPr="00E15581">
        <w:rPr>
          <w:rFonts w:ascii="Times New Roman" w:eastAsia="Calibri" w:hAnsi="Times New Roman" w:cs="Times New Roman"/>
          <w:i/>
          <w:iCs/>
          <w:color w:val="333333"/>
          <w:sz w:val="24"/>
          <w:szCs w:val="24"/>
        </w:rPr>
        <w:t>X</w:t>
      </w:r>
      <w:r w:rsidR="00037819" w:rsidRPr="002C3801">
        <w:rPr>
          <w:rFonts w:ascii="Times New Roman" w:eastAsia="Calibri" w:hAnsi="Times New Roman" w:cs="Times New Roman"/>
          <w:color w:val="333333"/>
          <w:sz w:val="24"/>
          <w:szCs w:val="24"/>
        </w:rPr>
        <w:t xml:space="preserve"> and </w:t>
      </w:r>
      <w:r w:rsidR="00037819" w:rsidRPr="00E15581">
        <w:rPr>
          <w:rFonts w:ascii="Times New Roman" w:eastAsia="Calibri" w:hAnsi="Times New Roman" w:cs="Times New Roman"/>
          <w:i/>
          <w:iCs/>
          <w:color w:val="333333"/>
          <w:sz w:val="24"/>
          <w:szCs w:val="24"/>
        </w:rPr>
        <w:t xml:space="preserve">Y </w:t>
      </w:r>
      <w:r w:rsidR="00037819" w:rsidRPr="002C3801">
        <w:rPr>
          <w:rFonts w:ascii="Times New Roman" w:eastAsia="Calibri" w:hAnsi="Times New Roman" w:cs="Times New Roman"/>
          <w:color w:val="333333"/>
          <w:sz w:val="24"/>
          <w:szCs w:val="24"/>
        </w:rPr>
        <w:t xml:space="preserve">via </w:t>
      </w:r>
      <w:r w:rsidR="00D54847" w:rsidRPr="00E15581">
        <w:rPr>
          <w:rFonts w:ascii="Times New Roman" w:eastAsia="Calibri" w:hAnsi="Times New Roman" w:cs="Times New Roman"/>
          <w:i/>
          <w:iCs/>
          <w:color w:val="333333"/>
          <w:sz w:val="24"/>
          <w:szCs w:val="24"/>
        </w:rPr>
        <w:t>U</w:t>
      </w:r>
      <w:r w:rsidR="00DA433C">
        <w:rPr>
          <w:rFonts w:ascii="Times New Roman" w:eastAsia="Calibri" w:hAnsi="Times New Roman" w:cs="Times New Roman"/>
          <w:color w:val="333333"/>
          <w:sz w:val="24"/>
          <w:szCs w:val="24"/>
        </w:rPr>
        <w:t>.</w:t>
      </w:r>
      <w:r w:rsidR="00D54847" w:rsidRPr="003B1F85">
        <w:rPr>
          <w:rFonts w:ascii="Times New Roman" w:eastAsia="Calibri" w:hAnsi="Times New Roman" w:cs="Times New Roman"/>
          <w:color w:val="333333"/>
          <w:sz w:val="24"/>
          <w:szCs w:val="24"/>
        </w:rPr>
        <w:t xml:space="preserve"> </w:t>
      </w:r>
      <w:r w:rsidR="003B1F85" w:rsidRPr="003B1F85">
        <w:rPr>
          <w:rFonts w:ascii="Times New Roman" w:eastAsia="Calibri" w:hAnsi="Times New Roman" w:cs="Times New Roman"/>
          <w:color w:val="333333"/>
          <w:sz w:val="24"/>
          <w:szCs w:val="24"/>
        </w:rPr>
        <w:t xml:space="preserve">This </w:t>
      </w:r>
      <w:r w:rsidR="007C1FA9">
        <w:rPr>
          <w:rFonts w:ascii="Times New Roman" w:eastAsia="Calibri" w:hAnsi="Times New Roman" w:cs="Times New Roman"/>
          <w:color w:val="333333"/>
          <w:sz w:val="24"/>
          <w:szCs w:val="24"/>
        </w:rPr>
        <w:t xml:space="preserve">variable to control for </w:t>
      </w:r>
      <w:r w:rsidR="003B1F85" w:rsidRPr="003B1F85">
        <w:rPr>
          <w:rFonts w:ascii="Times New Roman" w:eastAsia="Calibri" w:hAnsi="Times New Roman" w:cs="Times New Roman"/>
          <w:color w:val="333333"/>
          <w:sz w:val="24"/>
          <w:szCs w:val="24"/>
        </w:rPr>
        <w:t>could be the confounder itself or another variable</w:t>
      </w:r>
      <w:r w:rsidR="00807A9A">
        <w:rPr>
          <w:rFonts w:ascii="Times New Roman" w:eastAsia="Calibri" w:hAnsi="Times New Roman" w:cs="Times New Roman"/>
          <w:color w:val="333333"/>
          <w:sz w:val="24"/>
          <w:szCs w:val="24"/>
        </w:rPr>
        <w:t xml:space="preserve"> that is a “child node” or downstream of U</w:t>
      </w:r>
      <w:r w:rsidR="007C1FA9">
        <w:rPr>
          <w:rFonts w:ascii="Times New Roman" w:eastAsia="Calibri" w:hAnsi="Times New Roman" w:cs="Times New Roman"/>
          <w:color w:val="333333"/>
          <w:sz w:val="24"/>
          <w:szCs w:val="24"/>
        </w:rPr>
        <w:t xml:space="preserve"> </w:t>
      </w:r>
      <w:r w:rsidR="00E41F61">
        <w:rPr>
          <w:rFonts w:ascii="Times New Roman" w:eastAsia="Calibri" w:hAnsi="Times New Roman" w:cs="Times New Roman"/>
          <w:color w:val="333333"/>
          <w:sz w:val="24"/>
          <w:szCs w:val="24"/>
        </w:rPr>
        <w:t xml:space="preserve">that blocks the path affecting </w:t>
      </w:r>
      <w:r w:rsidR="00E41F61" w:rsidRPr="00E41F61">
        <w:rPr>
          <w:rFonts w:ascii="Times New Roman" w:eastAsia="Calibri" w:hAnsi="Times New Roman" w:cs="Times New Roman"/>
          <w:i/>
          <w:iCs/>
          <w:color w:val="333333"/>
          <w:sz w:val="24"/>
          <w:szCs w:val="24"/>
        </w:rPr>
        <w:t>X</w:t>
      </w:r>
      <w:r w:rsidR="00E41F61">
        <w:rPr>
          <w:rFonts w:ascii="Times New Roman" w:eastAsia="Calibri" w:hAnsi="Times New Roman" w:cs="Times New Roman"/>
          <w:color w:val="333333"/>
          <w:sz w:val="24"/>
          <w:szCs w:val="24"/>
        </w:rPr>
        <w:t xml:space="preserve"> or </w:t>
      </w:r>
      <w:r w:rsidR="00E41F61" w:rsidRPr="00E41F61">
        <w:rPr>
          <w:rFonts w:ascii="Times New Roman" w:eastAsia="Calibri" w:hAnsi="Times New Roman" w:cs="Times New Roman"/>
          <w:i/>
          <w:iCs/>
          <w:color w:val="333333"/>
          <w:sz w:val="24"/>
          <w:szCs w:val="24"/>
        </w:rPr>
        <w:t>Y</w:t>
      </w:r>
      <w:r w:rsidR="00E41F61">
        <w:rPr>
          <w:rFonts w:ascii="Times New Roman" w:eastAsia="Calibri" w:hAnsi="Times New Roman" w:cs="Times New Roman"/>
          <w:color w:val="333333"/>
          <w:sz w:val="24"/>
          <w:szCs w:val="24"/>
        </w:rPr>
        <w:t xml:space="preserve"> </w:t>
      </w:r>
      <w:r w:rsidR="003B1F85" w:rsidRPr="003B1F85">
        <w:rPr>
          <w:rFonts w:ascii="Times New Roman" w:eastAsia="Calibri" w:hAnsi="Times New Roman" w:cs="Times New Roman"/>
          <w:color w:val="333333"/>
          <w:sz w:val="24"/>
          <w:szCs w:val="24"/>
        </w:rPr>
        <w:t>(</w:t>
      </w:r>
      <w:r w:rsidR="003B1F85">
        <w:rPr>
          <w:rFonts w:ascii="Times New Roman" w:eastAsia="Calibri" w:hAnsi="Times New Roman" w:cs="Times New Roman"/>
          <w:color w:val="333333"/>
          <w:sz w:val="24"/>
          <w:szCs w:val="24"/>
        </w:rPr>
        <w:t xml:space="preserve">e.g., </w:t>
      </w:r>
      <w:r w:rsidR="003B1F85" w:rsidRPr="00E41F61">
        <w:rPr>
          <w:rFonts w:ascii="Times New Roman" w:eastAsia="Calibri" w:hAnsi="Times New Roman" w:cs="Times New Roman"/>
          <w:i/>
          <w:iCs/>
          <w:color w:val="333333"/>
          <w:sz w:val="24"/>
          <w:szCs w:val="24"/>
        </w:rPr>
        <w:t>W</w:t>
      </w:r>
      <w:r w:rsidR="003B1F85" w:rsidRPr="003B1F85">
        <w:rPr>
          <w:rFonts w:ascii="Times New Roman" w:eastAsia="Calibri" w:hAnsi="Times New Roman" w:cs="Times New Roman"/>
          <w:color w:val="333333"/>
          <w:sz w:val="24"/>
          <w:szCs w:val="24"/>
        </w:rPr>
        <w:t xml:space="preserve"> in Fig. 2</w:t>
      </w:r>
      <w:r w:rsidR="00E41F61">
        <w:rPr>
          <w:rFonts w:ascii="Times New Roman" w:eastAsia="Calibri" w:hAnsi="Times New Roman" w:cs="Times New Roman"/>
          <w:color w:val="333333"/>
          <w:sz w:val="24"/>
          <w:szCs w:val="24"/>
        </w:rPr>
        <w:t xml:space="preserve"> – if there was more than one path and </w:t>
      </w:r>
      <w:r w:rsidR="00E41F61" w:rsidRPr="00E41F61">
        <w:rPr>
          <w:rFonts w:ascii="Times New Roman" w:eastAsia="Calibri" w:hAnsi="Times New Roman" w:cs="Times New Roman"/>
          <w:i/>
          <w:iCs/>
          <w:color w:val="333333"/>
          <w:sz w:val="24"/>
          <w:szCs w:val="24"/>
        </w:rPr>
        <w:t>W</w:t>
      </w:r>
      <w:r w:rsidR="00E41F61">
        <w:rPr>
          <w:rFonts w:ascii="Times New Roman" w:eastAsia="Calibri" w:hAnsi="Times New Roman" w:cs="Times New Roman"/>
          <w:color w:val="333333"/>
          <w:sz w:val="24"/>
          <w:szCs w:val="24"/>
        </w:rPr>
        <w:t xml:space="preserve"> didn’t block both, we’d need to control for a variable on the second path as well</w:t>
      </w:r>
      <w:r w:rsidR="003B1F85" w:rsidRPr="003B1F85">
        <w:rPr>
          <w:rFonts w:ascii="Times New Roman" w:eastAsia="Calibri" w:hAnsi="Times New Roman" w:cs="Times New Roman"/>
          <w:color w:val="333333"/>
          <w:sz w:val="24"/>
          <w:szCs w:val="24"/>
        </w:rPr>
        <w:t>)</w:t>
      </w:r>
      <w:r w:rsidR="00B87C12">
        <w:rPr>
          <w:rFonts w:ascii="Times New Roman" w:eastAsia="Calibri" w:hAnsi="Times New Roman" w:cs="Times New Roman"/>
          <w:color w:val="333333"/>
          <w:sz w:val="24"/>
          <w:szCs w:val="24"/>
        </w:rPr>
        <w:t>.</w:t>
      </w:r>
      <w:r w:rsidR="003B1F85" w:rsidRPr="003B1F85">
        <w:rPr>
          <w:rFonts w:ascii="Times New Roman" w:eastAsia="Calibri" w:hAnsi="Times New Roman" w:cs="Times New Roman"/>
          <w:color w:val="333333"/>
          <w:sz w:val="24"/>
          <w:szCs w:val="24"/>
        </w:rPr>
        <w:t xml:space="preserve"> </w:t>
      </w:r>
      <w:r w:rsidR="00F41073">
        <w:rPr>
          <w:rFonts w:ascii="Times New Roman" w:eastAsia="Calibri" w:hAnsi="Times New Roman" w:cs="Times New Roman"/>
          <w:color w:val="333333"/>
          <w:sz w:val="24"/>
          <w:szCs w:val="24"/>
        </w:rPr>
        <w:t xml:space="preserve">Controlling for </w:t>
      </w:r>
      <w:r w:rsidR="003B1F85">
        <w:rPr>
          <w:rFonts w:ascii="Times New Roman" w:eastAsia="Calibri" w:hAnsi="Times New Roman" w:cs="Times New Roman"/>
          <w:color w:val="333333"/>
          <w:sz w:val="24"/>
          <w:szCs w:val="24"/>
        </w:rPr>
        <w:t>such a</w:t>
      </w:r>
      <w:r w:rsidR="005A1931">
        <w:rPr>
          <w:rFonts w:ascii="Times New Roman" w:eastAsia="Calibri" w:hAnsi="Times New Roman" w:cs="Times New Roman"/>
          <w:color w:val="333333"/>
          <w:sz w:val="24"/>
          <w:szCs w:val="24"/>
        </w:rPr>
        <w:t xml:space="preserve"> confounding</w:t>
      </w:r>
      <w:r w:rsidR="003B1F85">
        <w:rPr>
          <w:rFonts w:ascii="Times New Roman" w:eastAsia="Calibri" w:hAnsi="Times New Roman" w:cs="Times New Roman"/>
          <w:color w:val="333333"/>
          <w:sz w:val="24"/>
          <w:szCs w:val="24"/>
        </w:rPr>
        <w:t xml:space="preserve"> variable </w:t>
      </w:r>
      <w:r w:rsidR="00037819" w:rsidRPr="002C3801">
        <w:rPr>
          <w:rFonts w:ascii="Times New Roman" w:eastAsia="Calibri" w:hAnsi="Times New Roman" w:cs="Times New Roman"/>
          <w:color w:val="333333"/>
          <w:sz w:val="24"/>
          <w:szCs w:val="24"/>
        </w:rPr>
        <w:t xml:space="preserve">means that </w:t>
      </w:r>
      <w:r w:rsidR="00DA433C">
        <w:rPr>
          <w:rFonts w:ascii="Times New Roman" w:eastAsia="Calibri" w:hAnsi="Times New Roman" w:cs="Times New Roman"/>
          <w:color w:val="333333"/>
          <w:sz w:val="24"/>
          <w:szCs w:val="24"/>
        </w:rPr>
        <w:t>the</w:t>
      </w:r>
      <w:r w:rsidR="00037819" w:rsidRPr="002C3801">
        <w:rPr>
          <w:rFonts w:ascii="Times New Roman" w:eastAsia="Calibri" w:hAnsi="Times New Roman" w:cs="Times New Roman"/>
          <w:color w:val="333333"/>
          <w:sz w:val="24"/>
          <w:szCs w:val="24"/>
        </w:rPr>
        <w:t xml:space="preserve"> ensuing analysis will satisfy the </w:t>
      </w:r>
      <w:r w:rsidR="00037819" w:rsidRPr="002C3801">
        <w:rPr>
          <w:rFonts w:ascii="Times New Roman" w:eastAsia="Calibri" w:hAnsi="Times New Roman" w:cs="Times New Roman"/>
          <w:b/>
          <w:color w:val="333333"/>
          <w:sz w:val="24"/>
          <w:szCs w:val="24"/>
        </w:rPr>
        <w:t xml:space="preserve">back-door criterion </w:t>
      </w:r>
      <w:r w:rsidR="00037819"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(Pearl 1995, Fig. 2A)</w:t>
      </w:r>
      <w:r w:rsidR="00037819" w:rsidRPr="002C3801">
        <w:rPr>
          <w:rFonts w:ascii="Times New Roman" w:eastAsia="Calibri" w:hAnsi="Times New Roman" w:cs="Times New Roman"/>
          <w:color w:val="333333"/>
          <w:sz w:val="24"/>
          <w:szCs w:val="24"/>
        </w:rPr>
        <w:fldChar w:fldCharType="end"/>
      </w:r>
      <w:r w:rsidR="00F41073">
        <w:rPr>
          <w:rFonts w:ascii="Times New Roman" w:eastAsia="Calibri" w:hAnsi="Times New Roman" w:cs="Times New Roman"/>
          <w:color w:val="333333"/>
          <w:sz w:val="24"/>
          <w:szCs w:val="24"/>
        </w:rPr>
        <w:t>; when all back doors are "shut”</w:t>
      </w:r>
      <w:r w:rsidR="00464805">
        <w:rPr>
          <w:rFonts w:ascii="Times New Roman" w:eastAsia="Calibri" w:hAnsi="Times New Roman" w:cs="Times New Roman"/>
          <w:color w:val="333333"/>
          <w:sz w:val="24"/>
          <w:szCs w:val="24"/>
        </w:rPr>
        <w:t>, the influence</w:t>
      </w:r>
      <w:r w:rsidR="00AA2188">
        <w:rPr>
          <w:rFonts w:ascii="Times New Roman" w:eastAsia="Calibri" w:hAnsi="Times New Roman" w:cs="Times New Roman"/>
          <w:color w:val="333333"/>
          <w:sz w:val="24"/>
          <w:szCs w:val="24"/>
        </w:rPr>
        <w:t xml:space="preserve"> of </w:t>
      </w:r>
      <w:r w:rsidR="00464805">
        <w:rPr>
          <w:rFonts w:ascii="Times New Roman" w:eastAsia="Calibri" w:hAnsi="Times New Roman" w:cs="Times New Roman"/>
          <w:color w:val="333333"/>
          <w:sz w:val="24"/>
          <w:szCs w:val="24"/>
        </w:rPr>
        <w:t>confounders</w:t>
      </w:r>
      <w:r w:rsidR="00F41073">
        <w:rPr>
          <w:rFonts w:ascii="Times New Roman" w:eastAsia="Calibri" w:hAnsi="Times New Roman" w:cs="Times New Roman"/>
          <w:color w:val="333333"/>
          <w:sz w:val="24"/>
          <w:szCs w:val="24"/>
        </w:rPr>
        <w:t xml:space="preserve"> </w:t>
      </w:r>
      <w:r w:rsidR="00AA2188">
        <w:rPr>
          <w:rFonts w:ascii="Times New Roman" w:eastAsia="Calibri" w:hAnsi="Times New Roman" w:cs="Times New Roman"/>
          <w:color w:val="333333"/>
          <w:sz w:val="24"/>
          <w:szCs w:val="24"/>
        </w:rPr>
        <w:t>are</w:t>
      </w:r>
      <w:r w:rsidR="00F41073">
        <w:rPr>
          <w:rFonts w:ascii="Times New Roman" w:eastAsia="Calibri" w:hAnsi="Times New Roman" w:cs="Times New Roman"/>
          <w:color w:val="333333"/>
          <w:sz w:val="24"/>
          <w:szCs w:val="24"/>
        </w:rPr>
        <w:t xml:space="preserve"> removed</w:t>
      </w:r>
      <w:r w:rsidR="00464805">
        <w:rPr>
          <w:rFonts w:ascii="Times New Roman" w:eastAsia="Calibri" w:hAnsi="Times New Roman" w:cs="Times New Roman"/>
          <w:color w:val="333333"/>
          <w:sz w:val="24"/>
          <w:szCs w:val="24"/>
        </w:rPr>
        <w:t>.</w:t>
      </w:r>
      <w:r w:rsidR="00F41073">
        <w:rPr>
          <w:rFonts w:ascii="Times New Roman" w:eastAsia="Calibri" w:hAnsi="Times New Roman" w:cs="Times New Roman"/>
          <w:color w:val="333333"/>
          <w:sz w:val="24"/>
          <w:szCs w:val="24"/>
        </w:rPr>
        <w:t xml:space="preserve"> </w:t>
      </w:r>
      <w:r w:rsidR="00464805">
        <w:rPr>
          <w:rFonts w:ascii="Times New Roman" w:eastAsia="Calibri" w:hAnsi="Times New Roman" w:cs="Times New Roman"/>
          <w:color w:val="333333"/>
          <w:sz w:val="24"/>
          <w:szCs w:val="24"/>
        </w:rPr>
        <w:t>Thus,</w:t>
      </w:r>
      <w:r w:rsidR="00F41073">
        <w:rPr>
          <w:rFonts w:ascii="Times New Roman" w:eastAsia="Calibri" w:hAnsi="Times New Roman" w:cs="Times New Roman"/>
          <w:color w:val="333333"/>
          <w:sz w:val="24"/>
          <w:szCs w:val="24"/>
        </w:rPr>
        <w:t xml:space="preserve"> the causal effect</w:t>
      </w:r>
      <w:r w:rsidR="00464805">
        <w:rPr>
          <w:rFonts w:ascii="Times New Roman" w:eastAsia="Calibri" w:hAnsi="Times New Roman" w:cs="Times New Roman"/>
          <w:color w:val="333333"/>
          <w:sz w:val="24"/>
          <w:szCs w:val="24"/>
        </w:rPr>
        <w:t xml:space="preserve"> of our predictor of interest</w:t>
      </w:r>
      <w:r w:rsidR="00F41073">
        <w:rPr>
          <w:rFonts w:ascii="Times New Roman" w:eastAsia="Calibri" w:hAnsi="Times New Roman" w:cs="Times New Roman"/>
          <w:color w:val="333333"/>
          <w:sz w:val="24"/>
          <w:szCs w:val="24"/>
        </w:rPr>
        <w:t xml:space="preserve"> will be identified, </w:t>
      </w:r>
      <w:r w:rsidR="00464805">
        <w:rPr>
          <w:rFonts w:ascii="Times New Roman" w:eastAsia="Calibri" w:hAnsi="Times New Roman" w:cs="Times New Roman"/>
          <w:color w:val="333333"/>
          <w:sz w:val="24"/>
          <w:szCs w:val="24"/>
        </w:rPr>
        <w:t>as we have established</w:t>
      </w:r>
      <w:r w:rsidR="003B1F85">
        <w:rPr>
          <w:rFonts w:ascii="Times New Roman" w:eastAsia="Calibri" w:hAnsi="Times New Roman" w:cs="Times New Roman"/>
          <w:color w:val="333333"/>
          <w:sz w:val="24"/>
          <w:szCs w:val="24"/>
        </w:rPr>
        <w:t xml:space="preserve"> conditional independence between the causal variable of interest and the error term</w:t>
      </w:r>
      <w:r w:rsidR="00A97BFB">
        <w:rPr>
          <w:rFonts w:ascii="Times New Roman" w:eastAsia="Calibri" w:hAnsi="Times New Roman" w:cs="Times New Roman"/>
          <w:color w:val="333333"/>
          <w:sz w:val="24"/>
          <w:szCs w:val="24"/>
        </w:rPr>
        <w:t>.</w:t>
      </w:r>
      <w:r w:rsidR="003B1F85">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Without including </w:t>
      </w:r>
      <w:r w:rsidR="007F2681">
        <w:rPr>
          <w:rFonts w:ascii="Times New Roman" w:eastAsia="Calibri" w:hAnsi="Times New Roman" w:cs="Times New Roman"/>
          <w:color w:val="333333"/>
          <w:sz w:val="24"/>
          <w:szCs w:val="24"/>
        </w:rPr>
        <w:t xml:space="preserve">and thus controlling for </w:t>
      </w:r>
      <w:r w:rsidR="003B1F85">
        <w:rPr>
          <w:rFonts w:ascii="Times New Roman" w:eastAsia="Calibri" w:hAnsi="Times New Roman" w:cs="Times New Roman"/>
          <w:color w:val="333333"/>
          <w:sz w:val="24"/>
          <w:szCs w:val="24"/>
        </w:rPr>
        <w:t xml:space="preserve">these </w:t>
      </w:r>
      <w:r w:rsidR="00246AF5">
        <w:rPr>
          <w:rFonts w:ascii="Times New Roman" w:eastAsia="Calibri" w:hAnsi="Times New Roman" w:cs="Times New Roman"/>
          <w:color w:val="333333"/>
          <w:sz w:val="24"/>
          <w:szCs w:val="24"/>
        </w:rPr>
        <w:t xml:space="preserve">confounding </w:t>
      </w:r>
      <w:r w:rsidR="003B1F85">
        <w:rPr>
          <w:rFonts w:ascii="Times New Roman" w:eastAsia="Calibri" w:hAnsi="Times New Roman" w:cs="Times New Roman"/>
          <w:color w:val="333333"/>
          <w:sz w:val="24"/>
          <w:szCs w:val="24"/>
        </w:rPr>
        <w:t xml:space="preserve">variables or others that block their influence </w:t>
      </w:r>
      <w:r w:rsidR="003B1F85" w:rsidRPr="002C3801">
        <w:rPr>
          <w:rFonts w:ascii="Times New Roman" w:eastAsia="Calibri" w:hAnsi="Times New Roman" w:cs="Times New Roman"/>
          <w:color w:val="333333"/>
          <w:sz w:val="24"/>
          <w:szCs w:val="24"/>
        </w:rPr>
        <w:t xml:space="preserve">(see Fig 2. and </w:t>
      </w:r>
      <w:r w:rsidR="00805903">
        <w:rPr>
          <w:rFonts w:ascii="Times New Roman" w:eastAsia="Calibri" w:hAnsi="Times New Roman" w:cs="Times New Roman"/>
          <w:color w:val="333333"/>
          <w:sz w:val="24"/>
          <w:szCs w:val="24"/>
        </w:rPr>
        <w:t xml:space="preserve">its </w:t>
      </w:r>
      <w:r w:rsidR="003B1F85" w:rsidRPr="002C3801">
        <w:rPr>
          <w:rFonts w:ascii="Times New Roman" w:eastAsia="Calibri" w:hAnsi="Times New Roman" w:cs="Times New Roman"/>
          <w:color w:val="333333"/>
          <w:sz w:val="24"/>
          <w:szCs w:val="24"/>
        </w:rPr>
        <w:t>caption for several examples)</w:t>
      </w:r>
      <w:r w:rsidR="003B1F85">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a statistical model, omitted </w:t>
      </w:r>
      <w:r w:rsidR="003B1F85">
        <w:rPr>
          <w:rFonts w:ascii="Times New Roman" w:eastAsia="Calibri" w:hAnsi="Times New Roman" w:cs="Times New Roman"/>
          <w:color w:val="333333"/>
          <w:sz w:val="24"/>
          <w:szCs w:val="24"/>
        </w:rPr>
        <w:t>confounders</w:t>
      </w:r>
      <w:r w:rsidR="003B1F8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will cause </w:t>
      </w:r>
      <w:r w:rsidR="00FF30FA">
        <w:rPr>
          <w:rFonts w:ascii="Times New Roman" w:eastAsia="Calibri" w:hAnsi="Times New Roman" w:cs="Times New Roman"/>
          <w:color w:val="333333"/>
          <w:sz w:val="24"/>
          <w:szCs w:val="24"/>
        </w:rPr>
        <w:t>Omitted Variable Bias</w:t>
      </w:r>
      <w:r w:rsidR="00037819" w:rsidRPr="002C3801">
        <w:rPr>
          <w:rFonts w:ascii="Times New Roman" w:eastAsia="Calibri" w:hAnsi="Times New Roman" w:cs="Times New Roman"/>
          <w:color w:val="333333"/>
          <w:sz w:val="24"/>
          <w:szCs w:val="24"/>
        </w:rPr>
        <w:t>.</w:t>
      </w:r>
    </w:p>
    <w:p w14:paraId="2AC13EF6" w14:textId="78DFB00D" w:rsidR="001078CE" w:rsidRDefault="001078CE" w:rsidP="001078CE">
      <w:pPr>
        <w:keepNext/>
        <w:spacing w:before="160" w:line="360" w:lineRule="auto"/>
      </w:pPr>
      <w:r w:rsidRPr="001078CE">
        <w:rPr>
          <w:rFonts w:ascii="Times New Roman" w:eastAsia="Calibri" w:hAnsi="Times New Roman" w:cs="Times New Roman"/>
          <w:noProof/>
          <w:color w:val="333333"/>
          <w:sz w:val="24"/>
          <w:szCs w:val="24"/>
        </w:rPr>
        <w:lastRenderedPageBreak/>
        <w:drawing>
          <wp:inline distT="0" distB="0" distL="0" distR="0" wp14:anchorId="4F532782" wp14:editId="4CE729D5">
            <wp:extent cx="5943600" cy="2515870"/>
            <wp:effectExtent l="0" t="0" r="0" b="0"/>
            <wp:docPr id="1008731099" name="Picture 1" descr="A black background with white circles and white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31099" name="Picture 1" descr="A black background with white circles and white letters&#10;&#10;Description automatically generated with low confidence"/>
                    <pic:cNvPicPr/>
                  </pic:nvPicPr>
                  <pic:blipFill>
                    <a:blip r:embed="rId18"/>
                    <a:stretch>
                      <a:fillRect/>
                    </a:stretch>
                  </pic:blipFill>
                  <pic:spPr>
                    <a:xfrm>
                      <a:off x="0" y="0"/>
                      <a:ext cx="5943600" cy="2515870"/>
                    </a:xfrm>
                    <a:prstGeom prst="rect">
                      <a:avLst/>
                    </a:prstGeom>
                  </pic:spPr>
                </pic:pic>
              </a:graphicData>
            </a:graphic>
          </wp:inline>
        </w:drawing>
      </w:r>
    </w:p>
    <w:p w14:paraId="7EB2EB1C" w14:textId="16E7167E" w:rsidR="001078CE" w:rsidRPr="001078CE" w:rsidRDefault="001078CE" w:rsidP="001078CE">
      <w:pPr>
        <w:pStyle w:val="Caption"/>
        <w:rPr>
          <w:rFonts w:ascii="Times New Roman" w:eastAsia="Calibri" w:hAnsi="Times New Roman" w:cs="Times New Roman"/>
          <w:i w:val="0"/>
          <w:iCs w:val="0"/>
          <w:color w:val="000000" w:themeColor="text1"/>
          <w:sz w:val="24"/>
          <w:szCs w:val="24"/>
        </w:rPr>
      </w:pPr>
      <w:commentRangeStart w:id="3"/>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2</w:t>
      </w:r>
      <w:r w:rsidRPr="001078CE">
        <w:rPr>
          <w:b/>
          <w:bCs/>
          <w:i w:val="0"/>
          <w:iCs w:val="0"/>
          <w:color w:val="000000" w:themeColor="text1"/>
        </w:rPr>
        <w:fldChar w:fldCharType="end"/>
      </w:r>
      <w:r>
        <w:rPr>
          <w:b/>
          <w:bCs/>
          <w:i w:val="0"/>
          <w:iCs w:val="0"/>
          <w:color w:val="000000" w:themeColor="text1"/>
        </w:rPr>
        <w:t>.</w:t>
      </w:r>
      <w:r w:rsidRPr="001078CE">
        <w:rPr>
          <w:i w:val="0"/>
          <w:iCs w:val="0"/>
          <w:color w:val="000000" w:themeColor="text1"/>
          <w:lang w:val="en-US"/>
        </w:rPr>
        <w:t xml:space="preserve"> </w:t>
      </w:r>
      <w:r w:rsidRPr="00DC209F">
        <w:rPr>
          <w:b/>
          <w:bCs/>
          <w:i w:val="0"/>
          <w:iCs w:val="0"/>
          <w:color w:val="000000" w:themeColor="text1"/>
        </w:rPr>
        <w:t>Examples of</w:t>
      </w:r>
      <w:r w:rsidR="002164EF" w:rsidRPr="00DC209F">
        <w:rPr>
          <w:b/>
          <w:bCs/>
          <w:i w:val="0"/>
          <w:iCs w:val="0"/>
          <w:color w:val="000000" w:themeColor="text1"/>
        </w:rPr>
        <w:t xml:space="preserve"> statistical control </w:t>
      </w:r>
      <w:r w:rsidR="001C57A1">
        <w:rPr>
          <w:b/>
          <w:bCs/>
          <w:i w:val="0"/>
          <w:iCs w:val="0"/>
          <w:color w:val="000000" w:themeColor="text1"/>
        </w:rPr>
        <w:t>for confounding variables</w:t>
      </w:r>
      <w:r w:rsidR="00784711">
        <w:rPr>
          <w:b/>
          <w:bCs/>
          <w:i w:val="0"/>
          <w:iCs w:val="0"/>
          <w:color w:val="000000" w:themeColor="text1"/>
        </w:rPr>
        <w:t xml:space="preserve"> informed by causal graphs</w:t>
      </w:r>
      <w:r w:rsidRPr="00DC209F">
        <w:rPr>
          <w:b/>
          <w:bCs/>
          <w:i w:val="0"/>
          <w:iCs w:val="0"/>
          <w:color w:val="000000" w:themeColor="text1"/>
        </w:rPr>
        <w:t>.</w:t>
      </w:r>
      <w:r w:rsidR="001C57A1">
        <w:rPr>
          <w:b/>
          <w:bCs/>
          <w:i w:val="0"/>
          <w:iCs w:val="0"/>
          <w:color w:val="000000" w:themeColor="text1"/>
        </w:rPr>
        <w:t xml:space="preserve"> </w:t>
      </w:r>
      <w:r w:rsidRPr="001078CE">
        <w:rPr>
          <w:i w:val="0"/>
          <w:iCs w:val="0"/>
          <w:color w:val="000000" w:themeColor="text1"/>
        </w:rPr>
        <w:t>By including shaded observed variables, either U or W, in a statistical analysis of the effects of X on Y, omitted variable bias is controlled for the results have a causal interpretation. The relationship between the control variable and Y might (A and B) or might (C and D) not have a causal interpretation, depending on the structure of the system. Note, in (D), Q would have also served as an adequate control instead of W. R would have been a bad control.</w:t>
      </w:r>
      <w:commentRangeEnd w:id="3"/>
      <w:r w:rsidR="006F20AE">
        <w:rPr>
          <w:rStyle w:val="CommentReference"/>
          <w:i w:val="0"/>
          <w:iCs w:val="0"/>
          <w:color w:val="auto"/>
        </w:rPr>
        <w:commentReference w:id="3"/>
      </w:r>
    </w:p>
    <w:p w14:paraId="42D57B2D" w14:textId="1E166BDB" w:rsidR="00766C2E" w:rsidRPr="00DC3074" w:rsidRDefault="005938DF" w:rsidP="00DC3074">
      <w:pPr>
        <w:pStyle w:val="CommentText"/>
        <w:spacing w:line="360" w:lineRule="auto"/>
        <w:rPr>
          <w:b/>
          <w:bCs/>
          <w:highlight w:val="cyan"/>
        </w:rPr>
      </w:pPr>
      <w:r>
        <w:rPr>
          <w:rFonts w:ascii="Times New Roman" w:eastAsia="Calibri" w:hAnsi="Times New Roman" w:cs="Times New Roman"/>
          <w:color w:val="333333"/>
          <w:sz w:val="24"/>
          <w:szCs w:val="24"/>
          <w:highlight w:val="white"/>
        </w:rPr>
        <w:t>DAGs</w:t>
      </w:r>
      <w:r w:rsidR="00B6411A">
        <w:rPr>
          <w:rFonts w:ascii="Times New Roman" w:eastAsia="Calibri" w:hAnsi="Times New Roman" w:cs="Times New Roman"/>
          <w:color w:val="333333"/>
          <w:sz w:val="24"/>
          <w:szCs w:val="24"/>
          <w:highlight w:val="white"/>
        </w:rPr>
        <w:t xml:space="preserve"> can help identify</w:t>
      </w:r>
      <w:r w:rsidR="00037819" w:rsidRPr="002C3801">
        <w:rPr>
          <w:rFonts w:ascii="Times New Roman" w:eastAsia="Calibri" w:hAnsi="Times New Roman" w:cs="Times New Roman"/>
          <w:color w:val="333333"/>
          <w:sz w:val="24"/>
          <w:szCs w:val="24"/>
          <w:highlight w:val="white"/>
        </w:rPr>
        <w:t xml:space="preserve"> how and when to control for confounding</w:t>
      </w:r>
      <w:r w:rsidR="00687FD1">
        <w:rPr>
          <w:rFonts w:ascii="Times New Roman" w:eastAsia="Calibri" w:hAnsi="Times New Roman" w:cs="Times New Roman"/>
          <w:color w:val="333333"/>
          <w:sz w:val="24"/>
          <w:szCs w:val="24"/>
          <w:highlight w:val="white"/>
        </w:rPr>
        <w:t xml:space="preserve"> variables</w:t>
      </w:r>
      <w:r w:rsidR="00037819" w:rsidRPr="002C3801">
        <w:rPr>
          <w:rFonts w:ascii="Times New Roman" w:eastAsia="Calibri" w:hAnsi="Times New Roman" w:cs="Times New Roman"/>
          <w:color w:val="333333"/>
          <w:sz w:val="24"/>
          <w:szCs w:val="24"/>
          <w:highlight w:val="white"/>
        </w:rPr>
        <w:t xml:space="preserve">. With a diagram in hand, </w:t>
      </w:r>
      <w:r w:rsidR="008311B3">
        <w:rPr>
          <w:rFonts w:ascii="Times New Roman" w:eastAsia="Calibri" w:hAnsi="Times New Roman" w:cs="Times New Roman"/>
          <w:color w:val="333333"/>
          <w:sz w:val="24"/>
          <w:szCs w:val="24"/>
          <w:highlight w:val="white"/>
        </w:rPr>
        <w:t>confounding</w:t>
      </w:r>
      <w:r w:rsidR="00037819" w:rsidRPr="002C3801">
        <w:rPr>
          <w:rFonts w:ascii="Times New Roman" w:eastAsia="Calibri" w:hAnsi="Times New Roman" w:cs="Times New Roman"/>
          <w:color w:val="333333"/>
          <w:sz w:val="24"/>
          <w:szCs w:val="24"/>
          <w:highlight w:val="white"/>
        </w:rPr>
        <w:t xml:space="preserve"> </w:t>
      </w:r>
      <w:r w:rsidR="00687FD1">
        <w:rPr>
          <w:rFonts w:ascii="Times New Roman" w:eastAsia="Calibri" w:hAnsi="Times New Roman" w:cs="Times New Roman"/>
          <w:color w:val="333333"/>
          <w:sz w:val="24"/>
          <w:szCs w:val="24"/>
          <w:highlight w:val="white"/>
        </w:rPr>
        <w:t xml:space="preserve">variables </w:t>
      </w:r>
      <w:r w:rsidR="00037819" w:rsidRPr="002C3801">
        <w:rPr>
          <w:rFonts w:ascii="Times New Roman" w:eastAsia="Calibri" w:hAnsi="Times New Roman" w:cs="Times New Roman"/>
          <w:color w:val="333333"/>
          <w:sz w:val="24"/>
          <w:szCs w:val="24"/>
          <w:highlight w:val="white"/>
        </w:rPr>
        <w:t xml:space="preserve">can either be visually obvious or one can utilize a variety of software for </w:t>
      </w:r>
      <w:r w:rsidR="00253BF4">
        <w:rPr>
          <w:rFonts w:ascii="Times New Roman" w:eastAsia="Calibri" w:hAnsi="Times New Roman" w:cs="Times New Roman"/>
          <w:color w:val="333333"/>
          <w:sz w:val="24"/>
          <w:szCs w:val="24"/>
          <w:highlight w:val="white"/>
        </w:rPr>
        <w:t>analyzing</w:t>
      </w:r>
      <w:r w:rsidR="00007AB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DAG</w:t>
      </w:r>
      <w:r w:rsidR="00476D2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w:t>
      </w:r>
      <w:r w:rsidR="00943D89">
        <w:rPr>
          <w:rFonts w:ascii="Times New Roman" w:eastAsia="Calibri" w:hAnsi="Times New Roman" w:cs="Times New Roman"/>
          <w:color w:val="333333"/>
          <w:sz w:val="24"/>
          <w:szCs w:val="24"/>
        </w:rPr>
        <w:t xml:space="preserve">and conditional independence among variables </w:t>
      </w:r>
      <w:r w:rsidR="00037819"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{"citationID":"nFvQaNey","properties":{"formattedCitation":"(e.g., Textor {\\i{}et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rsidR="00037819"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(e.g., Textor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2016)</w:t>
      </w:r>
      <w:r w:rsidR="00037819" w:rsidRPr="002C3801">
        <w:rPr>
          <w:rFonts w:ascii="Times New Roman" w:eastAsia="Calibri" w:hAnsi="Times New Roman" w:cs="Times New Roman"/>
          <w:color w:val="333333"/>
          <w:sz w:val="24"/>
          <w:szCs w:val="24"/>
          <w:highlight w:val="white"/>
        </w:rPr>
        <w:fldChar w:fldCharType="end"/>
      </w:r>
      <w:r w:rsidR="00464805">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464805">
        <w:rPr>
          <w:rFonts w:ascii="Times New Roman" w:eastAsia="Calibri" w:hAnsi="Times New Roman" w:cs="Times New Roman"/>
          <w:color w:val="333333"/>
          <w:sz w:val="24"/>
          <w:szCs w:val="24"/>
          <w:highlight w:val="white"/>
        </w:rPr>
        <w:t>With this knowledge, we can</w:t>
      </w:r>
      <w:r w:rsidR="00037819" w:rsidRPr="002C3801">
        <w:rPr>
          <w:rFonts w:ascii="Times New Roman" w:eastAsia="Calibri" w:hAnsi="Times New Roman" w:cs="Times New Roman"/>
          <w:color w:val="333333"/>
          <w:sz w:val="24"/>
          <w:szCs w:val="24"/>
          <w:highlight w:val="white"/>
        </w:rPr>
        <w:t xml:space="preserve"> find </w:t>
      </w:r>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open back-doors</w:t>
      </w:r>
      <w:r w:rsidR="00476D2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B6411A">
        <w:rPr>
          <w:rFonts w:ascii="Times New Roman" w:eastAsia="Calibri" w:hAnsi="Times New Roman" w:cs="Times New Roman"/>
          <w:color w:val="333333"/>
          <w:sz w:val="24"/>
          <w:szCs w:val="24"/>
          <w:highlight w:val="white"/>
        </w:rPr>
        <w:t>(</w:t>
      </w:r>
      <w:r w:rsidR="00B4367D">
        <w:rPr>
          <w:rFonts w:ascii="Times New Roman" w:eastAsia="Calibri" w:hAnsi="Times New Roman" w:cs="Times New Roman"/>
          <w:color w:val="333333"/>
          <w:sz w:val="24"/>
          <w:szCs w:val="24"/>
          <w:highlight w:val="white"/>
        </w:rPr>
        <w:t>confounding pathways between the causal variable of interest and response variable</w:t>
      </w:r>
      <w:r w:rsidR="00B6411A">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that need to be controlled for to eliminate omitted variable bias. Perhaps</w:t>
      </w:r>
      <w:r w:rsidR="00450DE2">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most importantly, one can justify their choice of control</w:t>
      </w:r>
      <w:r w:rsidR="00CD58D1">
        <w:rPr>
          <w:rFonts w:ascii="Times New Roman" w:eastAsia="Calibri" w:hAnsi="Times New Roman" w:cs="Times New Roman"/>
          <w:color w:val="333333"/>
          <w:sz w:val="24"/>
          <w:szCs w:val="24"/>
          <w:highlight w:val="white"/>
        </w:rPr>
        <w:t xml:space="preserve"> variables </w:t>
      </w:r>
      <w:r w:rsidR="00037819" w:rsidRPr="002C3801">
        <w:rPr>
          <w:rFonts w:ascii="Times New Roman" w:eastAsia="Calibri" w:hAnsi="Times New Roman" w:cs="Times New Roman"/>
          <w:color w:val="333333"/>
          <w:sz w:val="24"/>
          <w:szCs w:val="24"/>
          <w:highlight w:val="white"/>
        </w:rPr>
        <w:t>with a DAG, making their assumptions about how a system works before an analysis transparent to readers of their work in the literature.</w:t>
      </w:r>
      <w:r w:rsidR="00464805">
        <w:rPr>
          <w:rFonts w:ascii="Times New Roman" w:eastAsia="Calibri" w:hAnsi="Times New Roman" w:cs="Times New Roman"/>
          <w:color w:val="333333"/>
          <w:sz w:val="24"/>
          <w:szCs w:val="24"/>
        </w:rPr>
        <w:t xml:space="preserve"> Even further, a DAG can show us where it is not </w:t>
      </w:r>
      <w:r w:rsidR="00DC3074">
        <w:rPr>
          <w:rFonts w:ascii="Times New Roman" w:eastAsia="Calibri" w:hAnsi="Times New Roman" w:cs="Times New Roman"/>
          <w:color w:val="333333"/>
          <w:sz w:val="24"/>
          <w:szCs w:val="24"/>
        </w:rPr>
        <w:t>possible</w:t>
      </w:r>
      <w:r w:rsidR="00464805">
        <w:rPr>
          <w:rFonts w:ascii="Times New Roman" w:eastAsia="Calibri" w:hAnsi="Times New Roman" w:cs="Times New Roman"/>
          <w:color w:val="333333"/>
          <w:sz w:val="24"/>
          <w:szCs w:val="24"/>
        </w:rPr>
        <w:t xml:space="preserve"> to “shut the back door</w:t>
      </w:r>
      <w:ins w:id="4" w:author="Laura Dee" w:date="2024-02-21T12:30:00Z">
        <w:r w:rsidR="00DD548F">
          <w:rPr>
            <w:rFonts w:ascii="Times New Roman" w:eastAsia="Calibri" w:hAnsi="Times New Roman" w:cs="Times New Roman"/>
            <w:color w:val="333333"/>
            <w:sz w:val="24"/>
            <w:szCs w:val="24"/>
          </w:rPr>
          <w:t xml:space="preserve">” for </w:t>
        </w:r>
      </w:ins>
      <w:ins w:id="5" w:author="Laura Dee" w:date="2024-02-21T12:31:00Z">
        <w:r w:rsidR="00586C08">
          <w:rPr>
            <w:rFonts w:ascii="Times New Roman" w:eastAsia="Calibri" w:hAnsi="Times New Roman" w:cs="Times New Roman"/>
            <w:color w:val="333333"/>
            <w:sz w:val="24"/>
            <w:szCs w:val="24"/>
          </w:rPr>
          <w:t>causal identification of effects</w:t>
        </w:r>
      </w:ins>
      <w:del w:id="6" w:author="Laura Dee" w:date="2024-02-21T12:30:00Z">
        <w:r w:rsidR="00464805" w:rsidDel="00DD548F">
          <w:rPr>
            <w:rFonts w:ascii="Times New Roman" w:eastAsia="Calibri" w:hAnsi="Times New Roman" w:cs="Times New Roman"/>
            <w:color w:val="333333"/>
            <w:sz w:val="24"/>
            <w:szCs w:val="24"/>
          </w:rPr>
          <w:delText>,” to generate causally valid inference</w:delText>
        </w:r>
      </w:del>
      <w:r w:rsidR="00464805">
        <w:rPr>
          <w:rFonts w:ascii="Times New Roman" w:eastAsia="Calibri" w:hAnsi="Times New Roman" w:cs="Times New Roman"/>
          <w:color w:val="333333"/>
          <w:sz w:val="24"/>
          <w:szCs w:val="24"/>
        </w:rPr>
        <w:t xml:space="preserve">, requiring us to use </w:t>
      </w:r>
      <w:ins w:id="7" w:author="Laura Dee" w:date="2024-02-21T12:31:00Z">
        <w:r w:rsidR="00FE5D9E">
          <w:rPr>
            <w:rFonts w:ascii="Times New Roman" w:eastAsia="Calibri" w:hAnsi="Times New Roman" w:cs="Times New Roman"/>
            <w:color w:val="333333"/>
            <w:sz w:val="24"/>
            <w:szCs w:val="24"/>
          </w:rPr>
          <w:t xml:space="preserve">other </w:t>
        </w:r>
      </w:ins>
      <w:r w:rsidR="00464805">
        <w:rPr>
          <w:rFonts w:ascii="Times New Roman" w:eastAsia="Calibri" w:hAnsi="Times New Roman" w:cs="Times New Roman"/>
          <w:color w:val="333333"/>
          <w:sz w:val="24"/>
          <w:szCs w:val="24"/>
        </w:rPr>
        <w:t xml:space="preserve">techniques like instrumental variables or </w:t>
      </w:r>
      <w:del w:id="8" w:author="Laura Dee" w:date="2024-02-21T12:31:00Z">
        <w:r w:rsidR="00464805" w:rsidDel="00DA30E2">
          <w:rPr>
            <w:rFonts w:ascii="Times New Roman" w:eastAsia="Calibri" w:hAnsi="Times New Roman" w:cs="Times New Roman"/>
            <w:color w:val="333333"/>
            <w:sz w:val="24"/>
            <w:szCs w:val="24"/>
          </w:rPr>
          <w:delText xml:space="preserve">the </w:delText>
        </w:r>
      </w:del>
      <w:ins w:id="9" w:author="Laura Dee" w:date="2024-02-21T12:31:00Z">
        <w:r w:rsidR="00DA30E2">
          <w:rPr>
            <w:rFonts w:ascii="Times New Roman" w:eastAsia="Calibri" w:hAnsi="Times New Roman" w:cs="Times New Roman"/>
            <w:color w:val="333333"/>
            <w:sz w:val="24"/>
            <w:szCs w:val="24"/>
          </w:rPr>
          <w:t>Pearl’s</w:t>
        </w:r>
        <w:r w:rsidR="00DA30E2">
          <w:rPr>
            <w:rFonts w:ascii="Times New Roman" w:eastAsia="Calibri" w:hAnsi="Times New Roman" w:cs="Times New Roman"/>
            <w:color w:val="333333"/>
            <w:sz w:val="24"/>
            <w:szCs w:val="24"/>
          </w:rPr>
          <w:t xml:space="preserve"> </w:t>
        </w:r>
      </w:ins>
      <w:r w:rsidR="00464805">
        <w:rPr>
          <w:rFonts w:ascii="Times New Roman" w:eastAsia="Calibri" w:hAnsi="Times New Roman" w:cs="Times New Roman"/>
          <w:color w:val="333333"/>
          <w:sz w:val="24"/>
          <w:szCs w:val="24"/>
        </w:rPr>
        <w:t xml:space="preserve">“front door criterion” </w:t>
      </w:r>
      <w:del w:id="10" w:author="Laura Dee" w:date="2024-02-21T12:31:00Z">
        <w:r w:rsidR="00464805" w:rsidDel="00231A6D">
          <w:rPr>
            <w:rFonts w:ascii="Times New Roman" w:eastAsia="Calibri" w:hAnsi="Times New Roman" w:cs="Times New Roman"/>
            <w:color w:val="333333"/>
            <w:sz w:val="24"/>
            <w:szCs w:val="24"/>
          </w:rPr>
          <w:delText>to provide causal identification</w:delText>
        </w:r>
        <w:r w:rsidR="00464805" w:rsidRPr="00DC3074" w:rsidDel="00231A6D">
          <w:rPr>
            <w:rFonts w:ascii="Times New Roman" w:eastAsia="Calibri" w:hAnsi="Times New Roman" w:cs="Times New Roman"/>
            <w:color w:val="333333"/>
            <w:sz w:val="24"/>
            <w:szCs w:val="24"/>
          </w:rPr>
          <w:delText xml:space="preserve"> </w:delText>
        </w:r>
      </w:del>
      <w:r w:rsidR="00464805" w:rsidRPr="00DC3074">
        <w:rPr>
          <w:rFonts w:ascii="Times New Roman" w:eastAsia="Calibri" w:hAnsi="Times New Roman" w:cs="Times New Roman"/>
          <w:color w:val="333333"/>
          <w:sz w:val="24"/>
          <w:szCs w:val="24"/>
        </w:rPr>
        <w:fldChar w:fldCharType="begin"/>
      </w:r>
      <w:r w:rsidR="00016A73">
        <w:rPr>
          <w:rFonts w:ascii="Times New Roman" w:eastAsia="Calibri" w:hAnsi="Times New Roman" w:cs="Times New Roman"/>
          <w:color w:val="333333"/>
          <w:sz w:val="24"/>
          <w:szCs w:val="24"/>
        </w:rPr>
        <w:instrText xml:space="preserve"> ADDIN ZOTERO_ITEM CSL_CITATION {"citationID":"atj96oubc5","properties":{"unsorted":true,"formattedCitation":"\\uldash{(Pearl 2009; Bellemare {\\i{}et al.} 2024)}","plainCitation":"(Pearl 2009; Bellemare et al. 2024)","noteIndex":0},"citationItems":[{"id":12345,"uris":["http://zotero.org/users/1810851/items/KGXZIETQ"],"itemData":{"id":12345,"type":"book","ISBN":"0-521-89560-X","publisher":"Cambridge university press","title":"Causality","author":[{"family":"Pearl","given":"Judea"}],"issued":{"date-parts":[["2009"]]}},"label":"page"},{"id":13148,"uris":["http://zotero.org/users/1810851/items/LWNSCUAS"],"itemData":{"id":13148,"type":"article-journal","abstract":"Abstract We illustrate the use of Pearl's (1995) front-door criterion with observational data with an application in which the assumptions for point identification hold. For identification, the front-door criterion leverages exogenous mediator variables on the causal path. After a preliminary discussion of the identification assumptions behind and the estimation framework used for the front-door criterion, we present an empirical application. In our application, we look at the effect of deciding to share an Uber or Lyft ride on tipping by exploiting the algorithm-driven exogenous variation in whether one actually shares a ride conditional on authorizing sharing, the full fare paid, and origin?destination fixed effects interacted with two-hour interval fixed effects. We find that most of the observed negative relationship between choosing to share a ride and tipping is driven by customer selection into sharing rather than by sharing itself. In the Appendix, we explore the consequences of violating the identification assumptions for the front-door criterion.","container-title":"Oxford Bulletin of Economics and Statistics","DOI":"10.1111/obes.12598","ISSN":"0305-9049","journalAbbreviation":"Oxford Bulletin of Economics and Statistics","note":"publisher: John Wiley &amp; Sons, Ltd","title":"The Paper of How: Estimating Treatment Effects Using the Front-Door Criterion*","URL":"https://doi.org/10.1111/obes.12598","author":[{"family":"Bellemare","given":"Marc F."},{"family":"Bloem","given":"Jeffrey R."},{"family":"Wexler","given":"Noah"}],"accessed":{"date-parts":[["2024",2,16]]},"issued":{"date-parts":[["2024",1,29]]}}}],"schema":"https://github.com/citation-style-language/schema/raw/master/csl-citation.json"} </w:instrText>
      </w:r>
      <w:r w:rsidR="00464805" w:rsidRPr="00DC3074">
        <w:rPr>
          <w:rFonts w:ascii="Times New Roman" w:eastAsia="Calibri" w:hAnsi="Times New Roman" w:cs="Times New Roman"/>
          <w:color w:val="333333"/>
          <w:sz w:val="24"/>
          <w:szCs w:val="24"/>
        </w:rPr>
        <w:fldChar w:fldCharType="separate"/>
      </w:r>
      <w:r w:rsidR="00016A73" w:rsidRPr="00016A73">
        <w:rPr>
          <w:rFonts w:ascii="Times New Roman" w:hAnsi="Times New Roman" w:cs="Times New Roman"/>
          <w:color w:val="000000"/>
          <w:sz w:val="24"/>
          <w:u w:val="dash"/>
        </w:rPr>
        <w:t xml:space="preserve">(Pearl 2009; Bellemare </w:t>
      </w:r>
      <w:r w:rsidR="00016A73" w:rsidRPr="00016A73">
        <w:rPr>
          <w:rFonts w:ascii="Times New Roman" w:hAnsi="Times New Roman" w:cs="Times New Roman"/>
          <w:i/>
          <w:iCs/>
          <w:color w:val="000000"/>
          <w:sz w:val="24"/>
          <w:u w:val="dash"/>
        </w:rPr>
        <w:t>et al.</w:t>
      </w:r>
      <w:r w:rsidR="00016A73" w:rsidRPr="00016A73">
        <w:rPr>
          <w:rFonts w:ascii="Times New Roman" w:hAnsi="Times New Roman" w:cs="Times New Roman"/>
          <w:color w:val="000000"/>
          <w:sz w:val="24"/>
          <w:u w:val="dash"/>
        </w:rPr>
        <w:t xml:space="preserve"> 2024)</w:t>
      </w:r>
      <w:r w:rsidR="00464805" w:rsidRPr="00DC3074">
        <w:rPr>
          <w:rFonts w:ascii="Times New Roman" w:eastAsia="Calibri" w:hAnsi="Times New Roman" w:cs="Times New Roman"/>
          <w:color w:val="333333"/>
          <w:sz w:val="24"/>
          <w:szCs w:val="24"/>
        </w:rPr>
        <w:fldChar w:fldCharType="end"/>
      </w:r>
      <w:ins w:id="11" w:author="Laura Dee" w:date="2024-02-21T12:31:00Z">
        <w:r w:rsidR="00BD2498">
          <w:rPr>
            <w:rFonts w:ascii="Times New Roman" w:eastAsia="Calibri" w:hAnsi="Times New Roman" w:cs="Times New Roman"/>
            <w:color w:val="333333"/>
            <w:sz w:val="24"/>
            <w:szCs w:val="24"/>
          </w:rPr>
          <w:t>.</w:t>
        </w:r>
      </w:ins>
      <w:r w:rsidR="004936E2">
        <w:rPr>
          <w:rFonts w:ascii="Times New Roman" w:eastAsia="Calibri" w:hAnsi="Times New Roman" w:cs="Times New Roman"/>
          <w:color w:val="333333"/>
          <w:sz w:val="24"/>
          <w:szCs w:val="24"/>
        </w:rPr>
        <w:t xml:space="preserve"> </w:t>
      </w:r>
    </w:p>
    <w:p w14:paraId="5EB885BA" w14:textId="019C285B" w:rsidR="00FC2217" w:rsidRPr="002C3801" w:rsidRDefault="00037819" w:rsidP="008169F2">
      <w:pPr>
        <w:spacing w:before="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A causal diagram is, therefore, the first step on the way for </w:t>
      </w:r>
      <w:r w:rsidR="00246AF5">
        <w:rPr>
          <w:rFonts w:ascii="Times New Roman" w:eastAsia="Calibri" w:hAnsi="Times New Roman" w:cs="Times New Roman"/>
          <w:color w:val="333333"/>
          <w:sz w:val="24"/>
          <w:szCs w:val="24"/>
        </w:rPr>
        <w:t>identifying</w:t>
      </w:r>
      <w:r w:rsidR="00246AF5" w:rsidRPr="002C3801">
        <w:rPr>
          <w:rFonts w:ascii="Times New Roman" w:eastAsia="Calibri" w:hAnsi="Times New Roman" w:cs="Times New Roman"/>
          <w:color w:val="333333"/>
          <w:sz w:val="24"/>
          <w:szCs w:val="24"/>
        </w:rPr>
        <w:t xml:space="preserve"> </w:t>
      </w:r>
      <w:r w:rsidR="00E15581">
        <w:rPr>
          <w:rFonts w:ascii="Times New Roman" w:eastAsia="Calibri" w:hAnsi="Times New Roman" w:cs="Times New Roman"/>
          <w:color w:val="333333"/>
          <w:sz w:val="24"/>
          <w:szCs w:val="24"/>
        </w:rPr>
        <w:t xml:space="preserve">potential </w:t>
      </w:r>
      <w:r w:rsidRPr="002C3801">
        <w:rPr>
          <w:rFonts w:ascii="Times New Roman" w:eastAsia="Calibri" w:hAnsi="Times New Roman" w:cs="Times New Roman"/>
          <w:color w:val="333333"/>
          <w:sz w:val="24"/>
          <w:szCs w:val="24"/>
        </w:rPr>
        <w:t>omitted variable bias</w:t>
      </w:r>
      <w:r w:rsidR="00CD39C2" w:rsidRPr="002C3801">
        <w:rPr>
          <w:rFonts w:ascii="Times New Roman" w:eastAsia="Calibri" w:hAnsi="Times New Roman" w:cs="Times New Roman"/>
          <w:color w:val="333333"/>
          <w:sz w:val="24"/>
          <w:szCs w:val="24"/>
        </w:rPr>
        <w:t>. On their own, however, they do</w:t>
      </w:r>
      <w:r w:rsidRPr="002C3801">
        <w:rPr>
          <w:rFonts w:ascii="Times New Roman" w:eastAsia="Calibri" w:hAnsi="Times New Roman" w:cs="Times New Roman"/>
          <w:color w:val="333333"/>
          <w:sz w:val="24"/>
          <w:szCs w:val="24"/>
        </w:rPr>
        <w:t xml:space="preserve"> not in and of </w:t>
      </w:r>
      <w:r w:rsidR="007B3B01" w:rsidRPr="002C3801">
        <w:rPr>
          <w:rFonts w:ascii="Times New Roman" w:eastAsia="Calibri" w:hAnsi="Times New Roman" w:cs="Times New Roman"/>
          <w:color w:val="333333"/>
          <w:sz w:val="24"/>
          <w:szCs w:val="24"/>
        </w:rPr>
        <w:t xml:space="preserve">themselves </w:t>
      </w:r>
      <w:r w:rsidRPr="002C3801">
        <w:rPr>
          <w:rFonts w:ascii="Times New Roman" w:eastAsia="Calibri" w:hAnsi="Times New Roman" w:cs="Times New Roman"/>
          <w:color w:val="333333"/>
          <w:sz w:val="24"/>
          <w:szCs w:val="24"/>
        </w:rPr>
        <w:t xml:space="preserve">provide a means for </w:t>
      </w:r>
      <w:r w:rsidR="00246AF5">
        <w:rPr>
          <w:rFonts w:ascii="Times New Roman" w:eastAsia="Calibri" w:hAnsi="Times New Roman" w:cs="Times New Roman"/>
          <w:color w:val="333333"/>
          <w:sz w:val="24"/>
          <w:szCs w:val="24"/>
        </w:rPr>
        <w:t xml:space="preserve">statistically </w:t>
      </w:r>
      <w:r w:rsidRPr="002C3801">
        <w:rPr>
          <w:rFonts w:ascii="Times New Roman" w:eastAsia="Calibri" w:hAnsi="Times New Roman" w:cs="Times New Roman"/>
          <w:color w:val="333333"/>
          <w:sz w:val="24"/>
          <w:szCs w:val="24"/>
        </w:rPr>
        <w:t>controlling for OVB</w:t>
      </w:r>
      <w:r w:rsidR="00246AF5">
        <w:rPr>
          <w:rFonts w:ascii="Times New Roman" w:eastAsia="Calibri" w:hAnsi="Times New Roman" w:cs="Times New Roman"/>
          <w:color w:val="333333"/>
          <w:sz w:val="24"/>
          <w:szCs w:val="24"/>
        </w:rPr>
        <w:t>, particularly</w:t>
      </w:r>
      <w:r w:rsidRPr="002C3801">
        <w:rPr>
          <w:rFonts w:ascii="Times New Roman" w:eastAsia="Calibri" w:hAnsi="Times New Roman" w:cs="Times New Roman"/>
          <w:color w:val="333333"/>
          <w:sz w:val="24"/>
          <w:szCs w:val="24"/>
        </w:rPr>
        <w:t xml:space="preserve"> if we </w:t>
      </w:r>
      <w:r w:rsidR="00246AF5">
        <w:rPr>
          <w:rFonts w:ascii="Times New Roman" w:eastAsia="Calibri" w:hAnsi="Times New Roman" w:cs="Times New Roman"/>
          <w:color w:val="333333"/>
          <w:sz w:val="24"/>
          <w:szCs w:val="24"/>
        </w:rPr>
        <w:t xml:space="preserve">have not measured the confounding variable. </w:t>
      </w:r>
      <w:r w:rsidRPr="002C3801">
        <w:rPr>
          <w:rFonts w:ascii="Times New Roman" w:eastAsia="Calibri" w:hAnsi="Times New Roman" w:cs="Times New Roman"/>
          <w:color w:val="333333"/>
          <w:sz w:val="24"/>
          <w:szCs w:val="24"/>
        </w:rPr>
        <w:t>Nor does a causal diagram help us in the face of</w:t>
      </w:r>
      <w:r w:rsidRPr="00E15581">
        <w:rPr>
          <w:rFonts w:ascii="Times New Roman" w:eastAsia="Calibri" w:hAnsi="Times New Roman" w:cs="Times New Roman"/>
          <w:i/>
          <w:iCs/>
          <w:color w:val="333333"/>
          <w:sz w:val="24"/>
          <w:szCs w:val="24"/>
        </w:rPr>
        <w:t xml:space="preserve"> unknown</w:t>
      </w:r>
      <w:r w:rsidRPr="002C3801">
        <w:rPr>
          <w:rFonts w:ascii="Times New Roman" w:eastAsia="Calibri" w:hAnsi="Times New Roman" w:cs="Times New Roman"/>
          <w:color w:val="333333"/>
          <w:sz w:val="24"/>
          <w:szCs w:val="24"/>
        </w:rPr>
        <w:t xml:space="preserve"> </w:t>
      </w:r>
      <w:r w:rsidR="00246AF5">
        <w:rPr>
          <w:rFonts w:ascii="Times New Roman" w:eastAsia="Calibri" w:hAnsi="Times New Roman" w:cs="Times New Roman"/>
          <w:color w:val="333333"/>
          <w:sz w:val="24"/>
          <w:szCs w:val="24"/>
        </w:rPr>
        <w:t xml:space="preserve">confounding </w:t>
      </w:r>
      <w:r w:rsidRPr="002C3801">
        <w:rPr>
          <w:rFonts w:ascii="Times New Roman" w:eastAsia="Calibri" w:hAnsi="Times New Roman" w:cs="Times New Roman"/>
          <w:color w:val="333333"/>
          <w:sz w:val="24"/>
          <w:szCs w:val="24"/>
        </w:rPr>
        <w:t>variables that we have failed to imagine as part of our system.</w:t>
      </w:r>
      <w:r w:rsidR="001338CF">
        <w:rPr>
          <w:rFonts w:ascii="Times New Roman" w:eastAsia="Calibri" w:hAnsi="Times New Roman" w:cs="Times New Roman"/>
          <w:color w:val="333333"/>
          <w:sz w:val="24"/>
          <w:szCs w:val="24"/>
        </w:rPr>
        <w:t xml:space="preserve"> Indeed, we may also not know the true DAG that represents the data generating process and causal and confounding relationships in the system</w:t>
      </w:r>
      <w:r w:rsidR="00DC3074">
        <w:rPr>
          <w:rFonts w:ascii="Times New Roman" w:eastAsia="Calibri" w:hAnsi="Times New Roman" w:cs="Times New Roman"/>
          <w:color w:val="333333"/>
          <w:sz w:val="24"/>
          <w:szCs w:val="24"/>
        </w:rPr>
        <w:t>.</w:t>
      </w:r>
      <w:r w:rsidR="001B098A">
        <w:rPr>
          <w:rFonts w:ascii="Times New Roman" w:eastAsia="Calibri" w:hAnsi="Times New Roman" w:cs="Times New Roman"/>
          <w:color w:val="333333"/>
          <w:sz w:val="24"/>
          <w:szCs w:val="24"/>
        </w:rPr>
        <w:t xml:space="preserve"> </w:t>
      </w:r>
      <w:r w:rsidR="00DC3074">
        <w:rPr>
          <w:rFonts w:ascii="Times New Roman" w:eastAsia="Calibri" w:hAnsi="Times New Roman" w:cs="Times New Roman"/>
          <w:color w:val="333333"/>
          <w:sz w:val="24"/>
          <w:szCs w:val="24"/>
        </w:rPr>
        <w:t>A</w:t>
      </w:r>
      <w:r w:rsidR="001B098A">
        <w:rPr>
          <w:rFonts w:ascii="Times New Roman" w:eastAsia="Calibri" w:hAnsi="Times New Roman" w:cs="Times New Roman"/>
          <w:color w:val="333333"/>
          <w:sz w:val="24"/>
          <w:szCs w:val="24"/>
        </w:rPr>
        <w:t xml:space="preserve"> DAG </w:t>
      </w:r>
      <w:r w:rsidR="00DC3074">
        <w:rPr>
          <w:rFonts w:ascii="Times New Roman" w:eastAsia="Calibri" w:hAnsi="Times New Roman" w:cs="Times New Roman"/>
          <w:color w:val="333333"/>
          <w:sz w:val="24"/>
          <w:szCs w:val="24"/>
        </w:rPr>
        <w:t xml:space="preserve">only </w:t>
      </w:r>
      <w:r w:rsidR="001B098A">
        <w:rPr>
          <w:rFonts w:ascii="Times New Roman" w:eastAsia="Calibri" w:hAnsi="Times New Roman" w:cs="Times New Roman"/>
          <w:color w:val="333333"/>
          <w:sz w:val="24"/>
          <w:szCs w:val="24"/>
        </w:rPr>
        <w:t xml:space="preserve">represents a researcher’s current understanding and </w:t>
      </w:r>
      <w:r w:rsidR="000C1D02">
        <w:rPr>
          <w:rFonts w:ascii="Times New Roman" w:eastAsia="Calibri" w:hAnsi="Times New Roman" w:cs="Times New Roman"/>
          <w:color w:val="333333"/>
          <w:sz w:val="24"/>
          <w:szCs w:val="24"/>
        </w:rPr>
        <w:t xml:space="preserve">own </w:t>
      </w:r>
      <w:r w:rsidR="001B098A">
        <w:rPr>
          <w:rFonts w:ascii="Times New Roman" w:eastAsia="Calibri" w:hAnsi="Times New Roman" w:cs="Times New Roman"/>
          <w:color w:val="333333"/>
          <w:sz w:val="24"/>
          <w:szCs w:val="24"/>
        </w:rPr>
        <w:t xml:space="preserve">assumptions about the causal </w:t>
      </w:r>
      <w:r w:rsidR="001B098A">
        <w:rPr>
          <w:rFonts w:ascii="Times New Roman" w:eastAsia="Calibri" w:hAnsi="Times New Roman" w:cs="Times New Roman"/>
          <w:color w:val="333333"/>
          <w:sz w:val="24"/>
          <w:szCs w:val="24"/>
        </w:rPr>
        <w:lastRenderedPageBreak/>
        <w:t>relationships within a system.</w:t>
      </w:r>
      <w:r w:rsidR="001338CF">
        <w:rPr>
          <w:rFonts w:ascii="Times New Roman" w:eastAsia="Calibri" w:hAnsi="Times New Roman" w:cs="Times New Roman"/>
          <w:color w:val="333333"/>
          <w:sz w:val="24"/>
          <w:szCs w:val="24"/>
        </w:rPr>
        <w:t xml:space="preserve"> </w:t>
      </w:r>
      <w:r w:rsidR="009A36DD">
        <w:rPr>
          <w:rFonts w:ascii="Times New Roman" w:eastAsia="Calibri" w:hAnsi="Times New Roman" w:cs="Times New Roman"/>
          <w:color w:val="333333"/>
          <w:sz w:val="24"/>
          <w:szCs w:val="24"/>
        </w:rPr>
        <w:t xml:space="preserve">However, they provide a useful tool to </w:t>
      </w:r>
      <w:r w:rsidR="00D959F1">
        <w:rPr>
          <w:rFonts w:ascii="Times New Roman" w:eastAsia="Calibri" w:hAnsi="Times New Roman" w:cs="Times New Roman"/>
          <w:color w:val="333333"/>
          <w:sz w:val="24"/>
          <w:szCs w:val="24"/>
        </w:rPr>
        <w:t>begin to think about where spatial and temporal confounders that we have failed to think about might be lurking and begin to consider choices to address them.</w:t>
      </w:r>
      <w:r w:rsidR="008169F2">
        <w:rPr>
          <w:rFonts w:ascii="Times New Roman" w:eastAsia="Calibri" w:hAnsi="Times New Roman" w:cs="Times New Roman"/>
          <w:color w:val="333333"/>
          <w:sz w:val="24"/>
          <w:szCs w:val="24"/>
        </w:rPr>
        <w:t xml:space="preserve"> </w:t>
      </w:r>
      <w:del w:id="12" w:author="Laura Dee" w:date="2024-02-21T12:28:00Z">
        <w:r w:rsidR="008169F2" w:rsidDel="00112A87">
          <w:rPr>
            <w:rFonts w:ascii="Times New Roman" w:eastAsia="Calibri" w:hAnsi="Times New Roman" w:cs="Times New Roman"/>
            <w:color w:val="333333"/>
            <w:sz w:val="24"/>
            <w:szCs w:val="24"/>
          </w:rPr>
          <w:delText xml:space="preserve">This later point is important. </w:delText>
        </w:r>
      </w:del>
      <w:r w:rsidR="008169F2">
        <w:rPr>
          <w:rFonts w:ascii="Times New Roman" w:eastAsia="Calibri" w:hAnsi="Times New Roman" w:cs="Times New Roman"/>
          <w:color w:val="333333"/>
          <w:sz w:val="24"/>
          <w:szCs w:val="24"/>
        </w:rPr>
        <w:t xml:space="preserve">Even if we do not have the correct DAG or have not thought of all possible confounders, recognizing the places where spatial and temporal confounders might lurk allow us to </w:t>
      </w:r>
      <w:ins w:id="13" w:author="Laura Dee" w:date="2024-02-21T12:27:00Z">
        <w:r w:rsidR="00FB419E">
          <w:rPr>
            <w:rFonts w:ascii="Times New Roman" w:eastAsia="Calibri" w:hAnsi="Times New Roman" w:cs="Times New Roman"/>
            <w:color w:val="333333"/>
            <w:sz w:val="24"/>
            <w:szCs w:val="24"/>
          </w:rPr>
          <w:t xml:space="preserve">leverage </w:t>
        </w:r>
      </w:ins>
      <w:del w:id="14" w:author="Laura Dee" w:date="2024-02-21T12:27:00Z">
        <w:r w:rsidR="008169F2" w:rsidDel="00FB419E">
          <w:rPr>
            <w:rFonts w:ascii="Times New Roman" w:eastAsia="Calibri" w:hAnsi="Times New Roman" w:cs="Times New Roman"/>
            <w:color w:val="333333"/>
            <w:sz w:val="24"/>
            <w:szCs w:val="24"/>
          </w:rPr>
          <w:delText xml:space="preserve">review </w:delText>
        </w:r>
      </w:del>
      <w:r w:rsidR="008169F2">
        <w:rPr>
          <w:rFonts w:ascii="Times New Roman" w:eastAsia="Calibri" w:hAnsi="Times New Roman" w:cs="Times New Roman"/>
          <w:color w:val="333333"/>
          <w:sz w:val="24"/>
          <w:szCs w:val="24"/>
        </w:rPr>
        <w:t xml:space="preserve">complementary approaches </w:t>
      </w:r>
      <w:ins w:id="15" w:author="Laura Dee" w:date="2024-02-21T12:29:00Z">
        <w:r w:rsidR="008A0967">
          <w:rPr>
            <w:rFonts w:ascii="Times New Roman" w:eastAsia="Calibri" w:hAnsi="Times New Roman" w:cs="Times New Roman"/>
            <w:color w:val="333333"/>
            <w:sz w:val="24"/>
            <w:szCs w:val="24"/>
          </w:rPr>
          <w:t xml:space="preserve">that </w:t>
        </w:r>
        <w:r w:rsidR="008A0967">
          <w:rPr>
            <w:rFonts w:ascii="Times New Roman" w:eastAsia="Calibri" w:hAnsi="Times New Roman" w:cs="Times New Roman"/>
            <w:color w:val="333333"/>
            <w:sz w:val="24"/>
            <w:szCs w:val="24"/>
          </w:rPr>
          <w:t>lessen our reliance on a perfectly correct DAG to eliminate effects of confounding variables</w:t>
        </w:r>
        <w:r w:rsidR="008A0967">
          <w:rPr>
            <w:rFonts w:ascii="Times New Roman" w:eastAsia="Calibri" w:hAnsi="Times New Roman" w:cs="Times New Roman"/>
            <w:color w:val="333333"/>
            <w:sz w:val="24"/>
            <w:szCs w:val="24"/>
          </w:rPr>
          <w:t xml:space="preserve">. We next review these approaches </w:t>
        </w:r>
      </w:ins>
      <w:r w:rsidR="008169F2">
        <w:rPr>
          <w:rFonts w:ascii="Times New Roman" w:eastAsia="Calibri" w:hAnsi="Times New Roman" w:cs="Times New Roman"/>
          <w:color w:val="333333"/>
          <w:sz w:val="24"/>
          <w:szCs w:val="24"/>
        </w:rPr>
        <w:t xml:space="preserve">that combine observational sampling designs with statistical designs </w:t>
      </w:r>
      <w:ins w:id="16" w:author="Laura Dee" w:date="2024-02-21T12:28:00Z">
        <w:r w:rsidR="002A066B">
          <w:rPr>
            <w:rFonts w:ascii="Times New Roman" w:eastAsia="Calibri" w:hAnsi="Times New Roman" w:cs="Times New Roman"/>
            <w:color w:val="333333"/>
            <w:sz w:val="24"/>
            <w:szCs w:val="24"/>
          </w:rPr>
          <w:t>to</w:t>
        </w:r>
      </w:ins>
      <w:del w:id="17" w:author="Laura Dee" w:date="2024-02-21T12:27:00Z">
        <w:r w:rsidR="008169F2" w:rsidDel="00FB419E">
          <w:rPr>
            <w:rFonts w:ascii="Times New Roman" w:eastAsia="Calibri" w:hAnsi="Times New Roman" w:cs="Times New Roman"/>
            <w:color w:val="333333"/>
            <w:sz w:val="24"/>
            <w:szCs w:val="24"/>
          </w:rPr>
          <w:delText>to</w:delText>
        </w:r>
      </w:del>
      <w:r w:rsidR="008169F2">
        <w:rPr>
          <w:rFonts w:ascii="Times New Roman" w:eastAsia="Calibri" w:hAnsi="Times New Roman" w:cs="Times New Roman"/>
          <w:color w:val="333333"/>
          <w:sz w:val="24"/>
          <w:szCs w:val="24"/>
        </w:rPr>
        <w:t xml:space="preserve"> </w:t>
      </w:r>
      <w:del w:id="18" w:author="Laura Dee" w:date="2024-02-21T12:27:00Z">
        <w:r w:rsidR="008169F2" w:rsidDel="00FB419E">
          <w:rPr>
            <w:rFonts w:ascii="Times New Roman" w:eastAsia="Calibri" w:hAnsi="Times New Roman" w:cs="Times New Roman"/>
            <w:color w:val="333333"/>
            <w:sz w:val="24"/>
            <w:szCs w:val="24"/>
          </w:rPr>
          <w:delText xml:space="preserve">allow us to </w:delText>
        </w:r>
      </w:del>
      <w:ins w:id="19" w:author="Laura Dee" w:date="2024-02-21T12:29:00Z">
        <w:r w:rsidR="008A0967">
          <w:rPr>
            <w:rFonts w:ascii="Times New Roman" w:eastAsia="Calibri" w:hAnsi="Times New Roman" w:cs="Times New Roman"/>
            <w:color w:val="333333"/>
            <w:sz w:val="24"/>
            <w:szCs w:val="24"/>
          </w:rPr>
          <w:t xml:space="preserve">also account for </w:t>
        </w:r>
        <w:r w:rsidR="008A0967" w:rsidRPr="00DD22E1">
          <w:rPr>
            <w:rFonts w:ascii="Times New Roman" w:eastAsia="Calibri" w:hAnsi="Times New Roman" w:cs="Times New Roman"/>
            <w:i/>
            <w:iCs/>
            <w:color w:val="333333"/>
            <w:sz w:val="24"/>
            <w:szCs w:val="24"/>
            <w:rPrChange w:id="20" w:author="Laura Dee" w:date="2024-02-21T12:31:00Z">
              <w:rPr>
                <w:rFonts w:ascii="Times New Roman" w:eastAsia="Calibri" w:hAnsi="Times New Roman" w:cs="Times New Roman"/>
                <w:color w:val="333333"/>
                <w:sz w:val="24"/>
                <w:szCs w:val="24"/>
              </w:rPr>
            </w:rPrChange>
          </w:rPr>
          <w:t>unobserved</w:t>
        </w:r>
        <w:r w:rsidR="008A0967">
          <w:rPr>
            <w:rFonts w:ascii="Times New Roman" w:eastAsia="Calibri" w:hAnsi="Times New Roman" w:cs="Times New Roman"/>
            <w:color w:val="333333"/>
            <w:sz w:val="24"/>
            <w:szCs w:val="24"/>
          </w:rPr>
          <w:t xml:space="preserve"> and potentially </w:t>
        </w:r>
        <w:r w:rsidR="008A0967" w:rsidRPr="00DD22E1">
          <w:rPr>
            <w:rFonts w:ascii="Times New Roman" w:eastAsia="Calibri" w:hAnsi="Times New Roman" w:cs="Times New Roman"/>
            <w:i/>
            <w:iCs/>
            <w:color w:val="333333"/>
            <w:sz w:val="24"/>
            <w:szCs w:val="24"/>
            <w:rPrChange w:id="21" w:author="Laura Dee" w:date="2024-02-21T12:31:00Z">
              <w:rPr>
                <w:rFonts w:ascii="Times New Roman" w:eastAsia="Calibri" w:hAnsi="Times New Roman" w:cs="Times New Roman"/>
                <w:color w:val="333333"/>
                <w:sz w:val="24"/>
                <w:szCs w:val="24"/>
              </w:rPr>
            </w:rPrChange>
          </w:rPr>
          <w:t>unknown</w:t>
        </w:r>
        <w:r w:rsidR="008A0967">
          <w:rPr>
            <w:rFonts w:ascii="Times New Roman" w:eastAsia="Calibri" w:hAnsi="Times New Roman" w:cs="Times New Roman"/>
            <w:color w:val="333333"/>
            <w:sz w:val="24"/>
            <w:szCs w:val="24"/>
          </w:rPr>
          <w:t xml:space="preserve"> confounding variables</w:t>
        </w:r>
      </w:ins>
      <w:ins w:id="22" w:author="Laura Dee" w:date="2024-02-21T12:31:00Z">
        <w:r w:rsidR="001119BD">
          <w:rPr>
            <w:rFonts w:ascii="Times New Roman" w:eastAsia="Calibri" w:hAnsi="Times New Roman" w:cs="Times New Roman"/>
            <w:color w:val="333333"/>
            <w:sz w:val="24"/>
            <w:szCs w:val="24"/>
          </w:rPr>
          <w:t xml:space="preserve"> </w:t>
        </w:r>
      </w:ins>
      <w:ins w:id="23" w:author="Laura Dee" w:date="2024-02-21T12:32:00Z">
        <w:r w:rsidR="00F523B7">
          <w:rPr>
            <w:rFonts w:ascii="Times New Roman" w:eastAsia="Calibri" w:hAnsi="Times New Roman" w:cs="Times New Roman"/>
            <w:color w:val="333333"/>
            <w:sz w:val="24"/>
            <w:szCs w:val="24"/>
          </w:rPr>
          <w:t>to eliminate</w:t>
        </w:r>
      </w:ins>
      <w:ins w:id="24" w:author="Laura Dee" w:date="2024-02-21T12:30:00Z">
        <w:r w:rsidR="008A0967">
          <w:rPr>
            <w:rFonts w:ascii="Times New Roman" w:eastAsia="Calibri" w:hAnsi="Times New Roman" w:cs="Times New Roman"/>
            <w:color w:val="333333"/>
            <w:sz w:val="24"/>
            <w:szCs w:val="24"/>
          </w:rPr>
          <w:t xml:space="preserve"> </w:t>
        </w:r>
      </w:ins>
      <w:ins w:id="25" w:author="Laura Dee" w:date="2024-02-21T12:32:00Z">
        <w:r w:rsidR="00CD1F1C">
          <w:rPr>
            <w:rFonts w:ascii="Times New Roman" w:eastAsia="Calibri" w:hAnsi="Times New Roman" w:cs="Times New Roman"/>
            <w:color w:val="333333"/>
            <w:sz w:val="24"/>
            <w:szCs w:val="24"/>
          </w:rPr>
          <w:t xml:space="preserve">more sources of </w:t>
        </w:r>
      </w:ins>
      <w:ins w:id="26" w:author="Laura Dee" w:date="2024-02-21T12:30:00Z">
        <w:r w:rsidR="008A0967">
          <w:rPr>
            <w:rFonts w:ascii="Times New Roman" w:eastAsia="Calibri" w:hAnsi="Times New Roman" w:cs="Times New Roman"/>
            <w:color w:val="333333"/>
            <w:sz w:val="24"/>
            <w:szCs w:val="24"/>
          </w:rPr>
          <w:t>omitted variables bias</w:t>
        </w:r>
      </w:ins>
      <w:del w:id="27" w:author="Laura Dee" w:date="2024-02-21T12:29:00Z">
        <w:r w:rsidR="008169F2" w:rsidDel="008A0967">
          <w:rPr>
            <w:rFonts w:ascii="Times New Roman" w:eastAsia="Calibri" w:hAnsi="Times New Roman" w:cs="Times New Roman"/>
            <w:color w:val="333333"/>
            <w:sz w:val="24"/>
            <w:szCs w:val="24"/>
          </w:rPr>
          <w:delText xml:space="preserve">lessen our reliance on a perfectly correct process-based DAG </w:delText>
        </w:r>
      </w:del>
      <w:del w:id="28" w:author="Laura Dee" w:date="2024-02-21T12:27:00Z">
        <w:r w:rsidR="008169F2" w:rsidDel="00802721">
          <w:rPr>
            <w:rFonts w:ascii="Times New Roman" w:eastAsia="Calibri" w:hAnsi="Times New Roman" w:cs="Times New Roman"/>
            <w:color w:val="333333"/>
            <w:sz w:val="24"/>
            <w:szCs w:val="24"/>
          </w:rPr>
          <w:delText>and still get</w:delText>
        </w:r>
      </w:del>
      <w:del w:id="29" w:author="Laura Dee" w:date="2024-02-21T12:28:00Z">
        <w:r w:rsidR="008169F2" w:rsidDel="002A066B">
          <w:rPr>
            <w:rFonts w:ascii="Times New Roman" w:eastAsia="Calibri" w:hAnsi="Times New Roman" w:cs="Times New Roman"/>
            <w:color w:val="333333"/>
            <w:sz w:val="24"/>
            <w:szCs w:val="24"/>
          </w:rPr>
          <w:delText xml:space="preserve"> valid causal inference</w:delText>
        </w:r>
      </w:del>
      <w:r w:rsidR="008169F2">
        <w:rPr>
          <w:rFonts w:ascii="Times New Roman" w:eastAsia="Calibri" w:hAnsi="Times New Roman" w:cs="Times New Roman"/>
          <w:color w:val="333333"/>
          <w:sz w:val="24"/>
          <w:szCs w:val="24"/>
        </w:rPr>
        <w:t xml:space="preserve">. </w:t>
      </w:r>
    </w:p>
    <w:p w14:paraId="17AE8546" w14:textId="77777777" w:rsidR="00915E31" w:rsidRPr="002C3801" w:rsidRDefault="00915E31" w:rsidP="00915E31">
      <w:pPr>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A Problem of Omitted Snails</w:t>
      </w:r>
      <w:r>
        <w:rPr>
          <w:rFonts w:ascii="Times New Roman" w:eastAsia="Calibri" w:hAnsi="Times New Roman" w:cs="Times New Roman"/>
          <w:b/>
          <w:color w:val="333333"/>
          <w:sz w:val="24"/>
          <w:szCs w:val="24"/>
        </w:rPr>
        <w:t xml:space="preserve"> </w:t>
      </w:r>
    </w:p>
    <w:p w14:paraId="1D3B7CD0" w14:textId="328A75D5" w:rsidR="00915E31" w:rsidRPr="002C3801" w:rsidRDefault="00915E31" w:rsidP="00915E31">
      <w:pPr>
        <w:spacing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t xml:space="preserve">To illustrate these empirical challenges and suite of potential solutions, we consider a marine benthic ecosystem, modeled after the Gulf of Maine, USA, where </w:t>
      </w:r>
      <w:r>
        <w:rPr>
          <w:rFonts w:ascii="Times New Roman" w:eastAsia="Calibri" w:hAnsi="Times New Roman" w:cs="Times New Roman"/>
          <w:color w:val="333333"/>
          <w:sz w:val="24"/>
          <w:szCs w:val="24"/>
          <w:highlight w:val="white"/>
        </w:rPr>
        <w:t>a researcher</w:t>
      </w:r>
      <w:r w:rsidRPr="002C3801">
        <w:rPr>
          <w:rFonts w:ascii="Times New Roman" w:eastAsia="Calibri" w:hAnsi="Times New Roman" w:cs="Times New Roman"/>
          <w:color w:val="333333"/>
          <w:sz w:val="24"/>
          <w:szCs w:val="24"/>
          <w:highlight w:val="white"/>
        </w:rPr>
        <w:t xml:space="preserve"> aim</w:t>
      </w:r>
      <w:r>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to study the causal effect of temperature on snail abundance</w:t>
      </w:r>
      <w:r w:rsidRPr="00BD1568">
        <w:rPr>
          <w:rFonts w:ascii="Times New Roman" w:eastAsia="Calibri" w:hAnsi="Times New Roman" w:cs="Times New Roman"/>
          <w:color w:val="333333"/>
          <w:sz w:val="24"/>
          <w:szCs w:val="24"/>
          <w:highlight w:val="white"/>
        </w:rPr>
        <w:t xml:space="preserve">. They hypothesize that temperature influences snail metabolic and mortality </w:t>
      </w:r>
      <w:r w:rsidR="009A5211" w:rsidRPr="00BD1568">
        <w:rPr>
          <w:rFonts w:ascii="Times New Roman" w:eastAsia="Calibri" w:hAnsi="Times New Roman" w:cs="Times New Roman"/>
          <w:color w:val="333333"/>
          <w:sz w:val="24"/>
          <w:szCs w:val="24"/>
          <w:highlight w:val="white"/>
        </w:rPr>
        <w:t>rates and</w:t>
      </w:r>
      <w:r w:rsidRPr="00BD1568">
        <w:rPr>
          <w:rFonts w:ascii="Times New Roman" w:eastAsia="Calibri" w:hAnsi="Times New Roman" w:cs="Times New Roman"/>
          <w:color w:val="333333"/>
          <w:sz w:val="24"/>
          <w:szCs w:val="24"/>
          <w:highlight w:val="white"/>
        </w:rPr>
        <w:t xml:space="preserve"> wish to estimate its effect on snail population abundance</w:t>
      </w:r>
      <w:r w:rsidRPr="00BD1568">
        <w:rPr>
          <w:rFonts w:ascii="Times New Roman" w:eastAsia="Calibri" w:hAnsi="Times New Roman" w:cs="Times New Roman"/>
          <w:color w:val="333333"/>
          <w:sz w:val="24"/>
          <w:szCs w:val="24"/>
        </w:rPr>
        <w:t xml:space="preserve">. Snail population </w:t>
      </w:r>
      <w:r w:rsidRPr="00BD1568">
        <w:rPr>
          <w:rFonts w:ascii="Times New Roman" w:eastAsia="Calibri" w:hAnsi="Times New Roman" w:cs="Times New Roman"/>
          <w:color w:val="333333"/>
          <w:sz w:val="24"/>
          <w:szCs w:val="24"/>
          <w:highlight w:val="white"/>
        </w:rPr>
        <w:t xml:space="preserve">abundance </w:t>
      </w:r>
      <w:r w:rsidR="00386C49" w:rsidRPr="00BD1568">
        <w:rPr>
          <w:rFonts w:ascii="Times New Roman" w:eastAsia="Calibri" w:hAnsi="Times New Roman" w:cs="Times New Roman"/>
          <w:color w:val="333333"/>
          <w:sz w:val="24"/>
          <w:szCs w:val="24"/>
          <w:highlight w:val="white"/>
        </w:rPr>
        <w:t xml:space="preserve">is </w:t>
      </w:r>
      <w:r w:rsidRPr="00BD1568">
        <w:rPr>
          <w:rFonts w:ascii="Times New Roman" w:eastAsia="Calibri" w:hAnsi="Times New Roman" w:cs="Times New Roman"/>
          <w:color w:val="333333"/>
          <w:sz w:val="24"/>
          <w:szCs w:val="24"/>
          <w:highlight w:val="white"/>
        </w:rPr>
        <w:t>also driven by recruitment</w:t>
      </w:r>
      <w:r w:rsidR="00386C49" w:rsidRPr="00BD1568">
        <w:rPr>
          <w:rFonts w:ascii="Times New Roman" w:eastAsia="Calibri" w:hAnsi="Times New Roman" w:cs="Times New Roman"/>
          <w:color w:val="333333"/>
          <w:sz w:val="24"/>
          <w:szCs w:val="24"/>
          <w:highlight w:val="white"/>
        </w:rPr>
        <w:t>, in part influenced by r</w:t>
      </w:r>
      <w:r w:rsidRPr="00BD1568">
        <w:rPr>
          <w:rFonts w:ascii="Times New Roman" w:eastAsia="Calibri" w:hAnsi="Times New Roman" w:cs="Times New Roman"/>
          <w:color w:val="333333"/>
          <w:sz w:val="24"/>
          <w:szCs w:val="24"/>
          <w:highlight w:val="white"/>
        </w:rPr>
        <w:t xml:space="preserve">egional oceanography (i.e., the flow of major currents that differ in a myriad of properties) </w:t>
      </w:r>
      <w:r w:rsidR="00386C49" w:rsidRPr="00BD1568">
        <w:rPr>
          <w:rFonts w:ascii="Times New Roman" w:eastAsia="Calibri" w:hAnsi="Times New Roman" w:cs="Times New Roman"/>
          <w:color w:val="333333"/>
          <w:sz w:val="24"/>
          <w:szCs w:val="24"/>
          <w:highlight w:val="white"/>
        </w:rPr>
        <w:t xml:space="preserve">that </w:t>
      </w:r>
      <w:r w:rsidRPr="00BD1568">
        <w:rPr>
          <w:rFonts w:ascii="Times New Roman" w:eastAsia="Calibri" w:hAnsi="Times New Roman" w:cs="Times New Roman"/>
          <w:color w:val="333333"/>
          <w:sz w:val="24"/>
          <w:szCs w:val="24"/>
          <w:highlight w:val="white"/>
        </w:rPr>
        <w:t>drives both water temperature and recruitment</w:t>
      </w:r>
      <w:r w:rsidR="00386C49" w:rsidRPr="00BD1568">
        <w:rPr>
          <w:rFonts w:ascii="Times New Roman" w:eastAsia="Calibri" w:hAnsi="Times New Roman" w:cs="Times New Roman"/>
          <w:color w:val="333333"/>
          <w:sz w:val="24"/>
          <w:szCs w:val="24"/>
          <w:highlight w:val="white"/>
        </w:rPr>
        <w:t xml:space="preserve"> patterns</w:t>
      </w:r>
      <w:r w:rsidR="00BD1568" w:rsidRPr="00BD1568">
        <w:rPr>
          <w:rFonts w:ascii="Times New Roman" w:eastAsia="Calibri" w:hAnsi="Times New Roman" w:cs="Times New Roman"/>
          <w:color w:val="333333"/>
          <w:sz w:val="24"/>
          <w:szCs w:val="24"/>
          <w:highlight w:val="white"/>
        </w:rPr>
        <w:t xml:space="preserve"> </w:t>
      </w:r>
      <w:r w:rsidR="00BD1568" w:rsidRPr="00BD1568">
        <w:rPr>
          <w:rFonts w:ascii="Times New Roman" w:eastAsia="Calibri" w:hAnsi="Times New Roman" w:cs="Times New Roman"/>
          <w:color w:val="333333"/>
          <w:sz w:val="24"/>
          <w:szCs w:val="24"/>
          <w:highlight w:val="white"/>
        </w:rPr>
        <w:fldChar w:fldCharType="begin"/>
      </w:r>
      <w:r w:rsidR="00E97026">
        <w:rPr>
          <w:rFonts w:ascii="Times New Roman" w:eastAsia="Calibri" w:hAnsi="Times New Roman" w:cs="Times New Roman"/>
          <w:color w:val="333333"/>
          <w:sz w:val="24"/>
          <w:szCs w:val="24"/>
          <w:highlight w:val="white"/>
        </w:rPr>
        <w:instrText xml:space="preserve"> ADDIN ZOTERO_ITEM CSL_CITATION {"citationID":"a127aa4sgde","properties":{"formattedCitation":"(Broitman {\\i{}et al.} 2005; Yund {\\i{}et al.} 2015)","plainCitation":"(Broitman et al. 2005; Yund et al. 2015)","noteIndex":0},"citationItems":[{"id":7019,"uris":["http://zotero.org/users/1810851/items/FG6GH29D"],"itemData":{"id":7019,"type":"article-journal","container-title":"Limnology and Oceanography","journalAbbreviation":"Limnol. Oceanogr.","page":"1473-1479","title":"Recruitment of intertidal invertebrates and oceanographic variability at Santa Cruz Island, California","volume":"50","author":[{"family":"Broitman","given":"B. R."},{"family":"Blanchette","given":"C. A."},{"family":"Gaines","given":"S. D."}],"issued":{"date-parts":[["2005"]]}}},{"id":13134,"uris":["http://zotero.org/users/1810851/items/2BVY9QCI"],"itemData":{"id":13134,"type":"article-journal","abstract":"Studies of population connectivity have largely focused on along-shelf, as opposed to across-shelf, processes. We hypothesized that a discontinuity in across-shelf mixing caused by the divergence of the Eastern Maine Coastal Current (EMCC) from shore acts as an ecological barrier to the supply of mussel larvae to the coast. Existing data on the relative abundance of two congeneric blue mussels, Mytilus edulis and M. trossulus, were analysed to quantify the association of M. trossulus with the colder temperature signal of the EMCC and generate larval distribution predictions. We then sampled the across-shelf distribution of larvae along two transects during 2011. Larvae were identified using restriction digests of PCR amplicons from the mitochondrial 16S rDNA. Mytilus edulis larvae were consistently abundant on either the inshore and offshore transect ends, but not homogeneously distributed across the shelf, while M. trossulus larvae were less common throughout the study area. The divergence of the EMCC from shore appears to create a break in the connectivity of M. edulis populations by isolating those inshore of the EMCC from upstream larval sources. Across-shelf transport processes can thus produce connectivity patterns that would not be predicted solely on the basis of along-shelf processes.","container-title":"Royal Society Open Science","DOI":"10.1098/rsos.150513","issue":"12","note":"publisher: Royal Society","page":"150513","source":"royalsocietypublishing.org (Atypon)","title":"Across-shelf distribution of blue mussel larvae in the northern Gulf of Maine: consequences for population connectivity and a species range boundary","title-short":"Across-shelf distribution of blue mussel larvae in the northern Gulf of Maine","URL":"https://royalsocietypublishing.org/doi/full/10.1098/rsos.150513","volume":"2","author":[{"family":"Yund","given":"Philip O."},{"family":"Tilburg","given":"Charles E."},{"family":"McCartney","given":"Michael A."}],"accessed":{"date-parts":[["2024",1,18]]},"issued":{"date-parts":[["2015",12]]}}}],"schema":"https://github.com/citation-style-language/schema/raw/master/csl-citation.json"} </w:instrText>
      </w:r>
      <w:r w:rsidR="00BD1568" w:rsidRPr="00BD1568">
        <w:rPr>
          <w:rFonts w:ascii="Times New Roman" w:eastAsia="Calibri" w:hAnsi="Times New Roman" w:cs="Times New Roman"/>
          <w:color w:val="333333"/>
          <w:sz w:val="24"/>
          <w:szCs w:val="24"/>
          <w:highlight w:val="white"/>
        </w:rPr>
        <w:fldChar w:fldCharType="separate"/>
      </w:r>
      <w:r w:rsidR="00E97026" w:rsidRPr="00E97026">
        <w:rPr>
          <w:rFonts w:ascii="Times New Roman" w:hAnsi="Times New Roman" w:cs="Times New Roman"/>
          <w:color w:val="000000"/>
          <w:sz w:val="24"/>
        </w:rPr>
        <w:t xml:space="preserve">(Broitman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2005; Yund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2015)</w:t>
      </w:r>
      <w:r w:rsidR="00BD1568" w:rsidRPr="00BD1568">
        <w:rPr>
          <w:rFonts w:ascii="Times New Roman" w:eastAsia="Calibri" w:hAnsi="Times New Roman" w:cs="Times New Roman"/>
          <w:color w:val="333333"/>
          <w:sz w:val="24"/>
          <w:szCs w:val="24"/>
          <w:highlight w:val="white"/>
        </w:rPr>
        <w:fldChar w:fldCharType="end"/>
      </w:r>
      <w:r w:rsidRPr="00BD1568">
        <w:rPr>
          <w:rFonts w:ascii="Times New Roman" w:eastAsia="Calibri" w:hAnsi="Times New Roman" w:cs="Times New Roman"/>
          <w:color w:val="333333"/>
          <w:sz w:val="24"/>
          <w:szCs w:val="24"/>
          <w:highlight w:val="white"/>
        </w:rPr>
        <w:t xml:space="preserve">. </w:t>
      </w:r>
      <w:r w:rsidR="00DF5103">
        <w:rPr>
          <w:rFonts w:ascii="Times New Roman" w:eastAsia="Calibri" w:hAnsi="Times New Roman" w:cs="Times New Roman"/>
          <w:color w:val="333333"/>
          <w:sz w:val="24"/>
          <w:szCs w:val="24"/>
        </w:rPr>
        <w:t>We</w:t>
      </w:r>
      <w:r w:rsidRPr="00BD1568">
        <w:rPr>
          <w:rFonts w:ascii="Times New Roman" w:eastAsia="Calibri" w:hAnsi="Times New Roman" w:cs="Times New Roman"/>
          <w:color w:val="333333"/>
          <w:sz w:val="24"/>
          <w:szCs w:val="24"/>
        </w:rPr>
        <w:t xml:space="preserve"> assume that the researcher</w:t>
      </w:r>
      <w:r w:rsidRPr="00BD1568">
        <w:rPr>
          <w:rFonts w:ascii="Times New Roman" w:eastAsia="Calibri" w:hAnsi="Times New Roman" w:cs="Times New Roman"/>
          <w:color w:val="333333"/>
          <w:sz w:val="24"/>
          <w:szCs w:val="24"/>
          <w:highlight w:val="white"/>
        </w:rPr>
        <w:t xml:space="preserve"> measured snail abundance and temperature at several sites but not recruitment or any measurement of oceanography. Thus, recruitment and oceanography are unmeasured</w:t>
      </w:r>
      <w:r w:rsidR="00386C49" w:rsidRPr="00BD1568">
        <w:rPr>
          <w:rFonts w:ascii="Times New Roman" w:eastAsia="Calibri" w:hAnsi="Times New Roman" w:cs="Times New Roman"/>
          <w:color w:val="333333"/>
          <w:sz w:val="24"/>
          <w:szCs w:val="24"/>
          <w:highlight w:val="white"/>
        </w:rPr>
        <w:t>,</w:t>
      </w:r>
      <w:r w:rsidRPr="00BD1568">
        <w:rPr>
          <w:rFonts w:ascii="Times New Roman" w:eastAsia="Calibri" w:hAnsi="Times New Roman" w:cs="Times New Roman"/>
          <w:color w:val="333333"/>
          <w:sz w:val="24"/>
          <w:szCs w:val="24"/>
          <w:highlight w:val="white"/>
        </w:rPr>
        <w:t xml:space="preserve"> or so-called “unobserved” confounding variables</w:t>
      </w:r>
      <w:r w:rsidR="00386C49" w:rsidRPr="00BD1568">
        <w:rPr>
          <w:rFonts w:ascii="Times New Roman" w:eastAsia="Calibri" w:hAnsi="Times New Roman" w:cs="Times New Roman"/>
          <w:color w:val="333333"/>
          <w:sz w:val="24"/>
          <w:szCs w:val="24"/>
          <w:highlight w:val="white"/>
        </w:rPr>
        <w:t>.</w:t>
      </w:r>
      <w:r w:rsidRPr="00BD1568">
        <w:rPr>
          <w:rFonts w:ascii="Times New Roman" w:eastAsia="Calibri" w:hAnsi="Times New Roman" w:cs="Times New Roman"/>
          <w:color w:val="333333"/>
          <w:sz w:val="24"/>
          <w:szCs w:val="24"/>
          <w:highlight w:val="white"/>
        </w:rPr>
        <w:t xml:space="preserve"> </w:t>
      </w:r>
      <w:r w:rsidR="001525FD" w:rsidRPr="00BD1568">
        <w:rPr>
          <w:rFonts w:ascii="Times New Roman" w:eastAsia="Calibri" w:hAnsi="Times New Roman" w:cs="Times New Roman"/>
          <w:color w:val="333333"/>
          <w:sz w:val="24"/>
          <w:szCs w:val="24"/>
          <w:highlight w:val="white"/>
        </w:rPr>
        <w:t>Estimates produced from a</w:t>
      </w:r>
      <w:r w:rsidRPr="00BD1568">
        <w:rPr>
          <w:rFonts w:ascii="Times New Roman" w:eastAsia="Calibri" w:hAnsi="Times New Roman" w:cs="Times New Roman"/>
          <w:color w:val="333333"/>
          <w:sz w:val="24"/>
          <w:szCs w:val="24"/>
          <w:highlight w:val="white"/>
        </w:rPr>
        <w:t>n</w:t>
      </w:r>
      <w:r>
        <w:rPr>
          <w:rFonts w:ascii="Times New Roman" w:eastAsia="Calibri" w:hAnsi="Times New Roman" w:cs="Times New Roman"/>
          <w:color w:val="333333"/>
          <w:sz w:val="24"/>
          <w:szCs w:val="24"/>
          <w:highlight w:val="white"/>
        </w:rPr>
        <w:t xml:space="preserve"> analysis of </w:t>
      </w:r>
      <w:r w:rsidRPr="00651C75">
        <w:rPr>
          <w:rFonts w:ascii="Times New Roman" w:eastAsia="Calibri" w:hAnsi="Times New Roman" w:cs="Times New Roman"/>
          <w:color w:val="333333"/>
          <w:sz w:val="24"/>
          <w:szCs w:val="24"/>
        </w:rPr>
        <w:t xml:space="preserve">just the temperature-snail relationship </w:t>
      </w:r>
      <w:r w:rsidR="001525FD" w:rsidRPr="00651C75">
        <w:rPr>
          <w:rFonts w:ascii="Times New Roman" w:eastAsia="Calibri" w:hAnsi="Times New Roman" w:cs="Times New Roman"/>
          <w:color w:val="333333"/>
          <w:sz w:val="24"/>
          <w:szCs w:val="24"/>
        </w:rPr>
        <w:t xml:space="preserve">will almost certainly be </w:t>
      </w:r>
      <w:r w:rsidR="001525FD" w:rsidRPr="00315280">
        <w:rPr>
          <w:rFonts w:ascii="Times New Roman" w:eastAsia="Calibri" w:hAnsi="Times New Roman" w:cs="Times New Roman"/>
          <w:color w:val="333333"/>
          <w:sz w:val="24"/>
          <w:szCs w:val="24"/>
        </w:rPr>
        <w:t xml:space="preserve">or different from the true value. </w:t>
      </w:r>
      <w:r w:rsidRPr="00651C75">
        <w:rPr>
          <w:rFonts w:ascii="Times New Roman" w:eastAsia="Calibri" w:hAnsi="Times New Roman" w:cs="Times New Roman"/>
          <w:color w:val="333333"/>
          <w:sz w:val="24"/>
          <w:szCs w:val="24"/>
        </w:rPr>
        <w:t xml:space="preserve">Even if the researcher had measured recruitment, though, what if there are other lurking confounding </w:t>
      </w:r>
      <w:r w:rsidRPr="002C3801">
        <w:rPr>
          <w:rFonts w:ascii="Times New Roman" w:eastAsia="Calibri" w:hAnsi="Times New Roman" w:cs="Times New Roman"/>
          <w:color w:val="333333"/>
          <w:sz w:val="24"/>
          <w:szCs w:val="24"/>
          <w:highlight w:val="white"/>
        </w:rPr>
        <w:t xml:space="preserve">variables? </w:t>
      </w:r>
      <w:r w:rsidR="00FF30FA">
        <w:rPr>
          <w:rFonts w:ascii="Times New Roman" w:eastAsia="Calibri" w:hAnsi="Times New Roman" w:cs="Times New Roman"/>
          <w:color w:val="333333"/>
          <w:sz w:val="24"/>
          <w:szCs w:val="24"/>
          <w:highlight w:val="white"/>
        </w:rPr>
        <w:t>Ev</w:t>
      </w:r>
      <w:r w:rsidRPr="002C3801">
        <w:rPr>
          <w:rFonts w:ascii="Times New Roman" w:eastAsia="Calibri" w:hAnsi="Times New Roman" w:cs="Times New Roman"/>
          <w:color w:val="333333"/>
          <w:sz w:val="24"/>
          <w:szCs w:val="24"/>
          <w:highlight w:val="white"/>
        </w:rPr>
        <w:t xml:space="preserve">en if oceanography </w:t>
      </w:r>
      <w:r>
        <w:rPr>
          <w:rFonts w:ascii="Times New Roman" w:eastAsia="Calibri" w:hAnsi="Times New Roman" w:cs="Times New Roman"/>
          <w:color w:val="333333"/>
          <w:sz w:val="24"/>
          <w:szCs w:val="24"/>
          <w:highlight w:val="white"/>
        </w:rPr>
        <w:t xml:space="preserve">or recruitment </w:t>
      </w:r>
      <w:r w:rsidRPr="002C3801">
        <w:rPr>
          <w:rFonts w:ascii="Times New Roman" w:eastAsia="Calibri" w:hAnsi="Times New Roman" w:cs="Times New Roman"/>
          <w:color w:val="333333"/>
          <w:sz w:val="24"/>
          <w:szCs w:val="24"/>
          <w:highlight w:val="white"/>
        </w:rPr>
        <w:t xml:space="preserve">were accounted for, omitted variable bias remains a real possibility – and the </w:t>
      </w:r>
      <w:r w:rsidR="0012697C">
        <w:rPr>
          <w:rFonts w:ascii="Times New Roman" w:eastAsia="Calibri" w:hAnsi="Times New Roman" w:cs="Times New Roman"/>
          <w:color w:val="333333"/>
          <w:sz w:val="24"/>
          <w:szCs w:val="24"/>
          <w:highlight w:val="white"/>
        </w:rPr>
        <w:t>estimated</w:t>
      </w:r>
      <w:r w:rsidRPr="002C3801">
        <w:rPr>
          <w:rFonts w:ascii="Times New Roman" w:eastAsia="Calibri" w:hAnsi="Times New Roman" w:cs="Times New Roman"/>
          <w:color w:val="333333"/>
          <w:sz w:val="24"/>
          <w:szCs w:val="24"/>
          <w:highlight w:val="white"/>
        </w:rPr>
        <w:t xml:space="preserve"> effect of temperature on snails will be incorrect</w:t>
      </w:r>
      <w:r w:rsidR="0012697C">
        <w:rPr>
          <w:rFonts w:ascii="Times New Roman" w:eastAsia="Calibri" w:hAnsi="Times New Roman" w:cs="Times New Roman"/>
          <w:color w:val="333333"/>
          <w:sz w:val="24"/>
          <w:szCs w:val="24"/>
          <w:highlight w:val="white"/>
        </w:rPr>
        <w:t>, and could even differ in not only the magnitude but also the sign of the true effect</w:t>
      </w:r>
      <w:r w:rsidRPr="002C3801">
        <w:rPr>
          <w:rFonts w:ascii="Times New Roman" w:eastAsia="Calibri" w:hAnsi="Times New Roman" w:cs="Times New Roman"/>
          <w:color w:val="333333"/>
          <w:sz w:val="24"/>
          <w:szCs w:val="24"/>
          <w:highlight w:val="white"/>
        </w:rPr>
        <w:t xml:space="preserve">. Fortunately, </w:t>
      </w:r>
      <w:r>
        <w:rPr>
          <w:rFonts w:ascii="Times New Roman" w:eastAsia="Calibri" w:hAnsi="Times New Roman" w:cs="Times New Roman"/>
          <w:color w:val="333333"/>
          <w:sz w:val="24"/>
          <w:szCs w:val="24"/>
          <w:highlight w:val="white"/>
        </w:rPr>
        <w:t xml:space="preserve">our researcher drew out a causal diagram of the system </w:t>
      </w:r>
      <w:r w:rsidR="00651C75">
        <w:rPr>
          <w:rFonts w:ascii="Times New Roman" w:eastAsia="Calibri" w:hAnsi="Times New Roman" w:cs="Times New Roman"/>
          <w:color w:val="333333"/>
          <w:sz w:val="24"/>
          <w:szCs w:val="24"/>
          <w:highlight w:val="white"/>
        </w:rPr>
        <w:t xml:space="preserve">as a DAG </w:t>
      </w:r>
      <w:r>
        <w:rPr>
          <w:rFonts w:ascii="Times New Roman" w:eastAsia="Calibri" w:hAnsi="Times New Roman" w:cs="Times New Roman"/>
          <w:color w:val="333333"/>
          <w:sz w:val="24"/>
          <w:szCs w:val="24"/>
          <w:highlight w:val="white"/>
        </w:rPr>
        <w:t>(Fig. 3) and recognized that temperature at the scale of measurement was also influenced by local variation (e.g., small-scale oceanographic features, weather, or other sources of local or microclimatic variability). With this causal diagram</w:t>
      </w:r>
      <w:r w:rsidR="003A3EBC">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in hand, they realized they</w:t>
      </w:r>
      <w:r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could</w:t>
      </w:r>
      <w:r w:rsidRPr="002C3801">
        <w:rPr>
          <w:rFonts w:ascii="Times New Roman" w:eastAsia="Calibri" w:hAnsi="Times New Roman" w:cs="Times New Roman"/>
          <w:color w:val="333333"/>
          <w:sz w:val="24"/>
          <w:szCs w:val="24"/>
          <w:highlight w:val="white"/>
        </w:rPr>
        <w:t xml:space="preserve"> control for both observed and unobserved confounding variables with appropriate sampling and statistical model designs</w:t>
      </w:r>
      <w:r w:rsidR="00651C75">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p>
    <w:p w14:paraId="0E2FFBC0" w14:textId="3CA12420" w:rsidR="00915E31" w:rsidRDefault="00915E31" w:rsidP="00915E31">
      <w:pPr>
        <w:pStyle w:val="Heading2"/>
        <w:keepLines w:val="0"/>
        <w:shd w:val="clear" w:color="auto" w:fill="FFFFFF"/>
        <w:spacing w:before="0" w:after="160" w:line="360" w:lineRule="auto"/>
      </w:pPr>
      <w:r w:rsidRPr="001078CE">
        <w:rPr>
          <w:rFonts w:ascii="Times New Roman" w:eastAsia="Calibri" w:hAnsi="Times New Roman" w:cs="Times New Roman"/>
          <w:b/>
          <w:noProof/>
          <w:color w:val="333333"/>
          <w:sz w:val="24"/>
          <w:szCs w:val="24"/>
        </w:rPr>
        <w:lastRenderedPageBreak/>
        <w:drawing>
          <wp:inline distT="0" distB="0" distL="0" distR="0" wp14:anchorId="77C6B757" wp14:editId="1D748004">
            <wp:extent cx="5943600" cy="1809750"/>
            <wp:effectExtent l="0" t="0" r="0" b="6350"/>
            <wp:docPr id="578751391" name="Picture 578751391" descr="A black background with a whit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9268" name="Picture 1" descr="A black background with a white circle&#10;&#10;Description automatically generated with low confidence"/>
                    <pic:cNvPicPr/>
                  </pic:nvPicPr>
                  <pic:blipFill>
                    <a:blip r:embed="rId19"/>
                    <a:stretch>
                      <a:fillRect/>
                    </a:stretch>
                  </pic:blipFill>
                  <pic:spPr>
                    <a:xfrm>
                      <a:off x="0" y="0"/>
                      <a:ext cx="5943600" cy="1809750"/>
                    </a:xfrm>
                    <a:prstGeom prst="rect">
                      <a:avLst/>
                    </a:prstGeom>
                  </pic:spPr>
                </pic:pic>
              </a:graphicData>
            </a:graphic>
          </wp:inline>
        </w:drawing>
      </w:r>
    </w:p>
    <w:p w14:paraId="1EFA4AB7" w14:textId="3E640DA2" w:rsidR="00915E31" w:rsidRDefault="00915E31" w:rsidP="00651C75">
      <w:pPr>
        <w:pStyle w:val="Caption"/>
      </w:pPr>
      <w:r w:rsidRPr="00651C75">
        <w:rPr>
          <w:b/>
          <w:bCs/>
          <w:i w:val="0"/>
          <w:iCs w:val="0"/>
          <w:color w:val="000000" w:themeColor="text1"/>
        </w:rPr>
        <w:t xml:space="preserve">Figure </w:t>
      </w:r>
      <w:r w:rsidRPr="00651C75">
        <w:rPr>
          <w:b/>
          <w:bCs/>
          <w:i w:val="0"/>
          <w:iCs w:val="0"/>
          <w:color w:val="000000" w:themeColor="text1"/>
        </w:rPr>
        <w:fldChar w:fldCharType="begin"/>
      </w:r>
      <w:r w:rsidRPr="00651C75">
        <w:rPr>
          <w:b/>
          <w:bCs/>
          <w:i w:val="0"/>
          <w:iCs w:val="0"/>
          <w:color w:val="000000" w:themeColor="text1"/>
        </w:rPr>
        <w:instrText xml:space="preserve"> SEQ Figure \* ARABIC </w:instrText>
      </w:r>
      <w:r w:rsidRPr="00651C75">
        <w:rPr>
          <w:b/>
          <w:bCs/>
          <w:i w:val="0"/>
          <w:iCs w:val="0"/>
          <w:color w:val="000000" w:themeColor="text1"/>
        </w:rPr>
        <w:fldChar w:fldCharType="separate"/>
      </w:r>
      <w:r w:rsidRPr="00651C75">
        <w:rPr>
          <w:b/>
          <w:bCs/>
          <w:i w:val="0"/>
          <w:iCs w:val="0"/>
          <w:noProof/>
          <w:color w:val="000000" w:themeColor="text1"/>
        </w:rPr>
        <w:t>3</w:t>
      </w:r>
      <w:r w:rsidRPr="00651C75">
        <w:rPr>
          <w:b/>
          <w:bCs/>
          <w:i w:val="0"/>
          <w:iCs w:val="0"/>
          <w:color w:val="000000" w:themeColor="text1"/>
        </w:rPr>
        <w:fldChar w:fldCharType="end"/>
      </w:r>
      <w:r w:rsidRPr="00651C75">
        <w:rPr>
          <w:b/>
          <w:bCs/>
          <w:i w:val="0"/>
          <w:iCs w:val="0"/>
          <w:color w:val="000000" w:themeColor="text1"/>
          <w:lang w:val="en-US"/>
        </w:rPr>
        <w:t>.</w:t>
      </w:r>
      <w:r w:rsidRPr="00651C75">
        <w:rPr>
          <w:i w:val="0"/>
          <w:iCs w:val="0"/>
          <w:color w:val="000000" w:themeColor="text1"/>
          <w:lang w:val="en-US"/>
        </w:rPr>
        <w:t xml:space="preserve"> </w:t>
      </w:r>
      <w:r w:rsidRPr="00651C75">
        <w:rPr>
          <w:b/>
          <w:bCs/>
          <w:i w:val="0"/>
          <w:iCs w:val="0"/>
          <w:color w:val="000000" w:themeColor="text1"/>
        </w:rPr>
        <w:t xml:space="preserve">A </w:t>
      </w:r>
      <w:r w:rsidR="00C503B6" w:rsidRPr="00651C75">
        <w:rPr>
          <w:b/>
          <w:bCs/>
          <w:i w:val="0"/>
          <w:iCs w:val="0"/>
          <w:color w:val="000000" w:themeColor="text1"/>
        </w:rPr>
        <w:t xml:space="preserve">causal diagram </w:t>
      </w:r>
      <w:r w:rsidRPr="00651C75">
        <w:rPr>
          <w:b/>
          <w:bCs/>
          <w:i w:val="0"/>
          <w:iCs w:val="0"/>
          <w:color w:val="000000" w:themeColor="text1"/>
        </w:rPr>
        <w:t xml:space="preserve">describing the controls of snail abundance in </w:t>
      </w:r>
      <w:r w:rsidR="00C503B6" w:rsidRPr="00651C75">
        <w:rPr>
          <w:b/>
          <w:bCs/>
          <w:i w:val="0"/>
          <w:iCs w:val="0"/>
          <w:color w:val="000000" w:themeColor="text1"/>
        </w:rPr>
        <w:t xml:space="preserve">an </w:t>
      </w:r>
      <w:r w:rsidRPr="00651C75">
        <w:rPr>
          <w:b/>
          <w:bCs/>
          <w:i w:val="0"/>
          <w:iCs w:val="0"/>
          <w:color w:val="000000" w:themeColor="text1"/>
        </w:rPr>
        <w:t>intertidal</w:t>
      </w:r>
      <w:r w:rsidR="00C503B6" w:rsidRPr="00651C75">
        <w:rPr>
          <w:b/>
          <w:bCs/>
          <w:i w:val="0"/>
          <w:iCs w:val="0"/>
          <w:color w:val="000000" w:themeColor="text1"/>
        </w:rPr>
        <w:t xml:space="preserve"> ecosystem</w:t>
      </w:r>
      <w:r w:rsidRPr="00651C75">
        <w:rPr>
          <w:b/>
          <w:bCs/>
          <w:i w:val="0"/>
          <w:iCs w:val="0"/>
          <w:color w:val="000000" w:themeColor="text1"/>
        </w:rPr>
        <w:t xml:space="preserve">. </w:t>
      </w:r>
      <w:r w:rsidRPr="00651C75">
        <w:rPr>
          <w:i w:val="0"/>
          <w:iCs w:val="0"/>
          <w:color w:val="000000" w:themeColor="text1"/>
        </w:rPr>
        <w:t>Oceanography drives both temperature and recruitment, both of which drive snail abundance. Temperature, however, is also driven by local influences</w:t>
      </w:r>
      <w:r w:rsidRPr="001078CE">
        <w:rPr>
          <w:i w:val="0"/>
          <w:iCs w:val="0"/>
          <w:color w:val="000000" w:themeColor="text1"/>
        </w:rPr>
        <w:t xml:space="preserve"> as well. This could be variability in plot-level temperature</w:t>
      </w:r>
      <w:r>
        <w:rPr>
          <w:i w:val="0"/>
          <w:iCs w:val="0"/>
          <w:color w:val="000000" w:themeColor="text1"/>
        </w:rPr>
        <w:t xml:space="preserve"> within a site</w:t>
      </w:r>
      <w:r w:rsidRPr="001078CE">
        <w:rPr>
          <w:i w:val="0"/>
          <w:iCs w:val="0"/>
          <w:color w:val="000000" w:themeColor="text1"/>
        </w:rPr>
        <w:t xml:space="preserve"> </w:t>
      </w:r>
      <w:r>
        <w:rPr>
          <w:i w:val="0"/>
          <w:iCs w:val="0"/>
          <w:color w:val="000000" w:themeColor="text1"/>
        </w:rPr>
        <w:t xml:space="preserve">– i.e., sources of variation in microclimate - </w:t>
      </w:r>
      <w:r w:rsidRPr="001078CE">
        <w:rPr>
          <w:i w:val="0"/>
          <w:iCs w:val="0"/>
          <w:color w:val="000000" w:themeColor="text1"/>
        </w:rPr>
        <w:t xml:space="preserve">or site-level temperature variability </w:t>
      </w:r>
      <w:r>
        <w:rPr>
          <w:i w:val="0"/>
          <w:iCs w:val="0"/>
          <w:color w:val="000000" w:themeColor="text1"/>
        </w:rPr>
        <w:t>over space or time</w:t>
      </w:r>
      <w:r w:rsidRPr="001078CE">
        <w:rPr>
          <w:i w:val="0"/>
          <w:iCs w:val="0"/>
          <w:color w:val="000000" w:themeColor="text1"/>
        </w:rPr>
        <w:t xml:space="preserve"> uncorrelated with local oceanography</w:t>
      </w:r>
      <w:r>
        <w:rPr>
          <w:i w:val="0"/>
          <w:iCs w:val="0"/>
          <w:color w:val="000000" w:themeColor="text1"/>
        </w:rPr>
        <w:t>,</w:t>
      </w:r>
      <w:r w:rsidRPr="001078CE">
        <w:rPr>
          <w:i w:val="0"/>
          <w:iCs w:val="0"/>
          <w:color w:val="000000" w:themeColor="text1"/>
        </w:rPr>
        <w:t xml:space="preserve"> recruitment</w:t>
      </w:r>
      <w:r>
        <w:rPr>
          <w:i w:val="0"/>
          <w:iCs w:val="0"/>
          <w:color w:val="000000" w:themeColor="text1"/>
        </w:rPr>
        <w:t>, or other site- or plot-level confounders</w:t>
      </w:r>
      <w:r w:rsidRPr="001078CE">
        <w:rPr>
          <w:i w:val="0"/>
          <w:iCs w:val="0"/>
          <w:color w:val="000000" w:themeColor="text1"/>
        </w:rPr>
        <w:t>.</w:t>
      </w:r>
    </w:p>
    <w:p w14:paraId="3B1B626E" w14:textId="56CD59C9"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t xml:space="preserve">Sampling Designs </w:t>
      </w:r>
      <w:r w:rsidR="00847DC2" w:rsidRPr="002C3801">
        <w:rPr>
          <w:rFonts w:ascii="Times New Roman" w:eastAsia="Calibri" w:hAnsi="Times New Roman" w:cs="Times New Roman"/>
          <w:b/>
          <w:color w:val="333333"/>
          <w:sz w:val="24"/>
          <w:szCs w:val="24"/>
        </w:rPr>
        <w:t xml:space="preserve">that enable </w:t>
      </w:r>
      <w:r w:rsidR="00A141C8" w:rsidRPr="002C3801">
        <w:rPr>
          <w:rFonts w:ascii="Times New Roman" w:eastAsia="Calibri" w:hAnsi="Times New Roman" w:cs="Times New Roman"/>
          <w:b/>
          <w:color w:val="333333"/>
          <w:sz w:val="24"/>
          <w:szCs w:val="24"/>
        </w:rPr>
        <w:t xml:space="preserve">statistical </w:t>
      </w:r>
      <w:r w:rsidR="00847DC2" w:rsidRPr="002C3801">
        <w:rPr>
          <w:rFonts w:ascii="Times New Roman" w:eastAsia="Calibri" w:hAnsi="Times New Roman" w:cs="Times New Roman"/>
          <w:b/>
          <w:color w:val="333333"/>
          <w:sz w:val="24"/>
          <w:szCs w:val="24"/>
        </w:rPr>
        <w:t xml:space="preserve">methods </w:t>
      </w:r>
      <w:r w:rsidRPr="002C3801">
        <w:rPr>
          <w:rFonts w:ascii="Times New Roman" w:eastAsia="Calibri" w:hAnsi="Times New Roman" w:cs="Times New Roman"/>
          <w:b/>
          <w:color w:val="333333"/>
          <w:sz w:val="24"/>
          <w:szCs w:val="24"/>
        </w:rPr>
        <w:t>to cope with omitted variable bias</w:t>
      </w:r>
    </w:p>
    <w:p w14:paraId="0DA19945" w14:textId="0F5A767C" w:rsidR="00766C2E" w:rsidRPr="002C3801" w:rsidRDefault="00155AAC" w:rsidP="00FF30FA">
      <w:pPr>
        <w:spacing w:before="300" w:after="160" w:line="360" w:lineRule="auto"/>
        <w:ind w:firstLine="720"/>
        <w:rPr>
          <w:rFonts w:ascii="Times New Roman" w:eastAsia="Calibri" w:hAnsi="Times New Roman" w:cs="Times New Roman"/>
          <w:sz w:val="24"/>
          <w:szCs w:val="24"/>
        </w:rPr>
      </w:pPr>
      <w:r w:rsidRPr="002C3801">
        <w:rPr>
          <w:rFonts w:ascii="Times New Roman" w:eastAsia="Calibri" w:hAnsi="Times New Roman" w:cs="Times New Roman"/>
          <w:sz w:val="24"/>
          <w:szCs w:val="24"/>
        </w:rPr>
        <w:t>M</w:t>
      </w:r>
      <w:r w:rsidR="00037819" w:rsidRPr="002C3801">
        <w:rPr>
          <w:rFonts w:ascii="Times New Roman" w:eastAsia="Calibri" w:hAnsi="Times New Roman" w:cs="Times New Roman"/>
          <w:sz w:val="24"/>
          <w:szCs w:val="24"/>
        </w:rPr>
        <w:t>ultiple sampling designs</w:t>
      </w:r>
      <w:r w:rsidR="00505A1C" w:rsidRPr="002C3801">
        <w:rPr>
          <w:rFonts w:ascii="Times New Roman" w:eastAsia="Calibri" w:hAnsi="Times New Roman" w:cs="Times New Roman"/>
          <w:sz w:val="24"/>
          <w:szCs w:val="24"/>
        </w:rPr>
        <w:t xml:space="preserve"> for data collection</w:t>
      </w:r>
      <w:r w:rsidR="00037819" w:rsidRPr="002C3801">
        <w:rPr>
          <w:rFonts w:ascii="Times New Roman" w:eastAsia="Calibri" w:hAnsi="Times New Roman" w:cs="Times New Roman"/>
          <w:sz w:val="24"/>
          <w:szCs w:val="24"/>
        </w:rPr>
        <w:t xml:space="preserve"> </w:t>
      </w:r>
      <w:r w:rsidR="00A141C8" w:rsidRPr="002C3801">
        <w:rPr>
          <w:rFonts w:ascii="Times New Roman" w:eastAsia="Calibri" w:hAnsi="Times New Roman" w:cs="Times New Roman"/>
          <w:sz w:val="24"/>
          <w:szCs w:val="24"/>
        </w:rPr>
        <w:t>e</w:t>
      </w:r>
      <w:r w:rsidR="00505A1C" w:rsidRPr="002C3801">
        <w:rPr>
          <w:rFonts w:ascii="Times New Roman" w:eastAsia="Calibri" w:hAnsi="Times New Roman" w:cs="Times New Roman"/>
          <w:sz w:val="24"/>
          <w:szCs w:val="24"/>
        </w:rPr>
        <w:t>na</w:t>
      </w:r>
      <w:r w:rsidR="00A141C8" w:rsidRPr="002C3801">
        <w:rPr>
          <w:rFonts w:ascii="Times New Roman" w:eastAsia="Calibri" w:hAnsi="Times New Roman" w:cs="Times New Roman"/>
          <w:sz w:val="24"/>
          <w:szCs w:val="24"/>
        </w:rPr>
        <w:t>b</w:t>
      </w:r>
      <w:r w:rsidR="00505A1C" w:rsidRPr="002C3801">
        <w:rPr>
          <w:rFonts w:ascii="Times New Roman" w:eastAsia="Calibri" w:hAnsi="Times New Roman" w:cs="Times New Roman"/>
          <w:sz w:val="24"/>
          <w:szCs w:val="24"/>
        </w:rPr>
        <w:t xml:space="preserve">le </w:t>
      </w:r>
      <w:r w:rsidR="00447946" w:rsidRPr="002C3801">
        <w:rPr>
          <w:rFonts w:ascii="Times New Roman" w:eastAsia="Calibri" w:hAnsi="Times New Roman" w:cs="Times New Roman"/>
          <w:sz w:val="24"/>
          <w:szCs w:val="24"/>
        </w:rPr>
        <w:t>the use of</w:t>
      </w:r>
      <w:r w:rsidR="00505A1C" w:rsidRPr="002C3801">
        <w:rPr>
          <w:rFonts w:ascii="Times New Roman" w:eastAsia="Calibri" w:hAnsi="Times New Roman" w:cs="Times New Roman"/>
          <w:sz w:val="24"/>
          <w:szCs w:val="24"/>
        </w:rPr>
        <w:t xml:space="preserve"> statistical </w:t>
      </w:r>
      <w:r w:rsidR="00581014" w:rsidRPr="002C3801">
        <w:rPr>
          <w:rFonts w:ascii="Times New Roman" w:eastAsia="Calibri" w:hAnsi="Times New Roman" w:cs="Times New Roman"/>
          <w:sz w:val="24"/>
          <w:szCs w:val="24"/>
        </w:rPr>
        <w:t xml:space="preserve">model </w:t>
      </w:r>
      <w:r w:rsidR="00505A1C" w:rsidRPr="002C3801">
        <w:rPr>
          <w:rFonts w:ascii="Times New Roman" w:eastAsia="Calibri" w:hAnsi="Times New Roman" w:cs="Times New Roman"/>
          <w:sz w:val="24"/>
          <w:szCs w:val="24"/>
        </w:rPr>
        <w:t>designs t</w:t>
      </w:r>
      <w:r w:rsidRPr="002C3801">
        <w:rPr>
          <w:rFonts w:ascii="Times New Roman" w:eastAsia="Calibri" w:hAnsi="Times New Roman" w:cs="Times New Roman"/>
          <w:sz w:val="24"/>
          <w:szCs w:val="24"/>
        </w:rPr>
        <w:t>hat can</w:t>
      </w:r>
      <w:r w:rsidR="00505A1C"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address omitted variable bias</w:t>
      </w:r>
      <w:r w:rsidR="00A141C8" w:rsidRPr="002C3801">
        <w:rPr>
          <w:rFonts w:ascii="Times New Roman" w:eastAsia="Calibri" w:hAnsi="Times New Roman" w:cs="Times New Roman"/>
          <w:sz w:val="24"/>
          <w:szCs w:val="24"/>
        </w:rPr>
        <w:t xml:space="preserve"> </w:t>
      </w:r>
      <w:r w:rsidR="00447946" w:rsidRPr="002C3801">
        <w:rPr>
          <w:rFonts w:ascii="Times New Roman" w:eastAsia="Calibri" w:hAnsi="Times New Roman" w:cs="Times New Roman"/>
          <w:sz w:val="24"/>
          <w:szCs w:val="24"/>
        </w:rPr>
        <w:t>from</w:t>
      </w:r>
      <w:r w:rsidR="003C31C2" w:rsidRPr="002C3801">
        <w:rPr>
          <w:rFonts w:ascii="Times New Roman" w:eastAsia="Calibri" w:hAnsi="Times New Roman" w:cs="Times New Roman"/>
          <w:sz w:val="24"/>
          <w:szCs w:val="24"/>
        </w:rPr>
        <w:t xml:space="preserve"> confounding variables </w:t>
      </w:r>
      <w:r w:rsidR="00943C15" w:rsidRPr="002C3801">
        <w:rPr>
          <w:rFonts w:ascii="Times New Roman" w:eastAsia="Calibri" w:hAnsi="Times New Roman" w:cs="Times New Roman"/>
          <w:sz w:val="24"/>
          <w:szCs w:val="24"/>
        </w:rPr>
        <w:t>that vary across</w:t>
      </w:r>
      <w:r w:rsidR="003C31C2" w:rsidRPr="002C3801">
        <w:rPr>
          <w:rFonts w:ascii="Times New Roman" w:eastAsia="Calibri" w:hAnsi="Times New Roman" w:cs="Times New Roman"/>
          <w:sz w:val="24"/>
          <w:szCs w:val="24"/>
        </w:rPr>
        <w:t xml:space="preserve"> space</w:t>
      </w:r>
      <w:r w:rsidR="00447946" w:rsidRPr="002C3801">
        <w:rPr>
          <w:rFonts w:ascii="Times New Roman" w:eastAsia="Calibri" w:hAnsi="Times New Roman" w:cs="Times New Roman"/>
          <w:sz w:val="24"/>
          <w:szCs w:val="24"/>
        </w:rPr>
        <w:t xml:space="preserve">, </w:t>
      </w:r>
      <w:r w:rsidR="003C31C2" w:rsidRPr="002C3801">
        <w:rPr>
          <w:rFonts w:ascii="Times New Roman" w:eastAsia="Calibri" w:hAnsi="Times New Roman" w:cs="Times New Roman"/>
          <w:sz w:val="24"/>
          <w:szCs w:val="24"/>
        </w:rPr>
        <w:t>time</w:t>
      </w:r>
      <w:r w:rsidR="00447946" w:rsidRPr="002C3801">
        <w:rPr>
          <w:rFonts w:ascii="Times New Roman" w:eastAsia="Calibri" w:hAnsi="Times New Roman" w:cs="Times New Roman"/>
          <w:sz w:val="24"/>
          <w:szCs w:val="24"/>
        </w:rPr>
        <w:t>, or both</w:t>
      </w:r>
      <w:r w:rsidR="003C31C2" w:rsidRPr="002C3801">
        <w:rPr>
          <w:rFonts w:ascii="Times New Roman" w:eastAsia="Calibri" w:hAnsi="Times New Roman" w:cs="Times New Roman"/>
          <w:sz w:val="24"/>
          <w:szCs w:val="24"/>
        </w:rPr>
        <w:t xml:space="preserve">. </w:t>
      </w:r>
      <w:r w:rsidR="00505A1C" w:rsidRPr="002C3801">
        <w:rPr>
          <w:rFonts w:ascii="Times New Roman" w:eastAsia="Calibri" w:hAnsi="Times New Roman" w:cs="Times New Roman"/>
          <w:sz w:val="24"/>
          <w:szCs w:val="24"/>
        </w:rPr>
        <w:t xml:space="preserve">A key feature </w:t>
      </w:r>
      <w:r w:rsidR="00447946" w:rsidRPr="002C3801">
        <w:rPr>
          <w:rFonts w:ascii="Times New Roman" w:eastAsia="Calibri" w:hAnsi="Times New Roman" w:cs="Times New Roman"/>
          <w:sz w:val="24"/>
          <w:szCs w:val="24"/>
        </w:rPr>
        <w:t>in the</w:t>
      </w:r>
      <w:r w:rsidR="00FF30FA">
        <w:rPr>
          <w:rFonts w:ascii="Times New Roman" w:eastAsia="Calibri" w:hAnsi="Times New Roman" w:cs="Times New Roman"/>
          <w:sz w:val="24"/>
          <w:szCs w:val="24"/>
        </w:rPr>
        <w:t>se</w:t>
      </w:r>
      <w:r w:rsidR="00447946" w:rsidRPr="002C3801">
        <w:rPr>
          <w:rFonts w:ascii="Times New Roman" w:eastAsia="Calibri" w:hAnsi="Times New Roman" w:cs="Times New Roman"/>
          <w:sz w:val="24"/>
          <w:szCs w:val="24"/>
        </w:rPr>
        <w:t xml:space="preserve"> sampling designs </w:t>
      </w:r>
      <w:r w:rsidR="00505A1C" w:rsidRPr="002C3801">
        <w:rPr>
          <w:rFonts w:ascii="Times New Roman" w:eastAsia="Calibri" w:hAnsi="Times New Roman" w:cs="Times New Roman"/>
          <w:sz w:val="24"/>
          <w:szCs w:val="24"/>
        </w:rPr>
        <w:t xml:space="preserve">is </w:t>
      </w:r>
      <w:r w:rsidR="00B2767C">
        <w:rPr>
          <w:rFonts w:ascii="Times New Roman" w:eastAsia="Calibri" w:hAnsi="Times New Roman" w:cs="Times New Roman"/>
          <w:sz w:val="24"/>
          <w:szCs w:val="24"/>
        </w:rPr>
        <w:t xml:space="preserve">that there is some hierarchical or clustered structure to the data: </w:t>
      </w:r>
      <w:r w:rsidR="00037819" w:rsidRPr="002C3801">
        <w:rPr>
          <w:rFonts w:ascii="Times New Roman" w:eastAsia="Calibri" w:hAnsi="Times New Roman" w:cs="Times New Roman"/>
          <w:sz w:val="24"/>
          <w:szCs w:val="24"/>
        </w:rPr>
        <w:t xml:space="preserve">the </w:t>
      </w:r>
      <w:r w:rsidR="00037819" w:rsidRPr="002C3801">
        <w:rPr>
          <w:rFonts w:ascii="Times New Roman" w:eastAsia="Calibri" w:hAnsi="Times New Roman" w:cs="Times New Roman"/>
          <w:b/>
          <w:sz w:val="24"/>
          <w:szCs w:val="24"/>
        </w:rPr>
        <w:t>nesting</w:t>
      </w:r>
      <w:r w:rsidR="00037819" w:rsidRPr="002C3801">
        <w:rPr>
          <w:rFonts w:ascii="Times New Roman" w:eastAsia="Calibri" w:hAnsi="Times New Roman" w:cs="Times New Roman"/>
          <w:sz w:val="24"/>
          <w:szCs w:val="24"/>
        </w:rPr>
        <w:t xml:space="preserve"> of </w:t>
      </w:r>
      <w:r w:rsidR="00CD60B3" w:rsidRPr="002C3801">
        <w:rPr>
          <w:rFonts w:ascii="Times New Roman" w:eastAsia="Calibri" w:hAnsi="Times New Roman" w:cs="Times New Roman"/>
          <w:sz w:val="24"/>
          <w:szCs w:val="24"/>
        </w:rPr>
        <w:t xml:space="preserve">multiple </w:t>
      </w:r>
      <w:r w:rsidR="001F4430" w:rsidRPr="002C3801">
        <w:rPr>
          <w:rFonts w:ascii="Times New Roman" w:eastAsia="Calibri" w:hAnsi="Times New Roman" w:cs="Times New Roman"/>
          <w:sz w:val="24"/>
          <w:szCs w:val="24"/>
        </w:rPr>
        <w:t xml:space="preserve">observations </w:t>
      </w:r>
      <w:r w:rsidR="00037819" w:rsidRPr="002C3801">
        <w:rPr>
          <w:rFonts w:ascii="Times New Roman" w:eastAsia="Calibri" w:hAnsi="Times New Roman" w:cs="Times New Roman"/>
          <w:sz w:val="24"/>
          <w:szCs w:val="24"/>
        </w:rPr>
        <w:t>within a cluster</w:t>
      </w:r>
      <w:r w:rsidR="00012927">
        <w:rPr>
          <w:rFonts w:ascii="Times New Roman" w:eastAsia="Calibri" w:hAnsi="Times New Roman" w:cs="Times New Roman"/>
          <w:sz w:val="24"/>
          <w:szCs w:val="24"/>
        </w:rPr>
        <w:t xml:space="preserve"> or group (</w:t>
      </w:r>
      <w:r w:rsidR="004C1764">
        <w:rPr>
          <w:rFonts w:ascii="Times New Roman" w:eastAsia="Calibri" w:hAnsi="Times New Roman" w:cs="Times New Roman"/>
          <w:sz w:val="24"/>
          <w:szCs w:val="24"/>
        </w:rPr>
        <w:t xml:space="preserve">e.g. </w:t>
      </w:r>
      <w:r w:rsidR="00012927">
        <w:rPr>
          <w:rFonts w:ascii="Times New Roman" w:eastAsia="Calibri" w:hAnsi="Times New Roman" w:cs="Times New Roman"/>
          <w:sz w:val="24"/>
          <w:szCs w:val="24"/>
        </w:rPr>
        <w:t>site)</w:t>
      </w:r>
      <w:r w:rsidR="00B2767C">
        <w:rPr>
          <w:rFonts w:ascii="Times New Roman" w:eastAsia="Calibri" w:hAnsi="Times New Roman" w:cs="Times New Roman"/>
          <w:sz w:val="24"/>
          <w:szCs w:val="24"/>
        </w:rPr>
        <w:t xml:space="preserve"> can allow</w:t>
      </w:r>
      <w:r w:rsidR="00037819" w:rsidRPr="002C3801">
        <w:rPr>
          <w:rFonts w:ascii="Times New Roman" w:eastAsia="Calibri" w:hAnsi="Times New Roman" w:cs="Times New Roman"/>
          <w:sz w:val="24"/>
          <w:szCs w:val="24"/>
        </w:rPr>
        <w:t xml:space="preserve"> the causal variable of interest </w:t>
      </w:r>
      <w:r w:rsidR="00B2767C">
        <w:rPr>
          <w:rFonts w:ascii="Times New Roman" w:eastAsia="Calibri" w:hAnsi="Times New Roman" w:cs="Times New Roman"/>
          <w:sz w:val="24"/>
          <w:szCs w:val="24"/>
        </w:rPr>
        <w:t xml:space="preserve">to </w:t>
      </w:r>
      <w:r w:rsidR="00037819" w:rsidRPr="002C3801">
        <w:rPr>
          <w:rFonts w:ascii="Times New Roman" w:eastAsia="Calibri" w:hAnsi="Times New Roman" w:cs="Times New Roman"/>
          <w:sz w:val="24"/>
          <w:szCs w:val="24"/>
        </w:rPr>
        <w:t>var</w:t>
      </w:r>
      <w:r w:rsidR="00B2767C">
        <w:rPr>
          <w:rFonts w:ascii="Times New Roman" w:eastAsia="Calibri" w:hAnsi="Times New Roman" w:cs="Times New Roman"/>
          <w:sz w:val="24"/>
          <w:szCs w:val="24"/>
        </w:rPr>
        <w:t>y</w:t>
      </w:r>
      <w:r w:rsidR="00037819" w:rsidRPr="002C3801">
        <w:rPr>
          <w:rFonts w:ascii="Times New Roman" w:eastAsia="Calibri" w:hAnsi="Times New Roman" w:cs="Times New Roman"/>
          <w:sz w:val="24"/>
          <w:szCs w:val="24"/>
        </w:rPr>
        <w:t xml:space="preserve"> across </w:t>
      </w:r>
      <w:r w:rsidR="00CD60B3" w:rsidRPr="002C3801">
        <w:rPr>
          <w:rFonts w:ascii="Times New Roman" w:eastAsia="Calibri" w:hAnsi="Times New Roman" w:cs="Times New Roman"/>
          <w:sz w:val="24"/>
          <w:szCs w:val="24"/>
        </w:rPr>
        <w:t>replicates</w:t>
      </w:r>
      <w:r w:rsidR="00037819" w:rsidRPr="002C3801">
        <w:rPr>
          <w:rFonts w:ascii="Times New Roman" w:eastAsia="Calibri" w:hAnsi="Times New Roman" w:cs="Times New Roman"/>
          <w:sz w:val="24"/>
          <w:szCs w:val="24"/>
        </w:rPr>
        <w:t xml:space="preserve"> while the </w:t>
      </w:r>
      <w:r w:rsidR="00CD60B3" w:rsidRPr="002C3801">
        <w:rPr>
          <w:rFonts w:ascii="Times New Roman" w:eastAsia="Calibri" w:hAnsi="Times New Roman" w:cs="Times New Roman"/>
          <w:sz w:val="24"/>
          <w:szCs w:val="24"/>
        </w:rPr>
        <w:t>confounder</w:t>
      </w:r>
      <w:r w:rsidR="00037819" w:rsidRPr="002C3801">
        <w:rPr>
          <w:rFonts w:ascii="Times New Roman" w:eastAsia="Calibri" w:hAnsi="Times New Roman" w:cs="Times New Roman"/>
          <w:sz w:val="24"/>
          <w:szCs w:val="24"/>
        </w:rPr>
        <w:t xml:space="preserve"> varies at the cluster level</w:t>
      </w:r>
      <w:r w:rsidR="00CD60B3" w:rsidRPr="002C3801">
        <w:rPr>
          <w:rFonts w:ascii="Times New Roman" w:eastAsia="Calibri" w:hAnsi="Times New Roman" w:cs="Times New Roman"/>
          <w:sz w:val="24"/>
          <w:szCs w:val="24"/>
        </w:rPr>
        <w:t xml:space="preserve"> (Fig</w:t>
      </w:r>
      <w:r w:rsidR="0085532B">
        <w:rPr>
          <w:rFonts w:ascii="Times New Roman" w:eastAsia="Calibri" w:hAnsi="Times New Roman" w:cs="Times New Roman"/>
          <w:sz w:val="24"/>
          <w:szCs w:val="24"/>
        </w:rPr>
        <w:t>.</w:t>
      </w:r>
      <w:r w:rsidR="00CD60B3" w:rsidRPr="002C3801">
        <w:rPr>
          <w:rFonts w:ascii="Times New Roman" w:eastAsia="Calibri" w:hAnsi="Times New Roman" w:cs="Times New Roman"/>
          <w:sz w:val="24"/>
          <w:szCs w:val="24"/>
        </w:rPr>
        <w:t xml:space="preserve"> 4)</w:t>
      </w:r>
      <w:r w:rsidR="00CB4D17">
        <w:rPr>
          <w:rFonts w:ascii="Times New Roman" w:eastAsia="Calibri" w:hAnsi="Times New Roman" w:cs="Times New Roman"/>
          <w:sz w:val="24"/>
          <w:szCs w:val="24"/>
        </w:rPr>
        <w:t xml:space="preserve"> which we will see becomes very important to aid in </w:t>
      </w:r>
      <w:proofErr w:type="spellStart"/>
      <w:r w:rsidR="00CB4D17">
        <w:rPr>
          <w:rFonts w:ascii="Times New Roman" w:eastAsia="Calibri" w:hAnsi="Times New Roman" w:cs="Times New Roman"/>
          <w:sz w:val="24"/>
          <w:szCs w:val="24"/>
        </w:rPr>
        <w:t>deconfounding</w:t>
      </w:r>
      <w:proofErr w:type="spellEnd"/>
      <w:r w:rsidR="00CB4D17">
        <w:rPr>
          <w:rFonts w:ascii="Times New Roman" w:eastAsia="Calibri" w:hAnsi="Times New Roman" w:cs="Times New Roman"/>
          <w:sz w:val="24"/>
          <w:szCs w:val="24"/>
        </w:rPr>
        <w:t xml:space="preserve"> our results</w:t>
      </w:r>
      <w:r w:rsidR="00037819" w:rsidRPr="002C3801">
        <w:rPr>
          <w:rFonts w:ascii="Times New Roman" w:eastAsia="Calibri" w:hAnsi="Times New Roman" w:cs="Times New Roman"/>
          <w:sz w:val="24"/>
          <w:szCs w:val="24"/>
        </w:rPr>
        <w:t xml:space="preserve">. </w:t>
      </w:r>
      <w:r w:rsidR="00037819" w:rsidRPr="00AD129E">
        <w:rPr>
          <w:rFonts w:ascii="Times New Roman" w:eastAsia="Calibri" w:hAnsi="Times New Roman" w:cs="Times New Roman"/>
          <w:iCs/>
          <w:sz w:val="24"/>
          <w:szCs w:val="24"/>
        </w:rPr>
        <w:t>Clustered data is often also referred to as a hierarchical or nested sampling</w:t>
      </w:r>
      <w:r w:rsidR="00F166AB" w:rsidRPr="00AD129E">
        <w:rPr>
          <w:rFonts w:ascii="Times New Roman" w:eastAsia="Calibri" w:hAnsi="Times New Roman" w:cs="Times New Roman"/>
          <w:iCs/>
          <w:sz w:val="24"/>
          <w:szCs w:val="24"/>
        </w:rPr>
        <w:t xml:space="preserve"> </w:t>
      </w:r>
      <w:r w:rsidR="00F166AB" w:rsidRPr="005F671F">
        <w:rPr>
          <w:rFonts w:ascii="Times New Roman" w:eastAsia="Calibri" w:hAnsi="Times New Roman" w:cs="Times New Roman"/>
          <w:iCs/>
          <w:sz w:val="24"/>
          <w:szCs w:val="24"/>
        </w:rPr>
        <w:t>design</w:t>
      </w:r>
      <w:r w:rsidR="00651C75" w:rsidRPr="005F671F">
        <w:rPr>
          <w:rFonts w:ascii="Times New Roman" w:eastAsia="Calibri" w:hAnsi="Times New Roman" w:cs="Times New Roman"/>
          <w:iCs/>
          <w:sz w:val="24"/>
          <w:szCs w:val="24"/>
        </w:rPr>
        <w:t xml:space="preserve"> </w:t>
      </w:r>
      <w:r w:rsidR="00651C75" w:rsidRPr="005F671F">
        <w:rPr>
          <w:rFonts w:ascii="Times New Roman" w:eastAsia="Calibri" w:hAnsi="Times New Roman" w:cs="Times New Roman"/>
          <w:iCs/>
          <w:sz w:val="24"/>
          <w:szCs w:val="24"/>
        </w:rPr>
        <w:fldChar w:fldCharType="begin"/>
      </w:r>
      <w:r w:rsidR="00E97026">
        <w:rPr>
          <w:rFonts w:ascii="Times New Roman" w:eastAsia="Calibri" w:hAnsi="Times New Roman" w:cs="Times New Roman"/>
          <w:iCs/>
          <w:sz w:val="24"/>
          <w:szCs w:val="24"/>
        </w:rPr>
        <w:instrText xml:space="preserve"> ADDIN ZOTERO_ITEM CSL_CITATION {"citationID":"a23vp60rken","properties":{"formattedCitation":"(Gelman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651C75" w:rsidRPr="005F671F">
        <w:rPr>
          <w:rFonts w:ascii="Times New Roman" w:eastAsia="Calibri" w:hAnsi="Times New Roman" w:cs="Times New Roman"/>
          <w:iCs/>
          <w:sz w:val="24"/>
          <w:szCs w:val="24"/>
        </w:rPr>
        <w:fldChar w:fldCharType="separate"/>
      </w:r>
      <w:r w:rsidR="00E97026" w:rsidRPr="00E97026">
        <w:rPr>
          <w:rFonts w:ascii="Times New Roman" w:hAnsi="Times New Roman" w:cs="Times New Roman"/>
          <w:sz w:val="24"/>
        </w:rPr>
        <w:t>(Gelman &amp; Hill 2006)</w:t>
      </w:r>
      <w:r w:rsidR="00651C75" w:rsidRPr="005F671F">
        <w:rPr>
          <w:rFonts w:ascii="Times New Roman" w:eastAsia="Calibri" w:hAnsi="Times New Roman" w:cs="Times New Roman"/>
          <w:iCs/>
          <w:sz w:val="24"/>
          <w:szCs w:val="24"/>
        </w:rPr>
        <w:fldChar w:fldCharType="end"/>
      </w:r>
      <w:r w:rsidR="00037819" w:rsidRPr="005F671F">
        <w:rPr>
          <w:rFonts w:ascii="Times New Roman" w:eastAsia="Calibri" w:hAnsi="Times New Roman" w:cs="Times New Roman"/>
          <w:iCs/>
          <w:sz w:val="24"/>
          <w:szCs w:val="24"/>
        </w:rPr>
        <w:t>. We</w:t>
      </w:r>
      <w:r w:rsidR="00037819" w:rsidRPr="00AD129E">
        <w:rPr>
          <w:rFonts w:ascii="Times New Roman" w:eastAsia="Calibri" w:hAnsi="Times New Roman" w:cs="Times New Roman"/>
          <w:iCs/>
          <w:sz w:val="24"/>
          <w:szCs w:val="24"/>
        </w:rPr>
        <w:t xml:space="preserve"> use these terms interchangeably.</w:t>
      </w:r>
      <w:r w:rsidR="00CD60B3" w:rsidRPr="002C3801">
        <w:rPr>
          <w:rFonts w:ascii="Times New Roman" w:eastAsia="Calibri" w:hAnsi="Times New Roman" w:cs="Times New Roman"/>
          <w:sz w:val="24"/>
          <w:szCs w:val="24"/>
        </w:rPr>
        <w:t xml:space="preserve"> </w:t>
      </w:r>
      <w:r w:rsidR="002A701A">
        <w:rPr>
          <w:rFonts w:ascii="Times New Roman" w:eastAsia="Calibri" w:hAnsi="Times New Roman" w:cs="Times New Roman"/>
          <w:sz w:val="24"/>
          <w:szCs w:val="24"/>
        </w:rPr>
        <w:t>U</w:t>
      </w:r>
      <w:r w:rsidR="002A701A" w:rsidRPr="002C3801">
        <w:rPr>
          <w:rFonts w:ascii="Times New Roman" w:eastAsia="Calibri" w:hAnsi="Times New Roman" w:cs="Times New Roman"/>
          <w:sz w:val="24"/>
          <w:szCs w:val="24"/>
        </w:rPr>
        <w:t>sing our snail and temperature example</w:t>
      </w:r>
      <w:r w:rsidR="002A701A">
        <w:rPr>
          <w:rFonts w:ascii="Times New Roman" w:eastAsia="Calibri" w:hAnsi="Times New Roman" w:cs="Times New Roman"/>
          <w:sz w:val="24"/>
          <w:szCs w:val="24"/>
        </w:rPr>
        <w:t>, w</w:t>
      </w:r>
      <w:r w:rsidR="00CD60B3" w:rsidRPr="002C3801">
        <w:rPr>
          <w:rFonts w:ascii="Times New Roman" w:eastAsia="Calibri" w:hAnsi="Times New Roman" w:cs="Times New Roman"/>
          <w:sz w:val="24"/>
          <w:szCs w:val="24"/>
        </w:rPr>
        <w:t>e</w:t>
      </w:r>
      <w:r w:rsidR="00365453"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 xml:space="preserve">outline </w:t>
      </w:r>
      <w:r w:rsidR="00BE289F">
        <w:rPr>
          <w:rFonts w:ascii="Times New Roman" w:eastAsia="Calibri" w:hAnsi="Times New Roman" w:cs="Times New Roman"/>
          <w:sz w:val="24"/>
          <w:szCs w:val="24"/>
        </w:rPr>
        <w:t>different nested</w:t>
      </w:r>
      <w:r w:rsidR="00BE289F" w:rsidRPr="002C3801">
        <w:rPr>
          <w:rFonts w:ascii="Times New Roman" w:eastAsia="Calibri" w:hAnsi="Times New Roman" w:cs="Times New Roman"/>
          <w:sz w:val="24"/>
          <w:szCs w:val="24"/>
        </w:rPr>
        <w:t xml:space="preserve"> </w:t>
      </w:r>
      <w:r w:rsidR="00CE66FA" w:rsidRPr="002C3801">
        <w:rPr>
          <w:rFonts w:ascii="Times New Roman" w:eastAsia="Calibri" w:hAnsi="Times New Roman" w:cs="Times New Roman"/>
          <w:sz w:val="24"/>
          <w:szCs w:val="24"/>
        </w:rPr>
        <w:t>sampling design</w:t>
      </w:r>
      <w:r w:rsidR="00CD60B3" w:rsidRPr="002C3801">
        <w:rPr>
          <w:rFonts w:ascii="Times New Roman" w:eastAsia="Calibri" w:hAnsi="Times New Roman" w:cs="Times New Roman"/>
          <w:sz w:val="24"/>
          <w:szCs w:val="24"/>
        </w:rPr>
        <w:t>s</w:t>
      </w:r>
      <w:r w:rsidR="00F1158A" w:rsidRPr="002C3801">
        <w:rPr>
          <w:rFonts w:ascii="Times New Roman" w:eastAsia="Calibri" w:hAnsi="Times New Roman" w:cs="Times New Roman"/>
          <w:sz w:val="24"/>
          <w:szCs w:val="24"/>
        </w:rPr>
        <w:t xml:space="preserve"> </w:t>
      </w:r>
      <w:r w:rsidR="00CD60B3" w:rsidRPr="002C3801">
        <w:rPr>
          <w:rFonts w:ascii="Times New Roman" w:eastAsia="Calibri" w:hAnsi="Times New Roman" w:cs="Times New Roman"/>
          <w:sz w:val="24"/>
          <w:szCs w:val="24"/>
        </w:rPr>
        <w:t>and discuss how they</w:t>
      </w:r>
      <w:r w:rsidR="00996A40">
        <w:rPr>
          <w:rFonts w:ascii="Times New Roman" w:eastAsia="Calibri" w:hAnsi="Times New Roman" w:cs="Times New Roman"/>
          <w:sz w:val="24"/>
          <w:szCs w:val="24"/>
        </w:rPr>
        <w:t xml:space="preserve"> generate different source of variation in space and time that enable </w:t>
      </w:r>
      <w:r w:rsidR="00AD129E">
        <w:rPr>
          <w:rFonts w:ascii="Times New Roman" w:eastAsia="Calibri" w:hAnsi="Times New Roman" w:cs="Times New Roman"/>
          <w:sz w:val="24"/>
          <w:szCs w:val="24"/>
        </w:rPr>
        <w:t xml:space="preserve">the </w:t>
      </w:r>
      <w:r w:rsidR="00996A40">
        <w:rPr>
          <w:rFonts w:ascii="Times New Roman" w:eastAsia="Calibri" w:hAnsi="Times New Roman" w:cs="Times New Roman"/>
          <w:sz w:val="24"/>
          <w:szCs w:val="24"/>
        </w:rPr>
        <w:t xml:space="preserve">use </w:t>
      </w:r>
      <w:r w:rsidR="00AD129E">
        <w:rPr>
          <w:rFonts w:ascii="Times New Roman" w:eastAsia="Calibri" w:hAnsi="Times New Roman" w:cs="Times New Roman"/>
          <w:sz w:val="24"/>
          <w:szCs w:val="24"/>
        </w:rPr>
        <w:t>of</w:t>
      </w:r>
      <w:r w:rsidR="00996A40">
        <w:rPr>
          <w:rFonts w:ascii="Times New Roman" w:eastAsia="Calibri" w:hAnsi="Times New Roman" w:cs="Times New Roman"/>
          <w:sz w:val="24"/>
          <w:szCs w:val="24"/>
        </w:rPr>
        <w:t xml:space="preserve"> </w:t>
      </w:r>
      <w:r w:rsidR="00A8308E" w:rsidRPr="002C3801">
        <w:rPr>
          <w:rFonts w:ascii="Times New Roman" w:eastAsia="Calibri" w:hAnsi="Times New Roman" w:cs="Times New Roman"/>
          <w:sz w:val="24"/>
          <w:szCs w:val="24"/>
        </w:rPr>
        <w:t xml:space="preserve">statistical model designs that </w:t>
      </w:r>
      <w:r w:rsidR="00CD60B3" w:rsidRPr="002C3801">
        <w:rPr>
          <w:rFonts w:ascii="Times New Roman" w:eastAsia="Calibri" w:hAnsi="Times New Roman" w:cs="Times New Roman"/>
          <w:sz w:val="24"/>
          <w:szCs w:val="24"/>
        </w:rPr>
        <w:t>deal with confounders.</w:t>
      </w:r>
    </w:p>
    <w:p w14:paraId="37B16443" w14:textId="79FEEF9B" w:rsidR="00686BA9" w:rsidRPr="002C3801" w:rsidRDefault="005268CC" w:rsidP="002C3801">
      <w:pPr>
        <w:spacing w:before="16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N</w:t>
      </w:r>
      <w:r w:rsidR="007F14F2" w:rsidRPr="002C3801">
        <w:rPr>
          <w:rFonts w:ascii="Times New Roman" w:eastAsia="Calibri" w:hAnsi="Times New Roman" w:cs="Times New Roman"/>
          <w:sz w:val="24"/>
          <w:szCs w:val="24"/>
        </w:rPr>
        <w:t>ested sampling designs can take several forms</w:t>
      </w:r>
      <w:r w:rsidR="002E78E4" w:rsidRPr="002C3801">
        <w:rPr>
          <w:rFonts w:ascii="Times New Roman" w:eastAsia="Calibri" w:hAnsi="Times New Roman" w:cs="Times New Roman"/>
          <w:sz w:val="24"/>
          <w:szCs w:val="24"/>
        </w:rPr>
        <w:t xml:space="preserve"> and</w:t>
      </w:r>
      <w:r>
        <w:rPr>
          <w:rFonts w:ascii="Times New Roman" w:eastAsia="Calibri" w:hAnsi="Times New Roman" w:cs="Times New Roman"/>
          <w:sz w:val="24"/>
          <w:szCs w:val="24"/>
        </w:rPr>
        <w:t xml:space="preserve"> generate</w:t>
      </w:r>
      <w:r w:rsidR="002E78E4" w:rsidRPr="002C3801">
        <w:rPr>
          <w:rFonts w:ascii="Times New Roman" w:eastAsia="Calibri" w:hAnsi="Times New Roman" w:cs="Times New Roman"/>
          <w:sz w:val="24"/>
          <w:szCs w:val="24"/>
        </w:rPr>
        <w:t xml:space="preserve"> difference </w:t>
      </w:r>
      <w:r>
        <w:rPr>
          <w:rFonts w:ascii="Times New Roman" w:eastAsia="Calibri" w:hAnsi="Times New Roman" w:cs="Times New Roman"/>
          <w:sz w:val="24"/>
          <w:szCs w:val="24"/>
        </w:rPr>
        <w:t>types</w:t>
      </w:r>
      <w:r w:rsidRPr="002C3801">
        <w:rPr>
          <w:rFonts w:ascii="Times New Roman" w:eastAsia="Calibri" w:hAnsi="Times New Roman" w:cs="Times New Roman"/>
          <w:sz w:val="24"/>
          <w:szCs w:val="24"/>
        </w:rPr>
        <w:t xml:space="preserve"> </w:t>
      </w:r>
      <w:r w:rsidR="002E78E4" w:rsidRPr="002C3801">
        <w:rPr>
          <w:rFonts w:ascii="Times New Roman" w:eastAsia="Calibri" w:hAnsi="Times New Roman" w:cs="Times New Roman"/>
          <w:sz w:val="24"/>
          <w:szCs w:val="24"/>
        </w:rPr>
        <w:t>of variation to study</w:t>
      </w:r>
      <w:r w:rsidR="007F14F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First,</w:t>
      </w:r>
      <w:r w:rsidR="00714AD2"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a sampling design</w:t>
      </w:r>
      <w:r>
        <w:rPr>
          <w:rFonts w:ascii="Times New Roman" w:eastAsia="Calibri" w:hAnsi="Times New Roman" w:cs="Times New Roman"/>
          <w:sz w:val="24"/>
          <w:szCs w:val="24"/>
        </w:rPr>
        <w:t xml:space="preserve"> could include</w:t>
      </w:r>
      <w:r w:rsidR="00037819" w:rsidRPr="002C3801">
        <w:rPr>
          <w:rFonts w:ascii="Times New Roman" w:eastAsia="Calibri" w:hAnsi="Times New Roman" w:cs="Times New Roman"/>
          <w:sz w:val="24"/>
          <w:szCs w:val="24"/>
        </w:rPr>
        <w:t xml:space="preserve"> </w:t>
      </w:r>
      <w:r w:rsidR="00E511AD">
        <w:rPr>
          <w:rFonts w:ascii="Times New Roman" w:eastAsia="Calibri" w:hAnsi="Times New Roman" w:cs="Times New Roman"/>
          <w:sz w:val="24"/>
          <w:szCs w:val="24"/>
        </w:rPr>
        <w:t xml:space="preserve">multiple </w:t>
      </w:r>
      <w:r w:rsidR="00037819" w:rsidRPr="002C3801">
        <w:rPr>
          <w:rFonts w:ascii="Times New Roman" w:eastAsia="Calibri" w:hAnsi="Times New Roman" w:cs="Times New Roman"/>
          <w:sz w:val="24"/>
          <w:szCs w:val="24"/>
        </w:rPr>
        <w:t>plots</w:t>
      </w:r>
      <w:r>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sampled within sites</w:t>
      </w:r>
      <w:r w:rsidR="00E511AD">
        <w:rPr>
          <w:rFonts w:ascii="Times New Roman" w:eastAsia="Calibri" w:hAnsi="Times New Roman" w:cs="Times New Roman"/>
          <w:sz w:val="24"/>
          <w:szCs w:val="24"/>
        </w:rPr>
        <w:t xml:space="preserve"> at a single point in time</w:t>
      </w:r>
      <w:r w:rsidR="00037819" w:rsidRPr="002C3801">
        <w:rPr>
          <w:rFonts w:ascii="Times New Roman" w:eastAsia="Calibri" w:hAnsi="Times New Roman" w:cs="Times New Roman"/>
          <w:sz w:val="24"/>
          <w:szCs w:val="24"/>
        </w:rPr>
        <w:t xml:space="preserve"> (Fig. 4A)</w:t>
      </w:r>
      <w:r>
        <w:rPr>
          <w:rFonts w:ascii="Times New Roman" w:eastAsia="Calibri" w:hAnsi="Times New Roman" w:cs="Times New Roman"/>
          <w:sz w:val="24"/>
          <w:szCs w:val="24"/>
        </w:rPr>
        <w:t xml:space="preserve"> </w:t>
      </w:r>
      <w:r w:rsidR="009B1DED">
        <w:rPr>
          <w:rFonts w:ascii="Times New Roman" w:eastAsia="Calibri" w:hAnsi="Times New Roman" w:cs="Times New Roman"/>
          <w:sz w:val="24"/>
          <w:szCs w:val="24"/>
        </w:rPr>
        <w:t xml:space="preserve">– </w:t>
      </w:r>
      <w:r w:rsidR="009B1DED" w:rsidRPr="002C3801">
        <w:rPr>
          <w:rFonts w:ascii="Times New Roman" w:eastAsia="Calibri" w:hAnsi="Times New Roman" w:cs="Times New Roman"/>
          <w:sz w:val="24"/>
          <w:szCs w:val="24"/>
        </w:rPr>
        <w:t>a</w:t>
      </w:r>
      <w:r w:rsidR="00037819"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b/>
          <w:sz w:val="24"/>
          <w:szCs w:val="24"/>
        </w:rPr>
        <w:t>cross-sectional</w:t>
      </w:r>
      <w:r w:rsidR="009B1DED">
        <w:rPr>
          <w:rFonts w:ascii="Times New Roman" w:eastAsia="Calibri" w:hAnsi="Times New Roman" w:cs="Times New Roman"/>
          <w:b/>
          <w:sz w:val="24"/>
          <w:szCs w:val="24"/>
        </w:rPr>
        <w:t xml:space="preserve"> design</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W</w:t>
      </w:r>
      <w:r w:rsidR="00037819" w:rsidRPr="002C3801">
        <w:rPr>
          <w:rFonts w:ascii="Times New Roman" w:eastAsia="Calibri" w:hAnsi="Times New Roman" w:cs="Times New Roman"/>
          <w:sz w:val="24"/>
          <w:szCs w:val="24"/>
        </w:rPr>
        <w:t>hen sites span environmental gradients</w:t>
      </w:r>
      <w:r w:rsidR="00F72280">
        <w:rPr>
          <w:rFonts w:ascii="Times New Roman" w:eastAsia="Calibri" w:hAnsi="Times New Roman" w:cs="Times New Roman"/>
          <w:sz w:val="24"/>
          <w:szCs w:val="24"/>
        </w:rPr>
        <w:t xml:space="preserve"> </w:t>
      </w:r>
      <w:r w:rsidR="004439C5">
        <w:rPr>
          <w:rFonts w:ascii="Times New Roman" w:eastAsia="Calibri" w:hAnsi="Times New Roman" w:cs="Times New Roman"/>
          <w:sz w:val="24"/>
          <w:szCs w:val="24"/>
        </w:rPr>
        <w:t xml:space="preserve">with variation </w:t>
      </w:r>
      <w:r w:rsidR="00F72280">
        <w:rPr>
          <w:rFonts w:ascii="Times New Roman" w:eastAsia="Calibri" w:hAnsi="Times New Roman" w:cs="Times New Roman"/>
          <w:sz w:val="24"/>
          <w:szCs w:val="24"/>
        </w:rPr>
        <w:t>in a causal variable of interest</w:t>
      </w:r>
      <w:r w:rsidR="001E58F0">
        <w:rPr>
          <w:rFonts w:ascii="Times New Roman" w:eastAsia="Calibri" w:hAnsi="Times New Roman" w:cs="Times New Roman"/>
          <w:sz w:val="24"/>
          <w:szCs w:val="24"/>
        </w:rPr>
        <w:t xml:space="preserve"> (i.e., temperature differences)</w:t>
      </w:r>
      <w:r w:rsidR="00037819" w:rsidRPr="002C3801">
        <w:rPr>
          <w:rFonts w:ascii="Times New Roman" w:eastAsia="Calibri" w:hAnsi="Times New Roman" w:cs="Times New Roman"/>
          <w:sz w:val="24"/>
          <w:szCs w:val="24"/>
        </w:rPr>
        <w:t>,</w:t>
      </w:r>
      <w:r w:rsidR="0026388B">
        <w:rPr>
          <w:rFonts w:ascii="Times New Roman" w:eastAsia="Calibri" w:hAnsi="Times New Roman" w:cs="Times New Roman"/>
          <w:sz w:val="24"/>
          <w:szCs w:val="24"/>
        </w:rPr>
        <w:t xml:space="preserve"> confounding variables also vary </w:t>
      </w:r>
      <w:r w:rsidR="00F72280">
        <w:rPr>
          <w:rFonts w:ascii="Times New Roman" w:eastAsia="Calibri" w:hAnsi="Times New Roman" w:cs="Times New Roman"/>
          <w:sz w:val="24"/>
          <w:szCs w:val="24"/>
        </w:rPr>
        <w:t xml:space="preserve">across </w:t>
      </w:r>
      <w:r w:rsidR="0026388B">
        <w:rPr>
          <w:rFonts w:ascii="Times New Roman" w:eastAsia="Calibri" w:hAnsi="Times New Roman" w:cs="Times New Roman"/>
          <w:sz w:val="24"/>
          <w:szCs w:val="24"/>
        </w:rPr>
        <w:t>these</w:t>
      </w:r>
      <w:r w:rsidR="00F72280">
        <w:rPr>
          <w:rFonts w:ascii="Times New Roman" w:eastAsia="Calibri" w:hAnsi="Times New Roman" w:cs="Times New Roman"/>
          <w:sz w:val="24"/>
          <w:szCs w:val="24"/>
        </w:rPr>
        <w:t xml:space="preserve"> spatial gradient</w:t>
      </w:r>
      <w:r w:rsidR="0026388B">
        <w:rPr>
          <w:rFonts w:ascii="Times New Roman" w:eastAsia="Calibri" w:hAnsi="Times New Roman" w:cs="Times New Roman"/>
          <w:sz w:val="24"/>
          <w:szCs w:val="24"/>
        </w:rPr>
        <w:t>s</w:t>
      </w:r>
      <w:r w:rsidR="00F72280">
        <w:rPr>
          <w:rFonts w:ascii="Times New Roman" w:eastAsia="Calibri" w:hAnsi="Times New Roman" w:cs="Times New Roman"/>
          <w:sz w:val="24"/>
          <w:szCs w:val="24"/>
        </w:rPr>
        <w:t>.</w:t>
      </w:r>
      <w:r w:rsidR="00037819" w:rsidRPr="002C3801">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 xml:space="preserve">In our example (Fig. 3), a spatial gradient in temperature across sites </w:t>
      </w:r>
      <w:r w:rsidR="009345FE">
        <w:rPr>
          <w:rFonts w:ascii="Times New Roman" w:eastAsia="Calibri" w:hAnsi="Times New Roman" w:cs="Times New Roman"/>
          <w:sz w:val="24"/>
          <w:szCs w:val="24"/>
        </w:rPr>
        <w:t xml:space="preserve">also </w:t>
      </w:r>
      <w:r w:rsidR="00F72280">
        <w:rPr>
          <w:rFonts w:ascii="Times New Roman" w:eastAsia="Calibri" w:hAnsi="Times New Roman" w:cs="Times New Roman"/>
          <w:sz w:val="24"/>
          <w:szCs w:val="24"/>
        </w:rPr>
        <w:t>reflects the spatial gradient in oceanography</w:t>
      </w:r>
      <w:r>
        <w:rPr>
          <w:rFonts w:ascii="Times New Roman" w:eastAsia="Calibri" w:hAnsi="Times New Roman" w:cs="Times New Roman"/>
          <w:sz w:val="24"/>
          <w:szCs w:val="24"/>
        </w:rPr>
        <w:t xml:space="preserve"> </w:t>
      </w:r>
      <w:r w:rsidRPr="002C3801">
        <w:rPr>
          <w:rFonts w:ascii="Times New Roman" w:eastAsia="Calibri" w:hAnsi="Times New Roman" w:cs="Times New Roman"/>
          <w:sz w:val="24"/>
          <w:szCs w:val="24"/>
        </w:rPr>
        <w:t>that affect</w:t>
      </w:r>
      <w:r w:rsidR="00F72280">
        <w:rPr>
          <w:rFonts w:ascii="Times New Roman" w:eastAsia="Calibri" w:hAnsi="Times New Roman" w:cs="Times New Roman"/>
          <w:sz w:val="24"/>
          <w:szCs w:val="24"/>
        </w:rPr>
        <w:t>s</w:t>
      </w:r>
      <w:r w:rsidRPr="002C3801">
        <w:rPr>
          <w:rFonts w:ascii="Times New Roman" w:eastAsia="Calibri" w:hAnsi="Times New Roman" w:cs="Times New Roman"/>
          <w:sz w:val="24"/>
          <w:szCs w:val="24"/>
        </w:rPr>
        <w:t xml:space="preserve"> both temperature and recruitment</w:t>
      </w:r>
      <w:r w:rsidR="00F72280">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thus confound</w:t>
      </w:r>
      <w:r w:rsidR="00F72280">
        <w:rPr>
          <w:rFonts w:ascii="Times New Roman" w:eastAsia="Calibri" w:hAnsi="Times New Roman" w:cs="Times New Roman"/>
          <w:sz w:val="24"/>
          <w:szCs w:val="24"/>
        </w:rPr>
        <w:t>ing</w:t>
      </w:r>
      <w:r>
        <w:rPr>
          <w:rFonts w:ascii="Times New Roman" w:eastAsia="Calibri" w:hAnsi="Times New Roman" w:cs="Times New Roman"/>
          <w:sz w:val="24"/>
          <w:szCs w:val="24"/>
        </w:rPr>
        <w:t xml:space="preserve"> this causal relationship of interest</w:t>
      </w:r>
      <w:r w:rsidR="00F72280">
        <w:rPr>
          <w:rFonts w:ascii="Times New Roman" w:eastAsia="Calibri" w:hAnsi="Times New Roman" w:cs="Times New Roman"/>
          <w:sz w:val="24"/>
          <w:szCs w:val="24"/>
        </w:rPr>
        <w:t xml:space="preserve"> between </w:t>
      </w:r>
      <w:r w:rsidR="00F72280">
        <w:rPr>
          <w:rFonts w:ascii="Times New Roman" w:eastAsia="Calibri" w:hAnsi="Times New Roman" w:cs="Times New Roman"/>
          <w:sz w:val="24"/>
          <w:szCs w:val="24"/>
        </w:rPr>
        <w:lastRenderedPageBreak/>
        <w:t>temperature and snails across sites</w:t>
      </w:r>
      <w:r w:rsidR="00037819" w:rsidRPr="002C3801">
        <w:rPr>
          <w:rFonts w:ascii="Times New Roman" w:eastAsia="Calibri" w:hAnsi="Times New Roman" w:cs="Times New Roman"/>
          <w:sz w:val="24"/>
          <w:szCs w:val="24"/>
        </w:rPr>
        <w:t xml:space="preserve">. </w:t>
      </w:r>
      <w:r w:rsidR="003208BD" w:rsidRPr="002C3801">
        <w:rPr>
          <w:rFonts w:ascii="Times New Roman" w:eastAsia="Calibri" w:hAnsi="Times New Roman" w:cs="Times New Roman"/>
          <w:sz w:val="24"/>
          <w:szCs w:val="24"/>
        </w:rPr>
        <w:t>However, with</w:t>
      </w:r>
      <w:r w:rsidR="00185A9C" w:rsidRPr="002C3801">
        <w:rPr>
          <w:rFonts w:ascii="Times New Roman" w:eastAsia="Calibri" w:hAnsi="Times New Roman" w:cs="Times New Roman"/>
          <w:sz w:val="24"/>
          <w:szCs w:val="24"/>
        </w:rPr>
        <w:t xml:space="preserve"> data collected from </w:t>
      </w:r>
      <w:r w:rsidR="00246C05" w:rsidRPr="002C3801">
        <w:rPr>
          <w:rFonts w:ascii="Times New Roman" w:eastAsia="Calibri" w:hAnsi="Times New Roman" w:cs="Times New Roman"/>
          <w:sz w:val="24"/>
          <w:szCs w:val="24"/>
        </w:rPr>
        <w:t>a cross-sectional</w:t>
      </w:r>
      <w:r w:rsidR="00185A9C" w:rsidRPr="002C3801">
        <w:rPr>
          <w:rFonts w:ascii="Times New Roman" w:eastAsia="Calibri" w:hAnsi="Times New Roman" w:cs="Times New Roman"/>
          <w:sz w:val="24"/>
          <w:szCs w:val="24"/>
        </w:rPr>
        <w:t xml:space="preserve"> sampling design</w:t>
      </w:r>
      <w:r w:rsidR="001E58F0">
        <w:rPr>
          <w:rFonts w:ascii="Times New Roman" w:eastAsia="Calibri" w:hAnsi="Times New Roman" w:cs="Times New Roman"/>
          <w:sz w:val="24"/>
          <w:szCs w:val="24"/>
        </w:rPr>
        <w:t xml:space="preserve"> with plots within sites</w:t>
      </w:r>
      <w:r w:rsidR="00185A9C" w:rsidRPr="002C3801">
        <w:rPr>
          <w:rFonts w:ascii="Times New Roman" w:eastAsia="Calibri" w:hAnsi="Times New Roman" w:cs="Times New Roman"/>
          <w:sz w:val="24"/>
          <w:szCs w:val="24"/>
        </w:rPr>
        <w:t>, w</w:t>
      </w:r>
      <w:r w:rsidR="00037819" w:rsidRPr="002C3801">
        <w:rPr>
          <w:rFonts w:ascii="Times New Roman" w:eastAsia="Calibri" w:hAnsi="Times New Roman" w:cs="Times New Roman"/>
          <w:sz w:val="24"/>
          <w:szCs w:val="24"/>
        </w:rPr>
        <w:t xml:space="preserve">e can use </w:t>
      </w:r>
      <w:r w:rsidR="00E81859">
        <w:rPr>
          <w:rFonts w:ascii="Times New Roman" w:eastAsia="Calibri" w:hAnsi="Times New Roman" w:cs="Times New Roman"/>
          <w:sz w:val="24"/>
          <w:szCs w:val="24"/>
        </w:rPr>
        <w:t xml:space="preserve">variation in plot temperature </w:t>
      </w:r>
      <w:r w:rsidR="00037819" w:rsidRPr="002C3801">
        <w:rPr>
          <w:rFonts w:ascii="Times New Roman" w:eastAsia="Calibri" w:hAnsi="Times New Roman" w:cs="Times New Roman"/>
          <w:i/>
          <w:sz w:val="24"/>
          <w:szCs w:val="24"/>
        </w:rPr>
        <w:t>within</w:t>
      </w:r>
      <w:r w:rsidR="00037819" w:rsidRPr="002C3801">
        <w:rPr>
          <w:rFonts w:ascii="Times New Roman" w:eastAsia="Calibri" w:hAnsi="Times New Roman" w:cs="Times New Roman"/>
          <w:sz w:val="24"/>
          <w:szCs w:val="24"/>
        </w:rPr>
        <w:t>-site</w:t>
      </w:r>
      <w:r w:rsidR="00E81859">
        <w:rPr>
          <w:rFonts w:ascii="Times New Roman" w:eastAsia="Calibri" w:hAnsi="Times New Roman" w:cs="Times New Roman"/>
          <w:sz w:val="24"/>
          <w:szCs w:val="24"/>
        </w:rPr>
        <w:t>s</w:t>
      </w:r>
      <w:r w:rsidR="00037819" w:rsidRPr="002C3801">
        <w:rPr>
          <w:rFonts w:ascii="Times New Roman" w:eastAsia="Calibri" w:hAnsi="Times New Roman" w:cs="Times New Roman"/>
          <w:sz w:val="24"/>
          <w:szCs w:val="24"/>
        </w:rPr>
        <w:t xml:space="preserve"> to isolate </w:t>
      </w:r>
      <w:r>
        <w:rPr>
          <w:rFonts w:ascii="Times New Roman" w:eastAsia="Calibri" w:hAnsi="Times New Roman" w:cs="Times New Roman"/>
          <w:sz w:val="24"/>
          <w:szCs w:val="24"/>
        </w:rPr>
        <w:t>its</w:t>
      </w:r>
      <w:r w:rsidRPr="002C3801">
        <w:rPr>
          <w:rFonts w:ascii="Times New Roman" w:eastAsia="Calibri" w:hAnsi="Times New Roman" w:cs="Times New Roman"/>
          <w:sz w:val="24"/>
          <w:szCs w:val="24"/>
        </w:rPr>
        <w:t xml:space="preserve"> </w:t>
      </w:r>
      <w:r w:rsidR="00037819" w:rsidRPr="002C3801">
        <w:rPr>
          <w:rFonts w:ascii="Times New Roman" w:eastAsia="Calibri" w:hAnsi="Times New Roman" w:cs="Times New Roman"/>
          <w:sz w:val="24"/>
          <w:szCs w:val="24"/>
        </w:rPr>
        <w:t xml:space="preserve">effect on </w:t>
      </w:r>
      <w:r w:rsidR="00F72280">
        <w:rPr>
          <w:rFonts w:ascii="Times New Roman" w:eastAsia="Calibri" w:hAnsi="Times New Roman" w:cs="Times New Roman"/>
          <w:sz w:val="24"/>
          <w:szCs w:val="24"/>
        </w:rPr>
        <w:t>snails</w:t>
      </w:r>
      <w:r>
        <w:rPr>
          <w:rFonts w:ascii="Times New Roman" w:eastAsia="Calibri" w:hAnsi="Times New Roman" w:cs="Times New Roman"/>
          <w:sz w:val="24"/>
          <w:szCs w:val="24"/>
        </w:rPr>
        <w:t xml:space="preserve"> rather than the variation </w:t>
      </w:r>
      <w:r w:rsidR="00037819" w:rsidRPr="002C3801">
        <w:rPr>
          <w:rFonts w:ascii="Times New Roman" w:eastAsia="Calibri" w:hAnsi="Times New Roman" w:cs="Times New Roman"/>
          <w:i/>
          <w:sz w:val="24"/>
          <w:szCs w:val="24"/>
        </w:rPr>
        <w:t>between</w:t>
      </w:r>
      <w:r w:rsidR="00037819" w:rsidRPr="002C3801">
        <w:rPr>
          <w:rFonts w:ascii="Times New Roman" w:eastAsia="Calibri" w:hAnsi="Times New Roman" w:cs="Times New Roman"/>
          <w:sz w:val="24"/>
          <w:szCs w:val="24"/>
        </w:rPr>
        <w:t xml:space="preserve"> sites</w:t>
      </w:r>
      <w:r>
        <w:rPr>
          <w:rFonts w:ascii="Times New Roman" w:eastAsia="Calibri" w:hAnsi="Times New Roman" w:cs="Times New Roman"/>
          <w:sz w:val="24"/>
          <w:szCs w:val="24"/>
        </w:rPr>
        <w:t xml:space="preserve">, which </w:t>
      </w:r>
      <w:r w:rsidR="00941007">
        <w:rPr>
          <w:rFonts w:ascii="Times New Roman" w:eastAsia="Calibri" w:hAnsi="Times New Roman" w:cs="Times New Roman"/>
          <w:sz w:val="24"/>
          <w:szCs w:val="24"/>
        </w:rPr>
        <w:t>contains</w:t>
      </w:r>
      <w:r w:rsidR="001E58F0">
        <w:rPr>
          <w:rFonts w:ascii="Times New Roman" w:eastAsia="Calibri" w:hAnsi="Times New Roman" w:cs="Times New Roman"/>
          <w:sz w:val="24"/>
          <w:szCs w:val="24"/>
        </w:rPr>
        <w:t xml:space="preserve"> </w:t>
      </w:r>
      <w:r w:rsidR="009B1DED">
        <w:rPr>
          <w:rFonts w:ascii="Times New Roman" w:eastAsia="Calibri" w:hAnsi="Times New Roman" w:cs="Times New Roman"/>
          <w:sz w:val="24"/>
          <w:szCs w:val="24"/>
        </w:rPr>
        <w:t xml:space="preserve">sources </w:t>
      </w:r>
      <w:r>
        <w:rPr>
          <w:rFonts w:ascii="Times New Roman" w:eastAsia="Calibri" w:hAnsi="Times New Roman" w:cs="Times New Roman"/>
          <w:sz w:val="24"/>
          <w:szCs w:val="24"/>
        </w:rPr>
        <w:t>of confounding variation</w:t>
      </w:r>
      <w:r w:rsidR="00547912">
        <w:rPr>
          <w:rFonts w:ascii="Times New Roman" w:eastAsia="Calibri" w:hAnsi="Times New Roman" w:cs="Times New Roman"/>
          <w:sz w:val="24"/>
          <w:szCs w:val="24"/>
        </w:rPr>
        <w:t xml:space="preserve"> (</w:t>
      </w:r>
      <w:r w:rsidR="00F63F8D">
        <w:rPr>
          <w:rFonts w:ascii="Times New Roman" w:eastAsia="Calibri" w:hAnsi="Times New Roman" w:cs="Times New Roman"/>
          <w:sz w:val="24"/>
          <w:szCs w:val="24"/>
        </w:rPr>
        <w:t>e.g</w:t>
      </w:r>
      <w:r w:rsidR="00547912">
        <w:rPr>
          <w:rFonts w:ascii="Times New Roman" w:eastAsia="Calibri" w:hAnsi="Times New Roman" w:cs="Times New Roman"/>
          <w:sz w:val="24"/>
          <w:szCs w:val="24"/>
        </w:rPr>
        <w:t xml:space="preserve">., </w:t>
      </w:r>
      <w:r w:rsidR="00F63F8D">
        <w:rPr>
          <w:rFonts w:ascii="Times New Roman" w:eastAsia="Calibri" w:hAnsi="Times New Roman" w:cs="Times New Roman"/>
          <w:sz w:val="24"/>
          <w:szCs w:val="24"/>
        </w:rPr>
        <w:t xml:space="preserve">rockpools of different size that warm to different degrees during low tide </w:t>
      </w:r>
      <w:r w:rsidR="00CB4D17">
        <w:rPr>
          <w:rFonts w:ascii="Times New Roman" w:eastAsia="Calibri" w:hAnsi="Times New Roman" w:cs="Times New Roman"/>
          <w:sz w:val="24"/>
          <w:szCs w:val="24"/>
        </w:rPr>
        <w:t xml:space="preserve">for within </w:t>
      </w:r>
      <w:r w:rsidR="00F63F8D">
        <w:rPr>
          <w:rFonts w:ascii="Times New Roman" w:eastAsia="Calibri" w:hAnsi="Times New Roman" w:cs="Times New Roman"/>
          <w:sz w:val="24"/>
          <w:szCs w:val="24"/>
        </w:rPr>
        <w:t>versus site-level oceanographic features that drive temperature and recruitment</w:t>
      </w:r>
      <w:r w:rsidR="00CB4D17">
        <w:rPr>
          <w:rFonts w:ascii="Times New Roman" w:eastAsia="Calibri" w:hAnsi="Times New Roman" w:cs="Times New Roman"/>
          <w:sz w:val="24"/>
          <w:szCs w:val="24"/>
        </w:rPr>
        <w:t xml:space="preserve"> for between</w:t>
      </w:r>
      <w:r w:rsidR="00547912">
        <w:rPr>
          <w:rFonts w:ascii="Times New Roman" w:eastAsia="Calibri" w:hAnsi="Times New Roman" w:cs="Times New Roman"/>
          <w:sz w:val="24"/>
          <w:szCs w:val="24"/>
        </w:rPr>
        <w:t>)</w:t>
      </w:r>
      <w:r w:rsidR="00037819" w:rsidRPr="002C3801">
        <w:rPr>
          <w:rFonts w:ascii="Times New Roman" w:eastAsia="Calibri" w:hAnsi="Times New Roman" w:cs="Times New Roman"/>
          <w:sz w:val="24"/>
          <w:szCs w:val="24"/>
        </w:rPr>
        <w:t xml:space="preserve">. </w:t>
      </w:r>
    </w:p>
    <w:p w14:paraId="76654CCF" w14:textId="45F125ED" w:rsidR="009038C0" w:rsidRDefault="00941007" w:rsidP="0044726C">
      <w:pPr>
        <w:spacing w:before="120" w:line="36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Second, one could</w:t>
      </w:r>
      <w:r w:rsidR="005268CC">
        <w:rPr>
          <w:rFonts w:ascii="Times New Roman" w:eastAsia="Calibri" w:hAnsi="Times New Roman" w:cs="Times New Roman"/>
          <w:sz w:val="24"/>
          <w:szCs w:val="24"/>
        </w:rPr>
        <w:t xml:space="preserve"> sample </w:t>
      </w:r>
      <w:r w:rsidR="005268CC" w:rsidRPr="002C3801">
        <w:rPr>
          <w:rFonts w:ascii="Times New Roman" w:eastAsia="Calibri" w:hAnsi="Times New Roman" w:cs="Times New Roman"/>
          <w:sz w:val="24"/>
          <w:szCs w:val="24"/>
        </w:rPr>
        <w:t>the same plots (or sites) repeatedly through time</w:t>
      </w:r>
      <w:r w:rsidR="005268CC" w:rsidRPr="002C3801" w:rsidDel="002F4150">
        <w:rPr>
          <w:rFonts w:ascii="Times New Roman" w:eastAsia="Calibri" w:hAnsi="Times New Roman" w:cs="Times New Roman"/>
          <w:sz w:val="24"/>
          <w:szCs w:val="24"/>
        </w:rPr>
        <w:t xml:space="preserve"> </w:t>
      </w:r>
      <w:r w:rsidR="005268CC" w:rsidRPr="002C3801">
        <w:rPr>
          <w:rFonts w:ascii="Times New Roman" w:eastAsia="Calibri" w:hAnsi="Times New Roman" w:cs="Times New Roman"/>
          <w:sz w:val="24"/>
          <w:szCs w:val="24"/>
        </w:rPr>
        <w:t>(Fig. 4B)</w:t>
      </w:r>
      <w:r w:rsidR="00F72280">
        <w:rPr>
          <w:rFonts w:ascii="Times New Roman" w:eastAsia="Calibri" w:hAnsi="Times New Roman" w:cs="Times New Roman"/>
          <w:sz w:val="24"/>
          <w:szCs w:val="24"/>
        </w:rPr>
        <w:t xml:space="preserve"> in</w:t>
      </w:r>
      <w:r w:rsidR="005268CC">
        <w:rPr>
          <w:rFonts w:ascii="Times New Roman" w:eastAsia="Calibri" w:hAnsi="Times New Roman" w:cs="Times New Roman"/>
          <w:sz w:val="24"/>
          <w:szCs w:val="24"/>
        </w:rPr>
        <w:t xml:space="preserve"> </w:t>
      </w:r>
      <w:r>
        <w:rPr>
          <w:rFonts w:ascii="Times New Roman" w:eastAsia="Calibri" w:hAnsi="Times New Roman" w:cs="Times New Roman"/>
          <w:sz w:val="24"/>
          <w:szCs w:val="24"/>
        </w:rPr>
        <w:t>a</w:t>
      </w:r>
      <w:r w:rsidR="005268CC">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 xml:space="preserve">longitudinal </w:t>
      </w:r>
      <w:r w:rsidR="005268CC" w:rsidRPr="0044726C">
        <w:rPr>
          <w:rFonts w:ascii="Times New Roman" w:eastAsia="Calibri" w:hAnsi="Times New Roman" w:cs="Times New Roman"/>
          <w:bCs/>
          <w:sz w:val="24"/>
          <w:szCs w:val="24"/>
        </w:rPr>
        <w:t>or</w:t>
      </w:r>
      <w:r w:rsidR="005268CC" w:rsidRPr="002C3801">
        <w:rPr>
          <w:rFonts w:ascii="Times New Roman" w:eastAsia="Calibri" w:hAnsi="Times New Roman" w:cs="Times New Roman"/>
          <w:sz w:val="24"/>
          <w:szCs w:val="24"/>
        </w:rPr>
        <w:t xml:space="preserve"> </w:t>
      </w:r>
      <w:r w:rsidR="005268CC" w:rsidRPr="002C3801">
        <w:rPr>
          <w:rFonts w:ascii="Times New Roman" w:eastAsia="Calibri" w:hAnsi="Times New Roman" w:cs="Times New Roman"/>
          <w:b/>
          <w:sz w:val="24"/>
          <w:szCs w:val="24"/>
        </w:rPr>
        <w:t>panel data</w:t>
      </w:r>
      <w:r>
        <w:rPr>
          <w:rFonts w:ascii="Times New Roman" w:eastAsia="Calibri" w:hAnsi="Times New Roman" w:cs="Times New Roman"/>
          <w:b/>
          <w:sz w:val="24"/>
          <w:szCs w:val="24"/>
        </w:rPr>
        <w:t xml:space="preserve"> design</w:t>
      </w:r>
      <w:r w:rsidR="005268CC" w:rsidRPr="002C380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This </w:t>
      </w:r>
      <w:r w:rsidR="00224873">
        <w:rPr>
          <w:rFonts w:ascii="Times New Roman" w:eastAsia="Calibri" w:hAnsi="Times New Roman" w:cs="Times New Roman"/>
          <w:sz w:val="24"/>
          <w:szCs w:val="24"/>
        </w:rPr>
        <w:t xml:space="preserve">data structure enables using approaches that can </w:t>
      </w:r>
      <w:r>
        <w:rPr>
          <w:rFonts w:ascii="Times New Roman" w:eastAsia="Calibri" w:hAnsi="Times New Roman" w:cs="Times New Roman"/>
          <w:sz w:val="24"/>
          <w:szCs w:val="24"/>
        </w:rPr>
        <w:t xml:space="preserve">leverage </w:t>
      </w:r>
      <w:r w:rsidRPr="002C3801">
        <w:rPr>
          <w:rFonts w:ascii="Times New Roman" w:eastAsia="Calibri" w:hAnsi="Times New Roman" w:cs="Times New Roman"/>
          <w:sz w:val="24"/>
          <w:szCs w:val="24"/>
        </w:rPr>
        <w:t xml:space="preserve">variation </w:t>
      </w:r>
      <w:r w:rsidRPr="00651C75">
        <w:rPr>
          <w:rFonts w:ascii="Times New Roman" w:eastAsia="Calibri" w:hAnsi="Times New Roman" w:cs="Times New Roman"/>
          <w:i/>
          <w:iCs/>
          <w:sz w:val="24"/>
          <w:szCs w:val="24"/>
        </w:rPr>
        <w:t>within-sites through time</w:t>
      </w:r>
      <w:r>
        <w:rPr>
          <w:rFonts w:ascii="Times New Roman" w:eastAsia="Calibri" w:hAnsi="Times New Roman" w:cs="Times New Roman"/>
          <w:sz w:val="24"/>
          <w:szCs w:val="24"/>
        </w:rPr>
        <w:t xml:space="preserve">. </w:t>
      </w:r>
      <w:r w:rsidR="00F72280">
        <w:rPr>
          <w:rFonts w:ascii="Times New Roman" w:eastAsia="Calibri" w:hAnsi="Times New Roman" w:cs="Times New Roman"/>
          <w:sz w:val="24"/>
          <w:szCs w:val="24"/>
        </w:rPr>
        <w:t>As such</w:t>
      </w:r>
      <w:r>
        <w:rPr>
          <w:rFonts w:ascii="Times New Roman" w:eastAsia="Calibri" w:hAnsi="Times New Roman" w:cs="Times New Roman"/>
          <w:sz w:val="24"/>
          <w:szCs w:val="24"/>
        </w:rPr>
        <w:t>, l</w:t>
      </w:r>
      <w:r w:rsidR="00400246">
        <w:rPr>
          <w:rFonts w:ascii="Times New Roman" w:eastAsia="Calibri" w:hAnsi="Times New Roman" w:cs="Times New Roman"/>
          <w:sz w:val="24"/>
          <w:szCs w:val="24"/>
        </w:rPr>
        <w:t xml:space="preserve">ongitudinal </w:t>
      </w:r>
      <w:r w:rsidR="00224873">
        <w:rPr>
          <w:rFonts w:ascii="Times New Roman" w:eastAsia="Calibri" w:hAnsi="Times New Roman" w:cs="Times New Roman"/>
          <w:sz w:val="24"/>
          <w:szCs w:val="24"/>
        </w:rPr>
        <w:t xml:space="preserve">data </w:t>
      </w:r>
      <w:r w:rsidR="00651C75">
        <w:rPr>
          <w:rFonts w:ascii="Times New Roman" w:eastAsia="Calibri" w:hAnsi="Times New Roman" w:cs="Times New Roman"/>
          <w:sz w:val="24"/>
          <w:szCs w:val="24"/>
        </w:rPr>
        <w:t xml:space="preserve">can </w:t>
      </w:r>
      <w:r w:rsidR="00400246">
        <w:rPr>
          <w:rFonts w:ascii="Times New Roman" w:eastAsia="Calibri" w:hAnsi="Times New Roman" w:cs="Times New Roman"/>
          <w:sz w:val="24"/>
          <w:szCs w:val="24"/>
        </w:rPr>
        <w:t>enable many approaches to remove the effect</w:t>
      </w:r>
      <w:r w:rsidR="00F72280">
        <w:rPr>
          <w:rFonts w:ascii="Times New Roman" w:eastAsia="Calibri" w:hAnsi="Times New Roman" w:cs="Times New Roman"/>
          <w:sz w:val="24"/>
          <w:szCs w:val="24"/>
        </w:rPr>
        <w:t>s</w:t>
      </w:r>
      <w:r w:rsidR="00400246">
        <w:rPr>
          <w:rFonts w:ascii="Times New Roman" w:eastAsia="Calibri" w:hAnsi="Times New Roman" w:cs="Times New Roman"/>
          <w:sz w:val="24"/>
          <w:szCs w:val="24"/>
        </w:rPr>
        <w:t xml:space="preserve"> of confounding variables that vary across </w:t>
      </w:r>
      <w:r w:rsidR="00651C75">
        <w:rPr>
          <w:rFonts w:ascii="Times New Roman" w:eastAsia="Calibri" w:hAnsi="Times New Roman" w:cs="Times New Roman"/>
          <w:sz w:val="24"/>
          <w:szCs w:val="24"/>
        </w:rPr>
        <w:t>sites</w:t>
      </w:r>
      <w:r w:rsidR="0002795B">
        <w:rPr>
          <w:rFonts w:ascii="Times New Roman" w:eastAsia="Calibri" w:hAnsi="Times New Roman" w:cs="Times New Roman"/>
          <w:sz w:val="24"/>
          <w:szCs w:val="24"/>
        </w:rPr>
        <w:t>, switching the variation we study to variation within-site (or plot) through time as opposed to between sites</w:t>
      </w:r>
      <w:r w:rsidR="0040024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Developing an understanding of </w:t>
      </w:r>
      <w:r w:rsidR="00E81859">
        <w:rPr>
          <w:rFonts w:ascii="Times New Roman" w:eastAsia="Calibri" w:hAnsi="Times New Roman" w:cs="Times New Roman"/>
          <w:sz w:val="24"/>
          <w:szCs w:val="24"/>
        </w:rPr>
        <w:t xml:space="preserve">how </w:t>
      </w:r>
      <w:r w:rsidR="00651C75">
        <w:rPr>
          <w:rFonts w:ascii="Times New Roman" w:eastAsia="Calibri" w:hAnsi="Times New Roman" w:cs="Times New Roman"/>
          <w:sz w:val="24"/>
          <w:szCs w:val="24"/>
        </w:rPr>
        <w:t xml:space="preserve">cross-sectional and panel </w:t>
      </w:r>
      <w:r w:rsidR="00E81859">
        <w:rPr>
          <w:rFonts w:ascii="Times New Roman" w:eastAsia="Calibri" w:hAnsi="Times New Roman" w:cs="Times New Roman"/>
          <w:sz w:val="24"/>
          <w:szCs w:val="24"/>
        </w:rPr>
        <w:t>data structures</w:t>
      </w:r>
      <w:r w:rsidR="00651C75">
        <w:rPr>
          <w:rFonts w:ascii="Times New Roman" w:eastAsia="Calibri" w:hAnsi="Times New Roman" w:cs="Times New Roman"/>
          <w:sz w:val="24"/>
          <w:szCs w:val="24"/>
        </w:rPr>
        <w:t>, along with variations and extensions (Box 2 and 3),</w:t>
      </w:r>
      <w:r w:rsidR="00E81859">
        <w:rPr>
          <w:rFonts w:ascii="Times New Roman" w:eastAsia="Calibri" w:hAnsi="Times New Roman" w:cs="Times New Roman"/>
          <w:sz w:val="24"/>
          <w:szCs w:val="24"/>
        </w:rPr>
        <w:t xml:space="preserve"> can be used in conjunction with statistical</w:t>
      </w:r>
      <w:r>
        <w:rPr>
          <w:rFonts w:ascii="Times New Roman" w:eastAsia="Calibri" w:hAnsi="Times New Roman" w:cs="Times New Roman"/>
          <w:sz w:val="24"/>
          <w:szCs w:val="24"/>
        </w:rPr>
        <w:t xml:space="preserve"> designs</w:t>
      </w:r>
      <w:r w:rsidR="00651C75">
        <w:rPr>
          <w:rFonts w:ascii="Times New Roman" w:eastAsia="Calibri" w:hAnsi="Times New Roman" w:cs="Times New Roman"/>
          <w:sz w:val="24"/>
          <w:szCs w:val="24"/>
        </w:rPr>
        <w:t xml:space="preserve"> </w:t>
      </w:r>
      <w:r w:rsidR="00E81859">
        <w:rPr>
          <w:rFonts w:ascii="Times New Roman" w:eastAsia="Calibri" w:hAnsi="Times New Roman" w:cs="Times New Roman"/>
          <w:sz w:val="24"/>
          <w:szCs w:val="24"/>
        </w:rPr>
        <w:t xml:space="preserve">to </w:t>
      </w:r>
      <w:r>
        <w:rPr>
          <w:rFonts w:ascii="Times New Roman" w:eastAsia="Calibri" w:hAnsi="Times New Roman" w:cs="Times New Roman"/>
          <w:sz w:val="24"/>
          <w:szCs w:val="24"/>
        </w:rPr>
        <w:t xml:space="preserve">remove variation from </w:t>
      </w:r>
      <w:r w:rsidR="0044726C">
        <w:rPr>
          <w:rFonts w:ascii="Times New Roman" w:eastAsia="Calibri" w:hAnsi="Times New Roman" w:cs="Times New Roman"/>
          <w:sz w:val="24"/>
          <w:szCs w:val="24"/>
        </w:rPr>
        <w:t>confounders</w:t>
      </w:r>
      <w:r>
        <w:rPr>
          <w:rFonts w:ascii="Times New Roman" w:eastAsia="Calibri" w:hAnsi="Times New Roman" w:cs="Times New Roman"/>
          <w:sz w:val="24"/>
          <w:szCs w:val="24"/>
        </w:rPr>
        <w:t xml:space="preserve"> is </w:t>
      </w:r>
      <w:r w:rsidR="0044726C">
        <w:rPr>
          <w:rFonts w:ascii="Times New Roman" w:eastAsia="Calibri" w:hAnsi="Times New Roman" w:cs="Times New Roman"/>
          <w:sz w:val="24"/>
          <w:szCs w:val="24"/>
        </w:rPr>
        <w:t>key to confronting OVB</w:t>
      </w:r>
      <w:r w:rsidR="00E81859">
        <w:rPr>
          <w:rFonts w:ascii="Times New Roman" w:eastAsia="Calibri" w:hAnsi="Times New Roman" w:cs="Times New Roman"/>
          <w:sz w:val="24"/>
          <w:szCs w:val="24"/>
        </w:rPr>
        <w:t>.</w:t>
      </w:r>
      <w:r w:rsidR="0044726C">
        <w:rPr>
          <w:rFonts w:ascii="Times New Roman" w:eastAsia="Calibri" w:hAnsi="Times New Roman" w:cs="Times New Roman"/>
          <w:sz w:val="24"/>
          <w:szCs w:val="24"/>
        </w:rPr>
        <w:t xml:space="preserve"> </w:t>
      </w:r>
      <w:r w:rsidR="0039231F">
        <w:rPr>
          <w:rFonts w:ascii="Times New Roman" w:eastAsia="Calibri" w:hAnsi="Times New Roman" w:cs="Times New Roman"/>
          <w:sz w:val="24"/>
          <w:szCs w:val="24"/>
        </w:rPr>
        <w:t xml:space="preserve"> </w:t>
      </w:r>
    </w:p>
    <w:p w14:paraId="6F9F32FD" w14:textId="3D0308B5" w:rsidR="001078CE" w:rsidRDefault="009B1DED" w:rsidP="001078CE">
      <w:pPr>
        <w:keepNext/>
        <w:spacing w:before="120" w:line="360" w:lineRule="auto"/>
      </w:pPr>
      <w:r w:rsidRPr="009B1DED">
        <w:rPr>
          <w:rFonts w:ascii="Times New Roman" w:eastAsia="Calibri" w:hAnsi="Times New Roman" w:cs="Times New Roman"/>
          <w:noProof/>
          <w:sz w:val="24"/>
          <w:szCs w:val="24"/>
        </w:rPr>
        <w:drawing>
          <wp:inline distT="0" distB="0" distL="0" distR="0" wp14:anchorId="0E3CB235" wp14:editId="75596FD9">
            <wp:extent cx="5943600" cy="3042285"/>
            <wp:effectExtent l="0" t="0" r="0" b="5715"/>
            <wp:docPr id="85217014" name="Picture 1" descr="A diagram of a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7014" name="Picture 1" descr="A diagram of a design&#10;&#10;Description automatically generated with medium confidence"/>
                    <pic:cNvPicPr/>
                  </pic:nvPicPr>
                  <pic:blipFill>
                    <a:blip r:embed="rId20"/>
                    <a:stretch>
                      <a:fillRect/>
                    </a:stretch>
                  </pic:blipFill>
                  <pic:spPr>
                    <a:xfrm>
                      <a:off x="0" y="0"/>
                      <a:ext cx="5943600" cy="3042285"/>
                    </a:xfrm>
                    <a:prstGeom prst="rect">
                      <a:avLst/>
                    </a:prstGeom>
                  </pic:spPr>
                </pic:pic>
              </a:graphicData>
            </a:graphic>
          </wp:inline>
        </w:drawing>
      </w:r>
    </w:p>
    <w:p w14:paraId="231B29DA" w14:textId="2E2A6B0C" w:rsidR="001078CE" w:rsidRPr="001078CE" w:rsidRDefault="001078CE" w:rsidP="001078CE">
      <w:pPr>
        <w:pStyle w:val="Caption"/>
        <w:rPr>
          <w:rFonts w:ascii="Times New Roman" w:eastAsia="Calibri" w:hAnsi="Times New Roman" w:cs="Times New Roman"/>
          <w:i w:val="0"/>
          <w:iCs w:val="0"/>
          <w:color w:val="000000" w:themeColor="text1"/>
          <w:sz w:val="24"/>
          <w:szCs w:val="24"/>
        </w:rPr>
      </w:pPr>
      <w:r w:rsidRPr="001078CE">
        <w:rPr>
          <w:b/>
          <w:bCs/>
          <w:i w:val="0"/>
          <w:iCs w:val="0"/>
          <w:color w:val="000000" w:themeColor="text1"/>
        </w:rPr>
        <w:t xml:space="preserve">Figure </w:t>
      </w:r>
      <w:r w:rsidRPr="001078CE">
        <w:rPr>
          <w:b/>
          <w:bCs/>
          <w:i w:val="0"/>
          <w:iCs w:val="0"/>
          <w:color w:val="000000" w:themeColor="text1"/>
        </w:rPr>
        <w:fldChar w:fldCharType="begin"/>
      </w:r>
      <w:r w:rsidRPr="001078CE">
        <w:rPr>
          <w:b/>
          <w:bCs/>
          <w:i w:val="0"/>
          <w:iCs w:val="0"/>
          <w:color w:val="000000" w:themeColor="text1"/>
        </w:rPr>
        <w:instrText xml:space="preserve"> SEQ Figure \* ARABIC </w:instrText>
      </w:r>
      <w:r w:rsidRPr="001078CE">
        <w:rPr>
          <w:b/>
          <w:bCs/>
          <w:i w:val="0"/>
          <w:iCs w:val="0"/>
          <w:color w:val="000000" w:themeColor="text1"/>
        </w:rPr>
        <w:fldChar w:fldCharType="separate"/>
      </w:r>
      <w:r w:rsidR="00D9492C">
        <w:rPr>
          <w:b/>
          <w:bCs/>
          <w:i w:val="0"/>
          <w:iCs w:val="0"/>
          <w:noProof/>
          <w:color w:val="000000" w:themeColor="text1"/>
        </w:rPr>
        <w:t>4</w:t>
      </w:r>
      <w:r w:rsidRPr="001078CE">
        <w:rPr>
          <w:b/>
          <w:bCs/>
          <w:i w:val="0"/>
          <w:iCs w:val="0"/>
          <w:color w:val="000000" w:themeColor="text1"/>
        </w:rPr>
        <w:fldChar w:fldCharType="end"/>
      </w:r>
      <w:r w:rsidRPr="001078CE">
        <w:rPr>
          <w:b/>
          <w:bCs/>
          <w:i w:val="0"/>
          <w:iCs w:val="0"/>
          <w:color w:val="000000" w:themeColor="text1"/>
          <w:lang w:val="en-US"/>
        </w:rPr>
        <w:t>.</w:t>
      </w:r>
      <w:r w:rsidRPr="001078CE">
        <w:rPr>
          <w:i w:val="0"/>
          <w:iCs w:val="0"/>
          <w:color w:val="000000" w:themeColor="text1"/>
          <w:lang w:val="en-US"/>
        </w:rPr>
        <w:t xml:space="preserve"> </w:t>
      </w:r>
      <w:r w:rsidRPr="00651C75">
        <w:rPr>
          <w:b/>
          <w:bCs/>
          <w:i w:val="0"/>
          <w:iCs w:val="0"/>
          <w:color w:val="000000" w:themeColor="text1"/>
        </w:rPr>
        <w:t>Visual</w:t>
      </w:r>
      <w:r w:rsidRPr="008364CF">
        <w:rPr>
          <w:b/>
          <w:bCs/>
          <w:i w:val="0"/>
          <w:iCs w:val="0"/>
          <w:color w:val="000000" w:themeColor="text1"/>
        </w:rPr>
        <w:t xml:space="preserve"> </w:t>
      </w:r>
      <w:r w:rsidRPr="00651C75">
        <w:rPr>
          <w:b/>
          <w:bCs/>
          <w:i w:val="0"/>
          <w:iCs w:val="0"/>
          <w:color w:val="000000" w:themeColor="text1"/>
        </w:rPr>
        <w:t xml:space="preserve">examples of hierarchical study designs </w:t>
      </w:r>
      <w:r w:rsidR="008364CF" w:rsidRPr="00651C75">
        <w:rPr>
          <w:b/>
          <w:bCs/>
          <w:i w:val="0"/>
          <w:iCs w:val="0"/>
          <w:color w:val="000000" w:themeColor="text1"/>
        </w:rPr>
        <w:t>with plots nested within sites sampled at one point in time in A and through time in B</w:t>
      </w:r>
      <w:r w:rsidRPr="001078CE">
        <w:rPr>
          <w:i w:val="0"/>
          <w:iCs w:val="0"/>
          <w:color w:val="000000" w:themeColor="text1"/>
        </w:rPr>
        <w:t xml:space="preserve">. </w:t>
      </w:r>
      <w:r w:rsidR="008364CF">
        <w:rPr>
          <w:i w:val="0"/>
          <w:iCs w:val="0"/>
          <w:color w:val="000000" w:themeColor="text1"/>
        </w:rPr>
        <w:t xml:space="preserve">This figure shows </w:t>
      </w:r>
      <w:r w:rsidRPr="001078CE">
        <w:rPr>
          <w:i w:val="0"/>
          <w:iCs w:val="0"/>
          <w:color w:val="000000" w:themeColor="text1"/>
        </w:rPr>
        <w:t>sites distributed along a coastline with a corresponding thermal gradient</w:t>
      </w:r>
      <w:r w:rsidR="008364CF">
        <w:rPr>
          <w:i w:val="0"/>
          <w:iCs w:val="0"/>
          <w:color w:val="000000" w:themeColor="text1"/>
        </w:rPr>
        <w:t xml:space="preserve">, with </w:t>
      </w:r>
      <w:r w:rsidR="00651C75">
        <w:rPr>
          <w:i w:val="0"/>
          <w:iCs w:val="0"/>
          <w:color w:val="000000" w:themeColor="text1"/>
        </w:rPr>
        <w:t>one or more plot</w:t>
      </w:r>
      <w:r w:rsidR="008364CF">
        <w:rPr>
          <w:i w:val="0"/>
          <w:iCs w:val="0"/>
          <w:color w:val="000000" w:themeColor="text1"/>
        </w:rPr>
        <w:t>s sampled within each site</w:t>
      </w:r>
      <w:r w:rsidR="00651C75">
        <w:rPr>
          <w:i w:val="0"/>
          <w:iCs w:val="0"/>
          <w:color w:val="000000" w:themeColor="text1"/>
        </w:rPr>
        <w:t>, depending on the design</w:t>
      </w:r>
      <w:r w:rsidRPr="001078CE">
        <w:rPr>
          <w:i w:val="0"/>
          <w:iCs w:val="0"/>
          <w:color w:val="000000" w:themeColor="text1"/>
        </w:rPr>
        <w:t>.</w:t>
      </w:r>
      <w:r w:rsidR="00C32E50">
        <w:rPr>
          <w:i w:val="0"/>
          <w:iCs w:val="0"/>
          <w:color w:val="000000" w:themeColor="text1"/>
        </w:rPr>
        <w:t xml:space="preserve"> </w:t>
      </w:r>
      <w:r w:rsidR="00C32E50" w:rsidRPr="001078CE">
        <w:rPr>
          <w:i w:val="0"/>
          <w:iCs w:val="0"/>
          <w:color w:val="000000" w:themeColor="text1"/>
        </w:rPr>
        <w:t>Open squares are sites. Closed squares are plots within sites. Size of square is proportional to temperature.</w:t>
      </w:r>
      <w:r w:rsidR="008364CF">
        <w:rPr>
          <w:i w:val="0"/>
          <w:iCs w:val="0"/>
          <w:color w:val="000000" w:themeColor="text1"/>
        </w:rPr>
        <w:t xml:space="preserve"> These sampling designs therefore have variation across space, as in the cross-sectional sampling design in A, or in both space and time as in B. which shows </w:t>
      </w:r>
      <w:r w:rsidR="00C32E50">
        <w:rPr>
          <w:i w:val="0"/>
          <w:iCs w:val="0"/>
          <w:color w:val="000000" w:themeColor="text1"/>
        </w:rPr>
        <w:t xml:space="preserve">longitudinal </w:t>
      </w:r>
      <w:r w:rsidR="008364CF">
        <w:rPr>
          <w:i w:val="0"/>
          <w:iCs w:val="0"/>
          <w:color w:val="000000" w:themeColor="text1"/>
        </w:rPr>
        <w:t>or panel data</w:t>
      </w:r>
      <w:r w:rsidR="00C32E50">
        <w:rPr>
          <w:i w:val="0"/>
          <w:iCs w:val="0"/>
          <w:color w:val="000000" w:themeColor="text1"/>
        </w:rPr>
        <w:t xml:space="preserve">, where the same plots within sites are observed through time. The sampling </w:t>
      </w:r>
      <w:r w:rsidR="00651C75">
        <w:rPr>
          <w:i w:val="0"/>
          <w:iCs w:val="0"/>
          <w:color w:val="000000" w:themeColor="text1"/>
        </w:rPr>
        <w:t>design</w:t>
      </w:r>
      <w:r w:rsidR="00C32E50">
        <w:rPr>
          <w:i w:val="0"/>
          <w:iCs w:val="0"/>
          <w:color w:val="000000" w:themeColor="text1"/>
        </w:rPr>
        <w:t xml:space="preserve"> in (A) can allow researchers to study </w:t>
      </w:r>
      <w:r w:rsidRPr="001078CE">
        <w:rPr>
          <w:i w:val="0"/>
          <w:iCs w:val="0"/>
          <w:color w:val="000000" w:themeColor="text1"/>
        </w:rPr>
        <w:t xml:space="preserve">temperature variation within sites </w:t>
      </w:r>
      <w:r w:rsidR="00C32E50">
        <w:rPr>
          <w:i w:val="0"/>
          <w:iCs w:val="0"/>
          <w:color w:val="000000" w:themeColor="text1"/>
        </w:rPr>
        <w:t>as well as between sites</w:t>
      </w:r>
      <w:r w:rsidR="00651C75">
        <w:rPr>
          <w:i w:val="0"/>
          <w:iCs w:val="0"/>
          <w:color w:val="000000" w:themeColor="text1"/>
        </w:rPr>
        <w:t xml:space="preserve">. </w:t>
      </w:r>
      <w:r w:rsidR="00C32E50">
        <w:rPr>
          <w:i w:val="0"/>
          <w:iCs w:val="0"/>
          <w:color w:val="000000" w:themeColor="text1"/>
        </w:rPr>
        <w:t xml:space="preserve">The design in </w:t>
      </w:r>
      <w:r w:rsidRPr="001078CE">
        <w:rPr>
          <w:i w:val="0"/>
          <w:iCs w:val="0"/>
          <w:color w:val="000000" w:themeColor="text1"/>
        </w:rPr>
        <w:t>(</w:t>
      </w:r>
      <w:r w:rsidR="00C32E50">
        <w:rPr>
          <w:i w:val="0"/>
          <w:iCs w:val="0"/>
          <w:color w:val="000000" w:themeColor="text1"/>
        </w:rPr>
        <w:t>B</w:t>
      </w:r>
      <w:r w:rsidRPr="001078CE">
        <w:rPr>
          <w:i w:val="0"/>
          <w:iCs w:val="0"/>
          <w:color w:val="000000" w:themeColor="text1"/>
        </w:rPr>
        <w:t xml:space="preserve">) </w:t>
      </w:r>
      <w:r w:rsidR="00C32E50">
        <w:rPr>
          <w:i w:val="0"/>
          <w:iCs w:val="0"/>
          <w:color w:val="000000" w:themeColor="text1"/>
        </w:rPr>
        <w:t xml:space="preserve">enables a researcher to leverage variation in space and time, including examining variation within sites through time. </w:t>
      </w:r>
    </w:p>
    <w:p w14:paraId="11DCD4C0" w14:textId="77777777" w:rsidR="00941007" w:rsidRPr="00CD4DEA" w:rsidRDefault="00941007" w:rsidP="00CD4DEA"/>
    <w:p w14:paraId="69F4B69A" w14:textId="55E89823" w:rsidR="00766C2E" w:rsidRPr="002C3801" w:rsidRDefault="00037819" w:rsidP="002C3801">
      <w:pPr>
        <w:pStyle w:val="Heading2"/>
        <w:keepNext w:val="0"/>
        <w:keepLines w:val="0"/>
        <w:shd w:val="clear" w:color="auto" w:fill="FFFFFF"/>
        <w:spacing w:before="0" w:afterLines="160" w:after="384" w:line="360" w:lineRule="auto"/>
        <w:rPr>
          <w:rFonts w:ascii="Times New Roman" w:eastAsia="Calibri" w:hAnsi="Times New Roman" w:cs="Times New Roman"/>
          <w:b/>
          <w:color w:val="333333"/>
          <w:sz w:val="24"/>
          <w:szCs w:val="24"/>
        </w:rPr>
      </w:pPr>
      <w:bookmarkStart w:id="30" w:name="_3znysh7" w:colFirst="0" w:colLast="0"/>
      <w:bookmarkEnd w:id="30"/>
      <w:r w:rsidRPr="002C3801">
        <w:rPr>
          <w:rFonts w:ascii="Times New Roman" w:eastAsia="Calibri" w:hAnsi="Times New Roman" w:cs="Times New Roman"/>
          <w:b/>
          <w:color w:val="333333"/>
          <w:sz w:val="24"/>
          <w:szCs w:val="24"/>
        </w:rPr>
        <w:t xml:space="preserve">Statistical </w:t>
      </w:r>
      <w:r w:rsidR="001A612D" w:rsidRPr="002C3801">
        <w:rPr>
          <w:rFonts w:ascii="Times New Roman" w:eastAsia="Calibri" w:hAnsi="Times New Roman" w:cs="Times New Roman"/>
          <w:b/>
          <w:color w:val="333333"/>
          <w:sz w:val="24"/>
          <w:szCs w:val="24"/>
        </w:rPr>
        <w:t xml:space="preserve">Model </w:t>
      </w:r>
      <w:r w:rsidRPr="002C3801">
        <w:rPr>
          <w:rFonts w:ascii="Times New Roman" w:eastAsia="Calibri" w:hAnsi="Times New Roman" w:cs="Times New Roman"/>
          <w:b/>
          <w:color w:val="333333"/>
          <w:sz w:val="24"/>
          <w:szCs w:val="24"/>
        </w:rPr>
        <w:t xml:space="preserve">Designs to Coping with Omitted Variables </w:t>
      </w:r>
    </w:p>
    <w:p w14:paraId="6C0E26A5" w14:textId="336BC1C5" w:rsidR="00766C2E" w:rsidRPr="002C3801" w:rsidRDefault="000B229C" w:rsidP="00DA7C80">
      <w:pPr>
        <w:spacing w:after="160" w:line="360" w:lineRule="auto"/>
        <w:ind w:firstLine="720"/>
        <w:rPr>
          <w:rFonts w:ascii="Times New Roman" w:hAnsi="Times New Roman" w:cs="Times New Roman"/>
          <w:sz w:val="24"/>
          <w:szCs w:val="24"/>
        </w:rPr>
      </w:pPr>
      <w:r w:rsidRPr="002C3801">
        <w:rPr>
          <w:rFonts w:ascii="Times New Roman" w:eastAsia="Calibri" w:hAnsi="Times New Roman" w:cs="Times New Roman"/>
          <w:color w:val="333333"/>
          <w:sz w:val="24"/>
          <w:szCs w:val="24"/>
        </w:rPr>
        <w:t>With</w:t>
      </w:r>
      <w:r w:rsidR="00C14064">
        <w:rPr>
          <w:rFonts w:ascii="Times New Roman" w:eastAsia="Calibri" w:hAnsi="Times New Roman" w:cs="Times New Roman"/>
          <w:color w:val="333333"/>
          <w:sz w:val="24"/>
          <w:szCs w:val="24"/>
        </w:rPr>
        <w:t xml:space="preserve"> hierarchical/clustered</w:t>
      </w:r>
      <w:r w:rsidRPr="002C3801">
        <w:rPr>
          <w:rFonts w:ascii="Times New Roman" w:eastAsia="Calibri" w:hAnsi="Times New Roman" w:cs="Times New Roman"/>
          <w:color w:val="333333"/>
          <w:sz w:val="24"/>
          <w:szCs w:val="24"/>
        </w:rPr>
        <w:t xml:space="preserve"> </w:t>
      </w:r>
      <w:r w:rsidR="00F64F63">
        <w:rPr>
          <w:rFonts w:ascii="Times New Roman" w:eastAsia="Calibri" w:hAnsi="Times New Roman" w:cs="Times New Roman"/>
          <w:color w:val="333333"/>
          <w:sz w:val="24"/>
          <w:szCs w:val="24"/>
        </w:rPr>
        <w:t xml:space="preserve">(hereafter clustered) </w:t>
      </w:r>
      <w:r w:rsidRPr="002C3801">
        <w:rPr>
          <w:rFonts w:ascii="Times New Roman" w:eastAsia="Calibri" w:hAnsi="Times New Roman" w:cs="Times New Roman"/>
          <w:color w:val="333333"/>
          <w:sz w:val="24"/>
          <w:szCs w:val="24"/>
        </w:rPr>
        <w:t xml:space="preserve">data </w:t>
      </w:r>
      <w:r w:rsidR="00400246">
        <w:rPr>
          <w:rFonts w:ascii="Times New Roman" w:eastAsia="Calibri" w:hAnsi="Times New Roman" w:cs="Times New Roman"/>
          <w:color w:val="333333"/>
          <w:sz w:val="24"/>
          <w:szCs w:val="24"/>
        </w:rPr>
        <w:t xml:space="preserve">and a DAG </w:t>
      </w:r>
      <w:r w:rsidRPr="002C3801">
        <w:rPr>
          <w:rFonts w:ascii="Times New Roman" w:eastAsia="Calibri" w:hAnsi="Times New Roman" w:cs="Times New Roman"/>
          <w:color w:val="333333"/>
          <w:sz w:val="24"/>
          <w:szCs w:val="24"/>
        </w:rPr>
        <w:t>in hand,</w:t>
      </w:r>
      <w:r w:rsidR="00037819" w:rsidRPr="002C3801">
        <w:rPr>
          <w:rFonts w:ascii="Times New Roman" w:eastAsia="Calibri" w:hAnsi="Times New Roman" w:cs="Times New Roman"/>
          <w:color w:val="333333"/>
          <w:sz w:val="24"/>
          <w:szCs w:val="24"/>
        </w:rPr>
        <w:t xml:space="preserve"> there are well-established statistical designs </w:t>
      </w:r>
      <w:r w:rsidRPr="002C3801">
        <w:rPr>
          <w:rFonts w:ascii="Times New Roman" w:eastAsia="Calibri" w:hAnsi="Times New Roman" w:cs="Times New Roman"/>
          <w:color w:val="333333"/>
          <w:sz w:val="24"/>
          <w:szCs w:val="24"/>
        </w:rPr>
        <w:t>to handle omitted confounders for causal analysis</w:t>
      </w:r>
      <w:r w:rsidR="00037819" w:rsidRPr="002C3801">
        <w:rPr>
          <w:rFonts w:ascii="Times New Roman" w:eastAsia="Calibri" w:hAnsi="Times New Roman" w:cs="Times New Roman"/>
          <w:color w:val="333333"/>
          <w:sz w:val="24"/>
          <w:szCs w:val="24"/>
        </w:rPr>
        <w:t>. We emphasize the term</w:t>
      </w:r>
      <w:r w:rsidR="00037819" w:rsidRPr="002C3801">
        <w:rPr>
          <w:rFonts w:ascii="Times New Roman" w:eastAsia="Calibri" w:hAnsi="Times New Roman" w:cs="Times New Roman"/>
          <w:i/>
          <w:color w:val="333333"/>
          <w:sz w:val="24"/>
          <w:szCs w:val="24"/>
        </w:rPr>
        <w:t xml:space="preserve"> ‘designs</w:t>
      </w:r>
      <w:r w:rsidR="00037819" w:rsidRPr="002C3801">
        <w:rPr>
          <w:rFonts w:ascii="Times New Roman" w:eastAsia="Calibri" w:hAnsi="Times New Roman" w:cs="Times New Roman"/>
          <w:color w:val="333333"/>
          <w:sz w:val="24"/>
          <w:szCs w:val="24"/>
        </w:rPr>
        <w:t xml:space="preserve">’ over </w:t>
      </w:r>
      <w:r w:rsidR="00037819" w:rsidRPr="002C3801">
        <w:rPr>
          <w:rFonts w:ascii="Times New Roman" w:eastAsia="Calibri" w:hAnsi="Times New Roman" w:cs="Times New Roman"/>
          <w:i/>
          <w:color w:val="333333"/>
          <w:sz w:val="24"/>
          <w:szCs w:val="24"/>
        </w:rPr>
        <w:t>‘methods</w:t>
      </w:r>
      <w:r w:rsidR="00433985" w:rsidRPr="002C3801">
        <w:rPr>
          <w:rFonts w:ascii="Times New Roman" w:eastAsia="Calibri" w:hAnsi="Times New Roman" w:cs="Times New Roman"/>
          <w:i/>
          <w:color w:val="333333"/>
          <w:sz w:val="24"/>
          <w:szCs w:val="24"/>
        </w:rPr>
        <w:t xml:space="preserve">’ </w:t>
      </w:r>
      <w:r w:rsidR="00433985" w:rsidRPr="002C3801">
        <w:rPr>
          <w:rFonts w:ascii="Times New Roman" w:eastAsia="Calibri" w:hAnsi="Times New Roman" w:cs="Times New Roman"/>
          <w:color w:val="333333"/>
          <w:sz w:val="24"/>
          <w:szCs w:val="24"/>
        </w:rPr>
        <w:t>because</w:t>
      </w:r>
      <w:r w:rsidR="00037819" w:rsidRPr="002C3801">
        <w:rPr>
          <w:rFonts w:ascii="Times New Roman" w:eastAsia="Calibri" w:hAnsi="Times New Roman" w:cs="Times New Roman"/>
          <w:color w:val="333333"/>
          <w:sz w:val="24"/>
          <w:szCs w:val="24"/>
        </w:rPr>
        <w:t xml:space="preserve"> one could implement these </w:t>
      </w:r>
      <w:r w:rsidR="00F5068D">
        <w:rPr>
          <w:rFonts w:ascii="Times New Roman" w:eastAsia="Calibri" w:hAnsi="Times New Roman" w:cs="Times New Roman"/>
          <w:color w:val="333333"/>
          <w:sz w:val="24"/>
          <w:szCs w:val="24"/>
        </w:rPr>
        <w:t>statistical</w:t>
      </w:r>
      <w:r w:rsidR="00A568D3">
        <w:rPr>
          <w:rFonts w:ascii="Times New Roman" w:eastAsia="Calibri" w:hAnsi="Times New Roman" w:cs="Times New Roman"/>
          <w:color w:val="333333"/>
          <w:sz w:val="24"/>
          <w:szCs w:val="24"/>
        </w:rPr>
        <w:t xml:space="preserve"> </w:t>
      </w:r>
      <w:r w:rsidR="002D49FA" w:rsidRPr="002C3801">
        <w:rPr>
          <w:rFonts w:ascii="Times New Roman" w:eastAsia="Calibri" w:hAnsi="Times New Roman" w:cs="Times New Roman"/>
          <w:color w:val="333333"/>
          <w:sz w:val="24"/>
          <w:szCs w:val="24"/>
        </w:rPr>
        <w:t>design</w:t>
      </w:r>
      <w:r w:rsidR="00037819" w:rsidRPr="002C3801">
        <w:rPr>
          <w:rFonts w:ascii="Times New Roman" w:eastAsia="Calibri" w:hAnsi="Times New Roman" w:cs="Times New Roman"/>
          <w:color w:val="333333"/>
          <w:sz w:val="24"/>
          <w:szCs w:val="24"/>
        </w:rPr>
        <w:t xml:space="preserve">s using </w:t>
      </w:r>
      <w:r w:rsidR="00FF588D">
        <w:rPr>
          <w:rFonts w:ascii="Times New Roman" w:eastAsia="Calibri" w:hAnsi="Times New Roman" w:cs="Times New Roman"/>
          <w:color w:val="333333"/>
          <w:sz w:val="24"/>
          <w:szCs w:val="24"/>
        </w:rPr>
        <w:t xml:space="preserve">a variety of </w:t>
      </w:r>
      <w:r w:rsidR="00037819" w:rsidRPr="002C3801">
        <w:rPr>
          <w:rFonts w:ascii="Times New Roman" w:eastAsia="Calibri" w:hAnsi="Times New Roman" w:cs="Times New Roman"/>
          <w:color w:val="333333"/>
          <w:sz w:val="24"/>
          <w:szCs w:val="24"/>
        </w:rPr>
        <w:t>estimation approaches (e.g.,</w:t>
      </w:r>
      <w:r w:rsidR="00D96E3C"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linear</w:t>
      </w:r>
      <w:r w:rsidR="00D96E3C" w:rsidRPr="002C3801">
        <w:rPr>
          <w:rFonts w:ascii="Times New Roman" w:eastAsia="Calibri" w:hAnsi="Times New Roman" w:cs="Times New Roman"/>
          <w:color w:val="333333"/>
          <w:sz w:val="24"/>
          <w:szCs w:val="24"/>
        </w:rPr>
        <w:t xml:space="preserve"> regression</w:t>
      </w:r>
      <w:r w:rsidR="00037819" w:rsidRPr="002C3801">
        <w:rPr>
          <w:rFonts w:ascii="Times New Roman" w:eastAsia="Calibri" w:hAnsi="Times New Roman" w:cs="Times New Roman"/>
          <w:color w:val="333333"/>
          <w:sz w:val="24"/>
          <w:szCs w:val="24"/>
        </w:rPr>
        <w:t xml:space="preserve">, </w:t>
      </w:r>
      <w:r w:rsidR="00177E59" w:rsidRPr="002C3801">
        <w:rPr>
          <w:rFonts w:ascii="Times New Roman" w:eastAsia="Calibri" w:hAnsi="Times New Roman" w:cs="Times New Roman"/>
          <w:color w:val="333333"/>
          <w:sz w:val="24"/>
          <w:szCs w:val="24"/>
        </w:rPr>
        <w:t xml:space="preserve">Generalized Linear Models, as a part of </w:t>
      </w:r>
      <w:r w:rsidR="00037819" w:rsidRPr="002C3801">
        <w:rPr>
          <w:rFonts w:ascii="Times New Roman" w:eastAsia="Calibri" w:hAnsi="Times New Roman" w:cs="Times New Roman"/>
          <w:color w:val="333333"/>
          <w:sz w:val="24"/>
          <w:szCs w:val="24"/>
        </w:rPr>
        <w:t xml:space="preserve">Structural Equation Models, </w:t>
      </w:r>
      <w:r w:rsidR="00D96E3C" w:rsidRPr="002C3801">
        <w:rPr>
          <w:rFonts w:ascii="Times New Roman" w:eastAsia="Calibri" w:hAnsi="Times New Roman" w:cs="Times New Roman"/>
          <w:color w:val="333333"/>
          <w:sz w:val="24"/>
          <w:szCs w:val="24"/>
        </w:rPr>
        <w:t xml:space="preserve">or </w:t>
      </w:r>
      <w:r w:rsidR="00400246">
        <w:rPr>
          <w:rFonts w:ascii="Times New Roman" w:eastAsia="Calibri" w:hAnsi="Times New Roman" w:cs="Times New Roman"/>
          <w:color w:val="333333"/>
          <w:sz w:val="24"/>
          <w:szCs w:val="24"/>
        </w:rPr>
        <w:t xml:space="preserve">with </w:t>
      </w:r>
      <w:r w:rsidR="00037819" w:rsidRPr="002C3801">
        <w:rPr>
          <w:rFonts w:ascii="Times New Roman" w:eastAsia="Calibri" w:hAnsi="Times New Roman" w:cs="Times New Roman"/>
          <w:color w:val="333333"/>
          <w:sz w:val="24"/>
          <w:szCs w:val="24"/>
        </w:rPr>
        <w:t xml:space="preserve">Bayesian techniques). These </w:t>
      </w:r>
      <w:r w:rsidR="00400246">
        <w:rPr>
          <w:rFonts w:ascii="Times New Roman" w:eastAsia="Calibri" w:hAnsi="Times New Roman" w:cs="Times New Roman"/>
          <w:color w:val="333333"/>
          <w:sz w:val="24"/>
          <w:szCs w:val="24"/>
        </w:rPr>
        <w:t>statistical</w:t>
      </w:r>
      <w:r w:rsidR="00400246"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designs have different costs and benefits</w:t>
      </w:r>
      <w:r w:rsidR="00177E5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and </w:t>
      </w:r>
      <w:r w:rsidR="00177E59" w:rsidRPr="002C3801">
        <w:rPr>
          <w:rFonts w:ascii="Times New Roman" w:eastAsia="Calibri" w:hAnsi="Times New Roman" w:cs="Times New Roman"/>
          <w:color w:val="333333"/>
          <w:sz w:val="24"/>
          <w:szCs w:val="24"/>
        </w:rPr>
        <w:t xml:space="preserve">they </w:t>
      </w:r>
      <w:r w:rsidR="00037819" w:rsidRPr="002C3801">
        <w:rPr>
          <w:rFonts w:ascii="Times New Roman" w:eastAsia="Calibri" w:hAnsi="Times New Roman" w:cs="Times New Roman"/>
          <w:color w:val="333333"/>
          <w:sz w:val="24"/>
          <w:szCs w:val="24"/>
        </w:rPr>
        <w:t xml:space="preserve">differ in their assumptions required for interpreting an estimate as a causal </w:t>
      </w:r>
      <w:r w:rsidR="00D96E3C" w:rsidRPr="002C3801">
        <w:rPr>
          <w:rFonts w:ascii="Times New Roman" w:eastAsia="Calibri" w:hAnsi="Times New Roman" w:cs="Times New Roman"/>
          <w:color w:val="333333"/>
          <w:sz w:val="24"/>
          <w:szCs w:val="24"/>
        </w:rPr>
        <w:t>effect</w:t>
      </w:r>
      <w:r w:rsidR="00037819" w:rsidRPr="002C3801">
        <w:rPr>
          <w:rFonts w:ascii="Times New Roman" w:eastAsia="Calibri" w:hAnsi="Times New Roman" w:cs="Times New Roman"/>
          <w:color w:val="333333"/>
          <w:sz w:val="24"/>
          <w:szCs w:val="24"/>
        </w:rPr>
        <w:t xml:space="preserve">. </w:t>
      </w:r>
      <w:r w:rsidR="00224873">
        <w:rPr>
          <w:rFonts w:ascii="Times New Roman" w:eastAsia="Calibri" w:hAnsi="Times New Roman" w:cs="Times New Roman"/>
          <w:color w:val="333333"/>
          <w:sz w:val="24"/>
          <w:szCs w:val="24"/>
          <w:highlight w:val="white"/>
        </w:rPr>
        <w:t>Yet</w:t>
      </w:r>
      <w:r w:rsidR="00037819" w:rsidRPr="002C3801">
        <w:rPr>
          <w:rFonts w:ascii="Times New Roman" w:eastAsia="Calibri" w:hAnsi="Times New Roman" w:cs="Times New Roman"/>
          <w:color w:val="333333"/>
          <w:sz w:val="24"/>
          <w:szCs w:val="24"/>
          <w:highlight w:val="white"/>
        </w:rPr>
        <w:t xml:space="preserve">, </w:t>
      </w:r>
      <w:r w:rsidR="00647F10" w:rsidRPr="002C3801">
        <w:rPr>
          <w:rFonts w:ascii="Times New Roman" w:eastAsia="Calibri" w:hAnsi="Times New Roman" w:cs="Times New Roman"/>
          <w:color w:val="333333"/>
          <w:sz w:val="24"/>
          <w:szCs w:val="24"/>
          <w:highlight w:val="white"/>
        </w:rPr>
        <w:t xml:space="preserve">most of the following designs </w:t>
      </w:r>
      <w:r w:rsidR="00A568D3">
        <w:rPr>
          <w:rFonts w:ascii="Times New Roman" w:eastAsia="Calibri" w:hAnsi="Times New Roman" w:cs="Times New Roman"/>
          <w:color w:val="333333"/>
          <w:sz w:val="24"/>
          <w:szCs w:val="24"/>
          <w:highlight w:val="white"/>
        </w:rPr>
        <w:t>–</w:t>
      </w:r>
      <w:r w:rsidR="00F5068D">
        <w:rPr>
          <w:rFonts w:ascii="Times New Roman" w:eastAsia="Calibri" w:hAnsi="Times New Roman" w:cs="Times New Roman"/>
          <w:color w:val="333333"/>
          <w:sz w:val="24"/>
          <w:szCs w:val="24"/>
          <w:highlight w:val="white"/>
        </w:rPr>
        <w:t xml:space="preserve"> </w:t>
      </w:r>
      <w:r w:rsidR="00224873">
        <w:rPr>
          <w:rFonts w:ascii="Times New Roman" w:eastAsia="Calibri" w:hAnsi="Times New Roman" w:cs="Times New Roman"/>
          <w:color w:val="333333"/>
          <w:sz w:val="24"/>
          <w:szCs w:val="24"/>
          <w:highlight w:val="white"/>
        </w:rPr>
        <w:t>with the exception of random effects models</w:t>
      </w:r>
      <w:r w:rsidR="00FF588D">
        <w:rPr>
          <w:rFonts w:ascii="Times New Roman" w:eastAsia="Calibri" w:hAnsi="Times New Roman" w:cs="Times New Roman"/>
          <w:color w:val="333333"/>
          <w:sz w:val="24"/>
          <w:szCs w:val="24"/>
          <w:highlight w:val="white"/>
        </w:rPr>
        <w:t xml:space="preserve"> as shown below</w:t>
      </w:r>
      <w:r w:rsidR="00F5068D">
        <w:rPr>
          <w:rFonts w:ascii="Times New Roman" w:eastAsia="Calibri" w:hAnsi="Times New Roman" w:cs="Times New Roman"/>
          <w:color w:val="333333"/>
          <w:sz w:val="24"/>
          <w:szCs w:val="24"/>
          <w:highlight w:val="white"/>
        </w:rPr>
        <w:t xml:space="preserve"> </w:t>
      </w:r>
      <w:r w:rsidR="00A568D3">
        <w:rPr>
          <w:rFonts w:ascii="Times New Roman" w:eastAsia="Calibri" w:hAnsi="Times New Roman" w:cs="Times New Roman"/>
          <w:color w:val="333333"/>
          <w:sz w:val="24"/>
          <w:szCs w:val="24"/>
          <w:highlight w:val="white"/>
        </w:rPr>
        <w:t>–</w:t>
      </w:r>
      <w:r w:rsidR="00224873">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allow</w:t>
      </w:r>
      <w:r w:rsidR="00CA71E1" w:rsidRPr="002C3801">
        <w:rPr>
          <w:rFonts w:ascii="Times New Roman" w:eastAsia="Calibri" w:hAnsi="Times New Roman" w:cs="Times New Roman"/>
          <w:color w:val="333333"/>
          <w:sz w:val="24"/>
          <w:szCs w:val="24"/>
          <w:highlight w:val="white"/>
        </w:rPr>
        <w:t>s</w:t>
      </w:r>
      <w:r w:rsidR="00037819" w:rsidRPr="002C3801">
        <w:rPr>
          <w:rFonts w:ascii="Times New Roman" w:eastAsia="Calibri" w:hAnsi="Times New Roman" w:cs="Times New Roman"/>
          <w:color w:val="333333"/>
          <w:sz w:val="24"/>
          <w:szCs w:val="24"/>
          <w:highlight w:val="white"/>
        </w:rPr>
        <w:t xml:space="preserve"> us to flexibly control for confounding variables that are both known and unknown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{"citationID":"gaRI1Se3","properties":{"formattedCitation":"(see Angrist &amp; Pischke 2008; Dudney {\\i{}et al.} 2021; Ferraro &amp; Miranda 2017)","plainCitation":"(see Angrist &amp; Pischke 2008; Dudney et al. 2021; Ferraro &amp; Miranda 2017)","noteIndex":0},"citationItems":[{"id":12366,"uris":["http://zotero.org/users/1810851/items/DYJIPGVM"],"itemData":{"id":12366,"type":"chapter","container-title":"Mostly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(see Angrist &amp; Pischke 2008; Dudney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2021; Ferraro &amp; Miranda 2017)</w:t>
      </w:r>
      <w:r w:rsidR="00037819" w:rsidRPr="002C3801">
        <w:rPr>
          <w:rFonts w:ascii="Times New Roman" w:eastAsia="Calibri" w:hAnsi="Times New Roman" w:cs="Times New Roman"/>
          <w:color w:val="333333"/>
          <w:sz w:val="24"/>
          <w:szCs w:val="24"/>
        </w:rPr>
        <w:fldChar w:fldCharType="end"/>
      </w:r>
      <w:r w:rsidR="00037819" w:rsidRPr="002C3801">
        <w:rPr>
          <w:rFonts w:ascii="Times New Roman" w:eastAsia="Calibri" w:hAnsi="Times New Roman" w:cs="Times New Roman"/>
          <w:color w:val="333333"/>
          <w:sz w:val="24"/>
          <w:szCs w:val="24"/>
          <w:highlight w:val="white"/>
        </w:rPr>
        <w:t xml:space="preserve">  – something many Ecologists worry about.</w:t>
      </w:r>
      <w:r w:rsidR="00037819" w:rsidRPr="002C3801">
        <w:rPr>
          <w:rFonts w:ascii="Times New Roman" w:eastAsia="Calibri" w:hAnsi="Times New Roman" w:cs="Times New Roman"/>
          <w:color w:val="333333"/>
          <w:sz w:val="24"/>
          <w:szCs w:val="24"/>
        </w:rPr>
        <w:t xml:space="preserve"> </w:t>
      </w:r>
      <w:r w:rsidR="00400246">
        <w:rPr>
          <w:rFonts w:ascii="Times New Roman" w:eastAsia="Calibri" w:hAnsi="Times New Roman" w:cs="Times New Roman"/>
          <w:color w:val="333333"/>
          <w:sz w:val="24"/>
          <w:szCs w:val="24"/>
        </w:rPr>
        <w:t xml:space="preserve">Thus, </w:t>
      </w:r>
      <w:r w:rsidR="00400246">
        <w:rPr>
          <w:rFonts w:ascii="Times New Roman" w:eastAsia="Calibri" w:hAnsi="Times New Roman" w:cs="Times New Roman"/>
          <w:color w:val="333333"/>
          <w:sz w:val="24"/>
          <w:szCs w:val="24"/>
          <w:highlight w:val="white"/>
        </w:rPr>
        <w:t>w</w:t>
      </w:r>
      <w:r w:rsidR="00400246" w:rsidRPr="002C3801">
        <w:rPr>
          <w:rFonts w:ascii="Times New Roman" w:eastAsia="Calibri" w:hAnsi="Times New Roman" w:cs="Times New Roman"/>
          <w:color w:val="333333"/>
          <w:sz w:val="24"/>
          <w:szCs w:val="24"/>
          <w:highlight w:val="white"/>
        </w:rPr>
        <w:t>e believe these</w:t>
      </w:r>
      <w:r w:rsidR="00CE1D1A">
        <w:rPr>
          <w:rFonts w:ascii="Times New Roman" w:eastAsia="Calibri" w:hAnsi="Times New Roman" w:cs="Times New Roman"/>
          <w:color w:val="333333"/>
          <w:sz w:val="24"/>
          <w:szCs w:val="24"/>
          <w:highlight w:val="white"/>
        </w:rPr>
        <w:t xml:space="preserve"> statistical</w:t>
      </w:r>
      <w:r w:rsidR="00400246" w:rsidRPr="002C3801">
        <w:rPr>
          <w:rFonts w:ascii="Times New Roman" w:eastAsia="Calibri" w:hAnsi="Times New Roman" w:cs="Times New Roman"/>
          <w:color w:val="333333"/>
          <w:sz w:val="24"/>
          <w:szCs w:val="24"/>
          <w:highlight w:val="white"/>
        </w:rPr>
        <w:t xml:space="preserve"> designs are a key advance worth considering for ecologists.</w:t>
      </w:r>
    </w:p>
    <w:p w14:paraId="75ED714A" w14:textId="21745B20"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We illustrate </w:t>
      </w:r>
      <w:r w:rsidR="00DD5659">
        <w:rPr>
          <w:rFonts w:ascii="Times New Roman" w:eastAsia="Calibri" w:hAnsi="Times New Roman" w:cs="Times New Roman"/>
          <w:color w:val="333333"/>
          <w:sz w:val="24"/>
          <w:szCs w:val="24"/>
        </w:rPr>
        <w:t xml:space="preserve">how the </w:t>
      </w:r>
      <w:r w:rsidRPr="002C3801">
        <w:rPr>
          <w:rFonts w:ascii="Times New Roman" w:eastAsia="Calibri" w:hAnsi="Times New Roman" w:cs="Times New Roman"/>
          <w:color w:val="333333"/>
          <w:sz w:val="24"/>
          <w:szCs w:val="24"/>
        </w:rPr>
        <w:t xml:space="preserve">different designs </w:t>
      </w:r>
      <w:r w:rsidR="00DD5659">
        <w:rPr>
          <w:rFonts w:ascii="Times New Roman" w:eastAsia="Calibri" w:hAnsi="Times New Roman" w:cs="Times New Roman"/>
          <w:color w:val="333333"/>
          <w:sz w:val="24"/>
          <w:szCs w:val="24"/>
        </w:rPr>
        <w:t xml:space="preserve">work </w:t>
      </w:r>
      <w:r w:rsidRPr="002C3801">
        <w:rPr>
          <w:rFonts w:ascii="Times New Roman" w:eastAsia="Calibri" w:hAnsi="Times New Roman" w:cs="Times New Roman"/>
          <w:color w:val="333333"/>
          <w:sz w:val="24"/>
          <w:szCs w:val="24"/>
        </w:rPr>
        <w:t xml:space="preserve">using a common set of terms for </w:t>
      </w:r>
      <w:r w:rsidR="0045030B" w:rsidRPr="002C3801">
        <w:rPr>
          <w:rFonts w:ascii="Times New Roman" w:eastAsia="Calibri" w:hAnsi="Times New Roman" w:cs="Times New Roman"/>
          <w:color w:val="333333"/>
          <w:sz w:val="24"/>
          <w:szCs w:val="24"/>
        </w:rPr>
        <w:t xml:space="preserve">causal variables </w:t>
      </w:r>
      <w:r w:rsidR="0045030B" w:rsidRPr="009E1D9F">
        <w:rPr>
          <w:rFonts w:ascii="Times New Roman" w:eastAsia="Calibri" w:hAnsi="Times New Roman" w:cs="Times New Roman"/>
          <w:color w:val="333333"/>
          <w:sz w:val="24"/>
          <w:szCs w:val="24"/>
        </w:rPr>
        <w:t xml:space="preserve">of interest </w:t>
      </w:r>
      <w:r w:rsidRPr="009E1D9F">
        <w:rPr>
          <w:rFonts w:ascii="Times New Roman" w:eastAsia="Calibri" w:hAnsi="Times New Roman" w:cs="Times New Roman"/>
          <w:i/>
          <w:iCs/>
          <w:color w:val="333333"/>
          <w:sz w:val="24"/>
          <w:szCs w:val="24"/>
        </w:rPr>
        <w:t>(x</w:t>
      </w:r>
      <w:r w:rsidR="00224B00" w:rsidRPr="009E1D9F">
        <w:rPr>
          <w:rFonts w:ascii="Times New Roman" w:eastAsia="Calibri" w:hAnsi="Times New Roman" w:cs="Times New Roman"/>
          <w:color w:val="333333"/>
          <w:sz w:val="24"/>
          <w:szCs w:val="24"/>
        </w:rPr>
        <w:t xml:space="preserve">; </w:t>
      </w:r>
      <w:proofErr w:type="gramStart"/>
      <w:r w:rsidR="00224B00" w:rsidRPr="009E1D9F">
        <w:rPr>
          <w:rFonts w:ascii="Times New Roman" w:eastAsia="Calibri" w:hAnsi="Times New Roman" w:cs="Times New Roman"/>
          <w:color w:val="333333"/>
          <w:sz w:val="24"/>
          <w:szCs w:val="24"/>
        </w:rPr>
        <w:t>e.g.</w:t>
      </w:r>
      <w:proofErr w:type="gramEnd"/>
      <w:r w:rsidR="00224B00" w:rsidRPr="009E1D9F">
        <w:rPr>
          <w:rFonts w:ascii="Times New Roman" w:eastAsia="Calibri" w:hAnsi="Times New Roman" w:cs="Times New Roman"/>
          <w:color w:val="333333"/>
          <w:sz w:val="24"/>
          <w:szCs w:val="24"/>
        </w:rPr>
        <w:t xml:space="preserve"> local temperature</w:t>
      </w:r>
      <w:r w:rsidRPr="009E1D9F">
        <w:rPr>
          <w:rFonts w:ascii="Times New Roman" w:eastAsia="Calibri" w:hAnsi="Times New Roman" w:cs="Times New Roman"/>
          <w:color w:val="333333"/>
          <w:sz w:val="24"/>
          <w:szCs w:val="24"/>
        </w:rPr>
        <w:t xml:space="preserve">), </w:t>
      </w:r>
      <w:r w:rsidR="0089107E">
        <w:rPr>
          <w:rFonts w:ascii="Times New Roman" w:eastAsia="Calibri" w:hAnsi="Times New Roman" w:cs="Times New Roman"/>
          <w:color w:val="333333"/>
          <w:sz w:val="24"/>
          <w:szCs w:val="24"/>
        </w:rPr>
        <w:t xml:space="preserve">the outcome </w:t>
      </w:r>
      <w:r w:rsidR="00683403">
        <w:rPr>
          <w:rFonts w:ascii="Times New Roman" w:eastAsia="Calibri" w:hAnsi="Times New Roman" w:cs="Times New Roman"/>
          <w:color w:val="333333"/>
          <w:sz w:val="24"/>
          <w:szCs w:val="24"/>
        </w:rPr>
        <w:t xml:space="preserve">or response of interest </w:t>
      </w:r>
      <w:r w:rsidRPr="009E1D9F">
        <w:rPr>
          <w:rFonts w:ascii="Times New Roman" w:eastAsia="Calibri" w:hAnsi="Times New Roman" w:cs="Times New Roman"/>
          <w:color w:val="333333"/>
          <w:sz w:val="24"/>
          <w:szCs w:val="24"/>
        </w:rPr>
        <w:t>(</w:t>
      </w:r>
      <w:r w:rsidRPr="009E1D9F">
        <w:rPr>
          <w:rFonts w:ascii="Times New Roman" w:eastAsia="Calibri" w:hAnsi="Times New Roman" w:cs="Times New Roman"/>
          <w:i/>
          <w:iCs/>
          <w:color w:val="333333"/>
          <w:sz w:val="24"/>
          <w:szCs w:val="24"/>
        </w:rPr>
        <w:t>y</w:t>
      </w:r>
      <w:r w:rsidR="00224B00" w:rsidRPr="009E1D9F">
        <w:rPr>
          <w:rFonts w:ascii="Times New Roman" w:eastAsia="Calibri" w:hAnsi="Times New Roman" w:cs="Times New Roman"/>
          <w:color w:val="333333"/>
          <w:sz w:val="24"/>
          <w:szCs w:val="24"/>
        </w:rPr>
        <w:t>; e.g. snail counts</w:t>
      </w:r>
      <w:r w:rsidRPr="009E1D9F">
        <w:rPr>
          <w:rFonts w:ascii="Times New Roman" w:eastAsia="Calibri" w:hAnsi="Times New Roman" w:cs="Times New Roman"/>
          <w:color w:val="333333"/>
          <w:sz w:val="24"/>
          <w:szCs w:val="24"/>
        </w:rPr>
        <w:t>), and confounding variables (</w:t>
      </w:r>
      <w:r w:rsidR="000E41E6" w:rsidRPr="00F64F63">
        <w:rPr>
          <w:rFonts w:ascii="Times New Roman" w:eastAsia="Calibri" w:hAnsi="Times New Roman" w:cs="Times New Roman"/>
          <w:i/>
          <w:iCs/>
          <w:color w:val="333333"/>
          <w:sz w:val="24"/>
          <w:szCs w:val="24"/>
        </w:rPr>
        <w:t>w</w:t>
      </w:r>
      <w:r w:rsidR="00224B00" w:rsidRPr="009E1D9F">
        <w:rPr>
          <w:rFonts w:ascii="Times New Roman" w:eastAsia="Calibri" w:hAnsi="Times New Roman" w:cs="Times New Roman"/>
          <w:color w:val="333333"/>
          <w:sz w:val="24"/>
          <w:szCs w:val="24"/>
        </w:rPr>
        <w:t xml:space="preserve">; e.g. </w:t>
      </w:r>
      <w:r w:rsidR="00CD4DEA" w:rsidRPr="009E1D9F">
        <w:rPr>
          <w:rFonts w:ascii="Times New Roman" w:eastAsia="Calibri" w:hAnsi="Times New Roman" w:cs="Times New Roman"/>
          <w:color w:val="333333"/>
          <w:sz w:val="24"/>
          <w:szCs w:val="24"/>
        </w:rPr>
        <w:t>recruitment</w:t>
      </w:r>
      <w:r w:rsidRPr="009E1D9F">
        <w:rPr>
          <w:rFonts w:ascii="Times New Roman" w:eastAsia="Calibri" w:hAnsi="Times New Roman" w:cs="Times New Roman"/>
          <w:color w:val="333333"/>
          <w:sz w:val="24"/>
          <w:szCs w:val="24"/>
        </w:rPr>
        <w:t>) in a regression, applied to our example</w:t>
      </w:r>
      <w:r w:rsidRPr="002C3801">
        <w:rPr>
          <w:rFonts w:ascii="Times New Roman" w:eastAsia="Calibri" w:hAnsi="Times New Roman" w:cs="Times New Roman"/>
          <w:color w:val="333333"/>
          <w:sz w:val="24"/>
          <w:szCs w:val="24"/>
        </w:rPr>
        <w:t xml:space="preserve"> of the snail system in Figure 3</w:t>
      </w:r>
      <w:r w:rsidR="00400246">
        <w:rPr>
          <w:rFonts w:ascii="Times New Roman" w:eastAsia="Calibri" w:hAnsi="Times New Roman" w:cs="Times New Roman"/>
          <w:color w:val="333333"/>
          <w:sz w:val="24"/>
          <w:szCs w:val="24"/>
        </w:rPr>
        <w:t>. Our example includes data from</w:t>
      </w:r>
      <w:r w:rsidRPr="002C3801">
        <w:rPr>
          <w:rFonts w:ascii="Times New Roman" w:eastAsia="Calibri" w:hAnsi="Times New Roman" w:cs="Times New Roman"/>
          <w:color w:val="333333"/>
          <w:sz w:val="24"/>
          <w:szCs w:val="24"/>
        </w:rPr>
        <w:t xml:space="preserve"> different sites (</w:t>
      </w:r>
      <w:proofErr w:type="spellStart"/>
      <w:r w:rsidRPr="004A72D0">
        <w:rPr>
          <w:rFonts w:ascii="Times New Roman" w:eastAsia="Calibri" w:hAnsi="Times New Roman" w:cs="Times New Roman"/>
          <w:i/>
          <w:iCs/>
          <w:color w:val="333333"/>
          <w:sz w:val="24"/>
          <w:szCs w:val="24"/>
        </w:rPr>
        <w:t>i</w:t>
      </w:r>
      <w:proofErr w:type="spellEnd"/>
      <w:r w:rsidRPr="002C3801">
        <w:rPr>
          <w:rFonts w:ascii="Times New Roman" w:eastAsia="Calibri" w:hAnsi="Times New Roman" w:cs="Times New Roman"/>
          <w:color w:val="333333"/>
          <w:sz w:val="24"/>
          <w:szCs w:val="24"/>
        </w:rPr>
        <w:t xml:space="preserve">) sampled either at multiple time points in panel </w:t>
      </w:r>
      <w:r w:rsidR="00400246">
        <w:rPr>
          <w:rFonts w:ascii="Times New Roman" w:eastAsia="Calibri" w:hAnsi="Times New Roman" w:cs="Times New Roman"/>
          <w:color w:val="333333"/>
          <w:sz w:val="24"/>
          <w:szCs w:val="24"/>
        </w:rPr>
        <w:t>data</w:t>
      </w:r>
      <w:r w:rsidR="00400246" w:rsidRPr="002C3801">
        <w:rPr>
          <w:rFonts w:ascii="Times New Roman" w:eastAsia="Calibri" w:hAnsi="Times New Roman" w:cs="Times New Roman"/>
          <w:color w:val="333333"/>
          <w:sz w:val="24"/>
          <w:szCs w:val="24"/>
        </w:rPr>
        <w:t xml:space="preserve"> </w:t>
      </w:r>
      <w:r w:rsidR="009E1D9F">
        <w:rPr>
          <w:rFonts w:ascii="Times New Roman" w:eastAsia="Calibri" w:hAnsi="Times New Roman" w:cs="Times New Roman"/>
          <w:color w:val="333333"/>
          <w:sz w:val="24"/>
          <w:szCs w:val="24"/>
        </w:rPr>
        <w:t xml:space="preserve">design </w:t>
      </w:r>
      <w:r w:rsidRPr="002C3801">
        <w:rPr>
          <w:rFonts w:ascii="Times New Roman" w:eastAsia="Calibri" w:hAnsi="Times New Roman" w:cs="Times New Roman"/>
          <w:color w:val="333333"/>
          <w:sz w:val="24"/>
          <w:szCs w:val="24"/>
        </w:rPr>
        <w:t>or in multiple plots (</w:t>
      </w:r>
      <w:r w:rsidRPr="004A72D0">
        <w:rPr>
          <w:rFonts w:ascii="Times New Roman" w:eastAsia="Calibri" w:hAnsi="Times New Roman" w:cs="Times New Roman"/>
          <w:i/>
          <w:iCs/>
          <w:color w:val="333333"/>
          <w:sz w:val="24"/>
          <w:szCs w:val="24"/>
        </w:rPr>
        <w:t>j</w:t>
      </w:r>
      <w:r w:rsidRPr="002C3801">
        <w:rPr>
          <w:rFonts w:ascii="Times New Roman" w:eastAsia="Calibri" w:hAnsi="Times New Roman" w:cs="Times New Roman"/>
          <w:color w:val="333333"/>
          <w:sz w:val="24"/>
          <w:szCs w:val="24"/>
        </w:rPr>
        <w:t xml:space="preserve">) in the case of a cross-sectional </w:t>
      </w:r>
      <w:r w:rsidR="00400246">
        <w:rPr>
          <w:rFonts w:ascii="Times New Roman" w:eastAsia="Calibri" w:hAnsi="Times New Roman" w:cs="Times New Roman"/>
          <w:color w:val="333333"/>
          <w:sz w:val="24"/>
          <w:szCs w:val="24"/>
        </w:rPr>
        <w:t>data</w:t>
      </w:r>
      <w:r w:rsidR="009E1D9F">
        <w:rPr>
          <w:rFonts w:ascii="Times New Roman" w:eastAsia="Calibri" w:hAnsi="Times New Roman" w:cs="Times New Roman"/>
          <w:color w:val="333333"/>
          <w:sz w:val="24"/>
          <w:szCs w:val="24"/>
        </w:rPr>
        <w:t xml:space="preserve"> design as above</w:t>
      </w:r>
      <w:r w:rsidRPr="002C3801">
        <w:rPr>
          <w:rFonts w:ascii="Times New Roman" w:eastAsia="Calibri" w:hAnsi="Times New Roman" w:cs="Times New Roman"/>
          <w:color w:val="333333"/>
          <w:sz w:val="24"/>
          <w:szCs w:val="24"/>
        </w:rPr>
        <w:t>. For the sake of simplicity, we assume a linear model form with normally distributed error (</w:t>
      </w:r>
      <m:oMath>
        <m:r>
          <m:rPr>
            <m:sty m:val="p"/>
          </m:rPr>
          <w:rPr>
            <w:rFonts w:ascii="Cambria Math" w:eastAsia="Calibri" w:hAnsi="Cambria Math" w:cs="Times New Roman"/>
            <w:color w:val="000000" w:themeColor="text1"/>
            <w:sz w:val="24"/>
            <w:szCs w:val="24"/>
          </w:rPr>
          <m:t>ϵ</m:t>
        </m:r>
      </m:oMath>
      <w:r w:rsidRPr="002C3801">
        <w:rPr>
          <w:rFonts w:ascii="Times New Roman" w:eastAsia="Calibri" w:hAnsi="Times New Roman" w:cs="Times New Roman"/>
          <w:color w:val="333333"/>
          <w:sz w:val="24"/>
          <w:szCs w:val="24"/>
        </w:rPr>
        <w:t>)</w:t>
      </w:r>
      <w:r w:rsidR="00DB4AC7" w:rsidRPr="002C3801">
        <w:rPr>
          <w:rFonts w:ascii="Times New Roman" w:eastAsia="Calibri" w:hAnsi="Times New Roman" w:cs="Times New Roman"/>
          <w:color w:val="333333"/>
          <w:sz w:val="24"/>
          <w:szCs w:val="24"/>
        </w:rPr>
        <w:t xml:space="preserve">, although the framework </w:t>
      </w:r>
      <w:r w:rsidR="00C06555">
        <w:rPr>
          <w:rFonts w:ascii="Times New Roman" w:eastAsia="Calibri" w:hAnsi="Times New Roman" w:cs="Times New Roman"/>
          <w:color w:val="333333"/>
          <w:sz w:val="24"/>
          <w:szCs w:val="24"/>
        </w:rPr>
        <w:t>applies</w:t>
      </w:r>
      <w:r w:rsidR="00DB4AC7" w:rsidRPr="002C3801">
        <w:rPr>
          <w:rFonts w:ascii="Times New Roman" w:eastAsia="Calibri" w:hAnsi="Times New Roman" w:cs="Times New Roman"/>
          <w:color w:val="333333"/>
          <w:sz w:val="24"/>
          <w:szCs w:val="24"/>
        </w:rPr>
        <w:t xml:space="preserve"> for generalized linear models as well</w:t>
      </w:r>
      <w:r w:rsidR="00DD5659">
        <w:rPr>
          <w:rFonts w:ascii="Times New Roman" w:eastAsia="Calibri" w:hAnsi="Times New Roman" w:cs="Times New Roman"/>
          <w:color w:val="333333"/>
          <w:sz w:val="24"/>
          <w:szCs w:val="24"/>
        </w:rPr>
        <w:t>. The model take</w:t>
      </w:r>
      <w:r w:rsidR="00CB4D17">
        <w:rPr>
          <w:rFonts w:ascii="Times New Roman" w:eastAsia="Calibri" w:hAnsi="Times New Roman" w:cs="Times New Roman"/>
          <w:color w:val="333333"/>
          <w:sz w:val="24"/>
          <w:szCs w:val="24"/>
        </w:rPr>
        <w:t>s</w:t>
      </w:r>
      <w:r w:rsidR="00DD5659">
        <w:rPr>
          <w:rFonts w:ascii="Times New Roman" w:eastAsia="Calibri" w:hAnsi="Times New Roman" w:cs="Times New Roman"/>
          <w:color w:val="333333"/>
          <w:sz w:val="24"/>
          <w:szCs w:val="24"/>
        </w:rPr>
        <w:t xml:space="preserve"> the form of </w:t>
      </w:r>
      <w:r w:rsidR="00024DED">
        <w:rPr>
          <w:rFonts w:ascii="Times New Roman" w:eastAsia="Calibri" w:hAnsi="Times New Roman" w:cs="Times New Roman"/>
          <w:color w:val="333333"/>
          <w:sz w:val="24"/>
          <w:szCs w:val="24"/>
        </w:rPr>
        <w:t xml:space="preserve"> </w:t>
      </w:r>
    </w:p>
    <w:p w14:paraId="357DA05A" w14:textId="6DEB5FF5" w:rsidR="0025796B" w:rsidRPr="002C3801" w:rsidRDefault="00000000" w:rsidP="002C3801">
      <w:pPr>
        <w:keepNext/>
        <w:spacing w:after="160" w:line="360" w:lineRule="auto"/>
        <w:jc w:val="center"/>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y</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x</m:t>
              </m:r>
            </m:e>
            <m:sub>
              <m: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7E7DD285" w14:textId="72CFD2EE" w:rsidR="00E24FAD" w:rsidRPr="005049CD" w:rsidRDefault="00E24FAD" w:rsidP="002C3801">
      <w:pPr>
        <w:keepNext/>
        <w:spacing w:after="160" w:line="360" w:lineRule="auto"/>
        <w:jc w:val="right"/>
        <w:rPr>
          <w:rFonts w:ascii="Times New Roman" w:eastAsia="Calibri" w:hAnsi="Times New Roman" w:cs="Times New Roman"/>
          <w:b/>
          <w:i/>
          <w:iCs/>
          <w:color w:val="00AA00"/>
          <w:sz w:val="24"/>
          <w:szCs w:val="24"/>
        </w:rPr>
      </w:pPr>
      <w:r w:rsidRPr="005049CD">
        <w:rPr>
          <w:rFonts w:ascii="Times New Roman" w:hAnsi="Times New Roman" w:cs="Times New Roman"/>
          <w:i/>
          <w:iCs/>
          <w:sz w:val="24"/>
          <w:szCs w:val="24"/>
        </w:rPr>
        <w:t xml:space="preserve">(1) </w:t>
      </w:r>
    </w:p>
    <w:p w14:paraId="371C73BC" w14:textId="77CCE817" w:rsidR="00766C2E" w:rsidRPr="002C3801" w:rsidRDefault="00F77CCF"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Here,</w:t>
      </w:r>
      <w:r w:rsidRPr="00246CDF">
        <w:rPr>
          <w:rFonts w:ascii="Times New Roman" w:eastAsia="Calibri" w:hAnsi="Times New Roman" w:cs="Times New Roman"/>
          <w:i/>
          <w:iCs/>
          <w:color w:val="333333"/>
          <w:sz w:val="24"/>
          <w:szCs w:val="24"/>
          <w:highlight w:val="white"/>
        </w:rPr>
        <w:t xml:space="preserve"> </w:t>
      </w:r>
      <w:proofErr w:type="spellStart"/>
      <w:r w:rsidRPr="00246CDF">
        <w:rPr>
          <w:rFonts w:ascii="Times New Roman" w:eastAsia="Calibri" w:hAnsi="Times New Roman" w:cs="Times New Roman"/>
          <w:i/>
          <w:iCs/>
          <w:color w:val="333333"/>
          <w:sz w:val="24"/>
          <w:szCs w:val="24"/>
          <w:highlight w:val="white"/>
        </w:rPr>
        <w:t>y</w:t>
      </w:r>
      <w:r w:rsidRPr="00246CDF">
        <w:rPr>
          <w:rFonts w:ascii="Times New Roman" w:eastAsia="Calibri" w:hAnsi="Times New Roman" w:cs="Times New Roman"/>
          <w:i/>
          <w:iCs/>
          <w:color w:val="333333"/>
          <w:sz w:val="24"/>
          <w:szCs w:val="24"/>
          <w:highlight w:val="white"/>
          <w:vertAlign w:val="subscript"/>
        </w:rPr>
        <w:t>ij</w:t>
      </w:r>
      <w:proofErr w:type="spellEnd"/>
      <w:r w:rsidRPr="002C3801">
        <w:rPr>
          <w:rFonts w:ascii="Times New Roman" w:eastAsia="Calibri" w:hAnsi="Times New Roman" w:cs="Times New Roman"/>
          <w:color w:val="333333"/>
          <w:sz w:val="24"/>
          <w:szCs w:val="24"/>
          <w:highlight w:val="white"/>
          <w:vertAlign w:val="subscript"/>
        </w:rPr>
        <w:t xml:space="preserve"> </w:t>
      </w:r>
      <w:r w:rsidRPr="002C3801">
        <w:rPr>
          <w:rFonts w:ascii="Times New Roman" w:eastAsia="Calibri" w:hAnsi="Times New Roman" w:cs="Times New Roman"/>
          <w:color w:val="333333"/>
          <w:sz w:val="24"/>
          <w:szCs w:val="24"/>
          <w:highlight w:val="white"/>
        </w:rPr>
        <w:t xml:space="preserve">is the abundance </w:t>
      </w:r>
      <w:r w:rsidRPr="00B10243">
        <w:rPr>
          <w:rFonts w:ascii="Times New Roman" w:eastAsia="Calibri" w:hAnsi="Times New Roman" w:cs="Times New Roman"/>
          <w:color w:val="333333"/>
          <w:sz w:val="24"/>
          <w:szCs w:val="24"/>
          <w:highlight w:val="white"/>
        </w:rPr>
        <w:t xml:space="preserve">of snails at site </w:t>
      </w:r>
      <w:proofErr w:type="spellStart"/>
      <w:r w:rsidRPr="00B10243">
        <w:rPr>
          <w:rFonts w:ascii="Times New Roman" w:eastAsia="Calibri" w:hAnsi="Times New Roman" w:cs="Times New Roman"/>
          <w:i/>
          <w:color w:val="333333"/>
          <w:sz w:val="24"/>
          <w:szCs w:val="24"/>
          <w:highlight w:val="white"/>
        </w:rPr>
        <w:t>i</w:t>
      </w:r>
      <w:proofErr w:type="spellEnd"/>
      <w:r w:rsidRPr="00B10243">
        <w:rPr>
          <w:rFonts w:ascii="Times New Roman" w:eastAsia="Calibri" w:hAnsi="Times New Roman" w:cs="Times New Roman"/>
          <w:i/>
          <w:color w:val="333333"/>
          <w:sz w:val="24"/>
          <w:szCs w:val="24"/>
          <w:highlight w:val="white"/>
        </w:rPr>
        <w:t xml:space="preserve"> </w:t>
      </w:r>
      <w:r w:rsidRPr="00B10243">
        <w:rPr>
          <w:rFonts w:ascii="Times New Roman" w:eastAsia="Calibri" w:hAnsi="Times New Roman" w:cs="Times New Roman"/>
          <w:color w:val="333333"/>
          <w:sz w:val="24"/>
          <w:szCs w:val="24"/>
          <w:highlight w:val="white"/>
        </w:rPr>
        <w:t>in year or plot</w:t>
      </w:r>
      <w:r w:rsidRPr="00B10243">
        <w:rPr>
          <w:rFonts w:ascii="Times New Roman" w:eastAsia="Calibri" w:hAnsi="Times New Roman" w:cs="Times New Roman"/>
          <w:i/>
          <w:color w:val="333333"/>
          <w:sz w:val="24"/>
          <w:szCs w:val="24"/>
          <w:highlight w:val="white"/>
        </w:rPr>
        <w:t xml:space="preserve"> j</w:t>
      </w:r>
      <w:r w:rsidRPr="00B1024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0</m:t>
            </m:r>
          </m:sub>
        </m:sSub>
      </m:oMath>
      <w:r w:rsidR="00024DED" w:rsidRPr="00B10243">
        <w:rPr>
          <w:rFonts w:ascii="Times New Roman" w:eastAsia="Calibri" w:hAnsi="Times New Roman" w:cs="Times New Roman"/>
          <w:color w:val="333333"/>
          <w:sz w:val="24"/>
          <w:szCs w:val="24"/>
        </w:rPr>
        <w:t xml:space="preserve"> </w:t>
      </w:r>
      <w:r w:rsidRPr="00B10243">
        <w:rPr>
          <w:rFonts w:ascii="Times New Roman" w:eastAsia="Calibri" w:hAnsi="Times New Roman" w:cs="Times New Roman"/>
          <w:color w:val="333333"/>
          <w:sz w:val="24"/>
          <w:szCs w:val="24"/>
          <w:highlight w:val="white"/>
        </w:rPr>
        <w:t xml:space="preserve">is </w:t>
      </w:r>
      <w:r w:rsidR="00024DED" w:rsidRPr="00B10243">
        <w:rPr>
          <w:rFonts w:ascii="Times New Roman" w:eastAsia="Calibri" w:hAnsi="Times New Roman" w:cs="Times New Roman"/>
          <w:color w:val="333333"/>
          <w:sz w:val="24"/>
          <w:szCs w:val="24"/>
          <w:highlight w:val="white"/>
        </w:rPr>
        <w:t>the intercept</w:t>
      </w:r>
      <w:r w:rsidR="00B10243" w:rsidRPr="00B10243">
        <w:rPr>
          <w:rFonts w:ascii="Times New Roman" w:eastAsia="Calibri" w:hAnsi="Times New Roman" w:cs="Times New Roman"/>
          <w:color w:val="333333"/>
          <w:sz w:val="24"/>
          <w:szCs w:val="24"/>
          <w:highlight w:val="white"/>
        </w:rPr>
        <w:t xml:space="preserve"> – the abundance of snails if the temperature </w:t>
      </w:r>
      <w:r w:rsidR="00B10243">
        <w:rPr>
          <w:rFonts w:ascii="Times New Roman" w:eastAsia="Calibri" w:hAnsi="Times New Roman" w:cs="Times New Roman"/>
          <w:color w:val="333333"/>
          <w:sz w:val="24"/>
          <w:szCs w:val="24"/>
          <w:highlight w:val="white"/>
        </w:rPr>
        <w:t>and recruitment were</w:t>
      </w:r>
      <w:r w:rsidR="00B10243" w:rsidRPr="00B10243">
        <w:rPr>
          <w:rFonts w:ascii="Times New Roman" w:eastAsia="Calibri" w:hAnsi="Times New Roman" w:cs="Times New Roman"/>
          <w:color w:val="333333"/>
          <w:sz w:val="24"/>
          <w:szCs w:val="24"/>
          <w:highlight w:val="white"/>
        </w:rPr>
        <w:t xml:space="preserve"> 0</w:t>
      </w:r>
      <w:r w:rsidRPr="00B1024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r>
          <w:rPr>
            <w:rFonts w:ascii="Cambria Math" w:eastAsia="Calibri" w:hAnsi="Cambria Math" w:cs="Times New Roman"/>
            <w:color w:val="333333"/>
            <w:sz w:val="24"/>
            <w:szCs w:val="24"/>
          </w:rPr>
          <m:t xml:space="preserve"> </m:t>
        </m:r>
      </m:oMath>
      <w:r w:rsidRPr="00B10243">
        <w:rPr>
          <w:rFonts w:ascii="Times New Roman" w:eastAsia="Calibri" w:hAnsi="Times New Roman" w:cs="Times New Roman"/>
          <w:color w:val="333333"/>
          <w:sz w:val="24"/>
          <w:szCs w:val="24"/>
          <w:highlight w:val="white"/>
        </w:rPr>
        <w:t>is</w:t>
      </w:r>
      <w:r w:rsidRPr="002C3801">
        <w:rPr>
          <w:rFonts w:ascii="Times New Roman" w:eastAsia="Calibri" w:hAnsi="Times New Roman" w:cs="Times New Roman"/>
          <w:color w:val="333333"/>
          <w:sz w:val="24"/>
          <w:szCs w:val="24"/>
          <w:highlight w:val="white"/>
        </w:rPr>
        <w:t xml:space="preserve"> the effect of temperature </w:t>
      </w:r>
      <w:proofErr w:type="spellStart"/>
      <w:r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proofErr w:type="spellEnd"/>
      <w:r w:rsidRPr="002C3801">
        <w:rPr>
          <w:rFonts w:ascii="Times New Roman" w:eastAsia="Calibri" w:hAnsi="Times New Roman" w:cs="Times New Roman"/>
          <w:color w:val="333333"/>
          <w:sz w:val="24"/>
          <w:szCs w:val="24"/>
          <w:highlight w:val="white"/>
        </w:rPr>
        <w:t xml:space="preserve"> at site </w:t>
      </w:r>
      <w:proofErr w:type="spellStart"/>
      <w:r w:rsidRPr="004A72D0">
        <w:rPr>
          <w:rFonts w:ascii="Times New Roman" w:eastAsia="Calibri" w:hAnsi="Times New Roman" w:cs="Times New Roman"/>
          <w:i/>
          <w:iCs/>
          <w:color w:val="333333"/>
          <w:sz w:val="24"/>
          <w:szCs w:val="24"/>
          <w:highlight w:val="white"/>
        </w:rPr>
        <w:t>i</w:t>
      </w:r>
      <w:proofErr w:type="spellEnd"/>
      <w:r w:rsidRPr="002C3801">
        <w:rPr>
          <w:rFonts w:ascii="Times New Roman" w:eastAsia="Calibri" w:hAnsi="Times New Roman" w:cs="Times New Roman"/>
          <w:color w:val="333333"/>
          <w:sz w:val="24"/>
          <w:szCs w:val="24"/>
          <w:highlight w:val="white"/>
        </w:rPr>
        <w:t xml:space="preserve"> in year</w:t>
      </w:r>
      <w:r>
        <w:rPr>
          <w:rFonts w:ascii="Times New Roman" w:eastAsia="Calibri" w:hAnsi="Times New Roman" w:cs="Times New Roman"/>
          <w:color w:val="333333"/>
          <w:sz w:val="24"/>
          <w:szCs w:val="24"/>
          <w:highlight w:val="white"/>
        </w:rPr>
        <w:t xml:space="preserve"> or plot</w:t>
      </w:r>
      <w:r w:rsidRPr="002C3801">
        <w:rPr>
          <w:rFonts w:ascii="Times New Roman" w:eastAsia="Calibri" w:hAnsi="Times New Roman" w:cs="Times New Roman"/>
          <w:color w:val="333333"/>
          <w:sz w:val="24"/>
          <w:szCs w:val="24"/>
          <w:highlight w:val="white"/>
        </w:rPr>
        <w:t xml:space="preserve"> </w:t>
      </w:r>
      <w:r w:rsidRPr="004A72D0">
        <w:rPr>
          <w:rFonts w:ascii="Times New Roman" w:eastAsia="Calibri" w:hAnsi="Times New Roman" w:cs="Times New Roman"/>
          <w:i/>
          <w:iCs/>
          <w:color w:val="333333"/>
          <w:sz w:val="24"/>
          <w:szCs w:val="24"/>
          <w:highlight w:val="white"/>
        </w:rPr>
        <w:t>j</w:t>
      </w:r>
      <w:r w:rsidRPr="002C3801">
        <w:rPr>
          <w:rFonts w:ascii="Times New Roman" w:eastAsia="Calibri" w:hAnsi="Times New Roman" w:cs="Times New Roman"/>
          <w:color w:val="333333"/>
          <w:sz w:val="24"/>
          <w:szCs w:val="24"/>
          <w:highlight w:val="white"/>
        </w:rPr>
        <w:t xml:space="preserve"> on snails</w:t>
      </w:r>
      <w:r>
        <w:rPr>
          <w:rFonts w:ascii="Times New Roman" w:eastAsia="Calibri" w:hAnsi="Times New Roman" w:cs="Times New Roman"/>
          <w:color w:val="333333"/>
          <w:sz w:val="24"/>
          <w:szCs w:val="24"/>
          <w:highlight w:val="white"/>
        </w:rPr>
        <w:t xml:space="preserve">, </w:t>
      </w:r>
      <m:oMath>
        <m:r>
          <w:rPr>
            <w:rFonts w:ascii="Cambria Math" w:eastAsia="Calibri" w:hAnsi="Cambria Math" w:cs="Times New Roman"/>
            <w:color w:val="000000" w:themeColor="text1"/>
            <w:sz w:val="24"/>
            <w:szCs w:val="24"/>
          </w:rPr>
          <m:t xml:space="preserve">γ </m:t>
        </m:r>
      </m:oMath>
      <w:r>
        <w:rPr>
          <w:rFonts w:ascii="Times New Roman" w:eastAsia="Calibri" w:hAnsi="Times New Roman" w:cs="Times New Roman"/>
          <w:color w:val="000000" w:themeColor="text1"/>
          <w:sz w:val="24"/>
          <w:szCs w:val="24"/>
        </w:rPr>
        <w:t xml:space="preserve">is the effect of recruitment </w:t>
      </w:r>
      <w:proofErr w:type="spellStart"/>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proofErr w:type="spellEnd"/>
      <w:r>
        <w:rPr>
          <w:rFonts w:ascii="Times New Roman" w:eastAsia="Calibri" w:hAnsi="Times New Roman" w:cs="Times New Roman"/>
          <w:color w:val="000000" w:themeColor="text1"/>
          <w:sz w:val="24"/>
          <w:szCs w:val="24"/>
        </w:rPr>
        <w:t xml:space="preserve"> at site </w:t>
      </w:r>
      <w:proofErr w:type="spellStart"/>
      <w:r>
        <w:rPr>
          <w:rFonts w:ascii="Times New Roman" w:eastAsia="Calibri" w:hAnsi="Times New Roman" w:cs="Times New Roman"/>
          <w:i/>
          <w:iCs/>
          <w:color w:val="000000" w:themeColor="text1"/>
          <w:sz w:val="24"/>
          <w:szCs w:val="24"/>
        </w:rPr>
        <w:t>i</w:t>
      </w:r>
      <w:proofErr w:type="spellEnd"/>
      <w:r>
        <w:rPr>
          <w:rFonts w:ascii="Times New Roman" w:eastAsia="Calibri" w:hAnsi="Times New Roman" w:cs="Times New Roman"/>
          <w:color w:val="000000" w:themeColor="text1"/>
          <w:sz w:val="24"/>
          <w:szCs w:val="24"/>
        </w:rPr>
        <w:t xml:space="preserve"> on snail abundance</w:t>
      </w:r>
      <w:r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Our goal is to estimate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224B00">
        <w:rPr>
          <w:rFonts w:ascii="Times New Roman" w:eastAsia="Calibri" w:hAnsi="Times New Roman" w:cs="Times New Roman"/>
          <w:color w:val="333333"/>
          <w:sz w:val="24"/>
          <w:szCs w:val="24"/>
        </w:rPr>
        <w:t xml:space="preserve"> (the effect of temperature on snail abundance)</w:t>
      </w:r>
      <w:r w:rsidR="00F611B7">
        <w:rPr>
          <w:rFonts w:ascii="Times New Roman" w:eastAsia="Calibri" w:hAnsi="Times New Roman" w:cs="Times New Roman"/>
          <w:color w:val="333333"/>
          <w:sz w:val="24"/>
          <w:szCs w:val="24"/>
        </w:rPr>
        <w:t xml:space="preserve"> </w:t>
      </w:r>
      <w:r w:rsidR="00DD5659">
        <w:rPr>
          <w:rFonts w:ascii="Times New Roman" w:eastAsia="Calibri" w:hAnsi="Times New Roman" w:cs="Times New Roman"/>
          <w:color w:val="333333"/>
          <w:sz w:val="24"/>
          <w:szCs w:val="24"/>
        </w:rPr>
        <w:t xml:space="preserve">and eliminate the effect of confounding variables (and resulting </w:t>
      </w:r>
      <w:r w:rsidR="00F611B7">
        <w:rPr>
          <w:rFonts w:ascii="Times New Roman" w:eastAsia="Calibri" w:hAnsi="Times New Roman" w:cs="Times New Roman"/>
          <w:color w:val="333333"/>
          <w:sz w:val="24"/>
          <w:szCs w:val="24"/>
        </w:rPr>
        <w:t>bias</w:t>
      </w:r>
      <w:r w:rsidR="00DD5659">
        <w:rPr>
          <w:rFonts w:ascii="Times New Roman" w:eastAsia="Calibri" w:hAnsi="Times New Roman" w:cs="Times New Roman"/>
          <w:color w:val="333333"/>
          <w:sz w:val="24"/>
          <w:szCs w:val="24"/>
        </w:rPr>
        <w:t>)</w:t>
      </w:r>
      <w:r w:rsidR="00B00F15">
        <w:rPr>
          <w:rFonts w:ascii="Times New Roman" w:eastAsia="Calibri" w:hAnsi="Times New Roman" w:cs="Times New Roman"/>
          <w:color w:val="333333"/>
          <w:sz w:val="24"/>
          <w:szCs w:val="24"/>
        </w:rPr>
        <w:t xml:space="preserve">. </w:t>
      </w:r>
      <w:r w:rsidR="00246CDF">
        <w:rPr>
          <w:rFonts w:ascii="Times New Roman" w:eastAsia="Calibri" w:hAnsi="Times New Roman" w:cs="Times New Roman"/>
          <w:color w:val="333333"/>
          <w:sz w:val="24"/>
          <w:szCs w:val="24"/>
        </w:rPr>
        <w:t xml:space="preserve">Due to shared oceanographic influences, </w:t>
      </w:r>
      <w:proofErr w:type="spellStart"/>
      <w:r w:rsidR="00246CDF" w:rsidRPr="004A72D0">
        <w:rPr>
          <w:rFonts w:ascii="Times New Roman" w:eastAsia="Calibri" w:hAnsi="Times New Roman" w:cs="Times New Roman"/>
          <w:i/>
          <w:iCs/>
          <w:color w:val="333333"/>
          <w:sz w:val="24"/>
          <w:szCs w:val="24"/>
          <w:highlight w:val="white"/>
        </w:rPr>
        <w:t>x</w:t>
      </w:r>
      <w:r w:rsidR="00246CDF" w:rsidRPr="00246CDF">
        <w:rPr>
          <w:rFonts w:ascii="Times New Roman" w:eastAsia="Calibri" w:hAnsi="Times New Roman" w:cs="Times New Roman"/>
          <w:i/>
          <w:iCs/>
          <w:color w:val="333333"/>
          <w:sz w:val="24"/>
          <w:szCs w:val="24"/>
          <w:highlight w:val="white"/>
          <w:vertAlign w:val="subscript"/>
        </w:rPr>
        <w:t>ij</w:t>
      </w:r>
      <w:proofErr w:type="spellEnd"/>
      <w:r w:rsidR="00246CDF">
        <w:rPr>
          <w:rFonts w:ascii="Times New Roman" w:eastAsia="Calibri" w:hAnsi="Times New Roman" w:cs="Times New Roman"/>
          <w:color w:val="333333"/>
          <w:sz w:val="24"/>
          <w:szCs w:val="24"/>
        </w:rPr>
        <w:t xml:space="preserve"> and </w:t>
      </w:r>
      <w:proofErr w:type="spellStart"/>
      <w:r w:rsidR="000E41E6">
        <w:rPr>
          <w:rFonts w:ascii="Times New Roman" w:eastAsia="Calibri" w:hAnsi="Times New Roman" w:cs="Times New Roman"/>
          <w:i/>
          <w:iCs/>
          <w:color w:val="000000" w:themeColor="text1"/>
          <w:sz w:val="24"/>
          <w:szCs w:val="24"/>
        </w:rPr>
        <w:t>w</w:t>
      </w:r>
      <w:r w:rsidR="00246CDF" w:rsidRPr="00246CDF">
        <w:rPr>
          <w:rFonts w:ascii="Times New Roman" w:eastAsia="Calibri" w:hAnsi="Times New Roman" w:cs="Times New Roman"/>
          <w:i/>
          <w:iCs/>
          <w:color w:val="333333"/>
          <w:sz w:val="24"/>
          <w:szCs w:val="24"/>
          <w:highlight w:val="white"/>
          <w:vertAlign w:val="subscript"/>
        </w:rPr>
        <w:t>i</w:t>
      </w:r>
      <w:proofErr w:type="spellEnd"/>
      <w:r w:rsidR="00246CDF">
        <w:rPr>
          <w:rFonts w:ascii="Times New Roman" w:eastAsia="Calibri" w:hAnsi="Times New Roman" w:cs="Times New Roman"/>
          <w:color w:val="333333"/>
          <w:sz w:val="24"/>
          <w:szCs w:val="24"/>
        </w:rPr>
        <w:t xml:space="preserve"> are correlated. </w:t>
      </w:r>
      <w:r w:rsidR="00960889">
        <w:rPr>
          <w:rFonts w:ascii="Times New Roman" w:eastAsia="Calibri" w:hAnsi="Times New Roman" w:cs="Times New Roman"/>
          <w:color w:val="333333"/>
          <w:sz w:val="24"/>
          <w:szCs w:val="24"/>
        </w:rPr>
        <w:t xml:space="preserve">If we had measured </w:t>
      </w:r>
      <w:proofErr w:type="spellStart"/>
      <w:r w:rsidR="000E41E6">
        <w:rPr>
          <w:rFonts w:ascii="Times New Roman" w:eastAsia="Calibri" w:hAnsi="Times New Roman" w:cs="Times New Roman"/>
          <w:i/>
          <w:iCs/>
          <w:color w:val="333333"/>
          <w:sz w:val="24"/>
          <w:szCs w:val="24"/>
        </w:rPr>
        <w:t>w</w:t>
      </w:r>
      <w:r w:rsidR="00246CDF" w:rsidRPr="00246CDF">
        <w:rPr>
          <w:rFonts w:ascii="Times New Roman" w:eastAsia="Calibri" w:hAnsi="Times New Roman" w:cs="Times New Roman"/>
          <w:i/>
          <w:iCs/>
          <w:color w:val="333333"/>
          <w:sz w:val="24"/>
          <w:szCs w:val="24"/>
          <w:highlight w:val="white"/>
          <w:vertAlign w:val="subscript"/>
        </w:rPr>
        <w:t>i</w:t>
      </w:r>
      <w:proofErr w:type="spellEnd"/>
      <w:r w:rsidR="00960889">
        <w:rPr>
          <w:rFonts w:ascii="Times New Roman" w:eastAsia="Calibri" w:hAnsi="Times New Roman" w:cs="Times New Roman"/>
          <w:color w:val="333333"/>
          <w:sz w:val="24"/>
          <w:szCs w:val="24"/>
        </w:rPr>
        <w:t xml:space="preserve">, then we could include it in our model, and by conditioning on </w:t>
      </w:r>
      <w:r w:rsidR="00960889">
        <w:rPr>
          <w:rFonts w:ascii="Times New Roman" w:eastAsia="Calibri" w:hAnsi="Times New Roman" w:cs="Times New Roman"/>
          <w:color w:val="333333"/>
          <w:sz w:val="24"/>
          <w:szCs w:val="24"/>
        </w:rPr>
        <w:lastRenderedPageBreak/>
        <w:t xml:space="preserve">observables with </w:t>
      </w:r>
      <m:oMath>
        <m:r>
          <w:rPr>
            <w:rFonts w:ascii="Cambria Math" w:eastAsia="Calibri" w:hAnsi="Cambria Math" w:cs="Times New Roman"/>
            <w:color w:val="000000" w:themeColor="text1"/>
            <w:sz w:val="24"/>
            <w:szCs w:val="24"/>
          </w:rPr>
          <m:t>γ</m:t>
        </m:r>
      </m:oMath>
      <w:r w:rsidR="00960889">
        <w:rPr>
          <w:rFonts w:ascii="Times New Roman" w:eastAsia="Calibri" w:hAnsi="Times New Roman" w:cs="Times New Roman"/>
          <w:color w:val="000000" w:themeColor="text1"/>
          <w:sz w:val="24"/>
          <w:szCs w:val="24"/>
        </w:rPr>
        <w:t xml:space="preserve">as the effect of </w:t>
      </w:r>
      <w:r w:rsidR="000E41E6">
        <w:rPr>
          <w:rFonts w:ascii="Times New Roman" w:eastAsia="Calibri" w:hAnsi="Times New Roman" w:cs="Times New Roman"/>
          <w:i/>
          <w:iCs/>
          <w:color w:val="000000" w:themeColor="text1"/>
          <w:sz w:val="24"/>
          <w:szCs w:val="24"/>
        </w:rPr>
        <w:t>w</w:t>
      </w:r>
      <w:r w:rsidR="00960889">
        <w:rPr>
          <w:rFonts w:ascii="Times New Roman" w:eastAsia="Calibri" w:hAnsi="Times New Roman" w:cs="Times New Roman"/>
          <w:color w:val="000000" w:themeColor="text1"/>
          <w:sz w:val="24"/>
          <w:szCs w:val="24"/>
        </w:rPr>
        <w:t xml:space="preserve"> on </w:t>
      </w:r>
      <w:r w:rsidR="00960889" w:rsidRPr="00F240B1">
        <w:rPr>
          <w:rFonts w:ascii="Times New Roman" w:eastAsia="Calibri" w:hAnsi="Times New Roman" w:cs="Times New Roman"/>
          <w:i/>
          <w:iCs/>
          <w:color w:val="000000" w:themeColor="text1"/>
          <w:sz w:val="24"/>
          <w:szCs w:val="24"/>
        </w:rPr>
        <w:t>y</w:t>
      </w:r>
      <w:r w:rsidR="00960889">
        <w:rPr>
          <w:rFonts w:ascii="Times New Roman" w:eastAsia="Calibri" w:hAnsi="Times New Roman" w:cs="Times New Roman"/>
          <w:color w:val="333333"/>
          <w:sz w:val="24"/>
          <w:szCs w:val="24"/>
        </w:rPr>
        <w:t xml:space="preserve">, produce a causally </w:t>
      </w:r>
      <w:r w:rsidR="003E1C0D">
        <w:rPr>
          <w:rFonts w:ascii="Times New Roman" w:eastAsia="Calibri" w:hAnsi="Times New Roman" w:cs="Times New Roman"/>
          <w:color w:val="333333"/>
          <w:sz w:val="24"/>
          <w:szCs w:val="24"/>
        </w:rPr>
        <w:t xml:space="preserve">identified </w:t>
      </w:r>
      <w:r w:rsidR="00960889">
        <w:rPr>
          <w:rFonts w:ascii="Times New Roman" w:eastAsia="Calibri" w:hAnsi="Times New Roman" w:cs="Times New Roman"/>
          <w:color w:val="333333"/>
          <w:sz w:val="24"/>
          <w:szCs w:val="24"/>
        </w:rPr>
        <w:t xml:space="preserve">estimate of </w:t>
      </w:r>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003E1C0D">
        <w:rPr>
          <w:rFonts w:ascii="Times New Roman" w:eastAsia="Calibri" w:hAnsi="Times New Roman" w:cs="Times New Roman"/>
          <w:color w:val="000000" w:themeColor="text1"/>
          <w:sz w:val="24"/>
          <w:szCs w:val="24"/>
        </w:rPr>
        <w:t>, assuming no other confounders</w:t>
      </w:r>
      <w:r w:rsidR="00960889">
        <w:rPr>
          <w:rFonts w:ascii="Times New Roman" w:eastAsia="Calibri" w:hAnsi="Times New Roman" w:cs="Times New Roman"/>
          <w:color w:val="000000" w:themeColor="text1"/>
          <w:sz w:val="24"/>
          <w:szCs w:val="24"/>
        </w:rPr>
        <w:t xml:space="preserve">. </w:t>
      </w:r>
      <w:r w:rsidR="00EE41C2">
        <w:rPr>
          <w:rFonts w:ascii="Times New Roman" w:eastAsia="Calibri" w:hAnsi="Times New Roman" w:cs="Times New Roman"/>
          <w:color w:val="000000" w:themeColor="text1"/>
          <w:sz w:val="24"/>
          <w:szCs w:val="24"/>
        </w:rPr>
        <w:t xml:space="preserve">Without measuring and including </w:t>
      </w:r>
      <w:r w:rsidR="00037819" w:rsidRPr="002C3801">
        <w:rPr>
          <w:rFonts w:ascii="Times New Roman" w:eastAsia="Calibri" w:hAnsi="Times New Roman" w:cs="Times New Roman"/>
          <w:color w:val="333333"/>
          <w:sz w:val="24"/>
          <w:szCs w:val="24"/>
        </w:rPr>
        <w:t xml:space="preserve">the </w:t>
      </w:r>
      <w:r w:rsidR="00037819" w:rsidRPr="00F77CCF">
        <w:rPr>
          <w:rFonts w:ascii="Times New Roman" w:eastAsia="Calibri" w:hAnsi="Times New Roman" w:cs="Times New Roman"/>
          <w:color w:val="333333"/>
          <w:sz w:val="24"/>
          <w:szCs w:val="24"/>
        </w:rPr>
        <w:t>confounder</w:t>
      </w:r>
      <w:r w:rsidR="00960889" w:rsidRPr="00F77CCF">
        <w:rPr>
          <w:rFonts w:ascii="Times New Roman" w:eastAsia="Calibri" w:hAnsi="Times New Roman" w:cs="Times New Roman"/>
          <w:color w:val="333333"/>
          <w:sz w:val="24"/>
          <w:szCs w:val="24"/>
        </w:rPr>
        <w:t xml:space="preserve">, </w:t>
      </w:r>
      <w:r w:rsidR="000E41E6">
        <w:rPr>
          <w:rFonts w:ascii="Times New Roman" w:eastAsia="Calibri" w:hAnsi="Times New Roman" w:cs="Times New Roman"/>
          <w:i/>
          <w:iCs/>
          <w:color w:val="333333"/>
          <w:sz w:val="24"/>
          <w:szCs w:val="24"/>
        </w:rPr>
        <w:t>w</w:t>
      </w:r>
      <w:r w:rsidR="00960889" w:rsidRPr="00F77CCF">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rPr>
        <w:t xml:space="preserve">in the </w:t>
      </w:r>
      <w:r w:rsidR="000B229C" w:rsidRPr="002C3801">
        <w:rPr>
          <w:rFonts w:ascii="Times New Roman" w:eastAsia="Calibri" w:hAnsi="Times New Roman" w:cs="Times New Roman"/>
          <w:color w:val="333333"/>
          <w:sz w:val="24"/>
          <w:szCs w:val="24"/>
        </w:rPr>
        <w:t xml:space="preserve">design </w:t>
      </w:r>
      <w:r w:rsidR="00037819" w:rsidRPr="002C3801">
        <w:rPr>
          <w:rFonts w:ascii="Times New Roman" w:eastAsia="Calibri" w:hAnsi="Times New Roman" w:cs="Times New Roman"/>
          <w:color w:val="333333"/>
          <w:sz w:val="24"/>
          <w:szCs w:val="24"/>
        </w:rPr>
        <w:t xml:space="preserve">above, </w:t>
      </w:r>
      <w:r w:rsidR="00EE41C2">
        <w:rPr>
          <w:rFonts w:ascii="Times New Roman" w:eastAsia="Calibri" w:hAnsi="Times New Roman" w:cs="Times New Roman"/>
          <w:color w:val="333333"/>
          <w:sz w:val="24"/>
          <w:szCs w:val="24"/>
        </w:rPr>
        <w:t xml:space="preserve">and then fitting </w:t>
      </w:r>
      <w:r w:rsidR="00037819" w:rsidRPr="002C3801">
        <w:rPr>
          <w:rFonts w:ascii="Times New Roman" w:eastAsia="Calibri" w:hAnsi="Times New Roman" w:cs="Times New Roman"/>
          <w:color w:val="333333"/>
          <w:sz w:val="24"/>
          <w:szCs w:val="24"/>
        </w:rPr>
        <w:t xml:space="preserve">the </w:t>
      </w:r>
      <w:r w:rsidR="002600F9" w:rsidRPr="002C3801">
        <w:rPr>
          <w:rFonts w:ascii="Times New Roman" w:eastAsia="Calibri" w:hAnsi="Times New Roman" w:cs="Times New Roman"/>
          <w:color w:val="333333"/>
          <w:sz w:val="24"/>
          <w:szCs w:val="24"/>
        </w:rPr>
        <w:t>equation</w:t>
      </w:r>
      <w:r w:rsidR="00EE41C2">
        <w:rPr>
          <w:rFonts w:ascii="Times New Roman" w:eastAsia="Calibri" w:hAnsi="Times New Roman" w:cs="Times New Roman"/>
          <w:color w:val="333333"/>
          <w:sz w:val="24"/>
          <w:szCs w:val="24"/>
        </w:rPr>
        <w:t xml:space="preserve"> of </w:t>
      </w:r>
    </w:p>
    <w:p w14:paraId="67FC0927" w14:textId="71964E7B" w:rsidR="0025796B" w:rsidRPr="002C3801" w:rsidRDefault="00000000" w:rsidP="002C3801">
      <w:pPr>
        <w:keepNext/>
        <w:spacing w:after="160" w:line="360" w:lineRule="auto"/>
        <w:rPr>
          <w:rFonts w:ascii="Times New Roman" w:eastAsia="Calibri" w:hAnsi="Times New Roman" w:cs="Times New Roman"/>
          <w:bCs/>
          <w:color w:val="000000" w:themeColor="text1"/>
          <w:sz w:val="24"/>
          <w:szCs w:val="24"/>
        </w:rPr>
      </w:pPr>
      <m:oMathPara>
        <m:oMath>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0</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x</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rPr>
            <m:t>+</m:t>
          </m:r>
          <m:sSub>
            <m:sSubPr>
              <m:ctrlPr>
                <w:rPr>
                  <w:rFonts w:ascii="Cambria Math" w:eastAsia="Calibri" w:hAnsi="Cambria Math" w:cs="Times New Roman"/>
                  <w:bCs/>
                  <w:color w:val="000000" w:themeColor="text1"/>
                  <w:sz w:val="24"/>
                  <w:szCs w:val="24"/>
                </w:rPr>
              </m:ctrlPr>
            </m:sSubPr>
            <m:e>
              <m:r>
                <m:rPr>
                  <m:sty m:val="p"/>
                </m:rPr>
                <w:rPr>
                  <w:rFonts w:ascii="Cambria Math" w:eastAsia="Calibri" w:hAnsi="Cambria Math" w:cs="Times New Roman"/>
                  <w:color w:val="000000" w:themeColor="text1"/>
                  <w:sz w:val="24"/>
                  <w:szCs w:val="24"/>
                </w:rPr>
                <m:t>ϵ</m:t>
              </m:r>
            </m:e>
            <m:sub>
              <m:r>
                <m:rPr>
                  <m:sty m:val="p"/>
                </m:rPr>
                <w:rPr>
                  <w:rFonts w:ascii="Cambria Math" w:eastAsia="Calibri" w:hAnsi="Cambria Math" w:cs="Times New Roman"/>
                  <w:color w:val="000000" w:themeColor="text1"/>
                  <w:sz w:val="24"/>
                  <w:szCs w:val="24"/>
                </w:rPr>
                <m:t>ij</m:t>
              </m:r>
            </m:sub>
          </m:sSub>
        </m:oMath>
      </m:oMathPara>
    </w:p>
    <w:p w14:paraId="5990D1EE" w14:textId="6EEBF6B3" w:rsidR="00766C2E" w:rsidRPr="005049CD" w:rsidRDefault="00134FF2" w:rsidP="002C3801">
      <w:pPr>
        <w:pStyle w:val="Caption"/>
        <w:spacing w:line="360" w:lineRule="auto"/>
        <w:jc w:val="right"/>
        <w:rPr>
          <w:rFonts w:ascii="Times New Roman" w:hAnsi="Times New Roman" w:cs="Times New Roman"/>
          <w:sz w:val="24"/>
          <w:szCs w:val="24"/>
        </w:rPr>
      </w:pPr>
      <w:r w:rsidRPr="005049CD">
        <w:rPr>
          <w:rFonts w:ascii="Times New Roman" w:hAnsi="Times New Roman" w:cs="Times New Roman"/>
          <w:sz w:val="24"/>
          <w:szCs w:val="24"/>
        </w:rPr>
        <w:t xml:space="preserve">(2) </w:t>
      </w:r>
    </w:p>
    <w:p w14:paraId="23D2811D" w14:textId="07804E79" w:rsidR="00766C2E" w:rsidRPr="002C3801" w:rsidRDefault="00037819" w:rsidP="002C3801">
      <w:pPr>
        <w:spacing w:after="160" w:line="360" w:lineRule="auto"/>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our causal inference about </w:t>
      </w:r>
      <m:oMath>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β</m:t>
            </m:r>
          </m:e>
          <m:sub>
            <m:r>
              <m:rPr>
                <m:sty m:val="p"/>
              </m:rPr>
              <w:rPr>
                <w:rFonts w:ascii="Cambria Math" w:eastAsia="Calibri" w:hAnsi="Cambria Math" w:cs="Times New Roman"/>
                <w:color w:val="000000" w:themeColor="text1"/>
                <w:sz w:val="24"/>
                <w:szCs w:val="24"/>
              </w:rPr>
              <m:t>1</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be incorrect</w:t>
      </w:r>
      <w:r w:rsidR="00445A0D">
        <w:rPr>
          <w:rFonts w:ascii="Times New Roman" w:eastAsia="Calibri" w:hAnsi="Times New Roman" w:cs="Times New Roman"/>
          <w:color w:val="333333"/>
          <w:sz w:val="24"/>
          <w:szCs w:val="24"/>
        </w:rPr>
        <w:t xml:space="preserve">: different from the true causal effect </w:t>
      </w:r>
      <w:r w:rsidRPr="002C3801">
        <w:rPr>
          <w:rFonts w:ascii="Times New Roman" w:eastAsia="Calibri" w:hAnsi="Times New Roman" w:cs="Times New Roman"/>
          <w:color w:val="333333"/>
          <w:sz w:val="24"/>
          <w:szCs w:val="24"/>
        </w:rPr>
        <w:t xml:space="preserve">because </w:t>
      </w:r>
      <m:oMath>
        <m:r>
          <w:rPr>
            <w:rFonts w:ascii="Cambria Math" w:eastAsia="Calibri" w:hAnsi="Cambria Math" w:cs="Times New Roman"/>
            <w:color w:val="000000" w:themeColor="text1"/>
            <w:sz w:val="24"/>
            <w:szCs w:val="24"/>
          </w:rPr>
          <m:t>γ</m:t>
        </m:r>
        <m:sSub>
          <m:sSubPr>
            <m:ctrlPr>
              <w:rPr>
                <w:rFonts w:ascii="Cambria Math" w:eastAsia="Calibri" w:hAnsi="Cambria Math" w:cs="Times New Roman"/>
                <w:bCs/>
                <w:color w:val="000000" w:themeColor="text1"/>
                <w:sz w:val="24"/>
                <w:szCs w:val="24"/>
              </w:rPr>
            </m:ctrlPr>
          </m:sSubPr>
          <m:e>
            <m:r>
              <w:rPr>
                <w:rFonts w:ascii="Cambria Math" w:eastAsia="Calibri" w:hAnsi="Cambria Math" w:cs="Times New Roman"/>
                <w:color w:val="000000" w:themeColor="text1"/>
                <w:sz w:val="24"/>
                <w:szCs w:val="24"/>
              </w:rPr>
              <m:t>w</m:t>
            </m:r>
          </m:e>
          <m:sub>
            <m:r>
              <w:rPr>
                <w:rFonts w:ascii="Cambria Math" w:eastAsia="Calibri" w:hAnsi="Cambria Math" w:cs="Times New Roman"/>
                <w:color w:val="000000" w:themeColor="text1"/>
                <w:sz w:val="24"/>
                <w:szCs w:val="24"/>
              </w:rPr>
              <m:t>i</m:t>
            </m:r>
          </m:sub>
        </m:sSub>
      </m:oMath>
      <w:r w:rsidRPr="002C3801">
        <w:rPr>
          <w:rFonts w:ascii="Times New Roman" w:eastAsia="Calibri" w:hAnsi="Times New Roman" w:cs="Times New Roman"/>
          <w:bCs/>
          <w:color w:val="333333"/>
          <w:sz w:val="24"/>
          <w:szCs w:val="24"/>
        </w:rPr>
        <w:t xml:space="preserve"> would</w:t>
      </w:r>
      <w:r w:rsidRPr="002C3801">
        <w:rPr>
          <w:rFonts w:ascii="Times New Roman" w:eastAsia="Calibri" w:hAnsi="Times New Roman" w:cs="Times New Roman"/>
          <w:color w:val="333333"/>
          <w:sz w:val="24"/>
          <w:szCs w:val="24"/>
        </w:rPr>
        <w:t xml:space="preserve"> be included in the error term, inducing a correlation between our error and causal variable of interest</w:t>
      </w:r>
      <w:r w:rsidR="00445A0D">
        <w:rPr>
          <w:rFonts w:ascii="Times New Roman" w:eastAsia="Calibri" w:hAnsi="Times New Roman" w:cs="Times New Roman"/>
          <w:color w:val="333333"/>
          <w:sz w:val="24"/>
          <w:szCs w:val="24"/>
        </w:rPr>
        <w:t xml:space="preserve"> (i.e., “</w:t>
      </w:r>
      <w:r w:rsidR="006C5B80">
        <w:rPr>
          <w:rFonts w:ascii="Times New Roman" w:eastAsia="Calibri" w:hAnsi="Times New Roman" w:cs="Times New Roman"/>
          <w:color w:val="333333"/>
          <w:sz w:val="24"/>
          <w:szCs w:val="24"/>
        </w:rPr>
        <w:t>endogenous</w:t>
      </w:r>
      <w:r w:rsidR="00445A0D">
        <w:rPr>
          <w:rFonts w:ascii="Times New Roman" w:eastAsia="Calibri" w:hAnsi="Times New Roman" w:cs="Times New Roman"/>
          <w:color w:val="333333"/>
          <w:sz w:val="24"/>
          <w:szCs w:val="24"/>
        </w:rPr>
        <w:t>”)</w:t>
      </w:r>
      <w:r w:rsidRPr="002C3801">
        <w:rPr>
          <w:rFonts w:ascii="Times New Roman" w:eastAsia="Calibri" w:hAnsi="Times New Roman" w:cs="Times New Roman"/>
          <w:color w:val="333333"/>
          <w:sz w:val="24"/>
          <w:szCs w:val="24"/>
        </w:rPr>
        <w:t xml:space="preserve">. This </w:t>
      </w:r>
      <w:r w:rsidRPr="00F64F63">
        <w:rPr>
          <w:rFonts w:ascii="Times New Roman" w:eastAsia="Calibri" w:hAnsi="Times New Roman" w:cs="Times New Roman"/>
          <w:bCs/>
          <w:color w:val="333333"/>
          <w:sz w:val="24"/>
          <w:szCs w:val="24"/>
        </w:rPr>
        <w:t>endogeneity problem</w:t>
      </w:r>
      <w:r w:rsidRPr="002C3801">
        <w:rPr>
          <w:rFonts w:ascii="Times New Roman" w:eastAsia="Calibri" w:hAnsi="Times New Roman" w:cs="Times New Roman"/>
          <w:color w:val="333333"/>
          <w:sz w:val="24"/>
          <w:szCs w:val="24"/>
        </w:rPr>
        <w:t xml:space="preserve"> violate</w:t>
      </w:r>
      <w:r w:rsidR="00176C87" w:rsidRPr="002C3801">
        <w:rPr>
          <w:rFonts w:ascii="Times New Roman" w:eastAsia="Calibri" w:hAnsi="Times New Roman" w:cs="Times New Roman"/>
          <w:color w:val="333333"/>
          <w:sz w:val="24"/>
          <w:szCs w:val="24"/>
        </w:rPr>
        <w:t>s</w:t>
      </w:r>
      <w:r w:rsidRPr="002C3801">
        <w:rPr>
          <w:rFonts w:ascii="Times New Roman" w:eastAsia="Calibri" w:hAnsi="Times New Roman" w:cs="Times New Roman"/>
          <w:color w:val="333333"/>
          <w:sz w:val="24"/>
          <w:szCs w:val="24"/>
        </w:rPr>
        <w:t xml:space="preserve"> the assumptions of the Gauss-Markov theorem and its extensions </w:t>
      </w:r>
      <w:r w:rsidRPr="002C3801">
        <w:rPr>
          <w:rFonts w:ascii="Times New Roman" w:hAnsi="Times New Roman" w:cs="Times New Roman"/>
          <w:sz w:val="24"/>
          <w:szCs w:val="24"/>
        </w:rPr>
        <w:fldChar w:fldCharType="begin"/>
      </w:r>
      <w:r w:rsidR="00F87D56" w:rsidRPr="002C3801">
        <w:rPr>
          <w:rFonts w:ascii="Times New Roman" w:hAnsi="Times New Roman" w:cs="Times New Roman"/>
          <w:sz w:val="24"/>
          <w:szCs w:val="24"/>
        </w:rPr>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(Wooldridge 2015)</w:t>
      </w:r>
      <w:r w:rsidRPr="002C3801">
        <w:rPr>
          <w:rFonts w:ascii="Times New Roman" w:eastAsia="Calibri" w:hAnsi="Times New Roman" w:cs="Times New Roman"/>
          <w:color w:val="333333"/>
          <w:sz w:val="24"/>
          <w:szCs w:val="24"/>
        </w:rPr>
        <w:fldChar w:fldCharType="end"/>
      </w:r>
      <w:r w:rsidRPr="002C3801">
        <w:rPr>
          <w:rFonts w:ascii="Times New Roman" w:eastAsia="Calibri" w:hAnsi="Times New Roman" w:cs="Times New Roman"/>
          <w:color w:val="333333"/>
          <w:sz w:val="24"/>
          <w:szCs w:val="24"/>
        </w:rPr>
        <w:t xml:space="preserve"> and is what </w:t>
      </w:r>
      <w:r w:rsidR="00C45037">
        <w:rPr>
          <w:rFonts w:ascii="Times New Roman" w:eastAsia="Calibri" w:hAnsi="Times New Roman" w:cs="Times New Roman"/>
          <w:color w:val="333333"/>
          <w:sz w:val="24"/>
          <w:szCs w:val="24"/>
        </w:rPr>
        <w:t xml:space="preserve">underlies </w:t>
      </w:r>
      <w:r w:rsidRPr="002C3801">
        <w:rPr>
          <w:rFonts w:ascii="Times New Roman" w:eastAsia="Calibri" w:hAnsi="Times New Roman" w:cs="Times New Roman"/>
          <w:color w:val="333333"/>
          <w:sz w:val="24"/>
          <w:szCs w:val="24"/>
        </w:rPr>
        <w:t>the problem of omitted variable bias</w:t>
      </w:r>
      <w:r w:rsidR="004235C8">
        <w:rPr>
          <w:rFonts w:ascii="Times New Roman" w:eastAsia="Calibri" w:hAnsi="Times New Roman" w:cs="Times New Roman"/>
          <w:color w:val="333333"/>
          <w:sz w:val="24"/>
          <w:szCs w:val="24"/>
        </w:rPr>
        <w:t xml:space="preserve"> (see simulations below to see this </w:t>
      </w:r>
      <w:r w:rsidR="00440BEC">
        <w:rPr>
          <w:rFonts w:ascii="Times New Roman" w:eastAsia="Calibri" w:hAnsi="Times New Roman" w:cs="Times New Roman"/>
          <w:color w:val="333333"/>
          <w:sz w:val="24"/>
          <w:szCs w:val="24"/>
        </w:rPr>
        <w:t xml:space="preserve">consequences of this </w:t>
      </w:r>
      <w:r w:rsidR="004235C8">
        <w:rPr>
          <w:rFonts w:ascii="Times New Roman" w:eastAsia="Calibri" w:hAnsi="Times New Roman" w:cs="Times New Roman"/>
          <w:color w:val="333333"/>
          <w:sz w:val="24"/>
          <w:szCs w:val="24"/>
        </w:rPr>
        <w:t>bias in action)</w:t>
      </w:r>
      <w:r w:rsidRPr="002C3801">
        <w:rPr>
          <w:rFonts w:ascii="Times New Roman" w:eastAsia="Calibri" w:hAnsi="Times New Roman" w:cs="Times New Roman"/>
          <w:color w:val="333333"/>
          <w:sz w:val="24"/>
          <w:szCs w:val="24"/>
        </w:rPr>
        <w:t>.</w:t>
      </w:r>
    </w:p>
    <w:p w14:paraId="4A29124C" w14:textId="77777777" w:rsidR="00FC2217" w:rsidRPr="002C3801" w:rsidRDefault="00FC2217" w:rsidP="002C3801">
      <w:pPr>
        <w:spacing w:after="160" w:line="360" w:lineRule="auto"/>
        <w:rPr>
          <w:rFonts w:ascii="Times New Roman" w:eastAsia="Calibri" w:hAnsi="Times New Roman" w:cs="Times New Roman"/>
          <w:color w:val="000000" w:themeColor="text1"/>
          <w:sz w:val="24"/>
          <w:szCs w:val="24"/>
        </w:rPr>
      </w:pPr>
    </w:p>
    <w:p w14:paraId="5DAFED5B" w14:textId="690F742A" w:rsidR="00766C2E" w:rsidRDefault="00037819" w:rsidP="002C3801">
      <w:pPr>
        <w:pStyle w:val="Heading2"/>
        <w:shd w:val="clear" w:color="auto" w:fill="FFFFFF"/>
        <w:spacing w:before="0" w:after="160" w:line="360" w:lineRule="auto"/>
        <w:rPr>
          <w:rFonts w:ascii="Times New Roman" w:eastAsia="Calibri" w:hAnsi="Times New Roman" w:cs="Times New Roman"/>
          <w:i/>
          <w:color w:val="000000" w:themeColor="text1"/>
          <w:sz w:val="24"/>
          <w:szCs w:val="24"/>
        </w:rPr>
      </w:pPr>
      <w:bookmarkStart w:id="31" w:name="_2et92p0" w:colFirst="0" w:colLast="0"/>
      <w:bookmarkEnd w:id="31"/>
      <w:r w:rsidRPr="002C3801">
        <w:rPr>
          <w:rFonts w:ascii="Times New Roman" w:eastAsia="Calibri" w:hAnsi="Times New Roman" w:cs="Times New Roman"/>
          <w:i/>
          <w:color w:val="000000" w:themeColor="text1"/>
          <w:sz w:val="24"/>
          <w:szCs w:val="24"/>
        </w:rPr>
        <w:t>What Ecologists Typically Do: Random or Mixed Effects Models</w:t>
      </w:r>
      <w:r w:rsidR="00F64F63">
        <w:rPr>
          <w:rFonts w:ascii="Times New Roman" w:eastAsia="Calibri" w:hAnsi="Times New Roman" w:cs="Times New Roman"/>
          <w:i/>
          <w:color w:val="000000" w:themeColor="text1"/>
          <w:sz w:val="24"/>
          <w:szCs w:val="24"/>
        </w:rPr>
        <w:t xml:space="preserve"> That Fail to Solve OVB</w:t>
      </w:r>
    </w:p>
    <w:p w14:paraId="4131A243" w14:textId="68780846"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000000" w:themeColor="text1"/>
          <w:sz w:val="24"/>
          <w:szCs w:val="24"/>
          <w:highlight w:val="white"/>
        </w:rPr>
        <w:t xml:space="preserve">Mixed </w:t>
      </w:r>
      <w:r w:rsidR="0018290D" w:rsidRPr="002C3801">
        <w:rPr>
          <w:rFonts w:ascii="Times New Roman" w:eastAsia="Calibri" w:hAnsi="Times New Roman" w:cs="Times New Roman"/>
          <w:color w:val="000000" w:themeColor="text1"/>
          <w:sz w:val="24"/>
          <w:szCs w:val="24"/>
          <w:highlight w:val="white"/>
        </w:rPr>
        <w:t>effect</w:t>
      </w:r>
      <w:r w:rsidR="004437CE" w:rsidRPr="002C3801">
        <w:rPr>
          <w:rFonts w:ascii="Times New Roman" w:eastAsia="Calibri" w:hAnsi="Times New Roman" w:cs="Times New Roman"/>
          <w:color w:val="000000" w:themeColor="text1"/>
          <w:sz w:val="24"/>
          <w:szCs w:val="24"/>
          <w:highlight w:val="white"/>
        </w:rPr>
        <w:t xml:space="preserve">s models </w:t>
      </w:r>
      <w:r w:rsidRPr="002C3801">
        <w:rPr>
          <w:rFonts w:ascii="Times New Roman" w:eastAsia="Calibri" w:hAnsi="Times New Roman" w:cs="Times New Roman"/>
          <w:color w:val="000000" w:themeColor="text1"/>
          <w:sz w:val="24"/>
          <w:szCs w:val="24"/>
          <w:highlight w:val="white"/>
        </w:rPr>
        <w:t xml:space="preserve">have been </w:t>
      </w:r>
      <w:r w:rsidR="002F1D3F" w:rsidRPr="002C3801">
        <w:rPr>
          <w:rFonts w:ascii="Times New Roman" w:eastAsia="Calibri" w:hAnsi="Times New Roman" w:cs="Times New Roman"/>
          <w:color w:val="000000" w:themeColor="text1"/>
          <w:sz w:val="24"/>
          <w:szCs w:val="24"/>
          <w:highlight w:val="white"/>
        </w:rPr>
        <w:t xml:space="preserve">popular </w:t>
      </w:r>
      <w:r w:rsidRPr="002C3801">
        <w:rPr>
          <w:rFonts w:ascii="Times New Roman" w:eastAsia="Calibri" w:hAnsi="Times New Roman" w:cs="Times New Roman"/>
          <w:color w:val="000000" w:themeColor="text1"/>
          <w:sz w:val="24"/>
          <w:szCs w:val="24"/>
          <w:highlight w:val="white"/>
        </w:rPr>
        <w:t xml:space="preserve">in ecology for the past two decades </w:t>
      </w:r>
      <w:r w:rsidRPr="002C3801">
        <w:rPr>
          <w:rFonts w:ascii="Times New Roman" w:hAnsi="Times New Roman" w:cs="Times New Roman"/>
          <w:color w:val="000000" w:themeColor="text1"/>
          <w:sz w:val="24"/>
          <w:szCs w:val="24"/>
        </w:rPr>
        <w:fldChar w:fldCharType="begin"/>
      </w:r>
      <w:r w:rsidR="0072028C" w:rsidRPr="002C3801">
        <w:rPr>
          <w:rFonts w:ascii="Times New Roman" w:hAnsi="Times New Roman" w:cs="Times New Roman"/>
          <w:color w:val="000000" w:themeColor="text1"/>
          <w:sz w:val="24"/>
          <w:szCs w:val="24"/>
        </w:rPr>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2018)","dontUpdate":true,"noteIndex":0},"citationItems":[{"id":10845,"uris":["http://zotero.org/users/1810851/items/3CGQWEHA"],"itemData":{"id":10845,"type":"article-journal","abstract":"How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F87D56" w:rsidRPr="002C3801">
        <w:rPr>
          <w:rFonts w:ascii="Times New Roman" w:hAnsi="Times New Roman" w:cs="Times New Roman"/>
          <w:color w:val="000000" w:themeColor="text1"/>
          <w:sz w:val="24"/>
          <w:szCs w:val="24"/>
        </w:rPr>
        <w:t>(for</w:t>
      </w:r>
      <w:r w:rsidR="00C231BB" w:rsidRPr="002C3801">
        <w:rPr>
          <w:rFonts w:ascii="Times New Roman" w:hAnsi="Times New Roman" w:cs="Times New Roman"/>
          <w:color w:val="000000" w:themeColor="text1"/>
          <w:sz w:val="24"/>
          <w:szCs w:val="24"/>
        </w:rPr>
        <w:t xml:space="preserve"> </w:t>
      </w:r>
      <w:r w:rsidR="00F87D56" w:rsidRPr="002C3801">
        <w:rPr>
          <w:rFonts w:ascii="Times New Roman" w:hAnsi="Times New Roman" w:cs="Times New Roman"/>
          <w:color w:val="000000" w:themeColor="text1"/>
          <w:sz w:val="24"/>
          <w:szCs w:val="24"/>
        </w:rPr>
        <w:t>useful review</w:t>
      </w:r>
      <w:r w:rsidR="00440BEC">
        <w:rPr>
          <w:rFonts w:ascii="Times New Roman" w:hAnsi="Times New Roman" w:cs="Times New Roman"/>
          <w:color w:val="000000" w:themeColor="text1"/>
          <w:sz w:val="24"/>
          <w:szCs w:val="24"/>
        </w:rPr>
        <w:t>s</w:t>
      </w:r>
      <w:r w:rsidR="00C231BB" w:rsidRPr="002C3801">
        <w:rPr>
          <w:rFonts w:ascii="Times New Roman" w:hAnsi="Times New Roman" w:cs="Times New Roman"/>
          <w:color w:val="000000" w:themeColor="text1"/>
          <w:sz w:val="24"/>
          <w:szCs w:val="24"/>
        </w:rPr>
        <w:t>,</w:t>
      </w:r>
      <w:r w:rsidR="00F87D56" w:rsidRPr="002C3801">
        <w:rPr>
          <w:rFonts w:ascii="Times New Roman" w:hAnsi="Times New Roman" w:cs="Times New Roman"/>
          <w:color w:val="000000" w:themeColor="text1"/>
          <w:sz w:val="24"/>
          <w:szCs w:val="24"/>
        </w:rPr>
        <w:t xml:space="preserve"> see Bolker et al. 2009, Schielzeth and Nakagawa 2012, Harrison et al. 2018)</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rPr>
        <w:t xml:space="preserve">Originally used to partition variation in heritability between different relatives </w:t>
      </w:r>
      <w:r w:rsidRPr="002C3801">
        <w:rPr>
          <w:rFonts w:ascii="Times New Roman" w:hAnsi="Times New Roman" w:cs="Times New Roman"/>
          <w:color w:val="000000" w:themeColor="text1"/>
          <w:sz w:val="24"/>
          <w:szCs w:val="24"/>
        </w:rPr>
        <w:fldChar w:fldCharType="begin"/>
      </w:r>
      <w:r w:rsidR="00F87D56" w:rsidRPr="002C3801">
        <w:rPr>
          <w:rFonts w:ascii="Times New Roman" w:hAnsi="Times New Roman" w:cs="Times New Roman"/>
          <w:color w:val="000000" w:themeColor="text1"/>
          <w:sz w:val="24"/>
          <w:szCs w:val="24"/>
        </w:rPr>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(Fisher 1919)</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w:t>
      </w:r>
      <w:r w:rsidRPr="002C3801">
        <w:rPr>
          <w:rFonts w:ascii="Times New Roman" w:eastAsia="Calibri" w:hAnsi="Times New Roman" w:cs="Times New Roman"/>
          <w:b/>
          <w:color w:val="000000" w:themeColor="text1"/>
          <w:sz w:val="24"/>
          <w:szCs w:val="24"/>
        </w:rPr>
        <w:t xml:space="preserve">random effects </w:t>
      </w:r>
      <w:r w:rsidR="006A3265">
        <w:rPr>
          <w:rFonts w:ascii="Times New Roman" w:eastAsia="Calibri" w:hAnsi="Times New Roman" w:cs="Times New Roman"/>
          <w:b/>
          <w:color w:val="000000" w:themeColor="text1"/>
          <w:sz w:val="24"/>
          <w:szCs w:val="24"/>
        </w:rPr>
        <w:t>–</w:t>
      </w:r>
      <w:r w:rsidRPr="002C3801">
        <w:rPr>
          <w:rFonts w:ascii="Times New Roman" w:eastAsia="Calibri" w:hAnsi="Times New Roman" w:cs="Times New Roman"/>
          <w:b/>
          <w:color w:val="000000" w:themeColor="text1"/>
          <w:sz w:val="24"/>
          <w:szCs w:val="24"/>
        </w:rPr>
        <w:t xml:space="preserve"> </w:t>
      </w:r>
      <w:r w:rsidRPr="002C3801">
        <w:rPr>
          <w:rFonts w:ascii="Times New Roman" w:eastAsia="Calibri" w:hAnsi="Times New Roman" w:cs="Times New Roman"/>
          <w:color w:val="000000" w:themeColor="text1"/>
          <w:sz w:val="24"/>
          <w:szCs w:val="24"/>
        </w:rPr>
        <w:t xml:space="preserve">the effects of clusters in data assumed to come from a random distribution </w:t>
      </w:r>
      <w:r w:rsidRPr="005A3041">
        <w:rPr>
          <w:rFonts w:ascii="Times New Roman" w:hAnsi="Times New Roman" w:cs="Times New Roman"/>
          <w:color w:val="000000" w:themeColor="text1"/>
          <w:sz w:val="24"/>
          <w:szCs w:val="24"/>
        </w:rPr>
        <w:fldChar w:fldCharType="begin"/>
      </w:r>
      <w:r w:rsidR="00E97026">
        <w:rPr>
          <w:rFonts w:ascii="Times New Roman" w:hAnsi="Times New Roman" w:cs="Times New Roman"/>
          <w:color w:val="000000" w:themeColor="text1"/>
          <w:sz w:val="24"/>
          <w:szCs w:val="24"/>
        </w:rPr>
        <w:instrText xml:space="preserve"> ADDIN ZOTERO_ITEM CSL_CITATION {"citationID":"ah91ol1dp9","properties":{"formattedCitation":"(but see Gelman &amp; Hill 2006 on the linguistic ambiguities surrounding fixed and random effects)","plainCitation":"(but see Gelman &amp; Hill 2006 on the linguistic ambiguities surrounding fixed and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ambiguities surrounding fixed and random effects"}],"schema":"https://github.com/citation-style-language/schema/raw/master/csl-citation.json"} </w:instrText>
      </w:r>
      <w:r w:rsidRPr="005A3041">
        <w:rPr>
          <w:rFonts w:ascii="Times New Roman" w:hAnsi="Times New Roman" w:cs="Times New Roman"/>
          <w:color w:val="000000" w:themeColor="text1"/>
          <w:sz w:val="24"/>
          <w:szCs w:val="24"/>
        </w:rPr>
        <w:fldChar w:fldCharType="separate"/>
      </w:r>
      <w:r w:rsidR="00E97026" w:rsidRPr="00E97026">
        <w:rPr>
          <w:rFonts w:ascii="Times New Roman" w:hAnsi="Times New Roman" w:cs="Times New Roman"/>
          <w:color w:val="000000"/>
          <w:sz w:val="24"/>
        </w:rPr>
        <w:t>(but see Gelman &amp; Hill 2006 on the linguistic ambiguities surrounding fixed and random effects)</w:t>
      </w:r>
      <w:r w:rsidRPr="005A3041">
        <w:rPr>
          <w:rFonts w:ascii="Times New Roman" w:eastAsia="Calibri" w:hAnsi="Times New Roman" w:cs="Times New Roman"/>
          <w:color w:val="000000" w:themeColor="text1"/>
          <w:sz w:val="24"/>
          <w:szCs w:val="24"/>
        </w:rPr>
        <w:fldChar w:fldCharType="end"/>
      </w:r>
      <w:r w:rsidR="00400246" w:rsidRPr="005A3041">
        <w:rPr>
          <w:rFonts w:ascii="Times New Roman" w:eastAsia="Calibri" w:hAnsi="Times New Roman" w:cs="Times New Roman"/>
          <w:color w:val="000000" w:themeColor="text1"/>
          <w:sz w:val="24"/>
          <w:szCs w:val="24"/>
        </w:rPr>
        <w:t xml:space="preserve"> </w:t>
      </w:r>
      <w:r w:rsidR="00246CDF" w:rsidRPr="005A3041">
        <w:rPr>
          <w:rFonts w:ascii="Times New Roman" w:eastAsia="Calibri" w:hAnsi="Times New Roman" w:cs="Times New Roman"/>
          <w:color w:val="000000" w:themeColor="text1"/>
          <w:sz w:val="24"/>
          <w:szCs w:val="24"/>
        </w:rPr>
        <w:t>–</w:t>
      </w:r>
      <w:r w:rsidRPr="002C3801">
        <w:rPr>
          <w:rFonts w:ascii="Times New Roman" w:eastAsia="Calibri" w:hAnsi="Times New Roman" w:cs="Times New Roman"/>
          <w:color w:val="000000" w:themeColor="text1"/>
          <w:sz w:val="24"/>
          <w:szCs w:val="24"/>
        </w:rPr>
        <w:t xml:space="preserve"> quickly became a mainstay in the partitioning of variation in </w:t>
      </w:r>
      <w:r w:rsidR="008D5784" w:rsidRPr="002C3801">
        <w:rPr>
          <w:rFonts w:ascii="Times New Roman" w:eastAsia="Calibri" w:hAnsi="Times New Roman" w:cs="Times New Roman"/>
          <w:color w:val="000000" w:themeColor="text1"/>
          <w:sz w:val="24"/>
          <w:szCs w:val="24"/>
        </w:rPr>
        <w:t xml:space="preserve">randomized </w:t>
      </w:r>
      <w:r w:rsidRPr="002C3801">
        <w:rPr>
          <w:rFonts w:ascii="Times New Roman" w:eastAsia="Calibri" w:hAnsi="Times New Roman" w:cs="Times New Roman"/>
          <w:color w:val="000000" w:themeColor="text1"/>
          <w:sz w:val="24"/>
          <w:szCs w:val="24"/>
        </w:rPr>
        <w:t>experiments with subsamples</w:t>
      </w:r>
      <w:r w:rsidR="008D5784" w:rsidRPr="002C3801">
        <w:rPr>
          <w:rFonts w:ascii="Times New Roman" w:eastAsia="Calibri" w:hAnsi="Times New Roman" w:cs="Times New Roman"/>
          <w:color w:val="000000" w:themeColor="text1"/>
          <w:sz w:val="24"/>
          <w:szCs w:val="24"/>
        </w:rPr>
        <w:t xml:space="preserve"> taken</w:t>
      </w:r>
      <w:r w:rsidRPr="002C3801">
        <w:rPr>
          <w:rFonts w:ascii="Times New Roman" w:eastAsia="Calibri" w:hAnsi="Times New Roman" w:cs="Times New Roman"/>
          <w:color w:val="000000" w:themeColor="text1"/>
          <w:sz w:val="24"/>
          <w:szCs w:val="24"/>
        </w:rPr>
        <w:t xml:space="preserve"> within clusters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(Cochran 1937; Eisenhart 1947)</w:t>
      </w:r>
      <w:r w:rsidRPr="002C3801">
        <w:rPr>
          <w:rFonts w:ascii="Times New Roman" w:eastAsia="Calibri" w:hAnsi="Times New Roman" w:cs="Times New Roman"/>
          <w:color w:val="000000" w:themeColor="text1"/>
          <w:sz w:val="24"/>
          <w:szCs w:val="24"/>
        </w:rPr>
        <w:fldChar w:fldCharType="end"/>
      </w:r>
      <w:r w:rsidRPr="002C3801">
        <w:rPr>
          <w:rFonts w:ascii="Times New Roman" w:eastAsia="Calibri" w:hAnsi="Times New Roman" w:cs="Times New Roman"/>
          <w:color w:val="000000" w:themeColor="text1"/>
          <w:sz w:val="24"/>
          <w:szCs w:val="24"/>
        </w:rPr>
        <w:t xml:space="preserve">. They have become a standard part of the toolbox for analyzing ecological experiments </w:t>
      </w:r>
      <w:r w:rsidRPr="002C3801">
        <w:rPr>
          <w:rFonts w:ascii="Times New Roman" w:hAnsi="Times New Roman" w:cs="Times New Roman"/>
          <w:color w:val="000000" w:themeColor="text1"/>
          <w:sz w:val="24"/>
          <w:szCs w:val="24"/>
        </w:rPr>
        <w:fldChar w:fldCharType="begin"/>
      </w:r>
      <w:r w:rsidR="00BB3DA4" w:rsidRPr="002C3801">
        <w:rPr>
          <w:rFonts w:ascii="Times New Roman" w:hAnsi="Times New Roman" w:cs="Times New Roman"/>
          <w:color w:val="000000" w:themeColor="text1"/>
          <w:sz w:val="24"/>
          <w:szCs w:val="24"/>
        </w:rPr>
        <w:instrText xml:space="preserve"> ADDIN ZOTERO_ITEM CSL_CITATION {"citationID":"ao3xXTE1","properties":{"formattedCitation":"(Schielzeth &amp; Nakagawa 2012)","plainCitation":"(Schielzeth &amp;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rsidRPr="002C3801">
        <w:rPr>
          <w:rFonts w:ascii="Times New Roman" w:hAnsi="Times New Roman" w:cs="Times New Roman"/>
          <w:color w:val="000000" w:themeColor="text1"/>
          <w:sz w:val="24"/>
          <w:szCs w:val="24"/>
        </w:rPr>
        <w:fldChar w:fldCharType="separate"/>
      </w:r>
      <w:r w:rsidR="00BB3DA4" w:rsidRPr="002C3801">
        <w:rPr>
          <w:rFonts w:ascii="Times New Roman" w:hAnsi="Times New Roman" w:cs="Times New Roman"/>
          <w:color w:val="000000" w:themeColor="text1"/>
          <w:sz w:val="24"/>
          <w:szCs w:val="24"/>
        </w:rPr>
        <w:t>(Schielzeth &amp; Nakagawa 2012)</w:t>
      </w:r>
      <w:r w:rsidRPr="002C3801">
        <w:rPr>
          <w:rFonts w:ascii="Times New Roman" w:eastAsia="Calibri" w:hAnsi="Times New Roman" w:cs="Times New Roman"/>
          <w:color w:val="000000" w:themeColor="text1"/>
          <w:sz w:val="24"/>
          <w:szCs w:val="24"/>
        </w:rPr>
        <w:fldChar w:fldCharType="end"/>
      </w:r>
      <w:r w:rsidR="00714FEA">
        <w:rPr>
          <w:rFonts w:ascii="Times New Roman" w:eastAsia="Calibri" w:hAnsi="Times New Roman" w:cs="Times New Roman"/>
          <w:color w:val="000000" w:themeColor="text1"/>
          <w:sz w:val="24"/>
          <w:szCs w:val="24"/>
        </w:rPr>
        <w:t xml:space="preserve"> and are frequently used when analyzing observational data in ecology</w:t>
      </w:r>
      <w:r w:rsidRPr="002C3801">
        <w:rPr>
          <w:rFonts w:ascii="Times New Roman" w:eastAsia="Calibri" w:hAnsi="Times New Roman" w:cs="Times New Roman"/>
          <w:color w:val="000000" w:themeColor="text1"/>
          <w:sz w:val="24"/>
          <w:szCs w:val="24"/>
        </w:rPr>
        <w:t xml:space="preserve">. </w:t>
      </w:r>
    </w:p>
    <w:p w14:paraId="7574155F" w14:textId="5928EB8B" w:rsidR="002E4527" w:rsidRPr="002C3801" w:rsidRDefault="009D1F66" w:rsidP="00246CDF">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rPr>
        <w:t>R</w:t>
      </w:r>
      <w:r w:rsidR="00037819" w:rsidRPr="002C3801">
        <w:rPr>
          <w:rFonts w:ascii="Times New Roman" w:eastAsia="Calibri" w:hAnsi="Times New Roman" w:cs="Times New Roman"/>
          <w:color w:val="000000" w:themeColor="text1"/>
          <w:sz w:val="24"/>
          <w:szCs w:val="24"/>
        </w:rPr>
        <w:t>andom effects</w:t>
      </w:r>
      <w:r w:rsidR="00617BA3"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account for</w:t>
      </w:r>
      <w:r w:rsidR="00617BA3" w:rsidRPr="002C3801">
        <w:rPr>
          <w:rFonts w:ascii="Times New Roman" w:eastAsia="Calibri" w:hAnsi="Times New Roman" w:cs="Times New Roman"/>
          <w:color w:val="000000" w:themeColor="text1"/>
          <w:sz w:val="24"/>
          <w:szCs w:val="24"/>
        </w:rPr>
        <w:t xml:space="preserve"> </w:t>
      </w:r>
      <w:r w:rsidR="00037819" w:rsidRPr="002C3801">
        <w:rPr>
          <w:rFonts w:ascii="Times New Roman" w:eastAsia="Calibri" w:hAnsi="Times New Roman" w:cs="Times New Roman"/>
          <w:color w:val="000000" w:themeColor="text1"/>
          <w:sz w:val="24"/>
          <w:szCs w:val="24"/>
        </w:rPr>
        <w:t>clustering in data</w:t>
      </w:r>
      <w:r w:rsidR="00EE3160" w:rsidRPr="002C3801">
        <w:rPr>
          <w:rFonts w:ascii="Times New Roman" w:eastAsia="Calibri" w:hAnsi="Times New Roman" w:cs="Times New Roman"/>
          <w:color w:val="000000" w:themeColor="text1"/>
          <w:sz w:val="24"/>
          <w:szCs w:val="24"/>
        </w:rPr>
        <w:t xml:space="preserve"> </w:t>
      </w:r>
      <w:r w:rsidR="00AC795C">
        <w:rPr>
          <w:rFonts w:ascii="Times New Roman" w:eastAsia="Calibri" w:hAnsi="Times New Roman" w:cs="Times New Roman"/>
          <w:color w:val="000000" w:themeColor="text1"/>
          <w:sz w:val="24"/>
          <w:szCs w:val="24"/>
        </w:rPr>
        <w:t>via</w:t>
      </w:r>
      <w:r w:rsidR="00AC795C" w:rsidRPr="002C3801">
        <w:rPr>
          <w:rFonts w:ascii="Times New Roman" w:eastAsia="Calibri" w:hAnsi="Times New Roman" w:cs="Times New Roman"/>
          <w:color w:val="000000" w:themeColor="text1"/>
          <w:sz w:val="24"/>
          <w:szCs w:val="24"/>
        </w:rPr>
        <w:t xml:space="preserve"> </w:t>
      </w:r>
      <w:r w:rsidR="00EE3160" w:rsidRPr="002C3801">
        <w:rPr>
          <w:rFonts w:ascii="Times New Roman" w:eastAsia="Calibri" w:hAnsi="Times New Roman" w:cs="Times New Roman"/>
          <w:color w:val="000000" w:themeColor="text1"/>
          <w:sz w:val="24"/>
          <w:szCs w:val="24"/>
        </w:rPr>
        <w:t xml:space="preserve">the error structure of the model </w:t>
      </w:r>
      <w:r w:rsidR="0072028C" w:rsidRPr="002C3801">
        <w:rPr>
          <w:rFonts w:ascii="Times New Roman" w:eastAsia="Calibri" w:hAnsi="Times New Roman" w:cs="Times New Roman"/>
          <w:color w:val="000000" w:themeColor="text1"/>
          <w:sz w:val="24"/>
          <w:szCs w:val="24"/>
        </w:rPr>
        <w:fldChar w:fldCharType="begin"/>
      </w:r>
      <w:r w:rsidR="00045A25">
        <w:rPr>
          <w:rFonts w:ascii="Times New Roman" w:eastAsia="Calibri" w:hAnsi="Times New Roman" w:cs="Times New Roman"/>
          <w:color w:val="000000" w:themeColor="text1"/>
          <w:sz w:val="24"/>
          <w:szCs w:val="24"/>
        </w:rPr>
        <w:instrText xml:space="preserve"> ADDIN ZOTERO_ITEM CSL_CITATION {"citationID":"dfytSHwW","properties":{"formattedCitation":"(Bolker {\\i{}et al.} 2009; Gelman &amp; Hill 2006)","plainCitation":"(Bolker et al. 2009; 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S"}],"issued":{"date-parts":[["2009"]]}}}],"schema":"https://github.com/citation-style-language/schema/raw/master/csl-citation.json"} </w:instrText>
      </w:r>
      <w:r w:rsidR="0072028C" w:rsidRPr="002C3801">
        <w:rPr>
          <w:rFonts w:ascii="Times New Roman" w:eastAsia="Calibri" w:hAnsi="Times New Roman" w:cs="Times New Roman"/>
          <w:color w:val="000000" w:themeColor="text1"/>
          <w:sz w:val="24"/>
          <w:szCs w:val="24"/>
        </w:rPr>
        <w:fldChar w:fldCharType="separate"/>
      </w:r>
      <w:r w:rsidR="00045A25" w:rsidRPr="00045A25">
        <w:rPr>
          <w:rFonts w:ascii="Times New Roman" w:hAnsi="Times New Roman" w:cs="Times New Roman"/>
          <w:color w:val="000000"/>
          <w:sz w:val="24"/>
        </w:rPr>
        <w:t xml:space="preserve">(Bolker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2009; Gelman &amp; Hill 2006)</w:t>
      </w:r>
      <w:r w:rsidR="0072028C" w:rsidRPr="002C3801">
        <w:rPr>
          <w:rFonts w:ascii="Times New Roman" w:eastAsia="Calibri" w:hAnsi="Times New Roman" w:cs="Times New Roman"/>
          <w:color w:val="000000" w:themeColor="text1"/>
          <w:sz w:val="24"/>
          <w:szCs w:val="24"/>
        </w:rPr>
        <w:fldChar w:fldCharType="end"/>
      </w:r>
      <w:r w:rsidR="00AC795C">
        <w:rPr>
          <w:rFonts w:ascii="Times New Roman" w:eastAsia="Calibri" w:hAnsi="Times New Roman" w:cs="Times New Roman"/>
          <w:color w:val="000000" w:themeColor="text1"/>
          <w:sz w:val="24"/>
          <w:szCs w:val="24"/>
        </w:rPr>
        <w:t>, rather than estimating cluster means as part of the data generating process of a model (i.e.,</w:t>
      </w:r>
      <w:r w:rsidR="003509A6">
        <w:rPr>
          <w:rFonts w:ascii="Times New Roman" w:eastAsia="Calibri" w:hAnsi="Times New Roman" w:cs="Times New Roman"/>
          <w:color w:val="000000" w:themeColor="text1"/>
          <w:sz w:val="24"/>
          <w:szCs w:val="24"/>
        </w:rPr>
        <w:t xml:space="preserve"> via</w:t>
      </w:r>
      <w:r w:rsidR="00AC795C">
        <w:rPr>
          <w:rFonts w:ascii="Times New Roman" w:eastAsia="Calibri" w:hAnsi="Times New Roman" w:cs="Times New Roman"/>
          <w:color w:val="000000" w:themeColor="text1"/>
          <w:sz w:val="24"/>
          <w:szCs w:val="24"/>
        </w:rPr>
        <w:t xml:space="preserve"> fixed effect</w:t>
      </w:r>
      <w:r w:rsidR="003509A6">
        <w:rPr>
          <w:rFonts w:ascii="Times New Roman" w:eastAsia="Calibri" w:hAnsi="Times New Roman" w:cs="Times New Roman"/>
          <w:color w:val="000000" w:themeColor="text1"/>
          <w:sz w:val="24"/>
          <w:szCs w:val="24"/>
        </w:rPr>
        <w:t xml:space="preserve"> for each </w:t>
      </w:r>
      <w:r w:rsidR="004A72D0">
        <w:rPr>
          <w:rFonts w:ascii="Times New Roman" w:eastAsia="Calibri" w:hAnsi="Times New Roman" w:cs="Times New Roman"/>
          <w:color w:val="000000" w:themeColor="text1"/>
          <w:sz w:val="24"/>
          <w:szCs w:val="24"/>
        </w:rPr>
        <w:t>cluster</w:t>
      </w:r>
      <w:r w:rsidR="003509A6">
        <w:rPr>
          <w:rFonts w:ascii="Times New Roman" w:eastAsia="Calibri" w:hAnsi="Times New Roman" w:cs="Times New Roman"/>
          <w:color w:val="000000" w:themeColor="text1"/>
          <w:sz w:val="24"/>
          <w:szCs w:val="24"/>
        </w:rPr>
        <w:t>’s</w:t>
      </w:r>
      <w:r w:rsidR="004A72D0">
        <w:rPr>
          <w:rFonts w:ascii="Times New Roman" w:eastAsia="Calibri" w:hAnsi="Times New Roman" w:cs="Times New Roman"/>
          <w:color w:val="000000" w:themeColor="text1"/>
          <w:sz w:val="24"/>
          <w:szCs w:val="24"/>
        </w:rPr>
        <w:t xml:space="preserve"> mean</w:t>
      </w:r>
      <w:r w:rsidR="003509A6">
        <w:rPr>
          <w:rFonts w:ascii="Times New Roman" w:eastAsia="Calibri" w:hAnsi="Times New Roman" w:cs="Times New Roman"/>
          <w:color w:val="000000" w:themeColor="text1"/>
          <w:sz w:val="24"/>
          <w:szCs w:val="24"/>
        </w:rPr>
        <w:t>,</w:t>
      </w:r>
      <w:r w:rsidR="00C62AA0">
        <w:rPr>
          <w:rFonts w:ascii="Times New Roman" w:eastAsia="Calibri" w:hAnsi="Times New Roman" w:cs="Times New Roman"/>
          <w:color w:val="000000" w:themeColor="text1"/>
          <w:sz w:val="24"/>
          <w:szCs w:val="24"/>
        </w:rPr>
        <w:t xml:space="preserve"> using the terminology of the mixed models literature</w:t>
      </w:r>
      <w:r w:rsidR="00AC795C">
        <w:rPr>
          <w:rFonts w:ascii="Times New Roman" w:eastAsia="Calibri" w:hAnsi="Times New Roman" w:cs="Times New Roman"/>
          <w:color w:val="000000" w:themeColor="text1"/>
          <w:sz w:val="24"/>
          <w:szCs w:val="24"/>
        </w:rPr>
        <w:t>)</w:t>
      </w:r>
      <w:r w:rsidR="00F6146E" w:rsidRPr="002C3801">
        <w:rPr>
          <w:rFonts w:ascii="Times New Roman" w:eastAsia="Calibri" w:hAnsi="Times New Roman" w:cs="Times New Roman"/>
          <w:color w:val="000000" w:themeColor="text1"/>
          <w:sz w:val="24"/>
          <w:szCs w:val="24"/>
        </w:rPr>
        <w:t>.</w:t>
      </w:r>
      <w:r w:rsidR="00037819" w:rsidRPr="002C3801">
        <w:rPr>
          <w:rFonts w:ascii="Times New Roman" w:eastAsia="Calibri" w:hAnsi="Times New Roman" w:cs="Times New Roman"/>
          <w:color w:val="000000" w:themeColor="text1"/>
          <w:sz w:val="24"/>
          <w:szCs w:val="24"/>
        </w:rPr>
        <w:t xml:space="preserve"> </w:t>
      </w:r>
      <w:r w:rsidR="0077036D">
        <w:rPr>
          <w:rFonts w:ascii="Times New Roman" w:eastAsia="Calibri" w:hAnsi="Times New Roman" w:cs="Times New Roman"/>
          <w:color w:val="000000" w:themeColor="text1"/>
          <w:sz w:val="24"/>
          <w:szCs w:val="24"/>
        </w:rPr>
        <w:t xml:space="preserve">This results in gains in efficiency (i.e., costing fewer degrees of freedom). </w:t>
      </w:r>
      <w:r w:rsidR="00CB2E26" w:rsidRPr="002C3801">
        <w:rPr>
          <w:rFonts w:ascii="Times New Roman" w:eastAsia="Calibri" w:hAnsi="Times New Roman" w:cs="Times New Roman"/>
          <w:color w:val="000000" w:themeColor="text1"/>
          <w:sz w:val="24"/>
          <w:szCs w:val="24"/>
        </w:rPr>
        <w:t xml:space="preserve">Further, as random effects are assumed to be drawn from a common </w:t>
      </w:r>
      <w:r w:rsidR="00CB2E26" w:rsidRPr="002C3801">
        <w:rPr>
          <w:rFonts w:ascii="Times New Roman" w:eastAsia="Calibri" w:hAnsi="Times New Roman" w:cs="Times New Roman"/>
          <w:color w:val="000000" w:themeColor="text1"/>
          <w:sz w:val="24"/>
          <w:szCs w:val="24"/>
        </w:rPr>
        <w:lastRenderedPageBreak/>
        <w:t xml:space="preserve">distribution, they have benefits for analyses of unbalanced samples as well as regularizing of cluster means </w:t>
      </w:r>
      <w:r w:rsidR="00CB2E26" w:rsidRPr="002C3801">
        <w:rPr>
          <w:rFonts w:ascii="Times New Roman" w:hAnsi="Times New Roman" w:cs="Times New Roman"/>
          <w:color w:val="000000" w:themeColor="text1"/>
          <w:sz w:val="24"/>
          <w:szCs w:val="24"/>
        </w:rPr>
        <w:fldChar w:fldCharType="begin"/>
      </w:r>
      <w:r w:rsidR="00CB2E26">
        <w:rPr>
          <w:rFonts w:ascii="Times New Roman" w:hAnsi="Times New Roman" w:cs="Times New Roman"/>
          <w:color w:val="000000" w:themeColor="text1"/>
          <w:sz w:val="24"/>
          <w:szCs w:val="24"/>
        </w:rPr>
        <w:instrText xml:space="preserve"> ADDIN ZOTERO_ITEM CSL_CITATION {"citationID":"8DB47tg3","properties":{"formattedCitation":"(i.e., drawing them towards the grand mean, see an excellent discussion by Efron &amp; Morris 1975)","plainCitation":"(i.e., drawing them towards the grand mean, see an excellent discussion by Efron &amp; Morris 1975)","dontUpdate":true,"noteIndex":0},"citationItems":[{"id":12388,"uris":["http://zotero.org/users/1810851/items/QHMC9GWI"],"itemData":{"id":12388,"type":"article-journal","abstract":"In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Generalizations","URL":"https://www.jstor.org/stable/2285814","volume":"70","author":[{"family":"Efron","given":"Bradley"},{"family":"Morris","given":"Carl"}],"accessed":{"date-parts":[["2022",4,21]]},"issued":{"date-parts":[["1975"]]}},"label":"page","prefix":"i.e., drawing them towards the grand mean, see an excellent discussion by"}],"schema":"https://github.com/citation-style-language/schema/raw/master/csl-citation.json"} </w:instrText>
      </w:r>
      <w:r w:rsidR="00CB2E26" w:rsidRPr="002C3801">
        <w:rPr>
          <w:rFonts w:ascii="Times New Roman" w:hAnsi="Times New Roman" w:cs="Times New Roman"/>
          <w:color w:val="000000" w:themeColor="text1"/>
          <w:sz w:val="24"/>
          <w:szCs w:val="24"/>
        </w:rPr>
        <w:fldChar w:fldCharType="separate"/>
      </w:r>
      <w:r w:rsidR="00CB2E26" w:rsidRPr="002C3801">
        <w:rPr>
          <w:rFonts w:ascii="Times New Roman" w:hAnsi="Times New Roman" w:cs="Times New Roman"/>
          <w:color w:val="000000" w:themeColor="text1"/>
          <w:sz w:val="24"/>
          <w:szCs w:val="24"/>
        </w:rPr>
        <w:t xml:space="preserve">(i.e., </w:t>
      </w:r>
      <w:r w:rsidR="00CB2E26">
        <w:rPr>
          <w:rFonts w:ascii="Times New Roman" w:hAnsi="Times New Roman" w:cs="Times New Roman"/>
          <w:color w:val="000000" w:themeColor="text1"/>
          <w:sz w:val="24"/>
          <w:szCs w:val="24"/>
        </w:rPr>
        <w:t xml:space="preserve">shrinkage, </w:t>
      </w:r>
      <w:r w:rsidR="00CB2E26" w:rsidRPr="002C3801">
        <w:rPr>
          <w:rFonts w:ascii="Times New Roman" w:hAnsi="Times New Roman" w:cs="Times New Roman"/>
          <w:color w:val="000000" w:themeColor="text1"/>
          <w:sz w:val="24"/>
          <w:szCs w:val="24"/>
        </w:rPr>
        <w:t>drawing them towards the grand mean, see Efron &amp; Morris 1975)</w:t>
      </w:r>
      <w:r w:rsidR="00CB2E26" w:rsidRPr="002C3801">
        <w:rPr>
          <w:rFonts w:ascii="Times New Roman" w:eastAsia="Calibri" w:hAnsi="Times New Roman" w:cs="Times New Roman"/>
          <w:color w:val="000000" w:themeColor="text1"/>
          <w:sz w:val="24"/>
          <w:szCs w:val="24"/>
        </w:rPr>
        <w:fldChar w:fldCharType="end"/>
      </w:r>
      <w:r w:rsidR="00CB2E26" w:rsidRPr="002C3801">
        <w:rPr>
          <w:rFonts w:ascii="Times New Roman" w:eastAsia="Calibri" w:hAnsi="Times New Roman" w:cs="Times New Roman"/>
          <w:color w:val="000000" w:themeColor="text1"/>
          <w:sz w:val="24"/>
          <w:szCs w:val="24"/>
          <w:highlight w:val="white"/>
        </w:rPr>
        <w:t xml:space="preserve">. </w:t>
      </w:r>
    </w:p>
    <w:p w14:paraId="282AB4E4" w14:textId="05FEB2E9"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For these reasons, Ecologists conducting a study akin to our snail-temperature example would likely gravitate towards a mixed </w:t>
      </w:r>
      <w:r w:rsidR="00C1752E">
        <w:rPr>
          <w:rFonts w:ascii="Times New Roman" w:eastAsia="Calibri" w:hAnsi="Times New Roman" w:cs="Times New Roman"/>
          <w:color w:val="000000" w:themeColor="text1"/>
          <w:sz w:val="24"/>
          <w:szCs w:val="24"/>
          <w:highlight w:val="white"/>
        </w:rPr>
        <w:t>effect</w:t>
      </w:r>
      <w:r w:rsidR="007516E8">
        <w:rPr>
          <w:rFonts w:ascii="Times New Roman" w:eastAsia="Calibri" w:hAnsi="Times New Roman" w:cs="Times New Roman"/>
          <w:color w:val="000000" w:themeColor="text1"/>
          <w:sz w:val="24"/>
          <w:szCs w:val="24"/>
          <w:highlight w:val="white"/>
        </w:rPr>
        <w:t>s</w:t>
      </w:r>
      <w:r w:rsidR="00C1752E">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highlight w:val="white"/>
        </w:rPr>
        <w:t xml:space="preserve">model to account for </w:t>
      </w:r>
      <w:r w:rsidR="0094184D">
        <w:rPr>
          <w:rFonts w:ascii="Times New Roman" w:eastAsia="Calibri" w:hAnsi="Times New Roman" w:cs="Times New Roman"/>
          <w:color w:val="000000" w:themeColor="text1"/>
          <w:sz w:val="24"/>
          <w:szCs w:val="24"/>
          <w:highlight w:val="white"/>
        </w:rPr>
        <w:t xml:space="preserve">variation </w:t>
      </w:r>
      <w:r w:rsidR="005A3041">
        <w:rPr>
          <w:rFonts w:ascii="Times New Roman" w:eastAsia="Calibri" w:hAnsi="Times New Roman" w:cs="Times New Roman"/>
          <w:color w:val="000000" w:themeColor="text1"/>
          <w:sz w:val="24"/>
          <w:szCs w:val="24"/>
          <w:highlight w:val="white"/>
        </w:rPr>
        <w:t>between</w:t>
      </w:r>
      <w:r w:rsidR="0094184D">
        <w:rPr>
          <w:rFonts w:ascii="Times New Roman" w:eastAsia="Calibri" w:hAnsi="Times New Roman" w:cs="Times New Roman"/>
          <w:color w:val="000000" w:themeColor="text1"/>
          <w:sz w:val="24"/>
          <w:szCs w:val="24"/>
          <w:highlight w:val="white"/>
        </w:rPr>
        <w:t xml:space="preserve"> sites </w:t>
      </w:r>
      <w:r w:rsidRPr="002C3801">
        <w:rPr>
          <w:rFonts w:ascii="Times New Roman" w:eastAsia="Calibri" w:hAnsi="Times New Roman" w:cs="Times New Roman"/>
          <w:color w:val="000000" w:themeColor="text1"/>
          <w:sz w:val="24"/>
          <w:szCs w:val="24"/>
          <w:highlight w:val="white"/>
        </w:rPr>
        <w:t>in snail abundances</w:t>
      </w:r>
      <w:r w:rsidR="00F77CCF">
        <w:rPr>
          <w:rFonts w:ascii="Times New Roman" w:eastAsia="Calibri" w:hAnsi="Times New Roman" w:cs="Times New Roman"/>
          <w:color w:val="000000" w:themeColor="text1"/>
          <w:sz w:val="24"/>
          <w:szCs w:val="24"/>
          <w:highlight w:val="white"/>
        </w:rPr>
        <w:t xml:space="preserve">, </w:t>
      </w:r>
      <w:r w:rsidRPr="002C3801">
        <w:rPr>
          <w:rFonts w:ascii="Times New Roman" w:eastAsia="Calibri" w:hAnsi="Times New Roman" w:cs="Times New Roman"/>
          <w:color w:val="000000" w:themeColor="text1"/>
          <w:sz w:val="24"/>
          <w:szCs w:val="24"/>
          <w:highlight w:val="white"/>
        </w:rPr>
        <w:t xml:space="preserve">using </w:t>
      </w:r>
      <w:r w:rsidR="00F77CCF">
        <w:rPr>
          <w:rFonts w:ascii="Times New Roman" w:eastAsia="Calibri" w:hAnsi="Times New Roman" w:cs="Times New Roman"/>
          <w:color w:val="000000" w:themeColor="text1"/>
          <w:sz w:val="24"/>
          <w:szCs w:val="24"/>
          <w:highlight w:val="white"/>
        </w:rPr>
        <w:t>a</w:t>
      </w:r>
      <w:r w:rsidRPr="002C3801">
        <w:rPr>
          <w:rFonts w:ascii="Times New Roman" w:eastAsia="Calibri" w:hAnsi="Times New Roman" w:cs="Times New Roman"/>
          <w:color w:val="000000" w:themeColor="text1"/>
          <w:sz w:val="24"/>
          <w:szCs w:val="24"/>
          <w:highlight w:val="white"/>
        </w:rPr>
        <w:t xml:space="preserve"> mixed </w:t>
      </w:r>
      <w:r w:rsidR="0072028C" w:rsidRPr="002C3801">
        <w:rPr>
          <w:rFonts w:ascii="Times New Roman" w:eastAsia="Calibri" w:hAnsi="Times New Roman" w:cs="Times New Roman"/>
          <w:color w:val="000000" w:themeColor="text1"/>
          <w:sz w:val="24"/>
          <w:szCs w:val="24"/>
          <w:highlight w:val="white"/>
        </w:rPr>
        <w:t xml:space="preserve">effects </w:t>
      </w:r>
      <w:r w:rsidRPr="002C3801">
        <w:rPr>
          <w:rFonts w:ascii="Times New Roman" w:eastAsia="Calibri" w:hAnsi="Times New Roman" w:cs="Times New Roman"/>
          <w:color w:val="000000" w:themeColor="text1"/>
          <w:sz w:val="24"/>
          <w:szCs w:val="24"/>
          <w:highlight w:val="white"/>
        </w:rPr>
        <w:t>model design</w:t>
      </w:r>
      <w:r w:rsidR="00F77CCF">
        <w:rPr>
          <w:rFonts w:ascii="Times New Roman" w:eastAsia="Calibri" w:hAnsi="Times New Roman" w:cs="Times New Roman"/>
          <w:color w:val="000000" w:themeColor="text1"/>
          <w:sz w:val="24"/>
          <w:szCs w:val="24"/>
          <w:highlight w:val="white"/>
        </w:rPr>
        <w:t xml:space="preserve"> </w:t>
      </w:r>
      <w:r w:rsidR="005A3041">
        <w:rPr>
          <w:rFonts w:ascii="Times New Roman" w:eastAsia="Calibri" w:hAnsi="Times New Roman" w:cs="Times New Roman"/>
          <w:color w:val="000000" w:themeColor="text1"/>
          <w:sz w:val="24"/>
          <w:szCs w:val="24"/>
          <w:highlight w:val="white"/>
        </w:rPr>
        <w:t>such as</w:t>
      </w:r>
      <w:r w:rsidRPr="002C3801">
        <w:rPr>
          <w:rFonts w:ascii="Times New Roman" w:eastAsia="Calibri" w:hAnsi="Times New Roman" w:cs="Times New Roman"/>
          <w:color w:val="000000" w:themeColor="text1"/>
          <w:sz w:val="24"/>
          <w:szCs w:val="24"/>
          <w:highlight w:val="white"/>
        </w:rPr>
        <w:t>:</w:t>
      </w:r>
    </w:p>
    <w:p w14:paraId="6D0BCE3D" w14:textId="77777777" w:rsidR="00F945C9" w:rsidRPr="00F945C9" w:rsidRDefault="00000000" w:rsidP="00F77CCF">
      <w:pPr>
        <w:keepNext/>
        <w:shd w:val="clear" w:color="auto" w:fill="FFFFFF"/>
        <w:spacing w:after="160" w:line="360" w:lineRule="auto"/>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color w:val="000000" w:themeColor="text1"/>
                  <w:sz w:val="24"/>
                  <w:szCs w:val="24"/>
                </w:rPr>
              </m:ctrlPr>
            </m:sSubPr>
            <m:e>
              <m:r>
                <w:rPr>
                  <w:rFonts w:ascii="Cambria Math" w:eastAsia="Calibri" w:hAnsi="Cambria Math" w:cs="Times New Roman"/>
                  <w:color w:val="000000" w:themeColor="text1"/>
                  <w:sz w:val="24"/>
                  <w:szCs w:val="24"/>
                </w:rPr>
                <m:t>y</m:t>
              </m:r>
            </m:e>
            <m:sub>
              <m:r>
                <m:rPr>
                  <m:sty m:val="p"/>
                </m:rPr>
                <w:rPr>
                  <w:rFonts w:ascii="Cambria Math" w:eastAsia="Calibri" w:hAnsi="Cambria Math" w:cs="Times New Roman"/>
                  <w:color w:val="000000" w:themeColor="text1"/>
                  <w:sz w:val="24"/>
                  <w:szCs w:val="24"/>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rPr>
                <m:t>1</m:t>
              </m:r>
            </m:sub>
          </m:sSub>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x</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e>
            <m:sub>
              <m:r>
                <m:rPr>
                  <m:sty m:val="p"/>
                </m:rPr>
                <w:rPr>
                  <w:rFonts w:ascii="Cambria Math" w:eastAsia="Calibri" w:hAnsi="Cambria Math" w:cs="Times New Roman"/>
                  <w:color w:val="000000" w:themeColor="text1"/>
                  <w:sz w:val="24"/>
                  <w:szCs w:val="24"/>
                  <w:highlight w:val="white"/>
                </w:rPr>
                <m:t>i</m:t>
              </m:r>
            </m:sub>
          </m:sSub>
          <m:r>
            <m:rPr>
              <m:sty m:val="p"/>
            </m:rPr>
            <w:rPr>
              <w:rFonts w:ascii="Cambria Math" w:eastAsia="Calibri" w:hAnsi="Cambria Math" w:cs="Times New Roman"/>
              <w:color w:val="000000" w:themeColor="text1"/>
              <w:sz w:val="24"/>
              <w:szCs w:val="24"/>
              <w:highlight w:val="white"/>
            </w:rPr>
            <m:t>+</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e>
            <m:sub>
              <m:r>
                <m:rPr>
                  <m:sty m:val="p"/>
                </m:rPr>
                <w:rPr>
                  <w:rFonts w:ascii="Cambria Math" w:eastAsia="Calibri" w:hAnsi="Cambria Math" w:cs="Times New Roman"/>
                  <w:color w:val="000000" w:themeColor="text1"/>
                  <w:sz w:val="24"/>
                  <w:szCs w:val="24"/>
                  <w:highlight w:val="white"/>
                </w:rPr>
                <m:t>ij</m:t>
              </m:r>
            </m:sub>
          </m:sSub>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δ</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bSup>
                <m:sSubSupPr>
                  <m:ctrlPr>
                    <w:rPr>
                      <w:rFonts w:ascii="Cambria Math" w:eastAsia="Calibri" w:hAnsi="Cambria Math" w:cs="Times New Roman"/>
                      <w:color w:val="000000" w:themeColor="text1"/>
                      <w:sz w:val="24"/>
                      <w:szCs w:val="24"/>
                    </w:rPr>
                  </m:ctrlPr>
                </m:sSubSupPr>
                <m:e>
                  <m:r>
                    <m:rPr>
                      <m:sty m:val="p"/>
                    </m:rPr>
                    <w:rPr>
                      <w:rFonts w:ascii="Cambria Math" w:eastAsia="Calibri" w:hAnsi="Cambria Math" w:cs="Times New Roman"/>
                      <w:color w:val="000000" w:themeColor="text1"/>
                      <w:sz w:val="24"/>
                      <w:szCs w:val="24"/>
                      <w:highlight w:val="white"/>
                    </w:rPr>
                    <m:t>σ</m:t>
                  </m:r>
                </m:e>
                <m:sub>
                  <m:r>
                    <m:rPr>
                      <m:sty m:val="p"/>
                    </m:rPr>
                    <w:rPr>
                      <w:rFonts w:ascii="Cambria Math" w:eastAsia="Calibri" w:hAnsi="Cambria Math" w:cs="Times New Roman"/>
                      <w:color w:val="000000" w:themeColor="text1"/>
                      <w:sz w:val="24"/>
                      <w:szCs w:val="24"/>
                      <w:highlight w:val="white"/>
                    </w:rPr>
                    <m:t>site</m:t>
                  </m:r>
                </m:sub>
                <m:sup>
                  <m:r>
                    <m:rPr>
                      <m:sty m:val="p"/>
                    </m:rPr>
                    <w:rPr>
                      <w:rFonts w:ascii="Cambria Math" w:eastAsia="Calibri" w:hAnsi="Cambria Math" w:cs="Times New Roman"/>
                      <w:color w:val="000000" w:themeColor="text1"/>
                      <w:sz w:val="24"/>
                      <w:szCs w:val="24"/>
                      <w:highlight w:val="white"/>
                    </w:rPr>
                    <m:t>2</m:t>
                  </m:r>
                </m:sup>
              </m:sSubSup>
            </m:e>
          </m:d>
          <m:r>
            <m:rPr>
              <m:sty m:val="p"/>
            </m:rPr>
            <w:rPr>
              <w:rFonts w:ascii="Cambria Math" w:eastAsia="Calibri" w:hAnsi="Cambria Math" w:cs="Times New Roman"/>
              <w:color w:val="000000" w:themeColor="text1"/>
              <w:sz w:val="24"/>
              <w:szCs w:val="24"/>
            </w:rPr>
            <w:br/>
          </m:r>
        </m:oMath>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ϵ</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ij</m:t>
              </m:r>
            </m:sub>
          </m:sSub>
          <m:r>
            <m:rPr>
              <m:scr m:val="script"/>
              <m:sty m:val="p"/>
            </m:rPr>
            <w:rPr>
              <w:rFonts w:ascii="Cambria Math" w:eastAsia="Calibri" w:hAnsi="Cambria Math" w:cs="Times New Roman"/>
              <w:color w:val="000000" w:themeColor="text1"/>
              <w:sz w:val="24"/>
              <w:szCs w:val="24"/>
              <w:highlight w:val="white"/>
            </w:rPr>
            <m:t>∼N</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highlight w:val="white"/>
                </w:rPr>
                <m:t>0,</m:t>
              </m:r>
              <m:sSup>
                <m:sSupPr>
                  <m:ctrlPr>
                    <w:rPr>
                      <w:rFonts w:ascii="Cambria Math" w:eastAsia="Calibri" w:hAnsi="Cambria Math" w:cs="Times New Roman"/>
                      <w:color w:val="000000" w:themeColor="text1"/>
                      <w:sz w:val="24"/>
                      <w:szCs w:val="24"/>
                    </w:rPr>
                  </m:ctrlPr>
                </m:sSupPr>
                <m:e>
                  <m:r>
                    <m:rPr>
                      <m:sty m:val="p"/>
                    </m:rPr>
                    <w:rPr>
                      <w:rFonts w:ascii="Cambria Math" w:eastAsia="Calibri" w:hAnsi="Cambria Math" w:cs="Times New Roman"/>
                      <w:color w:val="000000" w:themeColor="text1"/>
                      <w:sz w:val="24"/>
                      <w:szCs w:val="24"/>
                      <w:highlight w:val="white"/>
                    </w:rPr>
                    <m:t>σ</m:t>
                  </m:r>
                </m:e>
                <m:sup>
                  <m:r>
                    <m:rPr>
                      <m:sty m:val="p"/>
                    </m:rPr>
                    <w:rPr>
                      <w:rFonts w:ascii="Cambria Math" w:eastAsia="Calibri" w:hAnsi="Cambria Math" w:cs="Times New Roman"/>
                      <w:color w:val="000000" w:themeColor="text1"/>
                      <w:sz w:val="24"/>
                      <w:szCs w:val="24"/>
                      <w:highlight w:val="white"/>
                    </w:rPr>
                    <m:t>2</m:t>
                  </m:r>
                </m:sup>
              </m:sSup>
            </m:e>
          </m:d>
          <m:r>
            <w:rPr>
              <w:rFonts w:ascii="Cambria Math" w:eastAsia="Calibri" w:hAnsi="Cambria Math" w:cs="Times New Roman"/>
              <w:color w:val="000000" w:themeColor="text1"/>
              <w:sz w:val="24"/>
              <w:szCs w:val="24"/>
            </w:rPr>
            <m:t xml:space="preserve">                                 </m:t>
          </m:r>
        </m:oMath>
      </m:oMathPara>
    </w:p>
    <w:p w14:paraId="7BC0A8A4" w14:textId="2144F230" w:rsidR="00134FF2" w:rsidRPr="005049CD" w:rsidRDefault="00134FF2" w:rsidP="00F945C9">
      <w:pPr>
        <w:keepNext/>
        <w:shd w:val="clear" w:color="auto" w:fill="FFFFFF"/>
        <w:spacing w:after="160" w:line="360" w:lineRule="auto"/>
        <w:jc w:val="right"/>
        <w:rPr>
          <w:rFonts w:ascii="Times New Roman" w:eastAsia="Calibri" w:hAnsi="Times New Roman" w:cs="Times New Roman"/>
          <w:i/>
          <w:iCs/>
          <w:highlight w:val="white"/>
        </w:rPr>
      </w:pPr>
      <w:r w:rsidRPr="005049CD">
        <w:rPr>
          <w:rFonts w:ascii="Times New Roman" w:hAnsi="Times New Roman" w:cs="Times New Roman"/>
          <w:i/>
          <w:iCs/>
        </w:rPr>
        <w:t xml:space="preserve">(3) </w:t>
      </w:r>
    </w:p>
    <w:p w14:paraId="4BE5BAF3" w14:textId="2C60A8F2" w:rsidR="00246CDF" w:rsidRPr="00246CDF" w:rsidRDefault="00F77CCF" w:rsidP="0039787A">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What is new here relative to eqn. 2 is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CB2E26">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the site-specific deviation at site </w:t>
      </w:r>
      <w:proofErr w:type="spellStart"/>
      <w:r w:rsidR="00037819" w:rsidRPr="00F77CCF">
        <w:rPr>
          <w:rFonts w:ascii="Times New Roman" w:eastAsia="Calibri" w:hAnsi="Times New Roman" w:cs="Times New Roman"/>
          <w:i/>
          <w:iCs/>
          <w:color w:val="333333"/>
          <w:sz w:val="24"/>
          <w:szCs w:val="24"/>
          <w:highlight w:val="white"/>
        </w:rPr>
        <w:t>i</w:t>
      </w:r>
      <w:proofErr w:type="spellEnd"/>
      <w:r w:rsidR="00037819" w:rsidRPr="002C3801">
        <w:rPr>
          <w:rFonts w:ascii="Times New Roman" w:eastAsia="Calibri" w:hAnsi="Times New Roman" w:cs="Times New Roman"/>
          <w:color w:val="333333"/>
          <w:sz w:val="24"/>
          <w:szCs w:val="24"/>
          <w:highlight w:val="white"/>
        </w:rPr>
        <w:t xml:space="preserve"> from our </w:t>
      </w:r>
      <w:r w:rsidR="00CB2E26">
        <w:rPr>
          <w:rFonts w:ascii="Times New Roman" w:eastAsia="Calibri" w:hAnsi="Times New Roman" w:cs="Times New Roman"/>
          <w:color w:val="333333"/>
          <w:sz w:val="24"/>
          <w:szCs w:val="24"/>
          <w:highlight w:val="white"/>
        </w:rPr>
        <w:t xml:space="preserve">common </w:t>
      </w:r>
      <w:r w:rsidR="00037819" w:rsidRPr="002C3801">
        <w:rPr>
          <w:rFonts w:ascii="Times New Roman" w:eastAsia="Calibri" w:hAnsi="Times New Roman" w:cs="Times New Roman"/>
          <w:color w:val="333333"/>
          <w:sz w:val="24"/>
          <w:szCs w:val="24"/>
          <w:highlight w:val="white"/>
        </w:rPr>
        <w:t>intercept</w:t>
      </w:r>
      <w:r w:rsidR="00F64F63">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β</m:t>
            </m:r>
          </m:e>
          <m:sub>
            <m:r>
              <m:rPr>
                <m:sty m:val="p"/>
              </m:rPr>
              <w:rPr>
                <w:rFonts w:ascii="Cambria Math" w:eastAsia="Calibri" w:hAnsi="Cambria Math" w:cs="Times New Roman"/>
                <w:color w:val="000000" w:themeColor="text1"/>
                <w:sz w:val="24"/>
                <w:szCs w:val="24"/>
                <w:highlight w:val="white"/>
              </w:rPr>
              <m:t>0</m:t>
            </m:r>
          </m:sub>
        </m:sSub>
      </m:oMath>
      <w:r w:rsidR="00F64F63">
        <w:rPr>
          <w:rFonts w:ascii="Times New Roman" w:eastAsia="Calibri" w:hAnsi="Times New Roman" w:cs="Times New Roman"/>
          <w:color w:val="000000" w:themeColor="text1"/>
          <w:sz w:val="24"/>
          <w:szCs w:val="24"/>
        </w:rPr>
        <w:t>,</w:t>
      </w:r>
      <w:r w:rsidR="00037819" w:rsidRPr="002C3801">
        <w:rPr>
          <w:rFonts w:ascii="Times New Roman" w:eastAsia="Calibri" w:hAnsi="Times New Roman" w:cs="Times New Roman"/>
          <w:color w:val="333333"/>
          <w:sz w:val="24"/>
          <w:szCs w:val="24"/>
          <w:highlight w:val="white"/>
        </w:rPr>
        <w:t xml:space="preserve"> due to random variation</w:t>
      </w:r>
      <w:r w:rsidR="00CB2E26">
        <w:rPr>
          <w:rFonts w:ascii="Times New Roman" w:eastAsia="Calibri" w:hAnsi="Times New Roman" w:cs="Times New Roman"/>
          <w:color w:val="333333"/>
          <w:sz w:val="24"/>
          <w:szCs w:val="24"/>
          <w:highlight w:val="white"/>
        </w:rPr>
        <w:t xml:space="preserve">, assumed to </w:t>
      </w:r>
      <w:r w:rsidR="00037819" w:rsidRPr="002C3801">
        <w:rPr>
          <w:rFonts w:ascii="Times New Roman" w:eastAsia="Calibri" w:hAnsi="Times New Roman" w:cs="Times New Roman"/>
          <w:color w:val="333333"/>
          <w:sz w:val="24"/>
          <w:szCs w:val="24"/>
          <w:highlight w:val="white"/>
        </w:rPr>
        <w:t>follow a normal distribution</w:t>
      </w:r>
      <w:r>
        <w:rPr>
          <w:rFonts w:ascii="Times New Roman" w:eastAsia="Calibri" w:hAnsi="Times New Roman" w:cs="Times New Roman"/>
          <w:color w:val="333333"/>
          <w:sz w:val="24"/>
          <w:szCs w:val="24"/>
          <w:highlight w:val="white"/>
        </w:rPr>
        <w:t>. As we will see, because this is a random effect, if site is correlated with temperature, we cannot resolve the problem of OVB with this model.</w:t>
      </w:r>
      <w:r w:rsidRPr="002C3801" w:rsidDel="00F77CCF">
        <w:rPr>
          <w:rFonts w:ascii="Times New Roman" w:eastAsia="Calibri" w:hAnsi="Times New Roman" w:cs="Times New Roman"/>
          <w:color w:val="333333"/>
          <w:sz w:val="24"/>
          <w:szCs w:val="24"/>
          <w:highlight w:val="white"/>
        </w:rPr>
        <w:t xml:space="preserve"> </w:t>
      </w:r>
    </w:p>
    <w:p w14:paraId="6F8A36B6" w14:textId="7FAFBA98" w:rsidR="00766C2E" w:rsidRPr="002C3801" w:rsidRDefault="00037819" w:rsidP="00F945C9">
      <w:pPr>
        <w:shd w:val="clear" w:color="auto" w:fill="FFFFFF"/>
        <w:spacing w:after="160" w:line="360" w:lineRule="auto"/>
        <w:rPr>
          <w:rFonts w:ascii="Times New Roman" w:eastAsia="Calibri" w:hAnsi="Times New Roman" w:cs="Times New Roman"/>
          <w:i/>
          <w:color w:val="333333"/>
          <w:sz w:val="24"/>
          <w:szCs w:val="24"/>
          <w:highlight w:val="white"/>
        </w:rPr>
      </w:pPr>
      <w:r w:rsidRPr="002C3801">
        <w:rPr>
          <w:rFonts w:ascii="Times New Roman" w:eastAsia="Calibri" w:hAnsi="Times New Roman" w:cs="Times New Roman"/>
          <w:i/>
          <w:color w:val="333333"/>
          <w:sz w:val="24"/>
          <w:szCs w:val="24"/>
          <w:highlight w:val="white"/>
        </w:rPr>
        <w:t xml:space="preserve">What assumptions is a random effects design making when it comes to omitted variables bias? </w:t>
      </w:r>
    </w:p>
    <w:p w14:paraId="50B3AFCB" w14:textId="77777777" w:rsidR="00B0165F" w:rsidRDefault="001E02F0" w:rsidP="00B0165F">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W</w:t>
      </w:r>
      <w:r w:rsidR="00037819" w:rsidRPr="002C3801">
        <w:rPr>
          <w:rFonts w:ascii="Times New Roman" w:eastAsia="Calibri" w:hAnsi="Times New Roman" w:cs="Times New Roman"/>
          <w:color w:val="333333"/>
          <w:sz w:val="24"/>
          <w:szCs w:val="24"/>
        </w:rPr>
        <w:t xml:space="preserve">hy </w:t>
      </w:r>
      <w:r w:rsidR="004F33AA" w:rsidRPr="002C3801">
        <w:rPr>
          <w:rFonts w:ascii="Times New Roman" w:eastAsia="Calibri" w:hAnsi="Times New Roman" w:cs="Times New Roman"/>
          <w:color w:val="333333"/>
          <w:sz w:val="24"/>
          <w:szCs w:val="24"/>
        </w:rPr>
        <w:t>does the above model not control for omitted confounders via its site effect?</w:t>
      </w:r>
      <w:r w:rsidR="008C2E43" w:rsidRPr="002C3801">
        <w:rPr>
          <w:rFonts w:ascii="Times New Roman" w:eastAsia="Calibri" w:hAnsi="Times New Roman" w:cs="Times New Roman"/>
          <w:color w:val="333333"/>
          <w:sz w:val="24"/>
          <w:szCs w:val="24"/>
        </w:rPr>
        <w:t xml:space="preserve"> Why do</w:t>
      </w:r>
      <w:r w:rsidR="004F33AA" w:rsidRPr="002C3801">
        <w:rPr>
          <w:rFonts w:ascii="Times New Roman" w:eastAsia="Calibri" w:hAnsi="Times New Roman" w:cs="Times New Roman"/>
          <w:color w:val="333333"/>
          <w:sz w:val="24"/>
          <w:szCs w:val="24"/>
        </w:rPr>
        <w:t xml:space="preserve"> mixed effects designs</w:t>
      </w:r>
      <w:r w:rsidR="00037819" w:rsidRPr="002C3801">
        <w:rPr>
          <w:rFonts w:ascii="Times New Roman" w:eastAsia="Calibri" w:hAnsi="Times New Roman" w:cs="Times New Roman"/>
          <w:color w:val="333333"/>
          <w:sz w:val="24"/>
          <w:szCs w:val="24"/>
        </w:rPr>
        <w:t xml:space="preserve"> produce incorrect results</w:t>
      </w:r>
      <w:r w:rsidR="004F33AA" w:rsidRPr="002C3801">
        <w:rPr>
          <w:rFonts w:ascii="Times New Roman" w:eastAsia="Calibri" w:hAnsi="Times New Roman" w:cs="Times New Roman"/>
          <w:color w:val="333333"/>
          <w:sz w:val="24"/>
          <w:szCs w:val="24"/>
        </w:rPr>
        <w:t xml:space="preserve"> in the face of omitted confounders</w:t>
      </w:r>
      <w:r w:rsidR="00037819" w:rsidRPr="002C3801">
        <w:rPr>
          <w:rFonts w:ascii="Times New Roman" w:eastAsia="Calibri" w:hAnsi="Times New Roman" w:cs="Times New Roman"/>
          <w:color w:val="333333"/>
          <w:sz w:val="24"/>
          <w:szCs w:val="24"/>
        </w:rPr>
        <w:t xml:space="preserve"> (i.e., a </w:t>
      </w:r>
      <w:r w:rsidR="00433985" w:rsidRPr="002C3801">
        <w:rPr>
          <w:rFonts w:ascii="Times New Roman" w:eastAsia="Calibri" w:hAnsi="Times New Roman" w:cs="Times New Roman"/>
          <w:color w:val="333333"/>
          <w:sz w:val="24"/>
          <w:szCs w:val="24"/>
        </w:rPr>
        <w:t>statistically biased</w:t>
      </w:r>
      <w:r w:rsidR="00037819" w:rsidRPr="002C3801">
        <w:rPr>
          <w:rFonts w:ascii="Times New Roman" w:eastAsia="Calibri" w:hAnsi="Times New Roman" w:cs="Times New Roman"/>
          <w:color w:val="333333"/>
          <w:sz w:val="24"/>
          <w:szCs w:val="24"/>
        </w:rPr>
        <w:t xml:space="preserve"> estimate of the causal effect)? </w:t>
      </w:r>
      <w:r w:rsidR="008C2E43" w:rsidRPr="002C3801">
        <w:rPr>
          <w:rFonts w:ascii="Times New Roman" w:eastAsia="Calibri" w:hAnsi="Times New Roman" w:cs="Times New Roman"/>
          <w:color w:val="333333"/>
          <w:sz w:val="24"/>
          <w:szCs w:val="24"/>
        </w:rPr>
        <w:t xml:space="preserve">To understand this problem, </w:t>
      </w:r>
      <w:r w:rsidR="00037819" w:rsidRPr="002C3801">
        <w:rPr>
          <w:rFonts w:ascii="Times New Roman" w:eastAsia="Calibri" w:hAnsi="Times New Roman" w:cs="Times New Roman"/>
          <w:color w:val="333333"/>
          <w:sz w:val="24"/>
          <w:szCs w:val="24"/>
        </w:rPr>
        <w:t>remember that</w:t>
      </w:r>
      <w:r w:rsidR="0039212A">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when we model random effects, we are not modeling group means </w:t>
      </w:r>
      <w:r w:rsidR="00037819" w:rsidRPr="002C3801">
        <w:rPr>
          <w:rFonts w:ascii="Times New Roman" w:eastAsia="Calibri" w:hAnsi="Times New Roman" w:cs="Times New Roman"/>
          <w:i/>
          <w:color w:val="333333"/>
          <w:sz w:val="24"/>
          <w:szCs w:val="24"/>
        </w:rPr>
        <w:t xml:space="preserve">per </w:t>
      </w:r>
      <w:r w:rsidR="00037819" w:rsidRPr="00B10243">
        <w:rPr>
          <w:rFonts w:ascii="Times New Roman" w:eastAsia="Calibri" w:hAnsi="Times New Roman" w:cs="Times New Roman"/>
          <w:i/>
          <w:color w:val="333333"/>
          <w:sz w:val="24"/>
          <w:szCs w:val="24"/>
        </w:rPr>
        <w:t>se</w:t>
      </w:r>
      <w:r w:rsidR="00B10243" w:rsidRPr="00B10243">
        <w:rPr>
          <w:rFonts w:ascii="Times New Roman" w:eastAsia="Calibri" w:hAnsi="Times New Roman" w:cs="Times New Roman"/>
          <w:i/>
          <w:color w:val="333333"/>
          <w:sz w:val="24"/>
          <w:szCs w:val="24"/>
        </w:rPr>
        <w:t xml:space="preserve"> </w:t>
      </w:r>
      <w:r w:rsidR="00B10243" w:rsidRPr="00B10243">
        <w:rPr>
          <w:rFonts w:ascii="Times New Roman" w:eastAsia="Calibri" w:hAnsi="Times New Roman" w:cs="Times New Roman"/>
          <w:i/>
          <w:color w:val="333333"/>
          <w:sz w:val="24"/>
          <w:szCs w:val="24"/>
        </w:rPr>
        <w:fldChar w:fldCharType="begin"/>
      </w:r>
      <w:r w:rsidR="00E97026">
        <w:rPr>
          <w:rFonts w:ascii="Times New Roman" w:eastAsia="Calibri" w:hAnsi="Times New Roman" w:cs="Times New Roman"/>
          <w:i/>
          <w:color w:val="333333"/>
          <w:sz w:val="24"/>
          <w:szCs w:val="24"/>
        </w:rPr>
        <w:instrText xml:space="preserve"> ADDIN ZOTERO_ITEM CSL_CITATION {"citationID":"a18d15jc41b","properties":{"formattedCitation":"(Robinson 1991)","plainCitation":"(Robinson 1991)","noteIndex":0},"citationItems":[{"id":12374,"uris":["http://zotero.org/users/1810851/items/E5TDTGWC"],"itemData":{"id":12374,"type":"article-journal","abstract":"In animal breeding, Best Linear Unbiased Prediction, or BLUP, is a technique for estimating genetic merits. In general, it is a method of estimating random effects. It can be used to derive the Kalman filter, the method of Kriging used for ore reserve estimation, credibility theory used to work out insurance premiums, and Hoadley's quality measurement plan used to estimate a quality index. It can be used for removing noise from images and for small-area estimation. This paper presents the theory of BLUP, some examples of its application and its relevance to the foundations of statistics. Understanding of procedures for estimating random effects should help people to understand some complicated and controversial issues about fixed and random effects models and also help to bridge the apparent gulf between the Bayesian and Classical schools of thought.","container-title":"Statistical Science","DOI":"10.1214/ss/1177011926","ISSN":"0883-4237, 2168-8745","issue":"1","note":"publisher: Institute of Mathematical Statistics","page":"15-32","source":"Project Euclid","title":"That BLUP is a Good Thing: The Estimation of Random Effects","title-short":"That BLUP is a Good Thing","URL":"https://projecteuclid.org/journals/statistical-science/volume-6/issue-1/That-BLUP-is-a-Good-Thing--The-Estimation-of/10.1214/ss/1177011926.full","volume":"6","author":[{"family":"Robinson","given":"G. K."}],"accessed":{"date-parts":[["2022",4,21]]},"issued":{"date-parts":[["1991",2]]}}}],"schema":"https://github.com/citation-style-language/schema/raw/master/csl-citation.json"} </w:instrText>
      </w:r>
      <w:r w:rsidR="00B10243" w:rsidRPr="00B10243">
        <w:rPr>
          <w:rFonts w:ascii="Times New Roman" w:eastAsia="Calibri" w:hAnsi="Times New Roman" w:cs="Times New Roman"/>
          <w:i/>
          <w:color w:val="333333"/>
          <w:sz w:val="24"/>
          <w:szCs w:val="24"/>
        </w:rPr>
        <w:fldChar w:fldCharType="separate"/>
      </w:r>
      <w:r w:rsidR="00E97026" w:rsidRPr="00E97026">
        <w:rPr>
          <w:rFonts w:ascii="Times New Roman" w:hAnsi="Times New Roman" w:cs="Times New Roman"/>
          <w:color w:val="000000"/>
          <w:sz w:val="24"/>
        </w:rPr>
        <w:t>(Robinson 1991)</w:t>
      </w:r>
      <w:r w:rsidR="00B10243" w:rsidRPr="00B10243">
        <w:rPr>
          <w:rFonts w:ascii="Times New Roman" w:eastAsia="Calibri" w:hAnsi="Times New Roman" w:cs="Times New Roman"/>
          <w:i/>
          <w:color w:val="333333"/>
          <w:sz w:val="24"/>
          <w:szCs w:val="24"/>
        </w:rPr>
        <w:fldChar w:fldCharType="end"/>
      </w:r>
      <w:r w:rsidR="00037819" w:rsidRPr="00B10243">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Rather, we are modeling correlation in our error structure due to clustering in our data </w:t>
      </w:r>
      <w:r w:rsidR="00037819"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{"citationID":"Z4s0Ig45","properties":{"formattedCitation":"(Bolker {\\i{}et al.} 2009; Schielzeth &amp; Nakagawa 2012; Wooldridge 2010)","plainCitation":"(Bolker et al. 2009; Schielzeth &amp; Nakagawa 2012; Wooldridge 2010)","noteIndex":0},"citationItems":[{"id":10845,"uris":["http://zotero.org/users/1810851/items/3CGQWEHA"],"itemData":{"id":10845,"type":"article-journal","abstract":"How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037819"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(Bolker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2009; Schielzeth &amp; Nakagawa 2012; Wooldridge 2010)</w:t>
      </w:r>
      <w:r w:rsidR="00037819" w:rsidRPr="002C3801">
        <w:rPr>
          <w:rFonts w:ascii="Times New Roman" w:eastAsia="Calibri" w:hAnsi="Times New Roman" w:cs="Times New Roman"/>
          <w:sz w:val="24"/>
          <w:szCs w:val="24"/>
        </w:rPr>
        <w:fldChar w:fldCharType="end"/>
      </w:r>
      <w:r w:rsidR="00037819" w:rsidRPr="002C3801">
        <w:rPr>
          <w:rFonts w:ascii="Times New Roman" w:eastAsia="Calibri" w:hAnsi="Times New Roman" w:cs="Times New Roman"/>
          <w:color w:val="333333"/>
          <w:sz w:val="24"/>
          <w:szCs w:val="24"/>
        </w:rPr>
        <w:t xml:space="preserve">. The coefficient estimates of the causal variable of interest are unaffected by including or not including a random effect (we recommend you try this with any demo data set you have lying around). This difference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modeling error instead of modeling means </w:t>
      </w:r>
      <w:r w:rsidR="00037819" w:rsidRPr="002C3801">
        <w:rPr>
          <w:rFonts w:ascii="Times New Roman" w:eastAsia="Calibri" w:hAnsi="Times New Roman" w:cs="Times New Roman"/>
          <w:i/>
          <w:color w:val="333333"/>
          <w:sz w:val="24"/>
          <w:szCs w:val="24"/>
        </w:rPr>
        <w:t>per se</w:t>
      </w:r>
      <w:r w:rsidR="00037819" w:rsidRPr="002C3801">
        <w:rPr>
          <w:rFonts w:ascii="Times New Roman" w:eastAsia="Calibri" w:hAnsi="Times New Roman" w:cs="Times New Roman"/>
          <w:color w:val="333333"/>
          <w:sz w:val="24"/>
          <w:szCs w:val="24"/>
        </w:rPr>
        <w:t xml:space="preserve"> </w:t>
      </w:r>
      <w:r w:rsidR="002F4BFB"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rPr>
        <w:t xml:space="preserve"> results in many of the above benefits, but also introduces one new assumption not often considered – </w:t>
      </w:r>
      <w:r>
        <w:rPr>
          <w:rFonts w:ascii="Times New Roman" w:eastAsia="Calibri" w:hAnsi="Times New Roman" w:cs="Times New Roman"/>
          <w:color w:val="333333"/>
          <w:sz w:val="24"/>
          <w:szCs w:val="24"/>
        </w:rPr>
        <w:t>a variation on the assumption of endogeneity</w:t>
      </w:r>
      <w:r w:rsidR="00037819" w:rsidRPr="002C3801">
        <w:rPr>
          <w:rFonts w:ascii="Times New Roman" w:eastAsia="Calibri" w:hAnsi="Times New Roman" w:cs="Times New Roman"/>
          <w:color w:val="333333"/>
          <w:sz w:val="24"/>
          <w:szCs w:val="24"/>
        </w:rPr>
        <w:t xml:space="preserve"> we call </w:t>
      </w:r>
      <w:r w:rsidR="004F33AA" w:rsidRPr="002C3801">
        <w:rPr>
          <w:rFonts w:ascii="Times New Roman" w:eastAsia="Calibri" w:hAnsi="Times New Roman" w:cs="Times New Roman"/>
          <w:iCs/>
          <w:color w:val="333333"/>
          <w:sz w:val="24"/>
          <w:szCs w:val="24"/>
        </w:rPr>
        <w:t>the</w:t>
      </w:r>
      <w:r w:rsidR="00037819" w:rsidRPr="002C3801">
        <w:rPr>
          <w:rFonts w:ascii="Times New Roman" w:eastAsia="Calibri" w:hAnsi="Times New Roman" w:cs="Times New Roman"/>
          <w:i/>
          <w:color w:val="333333"/>
          <w:sz w:val="24"/>
          <w:szCs w:val="24"/>
        </w:rPr>
        <w:t xml:space="preserve"> </w:t>
      </w:r>
      <w:r w:rsidR="00037819" w:rsidRPr="002C3801">
        <w:rPr>
          <w:rFonts w:ascii="Times New Roman" w:eastAsia="Calibri" w:hAnsi="Times New Roman" w:cs="Times New Roman"/>
          <w:b/>
          <w:bCs/>
          <w:iCs/>
          <w:color w:val="333333"/>
          <w:sz w:val="24"/>
          <w:szCs w:val="24"/>
        </w:rPr>
        <w:t>Random Effects Assumption</w:t>
      </w:r>
      <w:r w:rsidRPr="00BB7A30">
        <w:rPr>
          <w:rFonts w:ascii="Times New Roman" w:eastAsia="Calibri" w:hAnsi="Times New Roman" w:cs="Times New Roman"/>
          <w:iCs/>
          <w:color w:val="333333"/>
          <w:sz w:val="24"/>
          <w:szCs w:val="24"/>
        </w:rPr>
        <w:t>.</w:t>
      </w:r>
      <w:r w:rsidR="00037819" w:rsidRPr="00BB7A30">
        <w:rPr>
          <w:rFonts w:ascii="Times New Roman" w:eastAsia="Calibri" w:hAnsi="Times New Roman" w:cs="Times New Roman"/>
          <w:color w:val="333333"/>
          <w:sz w:val="24"/>
          <w:szCs w:val="24"/>
        </w:rPr>
        <w:t xml:space="preserve"> </w:t>
      </w:r>
      <w:r w:rsidRPr="00BB7A30">
        <w:rPr>
          <w:rFonts w:ascii="Times New Roman" w:eastAsia="Calibri" w:hAnsi="Times New Roman" w:cs="Times New Roman"/>
          <w:color w:val="333333"/>
          <w:sz w:val="24"/>
          <w:szCs w:val="24"/>
        </w:rPr>
        <w:t xml:space="preserve">This assumption states </w:t>
      </w:r>
      <w:r w:rsidR="00037819" w:rsidRPr="00BB7A30">
        <w:rPr>
          <w:rFonts w:ascii="Times New Roman" w:eastAsia="Calibri" w:hAnsi="Times New Roman" w:cs="Times New Roman"/>
          <w:color w:val="333333"/>
          <w:sz w:val="24"/>
          <w:szCs w:val="24"/>
        </w:rPr>
        <w:t>that</w:t>
      </w:r>
      <w:r w:rsidR="00B0371D" w:rsidRPr="00BB7A30">
        <w:rPr>
          <w:rFonts w:ascii="Times New Roman" w:eastAsia="Calibri" w:hAnsi="Times New Roman" w:cs="Times New Roman"/>
          <w:color w:val="333333"/>
          <w:sz w:val="24"/>
          <w:szCs w:val="24"/>
        </w:rPr>
        <w:t xml:space="preserve"> the</w:t>
      </w:r>
      <w:r w:rsidR="00037819" w:rsidRPr="00BB7A30">
        <w:rPr>
          <w:rFonts w:ascii="Times New Roman" w:eastAsia="Calibri" w:hAnsi="Times New Roman" w:cs="Times New Roman"/>
          <w:color w:val="333333"/>
          <w:sz w:val="24"/>
          <w:szCs w:val="24"/>
        </w:rPr>
        <w:t xml:space="preserve"> random effects</w:t>
      </w:r>
      <w:r w:rsidR="00AA5221" w:rsidRPr="00C360AD">
        <w:rPr>
          <w:rFonts w:ascii="Times New Roman" w:eastAsia="Calibri" w:hAnsi="Times New Roman" w:cs="Times New Roman"/>
          <w:color w:val="333333"/>
          <w:sz w:val="24"/>
          <w:szCs w:val="24"/>
        </w:rPr>
        <w:t>,</w:t>
      </w:r>
      <w:r w:rsidR="00BB7A30" w:rsidRPr="00C360AD">
        <w:rPr>
          <w:rFonts w:ascii="Times New Roman" w:eastAsia="Calibri" w:hAnsi="Times New Roman" w:cs="Times New Roman"/>
          <w:color w:val="333333"/>
          <w:sz w:val="24"/>
          <w:szCs w:val="24"/>
        </w:rPr>
        <w:t xml:space="preserve"> which are</w:t>
      </w:r>
      <w:r w:rsidR="00AA5221" w:rsidRPr="00C360AD">
        <w:rPr>
          <w:rFonts w:ascii="Times New Roman" w:eastAsia="Calibri" w:hAnsi="Times New Roman" w:cs="Times New Roman"/>
          <w:color w:val="333333"/>
          <w:sz w:val="24"/>
          <w:szCs w:val="24"/>
        </w:rPr>
        <w:t xml:space="preserve"> </w:t>
      </w:r>
      <w:r w:rsidR="00B10243">
        <w:rPr>
          <w:rFonts w:ascii="Times New Roman" w:eastAsia="Calibri" w:hAnsi="Times New Roman" w:cs="Times New Roman"/>
          <w:color w:val="333333"/>
          <w:sz w:val="24"/>
          <w:szCs w:val="24"/>
        </w:rPr>
        <w:t>part</w:t>
      </w:r>
      <w:r w:rsidR="00AA5221" w:rsidRPr="00C360AD">
        <w:rPr>
          <w:rFonts w:ascii="Times New Roman" w:eastAsia="Calibri" w:hAnsi="Times New Roman" w:cs="Times New Roman"/>
          <w:color w:val="333333"/>
          <w:sz w:val="24"/>
          <w:szCs w:val="24"/>
        </w:rPr>
        <w:t xml:space="preserve"> </w:t>
      </w:r>
      <w:r w:rsidR="00B10243">
        <w:rPr>
          <w:rFonts w:ascii="Times New Roman" w:eastAsia="Calibri" w:hAnsi="Times New Roman" w:cs="Times New Roman"/>
          <w:color w:val="333333"/>
          <w:sz w:val="24"/>
          <w:szCs w:val="24"/>
        </w:rPr>
        <w:t xml:space="preserve">of </w:t>
      </w:r>
      <w:r w:rsidR="00AA5221" w:rsidRPr="00C360AD">
        <w:rPr>
          <w:rFonts w:ascii="Times New Roman" w:eastAsia="Calibri" w:hAnsi="Times New Roman" w:cs="Times New Roman"/>
          <w:color w:val="333333"/>
          <w:sz w:val="24"/>
          <w:szCs w:val="24"/>
        </w:rPr>
        <w:t>the error term,</w:t>
      </w:r>
      <w:r w:rsidR="00037819" w:rsidRPr="00BB7A30">
        <w:rPr>
          <w:rFonts w:ascii="Times New Roman" w:eastAsia="Calibri" w:hAnsi="Times New Roman" w:cs="Times New Roman"/>
          <w:color w:val="333333"/>
          <w:sz w:val="24"/>
          <w:szCs w:val="24"/>
        </w:rPr>
        <w:t xml:space="preserve"> do not correlate with </w:t>
      </w:r>
      <w:r w:rsidR="00675D0F" w:rsidRPr="00BB7A30">
        <w:rPr>
          <w:rFonts w:ascii="Times New Roman" w:eastAsia="Calibri" w:hAnsi="Times New Roman" w:cs="Times New Roman"/>
          <w:color w:val="333333"/>
          <w:sz w:val="24"/>
          <w:szCs w:val="24"/>
        </w:rPr>
        <w:t xml:space="preserve">any covariates in the regression </w:t>
      </w:r>
      <w:r w:rsidR="00037819" w:rsidRPr="00BB7A30">
        <w:rPr>
          <w:rFonts w:ascii="Times New Roman" w:hAnsi="Times New Roman" w:cs="Times New Roman"/>
          <w:sz w:val="24"/>
          <w:szCs w:val="24"/>
        </w:rPr>
        <w:fldChar w:fldCharType="begin"/>
      </w:r>
      <w:r w:rsidR="00045A25" w:rsidRPr="00BB7A30">
        <w:rPr>
          <w:rFonts w:ascii="Times New Roman" w:hAnsi="Times New Roman" w:cs="Times New Roman"/>
          <w:sz w:val="24"/>
          <w:szCs w:val="24"/>
        </w:rPr>
        <w:instrText xml:space="preserve"> ADDIN ZOTERO_ITEM CSL_CITATION {"citationID":"ERoU5zqO","properties":{"formattedCitation":"(Antonakis {\\i{}et al.} 2021; Wooldridge 2010)","plainCitation":"(Antonakis et al. 2021; Wooldridge 2010)","noteIndex":0},"citationItems":[{"id":12341,"uris":["http://zotero.org/users/1810851/items/FI9C5GJP"],"itemData":{"id":12341,"type":"book","ISBN":"0-262-29679-9","publisher":"MIT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00037819" w:rsidRPr="00BB7A30">
        <w:rPr>
          <w:rFonts w:ascii="Times New Roman" w:hAnsi="Times New Roman" w:cs="Times New Roman"/>
          <w:sz w:val="24"/>
          <w:szCs w:val="24"/>
        </w:rPr>
        <w:fldChar w:fldCharType="separate"/>
      </w:r>
      <w:r w:rsidR="00045A25" w:rsidRPr="00BB7A30">
        <w:rPr>
          <w:rFonts w:ascii="Times New Roman" w:hAnsi="Times New Roman" w:cs="Times New Roman"/>
          <w:sz w:val="24"/>
        </w:rPr>
        <w:t xml:space="preserve">(Antonakis </w:t>
      </w:r>
      <w:r w:rsidR="00045A25" w:rsidRPr="00BB7A30">
        <w:rPr>
          <w:rFonts w:ascii="Times New Roman" w:hAnsi="Times New Roman" w:cs="Times New Roman"/>
          <w:i/>
          <w:iCs/>
          <w:sz w:val="24"/>
        </w:rPr>
        <w:t>et al.</w:t>
      </w:r>
      <w:r w:rsidR="00045A25" w:rsidRPr="00BB7A30">
        <w:rPr>
          <w:rFonts w:ascii="Times New Roman" w:hAnsi="Times New Roman" w:cs="Times New Roman"/>
          <w:sz w:val="24"/>
        </w:rPr>
        <w:t xml:space="preserve"> 2021; Wooldridge 2010)</w:t>
      </w:r>
      <w:r w:rsidR="00037819" w:rsidRPr="00BB7A30">
        <w:rPr>
          <w:rFonts w:ascii="Times New Roman" w:eastAsia="Calibri" w:hAnsi="Times New Roman" w:cs="Times New Roman"/>
          <w:sz w:val="24"/>
          <w:szCs w:val="24"/>
        </w:rPr>
        <w:fldChar w:fldCharType="end"/>
      </w:r>
      <w:r w:rsidR="00037819" w:rsidRPr="00BB7A30">
        <w:rPr>
          <w:rFonts w:ascii="Times New Roman" w:eastAsia="Calibri" w:hAnsi="Times New Roman" w:cs="Times New Roman"/>
          <w:color w:val="333333"/>
          <w:sz w:val="24"/>
          <w:szCs w:val="24"/>
        </w:rPr>
        <w:t>.</w:t>
      </w:r>
      <w:r w:rsidR="004F33AA" w:rsidRPr="00BB7A30">
        <w:rPr>
          <w:rFonts w:ascii="Times New Roman" w:eastAsia="Calibri" w:hAnsi="Times New Roman" w:cs="Times New Roman"/>
          <w:color w:val="333333"/>
          <w:sz w:val="24"/>
          <w:szCs w:val="24"/>
        </w:rPr>
        <w:t xml:space="preserve"> </w:t>
      </w:r>
    </w:p>
    <w:p w14:paraId="3EA971E1" w14:textId="7F25E02D" w:rsidR="00B0165F" w:rsidRDefault="00B0165F" w:rsidP="00222402">
      <w:pPr>
        <w:spacing w:before="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lastRenderedPageBreak/>
        <w:t xml:space="preserve">We can see how this plays out with our earlier example of endogeneity in a system where we wished to know the effect of nitrogen on plant biomass, but nitrogen itself was </w:t>
      </w:r>
      <w:r w:rsidR="00222402">
        <w:rPr>
          <w:rFonts w:ascii="Times New Roman" w:eastAsia="Calibri" w:hAnsi="Times New Roman" w:cs="Times New Roman"/>
          <w:color w:val="333333"/>
          <w:sz w:val="24"/>
          <w:szCs w:val="24"/>
        </w:rPr>
        <w:t>driven by</w:t>
      </w:r>
      <w:r>
        <w:rPr>
          <w:rFonts w:ascii="Times New Roman" w:eastAsia="Calibri" w:hAnsi="Times New Roman" w:cs="Times New Roman"/>
          <w:color w:val="333333"/>
          <w:sz w:val="24"/>
          <w:szCs w:val="24"/>
        </w:rPr>
        <w:t xml:space="preserve"> soil characteristics in different fields</w:t>
      </w:r>
      <w:r w:rsidR="00222402">
        <w:rPr>
          <w:rFonts w:ascii="Times New Roman" w:eastAsia="Calibri" w:hAnsi="Times New Roman" w:cs="Times New Roman"/>
          <w:color w:val="333333"/>
          <w:sz w:val="24"/>
          <w:szCs w:val="24"/>
        </w:rPr>
        <w:t xml:space="preserve"> which themselves also affected plant biomass</w:t>
      </w:r>
      <w:r>
        <w:rPr>
          <w:rFonts w:ascii="Times New Roman" w:eastAsia="Calibri" w:hAnsi="Times New Roman" w:cs="Times New Roman"/>
          <w:color w:val="333333"/>
          <w:sz w:val="24"/>
          <w:szCs w:val="24"/>
        </w:rPr>
        <w:t xml:space="preserve">. We could have created a model with nitrogen as our causal variable of interest influencing biomass and made field a random effect. This </w:t>
      </w:r>
      <w:r w:rsidR="00222402">
        <w:rPr>
          <w:rFonts w:ascii="Times New Roman" w:eastAsia="Calibri" w:hAnsi="Times New Roman" w:cs="Times New Roman"/>
          <w:color w:val="333333"/>
          <w:sz w:val="24"/>
          <w:szCs w:val="24"/>
        </w:rPr>
        <w:t xml:space="preserve">model </w:t>
      </w:r>
      <w:r>
        <w:rPr>
          <w:rFonts w:ascii="Times New Roman" w:eastAsia="Calibri" w:hAnsi="Times New Roman" w:cs="Times New Roman"/>
          <w:color w:val="333333"/>
          <w:sz w:val="24"/>
          <w:szCs w:val="24"/>
        </w:rPr>
        <w:t>would be result in an endogeneity problem</w:t>
      </w:r>
      <w:r w:rsidR="00222402">
        <w:rPr>
          <w:rFonts w:ascii="Times New Roman" w:eastAsia="Calibri" w:hAnsi="Times New Roman" w:cs="Times New Roman"/>
          <w:color w:val="333333"/>
          <w:sz w:val="24"/>
          <w:szCs w:val="24"/>
        </w:rPr>
        <w:t>, however</w:t>
      </w:r>
      <w:r>
        <w:rPr>
          <w:rFonts w:ascii="Times New Roman" w:eastAsia="Calibri" w:hAnsi="Times New Roman" w:cs="Times New Roman"/>
          <w:color w:val="333333"/>
          <w:sz w:val="24"/>
          <w:szCs w:val="24"/>
        </w:rPr>
        <w:t xml:space="preserve">. </w:t>
      </w:r>
      <w:r w:rsidR="00222402">
        <w:rPr>
          <w:rFonts w:ascii="Times New Roman" w:eastAsia="Calibri" w:hAnsi="Times New Roman" w:cs="Times New Roman"/>
          <w:color w:val="333333"/>
          <w:sz w:val="24"/>
          <w:szCs w:val="24"/>
        </w:rPr>
        <w:t>W</w:t>
      </w:r>
      <w:r>
        <w:rPr>
          <w:rFonts w:ascii="Times New Roman" w:eastAsia="Calibri" w:hAnsi="Times New Roman" w:cs="Times New Roman"/>
          <w:color w:val="333333"/>
          <w:sz w:val="24"/>
          <w:szCs w:val="24"/>
        </w:rPr>
        <w:t xml:space="preserve">hen we estimate the nitrogen effect, the effect of soils characteristics differing by fields </w:t>
      </w:r>
      <w:r w:rsidR="00222402">
        <w:rPr>
          <w:rFonts w:ascii="Times New Roman" w:eastAsia="Calibri" w:hAnsi="Times New Roman" w:cs="Times New Roman"/>
          <w:color w:val="333333"/>
          <w:sz w:val="24"/>
          <w:szCs w:val="24"/>
        </w:rPr>
        <w:t>would not be</w:t>
      </w:r>
      <w:r>
        <w:rPr>
          <w:rFonts w:ascii="Times New Roman" w:eastAsia="Calibri" w:hAnsi="Times New Roman" w:cs="Times New Roman"/>
          <w:color w:val="333333"/>
          <w:sz w:val="24"/>
          <w:szCs w:val="24"/>
        </w:rPr>
        <w:t xml:space="preserve"> accounted for</w:t>
      </w:r>
      <w:r w:rsidR="00222402">
        <w:rPr>
          <w:rFonts w:ascii="Times New Roman" w:eastAsia="Calibri" w:hAnsi="Times New Roman" w:cs="Times New Roman"/>
          <w:color w:val="333333"/>
          <w:sz w:val="24"/>
          <w:szCs w:val="24"/>
        </w:rPr>
        <w:t xml:space="preserve">, as in this model nitrogen is assumed to be exogenous </w:t>
      </w:r>
      <w:r w:rsidR="006C5B80">
        <w:rPr>
          <w:rFonts w:ascii="Times New Roman" w:eastAsia="Calibri" w:hAnsi="Times New Roman" w:cs="Times New Roman"/>
          <w:color w:val="333333"/>
          <w:sz w:val="24"/>
          <w:szCs w:val="24"/>
        </w:rPr>
        <w:t>despite it</w:t>
      </w:r>
      <w:r w:rsidR="00222402">
        <w:rPr>
          <w:rFonts w:ascii="Times New Roman" w:eastAsia="Calibri" w:hAnsi="Times New Roman" w:cs="Times New Roman"/>
          <w:color w:val="333333"/>
          <w:sz w:val="24"/>
          <w:szCs w:val="24"/>
        </w:rPr>
        <w:t xml:space="preserve"> actually being endogenous, affected by fields</w:t>
      </w:r>
      <w:r>
        <w:rPr>
          <w:rFonts w:ascii="Times New Roman" w:eastAsia="Calibri" w:hAnsi="Times New Roman" w:cs="Times New Roman"/>
          <w:color w:val="333333"/>
          <w:sz w:val="24"/>
          <w:szCs w:val="24"/>
        </w:rPr>
        <w:t xml:space="preserve">. </w:t>
      </w:r>
      <w:r w:rsidR="00222402">
        <w:rPr>
          <w:rFonts w:ascii="Times New Roman" w:eastAsia="Calibri" w:hAnsi="Times New Roman" w:cs="Times New Roman"/>
          <w:color w:val="333333"/>
          <w:sz w:val="24"/>
          <w:szCs w:val="24"/>
        </w:rPr>
        <w:t>N</w:t>
      </w:r>
      <w:r>
        <w:rPr>
          <w:rFonts w:ascii="Times New Roman" w:eastAsia="Calibri" w:hAnsi="Times New Roman" w:cs="Times New Roman"/>
          <w:color w:val="333333"/>
          <w:sz w:val="24"/>
          <w:szCs w:val="24"/>
        </w:rPr>
        <w:t>itrogen is correlated with the random effect</w:t>
      </w:r>
      <w:r w:rsidR="00222402">
        <w:rPr>
          <w:rFonts w:ascii="Times New Roman" w:eastAsia="Calibri" w:hAnsi="Times New Roman" w:cs="Times New Roman"/>
          <w:color w:val="333333"/>
          <w:sz w:val="24"/>
          <w:szCs w:val="24"/>
        </w:rPr>
        <w:t>, but this is not controlled for in the model</w:t>
      </w:r>
      <w:r>
        <w:rPr>
          <w:rFonts w:ascii="Times New Roman" w:eastAsia="Calibri" w:hAnsi="Times New Roman" w:cs="Times New Roman"/>
          <w:color w:val="333333"/>
          <w:sz w:val="24"/>
          <w:szCs w:val="24"/>
        </w:rPr>
        <w:t>. Any time a predictor is correlated with random effects</w:t>
      </w:r>
      <w:r w:rsidR="00222402">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a statistical model will have an endogeneity problem. </w:t>
      </w:r>
      <w:r w:rsidR="00222402">
        <w:rPr>
          <w:rFonts w:ascii="Times New Roman" w:eastAsia="Calibri" w:hAnsi="Times New Roman" w:cs="Times New Roman"/>
          <w:color w:val="333333"/>
          <w:sz w:val="24"/>
          <w:szCs w:val="24"/>
        </w:rPr>
        <w:t xml:space="preserve">It is a violation of the Random Effects Assumption. </w:t>
      </w:r>
    </w:p>
    <w:p w14:paraId="2461E06D" w14:textId="69512762" w:rsidR="00766C2E" w:rsidRPr="002C3801" w:rsidRDefault="00B0165F" w:rsidP="00F64F63">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Bringing this back to our snail and temperature example, in </w:t>
      </w:r>
      <w:r w:rsidR="00493202">
        <w:rPr>
          <w:rFonts w:ascii="Times New Roman" w:eastAsia="Calibri" w:hAnsi="Times New Roman" w:cs="Times New Roman"/>
          <w:color w:val="333333"/>
          <w:sz w:val="24"/>
          <w:szCs w:val="24"/>
          <w:highlight w:val="white"/>
        </w:rPr>
        <w:t>a mixed model in equation 3</w:t>
      </w:r>
      <w:r w:rsidR="00493202" w:rsidRPr="002C3801">
        <w:rPr>
          <w:rFonts w:ascii="Times New Roman" w:eastAsia="Calibri" w:hAnsi="Times New Roman" w:cs="Times New Roman"/>
          <w:color w:val="333333"/>
          <w:sz w:val="24"/>
          <w:szCs w:val="24"/>
          <w:highlight w:val="white"/>
        </w:rPr>
        <w:t>, the random effects of site</w:t>
      </w:r>
      <w:r w:rsidR="005049CD">
        <w:rPr>
          <w:rFonts w:ascii="Times New Roman" w:eastAsia="Calibri" w:hAnsi="Times New Roman" w:cs="Times New Roman"/>
          <w:color w:val="333333"/>
          <w:sz w:val="24"/>
          <w:szCs w:val="24"/>
          <w:highlight w:val="white"/>
        </w:rPr>
        <w:t xml:space="preserve"> </w:t>
      </w:r>
      <w:r w:rsidR="00493202" w:rsidRPr="002C3801">
        <w:rPr>
          <w:rFonts w:ascii="Times New Roman" w:eastAsia="Calibri" w:hAnsi="Times New Roman" w:cs="Times New Roman"/>
          <w:color w:val="333333"/>
          <w:sz w:val="24"/>
          <w:szCs w:val="24"/>
          <w:highlight w:val="white"/>
        </w:rPr>
        <w:t xml:space="preserve">are </w:t>
      </w:r>
      <w:r w:rsidR="00493202">
        <w:rPr>
          <w:rFonts w:ascii="Times New Roman" w:eastAsia="Calibri" w:hAnsi="Times New Roman" w:cs="Times New Roman"/>
          <w:color w:val="333333"/>
          <w:sz w:val="24"/>
          <w:szCs w:val="24"/>
          <w:highlight w:val="white"/>
        </w:rPr>
        <w:t xml:space="preserve">part of the error term and </w:t>
      </w:r>
      <w:r w:rsidR="00493202" w:rsidRPr="002C3801">
        <w:rPr>
          <w:rFonts w:ascii="Times New Roman" w:eastAsia="Calibri" w:hAnsi="Times New Roman" w:cs="Times New Roman"/>
          <w:color w:val="333333"/>
          <w:sz w:val="24"/>
          <w:szCs w:val="24"/>
          <w:highlight w:val="white"/>
        </w:rPr>
        <w:t xml:space="preserve">assumed to be uncorrelated with temperature </w:t>
      </w:r>
      <w:r w:rsidR="00493202">
        <w:rPr>
          <w:rFonts w:ascii="Times New Roman" w:eastAsia="Calibri" w:hAnsi="Times New Roman" w:cs="Times New Roman"/>
          <w:color w:val="333333"/>
          <w:sz w:val="24"/>
          <w:szCs w:val="24"/>
          <w:highlight w:val="white"/>
        </w:rPr>
        <w:t xml:space="preserve">for the random effects estimator to be </w:t>
      </w:r>
      <w:r w:rsidR="00493202" w:rsidRPr="002C3801">
        <w:rPr>
          <w:rFonts w:ascii="Times New Roman" w:eastAsia="Calibri" w:hAnsi="Times New Roman" w:cs="Times New Roman"/>
          <w:color w:val="333333"/>
          <w:sz w:val="24"/>
          <w:szCs w:val="24"/>
          <w:highlight w:val="white"/>
        </w:rPr>
        <w:t xml:space="preserve">unbiased </w:t>
      </w:r>
      <w:r w:rsidR="00493202" w:rsidRPr="002C3801">
        <w:rPr>
          <w:rFonts w:ascii="Times New Roman" w:hAnsi="Times New Roman" w:cs="Times New Roman"/>
          <w:sz w:val="24"/>
          <w:szCs w:val="24"/>
        </w:rPr>
        <w:fldChar w:fldCharType="begin"/>
      </w:r>
      <w:r w:rsidR="00493202">
        <w:rPr>
          <w:rFonts w:ascii="Times New Roman" w:hAnsi="Times New Roman" w:cs="Times New Roman"/>
          <w:sz w:val="24"/>
          <w:szCs w:val="24"/>
        </w:rPr>
        <w:instrText xml:space="preserve"> ADDIN ZOTERO_ITEM CSL_CITATION {"citationID":"l6m8RenQ","properties":{"formattedCitation":"(Schielzeth &amp; Nakagawa 2012; Wooldridge 2010)","plainCitation":"(Schielzeth &amp; Nakagawa 2012; Wooldridge 2010)","noteIndex":0},"citationItems":[{"id":12341,"uris":["http://zotero.org/users/1810851/items/FI9C5GJP"],"itemData":{"id":12341,"type":"book","ISBN":"0-262-29679-9","publisher":"MIT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rsidR="00493202" w:rsidRPr="002C3801">
        <w:rPr>
          <w:rFonts w:ascii="Times New Roman" w:hAnsi="Times New Roman" w:cs="Times New Roman"/>
          <w:sz w:val="24"/>
          <w:szCs w:val="24"/>
        </w:rPr>
        <w:fldChar w:fldCharType="separate"/>
      </w:r>
      <w:r w:rsidR="00493202">
        <w:rPr>
          <w:rFonts w:ascii="Times New Roman" w:hAnsi="Times New Roman" w:cs="Times New Roman"/>
          <w:sz w:val="24"/>
          <w:szCs w:val="24"/>
          <w:highlight w:val="white"/>
        </w:rPr>
        <w:t>(Schielzeth &amp; Nakagawa 2012; Wooldridge 2010)</w:t>
      </w:r>
      <w:r w:rsidR="00493202" w:rsidRPr="002C3801">
        <w:rPr>
          <w:rFonts w:ascii="Times New Roman" w:eastAsia="Calibri" w:hAnsi="Times New Roman" w:cs="Times New Roman"/>
          <w:color w:val="333333"/>
          <w:sz w:val="24"/>
          <w:szCs w:val="24"/>
          <w:highlight w:val="white"/>
        </w:rPr>
        <w:fldChar w:fldCharType="end"/>
      </w:r>
      <w:r w:rsidR="00493202" w:rsidRPr="002C3801">
        <w:rPr>
          <w:rFonts w:ascii="Times New Roman" w:eastAsia="Calibri" w:hAnsi="Times New Roman" w:cs="Times New Roman"/>
          <w:color w:val="333333"/>
          <w:sz w:val="24"/>
          <w:szCs w:val="24"/>
          <w:highlight w:val="white"/>
        </w:rPr>
        <w:t xml:space="preserve">. </w:t>
      </w:r>
      <w:r w:rsidR="00493202">
        <w:rPr>
          <w:rFonts w:ascii="Times New Roman" w:eastAsia="Calibri" w:hAnsi="Times New Roman" w:cs="Times New Roman"/>
          <w:color w:val="333333"/>
          <w:sz w:val="24"/>
          <w:szCs w:val="24"/>
        </w:rPr>
        <w:t xml:space="preserve"> </w:t>
      </w:r>
      <w:r w:rsidR="004F33AA" w:rsidRPr="002C3801">
        <w:rPr>
          <w:rFonts w:ascii="Times New Roman" w:eastAsia="Calibri" w:hAnsi="Times New Roman" w:cs="Times New Roman"/>
          <w:color w:val="333333"/>
          <w:sz w:val="24"/>
          <w:szCs w:val="24"/>
          <w:highlight w:val="white"/>
        </w:rPr>
        <w:t xml:space="preserve">In </w:t>
      </w:r>
      <w:r w:rsidR="00FA764F">
        <w:rPr>
          <w:rFonts w:ascii="Times New Roman" w:eastAsia="Calibri" w:hAnsi="Times New Roman" w:cs="Times New Roman"/>
          <w:color w:val="333333"/>
          <w:sz w:val="24"/>
          <w:szCs w:val="24"/>
          <w:highlight w:val="white"/>
        </w:rPr>
        <w:t>equation 3</w:t>
      </w:r>
      <w:r w:rsidR="004F33AA" w:rsidRPr="002C3801">
        <w:rPr>
          <w:rFonts w:ascii="Times New Roman" w:eastAsia="Calibri" w:hAnsi="Times New Roman" w:cs="Times New Roman"/>
          <w:color w:val="333333"/>
          <w:sz w:val="24"/>
          <w:szCs w:val="24"/>
          <w:highlight w:val="white"/>
        </w:rPr>
        <w:t xml:space="preserve">, while site is incorporated into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4F33AA" w:rsidRPr="002C3801">
        <w:rPr>
          <w:rFonts w:ascii="Times New Roman" w:eastAsia="Calibri" w:hAnsi="Times New Roman" w:cs="Times New Roman"/>
          <w:color w:val="333333"/>
          <w:sz w:val="24"/>
          <w:szCs w:val="24"/>
          <w:highlight w:val="white"/>
        </w:rPr>
        <w:t xml:space="preserve">  the </w:t>
      </w:r>
      <w:r w:rsidR="00FA764F">
        <w:rPr>
          <w:rFonts w:ascii="Times New Roman" w:eastAsia="Calibri" w:hAnsi="Times New Roman" w:cs="Times New Roman"/>
          <w:color w:val="333333"/>
          <w:sz w:val="24"/>
          <w:szCs w:val="24"/>
          <w:highlight w:val="white"/>
        </w:rPr>
        <w:t xml:space="preserve">effect of temperature on snails </w:t>
      </w:r>
      <w:r w:rsidR="004F33AA" w:rsidRPr="002C3801">
        <w:rPr>
          <w:rFonts w:ascii="Times New Roman" w:eastAsia="Calibri" w:hAnsi="Times New Roman" w:cs="Times New Roman"/>
          <w:color w:val="333333"/>
          <w:sz w:val="24"/>
          <w:szCs w:val="24"/>
          <w:highlight w:val="white"/>
        </w:rPr>
        <w:t xml:space="preserve">is not causally identified </w:t>
      </w:r>
      <w:r w:rsidR="00FA764F">
        <w:rPr>
          <w:rFonts w:ascii="Times New Roman" w:eastAsia="Calibri" w:hAnsi="Times New Roman" w:cs="Times New Roman"/>
          <w:color w:val="333333"/>
          <w:sz w:val="24"/>
          <w:szCs w:val="24"/>
          <w:highlight w:val="white"/>
        </w:rPr>
        <w:t xml:space="preserve">and this estimator is biased </w:t>
      </w:r>
      <w:r w:rsidR="004F33AA" w:rsidRPr="002C3801">
        <w:rPr>
          <w:rFonts w:ascii="Times New Roman" w:eastAsia="Calibri" w:hAnsi="Times New Roman" w:cs="Times New Roman"/>
          <w:color w:val="333333"/>
          <w:sz w:val="24"/>
          <w:szCs w:val="24"/>
          <w:highlight w:val="white"/>
        </w:rPr>
        <w:t xml:space="preserve">due to the violation of the </w:t>
      </w:r>
      <w:r w:rsidR="004F33AA" w:rsidRPr="005F60E2">
        <w:rPr>
          <w:rFonts w:ascii="Times New Roman" w:eastAsia="Calibri" w:hAnsi="Times New Roman" w:cs="Times New Roman"/>
          <w:bCs/>
          <w:color w:val="333333"/>
          <w:sz w:val="24"/>
          <w:szCs w:val="24"/>
          <w:highlight w:val="white"/>
        </w:rPr>
        <w:t>Random Effects Assumption</w:t>
      </w:r>
      <w:r w:rsidR="00FA764F">
        <w:rPr>
          <w:rFonts w:ascii="Times New Roman" w:eastAsia="Calibri" w:hAnsi="Times New Roman" w:cs="Times New Roman"/>
          <w:bCs/>
          <w:color w:val="333333"/>
          <w:sz w:val="24"/>
          <w:szCs w:val="24"/>
          <w:highlight w:val="white"/>
        </w:rPr>
        <w:t xml:space="preserve">; in short, estimates of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rPr>
              <m:t>1</m:t>
            </m:r>
          </m:sub>
        </m:sSub>
      </m:oMath>
      <w:r w:rsidR="00FA764F">
        <w:rPr>
          <w:rFonts w:ascii="Times New Roman" w:eastAsia="Calibri" w:hAnsi="Times New Roman" w:cs="Times New Roman"/>
          <w:color w:val="333333"/>
          <w:sz w:val="24"/>
          <w:szCs w:val="24"/>
          <w:highlight w:val="white"/>
        </w:rPr>
        <w:t xml:space="preserve"> will be wrong.</w:t>
      </w:r>
    </w:p>
    <w:p w14:paraId="59EB7642" w14:textId="40B4C57A" w:rsidR="00766C2E" w:rsidRDefault="00493202"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highlight w:val="white"/>
        </w:rPr>
        <w:t xml:space="preserve">The case we describe above will be </w:t>
      </w:r>
      <w:r w:rsidR="00532571">
        <w:rPr>
          <w:rFonts w:ascii="Times New Roman" w:eastAsia="Calibri" w:hAnsi="Times New Roman" w:cs="Times New Roman"/>
          <w:color w:val="333333"/>
          <w:sz w:val="24"/>
          <w:szCs w:val="24"/>
          <w:highlight w:val="white"/>
        </w:rPr>
        <w:t xml:space="preserve">common in many ecological </w:t>
      </w:r>
      <w:r>
        <w:rPr>
          <w:rFonts w:ascii="Times New Roman" w:eastAsia="Calibri" w:hAnsi="Times New Roman" w:cs="Times New Roman"/>
          <w:color w:val="333333"/>
          <w:sz w:val="24"/>
          <w:szCs w:val="24"/>
          <w:highlight w:val="white"/>
        </w:rPr>
        <w:t>analyses when</w:t>
      </w:r>
      <w:r w:rsidR="0053257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 xml:space="preserve"> causal variable of interest varies at the site level in a way that is confounded with other drivers</w:t>
      </w:r>
      <w:r w:rsidR="00693F06">
        <w:rPr>
          <w:rFonts w:ascii="Times New Roman" w:eastAsia="Calibri" w:hAnsi="Times New Roman" w:cs="Times New Roman"/>
          <w:color w:val="333333"/>
          <w:sz w:val="24"/>
          <w:szCs w:val="24"/>
          <w:highlight w:val="white"/>
        </w:rPr>
        <w:t xml:space="preserve"> occurring at the site level, i.e.</w:t>
      </w:r>
      <w:r w:rsidR="00962049">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x</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ij</m:t>
            </m:r>
          </m:sub>
        </m:sSub>
      </m:oMath>
      <w:r w:rsidR="00693F06"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u</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w:t>
      </w:r>
      <w:r w:rsidR="00693F06">
        <w:rPr>
          <w:rFonts w:ascii="Times New Roman" w:eastAsia="Calibri" w:hAnsi="Times New Roman" w:cs="Times New Roman"/>
          <w:color w:val="333333"/>
          <w:sz w:val="24"/>
          <w:szCs w:val="24"/>
          <w:highlight w:val="white"/>
        </w:rPr>
        <w:t>are correlated</w:t>
      </w:r>
      <w:r w:rsidR="00D37C0F">
        <w:rPr>
          <w:rFonts w:ascii="Times New Roman" w:eastAsia="Calibri" w:hAnsi="Times New Roman" w:cs="Times New Roman"/>
          <w:color w:val="333333"/>
          <w:sz w:val="24"/>
          <w:szCs w:val="24"/>
          <w:highlight w:val="white"/>
        </w:rPr>
        <w:t>.</w:t>
      </w:r>
      <w:r w:rsidR="00693F06">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This </w:t>
      </w:r>
      <w:r w:rsidR="00E16520">
        <w:rPr>
          <w:rFonts w:ascii="Times New Roman" w:eastAsia="Calibri" w:hAnsi="Times New Roman" w:cs="Times New Roman"/>
          <w:color w:val="333333"/>
          <w:sz w:val="24"/>
          <w:szCs w:val="24"/>
          <w:highlight w:val="white"/>
        </w:rPr>
        <w:t xml:space="preserve">correlation </w:t>
      </w:r>
      <w:r w:rsidR="001A5AD4">
        <w:rPr>
          <w:rFonts w:ascii="Times New Roman" w:eastAsia="Calibri" w:hAnsi="Times New Roman" w:cs="Times New Roman"/>
          <w:color w:val="333333"/>
          <w:sz w:val="24"/>
          <w:szCs w:val="24"/>
          <w:highlight w:val="white"/>
        </w:rPr>
        <w:t>violates</w:t>
      </w:r>
      <w:r w:rsidR="00693F06">
        <w:rPr>
          <w:rFonts w:ascii="Times New Roman" w:eastAsia="Calibri" w:hAnsi="Times New Roman" w:cs="Times New Roman"/>
          <w:color w:val="333333"/>
          <w:sz w:val="24"/>
          <w:szCs w:val="24"/>
          <w:highlight w:val="white"/>
        </w:rPr>
        <w:t xml:space="preserve"> of</w:t>
      </w:r>
      <w:r w:rsidR="00037819" w:rsidRPr="002C3801">
        <w:rPr>
          <w:rFonts w:ascii="Times New Roman" w:eastAsia="Calibri" w:hAnsi="Times New Roman" w:cs="Times New Roman"/>
          <w:color w:val="333333"/>
          <w:sz w:val="24"/>
          <w:szCs w:val="24"/>
          <w:highlight w:val="white"/>
        </w:rPr>
        <w:t xml:space="preserve"> the </w:t>
      </w:r>
      <w:r w:rsidR="00693F06">
        <w:rPr>
          <w:rFonts w:ascii="Times New Roman" w:eastAsia="Calibri" w:hAnsi="Times New Roman" w:cs="Times New Roman"/>
          <w:color w:val="333333"/>
          <w:sz w:val="24"/>
          <w:szCs w:val="24"/>
          <w:highlight w:val="white"/>
        </w:rPr>
        <w:t>Random Effects Assumption</w:t>
      </w:r>
      <w:r w:rsidR="001A5AD4">
        <w:rPr>
          <w:rFonts w:ascii="Times New Roman" w:eastAsia="Calibri" w:hAnsi="Times New Roman" w:cs="Times New Roman"/>
          <w:color w:val="333333"/>
          <w:sz w:val="24"/>
          <w:szCs w:val="24"/>
          <w:highlight w:val="white"/>
        </w:rPr>
        <w:t xml:space="preserve"> such that a random effects estimator will be biased. </w:t>
      </w:r>
    </w:p>
    <w:p w14:paraId="242B9950" w14:textId="77777777" w:rsidR="00CB2E26" w:rsidRDefault="00CB2E26" w:rsidP="00F64F63">
      <w:pPr>
        <w:shd w:val="clear" w:color="auto" w:fill="FFFFFF"/>
        <w:spacing w:after="160" w:line="360" w:lineRule="auto"/>
        <w:rPr>
          <w:rFonts w:ascii="Times New Roman" w:eastAsia="Calibri" w:hAnsi="Times New Roman" w:cs="Times New Roman"/>
          <w:color w:val="333333"/>
          <w:sz w:val="24"/>
          <w:szCs w:val="24"/>
        </w:rPr>
      </w:pPr>
    </w:p>
    <w:p w14:paraId="1E6B68F3" w14:textId="0E49AE65"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rPr>
        <w:lastRenderedPageBreak/>
        <w:drawing>
          <wp:inline distT="0" distB="0" distL="0" distR="0" wp14:anchorId="47E2BC68" wp14:editId="2FD4416B">
            <wp:extent cx="5943600" cy="3126105"/>
            <wp:effectExtent l="0" t="0" r="0" b="0"/>
            <wp:docPr id="136437833" name="Picture 1" descr="A picture containing circle, moon, astronom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833" name="Picture 1" descr="A picture containing circle, moon, astronomy&#10;&#10;Description automatically generated"/>
                    <pic:cNvPicPr/>
                  </pic:nvPicPr>
                  <pic:blipFill>
                    <a:blip r:embed="rId21"/>
                    <a:stretch>
                      <a:fillRect/>
                    </a:stretch>
                  </pic:blipFill>
                  <pic:spPr>
                    <a:xfrm>
                      <a:off x="0" y="0"/>
                      <a:ext cx="5943600" cy="3126105"/>
                    </a:xfrm>
                    <a:prstGeom prst="rect">
                      <a:avLst/>
                    </a:prstGeom>
                  </pic:spPr>
                </pic:pic>
              </a:graphicData>
            </a:graphic>
          </wp:inline>
        </w:drawing>
      </w:r>
    </w:p>
    <w:p w14:paraId="7D6AC890" w14:textId="11930DE3" w:rsidR="003951B3" w:rsidRPr="003951B3" w:rsidRDefault="003951B3" w:rsidP="003951B3">
      <w:pPr>
        <w:pStyle w:val="Caption"/>
        <w:rPr>
          <w:rFonts w:ascii="Times New Roman" w:eastAsia="Calibri" w:hAnsi="Times New Roman" w:cs="Times New Roman"/>
          <w:i w:val="0"/>
          <w:iCs w:val="0"/>
          <w:color w:val="000000" w:themeColor="text1"/>
          <w:sz w:val="24"/>
          <w:szCs w:val="24"/>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5</w:t>
      </w:r>
      <w:r w:rsidRPr="003951B3">
        <w:rPr>
          <w:b/>
          <w:bCs/>
          <w:i w:val="0"/>
          <w:iCs w:val="0"/>
          <w:color w:val="000000" w:themeColor="text1"/>
        </w:rPr>
        <w:fldChar w:fldCharType="end"/>
      </w:r>
      <w:r w:rsidRPr="003951B3">
        <w:rPr>
          <w:b/>
          <w:bCs/>
          <w:i w:val="0"/>
          <w:iCs w:val="0"/>
          <w:color w:val="000000" w:themeColor="text1"/>
          <w:lang w:val="en-US"/>
        </w:rPr>
        <w:t>.</w:t>
      </w:r>
      <w:r w:rsidRPr="003951B3">
        <w:rPr>
          <w:i w:val="0"/>
          <w:iCs w:val="0"/>
          <w:color w:val="000000" w:themeColor="text1"/>
          <w:lang w:val="en-US"/>
        </w:rPr>
        <w:t xml:space="preserve"> </w:t>
      </w:r>
      <w:r w:rsidRPr="00925DDB">
        <w:rPr>
          <w:b/>
          <w:bCs/>
          <w:i w:val="0"/>
          <w:iCs w:val="0"/>
          <w:color w:val="000000" w:themeColor="text1"/>
        </w:rPr>
        <w:t>The system assumed</w:t>
      </w:r>
      <w:r w:rsidR="001A456B" w:rsidRPr="00925DDB">
        <w:rPr>
          <w:b/>
          <w:bCs/>
          <w:i w:val="0"/>
          <w:iCs w:val="0"/>
          <w:color w:val="000000" w:themeColor="text1"/>
        </w:rPr>
        <w:t xml:space="preserve"> to be</w:t>
      </w:r>
      <w:r w:rsidRPr="00925DDB">
        <w:rPr>
          <w:b/>
          <w:bCs/>
          <w:i w:val="0"/>
          <w:iCs w:val="0"/>
          <w:color w:val="000000" w:themeColor="text1"/>
        </w:rPr>
        <w:t xml:space="preserve"> underlying a mixed </w:t>
      </w:r>
      <w:commentRangeStart w:id="32"/>
      <w:r w:rsidRPr="00925DDB">
        <w:rPr>
          <w:b/>
          <w:bCs/>
          <w:i w:val="0"/>
          <w:iCs w:val="0"/>
          <w:color w:val="000000" w:themeColor="text1"/>
        </w:rPr>
        <w:t>model (A) versus the</w:t>
      </w:r>
      <w:r w:rsidR="001A456B" w:rsidRPr="00925DDB">
        <w:rPr>
          <w:b/>
          <w:bCs/>
          <w:i w:val="0"/>
          <w:iCs w:val="0"/>
          <w:color w:val="000000" w:themeColor="text1"/>
        </w:rPr>
        <w:t xml:space="preserve"> true</w:t>
      </w:r>
      <w:r w:rsidRPr="00925DDB">
        <w:rPr>
          <w:b/>
          <w:bCs/>
          <w:i w:val="0"/>
          <w:iCs w:val="0"/>
          <w:color w:val="000000" w:themeColor="text1"/>
        </w:rPr>
        <w:t xml:space="preserve"> system </w:t>
      </w:r>
      <w:r w:rsidR="001A456B" w:rsidRPr="00925DDB">
        <w:rPr>
          <w:b/>
          <w:bCs/>
          <w:i w:val="0"/>
          <w:iCs w:val="0"/>
          <w:color w:val="000000" w:themeColor="text1"/>
        </w:rPr>
        <w:t>in</w:t>
      </w:r>
      <w:r w:rsidRPr="00925DDB">
        <w:rPr>
          <w:b/>
          <w:bCs/>
          <w:i w:val="0"/>
          <w:iCs w:val="0"/>
          <w:color w:val="000000" w:themeColor="text1"/>
        </w:rPr>
        <w:t xml:space="preserve"> (B</w:t>
      </w:r>
      <w:r w:rsidRPr="003951B3">
        <w:rPr>
          <w:i w:val="0"/>
          <w:iCs w:val="0"/>
          <w:color w:val="000000" w:themeColor="text1"/>
        </w:rPr>
        <w:t>).</w:t>
      </w:r>
      <w:r w:rsidR="001A456B">
        <w:rPr>
          <w:i w:val="0"/>
          <w:iCs w:val="0"/>
          <w:color w:val="000000" w:themeColor="text1"/>
        </w:rPr>
        <w:t xml:space="preserve"> </w:t>
      </w:r>
      <w:commentRangeEnd w:id="32"/>
      <w:r w:rsidR="00E131C9">
        <w:rPr>
          <w:rStyle w:val="CommentReference"/>
          <w:i w:val="0"/>
          <w:iCs w:val="0"/>
          <w:color w:val="auto"/>
        </w:rPr>
        <w:commentReference w:id="32"/>
      </w:r>
      <w:r w:rsidR="00925DDB">
        <w:rPr>
          <w:i w:val="0"/>
          <w:iCs w:val="0"/>
          <w:color w:val="000000" w:themeColor="text1"/>
        </w:rPr>
        <w:t>The</w:t>
      </w:r>
      <w:r w:rsidRPr="003951B3">
        <w:rPr>
          <w:i w:val="0"/>
          <w:iCs w:val="0"/>
          <w:color w:val="000000" w:themeColor="text1"/>
        </w:rPr>
        <w:t xml:space="preserve"> mixed model </w:t>
      </w:r>
      <w:r w:rsidR="00925DDB">
        <w:rPr>
          <w:i w:val="0"/>
          <w:iCs w:val="0"/>
          <w:color w:val="000000" w:themeColor="text1"/>
        </w:rPr>
        <w:t xml:space="preserve">(A) assumes that there are no site-level drivers of temperature. Thus, it </w:t>
      </w:r>
      <w:r w:rsidRPr="003951B3">
        <w:rPr>
          <w:i w:val="0"/>
          <w:iCs w:val="0"/>
          <w:color w:val="000000" w:themeColor="text1"/>
        </w:rPr>
        <w:t>does not account for the correlation between site and temperature</w:t>
      </w:r>
      <w:r w:rsidR="00925DDB">
        <w:rPr>
          <w:i w:val="0"/>
          <w:iCs w:val="0"/>
          <w:color w:val="000000" w:themeColor="text1"/>
        </w:rPr>
        <w:t>.</w:t>
      </w:r>
      <w:r w:rsidR="00925DDB" w:rsidRPr="003951B3">
        <w:rPr>
          <w:i w:val="0"/>
          <w:iCs w:val="0"/>
          <w:color w:val="000000" w:themeColor="text1"/>
        </w:rPr>
        <w:t xml:space="preserve"> </w:t>
      </w:r>
      <w:r w:rsidR="00925DDB">
        <w:rPr>
          <w:i w:val="0"/>
          <w:iCs w:val="0"/>
          <w:color w:val="000000" w:themeColor="text1"/>
        </w:rPr>
        <w:t>Thus</w:t>
      </w:r>
      <w:r w:rsidRPr="003951B3">
        <w:rPr>
          <w:i w:val="0"/>
          <w:iCs w:val="0"/>
          <w:color w:val="000000" w:themeColor="text1"/>
        </w:rPr>
        <w:t>, the effect of temperature on snails is confounded by any correlated site-level drivers that correlate with temperature at the site level.</w:t>
      </w:r>
      <w:r w:rsidR="00925DDB">
        <w:rPr>
          <w:i w:val="0"/>
          <w:iCs w:val="0"/>
          <w:color w:val="000000" w:themeColor="text1"/>
        </w:rPr>
        <w:t xml:space="preserve"> This contrasts with the actual system (B) in which temperature is determined by both site-level drivers and non-site-level temperature drivers. This difference between A and B is what leads to bias in coefficients from a mixed </w:t>
      </w:r>
      <w:r w:rsidR="00946227">
        <w:rPr>
          <w:i w:val="0"/>
          <w:iCs w:val="0"/>
          <w:color w:val="000000" w:themeColor="text1"/>
        </w:rPr>
        <w:t xml:space="preserve">effects </w:t>
      </w:r>
      <w:r w:rsidR="00925DDB">
        <w:rPr>
          <w:i w:val="0"/>
          <w:iCs w:val="0"/>
          <w:color w:val="000000" w:themeColor="text1"/>
        </w:rPr>
        <w:t xml:space="preserve">model. </w:t>
      </w:r>
    </w:p>
    <w:p w14:paraId="0C839979" w14:textId="5726D54D" w:rsidR="00F5068D" w:rsidRPr="002C3801" w:rsidRDefault="00037819" w:rsidP="00A956D0">
      <w:pPr>
        <w:shd w:val="clear" w:color="auto" w:fill="FFFFFF"/>
        <w:spacing w:after="160" w:line="360" w:lineRule="auto"/>
        <w:ind w:firstLine="720"/>
        <w:rPr>
          <w:rFonts w:ascii="Times New Roman" w:eastAsia="Calibri" w:hAnsi="Times New Roman" w:cs="Times New Roman"/>
          <w:color w:val="000000" w:themeColor="text1"/>
          <w:sz w:val="24"/>
          <w:szCs w:val="24"/>
        </w:rPr>
      </w:pPr>
      <w:r w:rsidRPr="002C3801">
        <w:rPr>
          <w:rFonts w:ascii="Times New Roman" w:eastAsia="Calibri" w:hAnsi="Times New Roman" w:cs="Times New Roman"/>
          <w:color w:val="333333"/>
          <w:sz w:val="24"/>
          <w:szCs w:val="24"/>
          <w:highlight w:val="white"/>
        </w:rPr>
        <w:t xml:space="preserve">We can see more clearly how a mixed </w:t>
      </w:r>
      <w:r w:rsidR="007256ED">
        <w:rPr>
          <w:rFonts w:ascii="Times New Roman" w:eastAsia="Calibri" w:hAnsi="Times New Roman" w:cs="Times New Roman"/>
          <w:color w:val="333333"/>
          <w:sz w:val="24"/>
          <w:szCs w:val="24"/>
          <w:highlight w:val="white"/>
        </w:rPr>
        <w:t>effect</w:t>
      </w:r>
      <w:r w:rsidR="00E96206">
        <w:rPr>
          <w:rFonts w:ascii="Times New Roman" w:eastAsia="Calibri" w:hAnsi="Times New Roman" w:cs="Times New Roman"/>
          <w:color w:val="333333"/>
          <w:sz w:val="24"/>
          <w:szCs w:val="24"/>
          <w:highlight w:val="white"/>
        </w:rPr>
        <w:t>s</w:t>
      </w:r>
      <w:r w:rsidR="007256ED">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model would violate the </w:t>
      </w:r>
      <w:r w:rsidR="00D37B5F">
        <w:rPr>
          <w:rFonts w:ascii="Times New Roman" w:eastAsia="Calibri" w:hAnsi="Times New Roman" w:cs="Times New Roman"/>
          <w:color w:val="333333"/>
          <w:sz w:val="24"/>
          <w:szCs w:val="24"/>
          <w:highlight w:val="white"/>
        </w:rPr>
        <w:t>R</w:t>
      </w:r>
      <w:r w:rsidRPr="002C3801">
        <w:rPr>
          <w:rFonts w:ascii="Times New Roman" w:eastAsia="Calibri" w:hAnsi="Times New Roman" w:cs="Times New Roman"/>
          <w:color w:val="333333"/>
          <w:sz w:val="24"/>
          <w:szCs w:val="24"/>
          <w:highlight w:val="white"/>
        </w:rPr>
        <w:t xml:space="preserve">andom </w:t>
      </w:r>
      <w:r w:rsidR="00D37B5F">
        <w:rPr>
          <w:rFonts w:ascii="Times New Roman" w:eastAsia="Calibri" w:hAnsi="Times New Roman" w:cs="Times New Roman"/>
          <w:color w:val="333333"/>
          <w:sz w:val="24"/>
          <w:szCs w:val="24"/>
          <w:highlight w:val="white"/>
        </w:rPr>
        <w:t>E</w:t>
      </w:r>
      <w:r w:rsidRPr="002C3801">
        <w:rPr>
          <w:rFonts w:ascii="Times New Roman" w:eastAsia="Calibri" w:hAnsi="Times New Roman" w:cs="Times New Roman"/>
          <w:color w:val="333333"/>
          <w:sz w:val="24"/>
          <w:szCs w:val="24"/>
          <w:highlight w:val="white"/>
        </w:rPr>
        <w:t xml:space="preserve">ffects </w:t>
      </w:r>
      <w:r w:rsidR="00D37B5F">
        <w:rPr>
          <w:rFonts w:ascii="Times New Roman" w:eastAsia="Calibri" w:hAnsi="Times New Roman" w:cs="Times New Roman"/>
          <w:color w:val="333333"/>
          <w:sz w:val="24"/>
          <w:szCs w:val="24"/>
          <w:highlight w:val="white"/>
        </w:rPr>
        <w:t>A</w:t>
      </w:r>
      <w:r w:rsidRPr="002C3801">
        <w:rPr>
          <w:rFonts w:ascii="Times New Roman" w:eastAsia="Calibri" w:hAnsi="Times New Roman" w:cs="Times New Roman"/>
          <w:color w:val="333333"/>
          <w:sz w:val="24"/>
          <w:szCs w:val="24"/>
          <w:highlight w:val="white"/>
        </w:rPr>
        <w:t xml:space="preserve">ssumption using a </w:t>
      </w:r>
      <w:r w:rsidR="00CF13B3">
        <w:rPr>
          <w:rFonts w:ascii="Times New Roman" w:eastAsia="Calibri" w:hAnsi="Times New Roman" w:cs="Times New Roman"/>
          <w:color w:val="333333"/>
          <w:sz w:val="24"/>
          <w:szCs w:val="24"/>
          <w:highlight w:val="white"/>
        </w:rPr>
        <w:t>causal</w:t>
      </w:r>
      <w:r w:rsidR="00CF13B3"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diagram in Figure 5a. In essence, site effects here are site-level residuals drawn from a normal distribution. They represent </w:t>
      </w:r>
      <w:r w:rsidR="00134FF2" w:rsidRPr="002C3801">
        <w:rPr>
          <w:rFonts w:ascii="Times New Roman" w:eastAsia="Calibri" w:hAnsi="Times New Roman" w:cs="Times New Roman"/>
          <w:color w:val="333333"/>
          <w:sz w:val="24"/>
          <w:szCs w:val="24"/>
          <w:highlight w:val="white"/>
        </w:rPr>
        <w:t>all other</w:t>
      </w:r>
      <w:r w:rsidRPr="002C3801">
        <w:rPr>
          <w:rFonts w:ascii="Times New Roman" w:eastAsia="Calibri" w:hAnsi="Times New Roman" w:cs="Times New Roman"/>
          <w:color w:val="333333"/>
          <w:sz w:val="24"/>
          <w:szCs w:val="24"/>
          <w:highlight w:val="white"/>
        </w:rPr>
        <w:t xml:space="preserve"> abiotic and biotic forces happening at the site level, but they also </w:t>
      </w:r>
      <w:r w:rsidR="002C5951">
        <w:rPr>
          <w:rFonts w:ascii="Times New Roman" w:eastAsia="Calibri" w:hAnsi="Times New Roman" w:cs="Times New Roman"/>
          <w:color w:val="333333"/>
          <w:sz w:val="24"/>
          <w:szCs w:val="24"/>
          <w:highlight w:val="white"/>
        </w:rPr>
        <w:t xml:space="preserve">are </w:t>
      </w:r>
      <w:r w:rsidRPr="002C3801">
        <w:rPr>
          <w:rFonts w:ascii="Times New Roman" w:eastAsia="Calibri" w:hAnsi="Times New Roman" w:cs="Times New Roman"/>
          <w:color w:val="333333"/>
          <w:sz w:val="24"/>
          <w:szCs w:val="24"/>
          <w:highlight w:val="white"/>
        </w:rPr>
        <w:t>assume</w:t>
      </w:r>
      <w:r w:rsidR="002C5951">
        <w:rPr>
          <w:rFonts w:ascii="Times New Roman" w:eastAsia="Calibri" w:hAnsi="Times New Roman" w:cs="Times New Roman"/>
          <w:color w:val="333333"/>
          <w:sz w:val="24"/>
          <w:szCs w:val="24"/>
          <w:highlight w:val="white"/>
        </w:rPr>
        <w:t>d to</w:t>
      </w:r>
      <w:r w:rsidRPr="002C3801">
        <w:rPr>
          <w:rFonts w:ascii="Times New Roman" w:eastAsia="Calibri" w:hAnsi="Times New Roman" w:cs="Times New Roman"/>
          <w:color w:val="333333"/>
          <w:sz w:val="24"/>
          <w:szCs w:val="24"/>
          <w:highlight w:val="white"/>
        </w:rPr>
        <w:t xml:space="preserve"> all </w:t>
      </w:r>
      <w:r w:rsidR="002C5951">
        <w:rPr>
          <w:rFonts w:ascii="Times New Roman" w:eastAsia="Calibri" w:hAnsi="Times New Roman" w:cs="Times New Roman"/>
          <w:color w:val="333333"/>
          <w:sz w:val="24"/>
          <w:szCs w:val="24"/>
          <w:highlight w:val="white"/>
        </w:rPr>
        <w:t>be</w:t>
      </w:r>
      <w:r w:rsidRPr="002C3801">
        <w:rPr>
          <w:rFonts w:ascii="Times New Roman" w:eastAsia="Calibri" w:hAnsi="Times New Roman" w:cs="Times New Roman"/>
          <w:color w:val="333333"/>
          <w:sz w:val="24"/>
          <w:szCs w:val="24"/>
          <w:highlight w:val="white"/>
        </w:rPr>
        <w:t xml:space="preserve"> uncorrelated with temperature at the site level. However, given the information in Figure 3, we know that this is not accurate</w:t>
      </w:r>
      <w:r w:rsidR="00154B0C">
        <w:rPr>
          <w:rFonts w:ascii="Times New Roman" w:eastAsia="Calibri" w:hAnsi="Times New Roman" w:cs="Times New Roman"/>
          <w:color w:val="333333"/>
          <w:sz w:val="24"/>
          <w:szCs w:val="24"/>
          <w:highlight w:val="white"/>
        </w:rPr>
        <w:t>, so</w:t>
      </w:r>
      <w:r w:rsidRPr="002C3801">
        <w:rPr>
          <w:rFonts w:ascii="Times New Roman" w:eastAsia="Calibri" w:hAnsi="Times New Roman" w:cs="Times New Roman"/>
          <w:color w:val="333333"/>
          <w:sz w:val="24"/>
          <w:szCs w:val="24"/>
          <w:highlight w:val="white"/>
        </w:rPr>
        <w:t xml:space="preserve"> the key assumption for an unbiased estimator is violated. If we were to take a step back and think about our </w:t>
      </w:r>
      <w:r w:rsidR="005A10CB">
        <w:rPr>
          <w:rFonts w:ascii="Times New Roman" w:eastAsia="Calibri" w:hAnsi="Times New Roman" w:cs="Times New Roman"/>
          <w:color w:val="333333"/>
          <w:sz w:val="24"/>
          <w:szCs w:val="24"/>
          <w:highlight w:val="white"/>
        </w:rPr>
        <w:t xml:space="preserve">analysis </w:t>
      </w:r>
      <w:r w:rsidRPr="002C3801">
        <w:rPr>
          <w:rFonts w:ascii="Times New Roman" w:eastAsia="Calibri" w:hAnsi="Times New Roman" w:cs="Times New Roman"/>
          <w:color w:val="333333"/>
          <w:sz w:val="24"/>
          <w:szCs w:val="24"/>
          <w:highlight w:val="white"/>
        </w:rPr>
        <w:t xml:space="preserve">goals and our causal understanding, again representing unmeasured quantities in ellipses, what we </w:t>
      </w:r>
      <w:r w:rsidR="00560D43" w:rsidRPr="002C3801">
        <w:rPr>
          <w:rFonts w:ascii="Times New Roman" w:eastAsia="Calibri" w:hAnsi="Times New Roman" w:cs="Times New Roman"/>
          <w:color w:val="333333"/>
          <w:sz w:val="24"/>
          <w:szCs w:val="24"/>
          <w:highlight w:val="white"/>
        </w:rPr>
        <w:t>have</w:t>
      </w:r>
      <w:r w:rsidRPr="002C3801">
        <w:rPr>
          <w:rFonts w:ascii="Times New Roman" w:eastAsia="Calibri" w:hAnsi="Times New Roman" w:cs="Times New Roman"/>
          <w:color w:val="333333"/>
          <w:sz w:val="24"/>
          <w:szCs w:val="24"/>
          <w:highlight w:val="white"/>
        </w:rPr>
        <w:t xml:space="preserve"> is more like Figure 5b. Here</w:t>
      </w:r>
      <w:r w:rsidR="006F08F6">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while a random site effect would be wonderful in terms of </w:t>
      </w:r>
      <w:r w:rsidR="00134FF2" w:rsidRPr="002C3801">
        <w:rPr>
          <w:rFonts w:ascii="Times New Roman" w:eastAsia="Calibri" w:hAnsi="Times New Roman" w:cs="Times New Roman"/>
          <w:color w:val="333333"/>
          <w:sz w:val="24"/>
          <w:szCs w:val="24"/>
          <w:highlight w:val="white"/>
        </w:rPr>
        <w:t>all</w:t>
      </w:r>
      <w:r w:rsidRPr="002C3801">
        <w:rPr>
          <w:rFonts w:ascii="Times New Roman" w:eastAsia="Calibri" w:hAnsi="Times New Roman" w:cs="Times New Roman"/>
          <w:color w:val="333333"/>
          <w:sz w:val="24"/>
          <w:szCs w:val="24"/>
          <w:highlight w:val="white"/>
        </w:rPr>
        <w:t xml:space="preserve"> the benefits discussed above, we would need to remove the effects of site-level confounders </w:t>
      </w:r>
      <w:r w:rsidR="00FE690E" w:rsidRPr="002C3801">
        <w:rPr>
          <w:rFonts w:ascii="Times New Roman" w:eastAsia="Calibri" w:hAnsi="Times New Roman" w:cs="Times New Roman"/>
          <w:color w:val="333333"/>
          <w:sz w:val="24"/>
          <w:szCs w:val="24"/>
          <w:highlight w:val="white"/>
        </w:rPr>
        <w:t>to</w:t>
      </w:r>
      <w:r w:rsidRPr="002C3801">
        <w:rPr>
          <w:rFonts w:ascii="Times New Roman" w:eastAsia="Calibri" w:hAnsi="Times New Roman" w:cs="Times New Roman"/>
          <w:color w:val="333333"/>
          <w:sz w:val="24"/>
          <w:szCs w:val="24"/>
          <w:highlight w:val="white"/>
        </w:rPr>
        <w:t xml:space="preserve"> use it</w:t>
      </w:r>
      <w:r w:rsidR="006F08F6">
        <w:rPr>
          <w:rFonts w:ascii="Times New Roman" w:eastAsia="Calibri" w:hAnsi="Times New Roman" w:cs="Times New Roman"/>
          <w:color w:val="333333"/>
          <w:sz w:val="24"/>
          <w:szCs w:val="24"/>
          <w:highlight w:val="white"/>
        </w:rPr>
        <w:t xml:space="preserve"> – which is not done </w:t>
      </w:r>
      <w:r w:rsidRPr="002C3801">
        <w:rPr>
          <w:rFonts w:ascii="Times New Roman" w:eastAsia="Calibri" w:hAnsi="Times New Roman" w:cs="Times New Roman"/>
          <w:color w:val="333333"/>
          <w:sz w:val="24"/>
          <w:szCs w:val="24"/>
          <w:highlight w:val="white"/>
        </w:rPr>
        <w:t xml:space="preserve">with the mixed </w:t>
      </w:r>
      <w:r w:rsidR="00CB31CC">
        <w:rPr>
          <w:rFonts w:ascii="Times New Roman" w:eastAsia="Calibri" w:hAnsi="Times New Roman" w:cs="Times New Roman"/>
          <w:color w:val="333333"/>
          <w:sz w:val="24"/>
          <w:szCs w:val="24"/>
          <w:highlight w:val="white"/>
        </w:rPr>
        <w:t>effect</w:t>
      </w:r>
      <w:r w:rsidR="00C07B3C">
        <w:rPr>
          <w:rFonts w:ascii="Times New Roman" w:eastAsia="Calibri" w:hAnsi="Times New Roman" w:cs="Times New Roman"/>
          <w:color w:val="333333"/>
          <w:sz w:val="24"/>
          <w:szCs w:val="24"/>
          <w:highlight w:val="white"/>
        </w:rPr>
        <w:t>s</w:t>
      </w:r>
      <w:r w:rsidR="00CB31CC">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model design above</w:t>
      </w:r>
      <w:r w:rsidR="006F08F6">
        <w:rPr>
          <w:rFonts w:ascii="Times New Roman" w:eastAsia="Calibri" w:hAnsi="Times New Roman" w:cs="Times New Roman"/>
          <w:color w:val="333333"/>
          <w:sz w:val="24"/>
          <w:szCs w:val="24"/>
          <w:highlight w:val="white"/>
        </w:rPr>
        <w:t xml:space="preserve">, </w:t>
      </w:r>
      <w:r w:rsidR="00324C20">
        <w:rPr>
          <w:rFonts w:ascii="Times New Roman" w:eastAsia="Calibri" w:hAnsi="Times New Roman" w:cs="Times New Roman"/>
          <w:color w:val="333333"/>
          <w:sz w:val="24"/>
          <w:szCs w:val="24"/>
          <w:highlight w:val="white"/>
        </w:rPr>
        <w:t xml:space="preserve">as </w:t>
      </w:r>
      <w:r w:rsidR="006F08F6">
        <w:rPr>
          <w:rFonts w:ascii="Times New Roman" w:eastAsia="Calibri" w:hAnsi="Times New Roman" w:cs="Times New Roman"/>
          <w:color w:val="333333"/>
          <w:sz w:val="24"/>
          <w:szCs w:val="24"/>
          <w:highlight w:val="white"/>
        </w:rPr>
        <w:t>show</w:t>
      </w:r>
      <w:r w:rsidR="00324C20">
        <w:rPr>
          <w:rFonts w:ascii="Times New Roman" w:eastAsia="Calibri" w:hAnsi="Times New Roman" w:cs="Times New Roman"/>
          <w:color w:val="333333"/>
          <w:sz w:val="24"/>
          <w:szCs w:val="24"/>
          <w:highlight w:val="white"/>
        </w:rPr>
        <w:t>n</w:t>
      </w:r>
      <w:r w:rsidR="006F08F6">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in Figure 5a. This example illustrates the difficulty in satisfying the </w:t>
      </w:r>
      <w:r w:rsidRPr="00560D43">
        <w:rPr>
          <w:rFonts w:ascii="Times New Roman" w:eastAsia="Calibri" w:hAnsi="Times New Roman" w:cs="Times New Roman"/>
          <w:iCs/>
          <w:color w:val="333333"/>
          <w:sz w:val="24"/>
          <w:szCs w:val="24"/>
          <w:highlight w:val="white"/>
        </w:rPr>
        <w:t>Random Effects Assumption</w:t>
      </w:r>
      <w:r w:rsid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More generally</w:t>
      </w:r>
      <w:r w:rsidR="00B57507" w:rsidRPr="00B57507">
        <w:rPr>
          <w:rFonts w:ascii="Times New Roman" w:eastAsia="Calibri" w:hAnsi="Times New Roman" w:cs="Times New Roman"/>
          <w:i/>
          <w:color w:val="333333"/>
          <w:sz w:val="24"/>
          <w:szCs w:val="24"/>
          <w:highlight w:val="white"/>
        </w:rPr>
        <w:t xml:space="preserve">, </w:t>
      </w:r>
      <w:r w:rsidR="00B57507" w:rsidRPr="00560D43">
        <w:rPr>
          <w:rFonts w:ascii="Times New Roman" w:eastAsia="Calibri" w:hAnsi="Times New Roman" w:cs="Times New Roman"/>
          <w:iCs/>
          <w:color w:val="333333"/>
          <w:sz w:val="24"/>
          <w:szCs w:val="24"/>
          <w:highlight w:val="white"/>
        </w:rPr>
        <w:t xml:space="preserve">we posit that </w:t>
      </w:r>
      <w:r w:rsidRPr="002C3801">
        <w:rPr>
          <w:rFonts w:ascii="Times New Roman" w:eastAsia="Calibri" w:hAnsi="Times New Roman" w:cs="Times New Roman"/>
          <w:color w:val="333333"/>
          <w:sz w:val="24"/>
          <w:szCs w:val="24"/>
          <w:highlight w:val="white"/>
        </w:rPr>
        <w:t xml:space="preserve">satisfying this assumption is often quite difficult in Ecology – particular in observational data that spans environmental gradients </w:t>
      </w:r>
      <w:r w:rsidR="00D63637">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D63637">
        <w:rPr>
          <w:rFonts w:ascii="Times New Roman" w:eastAsia="Calibri" w:hAnsi="Times New Roman" w:cs="Times New Roman"/>
          <w:color w:val="333333"/>
          <w:sz w:val="24"/>
          <w:szCs w:val="24"/>
          <w:highlight w:val="white"/>
        </w:rPr>
        <w:t xml:space="preserve">yet </w:t>
      </w:r>
      <w:r w:rsidRPr="002C3801">
        <w:rPr>
          <w:rFonts w:ascii="Times New Roman" w:eastAsia="Calibri" w:hAnsi="Times New Roman" w:cs="Times New Roman"/>
          <w:color w:val="333333"/>
          <w:sz w:val="24"/>
          <w:szCs w:val="24"/>
          <w:highlight w:val="white"/>
        </w:rPr>
        <w:t>how badly</w:t>
      </w:r>
      <w:r w:rsidR="00D63637">
        <w:rPr>
          <w:rFonts w:ascii="Times New Roman" w:eastAsia="Calibri" w:hAnsi="Times New Roman" w:cs="Times New Roman"/>
          <w:color w:val="333333"/>
          <w:sz w:val="24"/>
          <w:szCs w:val="24"/>
          <w:highlight w:val="white"/>
        </w:rPr>
        <w:t xml:space="preserve"> this assumption is</w:t>
      </w:r>
      <w:r w:rsidRPr="002C3801">
        <w:rPr>
          <w:rFonts w:ascii="Times New Roman" w:eastAsia="Calibri" w:hAnsi="Times New Roman" w:cs="Times New Roman"/>
          <w:color w:val="333333"/>
          <w:sz w:val="24"/>
          <w:szCs w:val="24"/>
          <w:highlight w:val="white"/>
        </w:rPr>
        <w:t xml:space="preserve"> violate</w:t>
      </w:r>
      <w:r w:rsidR="00D63637">
        <w:rPr>
          <w:rFonts w:ascii="Times New Roman" w:eastAsia="Calibri" w:hAnsi="Times New Roman" w:cs="Times New Roman"/>
          <w:color w:val="333333"/>
          <w:sz w:val="24"/>
          <w:szCs w:val="24"/>
          <w:highlight w:val="white"/>
        </w:rPr>
        <w:t>d</w:t>
      </w:r>
      <w:r w:rsidRPr="002C3801">
        <w:rPr>
          <w:rFonts w:ascii="Times New Roman" w:eastAsia="Calibri" w:hAnsi="Times New Roman" w:cs="Times New Roman"/>
          <w:color w:val="333333"/>
          <w:sz w:val="24"/>
          <w:szCs w:val="24"/>
          <w:highlight w:val="white"/>
        </w:rPr>
        <w:t xml:space="preserve"> the is not well explored or acknowledged widely enough. We </w:t>
      </w:r>
      <w:r w:rsidR="00F64F63" w:rsidRPr="002C3801">
        <w:rPr>
          <w:rFonts w:ascii="Times New Roman" w:eastAsia="Calibri" w:hAnsi="Times New Roman" w:cs="Times New Roman"/>
          <w:color w:val="333333"/>
          <w:sz w:val="24"/>
          <w:szCs w:val="24"/>
          <w:highlight w:val="white"/>
        </w:rPr>
        <w:t>need solutions</w:t>
      </w:r>
      <w:r w:rsidR="00087024" w:rsidRPr="002C3801">
        <w:rPr>
          <w:rFonts w:ascii="Times New Roman" w:eastAsia="Calibri" w:hAnsi="Times New Roman" w:cs="Times New Roman"/>
          <w:color w:val="333333"/>
          <w:sz w:val="24"/>
          <w:szCs w:val="24"/>
          <w:highlight w:val="white"/>
        </w:rPr>
        <w:t xml:space="preserve"> that </w:t>
      </w:r>
      <w:r w:rsidR="0096454D" w:rsidRPr="002C3801">
        <w:rPr>
          <w:rFonts w:ascii="Times New Roman" w:eastAsia="Calibri" w:hAnsi="Times New Roman" w:cs="Times New Roman"/>
          <w:color w:val="333333"/>
          <w:sz w:val="24"/>
          <w:szCs w:val="24"/>
          <w:highlight w:val="white"/>
        </w:rPr>
        <w:t xml:space="preserve">do not produce </w:t>
      </w:r>
      <w:r w:rsidR="00A5308E">
        <w:rPr>
          <w:rFonts w:ascii="Times New Roman" w:eastAsia="Calibri" w:hAnsi="Times New Roman" w:cs="Times New Roman"/>
          <w:color w:val="333333"/>
          <w:sz w:val="24"/>
          <w:szCs w:val="24"/>
          <w:highlight w:val="white"/>
        </w:rPr>
        <w:t xml:space="preserve">biased </w:t>
      </w:r>
      <w:r w:rsidR="0096454D" w:rsidRPr="002C3801">
        <w:rPr>
          <w:rFonts w:ascii="Times New Roman" w:eastAsia="Calibri" w:hAnsi="Times New Roman" w:cs="Times New Roman"/>
          <w:color w:val="333333"/>
          <w:sz w:val="24"/>
          <w:szCs w:val="24"/>
          <w:highlight w:val="white"/>
        </w:rPr>
        <w:t xml:space="preserve">results due to </w:t>
      </w:r>
      <w:r w:rsidR="007628E9">
        <w:rPr>
          <w:rFonts w:ascii="Times New Roman" w:eastAsia="Calibri" w:hAnsi="Times New Roman" w:cs="Times New Roman"/>
          <w:color w:val="333333"/>
          <w:sz w:val="24"/>
          <w:szCs w:val="24"/>
          <w:highlight w:val="white"/>
        </w:rPr>
        <w:t xml:space="preserve">easily </w:t>
      </w:r>
      <w:r w:rsidR="0096454D" w:rsidRPr="002C3801">
        <w:rPr>
          <w:rFonts w:ascii="Times New Roman" w:eastAsia="Calibri" w:hAnsi="Times New Roman" w:cs="Times New Roman"/>
          <w:color w:val="333333"/>
          <w:sz w:val="24"/>
          <w:szCs w:val="24"/>
          <w:highlight w:val="white"/>
        </w:rPr>
        <w:t>violat</w:t>
      </w:r>
      <w:r w:rsidR="007628E9">
        <w:rPr>
          <w:rFonts w:ascii="Times New Roman" w:eastAsia="Calibri" w:hAnsi="Times New Roman" w:cs="Times New Roman"/>
          <w:color w:val="333333"/>
          <w:sz w:val="24"/>
          <w:szCs w:val="24"/>
          <w:highlight w:val="white"/>
        </w:rPr>
        <w:t>ed</w:t>
      </w:r>
      <w:r w:rsidR="0096454D" w:rsidRPr="002C3801">
        <w:rPr>
          <w:rFonts w:ascii="Times New Roman" w:eastAsia="Calibri" w:hAnsi="Times New Roman" w:cs="Times New Roman"/>
          <w:color w:val="333333"/>
          <w:sz w:val="24"/>
          <w:szCs w:val="24"/>
          <w:highlight w:val="white"/>
        </w:rPr>
        <w:t xml:space="preserve"> assumptions</w:t>
      </w:r>
      <w:r w:rsidR="00087024" w:rsidRPr="002C3801">
        <w:rPr>
          <w:rFonts w:ascii="Times New Roman" w:eastAsia="Calibri" w:hAnsi="Times New Roman" w:cs="Times New Roman"/>
          <w:color w:val="333333"/>
          <w:sz w:val="24"/>
          <w:szCs w:val="24"/>
          <w:highlight w:val="white"/>
        </w:rPr>
        <w:t>.</w:t>
      </w:r>
    </w:p>
    <w:p w14:paraId="50D2E08C" w14:textId="77777777" w:rsidR="00766C2E" w:rsidRPr="002C3801" w:rsidRDefault="00037819" w:rsidP="002C3801">
      <w:pPr>
        <w:shd w:val="clear" w:color="auto" w:fill="FFFFFF"/>
        <w:spacing w:after="160" w:line="360" w:lineRule="auto"/>
        <w:rPr>
          <w:rFonts w:ascii="Times New Roman" w:hAnsi="Times New Roman" w:cs="Times New Roman"/>
          <w:color w:val="000000" w:themeColor="text1"/>
          <w:sz w:val="24"/>
          <w:szCs w:val="24"/>
        </w:rPr>
      </w:pPr>
      <w:bookmarkStart w:id="33" w:name="_tyjcwt" w:colFirst="0" w:colLast="0"/>
      <w:bookmarkEnd w:id="33"/>
      <w:r w:rsidRPr="00302224">
        <w:rPr>
          <w:rFonts w:ascii="Times New Roman" w:eastAsia="Calibri" w:hAnsi="Times New Roman" w:cs="Times New Roman"/>
          <w:i/>
          <w:color w:val="000000" w:themeColor="text1"/>
          <w:sz w:val="24"/>
          <w:szCs w:val="24"/>
        </w:rPr>
        <w:lastRenderedPageBreak/>
        <w:t>Enter the Econometric Fixed Effects Design</w:t>
      </w:r>
      <w:r w:rsidRPr="002C3801">
        <w:rPr>
          <w:rFonts w:ascii="Times New Roman" w:eastAsia="Calibri" w:hAnsi="Times New Roman" w:cs="Times New Roman"/>
          <w:i/>
          <w:color w:val="000000" w:themeColor="text1"/>
          <w:sz w:val="24"/>
          <w:szCs w:val="24"/>
        </w:rPr>
        <w:t xml:space="preserve"> </w:t>
      </w:r>
    </w:p>
    <w:p w14:paraId="44FD44A8" w14:textId="20311E1C" w:rsidR="00766C2E" w:rsidRPr="002C3801" w:rsidRDefault="00037819"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rPr>
        <w:t xml:space="preserve">The </w:t>
      </w:r>
      <w:r w:rsidR="00560D43">
        <w:rPr>
          <w:rFonts w:ascii="Times New Roman" w:eastAsia="Calibri" w:hAnsi="Times New Roman" w:cs="Times New Roman"/>
          <w:color w:val="000000" w:themeColor="text1"/>
          <w:sz w:val="24"/>
          <w:szCs w:val="24"/>
          <w:highlight w:val="white"/>
        </w:rPr>
        <w:t xml:space="preserve">Econometric </w:t>
      </w:r>
      <w:r w:rsidRPr="002C3801">
        <w:rPr>
          <w:rFonts w:ascii="Times New Roman" w:eastAsia="Calibri" w:hAnsi="Times New Roman" w:cs="Times New Roman"/>
          <w:color w:val="000000" w:themeColor="text1"/>
          <w:sz w:val="24"/>
          <w:szCs w:val="24"/>
          <w:highlight w:val="white"/>
        </w:rPr>
        <w:t>Fixed Effects Design represents a familiar starting point for many ecologists</w:t>
      </w:r>
      <w:r w:rsidR="0096454D" w:rsidRPr="002C3801">
        <w:rPr>
          <w:rFonts w:ascii="Times New Roman" w:eastAsia="Calibri" w:hAnsi="Times New Roman" w:cs="Times New Roman"/>
          <w:color w:val="000000" w:themeColor="text1"/>
          <w:sz w:val="24"/>
          <w:szCs w:val="24"/>
          <w:highlight w:val="white"/>
        </w:rPr>
        <w:t xml:space="preserve"> who are used to using categorical variables in ANOVA and ANCOVA</w:t>
      </w:r>
      <w:r w:rsidR="00733444" w:rsidRPr="002C3801">
        <w:rPr>
          <w:rFonts w:ascii="Times New Roman" w:eastAsia="Calibri" w:hAnsi="Times New Roman" w:cs="Times New Roman"/>
          <w:color w:val="000000" w:themeColor="text1"/>
          <w:sz w:val="24"/>
          <w:szCs w:val="24"/>
          <w:highlight w:val="white"/>
        </w:rPr>
        <w:t xml:space="preserve"> </w:t>
      </w:r>
      <w:r w:rsidR="008C2E43" w:rsidRPr="002C3801">
        <w:rPr>
          <w:rFonts w:ascii="Times New Roman" w:eastAsia="Calibri" w:hAnsi="Times New Roman" w:cs="Times New Roman"/>
          <w:color w:val="000000" w:themeColor="text1"/>
          <w:sz w:val="24"/>
          <w:szCs w:val="24"/>
          <w:highlight w:val="white"/>
        </w:rPr>
        <w:fldChar w:fldCharType="begin"/>
      </w:r>
      <w:r w:rsidR="00BB3DA4" w:rsidRPr="002C3801">
        <w:rPr>
          <w:rFonts w:ascii="Times New Roman" w:eastAsia="Calibri" w:hAnsi="Times New Roman" w:cs="Times New Roman"/>
          <w:color w:val="000000" w:themeColor="text1"/>
          <w:sz w:val="24"/>
          <w:szCs w:val="24"/>
          <w:highlight w:val="white"/>
        </w:rPr>
        <w:instrText xml:space="preserve"> ADDIN ZOTERO_ITEM CSL_CITATION {"citationID":"Y5J6JH2y","properties":{"formattedCitation":"(e.g., Gotelli &amp; Ellison 2012)","plainCitation":"(e.g., Gotelli &amp; Ellison 2012)","noteIndex":0},"citationItems":[{"id":12863,"uris":["http://zotero.org/users/1810851/items/6D4GMBPG"],"itemData":{"id":12863,"type":"book","abstract":"A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2004\n              \n            ,  \n             A Primer of Ecological Statistics, Second Edition, explains fundamental material in probability theory, experimental design, and parameter estimation for ecologists and environmental scientists. The book emphasizes a general introduction to probability theory and provides a detailed discussion of specific designs and analyses that are typically encountered in ecology and environmental science. Appropriate for use as either a stand-alone or supplementary text for upper-division undergraduate or graduate courses in ecological and environmental statistics, ecology, environmental science, environmental studies, or experimental design, the Primer also serves as a resource for environmental professionals who need to use and interpret statistics daily but have little or no formal training in the subject.The book is divided into four parts. Part I discusses the fundamentals of probability and statistical thinking. It introduces the logic and language of probability (Chapter 1), explains common statistical distributions used in ecology (Chapter 2) and important measures of central tendency and spread (Chapter 3), explains P-values, hypothesis testing, and statistical errors (Chapter 4), and introduces frequentist, Bayesian, and Monte Carlo methods of analysis (Chapter 5).Part II discusses how to successfully design and execute field experiments and sampling studies. Topics include design strategies (Chapter 6), a \"bestiary\" of experimental designs (Chapter 7), and transformations and data management (Chapter 8).Part III discusses specific analyses, and covers the material that is the main core of most statistics texts. Topics include regression (Chapter 9), analysis of variance (Chapter 10), categorical data analysis (Chapter 11), and multivariate analysis (Chapter 12).Part IV--new to this edition--discusses two central topics in estimating important ecological metrics. Topics include quantification of biological diversity (Chapter 13) and estimating occupancy, detection probability, and population sizes from marked and unmarked populations (Chapter 14).The book includes a comprehensive glossary, a mathematical appendix on matrix algebra, and extensively annotated tables and figures. Footnotes introduce advanced and ancillary material: some are purely historical, others cover mathematical/statistical proofs or details, and still others address current topics in the ecological literature.For StudentsData files and code used for some of the examples are available on the companion website.For InstructorsInstructor's Resource LibraryThis resource includes all figures (line-art illustrations and photographs) and tables from the textbook, provided as both high- and low-resolution JPEGs. All have been formatted and optimized for excellent projection quality. Also included are ready-to-use PowerPoint slides of all figures and tables. \n             Previous publication dates\n             May 2004","edition":"Second Edition","event-place":"Oxford, New York","ISBN":"978-1-60535-064-6","number-of-pages":"640","publisher":"Oxford University Press","publisher-place":"Oxford, New York","source":"Oxford University Press","title":"A Primer of Ecological Statistics","author":[{"family":"Gotelli","given":"Nicholas J."},{"family":"Ellison","given":"Aaron M."}],"issued":{"date-parts":[["2012",11,15]]}},"label":"page","prefix":"e.g.,"}],"schema":"https://github.com/citation-style-language/schema/raw/master/csl-citation.json"} </w:instrText>
      </w:r>
      <w:r w:rsidR="008C2E43" w:rsidRPr="002C3801">
        <w:rPr>
          <w:rFonts w:ascii="Times New Roman" w:eastAsia="Calibri" w:hAnsi="Times New Roman" w:cs="Times New Roman"/>
          <w:color w:val="000000" w:themeColor="text1"/>
          <w:sz w:val="24"/>
          <w:szCs w:val="24"/>
          <w:highlight w:val="white"/>
        </w:rPr>
        <w:fldChar w:fldCharType="separate"/>
      </w:r>
      <w:r w:rsidR="00BB3DA4" w:rsidRPr="002C3801">
        <w:rPr>
          <w:rFonts w:ascii="Times New Roman" w:eastAsia="Calibri" w:hAnsi="Times New Roman" w:cs="Times New Roman"/>
          <w:noProof/>
          <w:color w:val="000000" w:themeColor="text1"/>
          <w:sz w:val="24"/>
          <w:szCs w:val="24"/>
          <w:highlight w:val="white"/>
        </w:rPr>
        <w:t>(e.g., Gotelli &amp; Ellison 2012)</w:t>
      </w:r>
      <w:r w:rsidR="008C2E43" w:rsidRPr="002C3801">
        <w:rPr>
          <w:rFonts w:ascii="Times New Roman" w:eastAsia="Calibri" w:hAnsi="Times New Roman" w:cs="Times New Roman"/>
          <w:color w:val="000000" w:themeColor="text1"/>
          <w:sz w:val="24"/>
          <w:szCs w:val="24"/>
          <w:highlight w:val="white"/>
        </w:rPr>
        <w:fldChar w:fldCharType="end"/>
      </w:r>
      <w:r w:rsidRPr="002C3801">
        <w:rPr>
          <w:rFonts w:ascii="Times New Roman" w:eastAsia="Calibri" w:hAnsi="Times New Roman" w:cs="Times New Roman"/>
          <w:color w:val="000000" w:themeColor="text1"/>
          <w:sz w:val="24"/>
          <w:szCs w:val="24"/>
          <w:highlight w:val="white"/>
        </w:rPr>
        <w:t xml:space="preserve">. </w:t>
      </w:r>
      <w:r w:rsidR="00DA7C80">
        <w:rPr>
          <w:rFonts w:ascii="Times New Roman" w:eastAsia="Calibri" w:hAnsi="Times New Roman" w:cs="Times New Roman"/>
          <w:color w:val="000000" w:themeColor="text1"/>
          <w:sz w:val="24"/>
          <w:szCs w:val="24"/>
          <w:highlight w:val="white"/>
        </w:rPr>
        <w:t xml:space="preserve">Before getting into some admittedly confusing language, we note that, for </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cologists, this design is just using a categorical variable for cluster. Th</w:t>
      </w:r>
      <w:r w:rsidR="001E02F0">
        <w:rPr>
          <w:rFonts w:ascii="Times New Roman" w:eastAsia="Calibri" w:hAnsi="Times New Roman" w:cs="Times New Roman"/>
          <w:color w:val="000000" w:themeColor="text1"/>
          <w:sz w:val="24"/>
          <w:szCs w:val="24"/>
          <w:highlight w:val="white"/>
        </w:rPr>
        <w:t>e</w:t>
      </w:r>
      <w:r w:rsidR="00DA7C80">
        <w:rPr>
          <w:rFonts w:ascii="Times New Roman" w:eastAsia="Calibri" w:hAnsi="Times New Roman" w:cs="Times New Roman"/>
          <w:color w:val="000000" w:themeColor="text1"/>
          <w:sz w:val="24"/>
          <w:szCs w:val="24"/>
          <w:highlight w:val="white"/>
        </w:rPr>
        <w:t xml:space="preserve"> approach is that simple. To get further into the weeds, h</w:t>
      </w:r>
      <w:r w:rsidRPr="002C3801">
        <w:rPr>
          <w:rFonts w:ascii="Times New Roman" w:eastAsia="Calibri" w:hAnsi="Times New Roman" w:cs="Times New Roman"/>
          <w:color w:val="000000" w:themeColor="text1"/>
          <w:sz w:val="24"/>
          <w:szCs w:val="24"/>
          <w:highlight w:val="white"/>
        </w:rPr>
        <w:t>ere we use Fixed Effect in two senses of the phrase</w:t>
      </w:r>
      <w:r w:rsidR="00C62AA0">
        <w:rPr>
          <w:rFonts w:ascii="Times New Roman" w:eastAsia="Calibri" w:hAnsi="Times New Roman" w:cs="Times New Roman"/>
          <w:color w:val="000000" w:themeColor="text1"/>
          <w:sz w:val="24"/>
          <w:szCs w:val="24"/>
          <w:highlight w:val="white"/>
        </w:rPr>
        <w:t xml:space="preserve"> to describe this model</w:t>
      </w:r>
      <w:r w:rsidRPr="002C3801">
        <w:rPr>
          <w:rFonts w:ascii="Times New Roman" w:eastAsia="Calibri" w:hAnsi="Times New Roman" w:cs="Times New Roman"/>
          <w:color w:val="000000" w:themeColor="text1"/>
          <w:sz w:val="24"/>
          <w:szCs w:val="24"/>
          <w:highlight w:val="white"/>
        </w:rPr>
        <w:t xml:space="preserve">. The first is the use of the term “fixed effect” is drawn from the econometrics literature, where it refers to </w:t>
      </w:r>
      <w:r w:rsidR="00E34AE8" w:rsidRPr="002C3801">
        <w:rPr>
          <w:rFonts w:ascii="Times New Roman" w:eastAsia="Calibri" w:hAnsi="Times New Roman" w:cs="Times New Roman"/>
          <w:color w:val="000000" w:themeColor="text1"/>
          <w:sz w:val="24"/>
          <w:szCs w:val="24"/>
          <w:highlight w:val="white"/>
        </w:rPr>
        <w:t>attributes of a system</w:t>
      </w:r>
      <w:r w:rsidR="007F78E2" w:rsidRPr="002C3801">
        <w:rPr>
          <w:rFonts w:ascii="Times New Roman" w:eastAsia="Calibri" w:hAnsi="Times New Roman" w:cs="Times New Roman"/>
          <w:color w:val="000000" w:themeColor="text1"/>
          <w:sz w:val="24"/>
          <w:szCs w:val="24"/>
          <w:highlight w:val="white"/>
        </w:rPr>
        <w:t xml:space="preserve"> (e.g., site, plot, or year)</w:t>
      </w:r>
      <w:r w:rsidR="00E34AE8" w:rsidRPr="002C3801">
        <w:rPr>
          <w:rFonts w:ascii="Times New Roman" w:eastAsia="Calibri" w:hAnsi="Times New Roman" w:cs="Times New Roman"/>
          <w:color w:val="000000" w:themeColor="text1"/>
          <w:sz w:val="24"/>
          <w:szCs w:val="24"/>
          <w:highlight w:val="white"/>
        </w:rPr>
        <w:t xml:space="preserve"> that vary by cluster </w:t>
      </w:r>
      <w:r w:rsidRPr="002C3801">
        <w:rPr>
          <w:rFonts w:ascii="Times New Roman" w:eastAsia="Calibri" w:hAnsi="Times New Roman" w:cs="Times New Roman"/>
          <w:color w:val="000000" w:themeColor="text1"/>
          <w:sz w:val="24"/>
          <w:szCs w:val="24"/>
          <w:highlight w:val="white"/>
        </w:rPr>
        <w:t>(i.e., a within cluster intercept)</w:t>
      </w:r>
      <w:r w:rsidR="00C62AA0">
        <w:rPr>
          <w:rFonts w:ascii="Times New Roman" w:eastAsia="Calibri" w:hAnsi="Times New Roman" w:cs="Times New Roman"/>
          <w:color w:val="000000" w:themeColor="text1"/>
          <w:sz w:val="24"/>
          <w:szCs w:val="24"/>
          <w:highlight w:val="white"/>
        </w:rPr>
        <w:t xml:space="preserve"> that are encoded in models as dummy variables</w:t>
      </w:r>
      <w:r w:rsidRPr="002C3801">
        <w:rPr>
          <w:rFonts w:ascii="Times New Roman" w:eastAsia="Calibri" w:hAnsi="Times New Roman" w:cs="Times New Roman"/>
          <w:color w:val="000000" w:themeColor="text1"/>
          <w:sz w:val="24"/>
          <w:szCs w:val="24"/>
          <w:highlight w:val="white"/>
        </w:rPr>
        <w:t xml:space="preserve">. </w:t>
      </w:r>
      <w:r w:rsidR="00E34AE8" w:rsidRPr="002C3801">
        <w:rPr>
          <w:rFonts w:ascii="Times New Roman" w:eastAsia="Calibri" w:hAnsi="Times New Roman" w:cs="Times New Roman"/>
          <w:color w:val="000000" w:themeColor="text1"/>
          <w:sz w:val="24"/>
          <w:szCs w:val="24"/>
          <w:highlight w:val="white"/>
        </w:rPr>
        <w:t xml:space="preserve">In Ecology, this as a categorical predictor representing site, block, or other descriptor of how our data is clustered. </w:t>
      </w:r>
      <w:r w:rsidRPr="002C3801">
        <w:rPr>
          <w:rFonts w:ascii="Times New Roman" w:eastAsia="Calibri" w:hAnsi="Times New Roman" w:cs="Times New Roman"/>
          <w:color w:val="000000" w:themeColor="text1"/>
          <w:sz w:val="24"/>
          <w:szCs w:val="24"/>
          <w:highlight w:val="white"/>
        </w:rPr>
        <w:t xml:space="preserve">In our snail example, </w:t>
      </w:r>
      <w:r w:rsidR="001E02F0">
        <w:rPr>
          <w:rFonts w:ascii="Times New Roman" w:eastAsia="Calibri" w:hAnsi="Times New Roman" w:cs="Times New Roman"/>
          <w:color w:val="000000" w:themeColor="text1"/>
          <w:sz w:val="24"/>
          <w:szCs w:val="24"/>
          <w:highlight w:val="white"/>
        </w:rPr>
        <w:t>would be a</w:t>
      </w:r>
      <w:r w:rsidRPr="002C3801">
        <w:rPr>
          <w:rFonts w:ascii="Times New Roman" w:eastAsia="Calibri" w:hAnsi="Times New Roman" w:cs="Times New Roman"/>
          <w:color w:val="000000" w:themeColor="text1"/>
          <w:sz w:val="24"/>
          <w:szCs w:val="24"/>
          <w:highlight w:val="white"/>
        </w:rPr>
        <w:t xml:space="preserve"> site-level time-invariant </w:t>
      </w:r>
      <w:r w:rsidR="001E02F0">
        <w:rPr>
          <w:rFonts w:ascii="Times New Roman" w:eastAsia="Calibri" w:hAnsi="Times New Roman" w:cs="Times New Roman"/>
          <w:color w:val="000000" w:themeColor="text1"/>
          <w:sz w:val="24"/>
          <w:szCs w:val="24"/>
          <w:highlight w:val="white"/>
        </w:rPr>
        <w:t>categorical variable acting as a stand-in for recruitment</w:t>
      </w:r>
      <w:r w:rsidRPr="002C3801">
        <w:rPr>
          <w:rFonts w:ascii="Times New Roman" w:eastAsia="Calibri" w:hAnsi="Times New Roman" w:cs="Times New Roman"/>
          <w:color w:val="000000" w:themeColor="text1"/>
          <w:sz w:val="24"/>
          <w:szCs w:val="24"/>
          <w:highlight w:val="white"/>
        </w:rPr>
        <w:t xml:space="preserve">. We also use “fixed effect” </w:t>
      </w:r>
      <w:r w:rsidR="00C62AA0">
        <w:rPr>
          <w:rFonts w:ascii="Times New Roman" w:eastAsia="Calibri" w:hAnsi="Times New Roman" w:cs="Times New Roman"/>
          <w:color w:val="000000" w:themeColor="text1"/>
          <w:sz w:val="24"/>
          <w:szCs w:val="24"/>
          <w:highlight w:val="white"/>
        </w:rPr>
        <w:t>in the language of the mixed model literature – i.e., that the cluster means are estimated as part of the data generating process of the model, not as part of the random error component.</w:t>
      </w:r>
      <w:r w:rsidRPr="002C3801">
        <w:rPr>
          <w:rFonts w:ascii="Times New Roman" w:eastAsia="Calibri" w:hAnsi="Times New Roman" w:cs="Times New Roman"/>
          <w:color w:val="000000" w:themeColor="text1"/>
          <w:sz w:val="24"/>
          <w:szCs w:val="24"/>
          <w:highlight w:val="white"/>
        </w:rPr>
        <w:t xml:space="preserve"> </w:t>
      </w:r>
      <w:r w:rsidR="00090017">
        <w:rPr>
          <w:rFonts w:ascii="Times New Roman" w:eastAsia="Calibri" w:hAnsi="Times New Roman" w:cs="Times New Roman"/>
          <w:color w:val="000000" w:themeColor="text1"/>
          <w:sz w:val="24"/>
          <w:szCs w:val="24"/>
          <w:highlight w:val="white"/>
        </w:rPr>
        <w:t>Unfortunately,</w:t>
      </w:r>
      <w:r w:rsidRPr="002C3801">
        <w:rPr>
          <w:rFonts w:ascii="Times New Roman" w:eastAsia="Calibri" w:hAnsi="Times New Roman" w:cs="Times New Roman"/>
          <w:color w:val="000000" w:themeColor="text1"/>
          <w:sz w:val="24"/>
          <w:szCs w:val="24"/>
          <w:highlight w:val="white"/>
        </w:rPr>
        <w:t xml:space="preserve"> there are many uses and definitions of “fixed </w:t>
      </w:r>
      <w:r w:rsidRPr="005A3041">
        <w:rPr>
          <w:rFonts w:ascii="Times New Roman" w:eastAsia="Calibri" w:hAnsi="Times New Roman" w:cs="Times New Roman"/>
          <w:color w:val="000000" w:themeColor="text1"/>
          <w:sz w:val="24"/>
          <w:szCs w:val="24"/>
          <w:highlight w:val="white"/>
        </w:rPr>
        <w:t>effect</w:t>
      </w:r>
      <w:r w:rsidR="00687E8A" w:rsidRPr="005A3041">
        <w:rPr>
          <w:rFonts w:ascii="Times New Roman" w:eastAsia="Calibri" w:hAnsi="Times New Roman" w:cs="Times New Roman"/>
          <w:color w:val="000000" w:themeColor="text1"/>
          <w:sz w:val="24"/>
          <w:szCs w:val="24"/>
          <w:highlight w:val="white"/>
        </w:rPr>
        <w:t>,”</w:t>
      </w:r>
      <w:r w:rsidRPr="005A3041">
        <w:rPr>
          <w:rFonts w:ascii="Times New Roman" w:eastAsia="Calibri" w:hAnsi="Times New Roman" w:cs="Times New Roman"/>
          <w:color w:val="000000" w:themeColor="text1"/>
          <w:sz w:val="24"/>
          <w:szCs w:val="24"/>
          <w:highlight w:val="white"/>
        </w:rPr>
        <w:t xml:space="preserve"> leading to a wealth of confusion with different uses of the term across fields</w:t>
      </w:r>
      <w:r w:rsidR="00CF13B3" w:rsidRPr="005A3041">
        <w:rPr>
          <w:rFonts w:ascii="Times New Roman" w:eastAsia="Calibri" w:hAnsi="Times New Roman" w:cs="Times New Roman"/>
          <w:color w:val="000000" w:themeColor="text1"/>
          <w:sz w:val="24"/>
          <w:szCs w:val="24"/>
          <w:highlight w:val="white"/>
        </w:rPr>
        <w:t xml:space="preserve"> </w:t>
      </w:r>
      <w:r w:rsidR="00CF13B3" w:rsidRPr="005A3041">
        <w:rPr>
          <w:rFonts w:ascii="Times New Roman" w:eastAsia="Calibri" w:hAnsi="Times New Roman" w:cs="Times New Roman"/>
          <w:color w:val="000000" w:themeColor="text1"/>
          <w:sz w:val="24"/>
          <w:szCs w:val="24"/>
          <w:highlight w:val="white"/>
        </w:rPr>
        <w:fldChar w:fldCharType="begin"/>
      </w:r>
      <w:r w:rsidR="00E97026">
        <w:rPr>
          <w:rFonts w:ascii="Times New Roman" w:eastAsia="Calibri" w:hAnsi="Times New Roman" w:cs="Times New Roman"/>
          <w:color w:val="000000" w:themeColor="text1"/>
          <w:sz w:val="24"/>
          <w:szCs w:val="24"/>
          <w:highlight w:val="white"/>
        </w:rPr>
        <w:instrText xml:space="preserve"> ADDIN ZOTERO_ITEM CSL_CITATION {"citationID":"ataur0jgro","properties":{"formattedCitation":"(Gelman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F13B3" w:rsidRPr="005A3041">
        <w:rPr>
          <w:rFonts w:ascii="Times New Roman" w:eastAsia="Calibri" w:hAnsi="Times New Roman" w:cs="Times New Roman"/>
          <w:color w:val="000000" w:themeColor="text1"/>
          <w:sz w:val="24"/>
          <w:szCs w:val="24"/>
          <w:highlight w:val="white"/>
        </w:rPr>
        <w:fldChar w:fldCharType="separate"/>
      </w:r>
      <w:r w:rsidR="00E97026" w:rsidRPr="00E97026">
        <w:rPr>
          <w:rFonts w:ascii="Times New Roman" w:hAnsi="Times New Roman" w:cs="Times New Roman"/>
          <w:color w:val="000000"/>
          <w:sz w:val="24"/>
        </w:rPr>
        <w:t>(Gelman &amp; Hill 2006)</w:t>
      </w:r>
      <w:r w:rsidR="00CF13B3" w:rsidRPr="005A3041">
        <w:rPr>
          <w:rFonts w:ascii="Times New Roman" w:eastAsia="Calibri" w:hAnsi="Times New Roman" w:cs="Times New Roman"/>
          <w:color w:val="000000" w:themeColor="text1"/>
          <w:sz w:val="24"/>
          <w:szCs w:val="24"/>
          <w:highlight w:val="white"/>
        </w:rPr>
        <w:fldChar w:fldCharType="end"/>
      </w:r>
      <w:r w:rsidRPr="005A3041">
        <w:rPr>
          <w:rFonts w:ascii="Times New Roman" w:eastAsia="Calibri" w:hAnsi="Times New Roman" w:cs="Times New Roman"/>
          <w:color w:val="000000" w:themeColor="text1"/>
          <w:sz w:val="24"/>
          <w:szCs w:val="24"/>
          <w:highlight w:val="white"/>
        </w:rPr>
        <w:t>. We hope</w:t>
      </w:r>
      <w:r w:rsidRPr="002C3801">
        <w:rPr>
          <w:rFonts w:ascii="Times New Roman" w:eastAsia="Calibri" w:hAnsi="Times New Roman" w:cs="Times New Roman"/>
          <w:color w:val="000000" w:themeColor="text1"/>
          <w:sz w:val="24"/>
          <w:szCs w:val="24"/>
          <w:highlight w:val="white"/>
        </w:rPr>
        <w:t xml:space="preserve"> to not add to the confusion</w:t>
      </w:r>
      <w:r w:rsidR="0069320B" w:rsidRPr="002C3801">
        <w:rPr>
          <w:rFonts w:ascii="Times New Roman" w:eastAsia="Calibri" w:hAnsi="Times New Roman" w:cs="Times New Roman"/>
          <w:color w:val="000000" w:themeColor="text1"/>
          <w:sz w:val="24"/>
          <w:szCs w:val="24"/>
          <w:highlight w:val="white"/>
        </w:rPr>
        <w:t xml:space="preserve">. </w:t>
      </w:r>
    </w:p>
    <w:p w14:paraId="3DF32355" w14:textId="21ABD9C6" w:rsidR="005B6271" w:rsidRPr="002C3801" w:rsidRDefault="00C62AA0" w:rsidP="002C3801">
      <w:pPr>
        <w:shd w:val="clear" w:color="auto" w:fill="FFFFFF"/>
        <w:spacing w:after="160" w:line="360" w:lineRule="auto"/>
        <w:ind w:firstLine="720"/>
        <w:rPr>
          <w:rFonts w:ascii="Times New Roman" w:eastAsia="Calibri" w:hAnsi="Times New Roman" w:cs="Times New Roman"/>
          <w:color w:val="000000" w:themeColor="text1"/>
          <w:sz w:val="24"/>
          <w:szCs w:val="24"/>
          <w:highlight w:val="white"/>
        </w:rPr>
      </w:pPr>
      <w:r>
        <w:rPr>
          <w:rFonts w:ascii="Times New Roman" w:eastAsia="Calibri" w:hAnsi="Times New Roman" w:cs="Times New Roman"/>
          <w:color w:val="000000" w:themeColor="text1"/>
          <w:sz w:val="24"/>
          <w:szCs w:val="24"/>
          <w:highlight w:val="white"/>
        </w:rPr>
        <w:t>Recognizing that confounding variables vary at the cluster-level</w:t>
      </w:r>
      <w:r w:rsidR="008E0077">
        <w:rPr>
          <w:rFonts w:ascii="Times New Roman" w:eastAsia="Calibri" w:hAnsi="Times New Roman" w:cs="Times New Roman"/>
          <w:color w:val="000000" w:themeColor="text1"/>
          <w:sz w:val="24"/>
          <w:szCs w:val="24"/>
          <w:highlight w:val="white"/>
        </w:rPr>
        <w:t xml:space="preserve"> (e.g. </w:t>
      </w:r>
      <w:r w:rsidR="00C07B3C">
        <w:rPr>
          <w:rFonts w:ascii="Times New Roman" w:eastAsia="Calibri" w:hAnsi="Times New Roman" w:cs="Times New Roman"/>
          <w:color w:val="000000" w:themeColor="text1"/>
          <w:sz w:val="24"/>
          <w:szCs w:val="24"/>
          <w:highlight w:val="white"/>
        </w:rPr>
        <w:t>site</w:t>
      </w:r>
      <w:r w:rsidR="008E0077">
        <w:rPr>
          <w:rFonts w:ascii="Times New Roman" w:eastAsia="Calibri" w:hAnsi="Times New Roman" w:cs="Times New Roman"/>
          <w:color w:val="000000" w:themeColor="text1"/>
          <w:sz w:val="24"/>
          <w:szCs w:val="24"/>
          <w:highlight w:val="white"/>
        </w:rPr>
        <w:t>)</w:t>
      </w:r>
      <w:r>
        <w:rPr>
          <w:rFonts w:ascii="Times New Roman" w:eastAsia="Calibri" w:hAnsi="Times New Roman" w:cs="Times New Roman"/>
          <w:color w:val="000000" w:themeColor="text1"/>
          <w:sz w:val="24"/>
          <w:szCs w:val="24"/>
          <w:highlight w:val="white"/>
        </w:rPr>
        <w:t>, and thus by removing the effects of clusters we remove the effects of our confounding variables, we have two options to control for confounding and OVB. First, w</w:t>
      </w:r>
      <w:r w:rsidR="00037819" w:rsidRPr="002C3801">
        <w:rPr>
          <w:rFonts w:ascii="Times New Roman" w:eastAsia="Calibri" w:hAnsi="Times New Roman" w:cs="Times New Roman"/>
          <w:color w:val="000000" w:themeColor="text1"/>
          <w:sz w:val="24"/>
          <w:szCs w:val="24"/>
          <w:highlight w:val="white"/>
        </w:rPr>
        <w:t xml:space="preserve">e can use a bit of algebra known as the </w:t>
      </w:r>
      <w:r w:rsidR="00037819" w:rsidRPr="002C3801">
        <w:rPr>
          <w:rFonts w:ascii="Times New Roman" w:eastAsia="Calibri" w:hAnsi="Times New Roman" w:cs="Times New Roman"/>
          <w:b/>
          <w:color w:val="000000" w:themeColor="text1"/>
          <w:sz w:val="24"/>
          <w:szCs w:val="24"/>
          <w:highlight w:val="white"/>
        </w:rPr>
        <w:t xml:space="preserve">within transformation </w:t>
      </w:r>
      <w:r w:rsidR="00037819" w:rsidRPr="002C3801">
        <w:rPr>
          <w:rFonts w:ascii="Times New Roman" w:eastAsia="Calibri" w:hAnsi="Times New Roman" w:cs="Times New Roman"/>
          <w:color w:val="000000" w:themeColor="text1"/>
          <w:sz w:val="24"/>
          <w:szCs w:val="24"/>
          <w:highlight w:val="white"/>
        </w:rPr>
        <w:t xml:space="preserve">or </w:t>
      </w:r>
      <w:r w:rsidR="00037819" w:rsidRPr="002C3801">
        <w:rPr>
          <w:rFonts w:ascii="Times New Roman" w:eastAsia="Calibri" w:hAnsi="Times New Roman" w:cs="Times New Roman"/>
          <w:b/>
          <w:color w:val="000000" w:themeColor="text1"/>
          <w:sz w:val="24"/>
          <w:szCs w:val="24"/>
          <w:highlight w:val="white"/>
        </w:rPr>
        <w:t xml:space="preserve">fixed effects </w:t>
      </w:r>
      <w:r w:rsidR="00866F38">
        <w:rPr>
          <w:rFonts w:ascii="Times New Roman" w:eastAsia="Calibri" w:hAnsi="Times New Roman" w:cs="Times New Roman"/>
          <w:b/>
          <w:color w:val="000000" w:themeColor="text1"/>
          <w:sz w:val="24"/>
          <w:szCs w:val="24"/>
          <w:highlight w:val="white"/>
        </w:rPr>
        <w:t xml:space="preserve">estimator </w:t>
      </w:r>
      <w:r w:rsidRPr="00D00EFC">
        <w:rPr>
          <w:rFonts w:ascii="Times New Roman" w:eastAsia="Calibri" w:hAnsi="Times New Roman" w:cs="Times New Roman"/>
          <w:b/>
          <w:color w:val="000000" w:themeColor="text1"/>
          <w:sz w:val="24"/>
          <w:szCs w:val="24"/>
          <w:highlight w:val="white"/>
        </w:rPr>
        <w:fldChar w:fldCharType="begin"/>
      </w:r>
      <w:r w:rsidR="00045A25">
        <w:rPr>
          <w:rFonts w:ascii="Times New Roman" w:eastAsia="Calibri" w:hAnsi="Times New Roman" w:cs="Times New Roman"/>
          <w:b/>
          <w:color w:val="000000" w:themeColor="text1"/>
          <w:sz w:val="24"/>
          <w:szCs w:val="24"/>
          <w:highlight w:val="white"/>
        </w:rPr>
        <w:instrText xml:space="preserve"> ADDIN ZOTERO_ITEM CSL_CITATION {"citationID":"a13g26e4tt","properties":{"formattedCitation":"(Bell {\\i{}et al.} 2018; Wooldridge 2010)","plainCitation":"(Bell et al. 2018; Wooldridge 2010)","noteIndex":0},"citationItems":[{"id":10211,"uris":["http://zotero.org/users/1810851/items/VWNN7PKF"],"itemData":{"id":10211,"type":"article-journal","container-title":"Quality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Pr="00D00EFC">
        <w:rPr>
          <w:rFonts w:ascii="Times New Roman" w:eastAsia="Calibri" w:hAnsi="Times New Roman" w:cs="Times New Roman"/>
          <w:b/>
          <w:color w:val="000000" w:themeColor="text1"/>
          <w:sz w:val="24"/>
          <w:szCs w:val="24"/>
          <w:highlight w:val="white"/>
        </w:rPr>
        <w:fldChar w:fldCharType="separate"/>
      </w:r>
      <w:r w:rsidR="00045A25" w:rsidRPr="00045A25">
        <w:rPr>
          <w:rFonts w:ascii="Times New Roman" w:hAnsi="Times New Roman" w:cs="Times New Roman"/>
          <w:color w:val="000000"/>
          <w:sz w:val="24"/>
        </w:rPr>
        <w:t xml:space="preserve">(Bell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2018; Wooldridge 2010)</w:t>
      </w:r>
      <w:r w:rsidRPr="00D00EFC">
        <w:rPr>
          <w:rFonts w:ascii="Times New Roman" w:eastAsia="Calibri" w:hAnsi="Times New Roman" w:cs="Times New Roman"/>
          <w:b/>
          <w:color w:val="000000" w:themeColor="text1"/>
          <w:sz w:val="24"/>
          <w:szCs w:val="24"/>
          <w:highlight w:val="white"/>
        </w:rPr>
        <w:fldChar w:fldCharType="end"/>
      </w:r>
      <w:r w:rsidR="00D00EFC" w:rsidRPr="00D00EFC">
        <w:rPr>
          <w:rFonts w:ascii="Times New Roman" w:eastAsia="Calibri" w:hAnsi="Times New Roman" w:cs="Times New Roman"/>
          <w:b/>
          <w:color w:val="000000" w:themeColor="text1"/>
          <w:sz w:val="24"/>
          <w:szCs w:val="24"/>
          <w:highlight w:val="white"/>
        </w:rPr>
        <w:t xml:space="preserve"> </w:t>
      </w:r>
      <w:r w:rsidR="00D00EFC" w:rsidRPr="00D00EFC">
        <w:rPr>
          <w:rFonts w:ascii="Times New Roman" w:eastAsia="Calibri" w:hAnsi="Times New Roman" w:cs="Times New Roman"/>
          <w:bCs/>
          <w:color w:val="000000" w:themeColor="text1"/>
          <w:sz w:val="24"/>
          <w:szCs w:val="24"/>
          <w:highlight w:val="white"/>
        </w:rPr>
        <w:t xml:space="preserve">and has some similarities to </w:t>
      </w:r>
      <w:r w:rsidR="00D00EFC" w:rsidRPr="00D00EFC">
        <w:rPr>
          <w:rFonts w:ascii="Times New Roman" w:eastAsia="Calibri" w:hAnsi="Times New Roman" w:cs="Times New Roman"/>
          <w:color w:val="000000" w:themeColor="text1"/>
          <w:sz w:val="24"/>
          <w:szCs w:val="24"/>
          <w:highlight w:val="white"/>
        </w:rPr>
        <w:t xml:space="preserve">within-subjects centering in Ecology </w:t>
      </w:r>
      <w:r w:rsidR="00D00EFC" w:rsidRPr="00D00EFC">
        <w:rPr>
          <w:rFonts w:ascii="Times New Roman" w:eastAsia="Calibri" w:hAnsi="Times New Roman" w:cs="Times New Roman"/>
          <w:color w:val="000000" w:themeColor="text1"/>
          <w:sz w:val="24"/>
          <w:szCs w:val="24"/>
          <w:highlight w:val="white"/>
        </w:rPr>
        <w:fldChar w:fldCharType="begin"/>
      </w:r>
      <w:r w:rsidR="00045A25">
        <w:rPr>
          <w:rFonts w:ascii="Times New Roman" w:eastAsia="Calibri" w:hAnsi="Times New Roman" w:cs="Times New Roman"/>
          <w:color w:val="000000" w:themeColor="text1"/>
          <w:sz w:val="24"/>
          <w:szCs w:val="24"/>
          <w:highlight w:val="white"/>
        </w:rPr>
        <w:instrText xml:space="preserve"> ADDIN ZOTERO_ITEM CSL_CITATION {"citationID":"a5imr4l0su","properties":{"formattedCitation":"(van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D00EFC" w:rsidRPr="00D00EFC">
        <w:rPr>
          <w:rFonts w:ascii="Times New Roman" w:eastAsia="Calibri" w:hAnsi="Times New Roman" w:cs="Times New Roman"/>
          <w:color w:val="000000" w:themeColor="text1"/>
          <w:sz w:val="24"/>
          <w:szCs w:val="24"/>
          <w:highlight w:val="white"/>
        </w:rPr>
        <w:fldChar w:fldCharType="separate"/>
      </w:r>
      <w:r w:rsidR="00045A25" w:rsidRPr="00045A25">
        <w:rPr>
          <w:rFonts w:ascii="Times New Roman" w:hAnsi="Times New Roman" w:cs="Times New Roman"/>
          <w:color w:val="000000"/>
          <w:sz w:val="24"/>
        </w:rPr>
        <w:t>(van de Pol &amp; Wright 2009)</w:t>
      </w:r>
      <w:r w:rsidR="00D00EFC" w:rsidRPr="00D00EFC">
        <w:rPr>
          <w:rFonts w:ascii="Times New Roman" w:eastAsia="Calibri" w:hAnsi="Times New Roman" w:cs="Times New Roman"/>
          <w:color w:val="000000" w:themeColor="text1"/>
          <w:sz w:val="24"/>
          <w:szCs w:val="24"/>
          <w:highlight w:val="white"/>
        </w:rPr>
        <w:fldChar w:fldCharType="end"/>
      </w:r>
      <w:r w:rsidR="00037819" w:rsidRPr="00D00EFC">
        <w:rPr>
          <w:rFonts w:ascii="Times New Roman" w:eastAsia="Calibri" w:hAnsi="Times New Roman" w:cs="Times New Roman"/>
          <w:color w:val="000000" w:themeColor="text1"/>
          <w:sz w:val="24"/>
          <w:szCs w:val="24"/>
          <w:highlight w:val="white"/>
        </w:rPr>
        <w:t xml:space="preserve">. </w:t>
      </w:r>
      <w:r w:rsidR="00296179">
        <w:rPr>
          <w:rFonts w:ascii="Times New Roman" w:eastAsia="Calibri" w:hAnsi="Times New Roman" w:cs="Times New Roman"/>
          <w:color w:val="000000" w:themeColor="text1"/>
          <w:sz w:val="24"/>
          <w:szCs w:val="24"/>
          <w:highlight w:val="white"/>
        </w:rPr>
        <w:t>To illustrate, w</w:t>
      </w:r>
      <w:r w:rsidR="00866F38" w:rsidRPr="00D00EFC">
        <w:rPr>
          <w:rFonts w:ascii="Times New Roman" w:eastAsia="Calibri" w:hAnsi="Times New Roman" w:cs="Times New Roman"/>
          <w:color w:val="000000" w:themeColor="text1"/>
          <w:sz w:val="24"/>
          <w:szCs w:val="24"/>
          <w:highlight w:val="white"/>
        </w:rPr>
        <w:t>e</w:t>
      </w:r>
      <w:r w:rsidR="00866F38">
        <w:rPr>
          <w:rFonts w:ascii="Times New Roman" w:eastAsia="Calibri" w:hAnsi="Times New Roman" w:cs="Times New Roman"/>
          <w:color w:val="000000" w:themeColor="text1"/>
          <w:sz w:val="24"/>
          <w:szCs w:val="24"/>
          <w:highlight w:val="white"/>
        </w:rPr>
        <w:t xml:space="preserve"> </w:t>
      </w:r>
      <w:r>
        <w:rPr>
          <w:rFonts w:ascii="Times New Roman" w:eastAsia="Calibri" w:hAnsi="Times New Roman" w:cs="Times New Roman"/>
          <w:color w:val="000000" w:themeColor="text1"/>
          <w:sz w:val="24"/>
          <w:szCs w:val="24"/>
          <w:highlight w:val="white"/>
        </w:rPr>
        <w:t>manipulat</w:t>
      </w:r>
      <w:r w:rsidR="00296179">
        <w:rPr>
          <w:rFonts w:ascii="Times New Roman" w:eastAsia="Calibri" w:hAnsi="Times New Roman" w:cs="Times New Roman"/>
          <w:color w:val="000000" w:themeColor="text1"/>
          <w:sz w:val="24"/>
          <w:szCs w:val="24"/>
          <w:highlight w:val="white"/>
        </w:rPr>
        <w:t xml:space="preserve">e </w:t>
      </w:r>
      <w:r w:rsidR="00037819" w:rsidRPr="002C3801">
        <w:rPr>
          <w:rFonts w:ascii="Times New Roman" w:eastAsia="Calibri" w:hAnsi="Times New Roman" w:cs="Times New Roman"/>
          <w:color w:val="000000" w:themeColor="text1"/>
          <w:sz w:val="24"/>
          <w:szCs w:val="24"/>
          <w:highlight w:val="white"/>
        </w:rPr>
        <w:t xml:space="preserve">the following </w:t>
      </w:r>
      <w:r w:rsidR="005B6271" w:rsidRPr="002C3801">
        <w:rPr>
          <w:rFonts w:ascii="Times New Roman" w:eastAsia="Calibri" w:hAnsi="Times New Roman" w:cs="Times New Roman"/>
          <w:color w:val="000000" w:themeColor="text1"/>
          <w:sz w:val="24"/>
          <w:szCs w:val="24"/>
          <w:highlight w:val="white"/>
        </w:rPr>
        <w:t>equation</w:t>
      </w:r>
      <w:r>
        <w:rPr>
          <w:rFonts w:ascii="Times New Roman" w:eastAsia="Calibri" w:hAnsi="Times New Roman" w:cs="Times New Roman"/>
          <w:color w:val="000000" w:themeColor="text1"/>
          <w:sz w:val="24"/>
          <w:szCs w:val="24"/>
          <w:highlight w:val="white"/>
        </w:rPr>
        <w:t>:</w:t>
      </w:r>
    </w:p>
    <w:p w14:paraId="47136FB0" w14:textId="01A8B5A9" w:rsidR="0025796B" w:rsidRPr="002C3801" w:rsidRDefault="00000000" w:rsidP="002C3801">
      <w:pPr>
        <w:keepNext/>
        <w:shd w:val="clear" w:color="auto" w:fill="FFFFFF"/>
        <w:spacing w:after="160" w:line="360" w:lineRule="auto"/>
        <w:rPr>
          <w:rFonts w:ascii="Times New Roman" w:eastAsia="Calibri" w:hAnsi="Times New Roman" w:cs="Times New Roman"/>
          <w:color w:val="000000" w:themeColor="text1"/>
          <w:sz w:val="24"/>
          <w:szCs w:val="24"/>
          <w:lang w:val="es-ES"/>
        </w:rPr>
      </w:pPr>
      <m:oMathPara>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y</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0</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s-ES"/>
                </w:rPr>
                <m:t>1</m:t>
              </m:r>
            </m:sub>
          </m:sSub>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highlight w:val="white"/>
              <w:lang w:val="es-E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r>
            <w:rPr>
              <w:rFonts w:ascii="Cambria Math" w:eastAsia="Calibri" w:hAnsi="Cambria Math" w:cs="Times New Roman"/>
              <w:color w:val="000000" w:themeColor="text1"/>
              <w:sz w:val="24"/>
              <w:szCs w:val="24"/>
              <w:lang w:val="es-ES"/>
            </w:rPr>
            <m:t xml:space="preserve">+ </m:t>
          </m:r>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oMath>
      </m:oMathPara>
    </w:p>
    <w:p w14:paraId="3199C529" w14:textId="0192B298" w:rsidR="00807F91" w:rsidRPr="002C3801" w:rsidRDefault="00807F91" w:rsidP="002C3801">
      <w:pPr>
        <w:pStyle w:val="Caption"/>
        <w:spacing w:line="360" w:lineRule="auto"/>
        <w:jc w:val="right"/>
        <w:rPr>
          <w:rFonts w:ascii="Times New Roman" w:hAnsi="Times New Roman" w:cs="Times New Roman"/>
          <w:color w:val="000000" w:themeColor="text1"/>
          <w:sz w:val="24"/>
          <w:szCs w:val="24"/>
          <w:lang w:val="en-US"/>
        </w:rPr>
      </w:pPr>
      <w:r w:rsidRPr="002C3801">
        <w:rPr>
          <w:rFonts w:ascii="Times New Roman" w:hAnsi="Times New Roman" w:cs="Times New Roman"/>
          <w:color w:val="000000" w:themeColor="text1"/>
          <w:sz w:val="24"/>
          <w:szCs w:val="24"/>
          <w:lang w:val="en-US"/>
        </w:rPr>
        <w:t xml:space="preserve">(4) </w:t>
      </w:r>
    </w:p>
    <w:p w14:paraId="5CF49A25" w14:textId="4233979E" w:rsidR="00766C2E" w:rsidRPr="002C3801" w:rsidRDefault="00FF4C60" w:rsidP="002C3801">
      <w:pPr>
        <w:shd w:val="clear" w:color="auto" w:fill="FFFFFF"/>
        <w:spacing w:after="160" w:line="360" w:lineRule="auto"/>
        <w:rPr>
          <w:rFonts w:ascii="Times New Roman" w:eastAsia="Calibri" w:hAnsi="Times New Roman" w:cs="Times New Roman"/>
          <w:color w:val="000000" w:themeColor="text1"/>
          <w:sz w:val="24"/>
          <w:szCs w:val="24"/>
          <w:highlight w:val="white"/>
        </w:rPr>
      </w:pPr>
      <w:r w:rsidRPr="002C3801">
        <w:rPr>
          <w:rFonts w:ascii="Times New Roman" w:eastAsia="Calibri" w:hAnsi="Times New Roman" w:cs="Times New Roman"/>
          <w:color w:val="000000" w:themeColor="text1"/>
          <w:sz w:val="24"/>
          <w:szCs w:val="24"/>
          <w:highlight w:val="white"/>
          <w:lang w:val="en-US"/>
        </w:rPr>
        <w:t>w</w:t>
      </w:r>
      <w:r w:rsidR="00A360CE" w:rsidRPr="002C3801">
        <w:rPr>
          <w:rFonts w:ascii="Times New Roman" w:eastAsia="Calibri" w:hAnsi="Times New Roman" w:cs="Times New Roman"/>
          <w:color w:val="000000" w:themeColor="text1"/>
          <w:sz w:val="24"/>
          <w:szCs w:val="24"/>
          <w:highlight w:val="white"/>
          <w:lang w:val="en-US"/>
        </w:rPr>
        <w:t xml:space="preserve">here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ij</m:t>
            </m:r>
          </m:sub>
        </m:sSub>
      </m:oMath>
      <w:r w:rsidR="00A360CE" w:rsidRPr="002C3801">
        <w:rPr>
          <w:rFonts w:ascii="Times New Roman" w:eastAsia="Calibri" w:hAnsi="Times New Roman" w:cs="Times New Roman"/>
          <w:color w:val="000000" w:themeColor="text1"/>
          <w:sz w:val="24"/>
          <w:szCs w:val="24"/>
          <w:lang w:val="en-US"/>
        </w:rPr>
        <w:t xml:space="preserve"> is our casual </w:t>
      </w:r>
      <w:r w:rsidR="00C10DB6" w:rsidRPr="002C3801">
        <w:rPr>
          <w:rFonts w:ascii="Times New Roman" w:eastAsia="Calibri" w:hAnsi="Times New Roman" w:cs="Times New Roman"/>
          <w:color w:val="000000" w:themeColor="text1"/>
          <w:sz w:val="24"/>
          <w:szCs w:val="24"/>
          <w:lang w:val="en-US"/>
        </w:rPr>
        <w:t xml:space="preserve">variable </w:t>
      </w:r>
      <w:r w:rsidR="00A360CE" w:rsidRPr="002C3801">
        <w:rPr>
          <w:rFonts w:ascii="Times New Roman" w:eastAsia="Calibri" w:hAnsi="Times New Roman" w:cs="Times New Roman"/>
          <w:color w:val="000000" w:themeColor="text1"/>
          <w:sz w:val="24"/>
          <w:szCs w:val="24"/>
          <w:lang w:val="en-US"/>
        </w:rPr>
        <w:t xml:space="preserve">of interest, and </w:t>
      </w:r>
      <w:r w:rsidR="00A4398F">
        <w:rPr>
          <w:rFonts w:ascii="Times New Roman" w:eastAsia="Calibri" w:hAnsi="Times New Roman" w:cs="Times New Roman"/>
          <w:color w:val="000000" w:themeColor="text1"/>
          <w:sz w:val="24"/>
          <w:szCs w:val="24"/>
          <w:lang w:val="en-US"/>
        </w:rPr>
        <w:t>the</w:t>
      </w:r>
      <w:r w:rsidR="00A360CE" w:rsidRPr="002C3801">
        <w:rPr>
          <w:rFonts w:ascii="Times New Roman" w:eastAsia="Calibri" w:hAnsi="Times New Roman" w:cs="Times New Roman"/>
          <w:color w:val="000000" w:themeColor="text1"/>
          <w:sz w:val="24"/>
          <w:szCs w:val="24"/>
          <w:lang w:val="en-US"/>
        </w:rPr>
        <w:t xml:space="preserve"> </w:t>
      </w:r>
      <w:r w:rsidRPr="002C3801">
        <w:rPr>
          <w:rFonts w:ascii="Times New Roman" w:eastAsia="Calibri" w:hAnsi="Times New Roman" w:cs="Times New Roman"/>
          <w:color w:val="000000" w:themeColor="text1"/>
          <w:sz w:val="24"/>
          <w:szCs w:val="24"/>
          <w:lang w:val="en-US"/>
        </w:rPr>
        <w:t xml:space="preserve">error </w:t>
      </w:r>
      <w:r w:rsidR="00720C07" w:rsidRPr="002C3801">
        <w:rPr>
          <w:rFonts w:ascii="Times New Roman" w:eastAsia="Calibri" w:hAnsi="Times New Roman" w:cs="Times New Roman"/>
          <w:color w:val="000000" w:themeColor="text1"/>
          <w:sz w:val="24"/>
          <w:szCs w:val="24"/>
          <w:lang w:val="en-US"/>
        </w:rPr>
        <w:t xml:space="preserve">term </w:t>
      </w:r>
      <w:r w:rsidR="00A4398F">
        <w:rPr>
          <w:rFonts w:ascii="Times New Roman" w:eastAsia="Calibri" w:hAnsi="Times New Roman" w:cs="Times New Roman"/>
          <w:color w:val="000000" w:themeColor="text1"/>
          <w:sz w:val="24"/>
          <w:szCs w:val="24"/>
          <w:lang w:val="en-US"/>
        </w:rPr>
        <w:t xml:space="preserve">is </w:t>
      </w:r>
      <w:r w:rsidRPr="002C3801">
        <w:rPr>
          <w:rFonts w:ascii="Times New Roman" w:eastAsia="Calibri" w:hAnsi="Times New Roman" w:cs="Times New Roman"/>
          <w:color w:val="000000" w:themeColor="text1"/>
          <w:sz w:val="24"/>
          <w:szCs w:val="24"/>
          <w:lang w:val="en-US"/>
        </w:rPr>
        <w:t xml:space="preserve">composed of </w:t>
      </w:r>
      <w:r w:rsidR="008C2E43" w:rsidRPr="002C3801">
        <w:rPr>
          <w:rFonts w:ascii="Times New Roman" w:eastAsia="Calibri" w:hAnsi="Times New Roman" w:cs="Times New Roman"/>
          <w:color w:val="000000" w:themeColor="text1"/>
          <w:sz w:val="24"/>
          <w:szCs w:val="24"/>
          <w:lang w:val="en-US"/>
        </w:rPr>
        <w:t>idiosyncratic</w:t>
      </w:r>
      <w:r w:rsidRPr="002C3801">
        <w:rPr>
          <w:rFonts w:ascii="Times New Roman" w:eastAsia="Calibri" w:hAnsi="Times New Roman" w:cs="Times New Roman"/>
          <w:color w:val="000000" w:themeColor="text1"/>
          <w:sz w:val="24"/>
          <w:szCs w:val="24"/>
          <w:lang w:val="en-US"/>
        </w:rPr>
        <w:t xml:space="preserve"> (random error)</w:t>
      </w:r>
      <w:r w:rsidR="00720C07" w:rsidRPr="002C3801">
        <w:rPr>
          <w:rFonts w:ascii="Times New Roman" w:eastAsia="Calibri" w:hAnsi="Times New Roman" w:cs="Times New Roman"/>
          <w:color w:val="000000" w:themeColor="text1"/>
          <w:sz w:val="24"/>
          <w:szCs w:val="24"/>
          <w:lang w:val="en-US"/>
        </w:rPr>
        <w:t>,</w:t>
      </w:r>
      <w:r w:rsidRPr="002C3801">
        <w:rPr>
          <w:rFonts w:ascii="Times New Roman" w:eastAsia="Calibri" w:hAnsi="Times New Roman" w:cs="Times New Roman"/>
          <w:color w:val="000000" w:themeColor="text1"/>
          <w:sz w:val="24"/>
          <w:szCs w:val="24"/>
          <w:lang w:val="en-US"/>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ij</m:t>
            </m:r>
          </m:sub>
        </m:sSub>
      </m:oMath>
      <w:r w:rsidR="00C62AA0" w:rsidRPr="00C62AA0">
        <w:rPr>
          <w:rFonts w:ascii="Times New Roman" w:eastAsia="Calibri" w:hAnsi="Times New Roman" w:cs="Times New Roman"/>
          <w:color w:val="000000" w:themeColor="text1"/>
          <w:sz w:val="24"/>
          <w:szCs w:val="24"/>
          <w:lang w:val="en-US"/>
        </w:rPr>
        <w:t xml:space="preserve">, </w:t>
      </w:r>
      <w:r w:rsidR="00C62AA0">
        <w:rPr>
          <w:rFonts w:ascii="Times New Roman" w:eastAsia="Calibri" w:hAnsi="Times New Roman" w:cs="Times New Roman"/>
          <w:color w:val="000000" w:themeColor="text1"/>
          <w:sz w:val="24"/>
          <w:szCs w:val="24"/>
          <w:lang w:val="en-US"/>
        </w:rPr>
        <w:t xml:space="preserve">and </w:t>
      </w:r>
      <m:oMath>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n-U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r>
          <w:rPr>
            <w:rFonts w:ascii="Cambria Math" w:eastAsia="Calibri" w:hAnsi="Cambria Math" w:cs="Times New Roman"/>
            <w:color w:val="000000" w:themeColor="text1"/>
            <w:sz w:val="24"/>
            <w:szCs w:val="24"/>
            <w:lang w:val="en-US"/>
          </w:rPr>
          <m:t xml:space="preserve"> </m:t>
        </m:r>
      </m:oMath>
      <w:r w:rsidR="00720C07" w:rsidRPr="002C3801">
        <w:rPr>
          <w:rFonts w:ascii="Times New Roman" w:eastAsia="Calibri" w:hAnsi="Times New Roman" w:cs="Times New Roman"/>
          <w:color w:val="000000" w:themeColor="text1"/>
          <w:sz w:val="24"/>
          <w:szCs w:val="24"/>
          <w:lang w:val="en-US"/>
        </w:rPr>
        <w:t xml:space="preserve">, </w:t>
      </w:r>
      <w:r w:rsidR="00A240B5">
        <w:rPr>
          <w:rFonts w:ascii="Times New Roman" w:eastAsia="Calibri" w:hAnsi="Times New Roman" w:cs="Times New Roman"/>
          <w:color w:val="000000" w:themeColor="text1"/>
          <w:sz w:val="24"/>
          <w:szCs w:val="24"/>
          <w:lang w:val="en-US"/>
        </w:rPr>
        <w:t xml:space="preserve">which </w:t>
      </w:r>
      <w:r w:rsidR="00720C07" w:rsidRPr="002C3801">
        <w:rPr>
          <w:rFonts w:ascii="Times New Roman" w:eastAsia="Calibri" w:hAnsi="Times New Roman" w:cs="Times New Roman"/>
          <w:color w:val="000000" w:themeColor="text1"/>
          <w:sz w:val="24"/>
          <w:szCs w:val="24"/>
          <w:lang w:val="en-US"/>
        </w:rPr>
        <w:t xml:space="preserve">represent differences </w:t>
      </w:r>
      <w:r w:rsidRPr="002C3801">
        <w:rPr>
          <w:rFonts w:ascii="Times New Roman" w:eastAsia="Calibri" w:hAnsi="Times New Roman" w:cs="Times New Roman"/>
          <w:color w:val="000000" w:themeColor="text1"/>
          <w:sz w:val="24"/>
          <w:szCs w:val="24"/>
          <w:lang w:val="en-US"/>
        </w:rPr>
        <w:t xml:space="preserve">across </w:t>
      </w:r>
      <w:r w:rsidRPr="002A21CB">
        <w:rPr>
          <w:rFonts w:ascii="Times New Roman" w:eastAsia="Calibri" w:hAnsi="Times New Roman" w:cs="Times New Roman"/>
          <w:color w:val="000000" w:themeColor="text1"/>
          <w:sz w:val="24"/>
          <w:szCs w:val="24"/>
          <w:lang w:val="en-US"/>
        </w:rPr>
        <w:t xml:space="preserve">sites </w:t>
      </w:r>
      <w:proofErr w:type="spellStart"/>
      <w:r w:rsidRPr="002A21CB">
        <w:rPr>
          <w:rFonts w:ascii="Times New Roman" w:eastAsia="Calibri" w:hAnsi="Times New Roman" w:cs="Times New Roman"/>
          <w:i/>
          <w:iCs/>
          <w:color w:val="000000" w:themeColor="text1"/>
          <w:sz w:val="24"/>
          <w:szCs w:val="24"/>
          <w:lang w:val="en-US"/>
        </w:rPr>
        <w:t>i</w:t>
      </w:r>
      <w:proofErr w:type="spellEnd"/>
      <w:r w:rsidRPr="002C3801">
        <w:rPr>
          <w:rFonts w:ascii="Times New Roman" w:eastAsia="Calibri" w:hAnsi="Times New Roman" w:cs="Times New Roman"/>
          <w:i/>
          <w:iCs/>
          <w:color w:val="000000" w:themeColor="text1"/>
          <w:sz w:val="24"/>
          <w:szCs w:val="24"/>
          <w:lang w:val="en-US"/>
        </w:rPr>
        <w:t xml:space="preserve"> </w:t>
      </w:r>
      <w:r w:rsidR="00C62AA0" w:rsidRPr="00C62AA0">
        <w:rPr>
          <w:rFonts w:ascii="Times New Roman" w:eastAsia="Calibri" w:hAnsi="Times New Roman" w:cs="Times New Roman"/>
          <w:color w:val="000000" w:themeColor="text1"/>
          <w:sz w:val="24"/>
          <w:szCs w:val="24"/>
          <w:lang w:val="en-US"/>
        </w:rPr>
        <w:t>including unmeasured confounding variables</w:t>
      </w:r>
      <w:r w:rsidRPr="002C3801">
        <w:rPr>
          <w:rFonts w:ascii="Times New Roman" w:eastAsia="Calibri" w:hAnsi="Times New Roman" w:cs="Times New Roman"/>
          <w:color w:val="000000" w:themeColor="text1"/>
          <w:sz w:val="24"/>
          <w:szCs w:val="24"/>
          <w:highlight w:val="white"/>
          <w:lang w:val="en-US"/>
        </w:rPr>
        <w:t xml:space="preserve">. </w:t>
      </w:r>
      <w:r w:rsidR="00C62AA0">
        <w:rPr>
          <w:rFonts w:ascii="Times New Roman" w:eastAsia="Calibri" w:hAnsi="Times New Roman" w:cs="Times New Roman"/>
          <w:color w:val="000000" w:themeColor="text1"/>
          <w:sz w:val="24"/>
          <w:szCs w:val="24"/>
          <w:highlight w:val="white"/>
          <w:lang w:val="en-US"/>
        </w:rPr>
        <w:t>To remove the effect of site-level confounding drivers,</w:t>
      </w:r>
      <w:r w:rsidR="00037819" w:rsidRPr="002C3801">
        <w:rPr>
          <w:rFonts w:ascii="Times New Roman" w:eastAsia="Calibri" w:hAnsi="Times New Roman" w:cs="Times New Roman"/>
          <w:color w:val="000000" w:themeColor="text1"/>
          <w:sz w:val="24"/>
          <w:szCs w:val="24"/>
          <w:highlight w:val="white"/>
        </w:rPr>
        <w:t xml:space="preserve"> we</w:t>
      </w:r>
      <w:r w:rsidR="00866F38">
        <w:rPr>
          <w:rFonts w:ascii="Times New Roman" w:eastAsia="Calibri" w:hAnsi="Times New Roman" w:cs="Times New Roman"/>
          <w:color w:val="000000" w:themeColor="text1"/>
          <w:sz w:val="24"/>
          <w:szCs w:val="24"/>
          <w:highlight w:val="white"/>
        </w:rPr>
        <w:t xml:space="preserve"> transform the data by</w:t>
      </w:r>
      <w:r w:rsidR="00037819" w:rsidRPr="002C3801">
        <w:rPr>
          <w:rFonts w:ascii="Times New Roman" w:eastAsia="Calibri" w:hAnsi="Times New Roman" w:cs="Times New Roman"/>
          <w:color w:val="000000" w:themeColor="text1"/>
          <w:sz w:val="24"/>
          <w:szCs w:val="24"/>
          <w:highlight w:val="white"/>
        </w:rPr>
        <w:t xml:space="preserve"> subtract</w:t>
      </w:r>
      <w:r w:rsidR="00866F38">
        <w:rPr>
          <w:rFonts w:ascii="Times New Roman" w:eastAsia="Calibri" w:hAnsi="Times New Roman" w:cs="Times New Roman"/>
          <w:color w:val="000000" w:themeColor="text1"/>
          <w:sz w:val="24"/>
          <w:szCs w:val="24"/>
          <w:highlight w:val="white"/>
        </w:rPr>
        <w:t>ing</w:t>
      </w:r>
      <w:r w:rsidR="00037819" w:rsidRPr="002C3801">
        <w:rPr>
          <w:rFonts w:ascii="Times New Roman" w:eastAsia="Calibri" w:hAnsi="Times New Roman" w:cs="Times New Roman"/>
          <w:color w:val="000000" w:themeColor="text1"/>
          <w:sz w:val="24"/>
          <w:szCs w:val="24"/>
          <w:highlight w:val="white"/>
        </w:rPr>
        <w:t xml:space="preserve"> this average value </w:t>
      </w:r>
      <m:oMath>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oMath>
      <w:r w:rsidR="00037819"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 xml:space="preserve">from both sides </w:t>
      </w:r>
      <w:r w:rsidR="00037819" w:rsidRPr="002C3801">
        <w:rPr>
          <w:rFonts w:ascii="Times New Roman" w:eastAsia="Calibri" w:hAnsi="Times New Roman" w:cs="Times New Roman"/>
          <w:color w:val="000000" w:themeColor="text1"/>
          <w:sz w:val="24"/>
          <w:szCs w:val="24"/>
          <w:highlight w:val="white"/>
        </w:rPr>
        <w:t xml:space="preserve">across all </w:t>
      </w:r>
      <w:r w:rsidR="005E676F">
        <w:rPr>
          <w:rFonts w:ascii="Times New Roman" w:eastAsia="Calibri" w:hAnsi="Times New Roman" w:cs="Times New Roman"/>
          <w:color w:val="000000" w:themeColor="text1"/>
          <w:sz w:val="24"/>
          <w:szCs w:val="24"/>
          <w:highlight w:val="white"/>
        </w:rPr>
        <w:t>years</w:t>
      </w:r>
      <w:r w:rsidR="00C62AA0">
        <w:rPr>
          <w:rFonts w:ascii="Times New Roman" w:eastAsia="Calibri" w:hAnsi="Times New Roman" w:cs="Times New Roman"/>
          <w:color w:val="000000" w:themeColor="text1"/>
          <w:sz w:val="24"/>
          <w:szCs w:val="24"/>
          <w:highlight w:val="white"/>
        </w:rPr>
        <w:t>.</w:t>
      </w:r>
      <w:r w:rsidR="00C62AA0" w:rsidRPr="002C3801">
        <w:rPr>
          <w:rFonts w:ascii="Times New Roman" w:eastAsia="Calibri" w:hAnsi="Times New Roman" w:cs="Times New Roman"/>
          <w:color w:val="000000" w:themeColor="text1"/>
          <w:sz w:val="24"/>
          <w:szCs w:val="24"/>
          <w:highlight w:val="white"/>
        </w:rPr>
        <w:t xml:space="preserve"> </w:t>
      </w:r>
      <w:r w:rsidR="005E676F">
        <w:rPr>
          <w:rFonts w:ascii="Times New Roman" w:eastAsia="Calibri" w:hAnsi="Times New Roman" w:cs="Times New Roman"/>
          <w:color w:val="000000" w:themeColor="text1"/>
          <w:sz w:val="24"/>
          <w:szCs w:val="24"/>
          <w:highlight w:val="white"/>
        </w:rPr>
        <w:t>On the right-hand side</w:t>
      </w:r>
      <w:r w:rsidR="00E000DB">
        <w:rPr>
          <w:rFonts w:ascii="Times New Roman" w:eastAsia="Calibri" w:hAnsi="Times New Roman" w:cs="Times New Roman"/>
          <w:color w:val="000000" w:themeColor="text1"/>
          <w:sz w:val="24"/>
          <w:szCs w:val="24"/>
          <w:highlight w:val="white"/>
        </w:rPr>
        <w:t>,</w:t>
      </w:r>
      <w:r w:rsidR="005E676F">
        <w:rPr>
          <w:rFonts w:ascii="Times New Roman" w:eastAsia="Calibri" w:hAnsi="Times New Roman" w:cs="Times New Roman"/>
          <w:color w:val="000000" w:themeColor="text1"/>
          <w:sz w:val="24"/>
          <w:szCs w:val="24"/>
          <w:highlight w:val="white"/>
        </w:rPr>
        <w:t xml:space="preserve"> we can expand this to</w:t>
      </w:r>
      <w:r w:rsidR="000E41E6">
        <w:rPr>
          <w:rFonts w:ascii="Times New Roman" w:eastAsia="Calibri" w:hAnsi="Times New Roman" w:cs="Times New Roman"/>
          <w:color w:val="000000" w:themeColor="text1"/>
          <w:sz w:val="24"/>
          <w:szCs w:val="24"/>
          <w:highlight w:val="white"/>
        </w:rPr>
        <w:t xml:space="preserve"> subtract</w:t>
      </w:r>
      <w:r w:rsidR="005E676F">
        <w:rPr>
          <w:rFonts w:ascii="Times New Roman" w:eastAsia="Calibri" w:hAnsi="Times New Roman" w:cs="Times New Roman"/>
          <w:color w:val="000000" w:themeColor="text1"/>
          <w:sz w:val="24"/>
          <w:szCs w:val="24"/>
          <w:highlight w:val="white"/>
        </w:rPr>
        <w:t xml:space="preserve">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0</m:t>
            </m:r>
          </m:sub>
        </m:sSub>
        <m:r>
          <w:rPr>
            <w:rFonts w:ascii="Cambria Math" w:eastAsia="Calibri" w:hAnsi="Cambria Math" w:cs="Times New Roman"/>
            <w:color w:val="000000" w:themeColor="text1"/>
            <w:sz w:val="24"/>
            <w:szCs w:val="24"/>
            <w:highlight w:val="white"/>
            <w:lang w:val="en-US"/>
          </w:rPr>
          <m:t>+</m:t>
        </m:r>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β</m:t>
            </m:r>
          </m:e>
          <m:sub>
            <m:r>
              <w:rPr>
                <w:rFonts w:ascii="Cambria Math" w:eastAsia="Calibri" w:hAnsi="Cambria Math" w:cs="Times New Roman"/>
                <w:color w:val="000000" w:themeColor="text1"/>
                <w:sz w:val="24"/>
                <w:szCs w:val="24"/>
                <w:highlight w:val="white"/>
                <w:lang w:val="en-US"/>
              </w:rPr>
              <m:t>1</m:t>
            </m:r>
          </m:sub>
        </m:sSub>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x</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highlight w:val="white"/>
            <w:lang w:val="en-US"/>
          </w:rPr>
          <m:t>+</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highlight w:val="white"/>
                    <w:lang w:val="es-ES"/>
                  </w:rPr>
                  <m:t>ϵ</m:t>
                </m:r>
              </m:e>
              <m:sub>
                <m:r>
                  <w:rPr>
                    <w:rFonts w:ascii="Cambria Math" w:eastAsia="Calibri" w:hAnsi="Cambria Math" w:cs="Times New Roman"/>
                    <w:color w:val="000000" w:themeColor="text1"/>
                    <w:sz w:val="24"/>
                    <w:szCs w:val="24"/>
                    <w:highlight w:val="white"/>
                    <w:lang w:val="es-ES"/>
                  </w:rPr>
                  <m:t>i</m:t>
                </m:r>
              </m:sub>
            </m:sSub>
          </m:e>
        </m:acc>
        <m:r>
          <w:rPr>
            <w:rFonts w:ascii="Cambria Math" w:eastAsia="Calibri" w:hAnsi="Cambria Math" w:cs="Times New Roman"/>
            <w:color w:val="000000" w:themeColor="text1"/>
            <w:sz w:val="24"/>
            <w:szCs w:val="24"/>
            <w:lang w:val="en-US"/>
          </w:rPr>
          <m:t xml:space="preserve">+ </m:t>
        </m:r>
        <m:acc>
          <m:accPr>
            <m:chr m:val="̅"/>
            <m:ctrlPr>
              <w:rPr>
                <w:rFonts w:ascii="Cambria Math" w:eastAsia="Calibri" w:hAnsi="Cambria Math" w:cs="Times New Roman"/>
                <w:i/>
                <w:color w:val="000000" w:themeColor="text1"/>
                <w:sz w:val="24"/>
                <w:szCs w:val="24"/>
                <w:lang w:val="es-ES"/>
              </w:rPr>
            </m:ctrlPr>
          </m:accPr>
          <m:e>
            <m:sSub>
              <m:sSubPr>
                <m:ctrlPr>
                  <w:rPr>
                    <w:rFonts w:ascii="Cambria Math" w:eastAsia="Calibri" w:hAnsi="Cambria Math" w:cs="Times New Roman"/>
                    <w:i/>
                    <w:color w:val="000000" w:themeColor="text1"/>
                    <w:sz w:val="24"/>
                    <w:szCs w:val="24"/>
                    <w:lang w:val="es-ES"/>
                  </w:rPr>
                </m:ctrlPr>
              </m:sSubPr>
              <m:e>
                <m:r>
                  <w:rPr>
                    <w:rFonts w:ascii="Cambria Math" w:eastAsia="Calibri" w:hAnsi="Cambria Math" w:cs="Times New Roman"/>
                    <w:color w:val="000000" w:themeColor="text1"/>
                    <w:sz w:val="24"/>
                    <w:szCs w:val="24"/>
                    <w:highlight w:val="white"/>
                    <w:lang w:val="es-ES"/>
                  </w:rPr>
                  <m:t>u</m:t>
                </m:r>
                <m:ctrlPr>
                  <w:rPr>
                    <w:rFonts w:ascii="Cambria Math" w:eastAsia="Calibri" w:hAnsi="Cambria Math" w:cs="Times New Roman"/>
                    <w:i/>
                    <w:color w:val="000000" w:themeColor="text1"/>
                    <w:sz w:val="24"/>
                    <w:szCs w:val="24"/>
                    <w:highlight w:val="white"/>
                    <w:lang w:val="es-ES"/>
                  </w:rPr>
                </m:ctrlPr>
              </m:e>
              <m:sub>
                <m:r>
                  <w:rPr>
                    <w:rFonts w:ascii="Cambria Math" w:eastAsia="Calibri" w:hAnsi="Cambria Math" w:cs="Times New Roman"/>
                    <w:color w:val="000000" w:themeColor="text1"/>
                    <w:sz w:val="24"/>
                    <w:szCs w:val="24"/>
                    <w:highlight w:val="white"/>
                    <w:lang w:val="es-ES"/>
                  </w:rPr>
                  <m:t>i</m:t>
                </m:r>
              </m:sub>
            </m:sSub>
          </m:e>
        </m:acc>
      </m:oMath>
      <w:r w:rsidR="00E000DB">
        <w:rPr>
          <w:rFonts w:ascii="Times New Roman" w:eastAsia="Calibri" w:hAnsi="Times New Roman" w:cs="Times New Roman"/>
          <w:color w:val="000000" w:themeColor="text1"/>
          <w:sz w:val="24"/>
          <w:szCs w:val="24"/>
          <w:lang w:val="en-US"/>
        </w:rPr>
        <w:t xml:space="preserve"> which leads to </w:t>
      </w:r>
      <w:r w:rsidR="00C62AA0">
        <w:rPr>
          <w:rFonts w:ascii="Times New Roman" w:eastAsia="Calibri" w:hAnsi="Times New Roman" w:cs="Times New Roman"/>
          <w:color w:val="000000" w:themeColor="text1"/>
          <w:sz w:val="24"/>
          <w:szCs w:val="24"/>
          <w:highlight w:val="white"/>
        </w:rPr>
        <w:t xml:space="preserve">a </w:t>
      </w:r>
      <w:r w:rsidR="005E676F">
        <w:rPr>
          <w:rFonts w:ascii="Times New Roman" w:eastAsia="Calibri" w:hAnsi="Times New Roman" w:cs="Times New Roman"/>
          <w:color w:val="000000" w:themeColor="text1"/>
          <w:sz w:val="24"/>
          <w:szCs w:val="24"/>
          <w:highlight w:val="white"/>
        </w:rPr>
        <w:t xml:space="preserve">transformed </w:t>
      </w:r>
      <w:r w:rsidR="00C62AA0">
        <w:rPr>
          <w:rFonts w:ascii="Times New Roman" w:eastAsia="Calibri" w:hAnsi="Times New Roman" w:cs="Times New Roman"/>
          <w:color w:val="000000" w:themeColor="text1"/>
          <w:sz w:val="24"/>
          <w:szCs w:val="24"/>
          <w:highlight w:val="white"/>
        </w:rPr>
        <w:t>model</w:t>
      </w:r>
      <w:r w:rsidR="0054674E">
        <w:rPr>
          <w:rFonts w:ascii="Times New Roman" w:eastAsia="Calibri" w:hAnsi="Times New Roman" w:cs="Times New Roman"/>
          <w:color w:val="000000" w:themeColor="text1"/>
          <w:sz w:val="24"/>
          <w:szCs w:val="24"/>
          <w:highlight w:val="white"/>
        </w:rPr>
        <w:t>.</w:t>
      </w:r>
      <w:r w:rsidR="00C62AA0">
        <w:rPr>
          <w:rFonts w:ascii="Times New Roman" w:eastAsia="Calibri" w:hAnsi="Times New Roman" w:cs="Times New Roman"/>
          <w:color w:val="000000" w:themeColor="text1"/>
          <w:sz w:val="24"/>
          <w:szCs w:val="24"/>
          <w:highlight w:val="white"/>
        </w:rPr>
        <w:t xml:space="preserve"> </w:t>
      </w:r>
    </w:p>
    <w:p w14:paraId="404BFE2D" w14:textId="605BF372" w:rsidR="00B86FBC" w:rsidRPr="002C3801"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6B9390F0" w:rsidR="00B86FBC" w:rsidRPr="002C3801" w:rsidRDefault="00B86FBC" w:rsidP="002C3801">
      <w:pPr>
        <w:pStyle w:val="Caption"/>
        <w:spacing w:line="360" w:lineRule="auto"/>
        <w:jc w:val="right"/>
        <w:rPr>
          <w:rFonts w:ascii="Times New Roman" w:eastAsia="Calibri" w:hAnsi="Times New Roman" w:cs="Times New Roman"/>
          <w:i w:val="0"/>
          <w:color w:val="000000" w:themeColor="text1"/>
          <w:sz w:val="24"/>
          <w:szCs w:val="24"/>
          <w:highlight w:val="white"/>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5</w:t>
      </w:r>
      <w:r w:rsidRPr="002C3801">
        <w:rPr>
          <w:rFonts w:ascii="Times New Roman" w:hAnsi="Times New Roman" w:cs="Times New Roman"/>
          <w:color w:val="000000" w:themeColor="text1"/>
          <w:sz w:val="24"/>
          <w:szCs w:val="24"/>
        </w:rPr>
        <w:t xml:space="preserve">) </w:t>
      </w:r>
    </w:p>
    <w:p w14:paraId="34421996" w14:textId="127F1343" w:rsidR="00DC0858" w:rsidRPr="00863E39"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green"/>
        </w:rPr>
      </w:pPr>
      <w:r w:rsidRPr="002C3801">
        <w:rPr>
          <w:rFonts w:ascii="Times New Roman" w:eastAsia="Calibri" w:hAnsi="Times New Roman" w:cs="Times New Roman"/>
          <w:color w:val="333333"/>
          <w:sz w:val="24"/>
          <w:szCs w:val="24"/>
          <w:highlight w:val="white"/>
        </w:rPr>
        <w:t xml:space="preserve">Using simple algebra, we have removed the confounding influence of </w:t>
      </w:r>
      <w:r w:rsidR="006768EE" w:rsidRPr="002C3801">
        <w:rPr>
          <w:rFonts w:ascii="Times New Roman" w:eastAsia="Calibri" w:hAnsi="Times New Roman" w:cs="Times New Roman"/>
          <w:color w:val="333333"/>
          <w:sz w:val="24"/>
          <w:szCs w:val="24"/>
          <w:highlight w:val="white"/>
        </w:rPr>
        <w:t xml:space="preserve">time invariant, confounding variables for each </w:t>
      </w:r>
      <w:r w:rsidRPr="002C3801">
        <w:rPr>
          <w:rFonts w:ascii="Times New Roman" w:eastAsia="Calibri" w:hAnsi="Times New Roman" w:cs="Times New Roman"/>
          <w:color w:val="333333"/>
          <w:sz w:val="24"/>
          <w:szCs w:val="24"/>
          <w:highlight w:val="white"/>
        </w:rPr>
        <w:t>site</w:t>
      </w:r>
      <w:r w:rsidR="006768EE" w:rsidRPr="002C3801">
        <w:rPr>
          <w:rFonts w:ascii="Times New Roman" w:eastAsia="Calibri" w:hAnsi="Times New Roman" w:cs="Times New Roman"/>
          <w:color w:val="333333"/>
          <w:sz w:val="24"/>
          <w:szCs w:val="24"/>
          <w:highlight w:val="white"/>
        </w:rPr>
        <w:t xml:space="preserve">, </w:t>
      </w:r>
      <w:r w:rsidR="00D90E2E" w:rsidRPr="002C3801">
        <w:rPr>
          <w:rFonts w:ascii="Times New Roman" w:eastAsia="Calibri" w:hAnsi="Times New Roman" w:cs="Times New Roman"/>
          <w:color w:val="333333"/>
          <w:sz w:val="24"/>
          <w:szCs w:val="24"/>
          <w:highlight w:val="white"/>
        </w:rPr>
        <w:t>whether</w:t>
      </w:r>
      <w:r w:rsidR="006768EE" w:rsidRPr="002C3801">
        <w:rPr>
          <w:rFonts w:ascii="Times New Roman" w:eastAsia="Calibri" w:hAnsi="Times New Roman" w:cs="Times New Roman"/>
          <w:color w:val="333333"/>
          <w:sz w:val="24"/>
          <w:szCs w:val="24"/>
          <w:highlight w:val="white"/>
        </w:rPr>
        <w:t xml:space="preserve"> </w:t>
      </w:r>
      <w:r w:rsidR="00A253E1">
        <w:rPr>
          <w:rFonts w:ascii="Times New Roman" w:eastAsia="Calibri" w:hAnsi="Times New Roman" w:cs="Times New Roman"/>
          <w:color w:val="333333"/>
          <w:sz w:val="24"/>
          <w:szCs w:val="24"/>
          <w:highlight w:val="white"/>
        </w:rPr>
        <w:t xml:space="preserve">or not </w:t>
      </w:r>
      <w:r w:rsidR="006768EE" w:rsidRPr="002C3801">
        <w:rPr>
          <w:rFonts w:ascii="Times New Roman" w:eastAsia="Calibri" w:hAnsi="Times New Roman" w:cs="Times New Roman"/>
          <w:color w:val="333333"/>
          <w:sz w:val="24"/>
          <w:szCs w:val="24"/>
          <w:highlight w:val="white"/>
        </w:rPr>
        <w:t>they were observed</w:t>
      </w:r>
      <w:r w:rsidR="005D507D">
        <w:rPr>
          <w:rFonts w:ascii="Times New Roman" w:eastAsia="Calibri" w:hAnsi="Times New Roman" w:cs="Times New Roman"/>
          <w:color w:val="333333"/>
          <w:sz w:val="24"/>
          <w:szCs w:val="24"/>
          <w:highlight w:val="white"/>
        </w:rPr>
        <w:t>.</w:t>
      </w:r>
      <w:r w:rsidR="006E6781"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To achieve the same effect as this</w:t>
      </w:r>
      <w:r w:rsidR="00646EC5" w:rsidRPr="002C3801">
        <w:rPr>
          <w:rFonts w:ascii="Times New Roman" w:eastAsia="Calibri" w:hAnsi="Times New Roman" w:cs="Times New Roman"/>
          <w:color w:val="333333"/>
          <w:sz w:val="24"/>
          <w:szCs w:val="24"/>
          <w:highlight w:val="white"/>
        </w:rPr>
        <w:t xml:space="preserve"> </w:t>
      </w:r>
      <w:r w:rsidR="005E676F">
        <w:rPr>
          <w:rFonts w:ascii="Times New Roman" w:eastAsia="Calibri" w:hAnsi="Times New Roman" w:cs="Times New Roman"/>
          <w:color w:val="333333"/>
          <w:sz w:val="24"/>
          <w:szCs w:val="24"/>
          <w:highlight w:val="white"/>
        </w:rPr>
        <w:t xml:space="preserve">group </w:t>
      </w:r>
      <w:r w:rsidR="00646EC5" w:rsidRPr="002C3801">
        <w:rPr>
          <w:rFonts w:ascii="Times New Roman" w:eastAsia="Calibri" w:hAnsi="Times New Roman" w:cs="Times New Roman"/>
          <w:color w:val="333333"/>
          <w:sz w:val="24"/>
          <w:szCs w:val="24"/>
          <w:highlight w:val="white"/>
        </w:rPr>
        <w:t>means transformation</w:t>
      </w:r>
      <w:r w:rsidR="007627DD" w:rsidRPr="002C3801">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see </w:t>
      </w:r>
      <w:r w:rsidR="007627DD" w:rsidRPr="002C3801">
        <w:rPr>
          <w:rFonts w:ascii="Times New Roman" w:eastAsia="Calibri" w:hAnsi="Times New Roman" w:cs="Times New Roman"/>
          <w:color w:val="333333"/>
          <w:sz w:val="24"/>
          <w:szCs w:val="24"/>
          <w:highlight w:val="white"/>
        </w:rPr>
        <w:t>Fig. 6A</w:t>
      </w:r>
      <w:r w:rsidR="00863E39">
        <w:rPr>
          <w:rFonts w:ascii="Times New Roman" w:eastAsia="Calibri" w:hAnsi="Times New Roman" w:cs="Times New Roman"/>
          <w:color w:val="333333"/>
          <w:sz w:val="24"/>
          <w:szCs w:val="24"/>
          <w:highlight w:val="white"/>
        </w:rPr>
        <w:t xml:space="preserve"> for a causal diagram</w:t>
      </w:r>
      <w:r w:rsidR="007627DD" w:rsidRPr="002C3801">
        <w:rPr>
          <w:rFonts w:ascii="Times New Roman" w:eastAsia="Calibri" w:hAnsi="Times New Roman" w:cs="Times New Roman"/>
          <w:color w:val="333333"/>
          <w:sz w:val="24"/>
          <w:szCs w:val="24"/>
          <w:highlight w:val="white"/>
        </w:rPr>
        <w:t>)</w:t>
      </w:r>
      <w:r w:rsidR="00863E39">
        <w:rPr>
          <w:rFonts w:ascii="Times New Roman" w:eastAsia="Calibri" w:hAnsi="Times New Roman" w:cs="Times New Roman"/>
          <w:color w:val="333333"/>
          <w:sz w:val="24"/>
          <w:szCs w:val="24"/>
          <w:highlight w:val="white"/>
        </w:rPr>
        <w:t>, we could instead use</w:t>
      </w:r>
      <w:r w:rsidR="007627DD" w:rsidRPr="002C3801">
        <w:rPr>
          <w:rFonts w:ascii="Times New Roman" w:eastAsia="Calibri" w:hAnsi="Times New Roman" w:cs="Times New Roman"/>
          <w:color w:val="333333"/>
          <w:sz w:val="24"/>
          <w:szCs w:val="24"/>
          <w:highlight w:val="white"/>
        </w:rPr>
        <w:t xml:space="preserve"> a design with </w:t>
      </w:r>
      <w:r w:rsidR="005D507D">
        <w:rPr>
          <w:rFonts w:ascii="Times New Roman" w:eastAsia="Calibri" w:hAnsi="Times New Roman" w:cs="Times New Roman"/>
          <w:color w:val="333333"/>
          <w:sz w:val="24"/>
          <w:szCs w:val="24"/>
          <w:highlight w:val="white"/>
        </w:rPr>
        <w:t>a categorical or so-called dummy variable</w:t>
      </w:r>
      <w:r w:rsidR="00863E39">
        <w:rPr>
          <w:rFonts w:ascii="Times New Roman" w:eastAsia="Calibri" w:hAnsi="Times New Roman" w:cs="Times New Roman"/>
          <w:color w:val="333333"/>
          <w:sz w:val="24"/>
          <w:szCs w:val="24"/>
          <w:highlight w:val="white"/>
        </w:rPr>
        <w:t>s for each cluster</w:t>
      </w:r>
      <w:r w:rsidR="005D507D">
        <w:rPr>
          <w:rFonts w:ascii="Times New Roman" w:eastAsia="Calibri" w:hAnsi="Times New Roman" w:cs="Times New Roman"/>
          <w:color w:val="333333"/>
          <w:sz w:val="24"/>
          <w:szCs w:val="24"/>
          <w:highlight w:val="white"/>
        </w:rPr>
        <w:t xml:space="preserve"> (</w:t>
      </w:r>
      <w:r w:rsidR="00863E39">
        <w:rPr>
          <w:rFonts w:ascii="Times New Roman" w:eastAsia="Calibri" w:hAnsi="Times New Roman" w:cs="Times New Roman"/>
          <w:color w:val="333333"/>
          <w:sz w:val="24"/>
          <w:szCs w:val="24"/>
          <w:highlight w:val="white"/>
        </w:rPr>
        <w:t xml:space="preserve">i.e., a 0/1 encoding for each cluster, </w:t>
      </w:r>
      <w:r w:rsidR="005D507D">
        <w:rPr>
          <w:rFonts w:ascii="Times New Roman" w:eastAsia="Calibri" w:hAnsi="Times New Roman" w:cs="Times New Roman"/>
          <w:color w:val="333333"/>
          <w:sz w:val="24"/>
          <w:szCs w:val="24"/>
          <w:highlight w:val="white"/>
        </w:rPr>
        <w:t xml:space="preserve">known as </w:t>
      </w:r>
      <w:r w:rsidR="005D507D" w:rsidRPr="00A531BB">
        <w:rPr>
          <w:rFonts w:ascii="Times New Roman" w:eastAsia="Calibri" w:hAnsi="Times New Roman" w:cs="Times New Roman"/>
          <w:color w:val="333333"/>
          <w:sz w:val="24"/>
          <w:szCs w:val="24"/>
        </w:rPr>
        <w:t>an econometric fixed effect)</w:t>
      </w:r>
      <w:r w:rsidR="00863E39" w:rsidRPr="00A531BB">
        <w:rPr>
          <w:rFonts w:ascii="Times New Roman" w:eastAsia="Calibri" w:hAnsi="Times New Roman" w:cs="Times New Roman"/>
          <w:color w:val="333333"/>
          <w:sz w:val="24"/>
          <w:szCs w:val="24"/>
        </w:rPr>
        <w:t xml:space="preserve">. We can represent </w:t>
      </w:r>
      <w:r w:rsidR="00863E39" w:rsidRPr="00504C9F">
        <w:rPr>
          <w:rFonts w:ascii="Times New Roman" w:eastAsia="Calibri" w:hAnsi="Times New Roman" w:cs="Times New Roman"/>
          <w:color w:val="333333"/>
          <w:sz w:val="24"/>
          <w:szCs w:val="24"/>
        </w:rPr>
        <w:t>this as a site effect in a causal diagram</w:t>
      </w:r>
      <w:r w:rsidR="005D507D" w:rsidRPr="00504C9F">
        <w:rPr>
          <w:rFonts w:ascii="Times New Roman" w:eastAsia="Calibri" w:hAnsi="Times New Roman" w:cs="Times New Roman"/>
          <w:color w:val="333333"/>
          <w:sz w:val="24"/>
          <w:szCs w:val="24"/>
        </w:rPr>
        <w:t xml:space="preserve"> </w:t>
      </w:r>
      <w:r w:rsidR="00646EC5" w:rsidRPr="00504C9F">
        <w:rPr>
          <w:rFonts w:ascii="Times New Roman" w:eastAsia="Calibri" w:hAnsi="Times New Roman" w:cs="Times New Roman"/>
          <w:color w:val="333333"/>
          <w:sz w:val="24"/>
          <w:szCs w:val="24"/>
        </w:rPr>
        <w:t>(</w:t>
      </w:r>
      <w:r w:rsidR="007627DD" w:rsidRPr="00504C9F">
        <w:rPr>
          <w:rFonts w:ascii="Times New Roman" w:eastAsia="Calibri" w:hAnsi="Times New Roman" w:cs="Times New Roman"/>
          <w:color w:val="333333"/>
          <w:sz w:val="24"/>
          <w:szCs w:val="24"/>
        </w:rPr>
        <w:t>Fig. 6B</w:t>
      </w:r>
      <w:r w:rsidR="00646EC5" w:rsidRPr="00504C9F">
        <w:rPr>
          <w:rFonts w:ascii="Times New Roman" w:eastAsia="Calibri" w:hAnsi="Times New Roman" w:cs="Times New Roman"/>
          <w:color w:val="333333"/>
          <w:sz w:val="24"/>
          <w:szCs w:val="24"/>
        </w:rPr>
        <w:t xml:space="preserve">). This design will </w:t>
      </w:r>
      <w:r w:rsidR="001F4DEC" w:rsidRPr="00504C9F">
        <w:rPr>
          <w:rFonts w:ascii="Times New Roman" w:eastAsia="Calibri" w:hAnsi="Times New Roman" w:cs="Times New Roman"/>
          <w:color w:val="333333"/>
          <w:sz w:val="24"/>
          <w:szCs w:val="24"/>
        </w:rPr>
        <w:t xml:space="preserve">control for omitted variable bias </w:t>
      </w:r>
      <w:r w:rsidR="00C762A0" w:rsidRPr="00504C9F">
        <w:rPr>
          <w:rFonts w:ascii="Times New Roman" w:eastAsia="Calibri" w:hAnsi="Times New Roman" w:cs="Times New Roman"/>
          <w:color w:val="333333"/>
          <w:sz w:val="24"/>
          <w:szCs w:val="24"/>
        </w:rPr>
        <w:t xml:space="preserve">from site-level observed and unobserved confounding variables </w:t>
      </w:r>
      <w:r w:rsidR="001F4DEC" w:rsidRPr="00504C9F">
        <w:rPr>
          <w:rFonts w:ascii="Times New Roman" w:eastAsia="Calibri" w:hAnsi="Times New Roman" w:cs="Times New Roman"/>
          <w:color w:val="333333"/>
          <w:sz w:val="24"/>
          <w:szCs w:val="24"/>
        </w:rPr>
        <w:t xml:space="preserve">and </w:t>
      </w:r>
      <w:r w:rsidR="00646EC5" w:rsidRPr="00504C9F">
        <w:rPr>
          <w:rFonts w:ascii="Times New Roman" w:eastAsia="Calibri" w:hAnsi="Times New Roman" w:cs="Times New Roman"/>
          <w:color w:val="333333"/>
          <w:sz w:val="24"/>
          <w:szCs w:val="24"/>
        </w:rPr>
        <w:t xml:space="preserve">produce identical results to the preceding model for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1</m:t>
            </m:r>
          </m:sub>
        </m:sSub>
      </m:oMath>
      <w:r w:rsidR="001F4DEC" w:rsidRPr="00504C9F">
        <w:rPr>
          <w:rFonts w:ascii="Times New Roman" w:eastAsia="Calibri" w:hAnsi="Times New Roman" w:cs="Times New Roman"/>
          <w:color w:val="333333"/>
          <w:sz w:val="24"/>
          <w:szCs w:val="24"/>
        </w:rPr>
        <w:t xml:space="preserve"> </w:t>
      </w:r>
      <w:r w:rsidR="001F4DEC" w:rsidRPr="00504C9F">
        <w:rPr>
          <w:rFonts w:ascii="Times New Roman" w:hAnsi="Times New Roman" w:cs="Times New Roman"/>
          <w:sz w:val="24"/>
          <w:szCs w:val="24"/>
        </w:rPr>
        <w:fldChar w:fldCharType="begin"/>
      </w:r>
      <w:r w:rsidR="00BB3DA4" w:rsidRPr="00504C9F">
        <w:rPr>
          <w:rFonts w:ascii="Times New Roman" w:hAnsi="Times New Roman" w:cs="Times New Roman"/>
          <w:sz w:val="24"/>
          <w:szCs w:val="24"/>
        </w:rPr>
        <w:instrText xml:space="preserve"> ADDIN ZOTERO_ITEM CSL_CITATION {"citationID":"HZFwOOy9","properties":{"formattedCitation":"(Angrist &amp; Pischke 2008; Wooldridge 2010)","plainCitation":"(Angrist &amp;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1F4DEC" w:rsidRPr="00504C9F">
        <w:rPr>
          <w:rFonts w:ascii="Times New Roman" w:hAnsi="Times New Roman" w:cs="Times New Roman"/>
          <w:sz w:val="24"/>
          <w:szCs w:val="24"/>
        </w:rPr>
        <w:fldChar w:fldCharType="separate"/>
      </w:r>
      <w:r w:rsidR="00BB3DA4" w:rsidRPr="00504C9F">
        <w:rPr>
          <w:rFonts w:ascii="Times New Roman" w:hAnsi="Times New Roman" w:cs="Times New Roman"/>
          <w:sz w:val="24"/>
          <w:szCs w:val="24"/>
        </w:rPr>
        <w:t>(Angrist &amp; Pischke 2008; Wooldridge 2010)</w:t>
      </w:r>
      <w:r w:rsidR="001F4DEC" w:rsidRPr="00504C9F">
        <w:rPr>
          <w:rFonts w:ascii="Times New Roman" w:eastAsia="Calibri" w:hAnsi="Times New Roman" w:cs="Times New Roman"/>
          <w:sz w:val="24"/>
          <w:szCs w:val="24"/>
        </w:rPr>
        <w:fldChar w:fldCharType="end"/>
      </w:r>
      <w:r w:rsidR="00646EC5" w:rsidRPr="00504C9F">
        <w:rPr>
          <w:rFonts w:ascii="Times New Roman" w:eastAsia="Calibri" w:hAnsi="Times New Roman" w:cs="Times New Roman"/>
          <w:color w:val="333333"/>
          <w:sz w:val="24"/>
          <w:szCs w:val="24"/>
        </w:rPr>
        <w:t>.</w:t>
      </w:r>
      <w:r w:rsidR="00DC0858" w:rsidRPr="00504C9F">
        <w:rPr>
          <w:rFonts w:ascii="Times New Roman" w:eastAsia="Calibri" w:hAnsi="Times New Roman" w:cs="Times New Roman"/>
          <w:color w:val="333333"/>
          <w:sz w:val="24"/>
          <w:szCs w:val="24"/>
        </w:rPr>
        <w:t xml:space="preserve"> </w:t>
      </w:r>
      <w:r w:rsidR="00C762A0" w:rsidRPr="00504C9F">
        <w:rPr>
          <w:rFonts w:ascii="Times New Roman" w:eastAsia="Calibri" w:hAnsi="Times New Roman" w:cs="Times New Roman"/>
          <w:color w:val="333333"/>
          <w:sz w:val="24"/>
          <w:szCs w:val="24"/>
        </w:rPr>
        <w:t>This</w:t>
      </w:r>
      <w:r w:rsidR="00DC0858" w:rsidRPr="00504C9F">
        <w:rPr>
          <w:rFonts w:ascii="Times New Roman" w:eastAsia="Calibri" w:hAnsi="Times New Roman" w:cs="Times New Roman"/>
          <w:color w:val="333333"/>
          <w:sz w:val="24"/>
          <w:szCs w:val="24"/>
        </w:rPr>
        <w:t xml:space="preserve"> model </w:t>
      </w:r>
      <w:r w:rsidR="00C762A0" w:rsidRPr="00504C9F">
        <w:rPr>
          <w:rFonts w:ascii="Times New Roman" w:eastAsia="Calibri" w:hAnsi="Times New Roman" w:cs="Times New Roman"/>
          <w:color w:val="333333"/>
          <w:sz w:val="24"/>
          <w:szCs w:val="24"/>
        </w:rPr>
        <w:t xml:space="preserve">can be implemented </w:t>
      </w:r>
      <w:r w:rsidR="00DC0858" w:rsidRPr="00504C9F">
        <w:rPr>
          <w:rFonts w:ascii="Times New Roman" w:eastAsia="Calibri" w:hAnsi="Times New Roman" w:cs="Times New Roman"/>
          <w:color w:val="333333"/>
          <w:sz w:val="24"/>
          <w:szCs w:val="24"/>
        </w:rPr>
        <w:t xml:space="preserve">either </w:t>
      </w:r>
      <w:r w:rsidR="00C762A0" w:rsidRPr="00504C9F">
        <w:rPr>
          <w:rFonts w:ascii="Times New Roman" w:eastAsia="Calibri" w:hAnsi="Times New Roman" w:cs="Times New Roman"/>
          <w:color w:val="333333"/>
          <w:sz w:val="24"/>
          <w:szCs w:val="24"/>
        </w:rPr>
        <w:t xml:space="preserve">by </w:t>
      </w:r>
      <w:r w:rsidR="00DC0858" w:rsidRPr="00504C9F">
        <w:rPr>
          <w:rFonts w:ascii="Times New Roman" w:eastAsia="Calibri" w:hAnsi="Times New Roman" w:cs="Times New Roman"/>
          <w:color w:val="333333"/>
          <w:sz w:val="24"/>
          <w:szCs w:val="24"/>
        </w:rPr>
        <w:t>incorporating the dummy</w:t>
      </w:r>
      <w:r w:rsidR="00863E39" w:rsidRPr="00504C9F">
        <w:rPr>
          <w:rFonts w:ascii="Times New Roman" w:eastAsia="Calibri" w:hAnsi="Times New Roman" w:cs="Times New Roman"/>
          <w:color w:val="333333"/>
          <w:sz w:val="24"/>
          <w:szCs w:val="24"/>
        </w:rPr>
        <w:t xml:space="preserve"> </w:t>
      </w:r>
      <w:r w:rsidR="00DC0858" w:rsidRPr="00504C9F">
        <w:rPr>
          <w:rFonts w:ascii="Times New Roman" w:eastAsia="Calibri" w:hAnsi="Times New Roman" w:cs="Times New Roman"/>
          <w:color w:val="333333"/>
          <w:sz w:val="24"/>
          <w:szCs w:val="24"/>
        </w:rPr>
        <w:t>variables (</w:t>
      </w:r>
      <w:r w:rsidR="00DC0858" w:rsidRPr="00504C9F">
        <w:rPr>
          <w:rFonts w:ascii="Times New Roman" w:eastAsia="Calibri" w:hAnsi="Times New Roman" w:cs="Times New Roman"/>
          <w:i/>
          <w:iCs/>
          <w:color w:val="333333"/>
          <w:sz w:val="24"/>
          <w:szCs w:val="24"/>
        </w:rPr>
        <w:t>x</w:t>
      </w:r>
      <w:r w:rsidR="00DC0858" w:rsidRPr="00504C9F">
        <w:rPr>
          <w:rFonts w:ascii="Times New Roman" w:eastAsia="Calibri" w:hAnsi="Times New Roman" w:cs="Times New Roman"/>
          <w:i/>
          <w:iCs/>
          <w:color w:val="333333"/>
          <w:sz w:val="24"/>
          <w:szCs w:val="24"/>
          <w:vertAlign w:val="subscript"/>
        </w:rPr>
        <w:t>2i</w:t>
      </w:r>
      <w:r w:rsidR="00AA4846" w:rsidRPr="00504C9F">
        <w:rPr>
          <w:rFonts w:ascii="Times New Roman" w:eastAsia="Calibri" w:hAnsi="Times New Roman" w:cs="Times New Roman"/>
          <w:i/>
          <w:iCs/>
          <w:color w:val="333333"/>
          <w:sz w:val="24"/>
          <w:szCs w:val="24"/>
        </w:rPr>
        <w:t xml:space="preserve"> </w:t>
      </w:r>
      <w:r w:rsidR="00AA4846" w:rsidRPr="00504C9F">
        <w:rPr>
          <w:rFonts w:ascii="Times New Roman" w:eastAsia="Calibri" w:hAnsi="Times New Roman" w:cs="Times New Roman"/>
          <w:color w:val="333333"/>
          <w:sz w:val="24"/>
          <w:szCs w:val="24"/>
        </w:rPr>
        <w:t>coded as 0/1</w:t>
      </w:r>
      <w:r w:rsidR="00504C9F" w:rsidRPr="00504C9F">
        <w:rPr>
          <w:rFonts w:ascii="Times New Roman" w:eastAsia="Calibri" w:hAnsi="Times New Roman" w:cs="Times New Roman"/>
          <w:color w:val="333333"/>
          <w:sz w:val="24"/>
          <w:szCs w:val="24"/>
        </w:rPr>
        <w:t xml:space="preserve"> for each site</w:t>
      </w:r>
      <w:r w:rsidR="00DC0858" w:rsidRPr="00504C9F">
        <w:rPr>
          <w:rFonts w:ascii="Times New Roman" w:eastAsia="Calibri" w:hAnsi="Times New Roman" w:cs="Times New Roman"/>
          <w:color w:val="333333"/>
          <w:sz w:val="24"/>
          <w:szCs w:val="24"/>
        </w:rPr>
        <w:t xml:space="preserve">) </w:t>
      </w:r>
      <w:r w:rsidR="00504C9F">
        <w:rPr>
          <w:rFonts w:ascii="Times New Roman" w:eastAsia="Calibri" w:hAnsi="Times New Roman" w:cs="Times New Roman"/>
          <w:color w:val="333333"/>
          <w:sz w:val="24"/>
          <w:szCs w:val="24"/>
        </w:rPr>
        <w:t>and</w:t>
      </w:r>
      <w:r w:rsidR="00C762A0" w:rsidRPr="00504C9F">
        <w:rPr>
          <w:rFonts w:ascii="Times New Roman" w:eastAsia="Calibri" w:hAnsi="Times New Roman" w:cs="Times New Roman"/>
          <w:color w:val="333333"/>
          <w:sz w:val="24"/>
          <w:szCs w:val="24"/>
        </w:rPr>
        <w:t xml:space="preserve"> </w:t>
      </w:r>
      <w:r w:rsidR="00DC0858" w:rsidRPr="00504C9F">
        <w:rPr>
          <w:rFonts w:ascii="Times New Roman" w:eastAsia="Calibri" w:hAnsi="Times New Roman" w:cs="Times New Roman"/>
          <w:color w:val="333333"/>
          <w:sz w:val="24"/>
          <w:szCs w:val="24"/>
        </w:rPr>
        <w:t>site effect</w:t>
      </w:r>
      <w:r w:rsidR="00863E39" w:rsidRPr="00504C9F">
        <w:rPr>
          <w:rFonts w:ascii="Times New Roman" w:eastAsia="Calibri" w:hAnsi="Times New Roman" w:cs="Times New Roman"/>
          <w:color w:val="333333"/>
          <w:sz w:val="24"/>
          <w:szCs w:val="24"/>
        </w:rPr>
        <w:t>s</w:t>
      </w:r>
      <w:r w:rsidR="00DC0858" w:rsidRPr="00504C9F">
        <w:rPr>
          <w:rFonts w:ascii="Times New Roman" w:eastAsia="Calibri" w:hAnsi="Times New Roman" w:cs="Times New Roman"/>
          <w:color w:val="333333"/>
          <w:sz w:val="24"/>
          <w:szCs w:val="24"/>
        </w:rPr>
        <w:t xml:space="preserve">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rPr>
              <m:t>λ</m:t>
            </m:r>
          </m:e>
          <m:sub>
            <m:r>
              <w:rPr>
                <w:rFonts w:ascii="Cambria Math" w:eastAsia="Calibri" w:hAnsi="Cambria Math" w:cs="Times New Roman"/>
                <w:color w:val="333333"/>
                <w:sz w:val="24"/>
                <w:szCs w:val="24"/>
              </w:rPr>
              <m:t>i</m:t>
            </m:r>
          </m:sub>
        </m:sSub>
      </m:oMath>
      <w:r w:rsidR="00DC0858" w:rsidRPr="00504C9F">
        <w:rPr>
          <w:rFonts w:ascii="Times New Roman" w:eastAsia="Calibri" w:hAnsi="Times New Roman" w:cs="Times New Roman"/>
          <w:color w:val="333333"/>
          <w:sz w:val="24"/>
          <w:szCs w:val="24"/>
        </w:rPr>
        <w:t>)</w:t>
      </w:r>
      <w:r w:rsidR="001F4DEC" w:rsidRPr="00504C9F">
        <w:rPr>
          <w:rFonts w:ascii="Times New Roman" w:eastAsia="Calibri" w:hAnsi="Times New Roman" w:cs="Times New Roman"/>
          <w:color w:val="333333"/>
          <w:sz w:val="24"/>
          <w:szCs w:val="24"/>
        </w:rPr>
        <w:t xml:space="preserve"> </w:t>
      </w:r>
      <w:r w:rsidR="00DC0858" w:rsidRPr="00504C9F">
        <w:rPr>
          <w:rFonts w:ascii="Times New Roman" w:eastAsia="Calibri" w:hAnsi="Times New Roman" w:cs="Times New Roman"/>
          <w:color w:val="333333"/>
          <w:sz w:val="24"/>
          <w:szCs w:val="24"/>
        </w:rPr>
        <w:t>or with just the site effect alone</w:t>
      </w:r>
      <w:r w:rsidR="00C7519A" w:rsidRPr="00504C9F">
        <w:rPr>
          <w:rFonts w:ascii="Times New Roman" w:eastAsia="Calibri" w:hAnsi="Times New Roman" w:cs="Times New Roman"/>
          <w:color w:val="333333"/>
          <w:sz w:val="24"/>
          <w:szCs w:val="24"/>
        </w:rPr>
        <w:t xml:space="preserve"> – </w:t>
      </w:r>
      <w:r w:rsidR="00863E39" w:rsidRPr="00504C9F">
        <w:rPr>
          <w:rFonts w:ascii="Times New Roman" w:eastAsia="Calibri" w:hAnsi="Times New Roman" w:cs="Times New Roman"/>
          <w:color w:val="333333"/>
          <w:sz w:val="24"/>
          <w:szCs w:val="24"/>
        </w:rPr>
        <w:t xml:space="preserve">i.e., </w:t>
      </w:r>
      <w:r w:rsidR="00C7519A" w:rsidRPr="00504C9F">
        <w:rPr>
          <w:rFonts w:ascii="Times New Roman" w:eastAsia="Calibri" w:hAnsi="Times New Roman" w:cs="Times New Roman"/>
          <w:color w:val="333333"/>
          <w:sz w:val="24"/>
          <w:szCs w:val="24"/>
        </w:rPr>
        <w:t xml:space="preserve">means model notation </w:t>
      </w:r>
      <w:r w:rsidR="00C7519A" w:rsidRPr="00504C9F">
        <w:rPr>
          <w:rFonts w:ascii="Times New Roman" w:eastAsia="Calibri" w:hAnsi="Times New Roman" w:cs="Times New Roman"/>
          <w:color w:val="333333"/>
          <w:sz w:val="24"/>
          <w:szCs w:val="24"/>
        </w:rPr>
        <w:fldChar w:fldCharType="begin"/>
      </w:r>
      <w:r w:rsidR="00BB3DA4" w:rsidRPr="00504C9F">
        <w:rPr>
          <w:rFonts w:ascii="Times New Roman" w:eastAsia="Calibri" w:hAnsi="Times New Roman" w:cs="Times New Roman"/>
          <w:color w:val="333333"/>
          <w:sz w:val="24"/>
          <w:szCs w:val="24"/>
        </w:rPr>
        <w:instrText xml:space="preserve"> ADDIN ZOTERO_ITEM CSL_CITATION {"citationID":"nxN4HP2s","properties":{"formattedCitation":"(Gelman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C7519A" w:rsidRPr="00504C9F">
        <w:rPr>
          <w:rFonts w:ascii="Times New Roman" w:eastAsia="Calibri" w:hAnsi="Times New Roman" w:cs="Times New Roman"/>
          <w:color w:val="333333"/>
          <w:sz w:val="24"/>
          <w:szCs w:val="24"/>
        </w:rPr>
        <w:fldChar w:fldCharType="separate"/>
      </w:r>
      <w:r w:rsidR="00BB3DA4" w:rsidRPr="00504C9F">
        <w:rPr>
          <w:rFonts w:ascii="Times New Roman" w:eastAsia="Calibri" w:hAnsi="Times New Roman" w:cs="Times New Roman"/>
          <w:noProof/>
          <w:color w:val="333333"/>
          <w:sz w:val="24"/>
          <w:szCs w:val="24"/>
        </w:rPr>
        <w:t>(Gelman &amp; Hill 2006)</w:t>
      </w:r>
      <w:r w:rsidR="00C7519A" w:rsidRPr="00504C9F">
        <w:rPr>
          <w:rFonts w:ascii="Times New Roman" w:eastAsia="Calibri" w:hAnsi="Times New Roman" w:cs="Times New Roman"/>
          <w:color w:val="333333"/>
          <w:sz w:val="24"/>
          <w:szCs w:val="24"/>
        </w:rPr>
        <w:fldChar w:fldCharType="end"/>
      </w:r>
      <w:r w:rsidR="00DC0858" w:rsidRPr="00504C9F">
        <w:rPr>
          <w:rFonts w:ascii="Times New Roman" w:eastAsia="Calibri" w:hAnsi="Times New Roman" w:cs="Times New Roman"/>
          <w:color w:val="333333"/>
          <w:sz w:val="24"/>
          <w:szCs w:val="24"/>
        </w:rPr>
        <w:t>.</w:t>
      </w:r>
      <w:r w:rsidR="001F4DEC" w:rsidRPr="00504C9F">
        <w:rPr>
          <w:rFonts w:ascii="Times New Roman" w:eastAsia="Calibri" w:hAnsi="Times New Roman" w:cs="Times New Roman"/>
          <w:color w:val="333333"/>
          <w:sz w:val="24"/>
          <w:szCs w:val="24"/>
        </w:rPr>
        <w:t xml:space="preserve"> </w:t>
      </w:r>
      <w:r w:rsidR="00863E39" w:rsidRPr="00504C9F">
        <w:rPr>
          <w:rFonts w:ascii="Times New Roman" w:eastAsia="Calibri" w:hAnsi="Times New Roman" w:cs="Times New Roman"/>
          <w:color w:val="333333"/>
          <w:sz w:val="24"/>
          <w:szCs w:val="24"/>
        </w:rPr>
        <w:t xml:space="preserve">We present this without using treatment contrasts (i.e., with </w:t>
      </w:r>
      <m:oMath>
        <m:sSub>
          <m:sSubPr>
            <m:ctrlPr>
              <w:rPr>
                <w:rFonts w:ascii="Cambria Math" w:eastAsia="Calibri" w:hAnsi="Cambria Math" w:cs="Times New Roman"/>
                <w:i/>
                <w:color w:val="000000" w:themeColor="text1"/>
                <w:sz w:val="24"/>
                <w:szCs w:val="24"/>
                <w:lang w:val="es-ES"/>
              </w:rPr>
            </m:ctrlPr>
          </m:sSubPr>
          <m:e>
            <m:r>
              <m:rPr>
                <m:sty m:val="p"/>
              </m:rPr>
              <w:rPr>
                <w:rFonts w:ascii="Cambria Math" w:eastAsia="Calibri" w:hAnsi="Cambria Math" w:cs="Times New Roman"/>
                <w:color w:val="000000" w:themeColor="text1"/>
                <w:sz w:val="24"/>
                <w:szCs w:val="24"/>
                <w:lang w:val="es-ES"/>
              </w:rPr>
              <m:t>β</m:t>
            </m:r>
          </m:e>
          <m:sub>
            <m:r>
              <w:rPr>
                <w:rFonts w:ascii="Cambria Math" w:eastAsia="Calibri" w:hAnsi="Cambria Math" w:cs="Times New Roman"/>
                <w:color w:val="000000" w:themeColor="text1"/>
                <w:sz w:val="24"/>
                <w:szCs w:val="24"/>
                <w:lang w:val="en-US"/>
              </w:rPr>
              <m:t>0</m:t>
            </m:r>
          </m:sub>
        </m:sSub>
      </m:oMath>
      <w:r w:rsidR="00863E39" w:rsidRPr="00504C9F">
        <w:rPr>
          <w:rFonts w:ascii="Times New Roman" w:eastAsia="Calibri" w:hAnsi="Times New Roman" w:cs="Times New Roman"/>
          <w:color w:val="000000" w:themeColor="text1"/>
          <w:sz w:val="24"/>
          <w:szCs w:val="24"/>
          <w:lang w:val="en-US"/>
        </w:rPr>
        <w:t xml:space="preserve"> </w:t>
      </w:r>
      <w:r w:rsidR="00863E39" w:rsidRPr="00504C9F">
        <w:rPr>
          <w:rFonts w:ascii="Times New Roman" w:eastAsia="Calibri" w:hAnsi="Times New Roman" w:cs="Times New Roman"/>
          <w:color w:val="333333"/>
          <w:sz w:val="24"/>
          <w:szCs w:val="24"/>
        </w:rPr>
        <w:t xml:space="preserve">as a reference level and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λ</m:t>
            </m:r>
          </m:e>
          <m:sub>
            <m:r>
              <m:rPr>
                <m:sty m:val="p"/>
              </m:rPr>
              <w:rPr>
                <w:rFonts w:ascii="Cambria Math" w:eastAsia="Calibri" w:hAnsi="Cambria Math" w:cs="Calibri"/>
                <w:color w:val="333333"/>
                <w:sz w:val="24"/>
                <w:szCs w:val="24"/>
              </w:rPr>
              <m:t>i</m:t>
            </m:r>
          </m:sub>
        </m:sSub>
      </m:oMath>
      <w:r w:rsidR="00863E39" w:rsidRPr="00504C9F">
        <w:rPr>
          <w:rFonts w:ascii="Times New Roman" w:eastAsia="Calibri" w:hAnsi="Times New Roman" w:cs="Times New Roman"/>
          <w:color w:val="333333"/>
          <w:sz w:val="24"/>
          <w:szCs w:val="24"/>
        </w:rPr>
        <w:t xml:space="preserve">as </w:t>
      </w:r>
      <w:r w:rsidR="00373EA7">
        <w:rPr>
          <w:rFonts w:ascii="Times New Roman" w:eastAsia="Calibri" w:hAnsi="Times New Roman" w:cs="Times New Roman"/>
          <w:color w:val="333333"/>
          <w:sz w:val="24"/>
          <w:szCs w:val="24"/>
          <w:highlight w:val="white"/>
        </w:rPr>
        <w:t xml:space="preserve">the </w:t>
      </w:r>
      <w:r w:rsidR="00863E39">
        <w:rPr>
          <w:rFonts w:ascii="Times New Roman" w:eastAsia="Calibri" w:hAnsi="Times New Roman" w:cs="Times New Roman"/>
          <w:color w:val="333333"/>
          <w:sz w:val="24"/>
          <w:szCs w:val="24"/>
          <w:highlight w:val="white"/>
        </w:rPr>
        <w:t xml:space="preserve">deviation </w:t>
      </w:r>
      <w:r w:rsidR="00373EA7">
        <w:rPr>
          <w:rFonts w:ascii="Times New Roman" w:eastAsia="Calibri" w:hAnsi="Times New Roman" w:cs="Times New Roman"/>
          <w:color w:val="333333"/>
          <w:sz w:val="24"/>
          <w:szCs w:val="24"/>
          <w:highlight w:val="white"/>
        </w:rPr>
        <w:t xml:space="preserve">from the </w:t>
      </w:r>
      <w:r w:rsidR="00863E39">
        <w:rPr>
          <w:rFonts w:ascii="Times New Roman" w:eastAsia="Calibri" w:hAnsi="Times New Roman" w:cs="Times New Roman"/>
          <w:color w:val="333333"/>
          <w:sz w:val="24"/>
          <w:szCs w:val="24"/>
          <w:highlight w:val="white"/>
        </w:rPr>
        <w:t>reference</w:t>
      </w:r>
      <w:r w:rsidR="00373EA7">
        <w:rPr>
          <w:rFonts w:ascii="Times New Roman" w:eastAsia="Calibri" w:hAnsi="Times New Roman" w:cs="Times New Roman"/>
          <w:color w:val="333333"/>
          <w:sz w:val="24"/>
          <w:szCs w:val="24"/>
          <w:highlight w:val="white"/>
        </w:rPr>
        <w:t xml:space="preserve"> level</w:t>
      </w:r>
      <w:r w:rsidR="00863E39">
        <w:rPr>
          <w:rFonts w:ascii="Times New Roman" w:eastAsia="Calibri" w:hAnsi="Times New Roman" w:cs="Times New Roman"/>
          <w:color w:val="333333"/>
          <w:sz w:val="24"/>
          <w:szCs w:val="24"/>
          <w:highlight w:val="white"/>
        </w:rPr>
        <w:t>) for clarity.</w:t>
      </w:r>
    </w:p>
    <w:p w14:paraId="16CD3EAB" w14:textId="77777777" w:rsidR="00DC0858" w:rsidRPr="002C3801" w:rsidRDefault="00000000" w:rsidP="002C3801">
      <w:pPr>
        <w:shd w:val="clear" w:color="auto" w:fill="FFFFFF"/>
        <w:spacing w:after="160" w:line="360" w:lineRule="auto"/>
        <w:ind w:firstLine="720"/>
        <w:rPr>
          <w:rFonts w:ascii="Calibri" w:eastAsia="Calibri" w:hAnsi="Calibri" w:cs="Calibri"/>
          <w:color w:val="333333"/>
          <w:sz w:val="24"/>
          <w:szCs w:val="24"/>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64DC9E9F" w14:textId="77777777" w:rsidR="00DC0858" w:rsidRPr="002C3801" w:rsidRDefault="00DC0858" w:rsidP="002C3801">
      <w:pPr>
        <w:keepNext/>
        <w:shd w:val="clear" w:color="auto" w:fill="FFFFFF"/>
        <w:spacing w:after="160" w:line="360" w:lineRule="auto"/>
        <w:rPr>
          <w:rFonts w:ascii="Calibri" w:eastAsia="Calibri" w:hAnsi="Calibri" w:cs="Calibri"/>
          <w:color w:val="333333"/>
          <w:sz w:val="24"/>
          <w:szCs w:val="24"/>
        </w:rPr>
      </w:pPr>
      <m:oMathPara>
        <m:oMath>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β</m:t>
              </m:r>
            </m:e>
            <m:sub>
              <m:r>
                <m:rPr>
                  <m:sty m:val="p"/>
                </m:rPr>
                <w:rPr>
                  <w:rFonts w:ascii="Cambria Math" w:eastAsia="Calibri" w:hAnsi="Calibri" w:cs="Calibri"/>
                  <w:color w:val="333333"/>
                  <w:sz w:val="24"/>
                  <w:szCs w:val="24"/>
                  <w:highlight w:val="white"/>
                </w:rPr>
                <m:t>1</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x</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1ij</m:t>
              </m:r>
            </m:sub>
          </m:sSub>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 xml:space="preserve"> + </m:t>
              </m:r>
              <m:r>
                <m:rPr>
                  <m:sty m:val="p"/>
                </m:rPr>
                <w:rPr>
                  <w:rFonts w:ascii="Cambria Math" w:eastAsia="Calibri" w:hAnsi="Calibri" w:cs="Calibri"/>
                  <w:color w:val="333333"/>
                  <w:sz w:val="24"/>
                  <w:szCs w:val="24"/>
                  <w:highlight w:val="white"/>
                </w:rPr>
                <m:t>λ</m:t>
              </m:r>
              <m:ctrlPr>
                <w:rPr>
                  <w:rFonts w:ascii="Cambria Math" w:eastAsia="Calibri" w:hAnsi="Calibri" w:cs="Calibri"/>
                  <w:color w:val="333333"/>
                  <w:sz w:val="24"/>
                  <w:szCs w:val="24"/>
                  <w:highlight w:val="white"/>
                </w:rPr>
              </m:ctrlPr>
            </m:e>
            <m:sub>
              <m:r>
                <m:rPr>
                  <m:sty m:val="p"/>
                </m:rPr>
                <w:rPr>
                  <w:rFonts w:ascii="Cambria Math" w:eastAsia="Calibri" w:hAnsi="Calibri" w:cs="Calibri"/>
                  <w:color w:val="333333"/>
                  <w:sz w:val="24"/>
                  <w:szCs w:val="24"/>
                  <w:highlight w:val="white"/>
                </w:rPr>
                <m:t>i</m:t>
              </m:r>
            </m:sub>
          </m:sSub>
          <m:r>
            <m:rPr>
              <m:sty m:val="p"/>
            </m:rPr>
            <w:rPr>
              <w:rFonts w:ascii="Cambria Math" w:eastAsia="Calibri" w:hAnsi="Calibri" w:cs="Calibri"/>
              <w:color w:val="333333"/>
              <w:sz w:val="24"/>
              <w:szCs w:val="24"/>
              <w:highlight w:val="white"/>
            </w:rPr>
            <m:t>+</m:t>
          </m:r>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highlight w:val="white"/>
                </w:rPr>
                <m:t>ϵ</m:t>
              </m:r>
            </m:e>
            <m:sub>
              <m:r>
                <m:rPr>
                  <m:sty m:val="p"/>
                </m:rPr>
                <w:rPr>
                  <w:rFonts w:ascii="Cambria Math" w:eastAsia="Calibri" w:hAnsi="Calibri" w:cs="Calibri"/>
                  <w:color w:val="333333"/>
                  <w:sz w:val="24"/>
                  <w:szCs w:val="24"/>
                  <w:highlight w:val="white"/>
                </w:rPr>
                <m:t>ij</m:t>
              </m:r>
            </m:sub>
          </m:sSub>
        </m:oMath>
      </m:oMathPara>
    </w:p>
    <w:p w14:paraId="7E0BEFCE" w14:textId="06B97AAA" w:rsidR="00DC0858" w:rsidRDefault="00DC0858" w:rsidP="002C3801">
      <w:pPr>
        <w:pStyle w:val="Caption"/>
        <w:spacing w:line="360" w:lineRule="auto"/>
        <w:jc w:val="right"/>
        <w:rPr>
          <w:rFonts w:ascii="Times New Roman" w:hAnsi="Times New Roman" w:cs="Times New Roman"/>
          <w:color w:val="000000" w:themeColor="text1"/>
          <w:sz w:val="24"/>
          <w:szCs w:val="24"/>
        </w:rPr>
      </w:pP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6</w:t>
      </w:r>
      <w:r w:rsidRPr="002C3801">
        <w:rPr>
          <w:rFonts w:ascii="Times New Roman" w:hAnsi="Times New Roman" w:cs="Times New Roman"/>
          <w:color w:val="000000" w:themeColor="text1"/>
          <w:sz w:val="24"/>
          <w:szCs w:val="24"/>
        </w:rPr>
        <w:t>)</w:t>
      </w:r>
    </w:p>
    <w:p w14:paraId="436641A2" w14:textId="251C79DE" w:rsidR="00161898" w:rsidRPr="00F64F63" w:rsidRDefault="00161898" w:rsidP="0081141D">
      <w:pPr>
        <w:spacing w:line="360" w:lineRule="auto"/>
        <w:rPr>
          <w:i/>
          <w:highlight w:val="white"/>
        </w:rPr>
      </w:pPr>
      <w:r w:rsidRPr="002C3801">
        <w:rPr>
          <w:rFonts w:ascii="Times New Roman" w:eastAsia="Calibri" w:hAnsi="Times New Roman" w:cs="Times New Roman"/>
          <w:color w:val="333333"/>
          <w:sz w:val="24"/>
          <w:szCs w:val="24"/>
          <w:highlight w:val="white"/>
        </w:rPr>
        <w:t xml:space="preserve">Note that unlike random effects in a mixed model design, </w:t>
      </w:r>
      <m:oMath>
        <m:sSub>
          <m:sSubPr>
            <m:ctrlPr>
              <w:rPr>
                <w:rFonts w:ascii="Cambria Math" w:eastAsia="Calibri" w:hAnsi="Cambria Math" w:cs="Times New Roman"/>
                <w:color w:val="333333"/>
                <w:sz w:val="24"/>
                <w:szCs w:val="24"/>
              </w:rPr>
            </m:ctrlPr>
          </m:sSubPr>
          <m:e>
            <m:r>
              <w:rPr>
                <w:rFonts w:ascii="Cambria Math" w:eastAsia="Calibri" w:hAnsi="Cambria Math" w:cs="Times New Roman"/>
                <w:color w:val="333333"/>
                <w:sz w:val="24"/>
                <w:szCs w:val="24"/>
                <w:highlight w:val="white"/>
              </w:rPr>
              <m:t>λ</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i</m:t>
            </m:r>
          </m:sub>
        </m:sSub>
      </m:oMath>
      <w:r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highlight w:val="white"/>
        </w:rPr>
        <w:t>is not constrained to be drawn from any predefined distribution.</w:t>
      </w:r>
    </w:p>
    <w:p w14:paraId="5C6335C8" w14:textId="5C285665" w:rsidR="00646EC5" w:rsidRPr="002C3801" w:rsidRDefault="006768EE" w:rsidP="002C3801">
      <w:pPr>
        <w:shd w:val="clear" w:color="auto" w:fill="FFFFFF"/>
        <w:spacing w:after="160" w:line="360" w:lineRule="auto"/>
        <w:ind w:firstLine="720"/>
        <w:rPr>
          <w:rFonts w:ascii="Times New Roman" w:eastAsia="Calibri" w:hAnsi="Times New Roman" w:cs="Times New Roman"/>
          <w:color w:val="3C4043"/>
          <w:sz w:val="24"/>
          <w:szCs w:val="24"/>
          <w:highlight w:val="white"/>
        </w:rPr>
      </w:pPr>
      <w:r w:rsidRPr="002C3801">
        <w:rPr>
          <w:rFonts w:ascii="Times New Roman" w:eastAsia="Calibri" w:hAnsi="Times New Roman" w:cs="Times New Roman"/>
          <w:color w:val="3C4043"/>
          <w:sz w:val="24"/>
          <w:szCs w:val="24"/>
          <w:highlight w:val="white"/>
        </w:rPr>
        <w:t xml:space="preserve">Returning to our </w:t>
      </w:r>
      <w:r w:rsidR="00863E39">
        <w:rPr>
          <w:rFonts w:ascii="Times New Roman" w:eastAsia="Calibri" w:hAnsi="Times New Roman" w:cs="Times New Roman"/>
          <w:color w:val="3C4043"/>
          <w:sz w:val="24"/>
          <w:szCs w:val="24"/>
          <w:highlight w:val="white"/>
        </w:rPr>
        <w:t xml:space="preserve">snail </w:t>
      </w:r>
      <w:r w:rsidRPr="002C3801">
        <w:rPr>
          <w:rFonts w:ascii="Times New Roman" w:eastAsia="Calibri" w:hAnsi="Times New Roman" w:cs="Times New Roman"/>
          <w:color w:val="3C4043"/>
          <w:sz w:val="24"/>
          <w:szCs w:val="24"/>
          <w:highlight w:val="white"/>
        </w:rPr>
        <w:t>example, with site as a</w:t>
      </w:r>
      <w:r w:rsidR="00863E39">
        <w:rPr>
          <w:rFonts w:ascii="Times New Roman" w:eastAsia="Calibri" w:hAnsi="Times New Roman" w:cs="Times New Roman"/>
          <w:color w:val="3C4043"/>
          <w:sz w:val="24"/>
          <w:szCs w:val="24"/>
          <w:highlight w:val="white"/>
        </w:rPr>
        <w:t>n econometric</w:t>
      </w:r>
      <w:r w:rsidRPr="002C3801">
        <w:rPr>
          <w:rFonts w:ascii="Times New Roman" w:eastAsia="Calibri" w:hAnsi="Times New Roman" w:cs="Times New Roman"/>
          <w:color w:val="3C4043"/>
          <w:sz w:val="24"/>
          <w:szCs w:val="24"/>
          <w:highlight w:val="white"/>
        </w:rPr>
        <w:t xml:space="preserve"> fixed effect</w:t>
      </w:r>
      <w:r w:rsidR="005D507D">
        <w:rPr>
          <w:rFonts w:ascii="Times New Roman" w:eastAsia="Calibri" w:hAnsi="Times New Roman" w:cs="Times New Roman"/>
          <w:color w:val="3C4043"/>
          <w:sz w:val="24"/>
          <w:szCs w:val="24"/>
          <w:highlight w:val="white"/>
        </w:rPr>
        <w:t xml:space="preserve"> as in equation </w:t>
      </w:r>
      <w:r w:rsidR="00FD4E69">
        <w:rPr>
          <w:rFonts w:ascii="Times New Roman" w:eastAsia="Calibri" w:hAnsi="Times New Roman" w:cs="Times New Roman"/>
          <w:color w:val="3C4043"/>
          <w:sz w:val="24"/>
          <w:szCs w:val="24"/>
          <w:highlight w:val="white"/>
        </w:rPr>
        <w:t>6</w:t>
      </w:r>
      <w:r w:rsidRPr="002C3801">
        <w:rPr>
          <w:rFonts w:ascii="Times New Roman" w:eastAsia="Calibri" w:hAnsi="Times New Roman" w:cs="Times New Roman"/>
          <w:color w:val="3C4043"/>
          <w:sz w:val="24"/>
          <w:szCs w:val="24"/>
          <w:highlight w:val="white"/>
        </w:rPr>
        <w:t xml:space="preserve">, we can control for different sites having </w:t>
      </w:r>
      <w:r w:rsidR="00FF588D">
        <w:rPr>
          <w:rFonts w:ascii="Times New Roman" w:eastAsia="Calibri" w:hAnsi="Times New Roman" w:cs="Times New Roman"/>
          <w:color w:val="3C4043"/>
          <w:sz w:val="24"/>
          <w:szCs w:val="24"/>
          <w:highlight w:val="white"/>
        </w:rPr>
        <w:t xml:space="preserve">differences in their </w:t>
      </w:r>
      <w:r w:rsidRPr="002C3801">
        <w:rPr>
          <w:rFonts w:ascii="Times New Roman" w:eastAsia="Calibri" w:hAnsi="Times New Roman" w:cs="Times New Roman"/>
          <w:color w:val="3C4043"/>
          <w:sz w:val="24"/>
          <w:szCs w:val="24"/>
          <w:highlight w:val="white"/>
        </w:rPr>
        <w:t xml:space="preserve">levels of recruitment </w:t>
      </w:r>
      <w:r w:rsidR="00526E06">
        <w:rPr>
          <w:rFonts w:ascii="Times New Roman" w:eastAsia="Calibri" w:hAnsi="Times New Roman" w:cs="Times New Roman"/>
          <w:color w:val="3C4043"/>
          <w:sz w:val="24"/>
          <w:szCs w:val="24"/>
          <w:highlight w:val="white"/>
        </w:rPr>
        <w:t>or</w:t>
      </w:r>
      <w:r w:rsidR="00FF588D">
        <w:rPr>
          <w:rFonts w:ascii="Times New Roman" w:eastAsia="Calibri" w:hAnsi="Times New Roman" w:cs="Times New Roman"/>
          <w:color w:val="3C4043"/>
          <w:sz w:val="24"/>
          <w:szCs w:val="24"/>
          <w:highlight w:val="white"/>
        </w:rPr>
        <w:t xml:space="preserve"> </w:t>
      </w:r>
      <w:r w:rsidRPr="002C3801">
        <w:rPr>
          <w:rFonts w:ascii="Times New Roman" w:eastAsia="Calibri" w:hAnsi="Times New Roman" w:cs="Times New Roman"/>
          <w:color w:val="3C4043"/>
          <w:sz w:val="24"/>
          <w:szCs w:val="24"/>
          <w:highlight w:val="white"/>
        </w:rPr>
        <w:t xml:space="preserve">other omitted variables </w:t>
      </w:r>
      <w:r w:rsidR="00FF588D">
        <w:rPr>
          <w:rFonts w:ascii="Times New Roman" w:eastAsia="Calibri" w:hAnsi="Times New Roman" w:cs="Times New Roman"/>
          <w:color w:val="3C4043"/>
          <w:sz w:val="24"/>
          <w:szCs w:val="24"/>
          <w:highlight w:val="white"/>
        </w:rPr>
        <w:t xml:space="preserve">that are </w:t>
      </w:r>
      <w:r w:rsidR="00FF588D" w:rsidRPr="00C64E65">
        <w:rPr>
          <w:rFonts w:ascii="Times New Roman" w:eastAsia="Calibri" w:hAnsi="Times New Roman" w:cs="Times New Roman"/>
          <w:color w:val="3C4043"/>
          <w:sz w:val="24"/>
          <w:szCs w:val="24"/>
          <w:highlight w:val="white"/>
        </w:rPr>
        <w:t xml:space="preserve">also </w:t>
      </w:r>
      <w:r w:rsidRPr="00C64E65">
        <w:rPr>
          <w:rFonts w:ascii="Times New Roman" w:eastAsia="Calibri" w:hAnsi="Times New Roman" w:cs="Times New Roman"/>
          <w:color w:val="3C4043"/>
          <w:sz w:val="24"/>
          <w:szCs w:val="24"/>
          <w:highlight w:val="white"/>
        </w:rPr>
        <w:t xml:space="preserve">correlated with temperature – whether those confounding </w:t>
      </w:r>
      <w:r w:rsidRPr="00C64E65">
        <w:rPr>
          <w:rFonts w:ascii="Times New Roman" w:eastAsia="Calibri" w:hAnsi="Times New Roman" w:cs="Times New Roman"/>
          <w:color w:val="3C4043"/>
          <w:sz w:val="24"/>
          <w:szCs w:val="24"/>
        </w:rPr>
        <w:t>variables were measured or not</w:t>
      </w:r>
      <w:r w:rsidR="0033707A" w:rsidRPr="00C64E65">
        <w:rPr>
          <w:rFonts w:ascii="Times New Roman" w:eastAsia="Calibri" w:hAnsi="Times New Roman" w:cs="Times New Roman"/>
          <w:color w:val="3C4043"/>
          <w:sz w:val="24"/>
          <w:szCs w:val="24"/>
        </w:rPr>
        <w:t xml:space="preserve"> (see Fig</w:t>
      </w:r>
      <w:r w:rsidR="005777E3" w:rsidRPr="00C64E65">
        <w:rPr>
          <w:rFonts w:ascii="Times New Roman" w:eastAsia="Calibri" w:hAnsi="Times New Roman" w:cs="Times New Roman"/>
          <w:color w:val="3C4043"/>
          <w:sz w:val="24"/>
          <w:szCs w:val="24"/>
        </w:rPr>
        <w:t>.</w:t>
      </w:r>
      <w:r w:rsidR="0033707A" w:rsidRPr="00C64E65">
        <w:rPr>
          <w:rFonts w:ascii="Times New Roman" w:eastAsia="Calibri" w:hAnsi="Times New Roman" w:cs="Times New Roman"/>
          <w:color w:val="3C4043"/>
          <w:sz w:val="24"/>
          <w:szCs w:val="24"/>
        </w:rPr>
        <w:t xml:space="preserve"> 6b)</w:t>
      </w:r>
      <w:r w:rsidRPr="00C64E65">
        <w:rPr>
          <w:rFonts w:ascii="Times New Roman" w:eastAsia="Calibri" w:hAnsi="Times New Roman" w:cs="Times New Roman"/>
          <w:color w:val="3C4043"/>
          <w:sz w:val="24"/>
          <w:szCs w:val="24"/>
        </w:rPr>
        <w:t xml:space="preserve">. </w:t>
      </w:r>
      <w:r w:rsidR="005D507D" w:rsidRPr="00C64E65">
        <w:rPr>
          <w:rFonts w:ascii="Times New Roman" w:eastAsia="Calibri" w:hAnsi="Times New Roman" w:cs="Times New Roman"/>
          <w:color w:val="3C4043"/>
          <w:sz w:val="24"/>
          <w:szCs w:val="24"/>
        </w:rPr>
        <w:t>Thus, this design allows us to relax th</w:t>
      </w:r>
      <w:r w:rsidR="00935ECB" w:rsidRPr="00C64E65">
        <w:rPr>
          <w:rFonts w:ascii="Times New Roman" w:eastAsia="Calibri" w:hAnsi="Times New Roman" w:cs="Times New Roman"/>
          <w:color w:val="3C4043"/>
          <w:sz w:val="24"/>
          <w:szCs w:val="24"/>
        </w:rPr>
        <w:t>e</w:t>
      </w:r>
      <w:r w:rsidR="005D507D" w:rsidRPr="00C64E65">
        <w:rPr>
          <w:rFonts w:ascii="Times New Roman" w:eastAsia="Calibri" w:hAnsi="Times New Roman" w:cs="Times New Roman"/>
          <w:color w:val="3C4043"/>
          <w:sz w:val="24"/>
          <w:szCs w:val="24"/>
        </w:rPr>
        <w:t xml:space="preserve"> strong assumption that all confounding variables are observed and measured </w:t>
      </w:r>
      <w:r w:rsidR="00526E06" w:rsidRPr="00C64E65">
        <w:rPr>
          <w:rFonts w:ascii="Times New Roman" w:eastAsia="Calibri" w:hAnsi="Times New Roman" w:cs="Times New Roman"/>
          <w:color w:val="3C4043"/>
          <w:sz w:val="24"/>
          <w:szCs w:val="24"/>
        </w:rPr>
        <w:t>so th</w:t>
      </w:r>
      <w:r w:rsidR="00C64E65" w:rsidRPr="00C64E65">
        <w:rPr>
          <w:rFonts w:ascii="Times New Roman" w:eastAsia="Calibri" w:hAnsi="Times New Roman" w:cs="Times New Roman"/>
          <w:color w:val="3C4043"/>
          <w:sz w:val="24"/>
          <w:szCs w:val="24"/>
        </w:rPr>
        <w:t>a</w:t>
      </w:r>
      <w:r w:rsidR="00526E06" w:rsidRPr="00C64E65">
        <w:rPr>
          <w:rFonts w:ascii="Times New Roman" w:eastAsia="Calibri" w:hAnsi="Times New Roman" w:cs="Times New Roman"/>
          <w:color w:val="3C4043"/>
          <w:sz w:val="24"/>
          <w:szCs w:val="24"/>
        </w:rPr>
        <w:t xml:space="preserve">t we can </w:t>
      </w:r>
      <w:r w:rsidR="005D507D" w:rsidRPr="00C64E65">
        <w:rPr>
          <w:rFonts w:ascii="Times New Roman" w:eastAsia="Calibri" w:hAnsi="Times New Roman" w:cs="Times New Roman"/>
          <w:color w:val="3C4043"/>
          <w:sz w:val="24"/>
          <w:szCs w:val="24"/>
        </w:rPr>
        <w:t xml:space="preserve">interpret </w:t>
      </w:r>
      <m:oMath>
        <m:sSub>
          <m:sSubPr>
            <m:ctrlPr>
              <w:rPr>
                <w:rFonts w:ascii="Cambria Math" w:eastAsia="Calibri" w:hAnsi="Calibri" w:cs="Calibri"/>
                <w:color w:val="333333"/>
                <w:sz w:val="24"/>
                <w:szCs w:val="24"/>
              </w:rPr>
            </m:ctrlPr>
          </m:sSubPr>
          <m:e>
            <m:r>
              <m:rPr>
                <m:sty m:val="p"/>
              </m:rPr>
              <w:rPr>
                <w:rFonts w:ascii="Cambria Math" w:eastAsia="Calibri" w:hAnsi="Calibri" w:cs="Calibri"/>
                <w:color w:val="333333"/>
                <w:sz w:val="24"/>
                <w:szCs w:val="24"/>
              </w:rPr>
              <m:t>β</m:t>
            </m:r>
          </m:e>
          <m:sub>
            <m:r>
              <m:rPr>
                <m:sty m:val="p"/>
              </m:rPr>
              <w:rPr>
                <w:rFonts w:ascii="Cambria Math" w:eastAsia="Calibri" w:hAnsi="Calibri" w:cs="Calibri"/>
                <w:color w:val="333333"/>
                <w:sz w:val="24"/>
                <w:szCs w:val="24"/>
              </w:rPr>
              <m:t>1</m:t>
            </m:r>
          </m:sub>
        </m:sSub>
      </m:oMath>
      <w:r w:rsidR="00863E39" w:rsidRPr="00C64E65">
        <w:rPr>
          <w:rFonts w:ascii="Times New Roman" w:eastAsia="Calibri" w:hAnsi="Times New Roman" w:cs="Times New Roman"/>
          <w:color w:val="3C4043"/>
          <w:sz w:val="24"/>
          <w:szCs w:val="24"/>
        </w:rPr>
        <w:t>as</w:t>
      </w:r>
      <w:r w:rsidR="005D507D" w:rsidRPr="00C64E65">
        <w:rPr>
          <w:rFonts w:ascii="Times New Roman" w:eastAsia="Calibri" w:hAnsi="Times New Roman" w:cs="Times New Roman"/>
          <w:color w:val="3C4043"/>
          <w:sz w:val="24"/>
          <w:szCs w:val="24"/>
        </w:rPr>
        <w:t xml:space="preserve"> causal</w:t>
      </w:r>
      <w:r w:rsidR="00E34D3E">
        <w:rPr>
          <w:rFonts w:ascii="Times New Roman" w:eastAsia="Calibri" w:hAnsi="Times New Roman" w:cs="Times New Roman"/>
          <w:color w:val="3C4043"/>
          <w:sz w:val="24"/>
          <w:szCs w:val="24"/>
        </w:rPr>
        <w:t>,</w:t>
      </w:r>
      <w:r w:rsidR="005D507D" w:rsidRPr="00C64E65">
        <w:rPr>
          <w:rFonts w:ascii="Times New Roman" w:eastAsia="Calibri" w:hAnsi="Times New Roman" w:cs="Times New Roman"/>
          <w:color w:val="3C4043"/>
          <w:sz w:val="24"/>
          <w:szCs w:val="24"/>
        </w:rPr>
        <w:t xml:space="preserve"> </w:t>
      </w:r>
      <w:r w:rsidR="00526E06" w:rsidRPr="00C64E65">
        <w:rPr>
          <w:rFonts w:ascii="Times New Roman" w:eastAsia="Calibri" w:hAnsi="Times New Roman" w:cs="Times New Roman"/>
          <w:color w:val="3C4043"/>
          <w:sz w:val="24"/>
          <w:szCs w:val="24"/>
        </w:rPr>
        <w:t>provided</w:t>
      </w:r>
      <w:r w:rsidR="0033707A" w:rsidRPr="00C64E65">
        <w:rPr>
          <w:rFonts w:ascii="Times New Roman" w:eastAsia="Calibri" w:hAnsi="Times New Roman" w:cs="Times New Roman"/>
          <w:color w:val="3C4043"/>
          <w:sz w:val="24"/>
          <w:szCs w:val="24"/>
        </w:rPr>
        <w:t xml:space="preserve"> other </w:t>
      </w:r>
      <w:r w:rsidR="003D26C8" w:rsidRPr="00C64E65">
        <w:rPr>
          <w:rFonts w:ascii="Times New Roman" w:eastAsia="Calibri" w:hAnsi="Times New Roman" w:cs="Times New Roman"/>
          <w:color w:val="3C4043"/>
          <w:sz w:val="24"/>
          <w:szCs w:val="24"/>
        </w:rPr>
        <w:t>assumptions</w:t>
      </w:r>
      <w:r w:rsidR="0033707A" w:rsidRPr="00C64E65">
        <w:rPr>
          <w:rFonts w:ascii="Times New Roman" w:eastAsia="Calibri" w:hAnsi="Times New Roman" w:cs="Times New Roman"/>
          <w:color w:val="3C4043"/>
          <w:sz w:val="24"/>
          <w:szCs w:val="24"/>
        </w:rPr>
        <w:t xml:space="preserve"> are met (see </w:t>
      </w:r>
      <w:r w:rsidR="00AE1F64" w:rsidRPr="00C64E65">
        <w:rPr>
          <w:rFonts w:ascii="Times New Roman" w:eastAsia="Calibri" w:hAnsi="Times New Roman" w:cs="Times New Roman"/>
          <w:color w:val="3C4043"/>
          <w:sz w:val="24"/>
          <w:szCs w:val="24"/>
        </w:rPr>
        <w:t>D</w:t>
      </w:r>
      <w:r w:rsidR="00744ACA" w:rsidRPr="00C64E65">
        <w:rPr>
          <w:rFonts w:ascii="Times New Roman" w:eastAsia="Calibri" w:hAnsi="Times New Roman" w:cs="Times New Roman"/>
          <w:color w:val="3C4043"/>
          <w:sz w:val="24"/>
          <w:szCs w:val="24"/>
        </w:rPr>
        <w:t>iscussion</w:t>
      </w:r>
      <w:r w:rsidR="0033707A" w:rsidRPr="00C64E65">
        <w:rPr>
          <w:rFonts w:ascii="Times New Roman" w:eastAsia="Calibri" w:hAnsi="Times New Roman" w:cs="Times New Roman"/>
          <w:color w:val="3C4043"/>
          <w:sz w:val="24"/>
          <w:szCs w:val="24"/>
        </w:rPr>
        <w:t>)</w:t>
      </w:r>
      <w:r w:rsidRPr="00C64E65">
        <w:rPr>
          <w:rFonts w:ascii="Times New Roman" w:eastAsia="Calibri" w:hAnsi="Times New Roman" w:cs="Times New Roman"/>
          <w:color w:val="3C4043"/>
          <w:sz w:val="24"/>
          <w:szCs w:val="24"/>
        </w:rPr>
        <w:t>.</w:t>
      </w:r>
      <w:r w:rsidR="00646EC5" w:rsidRPr="00C64E65">
        <w:rPr>
          <w:rFonts w:ascii="Times New Roman" w:eastAsia="Calibri" w:hAnsi="Times New Roman" w:cs="Times New Roman"/>
          <w:color w:val="3C4043"/>
          <w:sz w:val="24"/>
          <w:szCs w:val="24"/>
        </w:rPr>
        <w:t xml:space="preserve"> </w:t>
      </w:r>
      <w:r w:rsidR="00646EC5" w:rsidRPr="00C64E65">
        <w:rPr>
          <w:rFonts w:ascii="Times New Roman" w:eastAsia="Calibri" w:hAnsi="Times New Roman" w:cs="Times New Roman"/>
          <w:color w:val="333333"/>
          <w:sz w:val="24"/>
          <w:szCs w:val="24"/>
        </w:rPr>
        <w:t>For</w:t>
      </w:r>
      <w:r w:rsidR="00C82BAC" w:rsidRPr="00C64E65">
        <w:rPr>
          <w:rFonts w:ascii="Times New Roman" w:eastAsia="Calibri" w:hAnsi="Times New Roman" w:cs="Times New Roman"/>
          <w:color w:val="333333"/>
          <w:sz w:val="24"/>
          <w:szCs w:val="24"/>
        </w:rPr>
        <w:t xml:space="preserve"> </w:t>
      </w:r>
      <w:r w:rsidR="00646EC5" w:rsidRPr="00C64E65">
        <w:rPr>
          <w:rFonts w:ascii="Times New Roman" w:eastAsia="Calibri" w:hAnsi="Times New Roman" w:cs="Times New Roman"/>
          <w:color w:val="333333"/>
          <w:sz w:val="24"/>
          <w:szCs w:val="24"/>
        </w:rPr>
        <w:t>ecological example</w:t>
      </w:r>
      <w:r w:rsidR="00C82BAC" w:rsidRPr="00C64E65">
        <w:rPr>
          <w:rFonts w:ascii="Times New Roman" w:eastAsia="Calibri" w:hAnsi="Times New Roman" w:cs="Times New Roman"/>
          <w:color w:val="333333"/>
          <w:sz w:val="24"/>
          <w:szCs w:val="24"/>
        </w:rPr>
        <w:t>s</w:t>
      </w:r>
      <w:r w:rsidR="00646EC5" w:rsidRPr="00C64E65">
        <w:rPr>
          <w:rFonts w:ascii="Times New Roman" w:eastAsia="Calibri" w:hAnsi="Times New Roman" w:cs="Times New Roman"/>
          <w:color w:val="333333"/>
          <w:sz w:val="24"/>
          <w:szCs w:val="24"/>
        </w:rPr>
        <w:t xml:space="preserve"> using this </w:t>
      </w:r>
      <w:r w:rsidR="00C82BAC" w:rsidRPr="00C64E65">
        <w:rPr>
          <w:rFonts w:ascii="Times New Roman" w:eastAsia="Calibri" w:hAnsi="Times New Roman" w:cs="Times New Roman"/>
          <w:color w:val="333333"/>
          <w:sz w:val="24"/>
          <w:szCs w:val="24"/>
        </w:rPr>
        <w:t>design</w:t>
      </w:r>
      <w:r w:rsidR="00AD721E" w:rsidRPr="00C64E65">
        <w:rPr>
          <w:rFonts w:ascii="Times New Roman" w:eastAsia="Calibri" w:hAnsi="Times New Roman" w:cs="Times New Roman"/>
          <w:color w:val="333333"/>
          <w:sz w:val="24"/>
          <w:szCs w:val="24"/>
        </w:rPr>
        <w:t>,</w:t>
      </w:r>
      <w:r w:rsidR="001C7A04" w:rsidRPr="00C64E65">
        <w:rPr>
          <w:rFonts w:ascii="Times New Roman" w:eastAsia="Calibri" w:hAnsi="Times New Roman" w:cs="Times New Roman"/>
          <w:color w:val="333333"/>
          <w:sz w:val="24"/>
          <w:szCs w:val="24"/>
        </w:rPr>
        <w:t xml:space="preserve"> </w:t>
      </w:r>
      <w:r w:rsidR="00AE54FC" w:rsidRPr="00C64E65">
        <w:rPr>
          <w:rFonts w:ascii="Times New Roman" w:eastAsia="Calibri" w:hAnsi="Times New Roman" w:cs="Times New Roman"/>
          <w:color w:val="333333"/>
          <w:sz w:val="24"/>
          <w:szCs w:val="24"/>
        </w:rPr>
        <w:t xml:space="preserve">see </w:t>
      </w:r>
      <w:r w:rsidR="00C64E65" w:rsidRPr="00C64E65">
        <w:rPr>
          <w:rFonts w:ascii="Times New Roman" w:eastAsia="Calibri" w:hAnsi="Times New Roman" w:cs="Times New Roman"/>
          <w:color w:val="333333"/>
          <w:sz w:val="24"/>
          <w:szCs w:val="24"/>
        </w:rPr>
        <w:t xml:space="preserve">Larsen </w:t>
      </w:r>
      <w:r w:rsidR="00C64E65" w:rsidRPr="00C64E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{"citationID":"a9tjb7rtfj","properties":{"formattedCitation":"(2013)","plainCitation":"(2013)","noteIndex":0},"citationItems":[{"id":13015,"uris":["http://zotero.org/users/1810851/items/H9CP777C"],"itemData":{"id":13015,"type":"article-journal","abstract":"The increase in agricultural production over the past 40 y has greatly altered land-use patterns, often resulting in simplified landscapes composed of large swaths of monocultures separated by small fragments of natural lands. These simplified landscapes may be more susceptible to insect pest pressure because of the loss of natural enemies and the increased size and connectivity of crop resources, and a recent analysis from a single year (2007) suggests this increased susceptibility results in increased insecticide use. I broaden the temporal analysis of this connection between landscape simplification and insecticide use by examining cross-sectional and panel data models from multiple decades (US Department of Agriculture Census of Agriculture years 2007, 2002, 1997, 1992, 1987) for seven Midwestern states composed of over 560 counties. I find that although the proportion of county in cropland—my metric for landscape simplification—was positively correlated with insecticide use in 2007, this relationship is absent or reversed in prior census years and when all years are analyzed together. This broader temporal perspective suggests that landscape simplification has inconsistent effects on insecticide use and that multiyear studies will be key to unlocking the true drivers of variation in insecticide application.","container-title":"Proceedings of the National Academy of Sciences","DOI":"10.1073/pnas.1301900110","issue":"38","note":"publisher: Proceedings of the National Academy of Sciences","page":"15330-15335","source":"pnas.org (Atypon)","title":"Agricultural landscape simplification does not consistently drive insecticide use","URL":"https://www.pnas.org/doi/full/10.1073/pnas.1301900110","volume":"110","author":[{"family":"Larsen","given":"Ashley E."}],"accessed":{"date-parts":[["2023",11,3]]},"issued":{"date-parts":[["2013",9,17]]}},"label":"page","suppress-author":true}],"schema":"https://github.com/citation-style-language/schema/raw/master/csl-citation.json"} </w:instrText>
      </w:r>
      <w:r w:rsidR="00C64E65" w:rsidRPr="00C64E65">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(2013)</w:t>
      </w:r>
      <w:r w:rsidR="00C64E65" w:rsidRPr="00C64E65">
        <w:rPr>
          <w:rFonts w:ascii="Times New Roman" w:eastAsia="Calibri" w:hAnsi="Times New Roman" w:cs="Times New Roman"/>
          <w:color w:val="333333"/>
          <w:sz w:val="24"/>
          <w:szCs w:val="24"/>
        </w:rPr>
        <w:fldChar w:fldCharType="end"/>
      </w:r>
      <w:r w:rsidR="00C64E65" w:rsidRPr="00C64E65">
        <w:rPr>
          <w:rFonts w:ascii="Times New Roman" w:eastAsia="Calibri" w:hAnsi="Times New Roman" w:cs="Times New Roman"/>
          <w:color w:val="333333"/>
          <w:sz w:val="24"/>
          <w:szCs w:val="24"/>
        </w:rPr>
        <w:t xml:space="preserve">, </w:t>
      </w:r>
      <w:r w:rsidR="00AD721E" w:rsidRPr="00C64E65">
        <w:rPr>
          <w:rFonts w:ascii="Times New Roman" w:eastAsia="Calibri" w:hAnsi="Times New Roman" w:cs="Times New Roman"/>
          <w:color w:val="333333"/>
          <w:sz w:val="24"/>
          <w:szCs w:val="24"/>
        </w:rPr>
        <w:t>Dee et al</w:t>
      </w:r>
      <w:r w:rsidR="00C64E65" w:rsidRPr="00C64E65">
        <w:rPr>
          <w:rFonts w:ascii="Times New Roman" w:eastAsia="Calibri" w:hAnsi="Times New Roman" w:cs="Times New Roman"/>
          <w:color w:val="333333"/>
          <w:sz w:val="24"/>
          <w:szCs w:val="24"/>
        </w:rPr>
        <w:t>.</w:t>
      </w:r>
      <w:r w:rsidR="00AD721E" w:rsidRPr="00E32A68">
        <w:rPr>
          <w:rFonts w:ascii="Times New Roman" w:eastAsia="Calibri" w:hAnsi="Times New Roman" w:cs="Times New Roman"/>
          <w:color w:val="333333"/>
          <w:sz w:val="24"/>
          <w:szCs w:val="24"/>
        </w:rPr>
        <w:t xml:space="preserve"> </w:t>
      </w:r>
      <w:r w:rsidR="00925DDB" w:rsidRPr="00E32A68">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{"citationID":"abr3r7fluj","properties":{"formattedCitation":"(2016)","plainCitation":"(2016)","noteIndex":0},"citationItems":[{"id":3914,"uris":["http://zotero.org/users/1810851/items/G5MG2NI8"],"itemData":{"id":3914,"type":"article-journal","abstract":"Temperature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w:instrText>
      </w:r>
      <w:r w:rsidR="00E97026" w:rsidRPr="00F64F63">
        <w:rPr>
          <w:rFonts w:ascii="Times New Roman" w:eastAsia="Calibri" w:hAnsi="Times New Roman" w:cs="Times New Roman"/>
          <w:color w:val="333333"/>
          <w:sz w:val="24"/>
          <w:szCs w:val="24"/>
          <w:lang w:val="da-DK"/>
        </w:rPr>
        <w:instrText xml:space="preserve">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E."}],"issued":{"date-parts":[["2016"]]}},"label":"page","suppress-author":true}],"schema":"https://github.com/citation-style-language/schema/raw/master/csl-citation.json"} </w:instrText>
      </w:r>
      <w:r w:rsidR="00925DDB" w:rsidRPr="00E32A68">
        <w:rPr>
          <w:rFonts w:ascii="Times New Roman" w:eastAsia="Calibri" w:hAnsi="Times New Roman" w:cs="Times New Roman"/>
          <w:color w:val="333333"/>
          <w:sz w:val="24"/>
          <w:szCs w:val="24"/>
        </w:rPr>
        <w:fldChar w:fldCharType="separate"/>
      </w:r>
      <w:r w:rsidR="00E97026" w:rsidRPr="00F64F63">
        <w:rPr>
          <w:rFonts w:ascii="Times New Roman" w:hAnsi="Times New Roman" w:cs="Times New Roman"/>
          <w:color w:val="000000"/>
          <w:sz w:val="24"/>
          <w:lang w:val="da-DK"/>
        </w:rPr>
        <w:t>(2016)</w:t>
      </w:r>
      <w:r w:rsidR="00925DDB" w:rsidRPr="00E32A68">
        <w:rPr>
          <w:rFonts w:ascii="Times New Roman" w:eastAsia="Calibri" w:hAnsi="Times New Roman" w:cs="Times New Roman"/>
          <w:color w:val="333333"/>
          <w:sz w:val="24"/>
          <w:szCs w:val="24"/>
        </w:rPr>
        <w:fldChar w:fldCharType="end"/>
      </w:r>
      <w:r w:rsidR="00925DDB" w:rsidRPr="00E84362">
        <w:rPr>
          <w:rFonts w:ascii="Times New Roman" w:eastAsia="Calibri" w:hAnsi="Times New Roman" w:cs="Times New Roman"/>
          <w:color w:val="333333"/>
          <w:sz w:val="24"/>
          <w:szCs w:val="24"/>
          <w:lang w:val="da-DK"/>
        </w:rPr>
        <w:t xml:space="preserve">, </w:t>
      </w:r>
      <w:proofErr w:type="spellStart"/>
      <w:r w:rsidR="00AE54FC" w:rsidRPr="00E84362">
        <w:rPr>
          <w:rFonts w:ascii="Times New Roman" w:eastAsia="Calibri" w:hAnsi="Times New Roman" w:cs="Times New Roman"/>
          <w:color w:val="333333"/>
          <w:sz w:val="24"/>
          <w:szCs w:val="24"/>
          <w:lang w:val="da-DK"/>
        </w:rPr>
        <w:t>Dudney</w:t>
      </w:r>
      <w:proofErr w:type="spellEnd"/>
      <w:r w:rsidR="00AE54FC" w:rsidRPr="00E84362">
        <w:rPr>
          <w:rFonts w:ascii="Times New Roman" w:eastAsia="Calibri" w:hAnsi="Times New Roman" w:cs="Times New Roman"/>
          <w:color w:val="333333"/>
          <w:sz w:val="24"/>
          <w:szCs w:val="24"/>
          <w:lang w:val="da-DK"/>
        </w:rPr>
        <w:t xml:space="preserve"> et al</w:t>
      </w:r>
      <w:r w:rsidR="00C64E65" w:rsidRPr="00E84362">
        <w:rPr>
          <w:rFonts w:ascii="Times New Roman" w:eastAsia="Calibri" w:hAnsi="Times New Roman" w:cs="Times New Roman"/>
          <w:color w:val="333333"/>
          <w:sz w:val="24"/>
          <w:szCs w:val="24"/>
          <w:lang w:val="da-DK"/>
        </w:rPr>
        <w:t>.</w:t>
      </w:r>
      <w:r w:rsidR="00AE54FC" w:rsidRPr="00E84362">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lang w:val="da-DK"/>
        </w:rPr>
        <w:instrText xml:space="preserve"> ADDIN ZOTERO_ITEM CSL_CITATION {"citationID":"a2cihpaim16","properties":{"formattedCitation":"(2021)","plainCitation":"(2021)","noteIndex":0},"citationItems":[{"id":12352,"uris":["http://zotero.org/users/1810851/items/3D7HEUM5"],"itemData":{"id":12352,"type":"article-journal","abstract":"Range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E97026" w:rsidRPr="00F64F63">
        <w:rPr>
          <w:rFonts w:ascii="Times New Roman" w:hAnsi="Times New Roman" w:cs="Times New Roman"/>
          <w:color w:val="000000"/>
          <w:sz w:val="24"/>
          <w:lang w:val="da-DK"/>
        </w:rPr>
        <w:t>(2021)</w:t>
      </w:r>
      <w:r w:rsidR="00AE54FC" w:rsidRPr="00C64E65">
        <w:rPr>
          <w:rFonts w:ascii="Times New Roman" w:eastAsia="Calibri" w:hAnsi="Times New Roman" w:cs="Times New Roman"/>
          <w:color w:val="333333"/>
          <w:sz w:val="24"/>
          <w:szCs w:val="24"/>
        </w:rPr>
        <w:fldChar w:fldCharType="end"/>
      </w:r>
      <w:r w:rsidR="00AE54FC" w:rsidRPr="00E84362">
        <w:rPr>
          <w:rFonts w:ascii="Times New Roman" w:eastAsia="Calibri" w:hAnsi="Times New Roman" w:cs="Times New Roman"/>
          <w:color w:val="333333"/>
          <w:sz w:val="24"/>
          <w:szCs w:val="24"/>
          <w:lang w:val="da-DK"/>
        </w:rPr>
        <w:t xml:space="preserve">, </w:t>
      </w:r>
      <w:proofErr w:type="spellStart"/>
      <w:r w:rsidR="001B1F28" w:rsidRPr="00E84362">
        <w:rPr>
          <w:rFonts w:ascii="Times New Roman" w:eastAsia="Calibri" w:hAnsi="Times New Roman" w:cs="Times New Roman"/>
          <w:color w:val="333333"/>
          <w:sz w:val="24"/>
          <w:szCs w:val="24"/>
          <w:lang w:val="da-DK"/>
        </w:rPr>
        <w:t>Ratcliffe</w:t>
      </w:r>
      <w:proofErr w:type="spellEnd"/>
      <w:r w:rsidR="001B1F28" w:rsidRPr="00E84362">
        <w:rPr>
          <w:rFonts w:ascii="Times New Roman" w:eastAsia="Calibri" w:hAnsi="Times New Roman" w:cs="Times New Roman"/>
          <w:color w:val="333333"/>
          <w:sz w:val="24"/>
          <w:szCs w:val="24"/>
          <w:lang w:val="da-DK"/>
        </w:rPr>
        <w:t xml:space="preserve"> et al.</w:t>
      </w:r>
      <w:r w:rsidR="00DB051A" w:rsidRPr="00E84362">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045A25" w:rsidRPr="00E84362">
        <w:rPr>
          <w:rFonts w:ascii="Times New Roman" w:eastAsia="Calibri" w:hAnsi="Times New Roman" w:cs="Times New Roman"/>
          <w:color w:val="333333"/>
          <w:sz w:val="24"/>
          <w:szCs w:val="24"/>
          <w:lang w:val="da-DK"/>
        </w:rPr>
        <w:instrText xml:space="preserve"> ADDIN ZOTERO_ITEM CSL_CITATION {"citationID":"ahqpt3g9d0","properties":{"formattedCitation":"(2023)","plainCitation":"(2023)","noteIndex":0},"citationItems":[{"id":13031,"uris":["http://zotero.org/users/1810851/items/UD3LUL4Q"],"itemData":{"id":13031,"type":"article-journal","abstract":"Climate change is increasing the frequency and intensity of extreme events like drought and flooding, which threaten to amplify other global change drivers such as species invasion. We investigate the effect of wet and dry extreme precipitation regimes on invasive species' abundances in Northern tallgrass prairies. Because soil moisture is a key determinant of prairie composition, theory and evidence suggest drought conditions will hinder invasion, whereas wetter conditions will enhance invasion. To test this hypothesis, we explored the effect of precipitation on invasive plant species abundance from 2010–2019 in 25 managed prairies using observations from 267 transects comprising 6675 plots throughout western Minnesota, USA. We estimated how increases in the number of extremely wet or dry months in a year altered overall invasive species abundance and the abundance of the highly invasive grasses Poa pratensis and Bromus inermis. We found that a greater occurrence of abnormally wet months increased invasive species abundance but found mixed evidence that abnormally dry conditions hindered invasion. Further, more moderately wet and dry months reduced native grass abu</w:instrText>
      </w:r>
      <w:r w:rsidR="00045A25" w:rsidRPr="00C64E65">
        <w:rPr>
          <w:rFonts w:ascii="Times New Roman" w:eastAsia="Calibri" w:hAnsi="Times New Roman" w:cs="Times New Roman"/>
          <w:color w:val="333333"/>
          <w:sz w:val="24"/>
          <w:szCs w:val="24"/>
          <w:lang w:val="da-DK"/>
        </w:rPr>
        <w:instrText xml:space="preserve">ndance. Together, these results suggest that more frequent extremely wet months may intensify invasive dominance and that dry months may not counterbalance these trends. Given the considerable uncertainty still surrounding the interactive effects of climate change and invasion on native plant communities, this research represents an important step towards quantifying the complex influence of precipitation extremes on invasion dynamics in managed ecosystems of critical conservation concern. This article is protected by copyright. All rights reserved.","container-title":"Ecology","DOI":"10.1002/ecy.4190","ISSN":"1939-9170","language":"en","license":"This article is protected by copyright. All rights reserved.","note":"_eprint: https://onlinelibrary.wiley.com/doi/pdf/10.1002/ecy.4190","page":"e4190","source":"Wiley Online Library","title":"Extreme precipitation promotes invasion in managed grasslands","URL":"https://onlinelibrary.wiley.com/doi/abs/10.1002/ecy.4190","author":[{"family":"Ratcliffe","given":"Hugh"},{"family":"Kendig","given":"Amy"},{"family":"Vacek","given":"Sara"},{"family":"Carlson","given":"Daren"},{"family":"Ahlering","given":"Marissa"},{"family":"Dee","given":"Laura E."}],"accessed":{"date-parts":[["2023",11,9]]},"issued":{"date-parts":[["2023"]]}},"label":"page","suppress-author":true}],"schema":"https://github.com/citation-style-language/schema/raw/master/csl-citation.json"}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045A25" w:rsidRPr="00C64E65">
        <w:rPr>
          <w:rFonts w:ascii="Times New Roman" w:hAnsi="Times New Roman" w:cs="Times New Roman"/>
          <w:color w:val="000000"/>
          <w:sz w:val="24"/>
          <w:lang w:val="da-DK"/>
        </w:rPr>
        <w:t>(2023)</w:t>
      </w:r>
      <w:r w:rsidR="00AE54FC" w:rsidRPr="00C64E65">
        <w:rPr>
          <w:rFonts w:ascii="Times New Roman" w:eastAsia="Calibri" w:hAnsi="Times New Roman" w:cs="Times New Roman"/>
          <w:color w:val="333333"/>
          <w:sz w:val="24"/>
          <w:szCs w:val="24"/>
        </w:rPr>
        <w:fldChar w:fldCharType="end"/>
      </w:r>
      <w:r w:rsidR="001B1F28" w:rsidRPr="00C64E65">
        <w:rPr>
          <w:rFonts w:ascii="Times New Roman" w:eastAsia="Calibri" w:hAnsi="Times New Roman" w:cs="Times New Roman"/>
          <w:color w:val="333333"/>
          <w:sz w:val="24"/>
          <w:szCs w:val="24"/>
          <w:lang w:val="da-DK"/>
        </w:rPr>
        <w:t xml:space="preserve">, </w:t>
      </w:r>
      <w:r w:rsidR="00646EC5" w:rsidRPr="00C64E65">
        <w:rPr>
          <w:rFonts w:ascii="Times New Roman" w:eastAsia="Calibri" w:hAnsi="Times New Roman" w:cs="Times New Roman"/>
          <w:color w:val="333333"/>
          <w:sz w:val="24"/>
          <w:szCs w:val="24"/>
          <w:lang w:val="da-DK"/>
        </w:rPr>
        <w:t>and Dee et al</w:t>
      </w:r>
      <w:r w:rsidR="00AE54FC" w:rsidRPr="00C64E65">
        <w:rPr>
          <w:rFonts w:ascii="Times New Roman" w:eastAsia="Calibri" w:hAnsi="Times New Roman" w:cs="Times New Roman"/>
          <w:color w:val="333333"/>
          <w:sz w:val="24"/>
          <w:szCs w:val="24"/>
          <w:lang w:val="da-DK"/>
        </w:rPr>
        <w:t xml:space="preserve">. </w:t>
      </w:r>
      <w:r w:rsidR="00AE54FC" w:rsidRPr="00C64E65">
        <w:rPr>
          <w:rFonts w:ascii="Times New Roman" w:eastAsia="Calibri" w:hAnsi="Times New Roman" w:cs="Times New Roman"/>
          <w:color w:val="333333"/>
          <w:sz w:val="24"/>
          <w:szCs w:val="24"/>
        </w:rPr>
        <w:fldChar w:fldCharType="begin"/>
      </w:r>
      <w:r w:rsidR="00045A25" w:rsidRPr="00C64E65">
        <w:rPr>
          <w:rFonts w:ascii="Times New Roman" w:eastAsia="Calibri" w:hAnsi="Times New Roman" w:cs="Times New Roman"/>
          <w:color w:val="333333"/>
          <w:sz w:val="24"/>
          <w:szCs w:val="24"/>
          <w:lang w:val="da-DK"/>
        </w:rPr>
        <w:instrText xml:space="preserve"> ADDIN ZOTERO_ITEM CSL_CITATION {"citationID":"ac9sbhqjdv","properties":{"formattedCitation":"(2023)","plainCitation":"(2023)","noteIndex":0},"citationItems":[{"id":12850,"uris":["http://zotero.org/users/1810851/items/2W4TLILW"],"itemData":{"id":12850,"type":"article-journal","abstract":"Causal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w:instrText>
      </w:r>
      <w:r w:rsidR="00045A25" w:rsidRPr="00C64E65">
        <w:rPr>
          <w:rFonts w:ascii="Times New Roman" w:eastAsia="Calibri" w:hAnsi="Times New Roman" w:cs="Times New Roman"/>
          <w:color w:val="333333"/>
          <w:sz w:val="24"/>
          <w:szCs w:val="24"/>
        </w:rPr>
        <w:instrText xml:space="preserv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suppress-author":true}],"schema":"https://github.com/citation-style-language/schema/raw/master/csl-citation.json"} </w:instrText>
      </w:r>
      <w:r w:rsidR="00AE54FC" w:rsidRPr="00C64E65">
        <w:rPr>
          <w:rFonts w:ascii="Times New Roman" w:eastAsia="Calibri" w:hAnsi="Times New Roman" w:cs="Times New Roman"/>
          <w:color w:val="333333"/>
          <w:sz w:val="24"/>
          <w:szCs w:val="24"/>
        </w:rPr>
        <w:fldChar w:fldCharType="separate"/>
      </w:r>
      <w:r w:rsidR="00045A25" w:rsidRPr="00C64E65">
        <w:rPr>
          <w:rFonts w:ascii="Times New Roman" w:hAnsi="Times New Roman" w:cs="Times New Roman"/>
          <w:color w:val="000000"/>
          <w:sz w:val="24"/>
        </w:rPr>
        <w:t>(2023)</w:t>
      </w:r>
      <w:r w:rsidR="00AE54FC" w:rsidRPr="00C64E65">
        <w:rPr>
          <w:rFonts w:ascii="Times New Roman" w:eastAsia="Calibri" w:hAnsi="Times New Roman" w:cs="Times New Roman"/>
          <w:color w:val="333333"/>
          <w:sz w:val="24"/>
          <w:szCs w:val="24"/>
        </w:rPr>
        <w:fldChar w:fldCharType="end"/>
      </w:r>
      <w:r w:rsidR="00646EC5" w:rsidRPr="00C64E65">
        <w:rPr>
          <w:rFonts w:ascii="Times New Roman" w:eastAsia="Calibri" w:hAnsi="Times New Roman" w:cs="Times New Roman"/>
          <w:color w:val="333333"/>
          <w:sz w:val="24"/>
          <w:szCs w:val="24"/>
        </w:rPr>
        <w:t>.</w:t>
      </w:r>
      <w:r w:rsidR="0067553D" w:rsidRPr="00C64E65">
        <w:rPr>
          <w:rFonts w:ascii="Times New Roman" w:eastAsia="Calibri" w:hAnsi="Times New Roman" w:cs="Times New Roman"/>
          <w:color w:val="333333"/>
          <w:sz w:val="24"/>
          <w:szCs w:val="24"/>
        </w:rPr>
        <w:t xml:space="preserve"> We note that </w:t>
      </w:r>
      <w:r w:rsidR="006E549E">
        <w:rPr>
          <w:rFonts w:ascii="Times New Roman" w:eastAsia="Calibri" w:hAnsi="Times New Roman" w:cs="Times New Roman"/>
          <w:color w:val="333333"/>
          <w:sz w:val="24"/>
          <w:szCs w:val="24"/>
        </w:rPr>
        <w:t xml:space="preserve">accounting for </w:t>
      </w:r>
      <w:r w:rsidR="006E549E" w:rsidRPr="00C64E65">
        <w:rPr>
          <w:rFonts w:ascii="Times New Roman" w:eastAsia="Calibri" w:hAnsi="Times New Roman" w:cs="Times New Roman"/>
          <w:color w:val="333333"/>
          <w:sz w:val="24"/>
          <w:szCs w:val="24"/>
        </w:rPr>
        <w:t>serial correlation, heteroskedasticity, and clustering of the error</w:t>
      </w:r>
      <w:r w:rsidR="006E549E">
        <w:rPr>
          <w:rFonts w:ascii="Times New Roman" w:eastAsia="Calibri" w:hAnsi="Times New Roman" w:cs="Times New Roman"/>
          <w:color w:val="333333"/>
          <w:sz w:val="24"/>
          <w:szCs w:val="24"/>
        </w:rPr>
        <w:t xml:space="preserve">, such as through </w:t>
      </w:r>
      <w:r w:rsidR="0067553D" w:rsidRPr="00C64E65">
        <w:rPr>
          <w:rFonts w:ascii="Times New Roman" w:eastAsia="Calibri" w:hAnsi="Times New Roman" w:cs="Times New Roman"/>
          <w:color w:val="333333"/>
          <w:sz w:val="24"/>
          <w:szCs w:val="24"/>
        </w:rPr>
        <w:t>cluster robust standard errors</w:t>
      </w:r>
      <w:r w:rsidR="006E549E">
        <w:rPr>
          <w:rFonts w:ascii="Times New Roman" w:eastAsia="Calibri" w:hAnsi="Times New Roman" w:cs="Times New Roman"/>
          <w:color w:val="333333"/>
          <w:sz w:val="24"/>
          <w:szCs w:val="24"/>
        </w:rPr>
        <w:t>,</w:t>
      </w:r>
      <w:r w:rsidR="0067553D" w:rsidRPr="00C64E65">
        <w:rPr>
          <w:rFonts w:ascii="Times New Roman" w:eastAsia="Calibri" w:hAnsi="Times New Roman" w:cs="Times New Roman"/>
          <w:color w:val="333333"/>
          <w:sz w:val="24"/>
          <w:szCs w:val="24"/>
        </w:rPr>
        <w:t xml:space="preserve"> are likely </w:t>
      </w:r>
      <w:r w:rsidR="0067553D" w:rsidRPr="00C64E65">
        <w:rPr>
          <w:rFonts w:ascii="Times New Roman" w:eastAsia="Calibri" w:hAnsi="Times New Roman" w:cs="Times New Roman"/>
          <w:color w:val="333333"/>
          <w:sz w:val="24"/>
          <w:szCs w:val="24"/>
          <w:highlight w:val="white"/>
        </w:rPr>
        <w:t xml:space="preserve">important for </w:t>
      </w:r>
      <w:r w:rsidR="0067553D" w:rsidRPr="00C64E65">
        <w:rPr>
          <w:rFonts w:ascii="Times New Roman" w:eastAsia="Calibri" w:hAnsi="Times New Roman" w:cs="Times New Roman"/>
          <w:color w:val="333333"/>
          <w:sz w:val="24"/>
          <w:szCs w:val="24"/>
          <w:highlight w:val="white"/>
        </w:rPr>
        <w:lastRenderedPageBreak/>
        <w:t xml:space="preserve">both approaches for inference </w:t>
      </w:r>
      <w:r w:rsidR="0067553D" w:rsidRPr="00C64E65">
        <w:rPr>
          <w:rFonts w:ascii="Times New Roman" w:hAnsi="Times New Roman" w:cs="Times New Roman"/>
          <w:sz w:val="24"/>
          <w:szCs w:val="24"/>
        </w:rPr>
        <w:fldChar w:fldCharType="begin"/>
      </w:r>
      <w:r w:rsidR="0067553D" w:rsidRPr="00C64E65">
        <w:rPr>
          <w:rFonts w:ascii="Times New Roman" w:hAnsi="Times New Roman" w:cs="Times New Roman"/>
          <w:sz w:val="24"/>
          <w:szCs w:val="24"/>
        </w:rPr>
        <w:instrText xml:space="preserve"> ADDIN ZOTERO_ITEM CSL_CITATION {"citationID":"OALIgOAR","properties":{"formattedCitation":"(Abadie {\\i{}et al.} 2017; see Box 4 and Cameron &amp; Miller 2015)","plainCitation":"(Abadie et al. 2017; see Box 4 and Cameron &amp;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0067553D" w:rsidRPr="00C64E65">
        <w:rPr>
          <w:rFonts w:ascii="Times New Roman" w:hAnsi="Times New Roman" w:cs="Times New Roman"/>
          <w:sz w:val="24"/>
          <w:szCs w:val="24"/>
        </w:rPr>
        <w:fldChar w:fldCharType="separate"/>
      </w:r>
      <w:r w:rsidR="0067553D" w:rsidRPr="00C64E65">
        <w:rPr>
          <w:rFonts w:ascii="Times New Roman" w:hAnsi="Times New Roman" w:cs="Times New Roman"/>
          <w:sz w:val="24"/>
        </w:rPr>
        <w:t xml:space="preserve">(Abadie </w:t>
      </w:r>
      <w:r w:rsidR="0067553D" w:rsidRPr="00C64E65">
        <w:rPr>
          <w:rFonts w:ascii="Times New Roman" w:hAnsi="Times New Roman" w:cs="Times New Roman"/>
          <w:i/>
          <w:iCs/>
          <w:sz w:val="24"/>
        </w:rPr>
        <w:t>et al.</w:t>
      </w:r>
      <w:r w:rsidR="0067553D" w:rsidRPr="00C64E65">
        <w:rPr>
          <w:rFonts w:ascii="Times New Roman" w:hAnsi="Times New Roman" w:cs="Times New Roman"/>
          <w:sz w:val="24"/>
        </w:rPr>
        <w:t xml:space="preserve"> 2017; see Box 4 and Cameron &amp; Miller 2015)</w:t>
      </w:r>
      <w:r w:rsidR="0067553D" w:rsidRPr="00C64E65">
        <w:rPr>
          <w:rFonts w:ascii="Times New Roman" w:eastAsia="Calibri" w:hAnsi="Times New Roman" w:cs="Times New Roman"/>
          <w:color w:val="333333"/>
          <w:sz w:val="24"/>
          <w:szCs w:val="24"/>
          <w:highlight w:val="white"/>
        </w:rPr>
        <w:fldChar w:fldCharType="end"/>
      </w:r>
      <w:r w:rsidR="0067553D" w:rsidRPr="002C3801">
        <w:rPr>
          <w:rFonts w:ascii="Times New Roman" w:eastAsia="Calibri" w:hAnsi="Times New Roman" w:cs="Times New Roman"/>
          <w:color w:val="333333"/>
          <w:sz w:val="24"/>
          <w:szCs w:val="24"/>
          <w:highlight w:val="white"/>
        </w:rPr>
        <w:t>.</w:t>
      </w:r>
      <w:r w:rsidR="00B170B8">
        <w:rPr>
          <w:rFonts w:ascii="Times New Roman" w:eastAsia="Calibri" w:hAnsi="Times New Roman" w:cs="Times New Roman"/>
          <w:color w:val="333333"/>
          <w:sz w:val="24"/>
          <w:szCs w:val="24"/>
          <w:highlight w:val="white"/>
        </w:rPr>
        <w:t xml:space="preserve"> We return to a discussion of standard errors </w:t>
      </w:r>
      <w:r w:rsidR="00A531BB">
        <w:rPr>
          <w:rFonts w:ascii="Times New Roman" w:eastAsia="Calibri" w:hAnsi="Times New Roman" w:cs="Times New Roman"/>
          <w:color w:val="333333"/>
          <w:sz w:val="24"/>
          <w:szCs w:val="24"/>
          <w:highlight w:val="white"/>
        </w:rPr>
        <w:t>used for</w:t>
      </w:r>
      <w:r w:rsidR="00B170B8">
        <w:rPr>
          <w:rFonts w:ascii="Times New Roman" w:eastAsia="Calibri" w:hAnsi="Times New Roman" w:cs="Times New Roman"/>
          <w:color w:val="333333"/>
          <w:sz w:val="24"/>
          <w:szCs w:val="24"/>
          <w:highlight w:val="white"/>
        </w:rPr>
        <w:t xml:space="preserve"> inference in Box 4. </w:t>
      </w:r>
    </w:p>
    <w:p w14:paraId="2AE0E5DB" w14:textId="43CF7FA8" w:rsidR="0077036D" w:rsidRDefault="00037819" w:rsidP="00AA4846">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fixed effect </w:t>
      </w:r>
      <w:r w:rsidR="008E5DE0">
        <w:rPr>
          <w:rFonts w:ascii="Times New Roman" w:eastAsia="Calibri" w:hAnsi="Times New Roman" w:cs="Times New Roman"/>
          <w:color w:val="333333"/>
          <w:sz w:val="24"/>
          <w:szCs w:val="24"/>
          <w:highlight w:val="white"/>
        </w:rPr>
        <w:t>design</w:t>
      </w:r>
      <w:r w:rsidR="008E5DE0" w:rsidRPr="002C3801">
        <w:rPr>
          <w:rFonts w:ascii="Times New Roman" w:eastAsia="Calibri" w:hAnsi="Times New Roman" w:cs="Times New Roman"/>
          <w:color w:val="333333"/>
          <w:sz w:val="24"/>
          <w:szCs w:val="24"/>
          <w:highlight w:val="white"/>
        </w:rPr>
        <w:t xml:space="preserve"> </w:t>
      </w:r>
      <w:r w:rsidR="008E5DE0">
        <w:rPr>
          <w:rFonts w:ascii="Times New Roman" w:eastAsia="Calibri" w:hAnsi="Times New Roman" w:cs="Times New Roman"/>
          <w:color w:val="333333"/>
          <w:sz w:val="24"/>
          <w:szCs w:val="24"/>
          <w:highlight w:val="white"/>
        </w:rPr>
        <w:t>has</w:t>
      </w:r>
      <w:r w:rsidRPr="002C3801">
        <w:rPr>
          <w:rFonts w:ascii="Times New Roman" w:eastAsia="Calibri" w:hAnsi="Times New Roman" w:cs="Times New Roman"/>
          <w:color w:val="333333"/>
          <w:sz w:val="24"/>
          <w:szCs w:val="24"/>
          <w:highlight w:val="white"/>
        </w:rPr>
        <w:t xml:space="preserve"> some drawbacks, despite its simplicity and its strength in controlling for both observed and unobserved confounding variables. </w:t>
      </w:r>
      <w:r w:rsidR="00620FDC" w:rsidRPr="002C3801">
        <w:rPr>
          <w:rFonts w:ascii="Times New Roman" w:eastAsia="Calibri" w:hAnsi="Times New Roman" w:cs="Times New Roman"/>
          <w:color w:val="333333"/>
          <w:sz w:val="24"/>
          <w:szCs w:val="24"/>
          <w:highlight w:val="white"/>
        </w:rPr>
        <w:t xml:space="preserve">First, </w:t>
      </w:r>
      <w:r w:rsidR="00646EC5" w:rsidRPr="002C3801">
        <w:rPr>
          <w:rFonts w:ascii="Times New Roman" w:eastAsia="Calibri" w:hAnsi="Times New Roman" w:cs="Times New Roman"/>
          <w:color w:val="333333"/>
          <w:sz w:val="24"/>
          <w:szCs w:val="24"/>
          <w:highlight w:val="white"/>
        </w:rPr>
        <w:t>while fixed effect estimators make much weaker assumptions about confounding variables,</w:t>
      </w:r>
      <w:r w:rsidRPr="002C3801">
        <w:rPr>
          <w:rFonts w:ascii="Times New Roman" w:eastAsia="Calibri" w:hAnsi="Times New Roman" w:cs="Times New Roman"/>
          <w:color w:val="333333"/>
          <w:sz w:val="24"/>
          <w:szCs w:val="24"/>
          <w:highlight w:val="white"/>
        </w:rPr>
        <w:t xml:space="preserve"> </w:t>
      </w:r>
      <w:r w:rsidR="00646EC5" w:rsidRPr="002C3801">
        <w:rPr>
          <w:rFonts w:ascii="Times New Roman" w:eastAsia="Calibri" w:hAnsi="Times New Roman" w:cs="Times New Roman"/>
          <w:color w:val="333333"/>
          <w:sz w:val="24"/>
          <w:szCs w:val="24"/>
          <w:highlight w:val="white"/>
        </w:rPr>
        <w:t>these</w:t>
      </w:r>
      <w:r w:rsidRPr="002C3801">
        <w:rPr>
          <w:rFonts w:ascii="Times New Roman" w:eastAsia="Calibri" w:hAnsi="Times New Roman" w:cs="Times New Roman"/>
          <w:color w:val="333333"/>
          <w:sz w:val="24"/>
          <w:szCs w:val="24"/>
          <w:highlight w:val="white"/>
        </w:rPr>
        <w:t xml:space="preserve"> estimators are inefficie</w:t>
      </w:r>
      <w:r w:rsidRPr="002C3801">
        <w:rPr>
          <w:rFonts w:ascii="Times New Roman" w:eastAsia="Calibri" w:hAnsi="Times New Roman" w:cs="Times New Roman"/>
          <w:sz w:val="24"/>
          <w:szCs w:val="24"/>
          <w:highlight w:val="white"/>
        </w:rPr>
        <w:t>nt compared to random effects</w:t>
      </w:r>
      <w:r w:rsidR="001E2BF6">
        <w:rPr>
          <w:rFonts w:ascii="Times New Roman" w:eastAsia="Calibri" w:hAnsi="Times New Roman" w:cs="Times New Roman"/>
          <w:sz w:val="24"/>
          <w:szCs w:val="24"/>
          <w:highlight w:val="white"/>
        </w:rPr>
        <w:t xml:space="preserve">. </w:t>
      </w:r>
      <w:r w:rsidR="001E2BF6" w:rsidRPr="002C3801">
        <w:rPr>
          <w:rFonts w:ascii="Times New Roman" w:eastAsia="Calibri" w:hAnsi="Times New Roman" w:cs="Times New Roman"/>
          <w:sz w:val="24"/>
          <w:szCs w:val="24"/>
          <w:highlight w:val="white"/>
        </w:rPr>
        <w:t>For eac</w:t>
      </w:r>
      <w:r w:rsidR="001E2BF6" w:rsidRPr="002C3801">
        <w:rPr>
          <w:rFonts w:ascii="Times New Roman" w:eastAsia="Calibri" w:hAnsi="Times New Roman" w:cs="Times New Roman"/>
          <w:color w:val="333333"/>
          <w:sz w:val="24"/>
          <w:szCs w:val="24"/>
          <w:highlight w:val="white"/>
        </w:rPr>
        <w:t>h fixed effect (</w:t>
      </w:r>
      <w:r w:rsidR="001E2BF6">
        <w:rPr>
          <w:rFonts w:ascii="Times New Roman" w:eastAsia="Calibri" w:hAnsi="Times New Roman" w:cs="Times New Roman"/>
          <w:color w:val="333333"/>
          <w:sz w:val="24"/>
          <w:szCs w:val="24"/>
          <w:highlight w:val="white"/>
        </w:rPr>
        <w:t xml:space="preserve">each </w:t>
      </w:r>
      <w:r w:rsidR="001E2BF6" w:rsidRPr="002C3801">
        <w:rPr>
          <w:rFonts w:ascii="Times New Roman" w:eastAsia="Calibri" w:hAnsi="Times New Roman" w:cs="Times New Roman"/>
          <w:color w:val="333333"/>
          <w:sz w:val="24"/>
          <w:szCs w:val="24"/>
          <w:highlight w:val="white"/>
        </w:rPr>
        <w:t xml:space="preserve">site in our example), we estimate a </w:t>
      </w:r>
      <w:r w:rsidR="000E41E6">
        <w:rPr>
          <w:rFonts w:ascii="Times New Roman" w:eastAsia="Calibri" w:hAnsi="Times New Roman" w:cs="Times New Roman"/>
          <w:color w:val="333333"/>
          <w:sz w:val="24"/>
          <w:szCs w:val="24"/>
          <w:highlight w:val="white"/>
        </w:rPr>
        <w:t xml:space="preserve">separate </w:t>
      </w:r>
      <w:r w:rsidR="001E2BF6" w:rsidRPr="002C3801">
        <w:rPr>
          <w:rFonts w:ascii="Times New Roman" w:eastAsia="Calibri" w:hAnsi="Times New Roman" w:cs="Times New Roman"/>
          <w:color w:val="333333"/>
          <w:sz w:val="24"/>
          <w:szCs w:val="24"/>
          <w:highlight w:val="white"/>
        </w:rPr>
        <w:t>coefficient and thus are estimating more parameters</w:t>
      </w:r>
      <w:r w:rsidR="00B170B8">
        <w:rPr>
          <w:rFonts w:ascii="Times New Roman" w:eastAsia="Calibri" w:hAnsi="Times New Roman" w:cs="Times New Roman"/>
          <w:color w:val="333333"/>
          <w:sz w:val="24"/>
          <w:szCs w:val="24"/>
          <w:highlight w:val="white"/>
        </w:rPr>
        <w:t xml:space="preserve"> and eating up degrees of freedom</w:t>
      </w:r>
      <w:r w:rsidR="001E2BF6" w:rsidRPr="002C3801">
        <w:rPr>
          <w:rFonts w:ascii="Times New Roman" w:eastAsia="Calibri" w:hAnsi="Times New Roman" w:cs="Times New Roman"/>
          <w:color w:val="333333"/>
          <w:sz w:val="24"/>
          <w:szCs w:val="24"/>
          <w:highlight w:val="white"/>
        </w:rPr>
        <w:t xml:space="preserve">. </w:t>
      </w:r>
      <w:r w:rsidR="000E41E6">
        <w:rPr>
          <w:rFonts w:ascii="Times New Roman" w:eastAsia="Calibri" w:hAnsi="Times New Roman" w:cs="Times New Roman"/>
          <w:color w:val="333333"/>
          <w:sz w:val="24"/>
          <w:szCs w:val="24"/>
          <w:highlight w:val="white"/>
        </w:rPr>
        <w:t>W</w:t>
      </w:r>
      <w:r w:rsidRPr="002C3801">
        <w:rPr>
          <w:rFonts w:ascii="Times New Roman" w:eastAsia="Calibri" w:hAnsi="Times New Roman" w:cs="Times New Roman"/>
          <w:sz w:val="24"/>
          <w:szCs w:val="24"/>
          <w:highlight w:val="white"/>
        </w:rPr>
        <w:t xml:space="preserve">e </w:t>
      </w:r>
      <w:r w:rsidR="000E41E6">
        <w:rPr>
          <w:rFonts w:ascii="Times New Roman" w:eastAsia="Calibri" w:hAnsi="Times New Roman" w:cs="Times New Roman"/>
          <w:sz w:val="24"/>
          <w:szCs w:val="24"/>
          <w:highlight w:val="white"/>
        </w:rPr>
        <w:t xml:space="preserve">therefore </w:t>
      </w:r>
      <w:r w:rsidRPr="002C3801">
        <w:rPr>
          <w:rFonts w:ascii="Times New Roman" w:eastAsia="Calibri" w:hAnsi="Times New Roman" w:cs="Times New Roman"/>
          <w:sz w:val="24"/>
          <w:szCs w:val="24"/>
          <w:highlight w:val="white"/>
        </w:rPr>
        <w:t xml:space="preserve">need a larger sample size to achieve the </w:t>
      </w:r>
      <w:r w:rsidRPr="00B12285">
        <w:rPr>
          <w:rFonts w:ascii="Times New Roman" w:eastAsia="Calibri" w:hAnsi="Times New Roman" w:cs="Times New Roman"/>
          <w:sz w:val="24"/>
          <w:szCs w:val="24"/>
          <w:highlight w:val="white"/>
        </w:rPr>
        <w:t xml:space="preserve">same level of precision </w:t>
      </w:r>
      <w:r w:rsidR="008159C6" w:rsidRPr="00B12285">
        <w:rPr>
          <w:rFonts w:ascii="Times New Roman" w:eastAsia="Calibri" w:hAnsi="Times New Roman" w:cs="Times New Roman"/>
          <w:sz w:val="24"/>
          <w:szCs w:val="24"/>
          <w:highlight w:val="white"/>
        </w:rPr>
        <w:t xml:space="preserve">for </w:t>
      </w:r>
      <w:r w:rsidRPr="00B12285">
        <w:rPr>
          <w:rFonts w:ascii="Times New Roman" w:eastAsia="Calibri" w:hAnsi="Times New Roman" w:cs="Times New Roman"/>
          <w:sz w:val="24"/>
          <w:szCs w:val="24"/>
          <w:highlight w:val="white"/>
        </w:rPr>
        <w:t>our estimate</w:t>
      </w:r>
      <w:r w:rsidR="001E2BF6" w:rsidRPr="00B12285">
        <w:rPr>
          <w:rFonts w:ascii="Times New Roman" w:eastAsia="Calibri" w:hAnsi="Times New Roman" w:cs="Times New Roman"/>
          <w:sz w:val="24"/>
          <w:szCs w:val="24"/>
          <w:highlight w:val="white"/>
        </w:rPr>
        <w:t xml:space="preserve"> using fixed effects versus random effects, presenting a </w:t>
      </w:r>
      <w:r w:rsidR="00620FDC" w:rsidRPr="00B12285">
        <w:rPr>
          <w:rFonts w:ascii="Times New Roman" w:eastAsia="Calibri" w:hAnsi="Times New Roman" w:cs="Times New Roman"/>
          <w:sz w:val="24"/>
          <w:szCs w:val="24"/>
          <w:highlight w:val="white"/>
        </w:rPr>
        <w:t>bias-variance trade-off</w:t>
      </w:r>
      <w:r w:rsidR="00B12285" w:rsidRPr="00B12285">
        <w:rPr>
          <w:rFonts w:ascii="Times New Roman" w:eastAsia="Calibri" w:hAnsi="Times New Roman" w:cs="Times New Roman"/>
          <w:sz w:val="24"/>
          <w:szCs w:val="24"/>
          <w:highlight w:val="white"/>
        </w:rPr>
        <w:t xml:space="preserve"> </w:t>
      </w:r>
      <w:r w:rsidR="00B12285" w:rsidRPr="00B12285">
        <w:rPr>
          <w:rFonts w:ascii="Times New Roman" w:eastAsia="Calibri" w:hAnsi="Times New Roman" w:cs="Times New Roman"/>
          <w:sz w:val="24"/>
          <w:szCs w:val="24"/>
          <w:highlight w:val="white"/>
        </w:rPr>
        <w:fldChar w:fldCharType="begin"/>
      </w:r>
      <w:r w:rsidR="00E97026">
        <w:rPr>
          <w:rFonts w:ascii="Times New Roman" w:eastAsia="Calibri" w:hAnsi="Times New Roman" w:cs="Times New Roman"/>
          <w:sz w:val="24"/>
          <w:szCs w:val="24"/>
          <w:highlight w:val="white"/>
        </w:rPr>
        <w:instrText xml:space="preserve"> ADDIN ZOTERO_ITEM CSL_CITATION {"citationID":"aak8ttn7d5","properties":{"formattedCitation":"(Bell {\\i{}et al.} 2018)","plainCitation":"(Bell et al. 2018)","noteIndex":0},"citationItems":[{"id":10211,"uris":["http://zotero.org/users/1810851/items/VWNN7PKF"],"itemData":{"id":10211,"type":"article-journal","container-title":"Quality &amp; Quantity","DOI":"10.18637/jss.v072.i10","issue":"1","journalAbbreviation":"Qual Quant","page":"117","title":"Fixed and random effects models: making an informed choice","URL":"http://link.springer.com/10.1007/s11135-018-0802-x","volume":"55","author":[{"family":"Bell","given":"Andrew"},{"family":"Fairbrother","given":"Malcolm"},{"family":"Jones","given":"Kelvyn"}],"issued":{"date-parts":[["2018"]]}}}],"schema":"https://github.com/citation-style-language/schema/raw/master/csl-citation.json"} </w:instrText>
      </w:r>
      <w:r w:rsidR="00B12285" w:rsidRPr="00B12285">
        <w:rPr>
          <w:rFonts w:ascii="Times New Roman" w:eastAsia="Calibri" w:hAnsi="Times New Roman" w:cs="Times New Roman"/>
          <w:sz w:val="24"/>
          <w:szCs w:val="24"/>
          <w:highlight w:val="white"/>
        </w:rPr>
        <w:fldChar w:fldCharType="separate"/>
      </w:r>
      <w:r w:rsidR="00E97026" w:rsidRPr="00E97026">
        <w:rPr>
          <w:rFonts w:ascii="Times New Roman" w:hAnsi="Times New Roman" w:cs="Times New Roman"/>
          <w:sz w:val="24"/>
        </w:rPr>
        <w:t xml:space="preserve">(Bell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2018)</w:t>
      </w:r>
      <w:r w:rsidR="00B12285" w:rsidRPr="00B12285">
        <w:rPr>
          <w:rFonts w:ascii="Times New Roman" w:eastAsia="Calibri" w:hAnsi="Times New Roman" w:cs="Times New Roman"/>
          <w:sz w:val="24"/>
          <w:szCs w:val="24"/>
          <w:highlight w:val="white"/>
        </w:rPr>
        <w:fldChar w:fldCharType="end"/>
      </w:r>
      <w:r w:rsidRPr="00B12285">
        <w:rPr>
          <w:rFonts w:ascii="Times New Roman" w:eastAsia="Calibri" w:hAnsi="Times New Roman" w:cs="Times New Roman"/>
          <w:sz w:val="24"/>
          <w:szCs w:val="24"/>
          <w:highlight w:val="white"/>
        </w:rPr>
        <w:t xml:space="preserve">. </w:t>
      </w:r>
      <w:r w:rsidR="0077036D">
        <w:rPr>
          <w:rFonts w:ascii="Times New Roman" w:eastAsia="Calibri" w:hAnsi="Times New Roman" w:cs="Times New Roman"/>
          <w:color w:val="333333"/>
          <w:sz w:val="24"/>
          <w:szCs w:val="24"/>
          <w:highlight w:val="white"/>
        </w:rPr>
        <w:t xml:space="preserve">In comparison, </w:t>
      </w:r>
      <w:r w:rsidR="0077036D">
        <w:rPr>
          <w:rFonts w:ascii="Times New Roman" w:eastAsia="Calibri" w:hAnsi="Times New Roman" w:cs="Times New Roman"/>
          <w:color w:val="000000" w:themeColor="text1"/>
          <w:sz w:val="24"/>
          <w:szCs w:val="24"/>
        </w:rPr>
        <w:t>r</w:t>
      </w:r>
      <w:r w:rsidR="0077036D" w:rsidRPr="002C3801">
        <w:rPr>
          <w:rFonts w:ascii="Times New Roman" w:eastAsia="Calibri" w:hAnsi="Times New Roman" w:cs="Times New Roman"/>
          <w:color w:val="000000" w:themeColor="text1"/>
          <w:sz w:val="24"/>
          <w:szCs w:val="24"/>
        </w:rPr>
        <w:t>andom effects</w:t>
      </w:r>
      <w:r w:rsidR="0077036D">
        <w:rPr>
          <w:rFonts w:ascii="Times New Roman" w:eastAsia="Calibri" w:hAnsi="Times New Roman" w:cs="Times New Roman"/>
          <w:color w:val="000000" w:themeColor="text1"/>
          <w:sz w:val="24"/>
          <w:szCs w:val="24"/>
        </w:rPr>
        <w:t xml:space="preserve"> are more efficient,</w:t>
      </w:r>
      <w:r w:rsidR="0077036D" w:rsidRPr="002C3801">
        <w:rPr>
          <w:rFonts w:ascii="Times New Roman" w:eastAsia="Calibri" w:hAnsi="Times New Roman" w:cs="Times New Roman"/>
          <w:color w:val="000000" w:themeColor="text1"/>
          <w:sz w:val="24"/>
          <w:szCs w:val="24"/>
        </w:rPr>
        <w:t xml:space="preserve"> </w:t>
      </w:r>
      <w:r w:rsidR="0077036D">
        <w:rPr>
          <w:rFonts w:ascii="Times New Roman" w:eastAsia="Calibri" w:hAnsi="Times New Roman" w:cs="Times New Roman"/>
          <w:color w:val="000000" w:themeColor="text1"/>
          <w:sz w:val="24"/>
          <w:szCs w:val="24"/>
        </w:rPr>
        <w:t>costing</w:t>
      </w:r>
      <w:r w:rsidR="0077036D" w:rsidRPr="002C3801">
        <w:rPr>
          <w:rFonts w:ascii="Times New Roman" w:eastAsia="Calibri" w:hAnsi="Times New Roman" w:cs="Times New Roman"/>
          <w:color w:val="000000" w:themeColor="text1"/>
          <w:sz w:val="24"/>
          <w:szCs w:val="24"/>
        </w:rPr>
        <w:t xml:space="preserve"> fewer degrees of freedom to estimate as we assume cluster means follow from a distribution (i.e., estimating a grand mean and variance)</w:t>
      </w:r>
      <w:r w:rsidR="0077036D">
        <w:rPr>
          <w:rFonts w:ascii="Times New Roman" w:eastAsia="Calibri" w:hAnsi="Times New Roman" w:cs="Times New Roman"/>
          <w:color w:val="000000" w:themeColor="text1"/>
          <w:sz w:val="24"/>
          <w:szCs w:val="24"/>
        </w:rPr>
        <w:t>,</w:t>
      </w:r>
      <w:r w:rsidR="0077036D" w:rsidRPr="002C3801">
        <w:rPr>
          <w:rFonts w:ascii="Times New Roman" w:eastAsia="Calibri" w:hAnsi="Times New Roman" w:cs="Times New Roman"/>
          <w:color w:val="000000" w:themeColor="text1"/>
          <w:sz w:val="24"/>
          <w:szCs w:val="24"/>
        </w:rPr>
        <w:t xml:space="preserve"> rather than </w:t>
      </w:r>
      <w:r w:rsidR="0077036D">
        <w:rPr>
          <w:rFonts w:ascii="Times New Roman" w:eastAsia="Calibri" w:hAnsi="Times New Roman" w:cs="Times New Roman"/>
          <w:color w:val="000000" w:themeColor="text1"/>
          <w:sz w:val="24"/>
          <w:szCs w:val="24"/>
        </w:rPr>
        <w:t xml:space="preserve">directly </w:t>
      </w:r>
      <w:r w:rsidR="0077036D" w:rsidRPr="002C3801">
        <w:rPr>
          <w:rFonts w:ascii="Times New Roman" w:eastAsia="Calibri" w:hAnsi="Times New Roman" w:cs="Times New Roman"/>
          <w:color w:val="000000" w:themeColor="text1"/>
          <w:sz w:val="24"/>
          <w:szCs w:val="24"/>
        </w:rPr>
        <w:t>estimating a separate coefficient for each cluster mean</w:t>
      </w:r>
      <w:r w:rsidR="0077036D">
        <w:rPr>
          <w:rFonts w:ascii="Times New Roman" w:eastAsia="Calibri" w:hAnsi="Times New Roman" w:cs="Times New Roman"/>
          <w:color w:val="000000" w:themeColor="text1"/>
          <w:sz w:val="24"/>
          <w:szCs w:val="24"/>
        </w:rPr>
        <w:t xml:space="preserve"> with no relationship to any other cluster mean</w:t>
      </w:r>
      <w:r w:rsidR="0077036D" w:rsidRPr="002C3801">
        <w:rPr>
          <w:rFonts w:ascii="Times New Roman" w:eastAsia="Calibri" w:hAnsi="Times New Roman" w:cs="Times New Roman"/>
          <w:color w:val="000000" w:themeColor="text1"/>
          <w:sz w:val="24"/>
          <w:szCs w:val="24"/>
        </w:rPr>
        <w:t xml:space="preserve">. With this </w:t>
      </w:r>
      <w:r w:rsidR="0077036D">
        <w:rPr>
          <w:rFonts w:ascii="Times New Roman" w:eastAsia="Calibri" w:hAnsi="Times New Roman" w:cs="Times New Roman"/>
          <w:color w:val="000000" w:themeColor="text1"/>
          <w:sz w:val="24"/>
          <w:szCs w:val="24"/>
        </w:rPr>
        <w:t xml:space="preserve">efficiency </w:t>
      </w:r>
      <w:r w:rsidR="0077036D" w:rsidRPr="002C3801">
        <w:rPr>
          <w:rFonts w:ascii="Times New Roman" w:eastAsia="Calibri" w:hAnsi="Times New Roman" w:cs="Times New Roman"/>
          <w:color w:val="000000" w:themeColor="text1"/>
          <w:sz w:val="24"/>
          <w:szCs w:val="24"/>
        </w:rPr>
        <w:t xml:space="preserve">can come an improvement in the estimates of </w:t>
      </w:r>
      <w:r w:rsidR="0077036D" w:rsidRPr="002C3801">
        <w:rPr>
          <w:rFonts w:ascii="Times New Roman" w:eastAsia="Calibri" w:hAnsi="Times New Roman" w:cs="Times New Roman"/>
          <w:i/>
          <w:color w:val="000000" w:themeColor="text1"/>
          <w:sz w:val="24"/>
          <w:szCs w:val="24"/>
        </w:rPr>
        <w:t>precision</w:t>
      </w:r>
      <w:r w:rsidR="0077036D" w:rsidRPr="002C3801">
        <w:rPr>
          <w:rFonts w:ascii="Times New Roman" w:eastAsia="Calibri" w:hAnsi="Times New Roman" w:cs="Times New Roman"/>
          <w:color w:val="000000" w:themeColor="text1"/>
          <w:sz w:val="24"/>
          <w:szCs w:val="24"/>
        </w:rPr>
        <w:t xml:space="preserve"> for coefficient estimates for our causal variable of interest </w:t>
      </w:r>
      <w:r w:rsidR="0077036D" w:rsidRPr="002C3801">
        <w:rPr>
          <w:rFonts w:ascii="Times New Roman" w:eastAsia="Calibri" w:hAnsi="Times New Roman" w:cs="Times New Roman"/>
          <w:color w:val="000000" w:themeColor="text1"/>
          <w:sz w:val="24"/>
          <w:szCs w:val="24"/>
        </w:rPr>
        <w:fldChar w:fldCharType="begin"/>
      </w:r>
      <w:r w:rsidR="0077036D" w:rsidRPr="002C3801">
        <w:rPr>
          <w:rFonts w:ascii="Times New Roman" w:eastAsia="Calibri" w:hAnsi="Times New Roman" w:cs="Times New Roman"/>
          <w:color w:val="000000" w:themeColor="text1"/>
          <w:sz w:val="24"/>
          <w:szCs w:val="24"/>
        </w:rPr>
        <w:instrText xml:space="preserve"> ADDIN ZOTERO_ITEM CSL_CITATION {"citationID":"ODrSWuAk","properties":{"formattedCitation":"(Gelman &amp; Hill 2006)","plainCitation":"(Gelman &amp;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rsidR="0077036D" w:rsidRPr="002C3801">
        <w:rPr>
          <w:rFonts w:ascii="Times New Roman" w:eastAsia="Calibri" w:hAnsi="Times New Roman" w:cs="Times New Roman"/>
          <w:color w:val="000000" w:themeColor="text1"/>
          <w:sz w:val="24"/>
          <w:szCs w:val="24"/>
        </w:rPr>
        <w:fldChar w:fldCharType="separate"/>
      </w:r>
      <w:r w:rsidR="0077036D" w:rsidRPr="002C3801">
        <w:rPr>
          <w:rFonts w:ascii="Times New Roman" w:eastAsia="Calibri" w:hAnsi="Times New Roman" w:cs="Times New Roman"/>
          <w:noProof/>
          <w:color w:val="000000" w:themeColor="text1"/>
          <w:sz w:val="24"/>
          <w:szCs w:val="24"/>
        </w:rPr>
        <w:t>(Gelman &amp; Hill 2006)</w:t>
      </w:r>
      <w:r w:rsidR="0077036D" w:rsidRPr="002C3801">
        <w:rPr>
          <w:rFonts w:ascii="Times New Roman" w:eastAsia="Calibri" w:hAnsi="Times New Roman" w:cs="Times New Roman"/>
          <w:color w:val="000000" w:themeColor="text1"/>
          <w:sz w:val="24"/>
          <w:szCs w:val="24"/>
        </w:rPr>
        <w:fldChar w:fldCharType="end"/>
      </w:r>
      <w:r w:rsidR="0077036D" w:rsidRPr="002C3801">
        <w:rPr>
          <w:rFonts w:ascii="Times New Roman" w:eastAsia="Calibri" w:hAnsi="Times New Roman" w:cs="Times New Roman"/>
          <w:color w:val="000000" w:themeColor="text1"/>
          <w:sz w:val="24"/>
          <w:szCs w:val="24"/>
        </w:rPr>
        <w:t xml:space="preserve"> relative to fixed effects</w:t>
      </w:r>
      <w:r w:rsidR="0077036D">
        <w:rPr>
          <w:rFonts w:ascii="Times New Roman" w:eastAsia="Calibri" w:hAnsi="Times New Roman" w:cs="Times New Roman"/>
          <w:color w:val="000000" w:themeColor="text1"/>
          <w:sz w:val="24"/>
          <w:szCs w:val="24"/>
        </w:rPr>
        <w:t xml:space="preserve"> cluster means</w:t>
      </w:r>
      <w:r w:rsidR="008E0077">
        <w:rPr>
          <w:rFonts w:ascii="Times New Roman" w:eastAsia="Calibri" w:hAnsi="Times New Roman" w:cs="Times New Roman"/>
          <w:color w:val="000000" w:themeColor="text1"/>
          <w:sz w:val="24"/>
          <w:szCs w:val="24"/>
        </w:rPr>
        <w:t xml:space="preserve">; however, this efficiency does not guard against or reduce </w:t>
      </w:r>
      <w:r w:rsidR="008E0077" w:rsidRPr="00AA4846">
        <w:rPr>
          <w:rFonts w:ascii="Times New Roman" w:eastAsia="Calibri" w:hAnsi="Times New Roman" w:cs="Times New Roman"/>
          <w:i/>
          <w:iCs/>
          <w:color w:val="000000" w:themeColor="text1"/>
          <w:sz w:val="24"/>
          <w:szCs w:val="24"/>
        </w:rPr>
        <w:t>bias.</w:t>
      </w:r>
      <w:r w:rsidR="0077036D" w:rsidRPr="002C3801">
        <w:rPr>
          <w:rFonts w:ascii="Times New Roman" w:eastAsia="Calibri" w:hAnsi="Times New Roman" w:cs="Times New Roman"/>
          <w:color w:val="000000" w:themeColor="text1"/>
          <w:sz w:val="24"/>
          <w:szCs w:val="24"/>
        </w:rPr>
        <w:t xml:space="preserve"> </w:t>
      </w:r>
      <w:r w:rsidR="00DA0110">
        <w:rPr>
          <w:rFonts w:ascii="Times New Roman" w:eastAsia="Calibri" w:hAnsi="Times New Roman" w:cs="Times New Roman"/>
          <w:color w:val="333333"/>
          <w:sz w:val="24"/>
          <w:szCs w:val="24"/>
          <w:highlight w:val="white"/>
        </w:rPr>
        <w:t>Thus, i</w:t>
      </w:r>
      <w:r w:rsidRPr="00B12285">
        <w:rPr>
          <w:rFonts w:ascii="Times New Roman" w:eastAsia="Calibri" w:hAnsi="Times New Roman" w:cs="Times New Roman"/>
          <w:color w:val="333333"/>
          <w:sz w:val="24"/>
          <w:szCs w:val="24"/>
          <w:highlight w:val="white"/>
        </w:rPr>
        <w:t>n the case of omit</w:t>
      </w:r>
      <w:r w:rsidRPr="002C3801">
        <w:rPr>
          <w:rFonts w:ascii="Times New Roman" w:eastAsia="Calibri" w:hAnsi="Times New Roman" w:cs="Times New Roman"/>
          <w:color w:val="333333"/>
          <w:sz w:val="24"/>
          <w:szCs w:val="24"/>
          <w:highlight w:val="white"/>
        </w:rPr>
        <w:t>ted variable bias</w:t>
      </w:r>
      <w:r w:rsidR="00B170B8">
        <w:rPr>
          <w:rFonts w:ascii="Times New Roman" w:eastAsia="Calibri" w:hAnsi="Times New Roman" w:cs="Times New Roman"/>
          <w:color w:val="333333"/>
          <w:sz w:val="24"/>
          <w:szCs w:val="24"/>
          <w:highlight w:val="white"/>
        </w:rPr>
        <w:t xml:space="preserve"> </w:t>
      </w:r>
      <w:r w:rsidR="006D49FD">
        <w:rPr>
          <w:rFonts w:ascii="Times New Roman" w:eastAsia="Calibri" w:hAnsi="Times New Roman" w:cs="Times New Roman"/>
          <w:color w:val="333333"/>
          <w:sz w:val="24"/>
          <w:szCs w:val="24"/>
          <w:highlight w:val="white"/>
        </w:rPr>
        <w:t>with</w:t>
      </w:r>
      <w:r w:rsidR="00B170B8">
        <w:rPr>
          <w:rFonts w:ascii="Times New Roman" w:eastAsia="Calibri" w:hAnsi="Times New Roman" w:cs="Times New Roman"/>
          <w:color w:val="333333"/>
          <w:sz w:val="24"/>
          <w:szCs w:val="24"/>
          <w:highlight w:val="white"/>
        </w:rPr>
        <w:t xml:space="preserve"> the goal of causal inference, </w:t>
      </w:r>
      <w:r w:rsidR="0077036D">
        <w:rPr>
          <w:rFonts w:ascii="Times New Roman" w:eastAsia="Calibri" w:hAnsi="Times New Roman" w:cs="Times New Roman"/>
          <w:color w:val="333333"/>
          <w:sz w:val="24"/>
          <w:szCs w:val="24"/>
          <w:highlight w:val="white"/>
        </w:rPr>
        <w:t>the fixed effects</w:t>
      </w:r>
      <w:r w:rsidR="0077036D"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framework is still preferable over</w:t>
      </w:r>
      <w:r w:rsidR="001E2BF6">
        <w:rPr>
          <w:rFonts w:ascii="Times New Roman" w:eastAsia="Calibri" w:hAnsi="Times New Roman" w:cs="Times New Roman"/>
          <w:color w:val="333333"/>
          <w:sz w:val="24"/>
          <w:szCs w:val="24"/>
          <w:highlight w:val="white"/>
        </w:rPr>
        <w:t xml:space="preserve"> a</w:t>
      </w:r>
      <w:r w:rsidRPr="002C3801">
        <w:rPr>
          <w:rFonts w:ascii="Times New Roman" w:eastAsia="Calibri" w:hAnsi="Times New Roman" w:cs="Times New Roman"/>
          <w:color w:val="333333"/>
          <w:sz w:val="24"/>
          <w:szCs w:val="24"/>
          <w:highlight w:val="white"/>
        </w:rPr>
        <w:t xml:space="preserve"> </w:t>
      </w:r>
      <w:r w:rsidR="001C7A04">
        <w:rPr>
          <w:rFonts w:ascii="Times New Roman" w:eastAsia="Calibri" w:hAnsi="Times New Roman" w:cs="Times New Roman"/>
          <w:color w:val="333333"/>
          <w:sz w:val="24"/>
          <w:szCs w:val="24"/>
          <w:highlight w:val="white"/>
        </w:rPr>
        <w:t>mixed model</w:t>
      </w:r>
      <w:r w:rsidR="006D49FD">
        <w:rPr>
          <w:rFonts w:ascii="Times New Roman" w:eastAsia="Calibri" w:hAnsi="Times New Roman" w:cs="Times New Roman"/>
          <w:color w:val="333333"/>
          <w:sz w:val="24"/>
          <w:szCs w:val="24"/>
          <w:highlight w:val="white"/>
        </w:rPr>
        <w:t>. Fixed effects make weaker assumptions about our ability to observe, measure, and control for confounding variables compared to random or effects</w:t>
      </w:r>
      <w:r w:rsidRPr="002C3801">
        <w:rPr>
          <w:rFonts w:ascii="Times New Roman" w:eastAsia="Calibri" w:hAnsi="Times New Roman" w:cs="Times New Roman"/>
          <w:color w:val="333333"/>
          <w:sz w:val="24"/>
          <w:szCs w:val="24"/>
          <w:highlight w:val="white"/>
        </w:rPr>
        <w:t xml:space="preserve">. </w:t>
      </w:r>
    </w:p>
    <w:p w14:paraId="7F96CAF2" w14:textId="589C66A9" w:rsidR="00766C2E" w:rsidRDefault="0077036D" w:rsidP="0077036D">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Finally</w:t>
      </w:r>
      <w:r w:rsidR="00037819"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with the fixed effects approach, </w:t>
      </w:r>
      <w:r w:rsidR="00037819" w:rsidRPr="002C3801">
        <w:rPr>
          <w:rFonts w:ascii="Times New Roman" w:eastAsia="Calibri" w:hAnsi="Times New Roman" w:cs="Times New Roman"/>
          <w:color w:val="333333"/>
          <w:sz w:val="24"/>
          <w:szCs w:val="24"/>
          <w:highlight w:val="white"/>
        </w:rPr>
        <w:t xml:space="preserve">we lose information about </w:t>
      </w:r>
      <w:r w:rsidR="001E2BF6">
        <w:rPr>
          <w:rFonts w:ascii="Times New Roman" w:eastAsia="Calibri" w:hAnsi="Times New Roman" w:cs="Times New Roman"/>
          <w:color w:val="333333"/>
          <w:sz w:val="24"/>
          <w:szCs w:val="24"/>
          <w:highlight w:val="white"/>
        </w:rPr>
        <w:t xml:space="preserve">between-site variation, including </w:t>
      </w:r>
      <w:r w:rsidR="006D36D9" w:rsidRPr="002C3801">
        <w:rPr>
          <w:rFonts w:ascii="Times New Roman" w:eastAsia="Calibri" w:hAnsi="Times New Roman" w:cs="Times New Roman"/>
          <w:color w:val="333333"/>
          <w:sz w:val="24"/>
          <w:szCs w:val="24"/>
          <w:highlight w:val="white"/>
        </w:rPr>
        <w:t xml:space="preserve">gradients </w:t>
      </w:r>
      <w:r w:rsidR="00037819" w:rsidRPr="002C3801">
        <w:rPr>
          <w:rFonts w:ascii="Times New Roman" w:eastAsia="Calibri" w:hAnsi="Times New Roman" w:cs="Times New Roman"/>
          <w:color w:val="333333"/>
          <w:sz w:val="24"/>
          <w:szCs w:val="24"/>
          <w:highlight w:val="white"/>
        </w:rPr>
        <w:t>between sites</w:t>
      </w:r>
      <w:r w:rsidR="006D36D9" w:rsidRPr="002C3801">
        <w:rPr>
          <w:rFonts w:ascii="Times New Roman" w:eastAsia="Calibri" w:hAnsi="Times New Roman" w:cs="Times New Roman"/>
          <w:color w:val="333333"/>
          <w:sz w:val="24"/>
          <w:szCs w:val="24"/>
          <w:highlight w:val="white"/>
        </w:rPr>
        <w:t xml:space="preserve"> </w:t>
      </w:r>
      <w:r w:rsidR="001E2BF6">
        <w:rPr>
          <w:rFonts w:ascii="Times New Roman" w:eastAsia="Calibri" w:hAnsi="Times New Roman" w:cs="Times New Roman"/>
          <w:color w:val="333333"/>
          <w:sz w:val="24"/>
          <w:szCs w:val="24"/>
          <w:highlight w:val="white"/>
        </w:rPr>
        <w:t>that may be of interest</w:t>
      </w:r>
      <w:r>
        <w:rPr>
          <w:rFonts w:ascii="Times New Roman" w:eastAsia="Calibri" w:hAnsi="Times New Roman" w:cs="Times New Roman"/>
          <w:color w:val="333333"/>
          <w:sz w:val="24"/>
          <w:szCs w:val="24"/>
          <w:highlight w:val="white"/>
        </w:rPr>
        <w:t>. T</w:t>
      </w:r>
      <w:r w:rsidR="00B170B8">
        <w:rPr>
          <w:rFonts w:ascii="Times New Roman" w:eastAsia="Calibri" w:hAnsi="Times New Roman" w:cs="Times New Roman"/>
          <w:color w:val="333333"/>
          <w:sz w:val="24"/>
          <w:szCs w:val="24"/>
          <w:highlight w:val="white"/>
        </w:rPr>
        <w:t>his variation is absorbed in</w:t>
      </w:r>
      <w:r>
        <w:rPr>
          <w:rFonts w:ascii="Times New Roman" w:eastAsia="Calibri" w:hAnsi="Times New Roman" w:cs="Times New Roman"/>
          <w:color w:val="333333"/>
          <w:sz w:val="24"/>
          <w:szCs w:val="24"/>
          <w:highlight w:val="white"/>
        </w:rPr>
        <w:t>to</w:t>
      </w:r>
      <w:r w:rsidR="00B170B8">
        <w:rPr>
          <w:rFonts w:ascii="Times New Roman" w:eastAsia="Calibri" w:hAnsi="Times New Roman" w:cs="Times New Roman"/>
          <w:color w:val="333333"/>
          <w:sz w:val="24"/>
          <w:szCs w:val="24"/>
          <w:highlight w:val="white"/>
        </w:rPr>
        <w:t xml:space="preserve"> the fixed effects.</w:t>
      </w:r>
      <w:r w:rsidR="006D36D9" w:rsidRPr="002C3801">
        <w:rPr>
          <w:rFonts w:ascii="Times New Roman" w:eastAsia="Calibri" w:hAnsi="Times New Roman" w:cs="Times New Roman"/>
          <w:color w:val="333333"/>
          <w:sz w:val="24"/>
          <w:szCs w:val="24"/>
          <w:highlight w:val="white"/>
        </w:rPr>
        <w:t xml:space="preserve"> These gradients, </w:t>
      </w:r>
      <w:r w:rsidR="001E2BF6">
        <w:rPr>
          <w:rFonts w:ascii="Times New Roman" w:eastAsia="Calibri" w:hAnsi="Times New Roman" w:cs="Times New Roman"/>
          <w:color w:val="333333"/>
          <w:sz w:val="24"/>
          <w:szCs w:val="24"/>
          <w:highlight w:val="white"/>
        </w:rPr>
        <w:t xml:space="preserve">while </w:t>
      </w:r>
      <w:r w:rsidR="006D36D9" w:rsidRPr="002C3801">
        <w:rPr>
          <w:rFonts w:ascii="Times New Roman" w:eastAsia="Calibri" w:hAnsi="Times New Roman" w:cs="Times New Roman"/>
          <w:color w:val="333333"/>
          <w:sz w:val="24"/>
          <w:szCs w:val="24"/>
          <w:highlight w:val="white"/>
        </w:rPr>
        <w:t xml:space="preserve">confounded with other variables, could be </w:t>
      </w:r>
      <w:r w:rsidR="001E2BF6">
        <w:rPr>
          <w:rFonts w:ascii="Times New Roman" w:eastAsia="Calibri" w:hAnsi="Times New Roman" w:cs="Times New Roman"/>
          <w:color w:val="333333"/>
          <w:sz w:val="24"/>
          <w:szCs w:val="24"/>
          <w:highlight w:val="white"/>
        </w:rPr>
        <w:t>the focus of some research questions which cannot be easily addressed</w:t>
      </w:r>
      <w:r w:rsidR="006D36D9" w:rsidRPr="002C3801">
        <w:rPr>
          <w:rFonts w:ascii="Times New Roman" w:eastAsia="Calibri" w:hAnsi="Times New Roman" w:cs="Times New Roman"/>
          <w:color w:val="333333"/>
          <w:sz w:val="24"/>
          <w:szCs w:val="24"/>
          <w:highlight w:val="white"/>
        </w:rPr>
        <w:t xml:space="preserve"> using fixed effect model designs.</w:t>
      </w:r>
    </w:p>
    <w:p w14:paraId="34B5849A" w14:textId="186D6FA2" w:rsidR="003951B3" w:rsidRDefault="003951B3" w:rsidP="003951B3">
      <w:pPr>
        <w:keepNext/>
        <w:shd w:val="clear" w:color="auto" w:fill="FFFFFF"/>
        <w:spacing w:after="160" w:line="360" w:lineRule="auto"/>
      </w:pPr>
      <w:r w:rsidRPr="003951B3">
        <w:rPr>
          <w:rFonts w:ascii="Times New Roman" w:eastAsia="Calibri" w:hAnsi="Times New Roman" w:cs="Times New Roman"/>
          <w:noProof/>
          <w:color w:val="333333"/>
          <w:sz w:val="24"/>
          <w:szCs w:val="24"/>
          <w:highlight w:val="white"/>
        </w:rPr>
        <w:lastRenderedPageBreak/>
        <w:drawing>
          <wp:inline distT="0" distB="0" distL="0" distR="0" wp14:anchorId="31FD29DF" wp14:editId="694EF8EF">
            <wp:extent cx="5943600" cy="3128645"/>
            <wp:effectExtent l="0" t="0" r="0" b="0"/>
            <wp:docPr id="1354601244" name="Picture 1" descr="A black background with white circ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1244" name="Picture 1" descr="A black background with white circles&#10;&#10;Description automatically generated with low confidence"/>
                    <pic:cNvPicPr/>
                  </pic:nvPicPr>
                  <pic:blipFill>
                    <a:blip r:embed="rId22"/>
                    <a:stretch>
                      <a:fillRect/>
                    </a:stretch>
                  </pic:blipFill>
                  <pic:spPr>
                    <a:xfrm>
                      <a:off x="0" y="0"/>
                      <a:ext cx="5943600" cy="3128645"/>
                    </a:xfrm>
                    <a:prstGeom prst="rect">
                      <a:avLst/>
                    </a:prstGeom>
                  </pic:spPr>
                </pic:pic>
              </a:graphicData>
            </a:graphic>
          </wp:inline>
        </w:drawing>
      </w:r>
    </w:p>
    <w:p w14:paraId="2C6C1F16" w14:textId="6B8D8175" w:rsidR="003951B3" w:rsidRPr="003951B3" w:rsidRDefault="003951B3" w:rsidP="003951B3">
      <w:pPr>
        <w:pStyle w:val="Caption"/>
        <w:rPr>
          <w:rFonts w:ascii="Times New Roman" w:eastAsia="Calibri" w:hAnsi="Times New Roman" w:cs="Times New Roman"/>
          <w:i w:val="0"/>
          <w:iCs w:val="0"/>
          <w:color w:val="000000" w:themeColor="text1"/>
          <w:sz w:val="24"/>
          <w:szCs w:val="24"/>
          <w:highlight w:val="white"/>
        </w:rPr>
      </w:pPr>
      <w:r w:rsidRPr="003951B3">
        <w:rPr>
          <w:b/>
          <w:bCs/>
          <w:i w:val="0"/>
          <w:iCs w:val="0"/>
          <w:color w:val="000000" w:themeColor="text1"/>
        </w:rPr>
        <w:t xml:space="preserve">Figure </w:t>
      </w:r>
      <w:r w:rsidRPr="003951B3">
        <w:rPr>
          <w:b/>
          <w:bCs/>
          <w:i w:val="0"/>
          <w:iCs w:val="0"/>
          <w:color w:val="000000" w:themeColor="text1"/>
        </w:rPr>
        <w:fldChar w:fldCharType="begin"/>
      </w:r>
      <w:r w:rsidRPr="003951B3">
        <w:rPr>
          <w:b/>
          <w:bCs/>
          <w:i w:val="0"/>
          <w:iCs w:val="0"/>
          <w:color w:val="000000" w:themeColor="text1"/>
        </w:rPr>
        <w:instrText xml:space="preserve"> SEQ Figure \* ARABIC </w:instrText>
      </w:r>
      <w:r w:rsidRPr="003951B3">
        <w:rPr>
          <w:b/>
          <w:bCs/>
          <w:i w:val="0"/>
          <w:iCs w:val="0"/>
          <w:color w:val="000000" w:themeColor="text1"/>
        </w:rPr>
        <w:fldChar w:fldCharType="separate"/>
      </w:r>
      <w:r w:rsidR="00D9492C">
        <w:rPr>
          <w:b/>
          <w:bCs/>
          <w:i w:val="0"/>
          <w:iCs w:val="0"/>
          <w:noProof/>
          <w:color w:val="000000" w:themeColor="text1"/>
        </w:rPr>
        <w:t>6</w:t>
      </w:r>
      <w:r w:rsidRPr="003951B3">
        <w:rPr>
          <w:b/>
          <w:bCs/>
          <w:i w:val="0"/>
          <w:iCs w:val="0"/>
          <w:color w:val="000000" w:themeColor="text1"/>
        </w:rPr>
        <w:fldChar w:fldCharType="end"/>
      </w:r>
      <w:r w:rsidRPr="003951B3">
        <w:rPr>
          <w:b/>
          <w:bCs/>
          <w:i w:val="0"/>
          <w:iCs w:val="0"/>
          <w:color w:val="000000" w:themeColor="text1"/>
          <w:lang w:val="en-US"/>
        </w:rPr>
        <w:t xml:space="preserve">. </w:t>
      </w:r>
      <w:r w:rsidR="001C7A04">
        <w:rPr>
          <w:i w:val="0"/>
          <w:iCs w:val="0"/>
          <w:color w:val="000000" w:themeColor="text1"/>
          <w:lang w:val="en-US"/>
        </w:rPr>
        <w:t>Directed Acyclic Graph</w:t>
      </w:r>
      <w:r w:rsidRPr="003951B3">
        <w:rPr>
          <w:i w:val="0"/>
          <w:iCs w:val="0"/>
          <w:color w:val="000000" w:themeColor="text1"/>
          <w:lang w:val="en-US"/>
        </w:rPr>
        <w:t xml:space="preserve"> representations of different statistical models handling omitted variables in the </w:t>
      </w:r>
      <w:commentRangeStart w:id="34"/>
      <w:r w:rsidRPr="003951B3">
        <w:rPr>
          <w:i w:val="0"/>
          <w:iCs w:val="0"/>
          <w:color w:val="000000" w:themeColor="text1"/>
          <w:lang w:val="en-US"/>
        </w:rPr>
        <w:t>text</w:t>
      </w:r>
      <w:commentRangeEnd w:id="34"/>
      <w:r w:rsidR="000A682F">
        <w:rPr>
          <w:rStyle w:val="CommentReference"/>
          <w:i w:val="0"/>
          <w:iCs w:val="0"/>
          <w:color w:val="auto"/>
        </w:rPr>
        <w:commentReference w:id="34"/>
      </w:r>
      <w:r w:rsidRPr="003951B3">
        <w:rPr>
          <w:i w:val="0"/>
          <w:iCs w:val="0"/>
          <w:color w:val="000000" w:themeColor="text1"/>
          <w:lang w:val="en-US"/>
        </w:rPr>
        <w:t>.</w:t>
      </w:r>
    </w:p>
    <w:p w14:paraId="56F4AF2E" w14:textId="2CA5EB4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35" w:name="_3dy6vkm" w:colFirst="0" w:colLast="0"/>
      <w:bookmarkEnd w:id="35"/>
      <w:r w:rsidRPr="002C3801">
        <w:rPr>
          <w:rFonts w:ascii="Times New Roman" w:eastAsia="Calibri" w:hAnsi="Times New Roman" w:cs="Times New Roman"/>
          <w:i/>
          <w:sz w:val="24"/>
          <w:szCs w:val="24"/>
        </w:rPr>
        <w:t xml:space="preserve">Group Means </w:t>
      </w:r>
      <w:r w:rsidR="00B70EB2" w:rsidRPr="002C380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or </w:t>
      </w:r>
      <w:r w:rsidR="00610691">
        <w:rPr>
          <w:rFonts w:ascii="Times New Roman" w:eastAsia="Calibri" w:hAnsi="Times New Roman" w:cs="Times New Roman"/>
          <w:i/>
          <w:sz w:val="24"/>
          <w:szCs w:val="24"/>
        </w:rPr>
        <w:t>E</w:t>
      </w:r>
      <w:r w:rsidRPr="002C3801">
        <w:rPr>
          <w:rFonts w:ascii="Times New Roman" w:eastAsia="Calibri" w:hAnsi="Times New Roman" w:cs="Times New Roman"/>
          <w:i/>
          <w:sz w:val="24"/>
          <w:szCs w:val="24"/>
        </w:rPr>
        <w:t xml:space="preserve">fficiency, </w:t>
      </w:r>
      <w:r w:rsidR="00610691">
        <w:rPr>
          <w:rFonts w:ascii="Times New Roman" w:eastAsia="Calibri" w:hAnsi="Times New Roman" w:cs="Times New Roman"/>
          <w:i/>
          <w:sz w:val="24"/>
          <w:szCs w:val="24"/>
        </w:rPr>
        <w:t>I</w:t>
      </w:r>
      <w:r w:rsidRPr="002C3801">
        <w:rPr>
          <w:rFonts w:ascii="Times New Roman" w:eastAsia="Calibri" w:hAnsi="Times New Roman" w:cs="Times New Roman"/>
          <w:i/>
          <w:sz w:val="24"/>
          <w:szCs w:val="24"/>
        </w:rPr>
        <w:t xml:space="preserve">nference, </w:t>
      </w:r>
      <w:r w:rsidR="00610691">
        <w:rPr>
          <w:rFonts w:ascii="Times New Roman" w:eastAsia="Calibri" w:hAnsi="Times New Roman" w:cs="Times New Roman"/>
          <w:i/>
          <w:sz w:val="24"/>
          <w:szCs w:val="24"/>
        </w:rPr>
        <w:t>F</w:t>
      </w:r>
      <w:r w:rsidRPr="002C3801">
        <w:rPr>
          <w:rFonts w:ascii="Times New Roman" w:eastAsia="Calibri" w:hAnsi="Times New Roman" w:cs="Times New Roman"/>
          <w:i/>
          <w:sz w:val="24"/>
          <w:szCs w:val="24"/>
        </w:rPr>
        <w:t xml:space="preserve">un, and </w:t>
      </w:r>
      <w:r w:rsidR="00610691">
        <w:rPr>
          <w:rFonts w:ascii="Times New Roman" w:eastAsia="Calibri" w:hAnsi="Times New Roman" w:cs="Times New Roman"/>
          <w:i/>
          <w:sz w:val="24"/>
          <w:szCs w:val="24"/>
        </w:rPr>
        <w:t>P</w:t>
      </w:r>
      <w:r w:rsidRPr="002C3801">
        <w:rPr>
          <w:rFonts w:ascii="Times New Roman" w:eastAsia="Calibri" w:hAnsi="Times New Roman" w:cs="Times New Roman"/>
          <w:i/>
          <w:sz w:val="24"/>
          <w:szCs w:val="24"/>
        </w:rPr>
        <w:t>rofit</w:t>
      </w:r>
    </w:p>
    <w:p w14:paraId="73110080" w14:textId="22235E02" w:rsidR="005C6A46" w:rsidRDefault="00A168C0" w:rsidP="002C3801">
      <w:pPr>
        <w:shd w:val="clear" w:color="auto" w:fill="FFFFFF"/>
        <w:spacing w:after="160" w:line="360" w:lineRule="auto"/>
        <w:ind w:firstLine="720"/>
        <w:rPr>
          <w:rFonts w:ascii="Times New Roman" w:eastAsia="Calibri" w:hAnsi="Times New Roman" w:cs="Times New Roman"/>
          <w:color w:val="333333"/>
          <w:sz w:val="24"/>
          <w:szCs w:val="24"/>
        </w:rPr>
      </w:pPr>
      <w:r w:rsidRPr="00F64F63">
        <w:rPr>
          <w:rFonts w:ascii="Times New Roman" w:eastAsia="Calibri" w:hAnsi="Times New Roman" w:cs="Times New Roman"/>
          <w:color w:val="333333"/>
          <w:sz w:val="24"/>
          <w:szCs w:val="24"/>
          <w:highlight w:val="white"/>
        </w:rPr>
        <w:t>What if we care about the between-site variation and comparisons across site are central to our question?</w:t>
      </w:r>
      <w:r>
        <w:rPr>
          <w:rFonts w:ascii="Times New Roman" w:eastAsia="Calibri" w:hAnsi="Times New Roman" w:cs="Times New Roman"/>
          <w:color w:val="333333"/>
          <w:sz w:val="24"/>
          <w:szCs w:val="24"/>
          <w:highlight w:val="white"/>
        </w:rPr>
        <w:t xml:space="preserve"> </w:t>
      </w:r>
      <w:r w:rsidR="001712EB">
        <w:rPr>
          <w:rFonts w:ascii="Times New Roman" w:eastAsia="Calibri" w:hAnsi="Times New Roman" w:cs="Times New Roman"/>
          <w:color w:val="333333"/>
          <w:sz w:val="24"/>
          <w:szCs w:val="24"/>
          <w:highlight w:val="white"/>
        </w:rPr>
        <w:t>To</w:t>
      </w:r>
      <w:r w:rsidR="009C5CF7">
        <w:rPr>
          <w:rFonts w:ascii="Times New Roman" w:eastAsia="Calibri" w:hAnsi="Times New Roman" w:cs="Times New Roman"/>
          <w:color w:val="333333"/>
          <w:sz w:val="24"/>
          <w:szCs w:val="24"/>
          <w:highlight w:val="white"/>
        </w:rPr>
        <w:t xml:space="preserve"> study between-site </w:t>
      </w:r>
      <w:r w:rsidR="009C5CF7" w:rsidRPr="00276E85">
        <w:rPr>
          <w:rFonts w:ascii="Times New Roman" w:eastAsia="Calibri" w:hAnsi="Times New Roman" w:cs="Times New Roman"/>
          <w:color w:val="333333"/>
          <w:sz w:val="24"/>
          <w:szCs w:val="24"/>
          <w:highlight w:val="white"/>
        </w:rPr>
        <w:t xml:space="preserve">variation and mitigate the loss of efficiency from the fixed effect design, </w:t>
      </w:r>
      <w:r w:rsidR="00037819" w:rsidRPr="00276E85">
        <w:rPr>
          <w:rFonts w:ascii="Times New Roman" w:eastAsia="Calibri" w:hAnsi="Times New Roman" w:cs="Times New Roman"/>
          <w:color w:val="333333"/>
          <w:sz w:val="24"/>
          <w:szCs w:val="24"/>
          <w:highlight w:val="white"/>
        </w:rPr>
        <w:t>we can</w:t>
      </w:r>
      <w:r w:rsidR="005C6A46" w:rsidRPr="00276E85">
        <w:rPr>
          <w:rFonts w:ascii="Times New Roman" w:eastAsia="Calibri" w:hAnsi="Times New Roman" w:cs="Times New Roman"/>
          <w:color w:val="333333"/>
          <w:sz w:val="24"/>
          <w:szCs w:val="24"/>
          <w:highlight w:val="white"/>
        </w:rPr>
        <w:t xml:space="preserve"> instead use</w:t>
      </w:r>
      <w:r w:rsidR="00037819" w:rsidRPr="00276E85">
        <w:rPr>
          <w:rFonts w:ascii="Times New Roman" w:eastAsia="Calibri" w:hAnsi="Times New Roman" w:cs="Times New Roman"/>
          <w:color w:val="333333"/>
          <w:sz w:val="24"/>
          <w:szCs w:val="24"/>
          <w:highlight w:val="white"/>
        </w:rPr>
        <w:t xml:space="preserve"> </w:t>
      </w:r>
      <w:r w:rsidR="00037819" w:rsidRPr="00276E85">
        <w:rPr>
          <w:rFonts w:ascii="Times New Roman" w:eastAsia="Calibri" w:hAnsi="Times New Roman" w:cs="Times New Roman"/>
          <w:b/>
          <w:color w:val="333333"/>
          <w:sz w:val="24"/>
          <w:szCs w:val="24"/>
          <w:highlight w:val="white"/>
        </w:rPr>
        <w:t>correlated random effects designs</w:t>
      </w:r>
      <w:r w:rsidR="00B12285" w:rsidRPr="00276E85">
        <w:rPr>
          <w:rFonts w:ascii="Times New Roman" w:eastAsia="Calibri" w:hAnsi="Times New Roman" w:cs="Times New Roman"/>
          <w:b/>
          <w:color w:val="333333"/>
          <w:sz w:val="24"/>
          <w:szCs w:val="24"/>
          <w:highlight w:val="white"/>
        </w:rPr>
        <w:t xml:space="preserve"> </w:t>
      </w:r>
      <w:r w:rsidR="00B12285" w:rsidRPr="00276E85">
        <w:rPr>
          <w:rFonts w:ascii="Times New Roman" w:eastAsia="Calibri" w:hAnsi="Times New Roman" w:cs="Times New Roman"/>
          <w:b/>
          <w:color w:val="333333"/>
          <w:sz w:val="24"/>
          <w:szCs w:val="24"/>
          <w:highlight w:val="white"/>
        </w:rPr>
        <w:fldChar w:fldCharType="begin"/>
      </w:r>
      <w:r w:rsidR="00E97026">
        <w:rPr>
          <w:rFonts w:ascii="Times New Roman" w:eastAsia="Calibri" w:hAnsi="Times New Roman" w:cs="Times New Roman"/>
          <w:b/>
          <w:color w:val="333333"/>
          <w:sz w:val="24"/>
          <w:szCs w:val="24"/>
          <w:highlight w:val="white"/>
        </w:rPr>
        <w:instrText xml:space="preserve"> ADDIN ZOTERO_ITEM CSL_CITATION {"citationID":"a146h0t30lo","properties":{"formattedCitation":"(using terminology of Antonakis {\\i{}et al.} 2021)","plainCitation":"(using terminology of 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label":"page","prefix":"using terminology of"}],"schema":"https://github.com/citation-style-language/schema/raw/master/csl-citation.json"} </w:instrText>
      </w:r>
      <w:r w:rsidR="00B12285" w:rsidRPr="00276E85">
        <w:rPr>
          <w:rFonts w:ascii="Times New Roman" w:eastAsia="Calibri" w:hAnsi="Times New Roman" w:cs="Times New Roman"/>
          <w:b/>
          <w:color w:val="333333"/>
          <w:sz w:val="24"/>
          <w:szCs w:val="24"/>
          <w:highlight w:val="white"/>
        </w:rPr>
        <w:fldChar w:fldCharType="separate"/>
      </w:r>
      <w:r w:rsidR="00E97026" w:rsidRPr="00E97026">
        <w:rPr>
          <w:rFonts w:ascii="Times New Roman" w:hAnsi="Times New Roman" w:cs="Times New Roman"/>
          <w:color w:val="000000"/>
          <w:sz w:val="24"/>
        </w:rPr>
        <w:t xml:space="preserve">(using terminology of Antonakis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2021)</w:t>
      </w:r>
      <w:r w:rsidR="00B12285" w:rsidRPr="00276E85">
        <w:rPr>
          <w:rFonts w:ascii="Times New Roman" w:eastAsia="Calibri" w:hAnsi="Times New Roman" w:cs="Times New Roman"/>
          <w:b/>
          <w:color w:val="333333"/>
          <w:sz w:val="24"/>
          <w:szCs w:val="24"/>
          <w:highlight w:val="white"/>
        </w:rPr>
        <w:fldChar w:fldCharType="end"/>
      </w:r>
      <w:r w:rsidR="00276E85" w:rsidRPr="00276E85">
        <w:rPr>
          <w:rFonts w:ascii="Times New Roman" w:eastAsia="Calibri" w:hAnsi="Times New Roman" w:cs="Times New Roman"/>
          <w:b/>
          <w:color w:val="333333"/>
          <w:sz w:val="24"/>
          <w:szCs w:val="24"/>
          <w:highlight w:val="white"/>
        </w:rPr>
        <w:t xml:space="preserve">. </w:t>
      </w:r>
      <w:r w:rsidR="005C6A46" w:rsidRPr="00276E85">
        <w:rPr>
          <w:rFonts w:ascii="Times New Roman" w:eastAsia="Calibri" w:hAnsi="Times New Roman" w:cs="Times New Roman"/>
          <w:color w:val="333333"/>
          <w:sz w:val="24"/>
          <w:szCs w:val="24"/>
          <w:highlight w:val="white"/>
        </w:rPr>
        <w:t>C</w:t>
      </w:r>
      <w:r w:rsidR="00037819" w:rsidRPr="00276E85">
        <w:rPr>
          <w:rFonts w:ascii="Times New Roman" w:eastAsia="Calibri" w:hAnsi="Times New Roman" w:cs="Times New Roman"/>
          <w:color w:val="333333"/>
          <w:sz w:val="24"/>
          <w:szCs w:val="24"/>
          <w:highlight w:val="white"/>
        </w:rPr>
        <w:t xml:space="preserve">orrelated random </w:t>
      </w:r>
      <w:r w:rsidR="00037819" w:rsidRPr="00276E85">
        <w:rPr>
          <w:rFonts w:ascii="Times New Roman" w:eastAsia="Calibri" w:hAnsi="Times New Roman" w:cs="Times New Roman"/>
          <w:color w:val="333333"/>
          <w:sz w:val="24"/>
          <w:szCs w:val="24"/>
        </w:rPr>
        <w:t xml:space="preserve">effects </w:t>
      </w:r>
      <w:r w:rsidR="00361A36">
        <w:rPr>
          <w:rFonts w:ascii="Times New Roman" w:eastAsia="Calibri" w:hAnsi="Times New Roman" w:cs="Times New Roman"/>
          <w:color w:val="333333"/>
          <w:sz w:val="24"/>
          <w:szCs w:val="24"/>
        </w:rPr>
        <w:t>use</w:t>
      </w:r>
      <w:r w:rsidR="00037819" w:rsidRPr="00276E85">
        <w:rPr>
          <w:rFonts w:ascii="Times New Roman" w:eastAsia="Calibri" w:hAnsi="Times New Roman" w:cs="Times New Roman"/>
          <w:color w:val="333333"/>
          <w:sz w:val="24"/>
          <w:szCs w:val="24"/>
        </w:rPr>
        <w:t xml:space="preserve"> group means</w:t>
      </w:r>
      <w:r w:rsidR="009C5CF7" w:rsidRPr="00276E85">
        <w:rPr>
          <w:rFonts w:ascii="Times New Roman" w:eastAsia="Calibri" w:hAnsi="Times New Roman" w:cs="Times New Roman"/>
          <w:color w:val="333333"/>
          <w:sz w:val="24"/>
          <w:szCs w:val="24"/>
        </w:rPr>
        <w:t xml:space="preserve"> of </w:t>
      </w:r>
      <w:r w:rsidR="00A44972" w:rsidRPr="00276E85">
        <w:rPr>
          <w:rFonts w:ascii="Times New Roman" w:eastAsia="Calibri" w:hAnsi="Times New Roman" w:cs="Times New Roman"/>
          <w:color w:val="333333"/>
          <w:sz w:val="24"/>
          <w:szCs w:val="24"/>
        </w:rPr>
        <w:t>our causal variable of interest</w:t>
      </w:r>
      <w:r w:rsidR="00037819" w:rsidRPr="00276E85">
        <w:rPr>
          <w:rFonts w:ascii="Times New Roman" w:eastAsia="Calibri" w:hAnsi="Times New Roman" w:cs="Times New Roman"/>
          <w:i/>
          <w:color w:val="333333"/>
          <w:sz w:val="24"/>
          <w:szCs w:val="24"/>
        </w:rPr>
        <w:t xml:space="preserve"> </w:t>
      </w:r>
      <w:r w:rsidR="00620FDC" w:rsidRPr="00276E85">
        <w:rPr>
          <w:rFonts w:ascii="Times New Roman" w:eastAsia="Calibri" w:hAnsi="Times New Roman" w:cs="Times New Roman"/>
          <w:iCs/>
          <w:color w:val="333333"/>
          <w:sz w:val="24"/>
          <w:szCs w:val="24"/>
        </w:rPr>
        <w:t xml:space="preserve">to </w:t>
      </w:r>
      <w:r w:rsidR="00A44972" w:rsidRPr="00276E85">
        <w:rPr>
          <w:rFonts w:ascii="Times New Roman" w:eastAsia="Calibri" w:hAnsi="Times New Roman" w:cs="Times New Roman"/>
          <w:iCs/>
          <w:color w:val="333333"/>
          <w:sz w:val="24"/>
          <w:szCs w:val="24"/>
        </w:rPr>
        <w:t xml:space="preserve">control for </w:t>
      </w:r>
      <w:r w:rsidR="00620FDC" w:rsidRPr="00276E85">
        <w:rPr>
          <w:rFonts w:ascii="Times New Roman" w:eastAsia="Calibri" w:hAnsi="Times New Roman" w:cs="Times New Roman"/>
          <w:iCs/>
          <w:color w:val="333333"/>
          <w:sz w:val="24"/>
          <w:szCs w:val="24"/>
        </w:rPr>
        <w:t>confounding variables.</w:t>
      </w:r>
      <w:r w:rsidR="00037819" w:rsidRPr="00276E85">
        <w:rPr>
          <w:rFonts w:ascii="Times New Roman" w:eastAsia="Calibri" w:hAnsi="Times New Roman" w:cs="Times New Roman"/>
          <w:color w:val="333333"/>
          <w:sz w:val="24"/>
          <w:szCs w:val="24"/>
        </w:rPr>
        <w:t xml:space="preserve"> For every cluster </w:t>
      </w:r>
      <w:r w:rsidR="005C6A46" w:rsidRPr="00276E85">
        <w:rPr>
          <w:rFonts w:ascii="Times New Roman" w:eastAsia="Calibri" w:hAnsi="Times New Roman" w:cs="Times New Roman"/>
          <w:color w:val="333333"/>
          <w:sz w:val="24"/>
          <w:szCs w:val="24"/>
        </w:rPr>
        <w:t>(</w:t>
      </w:r>
      <w:r w:rsidR="00037819" w:rsidRPr="00276E85">
        <w:rPr>
          <w:rFonts w:ascii="Times New Roman" w:eastAsia="Calibri" w:hAnsi="Times New Roman" w:cs="Times New Roman"/>
          <w:color w:val="333333"/>
          <w:sz w:val="24"/>
          <w:szCs w:val="24"/>
        </w:rPr>
        <w:t xml:space="preserve">e.g., </w:t>
      </w:r>
      <w:r w:rsidR="0097769E" w:rsidRPr="00276E85">
        <w:rPr>
          <w:rFonts w:ascii="Times New Roman" w:eastAsia="Calibri" w:hAnsi="Times New Roman" w:cs="Times New Roman"/>
          <w:color w:val="333333"/>
          <w:sz w:val="24"/>
          <w:szCs w:val="24"/>
        </w:rPr>
        <w:t xml:space="preserve">each </w:t>
      </w:r>
      <w:r w:rsidR="00037819" w:rsidRPr="00276E85">
        <w:rPr>
          <w:rFonts w:ascii="Times New Roman" w:eastAsia="Calibri" w:hAnsi="Times New Roman" w:cs="Times New Roman"/>
          <w:color w:val="333333"/>
          <w:sz w:val="24"/>
          <w:szCs w:val="24"/>
        </w:rPr>
        <w:t xml:space="preserve">site, year, </w:t>
      </w:r>
      <w:r w:rsidR="0097769E" w:rsidRPr="00276E85">
        <w:rPr>
          <w:rFonts w:ascii="Times New Roman" w:eastAsia="Calibri" w:hAnsi="Times New Roman" w:cs="Times New Roman"/>
          <w:color w:val="333333"/>
          <w:sz w:val="24"/>
          <w:szCs w:val="24"/>
        </w:rPr>
        <w:t xml:space="preserve">or </w:t>
      </w:r>
      <w:r w:rsidR="00037819" w:rsidRPr="00276E85">
        <w:rPr>
          <w:rFonts w:ascii="Times New Roman" w:eastAsia="Calibri" w:hAnsi="Times New Roman" w:cs="Times New Roman"/>
          <w:color w:val="333333"/>
          <w:sz w:val="24"/>
          <w:szCs w:val="24"/>
        </w:rPr>
        <w:t>region</w:t>
      </w:r>
      <w:r w:rsidR="005C6A46" w:rsidRPr="00276E85">
        <w:rPr>
          <w:rFonts w:ascii="Times New Roman" w:eastAsia="Calibri" w:hAnsi="Times New Roman" w:cs="Times New Roman"/>
          <w:color w:val="333333"/>
          <w:sz w:val="24"/>
          <w:szCs w:val="24"/>
        </w:rPr>
        <w:t>)</w:t>
      </w:r>
      <w:r w:rsidR="0023226A" w:rsidRPr="00276E85">
        <w:rPr>
          <w:rFonts w:ascii="Times New Roman" w:eastAsia="Calibri" w:hAnsi="Times New Roman" w:cs="Times New Roman"/>
          <w:color w:val="333333"/>
          <w:sz w:val="24"/>
          <w:szCs w:val="24"/>
        </w:rPr>
        <w:t>,</w:t>
      </w:r>
      <w:r w:rsidR="00037819" w:rsidRPr="00276E85">
        <w:rPr>
          <w:rFonts w:ascii="Times New Roman" w:eastAsia="Calibri" w:hAnsi="Times New Roman" w:cs="Times New Roman"/>
          <w:color w:val="333333"/>
          <w:sz w:val="24"/>
          <w:szCs w:val="24"/>
        </w:rPr>
        <w:t xml:space="preserve"> researchers calculate a group mean </w:t>
      </w:r>
      <w:r w:rsidR="009C5CF7" w:rsidRPr="00276E85">
        <w:rPr>
          <w:rFonts w:ascii="Times New Roman" w:eastAsia="Calibri" w:hAnsi="Times New Roman" w:cs="Times New Roman"/>
          <w:color w:val="333333"/>
          <w:sz w:val="24"/>
          <w:szCs w:val="24"/>
        </w:rPr>
        <w:t xml:space="preserve">of </w:t>
      </w:r>
      <w:r w:rsidR="00A44972" w:rsidRPr="00276E85">
        <w:rPr>
          <w:rFonts w:ascii="Times New Roman" w:eastAsia="Calibri" w:hAnsi="Times New Roman" w:cs="Times New Roman"/>
          <w:color w:val="333333"/>
          <w:sz w:val="24"/>
          <w:szCs w:val="24"/>
        </w:rPr>
        <w:t>the causal variable of interest</w:t>
      </w:r>
      <w:r w:rsidR="009C5CF7" w:rsidRPr="00276E85">
        <w:rPr>
          <w:rFonts w:ascii="Times New Roman" w:eastAsia="Calibri" w:hAnsi="Times New Roman" w:cs="Times New Roman"/>
          <w:color w:val="333333"/>
          <w:sz w:val="24"/>
          <w:szCs w:val="24"/>
        </w:rPr>
        <w:t xml:space="preserve"> </w:t>
      </w:r>
      <w:r w:rsidR="00863349">
        <w:rPr>
          <w:rFonts w:ascii="Times New Roman" w:eastAsia="Calibri" w:hAnsi="Times New Roman" w:cs="Times New Roman"/>
          <w:color w:val="333333"/>
          <w:sz w:val="24"/>
          <w:szCs w:val="24"/>
        </w:rPr>
        <w:t xml:space="preserve">(e.g. average temperature of a site) </w:t>
      </w:r>
      <w:r w:rsidR="008C7DC0">
        <w:rPr>
          <w:rFonts w:ascii="Times New Roman" w:eastAsia="Calibri" w:hAnsi="Times New Roman" w:cs="Times New Roman"/>
          <w:color w:val="333333"/>
          <w:sz w:val="24"/>
          <w:szCs w:val="24"/>
        </w:rPr>
        <w:t xml:space="preserve">and </w:t>
      </w:r>
      <w:r w:rsidR="00037819" w:rsidRPr="00276E85">
        <w:rPr>
          <w:rFonts w:ascii="Times New Roman" w:eastAsia="Calibri" w:hAnsi="Times New Roman" w:cs="Times New Roman"/>
          <w:color w:val="333333"/>
          <w:sz w:val="24"/>
          <w:szCs w:val="24"/>
        </w:rPr>
        <w:t xml:space="preserve">include </w:t>
      </w:r>
      <w:r w:rsidR="008C7DC0">
        <w:rPr>
          <w:rFonts w:ascii="Times New Roman" w:eastAsia="Calibri" w:hAnsi="Times New Roman" w:cs="Times New Roman"/>
          <w:color w:val="333333"/>
          <w:sz w:val="24"/>
          <w:szCs w:val="24"/>
        </w:rPr>
        <w:t xml:space="preserve">it </w:t>
      </w:r>
      <w:r w:rsidR="00037819" w:rsidRPr="00276E85">
        <w:rPr>
          <w:rFonts w:ascii="Times New Roman" w:eastAsia="Calibri" w:hAnsi="Times New Roman" w:cs="Times New Roman"/>
          <w:color w:val="333333"/>
          <w:sz w:val="24"/>
          <w:szCs w:val="24"/>
        </w:rPr>
        <w:t xml:space="preserve">as a </w:t>
      </w:r>
      <w:r w:rsidR="00276E85" w:rsidRPr="00276E85">
        <w:rPr>
          <w:rFonts w:ascii="Times New Roman" w:eastAsia="Calibri" w:hAnsi="Times New Roman" w:cs="Times New Roman"/>
          <w:color w:val="333333"/>
          <w:sz w:val="24"/>
          <w:szCs w:val="24"/>
        </w:rPr>
        <w:t xml:space="preserve">group-level </w:t>
      </w:r>
      <w:r w:rsidR="00037819" w:rsidRPr="00276E85">
        <w:rPr>
          <w:rFonts w:ascii="Times New Roman" w:eastAsia="Calibri" w:hAnsi="Times New Roman" w:cs="Times New Roman"/>
          <w:color w:val="333333"/>
          <w:sz w:val="24"/>
          <w:szCs w:val="24"/>
        </w:rPr>
        <w:t>predictor. Th</w:t>
      </w:r>
      <w:r w:rsidR="009C5CF7" w:rsidRPr="00276E85">
        <w:rPr>
          <w:rFonts w:ascii="Times New Roman" w:eastAsia="Calibri" w:hAnsi="Times New Roman" w:cs="Times New Roman"/>
          <w:color w:val="333333"/>
          <w:sz w:val="24"/>
          <w:szCs w:val="24"/>
        </w:rPr>
        <w:t>ese</w:t>
      </w:r>
      <w:r w:rsidR="00620FDC" w:rsidRPr="00276E85">
        <w:rPr>
          <w:rFonts w:ascii="Times New Roman" w:eastAsia="Calibri" w:hAnsi="Times New Roman" w:cs="Times New Roman"/>
          <w:color w:val="333333"/>
          <w:sz w:val="24"/>
          <w:szCs w:val="24"/>
        </w:rPr>
        <w:t xml:space="preserve"> group</w:t>
      </w:r>
      <w:r w:rsidR="00620FDC" w:rsidRPr="001F09D9">
        <w:rPr>
          <w:rFonts w:ascii="Times New Roman" w:eastAsia="Calibri" w:hAnsi="Times New Roman" w:cs="Times New Roman"/>
          <w:color w:val="333333"/>
          <w:sz w:val="24"/>
          <w:szCs w:val="24"/>
        </w:rPr>
        <w:t xml:space="preserve"> mean</w:t>
      </w:r>
      <w:r w:rsidR="009C5CF7" w:rsidRPr="001F09D9">
        <w:rPr>
          <w:rFonts w:ascii="Times New Roman" w:eastAsia="Calibri" w:hAnsi="Times New Roman" w:cs="Times New Roman"/>
          <w:color w:val="333333"/>
          <w:sz w:val="24"/>
          <w:szCs w:val="24"/>
        </w:rPr>
        <w:t>s</w:t>
      </w:r>
      <w:r w:rsidR="00620FDC" w:rsidRPr="001F09D9">
        <w:rPr>
          <w:rFonts w:ascii="Times New Roman" w:eastAsia="Calibri" w:hAnsi="Times New Roman" w:cs="Times New Roman"/>
          <w:color w:val="333333"/>
          <w:sz w:val="24"/>
          <w:szCs w:val="24"/>
        </w:rPr>
        <w:t xml:space="preserve"> </w:t>
      </w:r>
      <w:r w:rsidR="00E96F8B">
        <w:rPr>
          <w:rFonts w:ascii="Times New Roman" w:eastAsia="Calibri" w:hAnsi="Times New Roman" w:cs="Times New Roman"/>
          <w:color w:val="333333"/>
          <w:sz w:val="24"/>
          <w:szCs w:val="24"/>
        </w:rPr>
        <w:t xml:space="preserve">of our </w:t>
      </w:r>
      <w:r w:rsidR="002A21CB">
        <w:rPr>
          <w:rFonts w:ascii="Times New Roman" w:eastAsia="Calibri" w:hAnsi="Times New Roman" w:cs="Times New Roman"/>
          <w:color w:val="333333"/>
          <w:sz w:val="24"/>
          <w:szCs w:val="24"/>
        </w:rPr>
        <w:t>causal variable</w:t>
      </w:r>
      <w:r w:rsidR="00E96F8B">
        <w:rPr>
          <w:rFonts w:ascii="Times New Roman" w:eastAsia="Calibri" w:hAnsi="Times New Roman" w:cs="Times New Roman"/>
          <w:color w:val="333333"/>
          <w:sz w:val="24"/>
          <w:szCs w:val="24"/>
        </w:rPr>
        <w:t xml:space="preserve"> of interest </w:t>
      </w:r>
      <w:r w:rsidR="00037819" w:rsidRPr="001F09D9">
        <w:rPr>
          <w:rFonts w:ascii="Times New Roman" w:eastAsia="Calibri" w:hAnsi="Times New Roman" w:cs="Times New Roman"/>
          <w:color w:val="333333"/>
          <w:sz w:val="24"/>
          <w:szCs w:val="24"/>
        </w:rPr>
        <w:t xml:space="preserve">control for </w:t>
      </w:r>
      <w:r w:rsidR="00FC4AA3" w:rsidRPr="001F09D9">
        <w:rPr>
          <w:rFonts w:ascii="Times New Roman" w:eastAsia="Calibri" w:hAnsi="Times New Roman" w:cs="Times New Roman"/>
          <w:color w:val="333333"/>
          <w:sz w:val="24"/>
          <w:szCs w:val="24"/>
        </w:rPr>
        <w:t xml:space="preserve">the </w:t>
      </w:r>
      <w:r w:rsidR="00A44972" w:rsidRPr="001F09D9">
        <w:rPr>
          <w:rFonts w:ascii="Times New Roman" w:eastAsia="Calibri" w:hAnsi="Times New Roman" w:cs="Times New Roman"/>
          <w:color w:val="333333"/>
          <w:sz w:val="24"/>
          <w:szCs w:val="24"/>
        </w:rPr>
        <w:t xml:space="preserve">effects of confounders at the cluster </w:t>
      </w:r>
      <w:r w:rsidR="002A21CB">
        <w:rPr>
          <w:rFonts w:ascii="Times New Roman" w:eastAsia="Calibri" w:hAnsi="Times New Roman" w:cs="Times New Roman"/>
          <w:color w:val="333333"/>
          <w:sz w:val="24"/>
          <w:szCs w:val="24"/>
        </w:rPr>
        <w:t xml:space="preserve">(e.g., site) </w:t>
      </w:r>
      <w:r w:rsidR="00A44972" w:rsidRPr="001F09D9">
        <w:rPr>
          <w:rFonts w:ascii="Times New Roman" w:eastAsia="Calibri" w:hAnsi="Times New Roman" w:cs="Times New Roman"/>
          <w:color w:val="333333"/>
          <w:sz w:val="24"/>
          <w:szCs w:val="24"/>
        </w:rPr>
        <w:t>level</w:t>
      </w:r>
      <w:r w:rsidR="005C6A46">
        <w:rPr>
          <w:rFonts w:ascii="Times New Roman" w:eastAsia="Calibri" w:hAnsi="Times New Roman" w:cs="Times New Roman"/>
          <w:color w:val="333333"/>
          <w:sz w:val="24"/>
          <w:szCs w:val="24"/>
        </w:rPr>
        <w:t xml:space="preserve"> </w:t>
      </w:r>
      <w:r w:rsidR="008C7DC0">
        <w:rPr>
          <w:rFonts w:ascii="Times New Roman" w:eastAsia="Calibri" w:hAnsi="Times New Roman" w:cs="Times New Roman"/>
          <w:color w:val="333333"/>
          <w:sz w:val="24"/>
          <w:szCs w:val="24"/>
        </w:rPr>
        <w:t xml:space="preserve">by </w:t>
      </w:r>
      <w:r w:rsidR="001712EB">
        <w:rPr>
          <w:rFonts w:ascii="Times New Roman" w:eastAsia="Calibri" w:hAnsi="Times New Roman" w:cs="Times New Roman"/>
          <w:color w:val="333333"/>
          <w:sz w:val="24"/>
          <w:szCs w:val="24"/>
        </w:rPr>
        <w:t>acting as a proxy for confounders</w:t>
      </w:r>
      <w:r w:rsidR="00A44972" w:rsidRPr="001F09D9">
        <w:rPr>
          <w:rFonts w:ascii="Times New Roman" w:eastAsia="Calibri" w:hAnsi="Times New Roman" w:cs="Times New Roman"/>
          <w:color w:val="333333"/>
          <w:sz w:val="24"/>
          <w:szCs w:val="24"/>
        </w:rPr>
        <w:t>. Using group means of our causal variable also enables us to</w:t>
      </w:r>
      <w:r w:rsidR="00620FDC" w:rsidRPr="001F09D9">
        <w:rPr>
          <w:rFonts w:ascii="Times New Roman" w:eastAsia="Calibri" w:hAnsi="Times New Roman" w:cs="Times New Roman"/>
          <w:color w:val="333333"/>
          <w:sz w:val="24"/>
          <w:szCs w:val="24"/>
        </w:rPr>
        <w:t xml:space="preserve"> </w:t>
      </w:r>
      <w:r w:rsidR="00A50E4C" w:rsidRPr="001F09D9">
        <w:rPr>
          <w:rFonts w:ascii="Times New Roman" w:eastAsia="Calibri" w:hAnsi="Times New Roman" w:cs="Times New Roman"/>
          <w:color w:val="333333"/>
          <w:sz w:val="24"/>
          <w:szCs w:val="24"/>
        </w:rPr>
        <w:t>estimate</w:t>
      </w:r>
      <w:r w:rsidR="00620FDC" w:rsidRPr="001F09D9">
        <w:rPr>
          <w:rFonts w:ascii="Times New Roman" w:eastAsia="Calibri" w:hAnsi="Times New Roman" w:cs="Times New Roman"/>
          <w:color w:val="333333"/>
          <w:sz w:val="24"/>
          <w:szCs w:val="24"/>
        </w:rPr>
        <w:t xml:space="preserve"> a coefficient for </w:t>
      </w:r>
      <w:r w:rsidR="00A50E4C" w:rsidRPr="001F09D9">
        <w:rPr>
          <w:rFonts w:ascii="Times New Roman" w:eastAsia="Calibri" w:hAnsi="Times New Roman" w:cs="Times New Roman"/>
          <w:color w:val="333333"/>
          <w:sz w:val="24"/>
          <w:szCs w:val="24"/>
        </w:rPr>
        <w:t>between</w:t>
      </w:r>
      <w:r w:rsidR="005C6A46">
        <w:rPr>
          <w:rFonts w:ascii="Times New Roman" w:eastAsia="Calibri" w:hAnsi="Times New Roman" w:cs="Times New Roman"/>
          <w:color w:val="333333"/>
          <w:sz w:val="24"/>
          <w:szCs w:val="24"/>
        </w:rPr>
        <w:t>-</w:t>
      </w:r>
      <w:r w:rsidR="00A50E4C" w:rsidRPr="001F09D9">
        <w:rPr>
          <w:rFonts w:ascii="Times New Roman" w:eastAsia="Calibri" w:hAnsi="Times New Roman" w:cs="Times New Roman"/>
          <w:color w:val="333333"/>
          <w:sz w:val="24"/>
          <w:szCs w:val="24"/>
        </w:rPr>
        <w:t xml:space="preserve">cluster </w:t>
      </w:r>
      <w:r w:rsidR="005C6A46">
        <w:rPr>
          <w:rFonts w:ascii="Times New Roman" w:eastAsia="Calibri" w:hAnsi="Times New Roman" w:cs="Times New Roman"/>
          <w:color w:val="333333"/>
          <w:sz w:val="24"/>
          <w:szCs w:val="24"/>
        </w:rPr>
        <w:t>effects</w:t>
      </w:r>
      <w:r w:rsidR="005C6A46" w:rsidRPr="001F09D9">
        <w:rPr>
          <w:rFonts w:ascii="Times New Roman" w:eastAsia="Calibri" w:hAnsi="Times New Roman" w:cs="Times New Roman"/>
          <w:color w:val="333333"/>
          <w:sz w:val="24"/>
          <w:szCs w:val="24"/>
        </w:rPr>
        <w:t xml:space="preserve"> </w:t>
      </w:r>
      <w:r w:rsidR="00E96F8B">
        <w:rPr>
          <w:rFonts w:ascii="Times New Roman" w:eastAsia="Calibri" w:hAnsi="Times New Roman" w:cs="Times New Roman"/>
          <w:color w:val="333333"/>
          <w:sz w:val="24"/>
          <w:szCs w:val="24"/>
        </w:rPr>
        <w:t xml:space="preserve">(e.g., between site) </w:t>
      </w:r>
      <w:r w:rsidR="00A44972" w:rsidRPr="001F09D9">
        <w:rPr>
          <w:rFonts w:ascii="Times New Roman" w:eastAsia="Calibri" w:hAnsi="Times New Roman" w:cs="Times New Roman"/>
          <w:color w:val="333333"/>
          <w:sz w:val="24"/>
          <w:szCs w:val="24"/>
        </w:rPr>
        <w:t>in our causal variable of interest</w:t>
      </w:r>
      <w:r w:rsidR="001712EB">
        <w:rPr>
          <w:rFonts w:ascii="Times New Roman" w:eastAsia="Calibri" w:hAnsi="Times New Roman" w:cs="Times New Roman"/>
          <w:color w:val="333333"/>
          <w:sz w:val="24"/>
          <w:szCs w:val="24"/>
        </w:rPr>
        <w:t>,</w:t>
      </w:r>
      <w:r w:rsidR="00A44972" w:rsidRPr="001F09D9">
        <w:rPr>
          <w:rFonts w:ascii="Times New Roman" w:eastAsia="Calibri" w:hAnsi="Times New Roman" w:cs="Times New Roman"/>
          <w:color w:val="333333"/>
          <w:sz w:val="24"/>
          <w:szCs w:val="24"/>
        </w:rPr>
        <w:t xml:space="preserve"> al</w:t>
      </w:r>
      <w:r w:rsidR="001F09D9" w:rsidRPr="001F09D9">
        <w:rPr>
          <w:rFonts w:ascii="Times New Roman" w:eastAsia="Calibri" w:hAnsi="Times New Roman" w:cs="Times New Roman"/>
          <w:color w:val="333333"/>
          <w:sz w:val="24"/>
          <w:szCs w:val="24"/>
        </w:rPr>
        <w:t xml:space="preserve">though these </w:t>
      </w:r>
      <w:r w:rsidR="005C6A46">
        <w:rPr>
          <w:rFonts w:ascii="Times New Roman" w:eastAsia="Calibri" w:hAnsi="Times New Roman" w:cs="Times New Roman"/>
          <w:color w:val="333333"/>
          <w:sz w:val="24"/>
          <w:szCs w:val="24"/>
        </w:rPr>
        <w:t xml:space="preserve">coefficients contain </w:t>
      </w:r>
      <w:r w:rsidR="001F09D9">
        <w:rPr>
          <w:rFonts w:ascii="Times New Roman" w:eastAsia="Calibri" w:hAnsi="Times New Roman" w:cs="Times New Roman"/>
          <w:color w:val="333333"/>
          <w:sz w:val="24"/>
          <w:szCs w:val="24"/>
        </w:rPr>
        <w:t>a combination of causal and confounded effects</w:t>
      </w:r>
      <w:r w:rsidR="008B5D49" w:rsidRPr="002C3801">
        <w:rPr>
          <w:rFonts w:ascii="Times New Roman" w:eastAsia="Calibri" w:hAnsi="Times New Roman" w:cs="Times New Roman"/>
          <w:color w:val="333333"/>
          <w:sz w:val="24"/>
          <w:szCs w:val="24"/>
        </w:rPr>
        <w:t xml:space="preserve">. </w:t>
      </w:r>
    </w:p>
    <w:p w14:paraId="60392D32" w14:textId="2E4678C4" w:rsidR="00766C2E" w:rsidRPr="002C3801" w:rsidRDefault="003D415C" w:rsidP="00881500">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In Econometrics, </w:t>
      </w:r>
      <w:r w:rsidR="00276E85">
        <w:rPr>
          <w:rFonts w:ascii="Times New Roman" w:eastAsia="Calibri" w:hAnsi="Times New Roman" w:cs="Times New Roman"/>
          <w:color w:val="333333"/>
          <w:sz w:val="24"/>
          <w:szCs w:val="24"/>
          <w:highlight w:val="white"/>
        </w:rPr>
        <w:t>one CRE</w:t>
      </w:r>
      <w:r w:rsidR="00276E85"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model design is </w:t>
      </w:r>
      <w:r w:rsidR="00276E85">
        <w:rPr>
          <w:rFonts w:ascii="Times New Roman" w:eastAsia="Calibri" w:hAnsi="Times New Roman" w:cs="Times New Roman"/>
          <w:color w:val="333333"/>
          <w:sz w:val="24"/>
          <w:szCs w:val="24"/>
          <w:highlight w:val="white"/>
        </w:rPr>
        <w:t>the</w:t>
      </w:r>
      <w:r w:rsidRPr="002C3801">
        <w:rPr>
          <w:rFonts w:ascii="Times New Roman" w:eastAsia="Calibri" w:hAnsi="Times New Roman" w:cs="Times New Roman"/>
          <w:color w:val="333333"/>
          <w:sz w:val="24"/>
          <w:szCs w:val="24"/>
          <w:highlight w:val="white"/>
        </w:rPr>
        <w:t xml:space="preserve"> </w:t>
      </w:r>
      <w:proofErr w:type="spellStart"/>
      <w:r w:rsidRPr="002C3801">
        <w:rPr>
          <w:rFonts w:ascii="Times New Roman" w:eastAsia="Calibri" w:hAnsi="Times New Roman" w:cs="Times New Roman"/>
          <w:b/>
          <w:color w:val="333333"/>
          <w:sz w:val="24"/>
          <w:szCs w:val="24"/>
          <w:highlight w:val="white"/>
        </w:rPr>
        <w:t>Mundlak</w:t>
      </w:r>
      <w:proofErr w:type="spellEnd"/>
      <w:r w:rsidRPr="002C3801">
        <w:rPr>
          <w:rFonts w:ascii="Times New Roman" w:eastAsia="Calibri" w:hAnsi="Times New Roman" w:cs="Times New Roman"/>
          <w:b/>
          <w:color w:val="333333"/>
          <w:sz w:val="24"/>
          <w:szCs w:val="24"/>
          <w:highlight w:val="white"/>
        </w:rPr>
        <w:t xml:space="preserve"> Device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(Mundlak 1978)</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and has many extensions </w:t>
      </w:r>
      <w:r w:rsidRPr="002C3801">
        <w:rPr>
          <w:rFonts w:ascii="Times New Roman" w:hAnsi="Times New Roman" w:cs="Times New Roman"/>
          <w:sz w:val="24"/>
          <w:szCs w:val="24"/>
        </w:rPr>
        <w:fldChar w:fldCharType="begin"/>
      </w:r>
      <w:r w:rsidRPr="002C3801">
        <w:rPr>
          <w:rFonts w:ascii="Times New Roman" w:hAnsi="Times New Roman" w:cs="Times New Roman"/>
          <w:sz w:val="24"/>
          <w:szCs w:val="24"/>
        </w:rPr>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rsidRPr="002C3801">
        <w:rPr>
          <w:rFonts w:ascii="Times New Roman" w:hAnsi="Times New Roman" w:cs="Times New Roman"/>
          <w:sz w:val="24"/>
          <w:szCs w:val="24"/>
        </w:rPr>
        <w:fldChar w:fldCharType="separate"/>
      </w:r>
      <w:r w:rsidRPr="002C3801">
        <w:rPr>
          <w:rFonts w:ascii="Times New Roman" w:hAnsi="Times New Roman" w:cs="Times New Roman"/>
          <w:sz w:val="24"/>
          <w:szCs w:val="24"/>
          <w:highlight w:val="white"/>
        </w:rPr>
        <w:t>(e.g., Wooldridge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For clarity, we term it a </w:t>
      </w:r>
      <w:r w:rsidRPr="002C3801">
        <w:rPr>
          <w:rFonts w:ascii="Times New Roman" w:eastAsia="Calibri" w:hAnsi="Times New Roman" w:cs="Times New Roman"/>
          <w:b/>
          <w:color w:val="333333"/>
          <w:sz w:val="24"/>
          <w:szCs w:val="24"/>
          <w:highlight w:val="white"/>
        </w:rPr>
        <w:t>Group Mean Covariate</w:t>
      </w:r>
      <w:r w:rsidRPr="002C3801">
        <w:rPr>
          <w:rFonts w:ascii="Times New Roman" w:eastAsia="Calibri" w:hAnsi="Times New Roman" w:cs="Times New Roman"/>
          <w:color w:val="333333"/>
          <w:sz w:val="24"/>
          <w:szCs w:val="24"/>
          <w:highlight w:val="white"/>
        </w:rPr>
        <w:t xml:space="preserve"> design.</w:t>
      </w:r>
      <w:r w:rsidR="00037819" w:rsidRPr="002C3801">
        <w:rPr>
          <w:rFonts w:ascii="Times New Roman" w:eastAsia="Calibri" w:hAnsi="Times New Roman" w:cs="Times New Roman"/>
          <w:color w:val="333333"/>
          <w:sz w:val="24"/>
          <w:szCs w:val="24"/>
        </w:rPr>
        <w:t xml:space="preserve"> </w:t>
      </w:r>
      <w:r w:rsidR="00DB2929" w:rsidRPr="002C3801">
        <w:rPr>
          <w:rFonts w:ascii="Times New Roman" w:eastAsia="Calibri" w:hAnsi="Times New Roman" w:cs="Times New Roman"/>
          <w:color w:val="333333"/>
          <w:sz w:val="24"/>
          <w:szCs w:val="24"/>
        </w:rPr>
        <w:t>For the group mean covariate model design</w:t>
      </w:r>
      <w:r w:rsidR="00037819" w:rsidRPr="002C3801">
        <w:rPr>
          <w:rFonts w:ascii="Times New Roman" w:eastAsia="Calibri" w:hAnsi="Times New Roman" w:cs="Times New Roman"/>
          <w:color w:val="333333"/>
          <w:sz w:val="24"/>
          <w:szCs w:val="24"/>
        </w:rPr>
        <w:t>,</w:t>
      </w:r>
      <w:r w:rsidR="00037819" w:rsidRPr="002C3801">
        <w:rPr>
          <w:rFonts w:ascii="Times New Roman" w:eastAsia="Calibri" w:hAnsi="Times New Roman" w:cs="Times New Roman"/>
          <w:color w:val="333333"/>
          <w:sz w:val="24"/>
          <w:szCs w:val="24"/>
          <w:highlight w:val="white"/>
        </w:rPr>
        <w:t xml:space="preserve"> </w:t>
      </w:r>
      <w:r w:rsidR="00881500">
        <w:rPr>
          <w:rFonts w:ascii="Times New Roman" w:eastAsia="Calibri" w:hAnsi="Times New Roman" w:cs="Times New Roman"/>
          <w:color w:val="333333"/>
          <w:sz w:val="24"/>
          <w:szCs w:val="24"/>
          <w:highlight w:val="white"/>
        </w:rPr>
        <w:t>we use</w:t>
      </w:r>
      <w:r w:rsidR="00881500"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the following</w:t>
      </w:r>
      <w:r w:rsidR="00186121" w:rsidRPr="002C3801">
        <w:rPr>
          <w:rFonts w:ascii="Times New Roman" w:eastAsia="Calibri" w:hAnsi="Times New Roman" w:cs="Times New Roman"/>
          <w:color w:val="333333"/>
          <w:sz w:val="24"/>
          <w:szCs w:val="24"/>
          <w:highlight w:val="white"/>
        </w:rPr>
        <w:t xml:space="preserve"> equation</w:t>
      </w:r>
      <w:r w:rsidR="00037819" w:rsidRPr="002C3801">
        <w:rPr>
          <w:rFonts w:ascii="Times New Roman" w:eastAsia="Calibri" w:hAnsi="Times New Roman" w:cs="Times New Roman"/>
          <w:color w:val="333333"/>
          <w:sz w:val="24"/>
          <w:szCs w:val="24"/>
          <w:highlight w:val="white"/>
        </w:rPr>
        <w:t>:</w:t>
      </w:r>
    </w:p>
    <w:p w14:paraId="776915BE" w14:textId="288E8826" w:rsidR="00B86FBC" w:rsidRPr="002C3801" w:rsidRDefault="00000000" w:rsidP="001740AC">
      <w:pPr>
        <w:keepNext/>
        <w:shd w:val="clear" w:color="auto" w:fill="FFFFFF"/>
        <w:spacing w:after="160" w:line="360" w:lineRule="auto"/>
        <w:jc w:val="center"/>
        <w:rPr>
          <w:rFonts w:eastAsia="Calibri"/>
          <w:highlight w:val="white"/>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m:rPr>
              <m:sty m:val="p"/>
            </m:rPr>
            <w:rPr>
              <w:rFonts w:ascii="Cambria Math" w:eastAsia="Calibri" w:hAnsi="Cambria Math" w:cs="Calibri"/>
              <w:color w:val="333333"/>
              <w:sz w:val="24"/>
              <w:szCs w:val="24"/>
            </w:rPr>
            <w:br/>
          </m:r>
        </m:oMath>
      </m:oMathPara>
      <m:oMath>
        <m:r>
          <w:ins w:id="36" w:author="Laura Dee" w:date="2024-02-14T15:10:00Z">
            <w:rPr>
              <w:rFonts w:ascii="Cambria Math" w:eastAsia="Calibri" w:hAnsi="Cambria Math" w:cs="Calibri"/>
              <w:color w:val="333333"/>
              <w:sz w:val="24"/>
              <w:szCs w:val="24"/>
            </w:rPr>
            <m:t xml:space="preserve"> </m:t>
          </w:ins>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r>
          <w:rPr>
            <w:rFonts w:ascii="Cambria Math" w:eastAsia="Calibri" w:hAnsi="Cambria Math" w:cs="Calibri"/>
            <w:color w:val="333333"/>
            <w:sz w:val="24"/>
            <w:szCs w:val="24"/>
          </w:rPr>
          <m:t xml:space="preserve">                                      </m:t>
        </m:r>
      </m:oMath>
      <w:r w:rsidR="00B86FBC" w:rsidRPr="002C3801">
        <w:t>(</w:t>
      </w:r>
      <w:r w:rsidR="00FD4E69">
        <w:t>7</w:t>
      </w:r>
      <w:r w:rsidR="00B86FBC" w:rsidRPr="002C3801">
        <w:t>)</w:t>
      </w:r>
    </w:p>
    <w:p w14:paraId="52ADCB90" w14:textId="0202C899" w:rsidR="00766C2E" w:rsidRPr="002C3801" w:rsidRDefault="00037819" w:rsidP="002C3801">
      <w:pPr>
        <w:shd w:val="clear" w:color="auto" w:fill="FFFFFF"/>
        <w:spacing w:after="160" w:line="360" w:lineRule="auto"/>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where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β</m:t>
            </m:r>
          </m:e>
          <m:sub>
            <m:r>
              <m:rPr>
                <m:sty m:val="p"/>
              </m:rPr>
              <w:rPr>
                <w:rFonts w:ascii="Cambria Math" w:eastAsia="Calibri" w:hAnsi="Cambria Math" w:cs="Times New Roman"/>
                <w:color w:val="333333"/>
                <w:sz w:val="24"/>
                <w:szCs w:val="24"/>
                <w:highlight w:val="white"/>
              </w:rPr>
              <m:t>2</m:t>
            </m:r>
          </m:sub>
        </m:sSub>
        <m:acc>
          <m:accPr>
            <m:chr m:val="̅"/>
            <m:ctrlPr>
              <w:rPr>
                <w:rFonts w:ascii="Cambria Math" w:eastAsia="Calibri" w:hAnsi="Cambria Math" w:cs="Times New Roman"/>
                <w:color w:val="333333"/>
                <w:sz w:val="24"/>
                <w:szCs w:val="24"/>
              </w:rPr>
            </m:ctrlPr>
          </m:accPr>
          <m:e>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x</m:t>
                </m:r>
              </m:e>
              <m:sub>
                <m:r>
                  <m:rPr>
                    <m:sty m:val="p"/>
                  </m:rPr>
                  <w:rPr>
                    <w:rFonts w:ascii="Cambria Math" w:eastAsia="Calibri" w:hAnsi="Cambria Math" w:cs="Times New Roman"/>
                    <w:color w:val="333333"/>
                    <w:sz w:val="24"/>
                    <w:szCs w:val="24"/>
                    <w:highlight w:val="white"/>
                  </w:rPr>
                  <m:t>i</m:t>
                </m:r>
              </m:sub>
            </m:sSub>
          </m:e>
        </m:acc>
      </m:oMath>
      <w:r w:rsidR="007351D7"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 accounts for the effect of cluster-level confounders</w:t>
      </w:r>
      <w:r w:rsidR="003D415C">
        <w:rPr>
          <w:rFonts w:ascii="Times New Roman" w:eastAsia="Calibri" w:hAnsi="Times New Roman" w:cs="Times New Roman"/>
          <w:color w:val="333333"/>
          <w:sz w:val="24"/>
          <w:szCs w:val="24"/>
          <w:highlight w:val="white"/>
        </w:rPr>
        <w:t xml:space="preserve"> and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δ</m:t>
            </m:r>
          </m:e>
          <m:sub>
            <m:r>
              <m:rPr>
                <m:sty m:val="p"/>
              </m:rPr>
              <w:rPr>
                <w:rFonts w:ascii="Cambria Math" w:eastAsia="Calibri" w:hAnsi="Cambria Math" w:cs="Times New Roman"/>
                <w:color w:val="333333"/>
                <w:sz w:val="24"/>
                <w:szCs w:val="24"/>
                <w:highlight w:val="white"/>
              </w:rPr>
              <m:t>i</m:t>
            </m:r>
          </m:sub>
        </m:sSub>
      </m:oMath>
      <w:r w:rsidR="00A50E4C" w:rsidRPr="002C3801">
        <w:rPr>
          <w:rFonts w:ascii="Times New Roman" w:eastAsia="Calibri" w:hAnsi="Times New Roman" w:cs="Times New Roman"/>
          <w:color w:val="333333"/>
          <w:sz w:val="24"/>
          <w:szCs w:val="24"/>
        </w:rPr>
        <w:t xml:space="preserve"> is a random effect</w:t>
      </w:r>
      <w:r w:rsidR="00881500">
        <w:rPr>
          <w:rFonts w:ascii="Times New Roman" w:eastAsia="Calibri" w:hAnsi="Times New Roman" w:cs="Times New Roman"/>
          <w:color w:val="333333"/>
          <w:sz w:val="24"/>
          <w:szCs w:val="24"/>
        </w:rPr>
        <w:t xml:space="preserve"> of that cluster (i.e., site).</w:t>
      </w:r>
      <w:r w:rsidR="00A50E4C"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highlight w:val="white"/>
        </w:rPr>
        <w:t xml:space="preserve">We can see what this looks like as a DAG in Figure 6c. From this diagram, we see that the site mean temperature is controlled for in estimating the temperature effect. The </w:t>
      </w:r>
      <w:r w:rsidR="00BC1A63" w:rsidRPr="002C3801">
        <w:rPr>
          <w:rFonts w:ascii="Times New Roman" w:eastAsia="Calibri" w:hAnsi="Times New Roman" w:cs="Times New Roman"/>
          <w:color w:val="333333"/>
          <w:sz w:val="24"/>
          <w:szCs w:val="24"/>
          <w:highlight w:val="white"/>
        </w:rPr>
        <w:t xml:space="preserve">mean temperature of a </w:t>
      </w:r>
      <w:r w:rsidR="00826D46" w:rsidRPr="002C3801">
        <w:rPr>
          <w:rFonts w:ascii="Times New Roman" w:eastAsia="Calibri" w:hAnsi="Times New Roman" w:cs="Times New Roman"/>
          <w:color w:val="333333"/>
          <w:sz w:val="24"/>
          <w:szCs w:val="24"/>
          <w:highlight w:val="white"/>
        </w:rPr>
        <w:t xml:space="preserve">site </w:t>
      </w:r>
      <w:r w:rsidRPr="002C3801">
        <w:rPr>
          <w:rFonts w:ascii="Times New Roman" w:eastAsia="Calibri" w:hAnsi="Times New Roman" w:cs="Times New Roman"/>
          <w:color w:val="333333"/>
          <w:sz w:val="24"/>
          <w:szCs w:val="24"/>
          <w:highlight w:val="white"/>
        </w:rPr>
        <w:t xml:space="preserve">is estimated while controlling for each measured temperature. </w:t>
      </w:r>
    </w:p>
    <w:p w14:paraId="70672AD3" w14:textId="11DC0CA5" w:rsidR="00766C2E"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The site mean temperature coefficient, called a </w:t>
      </w:r>
      <w:r w:rsidRPr="002C3801">
        <w:rPr>
          <w:rFonts w:ascii="Times New Roman" w:eastAsia="Calibri" w:hAnsi="Times New Roman" w:cs="Times New Roman"/>
          <w:b/>
          <w:color w:val="333333"/>
          <w:sz w:val="24"/>
          <w:szCs w:val="24"/>
          <w:highlight w:val="white"/>
        </w:rPr>
        <w:t xml:space="preserve">contextual effect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{"citationID":"L2XDVj4R","properties":{"formattedCitation":"(Antonakis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 xml:space="preserve"> in the Group Mean Covariate design, shows how changing the mean temperature of a site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and all properties that correlate with site mean temperature </w:t>
      </w:r>
      <w:r w:rsidR="00ED6506"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would affect snail abundance were the temperature within a plot to stay the same. For example, </w:t>
      </w:r>
      <w:r w:rsidRPr="002C3801">
        <w:rPr>
          <w:rFonts w:ascii="Times New Roman" w:eastAsia="Calibri" w:hAnsi="Times New Roman" w:cs="Times New Roman"/>
          <w:i/>
          <w:iCs/>
          <w:color w:val="333333"/>
          <w:sz w:val="24"/>
          <w:szCs w:val="24"/>
          <w:highlight w:val="white"/>
        </w:rPr>
        <w:t>if our plot was 10 degrees C, what would snail abundance be if said plot was in a site with an average temperature of 5 degrees C versus 20 degrees C</w:t>
      </w:r>
      <w:r w:rsidRPr="002C3801">
        <w:rPr>
          <w:rFonts w:ascii="Times New Roman" w:eastAsia="Calibri" w:hAnsi="Times New Roman" w:cs="Times New Roman"/>
          <w:color w:val="333333"/>
          <w:sz w:val="24"/>
          <w:szCs w:val="24"/>
          <w:highlight w:val="white"/>
        </w:rPr>
        <w:t xml:space="preserve">? If the contextual effect is 0, then we can conclude that a simple mixed model would have sufficed and that omitted variable bias was not a problem in this particular analysis </w:t>
      </w:r>
      <w:r w:rsidRPr="002C3801">
        <w:rPr>
          <w:rFonts w:ascii="Times New Roman" w:hAnsi="Times New Roman" w:cs="Times New Roman"/>
          <w:sz w:val="24"/>
          <w:szCs w:val="24"/>
        </w:rPr>
        <w:fldChar w:fldCharType="begin"/>
      </w:r>
      <w:r w:rsidR="00BB3DA4" w:rsidRPr="002C3801">
        <w:rPr>
          <w:rFonts w:ascii="Times New Roman" w:hAnsi="Times New Roman" w:cs="Times New Roman"/>
          <w:sz w:val="24"/>
          <w:szCs w:val="24"/>
        </w:rPr>
        <w:instrText xml:space="preserve"> ADDIN ZOTERO_ITEM CSL_CITATION {"citationID":"iiMqkykA","properties":{"formattedCitation":"(Antonakis {\\i{}et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rsidRPr="002C3801">
        <w:rPr>
          <w:rFonts w:ascii="Times New Roman" w:hAnsi="Times New Roman" w:cs="Times New Roman"/>
          <w:sz w:val="24"/>
          <w:szCs w:val="24"/>
        </w:rPr>
        <w:fldChar w:fldCharType="separate"/>
      </w:r>
      <w:r w:rsidR="00BB3DA4" w:rsidRPr="002C3801">
        <w:rPr>
          <w:rFonts w:ascii="Times New Roman" w:hAnsi="Times New Roman" w:cs="Times New Roman"/>
          <w:sz w:val="24"/>
          <w:szCs w:val="24"/>
        </w:rPr>
        <w:t xml:space="preserve">(Antonakis </w:t>
      </w:r>
      <w:r w:rsidR="00BB3DA4" w:rsidRPr="002C3801">
        <w:rPr>
          <w:rFonts w:ascii="Times New Roman" w:hAnsi="Times New Roman" w:cs="Times New Roman"/>
          <w:i/>
          <w:iCs/>
          <w:sz w:val="24"/>
          <w:szCs w:val="24"/>
        </w:rPr>
        <w:t>et al.</w:t>
      </w:r>
      <w:r w:rsidR="00BB3DA4" w:rsidRPr="002C3801">
        <w:rPr>
          <w:rFonts w:ascii="Times New Roman" w:hAnsi="Times New Roman" w:cs="Times New Roman"/>
          <w:sz w:val="24"/>
          <w:szCs w:val="24"/>
        </w:rPr>
        <w:t xml:space="preserve"> 2021)</w:t>
      </w:r>
      <w:r w:rsidRPr="002C3801">
        <w:rPr>
          <w:rFonts w:ascii="Times New Roman" w:eastAsia="Calibri" w:hAnsi="Times New Roman" w:cs="Times New Roman"/>
          <w:sz w:val="24"/>
          <w:szCs w:val="24"/>
          <w:highlight w:val="white"/>
        </w:rPr>
        <w:fldChar w:fldCharType="end"/>
      </w:r>
      <w:r w:rsidRPr="002C3801">
        <w:rPr>
          <w:rFonts w:ascii="Times New Roman" w:eastAsia="Calibri" w:hAnsi="Times New Roman" w:cs="Times New Roman"/>
          <w:color w:val="333333"/>
          <w:sz w:val="24"/>
          <w:szCs w:val="24"/>
          <w:highlight w:val="white"/>
        </w:rPr>
        <w:t>.</w:t>
      </w:r>
    </w:p>
    <w:p w14:paraId="7130C85E" w14:textId="7EAE81BA" w:rsidR="005C6A46" w:rsidRPr="002C3801" w:rsidRDefault="005C6A46" w:rsidP="005C6A46">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Finally, </w:t>
      </w:r>
      <w:r>
        <w:rPr>
          <w:rFonts w:ascii="Times New Roman" w:eastAsia="Calibri" w:hAnsi="Times New Roman" w:cs="Times New Roman"/>
          <w:color w:val="333333"/>
          <w:sz w:val="24"/>
          <w:szCs w:val="24"/>
        </w:rPr>
        <w:t xml:space="preserve">we must account for correlation in the error term </w:t>
      </w:r>
      <w:r w:rsidR="00AB4EA6">
        <w:rPr>
          <w:rFonts w:ascii="Times New Roman" w:eastAsia="Calibri" w:hAnsi="Times New Roman" w:cs="Times New Roman"/>
          <w:color w:val="333333"/>
          <w:sz w:val="24"/>
          <w:szCs w:val="24"/>
        </w:rPr>
        <w:t>due to between-site variability</w:t>
      </w:r>
      <w:r w:rsidR="00F64F63">
        <w:rPr>
          <w:rFonts w:ascii="Times New Roman" w:eastAsia="Calibri" w:hAnsi="Times New Roman" w:cs="Times New Roman"/>
          <w:color w:val="333333"/>
          <w:sz w:val="24"/>
          <w:szCs w:val="24"/>
        </w:rPr>
        <w:t xml:space="preserve"> that does not come from confounders</w:t>
      </w:r>
      <w:r w:rsidR="00AB4EA6">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when estimating standard errors used for statistical tests. As our group mean contains the variation due to cluster-level confounded variables, w</w:t>
      </w:r>
      <w:r w:rsidRPr="002C3801">
        <w:rPr>
          <w:rFonts w:ascii="Times New Roman" w:eastAsia="Calibri" w:hAnsi="Times New Roman" w:cs="Times New Roman"/>
          <w:color w:val="333333"/>
          <w:sz w:val="24"/>
          <w:szCs w:val="24"/>
        </w:rPr>
        <w:t xml:space="preserve">e can </w:t>
      </w:r>
      <w:r>
        <w:rPr>
          <w:rFonts w:ascii="Times New Roman" w:eastAsia="Calibri" w:hAnsi="Times New Roman" w:cs="Times New Roman"/>
          <w:color w:val="333333"/>
          <w:sz w:val="24"/>
          <w:szCs w:val="24"/>
        </w:rPr>
        <w:t>now use</w:t>
      </w:r>
      <w:r w:rsidRPr="002C3801">
        <w:rPr>
          <w:rFonts w:ascii="Times New Roman" w:eastAsia="Calibri" w:hAnsi="Times New Roman" w:cs="Times New Roman"/>
          <w:color w:val="333333"/>
          <w:sz w:val="24"/>
          <w:szCs w:val="24"/>
        </w:rPr>
        <w:t xml:space="preserve"> a random effect</w:t>
      </w:r>
      <w:r w:rsidR="00562208">
        <w:rPr>
          <w:rFonts w:ascii="Times New Roman" w:eastAsia="Calibri" w:hAnsi="Times New Roman" w:cs="Times New Roman"/>
          <w:color w:val="333333"/>
          <w:sz w:val="24"/>
          <w:szCs w:val="24"/>
        </w:rPr>
        <w:t xml:space="preserve"> to account for </w:t>
      </w:r>
      <w:r w:rsidR="00AB4EA6">
        <w:rPr>
          <w:rFonts w:ascii="Times New Roman" w:eastAsia="Calibri" w:hAnsi="Times New Roman" w:cs="Times New Roman"/>
          <w:color w:val="333333"/>
          <w:sz w:val="24"/>
          <w:szCs w:val="24"/>
        </w:rPr>
        <w:t>cluster-level (i.e., site-level) variability</w:t>
      </w:r>
      <w:r w:rsidR="00562208">
        <w:rPr>
          <w:rFonts w:ascii="Times New Roman" w:eastAsia="Calibri" w:hAnsi="Times New Roman" w:cs="Times New Roman"/>
          <w:color w:val="333333"/>
          <w:sz w:val="24"/>
          <w:szCs w:val="24"/>
        </w:rPr>
        <w:t xml:space="preserve">. </w:t>
      </w:r>
      <w:r>
        <w:rPr>
          <w:rFonts w:ascii="Times New Roman" w:eastAsia="Calibri" w:hAnsi="Times New Roman" w:cs="Times New Roman"/>
          <w:color w:val="333333"/>
          <w:sz w:val="24"/>
          <w:szCs w:val="24"/>
        </w:rPr>
        <w:t xml:space="preserve">This random effect now encompasses </w:t>
      </w:r>
      <w:r w:rsidRPr="002C3801">
        <w:rPr>
          <w:rFonts w:ascii="Times New Roman" w:eastAsia="Calibri" w:hAnsi="Times New Roman" w:cs="Times New Roman"/>
          <w:color w:val="333333"/>
          <w:sz w:val="24"/>
          <w:szCs w:val="24"/>
        </w:rPr>
        <w:t xml:space="preserve">variation due to cluster </w:t>
      </w:r>
      <w:r>
        <w:rPr>
          <w:rFonts w:ascii="Times New Roman" w:eastAsia="Calibri" w:hAnsi="Times New Roman" w:cs="Times New Roman"/>
          <w:color w:val="333333"/>
          <w:sz w:val="24"/>
          <w:szCs w:val="24"/>
        </w:rPr>
        <w:t>without variation due to confounders</w:t>
      </w:r>
      <w:r w:rsidRPr="002C3801">
        <w:rPr>
          <w:rStyle w:val="CommentReference"/>
          <w:rFonts w:ascii="Times New Roman" w:hAnsi="Times New Roman" w:cs="Times New Roman"/>
          <w:sz w:val="24"/>
          <w:szCs w:val="24"/>
        </w:rPr>
        <w:t>.</w:t>
      </w:r>
      <w:r w:rsidRPr="002C3801">
        <w:rPr>
          <w:rFonts w:ascii="Times New Roman" w:eastAsia="Calibri" w:hAnsi="Times New Roman" w:cs="Times New Roman"/>
          <w:color w:val="333333"/>
          <w:sz w:val="24"/>
          <w:szCs w:val="24"/>
        </w:rPr>
        <w:t xml:space="preserve"> By using a random effect for cluster while spending one degree of freedom </w:t>
      </w:r>
      <w:r>
        <w:rPr>
          <w:rFonts w:ascii="Times New Roman" w:eastAsia="Calibri" w:hAnsi="Times New Roman" w:cs="Times New Roman"/>
          <w:color w:val="333333"/>
          <w:sz w:val="24"/>
          <w:szCs w:val="24"/>
        </w:rPr>
        <w:t xml:space="preserve">to estimate a coefficient for </w:t>
      </w:r>
      <w:r w:rsidRPr="002C3801">
        <w:rPr>
          <w:rFonts w:ascii="Times New Roman" w:eastAsia="Calibri" w:hAnsi="Times New Roman" w:cs="Times New Roman"/>
          <w:color w:val="333333"/>
          <w:sz w:val="24"/>
          <w:szCs w:val="24"/>
        </w:rPr>
        <w:t xml:space="preserve">our group mean </w:t>
      </w:r>
      <w:r>
        <w:rPr>
          <w:rFonts w:ascii="Times New Roman" w:eastAsia="Calibri" w:hAnsi="Times New Roman" w:cs="Times New Roman"/>
          <w:color w:val="333333"/>
          <w:sz w:val="24"/>
          <w:szCs w:val="24"/>
        </w:rPr>
        <w:t>predictor,</w:t>
      </w:r>
      <w:r w:rsidRPr="002C3801">
        <w:rPr>
          <w:rFonts w:ascii="Times New Roman" w:eastAsia="Calibri" w:hAnsi="Times New Roman" w:cs="Times New Roman"/>
          <w:color w:val="333333"/>
          <w:sz w:val="24"/>
          <w:szCs w:val="24"/>
        </w:rPr>
        <w:t xml:space="preserve"> we gain significantly in efficiency over the fixed effects model.</w:t>
      </w:r>
      <w:r w:rsidRPr="003D415C">
        <w:rPr>
          <w:rFonts w:ascii="Times New Roman" w:eastAsia="Calibri" w:hAnsi="Times New Roman" w:cs="Times New Roman"/>
          <w:color w:val="333333"/>
          <w:sz w:val="24"/>
          <w:szCs w:val="24"/>
          <w:highlight w:val="white"/>
        </w:rPr>
        <w:t xml:space="preserve"> </w:t>
      </w:r>
    </w:p>
    <w:p w14:paraId="40E2E6D9" w14:textId="29ED0CEB" w:rsidR="00766C2E" w:rsidRPr="00CF6D43" w:rsidRDefault="00037819" w:rsidP="002C3801">
      <w:pPr>
        <w:shd w:val="clear" w:color="auto" w:fill="FFFFFF"/>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highlight w:val="white"/>
        </w:rPr>
        <w:t xml:space="preserve">The </w:t>
      </w:r>
      <w:r w:rsidR="00516688">
        <w:rPr>
          <w:rFonts w:ascii="Times New Roman" w:eastAsia="Calibri" w:hAnsi="Times New Roman" w:cs="Times New Roman"/>
          <w:color w:val="333333"/>
          <w:sz w:val="24"/>
          <w:szCs w:val="24"/>
        </w:rPr>
        <w:t>Group Mean Covariate</w:t>
      </w:r>
      <w:r w:rsidRPr="002C3801">
        <w:rPr>
          <w:rFonts w:ascii="Times New Roman" w:eastAsia="Calibri" w:hAnsi="Times New Roman" w:cs="Times New Roman"/>
          <w:color w:val="333333"/>
          <w:sz w:val="24"/>
          <w:szCs w:val="24"/>
        </w:rPr>
        <w:t xml:space="preserve"> </w:t>
      </w:r>
      <w:r w:rsidR="00581014" w:rsidRPr="002C3801">
        <w:rPr>
          <w:rFonts w:ascii="Times New Roman" w:eastAsia="Calibri" w:hAnsi="Times New Roman" w:cs="Times New Roman"/>
          <w:color w:val="333333"/>
          <w:sz w:val="24"/>
          <w:szCs w:val="24"/>
        </w:rPr>
        <w:t xml:space="preserve">model </w:t>
      </w:r>
      <w:r w:rsidRPr="002C3801">
        <w:rPr>
          <w:rFonts w:ascii="Times New Roman" w:eastAsia="Calibri" w:hAnsi="Times New Roman" w:cs="Times New Roman"/>
          <w:color w:val="333333"/>
          <w:sz w:val="24"/>
          <w:szCs w:val="24"/>
        </w:rPr>
        <w:t>design will run i</w:t>
      </w:r>
      <w:r w:rsidRPr="002C3801">
        <w:rPr>
          <w:rFonts w:ascii="Times New Roman" w:eastAsia="Calibri" w:hAnsi="Times New Roman" w:cs="Times New Roman"/>
          <w:color w:val="333333"/>
          <w:sz w:val="24"/>
          <w:szCs w:val="24"/>
          <w:highlight w:val="white"/>
        </w:rPr>
        <w:t xml:space="preserve">nto problems, however, </w:t>
      </w:r>
      <w:r w:rsidR="00DB2929" w:rsidRPr="002C3801">
        <w:rPr>
          <w:rFonts w:ascii="Times New Roman" w:eastAsia="Calibri" w:hAnsi="Times New Roman" w:cs="Times New Roman"/>
          <w:color w:val="333333"/>
          <w:sz w:val="24"/>
          <w:szCs w:val="24"/>
          <w:highlight w:val="white"/>
        </w:rPr>
        <w:t>if</w:t>
      </w:r>
      <w:r w:rsidRPr="002C3801">
        <w:rPr>
          <w:rFonts w:ascii="Times New Roman" w:eastAsia="Calibri" w:hAnsi="Times New Roman" w:cs="Times New Roman"/>
          <w:color w:val="333333"/>
          <w:sz w:val="24"/>
          <w:szCs w:val="24"/>
          <w:highlight w:val="white"/>
        </w:rPr>
        <w:t xml:space="preserve"> the correlation between our </w:t>
      </w:r>
      <w:r w:rsidR="00DB2929" w:rsidRPr="002C3801">
        <w:rPr>
          <w:rFonts w:ascii="Times New Roman" w:eastAsia="Calibri" w:hAnsi="Times New Roman" w:cs="Times New Roman"/>
          <w:color w:val="333333"/>
          <w:sz w:val="24"/>
          <w:szCs w:val="24"/>
          <w:highlight w:val="white"/>
        </w:rPr>
        <w:t xml:space="preserve">causal variable </w:t>
      </w:r>
      <w:r w:rsidRPr="002C3801">
        <w:rPr>
          <w:rFonts w:ascii="Times New Roman" w:eastAsia="Calibri" w:hAnsi="Times New Roman" w:cs="Times New Roman"/>
          <w:color w:val="333333"/>
          <w:sz w:val="24"/>
          <w:szCs w:val="24"/>
          <w:highlight w:val="white"/>
        </w:rPr>
        <w:t xml:space="preserve">of interest and its cluster-level mean is too </w:t>
      </w:r>
      <w:r w:rsidR="001B72D1">
        <w:rPr>
          <w:rFonts w:ascii="Times New Roman" w:eastAsia="Calibri" w:hAnsi="Times New Roman" w:cs="Times New Roman"/>
          <w:color w:val="333333"/>
          <w:sz w:val="24"/>
          <w:szCs w:val="24"/>
          <w:highlight w:val="white"/>
        </w:rPr>
        <w:t>high</w:t>
      </w:r>
      <w:r w:rsidRPr="002C3801">
        <w:rPr>
          <w:rFonts w:ascii="Times New Roman" w:eastAsia="Calibri" w:hAnsi="Times New Roman" w:cs="Times New Roman"/>
          <w:color w:val="333333"/>
          <w:sz w:val="24"/>
          <w:szCs w:val="24"/>
          <w:highlight w:val="white"/>
        </w:rPr>
        <w:t xml:space="preserve">. To solve this, we </w:t>
      </w:r>
      <w:r w:rsidR="000B390C">
        <w:rPr>
          <w:rFonts w:ascii="Times New Roman" w:eastAsia="Calibri" w:hAnsi="Times New Roman" w:cs="Times New Roman"/>
          <w:color w:val="333333"/>
          <w:sz w:val="24"/>
          <w:szCs w:val="24"/>
          <w:highlight w:val="white"/>
        </w:rPr>
        <w:t xml:space="preserve">can use </w:t>
      </w:r>
      <w:r w:rsidRPr="002C3801">
        <w:rPr>
          <w:rFonts w:ascii="Times New Roman" w:eastAsia="Calibri" w:hAnsi="Times New Roman" w:cs="Times New Roman"/>
          <w:color w:val="333333"/>
          <w:sz w:val="24"/>
          <w:szCs w:val="24"/>
          <w:highlight w:val="white"/>
        </w:rPr>
        <w:t xml:space="preserve">a design that </w:t>
      </w:r>
      <w:r w:rsidR="00CC6D70">
        <w:rPr>
          <w:rFonts w:ascii="Times New Roman" w:eastAsia="Calibri" w:hAnsi="Times New Roman" w:cs="Times New Roman"/>
          <w:color w:val="333333"/>
          <w:sz w:val="24"/>
          <w:szCs w:val="24"/>
          <w:highlight w:val="white"/>
        </w:rPr>
        <w:t xml:space="preserve">transforms our causal variable to </w:t>
      </w:r>
      <w:r w:rsidRPr="002C3801">
        <w:rPr>
          <w:rFonts w:ascii="Times New Roman" w:eastAsia="Calibri" w:hAnsi="Times New Roman" w:cs="Times New Roman"/>
          <w:color w:val="333333"/>
          <w:sz w:val="24"/>
          <w:szCs w:val="24"/>
          <w:highlight w:val="white"/>
        </w:rPr>
        <w:t>remove this correlation</w:t>
      </w:r>
      <w:r w:rsidR="00CC6D70">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We </w:t>
      </w:r>
      <w:r w:rsidRPr="00CF6D43">
        <w:rPr>
          <w:rFonts w:ascii="Times New Roman" w:eastAsia="Calibri" w:hAnsi="Times New Roman" w:cs="Times New Roman"/>
          <w:color w:val="333333"/>
          <w:sz w:val="24"/>
          <w:szCs w:val="24"/>
        </w:rPr>
        <w:t xml:space="preserve">accomplish this with </w:t>
      </w:r>
      <w:r w:rsidR="001740AC">
        <w:rPr>
          <w:rFonts w:ascii="Times New Roman" w:eastAsia="Calibri" w:hAnsi="Times New Roman" w:cs="Times New Roman"/>
          <w:color w:val="333333"/>
          <w:sz w:val="24"/>
          <w:szCs w:val="24"/>
        </w:rPr>
        <w:t xml:space="preserve">a </w:t>
      </w:r>
      <w:r w:rsidRPr="00CF6D43">
        <w:rPr>
          <w:rFonts w:ascii="Times New Roman" w:eastAsia="Calibri" w:hAnsi="Times New Roman" w:cs="Times New Roman"/>
          <w:b/>
          <w:color w:val="333333"/>
          <w:sz w:val="24"/>
          <w:szCs w:val="24"/>
        </w:rPr>
        <w:t>Group Mean Centering</w:t>
      </w:r>
      <w:r w:rsidR="001740AC">
        <w:rPr>
          <w:rFonts w:ascii="Times New Roman" w:eastAsia="Calibri" w:hAnsi="Times New Roman" w:cs="Times New Roman"/>
          <w:b/>
          <w:color w:val="333333"/>
          <w:sz w:val="24"/>
          <w:szCs w:val="24"/>
        </w:rPr>
        <w:t xml:space="preserve"> </w:t>
      </w:r>
      <w:r w:rsidR="001740AC" w:rsidRPr="001740AC">
        <w:rPr>
          <w:rFonts w:ascii="Times New Roman" w:eastAsia="Calibri" w:hAnsi="Times New Roman" w:cs="Times New Roman"/>
          <w:bCs/>
          <w:color w:val="333333"/>
          <w:sz w:val="24"/>
          <w:szCs w:val="24"/>
        </w:rPr>
        <w:t>design</w:t>
      </w:r>
      <w:r w:rsidR="000B390C">
        <w:rPr>
          <w:rFonts w:ascii="Times New Roman" w:eastAsia="Calibri" w:hAnsi="Times New Roman" w:cs="Times New Roman"/>
          <w:color w:val="333333"/>
          <w:sz w:val="24"/>
          <w:szCs w:val="24"/>
        </w:rPr>
        <w:t xml:space="preserve">, </w:t>
      </w:r>
      <w:r w:rsidR="00AB773F">
        <w:rPr>
          <w:rFonts w:ascii="Times New Roman" w:eastAsia="Calibri" w:hAnsi="Times New Roman" w:cs="Times New Roman"/>
          <w:color w:val="333333"/>
          <w:sz w:val="24"/>
          <w:szCs w:val="24"/>
        </w:rPr>
        <w:t>which</w:t>
      </w:r>
      <w:r w:rsidR="00623DCA" w:rsidRPr="00CF6D43">
        <w:rPr>
          <w:rFonts w:ascii="Times New Roman" w:eastAsia="Calibri" w:hAnsi="Times New Roman" w:cs="Times New Roman"/>
          <w:color w:val="333333"/>
          <w:sz w:val="24"/>
          <w:szCs w:val="24"/>
        </w:rPr>
        <w:t xml:space="preserve"> </w:t>
      </w:r>
      <w:r w:rsidRPr="00CF6D43">
        <w:rPr>
          <w:rFonts w:ascii="Times New Roman" w:eastAsia="Calibri" w:hAnsi="Times New Roman" w:cs="Times New Roman"/>
          <w:color w:val="333333"/>
          <w:sz w:val="24"/>
          <w:szCs w:val="24"/>
        </w:rPr>
        <w:t>subtract</w:t>
      </w:r>
      <w:r w:rsidR="00AB773F">
        <w:rPr>
          <w:rFonts w:ascii="Times New Roman" w:eastAsia="Calibri" w:hAnsi="Times New Roman" w:cs="Times New Roman"/>
          <w:color w:val="333333"/>
          <w:sz w:val="24"/>
          <w:szCs w:val="24"/>
        </w:rPr>
        <w:t>s</w:t>
      </w:r>
      <w:r w:rsidRPr="00CF6D43">
        <w:rPr>
          <w:rFonts w:ascii="Times New Roman" w:eastAsia="Calibri" w:hAnsi="Times New Roman" w:cs="Times New Roman"/>
          <w:color w:val="333333"/>
          <w:sz w:val="24"/>
          <w:szCs w:val="24"/>
        </w:rPr>
        <w:t xml:space="preserve"> the cluster</w:t>
      </w:r>
      <w:r w:rsidR="00B41D48" w:rsidRPr="00CF6D43">
        <w:rPr>
          <w:rFonts w:ascii="Times New Roman" w:eastAsia="Calibri" w:hAnsi="Times New Roman" w:cs="Times New Roman"/>
          <w:color w:val="333333"/>
          <w:sz w:val="24"/>
          <w:szCs w:val="24"/>
        </w:rPr>
        <w:t>-</w:t>
      </w:r>
      <w:r w:rsidRPr="00CF6D43">
        <w:rPr>
          <w:rFonts w:ascii="Times New Roman" w:eastAsia="Calibri" w:hAnsi="Times New Roman" w:cs="Times New Roman"/>
          <w:color w:val="333333"/>
          <w:sz w:val="24"/>
          <w:szCs w:val="24"/>
        </w:rPr>
        <w:t>level mean</w:t>
      </w:r>
      <w:r w:rsidR="0056724A" w:rsidRPr="00CF6D43">
        <w:rPr>
          <w:rFonts w:ascii="Times New Roman" w:eastAsia="Calibri" w:hAnsi="Times New Roman" w:cs="Times New Roman"/>
          <w:color w:val="333333"/>
          <w:sz w:val="24"/>
          <w:szCs w:val="24"/>
        </w:rPr>
        <w:t xml:space="preserve"> </w:t>
      </w:r>
      <w:r w:rsidR="00CF6D43" w:rsidRPr="00CF6D43">
        <w:rPr>
          <w:rFonts w:ascii="Times New Roman" w:eastAsia="Calibri" w:hAnsi="Times New Roman" w:cs="Times New Roman"/>
          <w:color w:val="333333"/>
          <w:sz w:val="24"/>
          <w:szCs w:val="24"/>
        </w:rPr>
        <w:t>from</w:t>
      </w:r>
      <w:r w:rsidR="0056724A" w:rsidRPr="00CF6D43">
        <w:rPr>
          <w:rFonts w:ascii="Times New Roman" w:eastAsia="Calibri" w:hAnsi="Times New Roman" w:cs="Times New Roman"/>
          <w:color w:val="333333"/>
          <w:sz w:val="24"/>
          <w:szCs w:val="24"/>
        </w:rPr>
        <w:t xml:space="preserve"> the causal </w:t>
      </w:r>
      <w:r w:rsidR="00CF6D43" w:rsidRPr="00CF6D43">
        <w:rPr>
          <w:rFonts w:ascii="Times New Roman" w:eastAsia="Calibri" w:hAnsi="Times New Roman" w:cs="Times New Roman"/>
          <w:color w:val="333333"/>
          <w:sz w:val="24"/>
          <w:szCs w:val="24"/>
        </w:rPr>
        <w:t xml:space="preserve">variable </w:t>
      </w:r>
      <w:r w:rsidR="0056724A" w:rsidRPr="00CF6D43">
        <w:rPr>
          <w:rFonts w:ascii="Times New Roman" w:eastAsia="Calibri" w:hAnsi="Times New Roman" w:cs="Times New Roman"/>
          <w:color w:val="333333"/>
          <w:sz w:val="24"/>
          <w:szCs w:val="24"/>
        </w:rPr>
        <w:t>of interest</w:t>
      </w:r>
      <w:r w:rsidR="00CF6D43" w:rsidRPr="00CF6D43">
        <w:rPr>
          <w:rFonts w:ascii="Times New Roman" w:eastAsia="Calibri" w:hAnsi="Times New Roman" w:cs="Times New Roman"/>
          <w:color w:val="333333"/>
          <w:sz w:val="24"/>
          <w:szCs w:val="24"/>
        </w:rPr>
        <w:t>.</w:t>
      </w:r>
      <w:r w:rsidR="000B390C" w:rsidRPr="000B390C">
        <w:rPr>
          <w:rFonts w:ascii="Times New Roman" w:eastAsia="Calibri" w:hAnsi="Times New Roman" w:cs="Times New Roman"/>
          <w:color w:val="333333"/>
          <w:sz w:val="24"/>
          <w:szCs w:val="24"/>
        </w:rPr>
        <w:t xml:space="preserve"> </w:t>
      </w:r>
      <w:r w:rsidR="00137130">
        <w:rPr>
          <w:rFonts w:ascii="Times New Roman" w:eastAsia="Calibri" w:hAnsi="Times New Roman" w:cs="Times New Roman"/>
          <w:color w:val="333333"/>
          <w:sz w:val="24"/>
          <w:szCs w:val="24"/>
        </w:rPr>
        <w:t xml:space="preserve">In our example, this would mean that for each year at each site, we subtract the observed temperature from that site's average temperature across the whole time series. </w:t>
      </w:r>
      <w:r w:rsidR="000B390C" w:rsidRPr="00F8103C">
        <w:rPr>
          <w:rFonts w:ascii="Times New Roman" w:eastAsia="Calibri" w:hAnsi="Times New Roman" w:cs="Times New Roman"/>
          <w:color w:val="333333"/>
          <w:sz w:val="24"/>
          <w:szCs w:val="24"/>
        </w:rPr>
        <w:t xml:space="preserve">Figure 6d shows the DAG for this design and the similarities and key differences with the previous designs. </w:t>
      </w:r>
      <w:r w:rsidR="000B390C">
        <w:rPr>
          <w:rFonts w:ascii="Times New Roman" w:eastAsia="Calibri" w:hAnsi="Times New Roman" w:cs="Times New Roman"/>
          <w:color w:val="333333"/>
          <w:sz w:val="24"/>
          <w:szCs w:val="24"/>
        </w:rPr>
        <w:t xml:space="preserve">After this transformation, </w:t>
      </w:r>
      <w:r w:rsidR="00402B63">
        <w:rPr>
          <w:rFonts w:ascii="Times New Roman" w:eastAsia="Calibri" w:hAnsi="Times New Roman" w:cs="Times New Roman"/>
          <w:color w:val="333333"/>
          <w:sz w:val="24"/>
          <w:szCs w:val="24"/>
        </w:rPr>
        <w:t xml:space="preserve">the variation </w:t>
      </w:r>
      <w:r w:rsidR="000B390C">
        <w:rPr>
          <w:rFonts w:ascii="Times New Roman" w:eastAsia="Calibri" w:hAnsi="Times New Roman" w:cs="Times New Roman"/>
          <w:color w:val="333333"/>
          <w:sz w:val="24"/>
          <w:szCs w:val="24"/>
        </w:rPr>
        <w:t xml:space="preserve">we use </w:t>
      </w:r>
      <w:r w:rsidR="001539FA">
        <w:rPr>
          <w:rFonts w:ascii="Times New Roman" w:eastAsia="Calibri" w:hAnsi="Times New Roman" w:cs="Times New Roman"/>
          <w:color w:val="333333"/>
          <w:sz w:val="24"/>
          <w:szCs w:val="24"/>
        </w:rPr>
        <w:t>in</w:t>
      </w:r>
      <w:r w:rsidR="00CF6D43" w:rsidRPr="00CF6D43">
        <w:rPr>
          <w:rFonts w:ascii="Times New Roman" w:eastAsia="Calibri" w:hAnsi="Times New Roman" w:cs="Times New Roman"/>
          <w:color w:val="333333"/>
          <w:sz w:val="24"/>
          <w:szCs w:val="24"/>
        </w:rPr>
        <w:t xml:space="preserve"> cluster-level </w:t>
      </w:r>
      <w:r w:rsidR="00CF6D43" w:rsidRPr="00CF6D43">
        <w:rPr>
          <w:rFonts w:ascii="Times New Roman" w:eastAsia="Calibri" w:hAnsi="Times New Roman" w:cs="Times New Roman"/>
          <w:color w:val="333333"/>
          <w:sz w:val="24"/>
          <w:szCs w:val="24"/>
        </w:rPr>
        <w:lastRenderedPageBreak/>
        <w:t>anomal</w:t>
      </w:r>
      <w:r w:rsidR="005A46E0">
        <w:rPr>
          <w:rFonts w:ascii="Times New Roman" w:eastAsia="Calibri" w:hAnsi="Times New Roman" w:cs="Times New Roman"/>
          <w:color w:val="333333"/>
          <w:sz w:val="24"/>
          <w:szCs w:val="24"/>
        </w:rPr>
        <w:t>ies</w:t>
      </w:r>
      <w:r w:rsidR="00CF6D43" w:rsidRPr="00CF6D43">
        <w:rPr>
          <w:rFonts w:ascii="Times New Roman" w:eastAsia="Calibri" w:hAnsi="Times New Roman" w:cs="Times New Roman"/>
          <w:color w:val="333333"/>
          <w:sz w:val="24"/>
          <w:szCs w:val="24"/>
        </w:rPr>
        <w:t xml:space="preserve"> </w:t>
      </w:r>
      <w:r w:rsidR="001539FA">
        <w:rPr>
          <w:rFonts w:ascii="Times New Roman" w:eastAsia="Calibri" w:hAnsi="Times New Roman" w:cs="Times New Roman"/>
          <w:color w:val="333333"/>
          <w:sz w:val="24"/>
          <w:szCs w:val="24"/>
        </w:rPr>
        <w:t xml:space="preserve">(i.e., within cluster variability) </w:t>
      </w:r>
      <w:r w:rsidR="00CF6D43" w:rsidRPr="00CF6D43">
        <w:rPr>
          <w:rFonts w:ascii="Times New Roman" w:eastAsia="Calibri" w:hAnsi="Times New Roman" w:cs="Times New Roman"/>
          <w:color w:val="333333"/>
          <w:sz w:val="24"/>
          <w:szCs w:val="24"/>
        </w:rPr>
        <w:t>as our predictor variable</w:t>
      </w:r>
      <w:r w:rsidRPr="00CF6D43">
        <w:rPr>
          <w:rFonts w:ascii="Times New Roman" w:eastAsia="Calibri" w:hAnsi="Times New Roman" w:cs="Times New Roman"/>
          <w:color w:val="333333"/>
          <w:sz w:val="24"/>
          <w:szCs w:val="24"/>
        </w:rPr>
        <w:t xml:space="preserve"> </w:t>
      </w:r>
      <w:r w:rsidR="00CC6D70">
        <w:rPr>
          <w:rFonts w:ascii="Times New Roman" w:eastAsia="Calibri" w:hAnsi="Times New Roman" w:cs="Times New Roman"/>
          <w:color w:val="333333"/>
          <w:sz w:val="24"/>
          <w:szCs w:val="24"/>
        </w:rPr>
        <w:t xml:space="preserve">alongside a cluster level mean </w:t>
      </w:r>
      <w:r w:rsidR="00080D01" w:rsidRPr="00CF6D43">
        <w:rPr>
          <w:rFonts w:ascii="Times New Roman" w:eastAsia="Calibri" w:hAnsi="Times New Roman" w:cs="Times New Roman"/>
          <w:color w:val="333333"/>
          <w:sz w:val="24"/>
          <w:szCs w:val="24"/>
        </w:rPr>
        <w:t>a</w:t>
      </w:r>
      <w:r w:rsidR="00623DCA" w:rsidRPr="00CF6D43">
        <w:rPr>
          <w:rFonts w:ascii="Times New Roman" w:eastAsia="Calibri" w:hAnsi="Times New Roman" w:cs="Times New Roman"/>
          <w:color w:val="333333"/>
          <w:sz w:val="24"/>
          <w:szCs w:val="24"/>
        </w:rPr>
        <w:t>s follows</w:t>
      </w:r>
      <w:r w:rsidR="00AE54FC">
        <w:rPr>
          <w:rFonts w:ascii="Times New Roman" w:eastAsia="Calibri" w:hAnsi="Times New Roman" w:cs="Times New Roman"/>
          <w:color w:val="333333"/>
          <w:sz w:val="24"/>
          <w:szCs w:val="24"/>
        </w:rPr>
        <w:t>:</w:t>
      </w:r>
      <w:r w:rsidR="00623DCA" w:rsidRPr="00CF6D43">
        <w:rPr>
          <w:rFonts w:ascii="Times New Roman" w:eastAsia="Calibri" w:hAnsi="Times New Roman" w:cs="Times New Roman"/>
          <w:color w:val="333333"/>
          <w:sz w:val="24"/>
          <w:szCs w:val="24"/>
        </w:rPr>
        <w:t xml:space="preserve"> </w:t>
      </w:r>
    </w:p>
    <w:p w14:paraId="63C469C8" w14:textId="489E3DD8" w:rsidR="00807F91" w:rsidRPr="00CF6D43" w:rsidRDefault="00000000" w:rsidP="002C3801">
      <w:pPr>
        <w:keepNext/>
        <w:shd w:val="clear" w:color="auto" w:fill="FFFFFF"/>
        <w:spacing w:after="160" w:line="360" w:lineRule="auto"/>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0</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e>
          </m:d>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x</m:t>
                  </m:r>
                </m:e>
                <m:sub>
                  <m:r>
                    <m:rPr>
                      <m:sty m:val="p"/>
                    </m:rPr>
                    <w:rPr>
                      <w:rFonts w:ascii="Cambria Math" w:eastAsia="Calibri" w:hAnsi="Cambria Math" w:cs="Calibri"/>
                      <w:color w:val="333333"/>
                      <w:sz w:val="24"/>
                      <w:szCs w:val="24"/>
                    </w:rPr>
                    <m:t>i</m:t>
                  </m:r>
                </m:sub>
              </m:sSub>
            </m:e>
          </m:acc>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δ</m:t>
              </m:r>
            </m:e>
            <m:sub>
              <m:r>
                <m:rPr>
                  <m:sty m:val="p"/>
                </m:rPr>
                <w:rPr>
                  <w:rFonts w:ascii="Cambria Math" w:eastAsia="Calibri" w:hAnsi="Cambria Math" w:cs="Calibri"/>
                  <w:color w:val="333333"/>
                  <w:sz w:val="24"/>
                  <w:szCs w:val="24"/>
                </w:rPr>
                <m:t>i</m:t>
              </m:r>
            </m:sub>
          </m:sSub>
          <m:r>
            <m:rPr>
              <m:sty m:val="p"/>
            </m:rPr>
            <w:rPr>
              <w:rFonts w:ascii="Cambria Math" w:eastAsia="Calibri" w:hAnsi="Cambria Math" w:cs="Calibri"/>
              <w:color w:val="333333"/>
              <w:sz w:val="24"/>
              <w:szCs w:val="24"/>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ϵ</m:t>
              </m:r>
            </m:e>
            <m:sub>
              <m:r>
                <m:rPr>
                  <m:sty m:val="p"/>
                </m:rPr>
                <w:rPr>
                  <w:rFonts w:ascii="Cambria Math" w:eastAsia="Calibri" w:hAnsi="Cambria Math" w:cs="Calibri"/>
                  <w:color w:val="333333"/>
                  <w:sz w:val="24"/>
                  <w:szCs w:val="24"/>
                </w:rPr>
                <m:t>ij</m:t>
              </m:r>
            </m:sub>
          </m:sSub>
        </m:oMath>
      </m:oMathPara>
    </w:p>
    <w:p w14:paraId="7ED71198" w14:textId="271447F4" w:rsidR="00807F91" w:rsidRPr="00CF6D43" w:rsidRDefault="00807F91" w:rsidP="002C3801">
      <w:pPr>
        <w:pStyle w:val="Caption"/>
        <w:spacing w:line="360" w:lineRule="auto"/>
        <w:ind w:right="90"/>
        <w:jc w:val="right"/>
        <w:rPr>
          <w:rFonts w:ascii="Times New Roman" w:eastAsia="Calibri" w:hAnsi="Times New Roman" w:cs="Times New Roman"/>
          <w:i w:val="0"/>
          <w:color w:val="000000" w:themeColor="text1"/>
          <w:sz w:val="24"/>
          <w:szCs w:val="24"/>
        </w:rPr>
      </w:pPr>
      <w:r w:rsidRPr="00CF6D43">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8</w:t>
      </w:r>
      <w:r w:rsidRPr="00CF6D43">
        <w:rPr>
          <w:rFonts w:ascii="Times New Roman" w:hAnsi="Times New Roman" w:cs="Times New Roman"/>
          <w:color w:val="000000" w:themeColor="text1"/>
          <w:sz w:val="24"/>
          <w:szCs w:val="24"/>
        </w:rPr>
        <w:t xml:space="preserve">) </w:t>
      </w:r>
    </w:p>
    <w:p w14:paraId="22F6B3A3" w14:textId="6BD0E1A6" w:rsidR="00766C2E" w:rsidRDefault="00623DCA"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F8103C">
        <w:rPr>
          <w:rFonts w:ascii="Times New Roman" w:eastAsia="Calibri" w:hAnsi="Times New Roman" w:cs="Times New Roman"/>
          <w:color w:val="333333"/>
          <w:sz w:val="24"/>
          <w:szCs w:val="24"/>
        </w:rPr>
        <w:t xml:space="preserve">The </w:t>
      </w:r>
      <w:r w:rsidR="00921FCD">
        <w:rPr>
          <w:rFonts w:ascii="Times New Roman" w:eastAsia="Calibri" w:hAnsi="Times New Roman" w:cs="Times New Roman"/>
          <w:color w:val="333333"/>
          <w:sz w:val="24"/>
          <w:szCs w:val="24"/>
        </w:rPr>
        <w:t>coefficient o</w:t>
      </w:r>
      <w:r w:rsidR="002C4032">
        <w:rPr>
          <w:rFonts w:ascii="Times New Roman" w:eastAsia="Calibri" w:hAnsi="Times New Roman" w:cs="Times New Roman"/>
          <w:color w:val="333333"/>
          <w:sz w:val="24"/>
          <w:szCs w:val="24"/>
        </w:rPr>
        <w:t>f</w:t>
      </w:r>
      <w:r w:rsidR="00921FCD">
        <w:rPr>
          <w:rFonts w:ascii="Times New Roman" w:eastAsia="Calibri" w:hAnsi="Times New Roman" w:cs="Times New Roman"/>
          <w:color w:val="333333"/>
          <w:sz w:val="24"/>
          <w:szCs w:val="24"/>
        </w:rPr>
        <w:t xml:space="preserve"> the </w:t>
      </w:r>
      <w:r w:rsidRPr="00F8103C">
        <w:rPr>
          <w:rFonts w:ascii="Times New Roman" w:eastAsia="Calibri" w:hAnsi="Times New Roman" w:cs="Times New Roman"/>
          <w:color w:val="333333"/>
          <w:sz w:val="24"/>
          <w:szCs w:val="24"/>
        </w:rPr>
        <w:t xml:space="preserve">site </w:t>
      </w:r>
      <w:proofErr w:type="gramStart"/>
      <w:r w:rsidRPr="00F8103C">
        <w:rPr>
          <w:rFonts w:ascii="Times New Roman" w:eastAsia="Calibri" w:hAnsi="Times New Roman" w:cs="Times New Roman"/>
          <w:color w:val="333333"/>
          <w:sz w:val="24"/>
          <w:szCs w:val="24"/>
        </w:rPr>
        <w:t>mean</w:t>
      </w:r>
      <w:proofErr w:type="gramEnd"/>
      <w:r w:rsidR="00921FCD">
        <w:rPr>
          <w:rFonts w:ascii="Times New Roman" w:eastAsia="Calibri" w:hAnsi="Times New Roman" w:cs="Times New Roman"/>
          <w:color w:val="333333"/>
          <w:sz w:val="24"/>
          <w:szCs w:val="24"/>
        </w:rPr>
        <w:t xml:space="preserve"> of</w:t>
      </w:r>
      <w:r w:rsidR="00A37725">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temperature</w:t>
      </w:r>
      <w:r w:rsidR="00F8103C">
        <w:rPr>
          <w:rFonts w:ascii="Times New Roman" w:eastAsia="Calibri" w:hAnsi="Times New Roman" w:cs="Times New Roman"/>
          <w:color w:val="333333"/>
          <w:sz w:val="24"/>
          <w:szCs w:val="24"/>
        </w:rPr>
        <w:t xml:space="preserve">,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2</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is the between-site effect</w:t>
      </w:r>
      <w:r w:rsidR="00F8103C">
        <w:rPr>
          <w:rFonts w:ascii="Times New Roman" w:eastAsia="Calibri" w:hAnsi="Times New Roman" w:cs="Times New Roman"/>
          <w:color w:val="333333"/>
          <w:sz w:val="24"/>
          <w:szCs w:val="24"/>
        </w:rPr>
        <w:t xml:space="preserve"> of a driver of interest and confounders</w:t>
      </w:r>
      <w:r w:rsidRPr="00F8103C">
        <w:rPr>
          <w:rFonts w:ascii="Times New Roman" w:eastAsia="Calibri" w:hAnsi="Times New Roman" w:cs="Times New Roman"/>
          <w:color w:val="333333"/>
          <w:sz w:val="24"/>
          <w:szCs w:val="24"/>
        </w:rPr>
        <w:t xml:space="preserve">, and the anomaly from the site mean </w:t>
      </w:r>
      <w:r w:rsidR="00F8103C">
        <w:rPr>
          <w:rFonts w:ascii="Times New Roman" w:eastAsia="Calibri" w:hAnsi="Times New Roman" w:cs="Times New Roman"/>
          <w:color w:val="333333"/>
          <w:sz w:val="24"/>
          <w:szCs w:val="24"/>
        </w:rPr>
        <w:t xml:space="preserve">coefficient,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sidR="00F8103C">
        <w:rPr>
          <w:rFonts w:ascii="Times New Roman" w:eastAsia="Calibri" w:hAnsi="Times New Roman" w:cs="Times New Roman"/>
          <w:color w:val="333333"/>
          <w:sz w:val="24"/>
          <w:szCs w:val="24"/>
        </w:rPr>
        <w:t xml:space="preserve">, </w:t>
      </w:r>
      <w:r w:rsidRPr="00F8103C">
        <w:rPr>
          <w:rFonts w:ascii="Times New Roman" w:eastAsia="Calibri" w:hAnsi="Times New Roman" w:cs="Times New Roman"/>
          <w:color w:val="333333"/>
          <w:sz w:val="24"/>
          <w:szCs w:val="24"/>
        </w:rPr>
        <w:t xml:space="preserve">is the within-site temperature effect. </w:t>
      </w:r>
      <w:r w:rsidR="000B390C">
        <w:rPr>
          <w:rFonts w:ascii="Times New Roman" w:eastAsia="Calibri" w:hAnsi="Times New Roman" w:cs="Times New Roman"/>
          <w:color w:val="333333"/>
          <w:sz w:val="24"/>
          <w:szCs w:val="24"/>
        </w:rPr>
        <w:t>Thus, e</w:t>
      </w:r>
      <w:r w:rsidR="000B390C" w:rsidRPr="00CF6D43">
        <w:rPr>
          <w:rFonts w:ascii="Times New Roman" w:eastAsia="Calibri" w:hAnsi="Times New Roman" w:cs="Times New Roman"/>
          <w:color w:val="333333"/>
          <w:sz w:val="24"/>
          <w:szCs w:val="24"/>
        </w:rPr>
        <w:t xml:space="preserve">quation </w:t>
      </w:r>
      <w:r w:rsidR="000B390C">
        <w:rPr>
          <w:rFonts w:ascii="Times New Roman" w:eastAsia="Calibri" w:hAnsi="Times New Roman" w:cs="Times New Roman"/>
          <w:color w:val="333333"/>
          <w:sz w:val="24"/>
          <w:szCs w:val="24"/>
        </w:rPr>
        <w:t>8</w:t>
      </w:r>
      <w:r w:rsidR="000B390C" w:rsidRPr="00CF6D43">
        <w:rPr>
          <w:rFonts w:ascii="Times New Roman" w:eastAsia="Calibri" w:hAnsi="Times New Roman" w:cs="Times New Roman"/>
          <w:color w:val="333333"/>
          <w:sz w:val="24"/>
          <w:szCs w:val="24"/>
        </w:rPr>
        <w:t xml:space="preserve"> decomposes our causal variable of interest into between- and within-cluster terms</w:t>
      </w:r>
      <w:r w:rsidR="000B390C">
        <w:rPr>
          <w:rFonts w:ascii="Times New Roman" w:eastAsia="Calibri" w:hAnsi="Times New Roman" w:cs="Times New Roman"/>
          <w:color w:val="333333"/>
          <w:sz w:val="24"/>
          <w:szCs w:val="24"/>
        </w:rPr>
        <w:t xml:space="preserve">, an approach already in use in ecology </w:t>
      </w:r>
      <w:r w:rsidR="000B390C">
        <w:rPr>
          <w:rFonts w:ascii="Times New Roman" w:eastAsia="Calibri" w:hAnsi="Times New Roman" w:cs="Times New Roman"/>
          <w:color w:val="333333"/>
          <w:sz w:val="24"/>
          <w:szCs w:val="24"/>
        </w:rPr>
        <w:fldChar w:fldCharType="begin"/>
      </w:r>
      <w:r w:rsidR="000B390C">
        <w:rPr>
          <w:rFonts w:ascii="Times New Roman" w:eastAsia="Calibri" w:hAnsi="Times New Roman" w:cs="Times New Roman"/>
          <w:color w:val="333333"/>
          <w:sz w:val="24"/>
          <w:szCs w:val="24"/>
        </w:rPr>
        <w:instrText xml:space="preserve"> ADDIN ZOTERO_ITEM CSL_CITATION {"citationID":"a12557td8k","properties":{"formattedCitation":"(van de Pol &amp; Wright 2009)","plainCitation":"(van de Pol &amp; Wright 2009)","noteIndex":0},"citationItems":[{"id":13028,"uris":["http://zotero.org/users/1810851/items/7BHHSVQA"],"itemData":{"id":13028,"type":"article-journal","container-title":"Animal Behaviour","DOI":"10.1016/j.anbehav.2008.11.006","ISSN":"0003-3472","issue":"3","journalAbbreviation":"Animal Behaviour","page":"753-758","source":"ScienceDirect","title":"A simple method for distinguishing within- versus between-subject effects using mixed models","URL":"https://www.sciencedirect.com/science/article/pii/S0003347208005423","volume":"77","author":[{"family":"Pol","given":"Martijn","non-dropping-particle":"van de"},{"family":"Wright","given":"Jonathan"}],"accessed":{"date-parts":[["2023",11,9]]},"issued":{"date-parts":[["2009",3,1]]}}}],"schema":"https://github.com/citation-style-language/schema/raw/master/csl-citation.json"} </w:instrText>
      </w:r>
      <w:r w:rsidR="000B390C">
        <w:rPr>
          <w:rFonts w:ascii="Times New Roman" w:eastAsia="Calibri" w:hAnsi="Times New Roman" w:cs="Times New Roman"/>
          <w:color w:val="333333"/>
          <w:sz w:val="24"/>
          <w:szCs w:val="24"/>
        </w:rPr>
        <w:fldChar w:fldCharType="separate"/>
      </w:r>
      <w:r w:rsidR="000B390C" w:rsidRPr="00045A25">
        <w:rPr>
          <w:rFonts w:ascii="Times New Roman" w:hAnsi="Times New Roman" w:cs="Times New Roman"/>
          <w:color w:val="000000"/>
          <w:sz w:val="24"/>
        </w:rPr>
        <w:t>(van de Pol &amp; Wright 2009)</w:t>
      </w:r>
      <w:r w:rsidR="000B390C">
        <w:rPr>
          <w:rFonts w:ascii="Times New Roman" w:eastAsia="Calibri" w:hAnsi="Times New Roman" w:cs="Times New Roman"/>
          <w:color w:val="333333"/>
          <w:sz w:val="24"/>
          <w:szCs w:val="24"/>
        </w:rPr>
        <w:fldChar w:fldCharType="end"/>
      </w:r>
      <w:r w:rsidR="000B390C" w:rsidRPr="00CF6D43">
        <w:rPr>
          <w:rFonts w:ascii="Times New Roman" w:eastAsia="Calibri" w:hAnsi="Times New Roman" w:cs="Times New Roman"/>
          <w:color w:val="333333"/>
          <w:sz w:val="24"/>
          <w:szCs w:val="24"/>
        </w:rPr>
        <w:t xml:space="preserve">. </w:t>
      </w:r>
      <w:r w:rsidR="000B390C">
        <w:rPr>
          <w:rFonts w:ascii="Times New Roman" w:eastAsia="Calibri" w:hAnsi="Times New Roman" w:cs="Times New Roman"/>
          <w:color w:val="333333"/>
          <w:sz w:val="24"/>
          <w:szCs w:val="24"/>
        </w:rPr>
        <w:t>Here,</w:t>
      </w:r>
      <w:r w:rsidR="00037819" w:rsidRPr="00F8103C">
        <w:rPr>
          <w:rFonts w:ascii="Times New Roman" w:eastAsia="Calibri" w:hAnsi="Times New Roman" w:cs="Times New Roman"/>
          <w:color w:val="333333"/>
          <w:sz w:val="24"/>
          <w:szCs w:val="24"/>
        </w:rPr>
        <w:t xml:space="preserve"> the interpretation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F87B1B" w:rsidRPr="00F8103C">
        <w:rPr>
          <w:rFonts w:ascii="Times New Roman" w:eastAsia="Calibri" w:hAnsi="Times New Roman" w:cs="Times New Roman"/>
          <w:color w:val="333333"/>
          <w:sz w:val="24"/>
          <w:szCs w:val="24"/>
        </w:rPr>
        <w:t xml:space="preserve"> </w:t>
      </w:r>
      <w:r w:rsidR="00037819" w:rsidRPr="00F8103C">
        <w:rPr>
          <w:rFonts w:ascii="Times New Roman" w:eastAsia="Calibri" w:hAnsi="Times New Roman" w:cs="Times New Roman"/>
          <w:color w:val="333333"/>
          <w:sz w:val="24"/>
          <w:szCs w:val="24"/>
        </w:rPr>
        <w:t>is different than in the Group Mean Covariate design.</w:t>
      </w:r>
      <w:r w:rsidR="006150EB" w:rsidRPr="00F8103C">
        <w:rPr>
          <w:rFonts w:ascii="Times New Roman" w:eastAsia="Calibri" w:hAnsi="Times New Roman" w:cs="Times New Roman"/>
          <w:color w:val="333333"/>
          <w:sz w:val="24"/>
          <w:szCs w:val="24"/>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rPr>
              <m:t>β</m:t>
            </m:r>
            <m:ctrlPr>
              <w:rPr>
                <w:rFonts w:ascii="Cambria Math" w:eastAsia="Calibri" w:hAnsi="Cambria Math" w:cs="Times New Roman"/>
                <w:color w:val="333333"/>
                <w:sz w:val="24"/>
                <w:szCs w:val="24"/>
              </w:rPr>
            </m:ctrlPr>
          </m:e>
          <m:sub>
            <m:r>
              <w:rPr>
                <w:rFonts w:ascii="Cambria Math" w:eastAsia="Calibri" w:hAnsi="Cambria Math" w:cs="Times New Roman"/>
                <w:color w:val="333333"/>
                <w:sz w:val="24"/>
                <w:szCs w:val="24"/>
              </w:rPr>
              <m:t>2</m:t>
            </m:r>
          </m:sub>
        </m:sSub>
      </m:oMath>
      <w:r w:rsidR="006150EB" w:rsidRPr="00F8103C">
        <w:rPr>
          <w:rFonts w:ascii="Times New Roman" w:eastAsia="Calibri" w:hAnsi="Times New Roman" w:cs="Times New Roman"/>
          <w:color w:val="333333"/>
          <w:sz w:val="24"/>
          <w:szCs w:val="24"/>
        </w:rPr>
        <w:t xml:space="preserve"> </w:t>
      </w:r>
      <w:r w:rsidR="00F8103C">
        <w:rPr>
          <w:rFonts w:ascii="Times New Roman" w:eastAsia="Calibri" w:hAnsi="Times New Roman" w:cs="Times New Roman"/>
          <w:color w:val="333333"/>
          <w:sz w:val="24"/>
          <w:szCs w:val="24"/>
        </w:rPr>
        <w:t xml:space="preserve">for our snail example is </w:t>
      </w:r>
      <w:r w:rsidR="00037819" w:rsidRPr="00F8103C">
        <w:rPr>
          <w:rFonts w:ascii="Times New Roman" w:eastAsia="Calibri" w:hAnsi="Times New Roman" w:cs="Times New Roman"/>
          <w:color w:val="333333"/>
          <w:sz w:val="24"/>
          <w:szCs w:val="24"/>
        </w:rPr>
        <w:t xml:space="preserve">now a </w:t>
      </w:r>
      <w:r w:rsidR="00037819" w:rsidRPr="00F8103C">
        <w:rPr>
          <w:rFonts w:ascii="Times New Roman" w:eastAsia="Calibri" w:hAnsi="Times New Roman" w:cs="Times New Roman"/>
          <w:b/>
          <w:color w:val="333333"/>
          <w:sz w:val="24"/>
          <w:szCs w:val="24"/>
        </w:rPr>
        <w:t>between estimator</w:t>
      </w:r>
      <w:r w:rsidR="00037819" w:rsidRPr="00F8103C">
        <w:rPr>
          <w:rFonts w:ascii="Times New Roman" w:eastAsia="Calibri" w:hAnsi="Times New Roman" w:cs="Times New Roman"/>
          <w:color w:val="333333"/>
          <w:sz w:val="24"/>
          <w:szCs w:val="24"/>
        </w:rPr>
        <w:t xml:space="preserve"> of the combined effect of moving across gradients in temperature and correlated drivers between the sites. </w:t>
      </w:r>
      <w:r w:rsidR="00037819" w:rsidRPr="002C3801">
        <w:rPr>
          <w:rFonts w:ascii="Times New Roman" w:eastAsia="Calibri" w:hAnsi="Times New Roman" w:cs="Times New Roman"/>
          <w:color w:val="333333"/>
          <w:sz w:val="24"/>
          <w:szCs w:val="24"/>
          <w:highlight w:val="white"/>
        </w:rPr>
        <w:t xml:space="preserve">If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rPr>
              <m:t>2</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150EB"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omitted variables are </w:t>
      </w:r>
      <w:r w:rsidR="007351D7" w:rsidRPr="002C3801">
        <w:rPr>
          <w:rFonts w:ascii="Times New Roman" w:eastAsia="Calibri" w:hAnsi="Times New Roman" w:cs="Times New Roman"/>
          <w:color w:val="333333"/>
          <w:sz w:val="24"/>
          <w:szCs w:val="24"/>
          <w:highlight w:val="white"/>
        </w:rPr>
        <w:t xml:space="preserve">not meaningfully influencing snail abundances; </w:t>
      </w:r>
      <w:r w:rsidR="00037819" w:rsidRPr="002C3801">
        <w:rPr>
          <w:rFonts w:ascii="Times New Roman" w:eastAsia="Calibri" w:hAnsi="Times New Roman" w:cs="Times New Roman"/>
          <w:color w:val="333333"/>
          <w:sz w:val="24"/>
          <w:szCs w:val="24"/>
          <w:highlight w:val="white"/>
        </w:rPr>
        <w:t xml:space="preserve">both </w:t>
      </w:r>
      <w:r w:rsidR="0039787A">
        <w:rPr>
          <w:rFonts w:ascii="Times New Roman" w:eastAsia="Calibri" w:hAnsi="Times New Roman" w:cs="Times New Roman"/>
          <w:color w:val="333333"/>
          <w:sz w:val="24"/>
          <w:szCs w:val="24"/>
          <w:highlight w:val="white"/>
        </w:rPr>
        <w:t xml:space="preserve">the </w:t>
      </w:r>
      <w:r w:rsidR="00037819" w:rsidRPr="002C3801">
        <w:rPr>
          <w:rFonts w:ascii="Times New Roman" w:eastAsia="Calibri" w:hAnsi="Times New Roman" w:cs="Times New Roman"/>
          <w:color w:val="333333"/>
          <w:sz w:val="24"/>
          <w:szCs w:val="24"/>
          <w:highlight w:val="white"/>
        </w:rPr>
        <w:t>between and within site differences are due solely to temperature</w:t>
      </w:r>
      <w:r w:rsidR="008B5D49" w:rsidRPr="002C3801">
        <w:rPr>
          <w:rFonts w:ascii="Times New Roman" w:eastAsia="Calibri" w:hAnsi="Times New Roman" w:cs="Times New Roman"/>
          <w:color w:val="333333"/>
          <w:sz w:val="24"/>
          <w:szCs w:val="24"/>
          <w:highlight w:val="white"/>
        </w:rPr>
        <w:t xml:space="preserve"> or multiple confounders have </w:t>
      </w:r>
      <w:r w:rsidR="0067675D">
        <w:rPr>
          <w:rFonts w:ascii="Times New Roman" w:eastAsia="Calibri" w:hAnsi="Times New Roman" w:cs="Times New Roman"/>
          <w:color w:val="333333"/>
          <w:sz w:val="24"/>
          <w:szCs w:val="24"/>
          <w:highlight w:val="white"/>
        </w:rPr>
        <w:t xml:space="preserve">perfectly </w:t>
      </w:r>
      <w:r w:rsidR="008B5D49" w:rsidRPr="002C3801">
        <w:rPr>
          <w:rFonts w:ascii="Times New Roman" w:eastAsia="Calibri" w:hAnsi="Times New Roman" w:cs="Times New Roman"/>
          <w:color w:val="333333"/>
          <w:sz w:val="24"/>
          <w:szCs w:val="24"/>
          <w:highlight w:val="white"/>
        </w:rPr>
        <w:t>cancelled one another out</w:t>
      </w:r>
      <w:r w:rsidR="00037819" w:rsidRPr="002C3801">
        <w:rPr>
          <w:rFonts w:ascii="Times New Roman" w:eastAsia="Calibri" w:hAnsi="Times New Roman" w:cs="Times New Roman"/>
          <w:color w:val="333333"/>
          <w:sz w:val="24"/>
          <w:szCs w:val="24"/>
          <w:highlight w:val="white"/>
        </w:rPr>
        <w:t xml:space="preserve">. </w:t>
      </w:r>
    </w:p>
    <w:p w14:paraId="6D563CE5" w14:textId="0702612C" w:rsidR="00766C2E" w:rsidRPr="002C3801" w:rsidRDefault="00623DCA" w:rsidP="002C3801">
      <w:pPr>
        <w:shd w:val="clear" w:color="auto" w:fill="FFFFFF"/>
        <w:spacing w:after="160" w:line="360" w:lineRule="auto"/>
        <w:ind w:firstLine="720"/>
        <w:rPr>
          <w:rFonts w:ascii="Times New Roman" w:eastAsia="Calibri" w:hAnsi="Times New Roman" w:cs="Times New Roman"/>
          <w:color w:val="333333"/>
          <w:sz w:val="24"/>
          <w:szCs w:val="24"/>
        </w:rPr>
      </w:pPr>
      <w:r>
        <w:rPr>
          <w:rFonts w:ascii="Times New Roman" w:eastAsia="Calibri" w:hAnsi="Times New Roman" w:cs="Times New Roman"/>
          <w:color w:val="333333"/>
          <w:sz w:val="24"/>
          <w:szCs w:val="24"/>
        </w:rPr>
        <w:t>T</w:t>
      </w:r>
      <w:r w:rsidR="00037819" w:rsidRPr="002C3801">
        <w:rPr>
          <w:rFonts w:ascii="Times New Roman" w:eastAsia="Calibri" w:hAnsi="Times New Roman" w:cs="Times New Roman"/>
          <w:color w:val="333333"/>
          <w:sz w:val="24"/>
          <w:szCs w:val="24"/>
        </w:rPr>
        <w:t>he Group Mean Covariate, Group Mean Centered, and Fixed Effects design</w:t>
      </w:r>
      <w:r>
        <w:rPr>
          <w:rFonts w:ascii="Times New Roman" w:eastAsia="Calibri" w:hAnsi="Times New Roman" w:cs="Times New Roman"/>
          <w:color w:val="333333"/>
          <w:sz w:val="24"/>
          <w:szCs w:val="24"/>
        </w:rPr>
        <w:t>s</w:t>
      </w:r>
      <w:r w:rsidR="00037819" w:rsidRPr="002C3801">
        <w:rPr>
          <w:rFonts w:ascii="Times New Roman" w:eastAsia="Calibri" w:hAnsi="Times New Roman" w:cs="Times New Roman"/>
          <w:color w:val="333333"/>
          <w:sz w:val="24"/>
          <w:szCs w:val="24"/>
        </w:rPr>
        <w:t xml:space="preserve"> all differ in structure</w:t>
      </w:r>
      <w:r w:rsidR="00402B63">
        <w:rPr>
          <w:rFonts w:ascii="Times New Roman" w:eastAsia="Calibri" w:hAnsi="Times New Roman" w:cs="Times New Roman"/>
          <w:color w:val="333333"/>
          <w:sz w:val="24"/>
          <w:szCs w:val="24"/>
        </w:rPr>
        <w:t>,</w:t>
      </w:r>
      <w:r>
        <w:rPr>
          <w:rFonts w:ascii="Times New Roman" w:eastAsia="Calibri" w:hAnsi="Times New Roman" w:cs="Times New Roman"/>
          <w:color w:val="333333"/>
          <w:sz w:val="24"/>
          <w:szCs w:val="24"/>
        </w:rPr>
        <w:t xml:space="preserve"> but they will yield the same </w:t>
      </w:r>
      <w:r w:rsidR="0036332E" w:rsidRPr="002C3801">
        <w:rPr>
          <w:rFonts w:ascii="Times New Roman" w:eastAsia="Calibri" w:hAnsi="Times New Roman" w:cs="Times New Roman"/>
          <w:color w:val="333333"/>
          <w:sz w:val="24"/>
          <w:szCs w:val="24"/>
        </w:rPr>
        <w:t>point estimates</w:t>
      </w:r>
      <w:r w:rsidR="00F8103C">
        <w:rPr>
          <w:rFonts w:ascii="Times New Roman" w:eastAsia="Calibri" w:hAnsi="Times New Roman" w:cs="Times New Roman"/>
          <w:color w:val="333333"/>
          <w:sz w:val="24"/>
          <w:szCs w:val="24"/>
        </w:rPr>
        <w:t xml:space="preserve"> of </w:t>
      </w:r>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rPr>
              <m:t>β</m:t>
            </m:r>
          </m:e>
          <m:sub>
            <m:r>
              <m:rPr>
                <m:sty m:val="p"/>
              </m:rPr>
              <w:rPr>
                <w:rFonts w:ascii="Cambria Math" w:eastAsia="Calibri" w:hAnsi="Cambria Math" w:cs="Calibri"/>
                <w:color w:val="333333"/>
                <w:sz w:val="24"/>
                <w:szCs w:val="24"/>
              </w:rPr>
              <m:t>1</m:t>
            </m:r>
          </m:sub>
        </m:sSub>
      </m:oMath>
      <w:r>
        <w:rPr>
          <w:rFonts w:ascii="Times New Roman" w:eastAsia="Calibri" w:hAnsi="Times New Roman" w:cs="Times New Roman"/>
          <w:color w:val="333333"/>
          <w:sz w:val="24"/>
          <w:szCs w:val="24"/>
        </w:rPr>
        <w:t xml:space="preserve"> under most conditions</w:t>
      </w:r>
      <w:r w:rsidR="00F30B9F">
        <w:rPr>
          <w:rFonts w:ascii="Times New Roman" w:eastAsia="Calibri" w:hAnsi="Times New Roman" w:cs="Times New Roman"/>
          <w:color w:val="333333"/>
          <w:sz w:val="24"/>
          <w:szCs w:val="24"/>
        </w:rPr>
        <w:t xml:space="preserve"> and balanced data</w:t>
      </w:r>
      <w:r w:rsidR="008A762C">
        <w:rPr>
          <w:rFonts w:ascii="Times New Roman" w:eastAsia="Calibri" w:hAnsi="Times New Roman" w:cs="Times New Roman"/>
          <w:color w:val="333333"/>
          <w:sz w:val="24"/>
          <w:szCs w:val="24"/>
        </w:rPr>
        <w:t>,</w:t>
      </w:r>
      <w:r w:rsidR="008B5D49" w:rsidRPr="002C3801">
        <w:rPr>
          <w:rFonts w:ascii="Times New Roman" w:eastAsia="Calibri" w:hAnsi="Times New Roman" w:cs="Times New Roman"/>
          <w:color w:val="333333"/>
          <w:sz w:val="24"/>
          <w:szCs w:val="24"/>
        </w:rPr>
        <w:t xml:space="preserve"> </w:t>
      </w:r>
      <w:r w:rsidR="001712EB">
        <w:rPr>
          <w:rFonts w:ascii="Times New Roman" w:eastAsia="Calibri" w:hAnsi="Times New Roman" w:cs="Times New Roman"/>
          <w:color w:val="333333"/>
          <w:sz w:val="24"/>
          <w:szCs w:val="24"/>
        </w:rPr>
        <w:t>as</w:t>
      </w:r>
      <w:r>
        <w:rPr>
          <w:rFonts w:ascii="Times New Roman" w:eastAsia="Calibri" w:hAnsi="Times New Roman" w:cs="Times New Roman"/>
          <w:color w:val="333333"/>
          <w:sz w:val="24"/>
          <w:szCs w:val="24"/>
        </w:rPr>
        <w:t xml:space="preserve"> </w:t>
      </w:r>
      <w:r w:rsidR="00D90E2E" w:rsidRPr="002C3801">
        <w:rPr>
          <w:rFonts w:ascii="Times New Roman" w:eastAsia="Calibri" w:hAnsi="Times New Roman" w:cs="Times New Roman"/>
          <w:color w:val="333333"/>
          <w:sz w:val="24"/>
          <w:szCs w:val="24"/>
        </w:rPr>
        <w:t>they all rely on within-site variation in temperature</w:t>
      </w:r>
      <w:r w:rsidR="00FA719B" w:rsidRPr="002C3801">
        <w:rPr>
          <w:rFonts w:ascii="Times New Roman" w:eastAsia="Calibri" w:hAnsi="Times New Roman" w:cs="Times New Roman"/>
          <w:color w:val="333333"/>
          <w:sz w:val="24"/>
          <w:szCs w:val="24"/>
        </w:rPr>
        <w:t xml:space="preserve"> </w:t>
      </w:r>
      <w:r w:rsidR="00FA719B" w:rsidRPr="002C3801">
        <w:rPr>
          <w:rFonts w:ascii="Times New Roman" w:eastAsia="Calibri" w:hAnsi="Times New Roman" w:cs="Times New Roman"/>
          <w:color w:val="333333"/>
          <w:sz w:val="24"/>
          <w:szCs w:val="24"/>
        </w:rPr>
        <w:fldChar w:fldCharType="begin"/>
      </w:r>
      <w:r w:rsidR="00FA719B" w:rsidRPr="002C3801">
        <w:rPr>
          <w:rFonts w:ascii="Times New Roman" w:eastAsia="Calibri" w:hAnsi="Times New Roman" w:cs="Times New Roman"/>
          <w:color w:val="333333"/>
          <w:sz w:val="24"/>
          <w:szCs w:val="24"/>
        </w:rPr>
        <w:instrText xml:space="preserve"> ADDIN ZOTERO_ITEM CSL_CITATION {"citationID":"BANapsiz","properties":{"formattedCitation":"(see simulations below and Wooldridge 2010)","plainCitation":"(see simulations below and Wooldridge 2010)","noteIndex":0},"citationItems":[{"id":12341,"uris":["http://zotero.org/users/1810851/items/FI9C5GJP"],"itemData":{"id":12341,"type":"book","ISBN":"0-262-29679-9","publisher":"MIT press","title":"Econometric analysis of cross section and panel data","author":[{"family":"Wooldridge","given":"Jeffrey M."}],"issued":{"date-parts":[["2010"]]}},"label":"page","prefix":"see simulations below and "}],"schema":"https://github.com/citation-style-language/schema/raw/master/csl-citation.json"} </w:instrText>
      </w:r>
      <w:r w:rsidR="00FA719B" w:rsidRPr="002C3801">
        <w:rPr>
          <w:rFonts w:ascii="Times New Roman" w:eastAsia="Calibri" w:hAnsi="Times New Roman" w:cs="Times New Roman"/>
          <w:color w:val="333333"/>
          <w:sz w:val="24"/>
          <w:szCs w:val="24"/>
        </w:rPr>
        <w:fldChar w:fldCharType="separate"/>
      </w:r>
      <w:r w:rsidR="00BB3DA4" w:rsidRPr="002C3801">
        <w:rPr>
          <w:rFonts w:ascii="Times New Roman" w:eastAsia="Calibri" w:hAnsi="Times New Roman" w:cs="Times New Roman"/>
          <w:noProof/>
          <w:color w:val="333333"/>
          <w:sz w:val="24"/>
          <w:szCs w:val="24"/>
        </w:rPr>
        <w:t>(see simulations below and Wooldridge 2010)</w:t>
      </w:r>
      <w:r w:rsidR="00FA719B" w:rsidRPr="002C3801">
        <w:rPr>
          <w:rFonts w:ascii="Times New Roman" w:eastAsia="Calibri" w:hAnsi="Times New Roman" w:cs="Times New Roman"/>
          <w:color w:val="333333"/>
          <w:sz w:val="24"/>
          <w:szCs w:val="24"/>
        </w:rPr>
        <w:fldChar w:fldCharType="end"/>
      </w:r>
      <w:r w:rsidR="00D90E2E" w:rsidRPr="002C3801">
        <w:rPr>
          <w:rFonts w:ascii="Times New Roman" w:eastAsia="Calibri" w:hAnsi="Times New Roman" w:cs="Times New Roman"/>
          <w:color w:val="333333"/>
          <w:sz w:val="24"/>
          <w:szCs w:val="24"/>
        </w:rPr>
        <w:t>.</w:t>
      </w:r>
      <w:r w:rsidR="0036332E" w:rsidRPr="002C3801">
        <w:rPr>
          <w:rFonts w:ascii="Times New Roman" w:eastAsia="Calibri" w:hAnsi="Times New Roman" w:cs="Times New Roman"/>
          <w:color w:val="333333"/>
          <w:sz w:val="24"/>
          <w:szCs w:val="24"/>
        </w:rPr>
        <w:t xml:space="preserve"> Thus, one might ask</w:t>
      </w:r>
      <w:r w:rsidR="00310061" w:rsidRPr="002C3801">
        <w:rPr>
          <w:rFonts w:ascii="Times New Roman" w:eastAsia="Calibri" w:hAnsi="Times New Roman" w:cs="Times New Roman"/>
          <w:color w:val="333333"/>
          <w:sz w:val="24"/>
          <w:szCs w:val="24"/>
        </w:rPr>
        <w:t xml:space="preserve">: </w:t>
      </w:r>
      <w:r w:rsidR="00310061" w:rsidRPr="002C3801">
        <w:rPr>
          <w:rFonts w:ascii="Times New Roman" w:eastAsia="Calibri" w:hAnsi="Times New Roman" w:cs="Times New Roman"/>
          <w:i/>
          <w:iCs/>
          <w:color w:val="333333"/>
          <w:sz w:val="24"/>
          <w:szCs w:val="24"/>
        </w:rPr>
        <w:t xml:space="preserve">which </w:t>
      </w:r>
      <w:r w:rsidR="0036332E" w:rsidRPr="002C3801">
        <w:rPr>
          <w:rFonts w:ascii="Times New Roman" w:eastAsia="Calibri" w:hAnsi="Times New Roman" w:cs="Times New Roman"/>
          <w:i/>
          <w:iCs/>
          <w:color w:val="333333"/>
          <w:sz w:val="24"/>
          <w:szCs w:val="24"/>
        </w:rPr>
        <w:t>statistical</w:t>
      </w:r>
      <w:r w:rsidR="00310061" w:rsidRPr="002C3801">
        <w:rPr>
          <w:rFonts w:ascii="Times New Roman" w:eastAsia="Calibri" w:hAnsi="Times New Roman" w:cs="Times New Roman"/>
          <w:i/>
          <w:iCs/>
          <w:color w:val="333333"/>
          <w:sz w:val="24"/>
          <w:szCs w:val="24"/>
        </w:rPr>
        <w:t xml:space="preserve"> design should I use</w:t>
      </w:r>
      <w:r w:rsidR="00310061" w:rsidRPr="002C3801">
        <w:rPr>
          <w:rFonts w:ascii="Times New Roman" w:eastAsia="Calibri" w:hAnsi="Times New Roman" w:cs="Times New Roman"/>
          <w:color w:val="333333"/>
          <w:sz w:val="24"/>
          <w:szCs w:val="24"/>
        </w:rPr>
        <w:t xml:space="preserve">? This decision </w:t>
      </w:r>
      <w:r w:rsidR="00037819" w:rsidRPr="002C3801">
        <w:rPr>
          <w:rFonts w:ascii="Times New Roman" w:eastAsia="Calibri" w:hAnsi="Times New Roman" w:cs="Times New Roman"/>
          <w:color w:val="333333"/>
          <w:sz w:val="24"/>
          <w:szCs w:val="24"/>
          <w:highlight w:val="white"/>
        </w:rPr>
        <w:t xml:space="preserve">depends on the structure </w:t>
      </w:r>
      <w:r w:rsidR="00D90E2E" w:rsidRPr="002C3801">
        <w:rPr>
          <w:rFonts w:ascii="Times New Roman" w:eastAsia="Calibri" w:hAnsi="Times New Roman" w:cs="Times New Roman"/>
          <w:color w:val="333333"/>
          <w:sz w:val="24"/>
          <w:szCs w:val="24"/>
          <w:highlight w:val="white"/>
        </w:rPr>
        <w:t xml:space="preserve">and size </w:t>
      </w:r>
      <w:r w:rsidR="00037819" w:rsidRPr="002C3801">
        <w:rPr>
          <w:rFonts w:ascii="Times New Roman" w:eastAsia="Calibri" w:hAnsi="Times New Roman" w:cs="Times New Roman"/>
          <w:color w:val="333333"/>
          <w:sz w:val="24"/>
          <w:szCs w:val="24"/>
          <w:highlight w:val="white"/>
        </w:rPr>
        <w:t xml:space="preserve">of </w:t>
      </w:r>
      <w:r w:rsidR="007351D7" w:rsidRPr="002C3801">
        <w:rPr>
          <w:rFonts w:ascii="Times New Roman" w:eastAsia="Calibri" w:hAnsi="Times New Roman" w:cs="Times New Roman"/>
          <w:color w:val="333333"/>
          <w:sz w:val="24"/>
          <w:szCs w:val="24"/>
          <w:highlight w:val="white"/>
        </w:rPr>
        <w:t xml:space="preserve">one’s </w:t>
      </w:r>
      <w:r w:rsidR="00037819" w:rsidRPr="002C3801">
        <w:rPr>
          <w:rFonts w:ascii="Times New Roman" w:eastAsia="Calibri" w:hAnsi="Times New Roman" w:cs="Times New Roman"/>
          <w:color w:val="333333"/>
          <w:sz w:val="24"/>
          <w:szCs w:val="24"/>
          <w:highlight w:val="white"/>
        </w:rPr>
        <w:t xml:space="preserve">data (e.g., how many coefficients do you </w:t>
      </w:r>
      <w:r w:rsidR="00287A27">
        <w:rPr>
          <w:rFonts w:ascii="Times New Roman" w:eastAsia="Calibri" w:hAnsi="Times New Roman" w:cs="Times New Roman"/>
          <w:color w:val="333333"/>
          <w:sz w:val="24"/>
          <w:szCs w:val="24"/>
          <w:highlight w:val="white"/>
        </w:rPr>
        <w:t>have the power to e</w:t>
      </w:r>
      <w:r w:rsidR="00F8103C">
        <w:rPr>
          <w:rFonts w:ascii="Times New Roman" w:eastAsia="Calibri" w:hAnsi="Times New Roman" w:cs="Times New Roman"/>
          <w:color w:val="333333"/>
          <w:sz w:val="24"/>
          <w:szCs w:val="24"/>
          <w:highlight w:val="white"/>
        </w:rPr>
        <w:t>s</w:t>
      </w:r>
      <w:r w:rsidR="00287A27">
        <w:rPr>
          <w:rFonts w:ascii="Times New Roman" w:eastAsia="Calibri" w:hAnsi="Times New Roman" w:cs="Times New Roman"/>
          <w:color w:val="333333"/>
          <w:sz w:val="24"/>
          <w:szCs w:val="24"/>
          <w:highlight w:val="white"/>
        </w:rPr>
        <w:t>timate</w:t>
      </w:r>
      <w:r w:rsidR="00037819" w:rsidRPr="002C3801">
        <w:rPr>
          <w:rFonts w:ascii="Times New Roman" w:eastAsia="Calibri" w:hAnsi="Times New Roman" w:cs="Times New Roman"/>
          <w:color w:val="333333"/>
          <w:sz w:val="24"/>
          <w:szCs w:val="24"/>
          <w:highlight w:val="white"/>
        </w:rPr>
        <w:t xml:space="preserve"> given your sample size) </w:t>
      </w:r>
      <w:r w:rsidR="00FA719B" w:rsidRPr="002C3801">
        <w:rPr>
          <w:rFonts w:ascii="Times New Roman" w:eastAsia="Calibri" w:hAnsi="Times New Roman" w:cs="Times New Roman"/>
          <w:color w:val="333333"/>
          <w:sz w:val="24"/>
          <w:szCs w:val="24"/>
          <w:highlight w:val="white"/>
        </w:rPr>
        <w:t xml:space="preserve">and </w:t>
      </w:r>
      <w:r w:rsidR="00287A27">
        <w:rPr>
          <w:rFonts w:ascii="Times New Roman" w:eastAsia="Calibri" w:hAnsi="Times New Roman" w:cs="Times New Roman"/>
          <w:color w:val="333333"/>
          <w:sz w:val="24"/>
          <w:szCs w:val="24"/>
          <w:highlight w:val="white"/>
        </w:rPr>
        <w:t xml:space="preserve">the </w:t>
      </w:r>
      <w:r w:rsidR="00FA719B" w:rsidRPr="002C3801">
        <w:rPr>
          <w:rFonts w:ascii="Times New Roman" w:eastAsia="Calibri" w:hAnsi="Times New Roman" w:cs="Times New Roman"/>
          <w:color w:val="333333"/>
          <w:sz w:val="24"/>
          <w:szCs w:val="24"/>
          <w:highlight w:val="white"/>
        </w:rPr>
        <w:t xml:space="preserve">question </w:t>
      </w:r>
      <w:r w:rsidR="00287A27">
        <w:rPr>
          <w:rFonts w:ascii="Times New Roman" w:eastAsia="Calibri" w:hAnsi="Times New Roman" w:cs="Times New Roman"/>
          <w:color w:val="333333"/>
          <w:sz w:val="24"/>
          <w:szCs w:val="24"/>
          <w:highlight w:val="white"/>
        </w:rPr>
        <w:t>of interest (e.g., are you interested in between-site differences?)</w:t>
      </w:r>
      <w:r w:rsidR="00037819" w:rsidRPr="002C3801">
        <w:rPr>
          <w:rFonts w:ascii="Times New Roman" w:eastAsia="Calibri" w:hAnsi="Times New Roman" w:cs="Times New Roman"/>
          <w:color w:val="333333"/>
          <w:sz w:val="24"/>
          <w:szCs w:val="24"/>
          <w:highlight w:val="white"/>
        </w:rPr>
        <w:t>.</w:t>
      </w:r>
      <w:r w:rsidR="000F1D92" w:rsidRPr="002C3801">
        <w:rPr>
          <w:rFonts w:ascii="Times New Roman" w:eastAsia="Calibri" w:hAnsi="Times New Roman" w:cs="Times New Roman"/>
          <w:color w:val="333333"/>
          <w:sz w:val="24"/>
          <w:szCs w:val="24"/>
          <w:highlight w:val="white"/>
        </w:rPr>
        <w:t xml:space="preserve"> </w:t>
      </w:r>
      <w:r w:rsidR="00897855" w:rsidRPr="002C3801">
        <w:rPr>
          <w:rFonts w:ascii="Times New Roman" w:eastAsia="Calibri" w:hAnsi="Times New Roman" w:cs="Times New Roman"/>
          <w:color w:val="333333"/>
          <w:sz w:val="24"/>
          <w:szCs w:val="24"/>
          <w:highlight w:val="white"/>
        </w:rPr>
        <w:t>For example, do you have many sites and are only interested in the causal effect of temperature? Fixed effects design. D</w:t>
      </w:r>
      <w:r w:rsidR="00037819" w:rsidRPr="002C3801">
        <w:rPr>
          <w:rFonts w:ascii="Times New Roman" w:eastAsia="Calibri" w:hAnsi="Times New Roman" w:cs="Times New Roman"/>
          <w:color w:val="333333"/>
          <w:sz w:val="24"/>
          <w:szCs w:val="24"/>
          <w:highlight w:val="white"/>
        </w:rPr>
        <w:t xml:space="preserve">o you want to know how plot-level snail abundance would change if the average site temperature </w:t>
      </w:r>
      <w:r w:rsidR="00E24FAD" w:rsidRPr="002C3801">
        <w:rPr>
          <w:rFonts w:ascii="Times New Roman" w:eastAsia="Calibri" w:hAnsi="Times New Roman" w:cs="Times New Roman"/>
          <w:color w:val="333333"/>
          <w:sz w:val="24"/>
          <w:szCs w:val="24"/>
          <w:highlight w:val="white"/>
        </w:rPr>
        <w:t>changes,</w:t>
      </w:r>
      <w:r w:rsidR="00037819" w:rsidRPr="002C3801">
        <w:rPr>
          <w:rFonts w:ascii="Times New Roman" w:eastAsia="Calibri" w:hAnsi="Times New Roman" w:cs="Times New Roman"/>
          <w:color w:val="333333"/>
          <w:sz w:val="24"/>
          <w:szCs w:val="24"/>
          <w:highlight w:val="white"/>
        </w:rPr>
        <w:t xml:space="preserve"> but plot temperature stays the same? Group Mean Covariate design. Do you want to understand the effects of </w:t>
      </w:r>
      <w:r w:rsidR="00897855" w:rsidRPr="002C3801">
        <w:rPr>
          <w:rFonts w:ascii="Times New Roman" w:eastAsia="Calibri" w:hAnsi="Times New Roman" w:cs="Times New Roman"/>
          <w:color w:val="333333"/>
          <w:sz w:val="24"/>
          <w:szCs w:val="24"/>
          <w:highlight w:val="white"/>
        </w:rPr>
        <w:t>temperature while examining the net effect of many</w:t>
      </w:r>
      <w:r w:rsidR="00EC6DD3">
        <w:rPr>
          <w:rFonts w:ascii="Times New Roman" w:eastAsia="Calibri" w:hAnsi="Times New Roman" w:cs="Times New Roman"/>
          <w:color w:val="333333"/>
          <w:sz w:val="24"/>
          <w:szCs w:val="24"/>
          <w:highlight w:val="white"/>
        </w:rPr>
        <w:t xml:space="preserve"> variables</w:t>
      </w:r>
      <w:r w:rsidR="00897855" w:rsidRPr="002C3801">
        <w:rPr>
          <w:rFonts w:ascii="Times New Roman" w:eastAsia="Calibri" w:hAnsi="Times New Roman" w:cs="Times New Roman"/>
          <w:color w:val="333333"/>
          <w:sz w:val="24"/>
          <w:szCs w:val="24"/>
          <w:highlight w:val="white"/>
        </w:rPr>
        <w:t xml:space="preserve"> shaping between-site gradients</w:t>
      </w:r>
      <w:r w:rsidR="00037819" w:rsidRPr="002C3801">
        <w:rPr>
          <w:rFonts w:ascii="Times New Roman" w:eastAsia="Calibri" w:hAnsi="Times New Roman" w:cs="Times New Roman"/>
          <w:color w:val="333333"/>
          <w:sz w:val="24"/>
          <w:szCs w:val="24"/>
          <w:highlight w:val="white"/>
        </w:rPr>
        <w:t xml:space="preserve">? Group Mean Centered design. Each design can </w:t>
      </w:r>
      <w:r w:rsidR="007351D7" w:rsidRPr="002C3801">
        <w:rPr>
          <w:rFonts w:ascii="Times New Roman" w:eastAsia="Calibri" w:hAnsi="Times New Roman" w:cs="Times New Roman"/>
          <w:color w:val="333333"/>
          <w:sz w:val="24"/>
          <w:szCs w:val="24"/>
          <w:highlight w:val="white"/>
        </w:rPr>
        <w:t xml:space="preserve">further </w:t>
      </w:r>
      <w:r w:rsidR="00037819" w:rsidRPr="002C3801">
        <w:rPr>
          <w:rFonts w:ascii="Times New Roman" w:eastAsia="Calibri" w:hAnsi="Times New Roman" w:cs="Times New Roman"/>
          <w:color w:val="333333"/>
          <w:sz w:val="24"/>
          <w:szCs w:val="24"/>
          <w:highlight w:val="white"/>
        </w:rPr>
        <w:t xml:space="preserve">be extended to cases where the magnitude of the causal variable of interest’s effect </w:t>
      </w:r>
      <w:r w:rsidR="002B2867">
        <w:rPr>
          <w:rFonts w:ascii="Times New Roman" w:eastAsia="Calibri" w:hAnsi="Times New Roman" w:cs="Times New Roman"/>
          <w:color w:val="333333"/>
          <w:sz w:val="24"/>
          <w:szCs w:val="24"/>
          <w:highlight w:val="white"/>
        </w:rPr>
        <w:t xml:space="preserve">is moderated by </w:t>
      </w:r>
      <w:r w:rsidR="00037819" w:rsidRPr="002C3801">
        <w:rPr>
          <w:rFonts w:ascii="Times New Roman" w:eastAsia="Calibri" w:hAnsi="Times New Roman" w:cs="Times New Roman"/>
          <w:color w:val="333333"/>
          <w:sz w:val="24"/>
          <w:szCs w:val="24"/>
          <w:highlight w:val="white"/>
        </w:rPr>
        <w:t xml:space="preserve">the level of confounding variables (i.e., an interaction </w:t>
      </w:r>
      <w:r w:rsidR="002B2867">
        <w:rPr>
          <w:rFonts w:ascii="Times New Roman" w:eastAsia="Calibri" w:hAnsi="Times New Roman" w:cs="Times New Roman"/>
          <w:color w:val="333333"/>
          <w:sz w:val="24"/>
          <w:szCs w:val="24"/>
          <w:highlight w:val="white"/>
        </w:rPr>
        <w:t xml:space="preserve">or “heterogeneous” </w:t>
      </w:r>
      <w:r w:rsidR="001712EB">
        <w:rPr>
          <w:rFonts w:ascii="Times New Roman" w:eastAsia="Calibri" w:hAnsi="Times New Roman" w:cs="Times New Roman"/>
          <w:color w:val="333333"/>
          <w:sz w:val="24"/>
          <w:szCs w:val="24"/>
          <w:highlight w:val="white"/>
        </w:rPr>
        <w:t xml:space="preserve">causal </w:t>
      </w:r>
      <w:r w:rsidR="00037819" w:rsidRPr="002C3801">
        <w:rPr>
          <w:rFonts w:ascii="Times New Roman" w:eastAsia="Calibri" w:hAnsi="Times New Roman" w:cs="Times New Roman"/>
          <w:color w:val="333333"/>
          <w:sz w:val="24"/>
          <w:szCs w:val="24"/>
          <w:highlight w:val="white"/>
        </w:rPr>
        <w:t>effect,</w:t>
      </w:r>
      <w:r w:rsidR="00A432D9">
        <w:rPr>
          <w:rFonts w:ascii="Times New Roman" w:eastAsia="Calibri" w:hAnsi="Times New Roman" w:cs="Times New Roman"/>
          <w:color w:val="333333"/>
          <w:sz w:val="24"/>
          <w:szCs w:val="24"/>
          <w:highlight w:val="white"/>
        </w:rPr>
        <w:t xml:space="preserve"> </w:t>
      </w:r>
      <w:r w:rsidR="00962049">
        <w:rPr>
          <w:rFonts w:ascii="Times New Roman" w:eastAsia="Calibri" w:hAnsi="Times New Roman" w:cs="Times New Roman"/>
          <w:color w:val="333333"/>
          <w:sz w:val="24"/>
          <w:szCs w:val="24"/>
          <w:highlight w:val="white"/>
        </w:rPr>
        <w:t>see</w:t>
      </w:r>
      <w:r w:rsidR="00037819" w:rsidRPr="005A3041">
        <w:rPr>
          <w:rFonts w:ascii="Times New Roman" w:eastAsia="Calibri" w:hAnsi="Times New Roman" w:cs="Times New Roman"/>
          <w:i/>
          <w:iCs/>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Box 2</w:t>
      </w:r>
      <w:r w:rsidR="00037819" w:rsidRPr="002C3801">
        <w:rPr>
          <w:rFonts w:ascii="Times New Roman" w:eastAsia="Calibri" w:hAnsi="Times New Roman" w:cs="Times New Roman"/>
          <w:color w:val="333333"/>
          <w:sz w:val="24"/>
          <w:szCs w:val="24"/>
        </w:rPr>
        <w:t xml:space="preserve">). </w:t>
      </w:r>
    </w:p>
    <w:p w14:paraId="206AFE60" w14:textId="77777777" w:rsidR="00766C2E" w:rsidRPr="002C3801" w:rsidRDefault="00037819" w:rsidP="002C3801">
      <w:pPr>
        <w:pStyle w:val="Heading2"/>
        <w:shd w:val="clear" w:color="auto" w:fill="FFFFFF"/>
        <w:spacing w:after="160" w:line="360" w:lineRule="auto"/>
        <w:rPr>
          <w:rFonts w:ascii="Times New Roman" w:eastAsia="Calibri" w:hAnsi="Times New Roman" w:cs="Times New Roman"/>
          <w:i/>
          <w:sz w:val="24"/>
          <w:szCs w:val="24"/>
        </w:rPr>
      </w:pPr>
      <w:bookmarkStart w:id="37" w:name="_1t3h5sf" w:colFirst="0" w:colLast="0"/>
      <w:bookmarkEnd w:id="37"/>
      <w:r w:rsidRPr="002C3801">
        <w:rPr>
          <w:rFonts w:ascii="Times New Roman" w:eastAsia="Calibri" w:hAnsi="Times New Roman" w:cs="Times New Roman"/>
          <w:i/>
          <w:sz w:val="24"/>
          <w:szCs w:val="24"/>
        </w:rPr>
        <w:lastRenderedPageBreak/>
        <w:t>What a Difference Differencing Makes</w:t>
      </w:r>
    </w:p>
    <w:p w14:paraId="1DE6EBD6" w14:textId="550021D2" w:rsidR="00AE33BE"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AE33BE">
        <w:rPr>
          <w:rFonts w:ascii="Times New Roman" w:eastAsia="Calibri" w:hAnsi="Times New Roman" w:cs="Times New Roman"/>
          <w:color w:val="333333"/>
          <w:sz w:val="24"/>
          <w:szCs w:val="24"/>
        </w:rPr>
        <w:t xml:space="preserve">Our examples thus far have focused on confounding variables that </w:t>
      </w:r>
      <w:r w:rsidR="004F3930" w:rsidRPr="00AE33BE">
        <w:rPr>
          <w:rFonts w:ascii="Times New Roman" w:eastAsia="Calibri" w:hAnsi="Times New Roman" w:cs="Times New Roman"/>
          <w:color w:val="333333"/>
          <w:sz w:val="24"/>
          <w:szCs w:val="24"/>
        </w:rPr>
        <w:t xml:space="preserve">are unobserved and </w:t>
      </w:r>
      <w:r w:rsidRPr="00AE33BE">
        <w:rPr>
          <w:rFonts w:ascii="Times New Roman" w:eastAsia="Calibri" w:hAnsi="Times New Roman" w:cs="Times New Roman"/>
          <w:color w:val="333333"/>
          <w:sz w:val="24"/>
          <w:szCs w:val="24"/>
        </w:rPr>
        <w:t xml:space="preserve">vary across space (i.e., between sites). We have not </w:t>
      </w:r>
      <w:r w:rsidR="00DC77F7">
        <w:rPr>
          <w:rFonts w:ascii="Times New Roman" w:eastAsia="Calibri" w:hAnsi="Times New Roman" w:cs="Times New Roman"/>
          <w:color w:val="333333"/>
          <w:sz w:val="24"/>
          <w:szCs w:val="24"/>
        </w:rPr>
        <w:t xml:space="preserve">yet </w:t>
      </w:r>
      <w:r w:rsidRPr="00AE33BE">
        <w:rPr>
          <w:rFonts w:ascii="Times New Roman" w:eastAsia="Calibri" w:hAnsi="Times New Roman" w:cs="Times New Roman"/>
          <w:color w:val="333333"/>
          <w:sz w:val="24"/>
          <w:szCs w:val="24"/>
        </w:rPr>
        <w:t xml:space="preserve">discussed omitted confounding variables that differ across time. In the case of omitted confounders varying solely across time and not space (e.g., sites vary randomly in recruitment across space, but year-to-year regional variation in recruitment is correlated with year-to-year regional variation in temperature), we can </w:t>
      </w:r>
      <w:r w:rsidR="00287A27" w:rsidRPr="00AE33BE">
        <w:rPr>
          <w:rFonts w:ascii="Times New Roman" w:eastAsia="Calibri" w:hAnsi="Times New Roman" w:cs="Times New Roman"/>
          <w:color w:val="333333"/>
          <w:sz w:val="24"/>
          <w:szCs w:val="24"/>
        </w:rPr>
        <w:t>extend the</w:t>
      </w:r>
      <w:r w:rsidRPr="00AE33BE">
        <w:rPr>
          <w:rFonts w:ascii="Times New Roman" w:eastAsia="Calibri" w:hAnsi="Times New Roman" w:cs="Times New Roman"/>
          <w:color w:val="333333"/>
          <w:sz w:val="24"/>
          <w:szCs w:val="24"/>
        </w:rPr>
        <w:t xml:space="preserve"> framework</w:t>
      </w:r>
      <w:r w:rsidR="00287A27" w:rsidRPr="00AE33BE">
        <w:rPr>
          <w:rFonts w:ascii="Times New Roman" w:eastAsia="Calibri" w:hAnsi="Times New Roman" w:cs="Times New Roman"/>
          <w:color w:val="333333"/>
          <w:sz w:val="24"/>
          <w:szCs w:val="24"/>
        </w:rPr>
        <w:t>s</w:t>
      </w:r>
      <w:r w:rsidRPr="00AE33BE">
        <w:rPr>
          <w:rFonts w:ascii="Times New Roman" w:eastAsia="Calibri" w:hAnsi="Times New Roman" w:cs="Times New Roman"/>
          <w:color w:val="333333"/>
          <w:sz w:val="24"/>
          <w:szCs w:val="24"/>
        </w:rPr>
        <w:t xml:space="preserve"> </w:t>
      </w:r>
      <w:r w:rsidR="00287A27" w:rsidRPr="00AE33BE">
        <w:rPr>
          <w:rFonts w:ascii="Times New Roman" w:eastAsia="Calibri" w:hAnsi="Times New Roman" w:cs="Times New Roman"/>
          <w:color w:val="333333"/>
          <w:sz w:val="24"/>
          <w:szCs w:val="24"/>
        </w:rPr>
        <w:t>presented above</w:t>
      </w:r>
      <w:r w:rsidRPr="00AE33BE">
        <w:rPr>
          <w:rFonts w:ascii="Times New Roman" w:eastAsia="Calibri" w:hAnsi="Times New Roman" w:cs="Times New Roman"/>
          <w:color w:val="333333"/>
          <w:sz w:val="24"/>
          <w:szCs w:val="24"/>
        </w:rPr>
        <w:t xml:space="preserve">, </w:t>
      </w:r>
      <w:r w:rsidR="00015F66" w:rsidRPr="00AE33BE">
        <w:rPr>
          <w:rFonts w:ascii="Times New Roman" w:eastAsia="Calibri" w:hAnsi="Times New Roman" w:cs="Times New Roman"/>
          <w:color w:val="333333"/>
          <w:sz w:val="24"/>
          <w:szCs w:val="24"/>
        </w:rPr>
        <w:t>using</w:t>
      </w:r>
      <w:r w:rsidR="00287A27" w:rsidRPr="00AE33BE">
        <w:rPr>
          <w:rFonts w:ascii="Times New Roman" w:eastAsia="Calibri" w:hAnsi="Times New Roman" w:cs="Times New Roman"/>
          <w:color w:val="333333"/>
          <w:sz w:val="24"/>
          <w:szCs w:val="24"/>
        </w:rPr>
        <w:t xml:space="preserve"> </w:t>
      </w:r>
      <w:r w:rsidRPr="00AE33BE">
        <w:rPr>
          <w:rFonts w:ascii="Times New Roman" w:eastAsia="Calibri" w:hAnsi="Times New Roman" w:cs="Times New Roman"/>
          <w:color w:val="333333"/>
          <w:sz w:val="24"/>
          <w:szCs w:val="24"/>
        </w:rPr>
        <w:t xml:space="preserve">years </w:t>
      </w:r>
      <w:r w:rsidR="00C2690C">
        <w:rPr>
          <w:rFonts w:ascii="Times New Roman" w:eastAsia="Calibri" w:hAnsi="Times New Roman" w:cs="Times New Roman"/>
          <w:color w:val="333333"/>
          <w:sz w:val="24"/>
          <w:szCs w:val="24"/>
        </w:rPr>
        <w:t xml:space="preserve">rather than </w:t>
      </w:r>
      <w:r w:rsidRPr="00AE33BE">
        <w:rPr>
          <w:rFonts w:ascii="Times New Roman" w:eastAsia="Calibri" w:hAnsi="Times New Roman" w:cs="Times New Roman"/>
          <w:color w:val="333333"/>
          <w:sz w:val="24"/>
          <w:szCs w:val="24"/>
        </w:rPr>
        <w:t>sites as clusters</w:t>
      </w:r>
      <w:r w:rsidR="00C2690C">
        <w:rPr>
          <w:rFonts w:ascii="Times New Roman" w:eastAsia="Calibri" w:hAnsi="Times New Roman" w:cs="Times New Roman"/>
          <w:color w:val="333333"/>
          <w:sz w:val="24"/>
          <w:szCs w:val="24"/>
        </w:rPr>
        <w:t xml:space="preserve"> as in our example</w:t>
      </w:r>
      <w:r w:rsidR="00AE33BE" w:rsidRPr="00AE33BE">
        <w:rPr>
          <w:rFonts w:ascii="Times New Roman" w:eastAsia="Calibri" w:hAnsi="Times New Roman" w:cs="Times New Roman"/>
          <w:color w:val="333333"/>
          <w:sz w:val="24"/>
          <w:szCs w:val="24"/>
        </w:rPr>
        <w:t xml:space="preserve">. </w:t>
      </w:r>
      <w:r w:rsidR="00B2675F" w:rsidRPr="00AE33BE">
        <w:rPr>
          <w:rFonts w:ascii="Times New Roman" w:eastAsia="Calibri" w:hAnsi="Times New Roman" w:cs="Times New Roman"/>
          <w:color w:val="333333"/>
          <w:sz w:val="24"/>
          <w:szCs w:val="24"/>
        </w:rPr>
        <w:t>If time-varying confounders are uniform across sites (i.e., are additive with spatial confounders), then we can use a</w:t>
      </w:r>
      <w:r w:rsidR="001B72D1" w:rsidRPr="00AE33BE">
        <w:rPr>
          <w:rFonts w:ascii="Times New Roman" w:eastAsia="Calibri" w:hAnsi="Times New Roman" w:cs="Times New Roman"/>
          <w:color w:val="333333"/>
          <w:sz w:val="24"/>
          <w:szCs w:val="24"/>
        </w:rPr>
        <w:t>n econometric</w:t>
      </w:r>
      <w:r w:rsidR="00B2675F" w:rsidRPr="00AE33BE">
        <w:rPr>
          <w:rFonts w:ascii="Times New Roman" w:eastAsia="Calibri" w:hAnsi="Times New Roman" w:cs="Times New Roman"/>
          <w:color w:val="333333"/>
          <w:sz w:val="24"/>
          <w:szCs w:val="24"/>
        </w:rPr>
        <w:t xml:space="preserve"> fixed effect of time and </w:t>
      </w:r>
      <w:r w:rsidR="00015F66" w:rsidRPr="00AE33BE">
        <w:rPr>
          <w:rFonts w:ascii="Times New Roman" w:eastAsia="Calibri" w:hAnsi="Times New Roman" w:cs="Times New Roman"/>
          <w:color w:val="333333"/>
          <w:sz w:val="24"/>
          <w:szCs w:val="24"/>
        </w:rPr>
        <w:t xml:space="preserve">an </w:t>
      </w:r>
      <w:r w:rsidR="001B72D1" w:rsidRPr="00AE33BE">
        <w:rPr>
          <w:rFonts w:ascii="Times New Roman" w:eastAsia="Calibri" w:hAnsi="Times New Roman" w:cs="Times New Roman"/>
          <w:color w:val="333333"/>
          <w:sz w:val="24"/>
          <w:szCs w:val="24"/>
        </w:rPr>
        <w:t xml:space="preserve">econometric </w:t>
      </w:r>
      <w:r w:rsidR="00B2675F" w:rsidRPr="00AE33BE">
        <w:rPr>
          <w:rFonts w:ascii="Times New Roman" w:eastAsia="Calibri" w:hAnsi="Times New Roman" w:cs="Times New Roman"/>
          <w:color w:val="333333"/>
          <w:sz w:val="24"/>
          <w:szCs w:val="24"/>
        </w:rPr>
        <w:t xml:space="preserve">fixed effect of space </w:t>
      </w:r>
      <w:r w:rsidR="00B2675F" w:rsidRPr="00AE33BE">
        <w:rPr>
          <w:rFonts w:ascii="Times New Roman" w:eastAsia="Calibri" w:hAnsi="Times New Roman" w:cs="Times New Roman"/>
          <w:color w:val="333333"/>
          <w:sz w:val="24"/>
          <w:szCs w:val="24"/>
        </w:rPr>
        <w:fldChar w:fldCharType="begin"/>
      </w:r>
      <w:r w:rsidR="00045A25" w:rsidRPr="00AE33BE">
        <w:rPr>
          <w:rFonts w:ascii="Times New Roman" w:eastAsia="Calibri" w:hAnsi="Times New Roman" w:cs="Times New Roman"/>
          <w:color w:val="333333"/>
          <w:sz w:val="24"/>
          <w:szCs w:val="24"/>
        </w:rPr>
        <w:instrText xml:space="preserve"> ADDIN ZOTERO_ITEM CSL_CITATION {"citationID":"a83030r7dm","properties":{"formattedCitation":"(a two-way fixed effect or TWFE model design, Wooldridge 2021)","plainCitation":"(a two-way fixed effect or TWFE model design,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fixed effect or TWFE model design, "}],"schema":"https://github.com/citation-style-language/schema/raw/master/csl-citation.json"} </w:instrText>
      </w:r>
      <w:r w:rsidR="00B2675F" w:rsidRPr="00AE33BE">
        <w:rPr>
          <w:rFonts w:ascii="Times New Roman" w:eastAsia="Calibri" w:hAnsi="Times New Roman" w:cs="Times New Roman"/>
          <w:color w:val="333333"/>
          <w:sz w:val="24"/>
          <w:szCs w:val="24"/>
        </w:rPr>
        <w:fldChar w:fldCharType="separate"/>
      </w:r>
      <w:r w:rsidR="00045A25" w:rsidRPr="00AE33BE">
        <w:rPr>
          <w:rFonts w:ascii="Times New Roman" w:hAnsi="Times New Roman" w:cs="Times New Roman"/>
          <w:color w:val="000000"/>
          <w:sz w:val="24"/>
        </w:rPr>
        <w:t>(a two-way fixed effect or TWFE model design, Wooldridge 2021)</w:t>
      </w:r>
      <w:r w:rsidR="00B2675F" w:rsidRPr="00AE33BE">
        <w:rPr>
          <w:rFonts w:ascii="Times New Roman" w:eastAsia="Calibri" w:hAnsi="Times New Roman" w:cs="Times New Roman"/>
          <w:color w:val="333333"/>
          <w:sz w:val="24"/>
          <w:szCs w:val="24"/>
        </w:rPr>
        <w:fldChar w:fldCharType="end"/>
      </w:r>
      <w:r w:rsidR="00137130">
        <w:rPr>
          <w:rFonts w:ascii="Times New Roman" w:eastAsia="Calibri" w:hAnsi="Times New Roman" w:cs="Times New Roman"/>
          <w:color w:val="333333"/>
          <w:sz w:val="24"/>
          <w:szCs w:val="24"/>
        </w:rPr>
        <w:t xml:space="preserve"> </w:t>
      </w:r>
      <w:r w:rsidR="00093A91">
        <w:rPr>
          <w:rFonts w:ascii="Times New Roman" w:eastAsia="Calibri" w:hAnsi="Times New Roman" w:cs="Times New Roman"/>
          <w:color w:val="333333"/>
          <w:sz w:val="24"/>
          <w:szCs w:val="24"/>
        </w:rPr>
        <w:t xml:space="preserve">and </w:t>
      </w:r>
      <w:r w:rsidR="00137130">
        <w:rPr>
          <w:rFonts w:ascii="Times New Roman" w:eastAsia="Calibri" w:hAnsi="Times New Roman" w:cs="Times New Roman"/>
          <w:color w:val="333333"/>
          <w:sz w:val="24"/>
          <w:szCs w:val="24"/>
        </w:rPr>
        <w:t>extensions</w:t>
      </w:r>
      <w:r w:rsidR="00093A91">
        <w:rPr>
          <w:rFonts w:ascii="Times New Roman" w:eastAsia="Calibri" w:hAnsi="Times New Roman" w:cs="Times New Roman"/>
          <w:color w:val="333333"/>
          <w:sz w:val="24"/>
          <w:szCs w:val="24"/>
        </w:rPr>
        <w:t xml:space="preserve"> </w:t>
      </w:r>
      <w:r w:rsidR="00F32D56" w:rsidRPr="00F32D56">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{"citationID":"a16jlsudtkp","properties":{"formattedCitation":"(Roth {\\i{}et al.} 2023)","plainCitation":"(Roth et al. 2023)","noteIndex":0},"citationItems":[{"id":13075,"uris":["http://zotero.org/users/1810851/items/4FSPAH6B"],"itemData":{"id":13075,"type":"article-journal","abstract":"This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C."},{"family":"Bilinski","given":"Alyssa"},{"family":"Poe","given":"John"}],"accessed":{"date-parts":[["2023",11,20]]},"issued":{"date-parts":[["2023",8,1]]}}}],"schema":"https://github.com/citation-style-language/schema/raw/master/csl-citation.json"} </w:instrText>
      </w:r>
      <w:r w:rsidR="00F32D56" w:rsidRPr="00F32D56">
        <w:rPr>
          <w:rFonts w:ascii="Times New Roman" w:eastAsia="Calibri" w:hAnsi="Times New Roman" w:cs="Times New Roman"/>
          <w:color w:val="333333"/>
          <w:sz w:val="24"/>
          <w:szCs w:val="24"/>
        </w:rPr>
        <w:fldChar w:fldCharType="separate"/>
      </w:r>
      <w:r w:rsidR="006A63C0" w:rsidRPr="006A63C0">
        <w:rPr>
          <w:rFonts w:ascii="Times New Roman" w:hAnsi="Times New Roman" w:cs="Times New Roman"/>
          <w:color w:val="000000"/>
          <w:sz w:val="24"/>
        </w:rPr>
        <w:t xml:space="preserve">(Roth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2023)</w:t>
      </w:r>
      <w:r w:rsidR="00F32D56" w:rsidRPr="00F32D56">
        <w:rPr>
          <w:rFonts w:ascii="Times New Roman" w:eastAsia="Calibri" w:hAnsi="Times New Roman" w:cs="Times New Roman"/>
          <w:color w:val="333333"/>
          <w:sz w:val="24"/>
          <w:szCs w:val="24"/>
        </w:rPr>
        <w:fldChar w:fldCharType="end"/>
      </w:r>
      <w:r w:rsidR="00093A91">
        <w:rPr>
          <w:rFonts w:ascii="Times New Roman" w:eastAsia="Calibri" w:hAnsi="Times New Roman" w:cs="Times New Roman"/>
          <w:color w:val="333333"/>
          <w:sz w:val="24"/>
          <w:szCs w:val="24"/>
        </w:rPr>
        <w:t xml:space="preserve"> </w:t>
      </w:r>
      <w:r w:rsidR="00B2675F" w:rsidRPr="00AE33BE">
        <w:rPr>
          <w:rFonts w:ascii="Times New Roman" w:eastAsia="Calibri" w:hAnsi="Times New Roman" w:cs="Times New Roman"/>
          <w:color w:val="333333"/>
          <w:sz w:val="24"/>
          <w:szCs w:val="24"/>
        </w:rPr>
        <w:t xml:space="preserve">or a site-average of predictors and </w:t>
      </w:r>
      <w:r w:rsidR="00B2675F" w:rsidRPr="002C3801">
        <w:rPr>
          <w:rFonts w:ascii="Times New Roman" w:eastAsia="Calibri" w:hAnsi="Times New Roman" w:cs="Times New Roman"/>
          <w:color w:val="333333"/>
          <w:sz w:val="24"/>
          <w:szCs w:val="24"/>
          <w:highlight w:val="white"/>
        </w:rPr>
        <w:t xml:space="preserve">a time-average of predictors </w:t>
      </w:r>
      <w:r w:rsidR="00B2675F" w:rsidRPr="002C3801">
        <w:rPr>
          <w:rFonts w:ascii="Times New Roman" w:eastAsia="Calibri" w:hAnsi="Times New Roman" w:cs="Times New Roman"/>
          <w:color w:val="333333"/>
          <w:sz w:val="24"/>
          <w:szCs w:val="24"/>
          <w:highlight w:val="white"/>
        </w:rPr>
        <w:fldChar w:fldCharType="begin"/>
      </w:r>
      <w:r w:rsidR="00045A25">
        <w:rPr>
          <w:rFonts w:ascii="Times New Roman" w:eastAsia="Calibri" w:hAnsi="Times New Roman" w:cs="Times New Roman"/>
          <w:color w:val="333333"/>
          <w:sz w:val="24"/>
          <w:szCs w:val="24"/>
          <w:highlight w:val="white"/>
        </w:rPr>
        <w:instrText xml:space="preserve"> ADDIN ZOTERO_ITEM CSL_CITATION {"citationID":"bNisPoNn","properties":{"formattedCitation":"(a Two-Way Mundlak model design from Wooldridge 2021)","plainCitation":"(a Two-Way Mundlak model design from Wooldridge 2021)","dontUpdate":true,"noteIndex":0},"citationItems":[{"id":12793,"uris":["http://zotero.org/users/1810851/items/WEWR2GAC"],"itemData":{"id":12793,"type":"article","abstract":"I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M."}],"accessed":{"date-parts":[["2023",3,28]]},"issued":{"date-parts":[["2021",8,17]]}},"label":"page","prefix":"a Two-Way Mundlak model design from"}],"schema":"https://github.com/citation-style-language/schema/raw/master/csl-citation.json"} </w:instrText>
      </w:r>
      <w:r w:rsidR="00B2675F" w:rsidRPr="002C3801">
        <w:rPr>
          <w:rFonts w:ascii="Times New Roman" w:eastAsia="Calibri" w:hAnsi="Times New Roman" w:cs="Times New Roman"/>
          <w:color w:val="333333"/>
          <w:sz w:val="24"/>
          <w:szCs w:val="24"/>
          <w:highlight w:val="white"/>
        </w:rPr>
        <w:fldChar w:fldCharType="separate"/>
      </w:r>
      <w:r w:rsidR="00BB3DA4" w:rsidRPr="002C3801">
        <w:rPr>
          <w:rFonts w:ascii="Times New Roman" w:eastAsia="Calibri" w:hAnsi="Times New Roman" w:cs="Times New Roman"/>
          <w:noProof/>
          <w:color w:val="333333"/>
          <w:sz w:val="24"/>
          <w:szCs w:val="24"/>
          <w:highlight w:val="white"/>
        </w:rPr>
        <w:t>(a Two-Way Mundlak model design</w:t>
      </w:r>
      <w:r w:rsidR="00E12D9D">
        <w:rPr>
          <w:rFonts w:ascii="Times New Roman" w:eastAsia="Calibri" w:hAnsi="Times New Roman" w:cs="Times New Roman"/>
          <w:noProof/>
          <w:color w:val="333333"/>
          <w:sz w:val="24"/>
          <w:szCs w:val="24"/>
          <w:highlight w:val="white"/>
        </w:rPr>
        <w:t xml:space="preserve">; </w:t>
      </w:r>
      <w:r w:rsidR="00BB3DA4" w:rsidRPr="002C3801">
        <w:rPr>
          <w:rFonts w:ascii="Times New Roman" w:eastAsia="Calibri" w:hAnsi="Times New Roman" w:cs="Times New Roman"/>
          <w:noProof/>
          <w:color w:val="333333"/>
          <w:sz w:val="24"/>
          <w:szCs w:val="24"/>
          <w:highlight w:val="white"/>
        </w:rPr>
        <w:t>Wooldridge 2021)</w:t>
      </w:r>
      <w:r w:rsidR="00B2675F" w:rsidRPr="002C3801">
        <w:rPr>
          <w:rFonts w:ascii="Times New Roman" w:eastAsia="Calibri" w:hAnsi="Times New Roman" w:cs="Times New Roman"/>
          <w:color w:val="333333"/>
          <w:sz w:val="24"/>
          <w:szCs w:val="24"/>
          <w:highlight w:val="white"/>
        </w:rPr>
        <w:fldChar w:fldCharType="end"/>
      </w:r>
      <w:r w:rsidR="00B2675F" w:rsidRPr="002C3801">
        <w:rPr>
          <w:rFonts w:ascii="Times New Roman" w:eastAsia="Calibri" w:hAnsi="Times New Roman" w:cs="Times New Roman"/>
          <w:color w:val="333333"/>
          <w:sz w:val="24"/>
          <w:szCs w:val="24"/>
          <w:highlight w:val="white"/>
        </w:rPr>
        <w:t xml:space="preserve">. </w:t>
      </w:r>
    </w:p>
    <w:p w14:paraId="7020D34F" w14:textId="71B623D4" w:rsidR="00766C2E" w:rsidRPr="002C3801" w:rsidRDefault="00B2675F" w:rsidP="00F86F35">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If, however, temporal confounders differ by site</w:t>
      </w:r>
      <w:r w:rsidR="00EE7C78">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we need a more general solution.</w:t>
      </w:r>
      <w:r w:rsidR="00ED7CFC">
        <w:rPr>
          <w:rFonts w:ascii="Times New Roman" w:eastAsia="Calibri" w:hAnsi="Times New Roman" w:cs="Times New Roman"/>
          <w:color w:val="333333"/>
          <w:sz w:val="24"/>
          <w:szCs w:val="24"/>
          <w:highlight w:val="white"/>
        </w:rPr>
        <w:t xml:space="preserve"> </w:t>
      </w:r>
      <w:r w:rsidR="00ED7CFC" w:rsidRPr="002C3801">
        <w:rPr>
          <w:rFonts w:ascii="Times New Roman" w:eastAsia="Calibri" w:hAnsi="Times New Roman" w:cs="Times New Roman"/>
          <w:color w:val="333333"/>
          <w:sz w:val="24"/>
          <w:szCs w:val="24"/>
          <w:highlight w:val="white"/>
        </w:rPr>
        <w:t xml:space="preserve">If omitted confounders vary spatiotemporally, we can extend </w:t>
      </w:r>
      <w:r w:rsidR="00EE7C78">
        <w:rPr>
          <w:rFonts w:ascii="Times New Roman" w:eastAsia="Calibri" w:hAnsi="Times New Roman" w:cs="Times New Roman"/>
          <w:color w:val="333333"/>
          <w:sz w:val="24"/>
          <w:szCs w:val="24"/>
          <w:highlight w:val="white"/>
        </w:rPr>
        <w:t>our previous</w:t>
      </w:r>
      <w:r w:rsidR="00ED7CFC" w:rsidRPr="002C3801">
        <w:rPr>
          <w:rFonts w:ascii="Times New Roman" w:eastAsia="Calibri" w:hAnsi="Times New Roman" w:cs="Times New Roman"/>
          <w:color w:val="333333"/>
          <w:sz w:val="24"/>
          <w:szCs w:val="24"/>
          <w:highlight w:val="white"/>
        </w:rPr>
        <w:t xml:space="preserve"> framework further using the same principles (see Box 3</w:t>
      </w:r>
      <w:r w:rsidR="00ED7CFC">
        <w:rPr>
          <w:rFonts w:ascii="Times New Roman" w:eastAsia="Calibri" w:hAnsi="Times New Roman" w:cs="Times New Roman"/>
          <w:color w:val="333333"/>
          <w:sz w:val="24"/>
          <w:szCs w:val="24"/>
          <w:highlight w:val="white"/>
        </w:rPr>
        <w:t xml:space="preserve"> and Dee </w:t>
      </w:r>
      <w:r w:rsidR="00ED7CFC" w:rsidRPr="00EE7C78">
        <w:rPr>
          <w:rFonts w:ascii="Times New Roman" w:eastAsia="Calibri" w:hAnsi="Times New Roman" w:cs="Times New Roman"/>
          <w:i/>
          <w:iCs/>
          <w:color w:val="333333"/>
          <w:sz w:val="24"/>
          <w:szCs w:val="24"/>
          <w:highlight w:val="white"/>
        </w:rPr>
        <w:t>et al</w:t>
      </w:r>
      <w:r w:rsidR="00B25EC9" w:rsidRPr="00EE7C78">
        <w:rPr>
          <w:rFonts w:ascii="Times New Roman" w:eastAsia="Calibri" w:hAnsi="Times New Roman" w:cs="Times New Roman"/>
          <w:i/>
          <w:iCs/>
          <w:color w:val="333333"/>
          <w:sz w:val="24"/>
          <w:szCs w:val="24"/>
          <w:highlight w:val="white"/>
        </w:rPr>
        <w:t>.</w:t>
      </w:r>
      <w:r w:rsidR="00ED7CFC">
        <w:rPr>
          <w:rFonts w:ascii="Times New Roman" w:eastAsia="Calibri" w:hAnsi="Times New Roman" w:cs="Times New Roman"/>
          <w:color w:val="333333"/>
          <w:sz w:val="24"/>
          <w:szCs w:val="24"/>
          <w:highlight w:val="white"/>
        </w:rPr>
        <w:t xml:space="preserve"> 2023</w:t>
      </w:r>
      <w:r w:rsidR="00ED7CFC"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 xml:space="preserve">If, however, temporal confounders merely vary in strength from one site to the next, </w:t>
      </w:r>
      <w:r w:rsidRPr="002C3801">
        <w:rPr>
          <w:rFonts w:ascii="Times New Roman" w:eastAsia="Calibri" w:hAnsi="Times New Roman" w:cs="Times New Roman"/>
          <w:color w:val="333333"/>
          <w:sz w:val="24"/>
          <w:szCs w:val="24"/>
          <w:highlight w:val="white"/>
        </w:rPr>
        <w:t xml:space="preserve">the </w:t>
      </w:r>
      <w:r w:rsidRPr="00015F66">
        <w:rPr>
          <w:rFonts w:ascii="Times New Roman" w:eastAsia="Calibri" w:hAnsi="Times New Roman" w:cs="Times New Roman"/>
          <w:b/>
          <w:bCs/>
          <w:color w:val="333333"/>
          <w:sz w:val="24"/>
          <w:szCs w:val="24"/>
          <w:highlight w:val="white"/>
        </w:rPr>
        <w:t>first and second difference</w:t>
      </w:r>
      <w:r w:rsidRPr="002C3801">
        <w:rPr>
          <w:rFonts w:ascii="Times New Roman" w:eastAsia="Calibri" w:hAnsi="Times New Roman" w:cs="Times New Roman"/>
          <w:color w:val="333333"/>
          <w:sz w:val="24"/>
          <w:szCs w:val="24"/>
          <w:highlight w:val="white"/>
        </w:rPr>
        <w:t xml:space="preserve"> </w:t>
      </w:r>
      <w:r w:rsidRPr="002037CD">
        <w:rPr>
          <w:rFonts w:ascii="Times New Roman" w:eastAsia="Calibri" w:hAnsi="Times New Roman" w:cs="Times New Roman"/>
          <w:color w:val="333333"/>
          <w:sz w:val="24"/>
          <w:szCs w:val="24"/>
          <w:highlight w:val="white"/>
        </w:rPr>
        <w:t>statistical model design</w:t>
      </w:r>
      <w:r w:rsidR="002037CD" w:rsidRPr="002037CD">
        <w:rPr>
          <w:rFonts w:ascii="Times New Roman" w:eastAsia="Calibri" w:hAnsi="Times New Roman" w:cs="Times New Roman"/>
          <w:color w:val="333333"/>
          <w:sz w:val="24"/>
          <w:szCs w:val="24"/>
          <w:highlight w:val="white"/>
        </w:rPr>
        <w:t>s</w:t>
      </w:r>
      <w:r w:rsidRPr="002C3801">
        <w:rPr>
          <w:rFonts w:ascii="Times New Roman" w:eastAsia="Calibri" w:hAnsi="Times New Roman" w:cs="Times New Roman"/>
          <w:color w:val="333333"/>
          <w:sz w:val="24"/>
          <w:szCs w:val="24"/>
          <w:highlight w:val="white"/>
        </w:rPr>
        <w:t xml:space="preserve"> provide easy solutions</w:t>
      </w:r>
      <w:r w:rsidR="00EE7C78">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00EE7C78">
        <w:rPr>
          <w:rFonts w:ascii="Times New Roman" w:eastAsia="Calibri" w:hAnsi="Times New Roman" w:cs="Times New Roman"/>
          <w:color w:val="333333"/>
          <w:sz w:val="24"/>
          <w:szCs w:val="24"/>
          <w:highlight w:val="white"/>
        </w:rPr>
        <w:t xml:space="preserve">These statistical </w:t>
      </w:r>
      <w:r w:rsidR="005A3041">
        <w:rPr>
          <w:rFonts w:ascii="Times New Roman" w:eastAsia="Calibri" w:hAnsi="Times New Roman" w:cs="Times New Roman"/>
          <w:color w:val="333333"/>
          <w:sz w:val="24"/>
          <w:szCs w:val="24"/>
          <w:highlight w:val="white"/>
        </w:rPr>
        <w:t xml:space="preserve">model </w:t>
      </w:r>
      <w:r w:rsidR="00EE7C78">
        <w:rPr>
          <w:rFonts w:ascii="Times New Roman" w:eastAsia="Calibri" w:hAnsi="Times New Roman" w:cs="Times New Roman"/>
          <w:color w:val="333333"/>
          <w:sz w:val="24"/>
          <w:szCs w:val="24"/>
          <w:highlight w:val="white"/>
        </w:rPr>
        <w:t>designs</w:t>
      </w:r>
      <w:r w:rsidR="00EE7C78"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deal with both spatial confounders and site-varying temporal confounders.</w:t>
      </w:r>
      <w:r w:rsidR="00F86F35">
        <w:rPr>
          <w:rFonts w:ascii="Times New Roman" w:eastAsia="Calibri" w:hAnsi="Times New Roman" w:cs="Times New Roman"/>
          <w:color w:val="333333"/>
          <w:sz w:val="24"/>
          <w:szCs w:val="24"/>
          <w:highlight w:val="white"/>
        </w:rPr>
        <w:t xml:space="preserve"> </w:t>
      </w:r>
      <w:r w:rsidR="00D109CA" w:rsidRPr="002C3801">
        <w:rPr>
          <w:rFonts w:ascii="Times New Roman" w:eastAsia="Calibri" w:hAnsi="Times New Roman" w:cs="Times New Roman"/>
          <w:color w:val="333333"/>
          <w:sz w:val="24"/>
          <w:szCs w:val="24"/>
          <w:highlight w:val="white"/>
        </w:rPr>
        <w:t>To illustrate, c</w:t>
      </w:r>
      <w:r w:rsidR="00793630" w:rsidRPr="002C3801">
        <w:rPr>
          <w:rFonts w:ascii="Times New Roman" w:eastAsia="Calibri" w:hAnsi="Times New Roman" w:cs="Times New Roman"/>
          <w:color w:val="333333"/>
          <w:sz w:val="24"/>
          <w:szCs w:val="24"/>
          <w:highlight w:val="white"/>
        </w:rPr>
        <w:t xml:space="preserve">onsider </w:t>
      </w:r>
      <w:r w:rsidR="009A7DF5">
        <w:rPr>
          <w:rFonts w:ascii="Times New Roman" w:eastAsia="Calibri" w:hAnsi="Times New Roman" w:cs="Times New Roman"/>
          <w:color w:val="333333"/>
          <w:sz w:val="24"/>
          <w:szCs w:val="24"/>
          <w:highlight w:val="white"/>
        </w:rPr>
        <w:t>extending our example so that</w:t>
      </w:r>
      <w:r w:rsidR="00D109CA" w:rsidRPr="002C3801">
        <w:rPr>
          <w:rFonts w:ascii="Times New Roman" w:eastAsia="Calibri" w:hAnsi="Times New Roman" w:cs="Times New Roman"/>
          <w:color w:val="333333"/>
          <w:sz w:val="24"/>
          <w:szCs w:val="24"/>
          <w:highlight w:val="white"/>
        </w:rPr>
        <w:t>,</w:t>
      </w:r>
      <w:r w:rsidR="00793630" w:rsidRPr="002C3801">
        <w:rPr>
          <w:rFonts w:ascii="Times New Roman" w:eastAsia="Calibri" w:hAnsi="Times New Roman" w:cs="Times New Roman"/>
          <w:color w:val="333333"/>
          <w:sz w:val="24"/>
          <w:szCs w:val="24"/>
          <w:highlight w:val="white"/>
        </w:rPr>
        <w:t xml:space="preserve"> </w:t>
      </w:r>
      <w:r w:rsidR="00D109CA" w:rsidRPr="002C3801">
        <w:rPr>
          <w:rFonts w:ascii="Times New Roman" w:eastAsia="Calibri" w:hAnsi="Times New Roman" w:cs="Times New Roman"/>
          <w:color w:val="333333"/>
          <w:sz w:val="24"/>
          <w:szCs w:val="24"/>
          <w:highlight w:val="white"/>
        </w:rPr>
        <w:t>in</w:t>
      </w:r>
      <w:r w:rsidR="00793630" w:rsidRPr="002C3801">
        <w:rPr>
          <w:rFonts w:ascii="Times New Roman" w:eastAsia="Calibri" w:hAnsi="Times New Roman" w:cs="Times New Roman"/>
          <w:color w:val="333333"/>
          <w:sz w:val="24"/>
          <w:szCs w:val="24"/>
          <w:highlight w:val="white"/>
        </w:rPr>
        <w:t xml:space="preserve"> addition to site-level oceanographic recruitment effects</w:t>
      </w:r>
      <w:r w:rsidR="00037819" w:rsidRPr="002C3801">
        <w:rPr>
          <w:rFonts w:ascii="Times New Roman" w:eastAsia="Calibri" w:hAnsi="Times New Roman" w:cs="Times New Roman"/>
          <w:color w:val="333333"/>
          <w:sz w:val="24"/>
          <w:szCs w:val="24"/>
          <w:highlight w:val="white"/>
        </w:rPr>
        <w:t>, the abundance of snails is influenced by coastal development over time at each site</w:t>
      </w:r>
      <w:r w:rsidR="00793630" w:rsidRPr="002C3801">
        <w:rPr>
          <w:rFonts w:ascii="Times New Roman" w:eastAsia="Calibri" w:hAnsi="Times New Roman" w:cs="Times New Roman"/>
          <w:color w:val="333333"/>
          <w:sz w:val="24"/>
          <w:szCs w:val="24"/>
          <w:highlight w:val="white"/>
        </w:rPr>
        <w:t xml:space="preserve"> (Fig. 7A)</w:t>
      </w:r>
      <w:r w:rsidR="00037819" w:rsidRPr="002C3801">
        <w:rPr>
          <w:rFonts w:ascii="Times New Roman" w:eastAsia="Calibri" w:hAnsi="Times New Roman" w:cs="Times New Roman"/>
          <w:color w:val="333333"/>
          <w:sz w:val="24"/>
          <w:szCs w:val="24"/>
          <w:highlight w:val="white"/>
        </w:rPr>
        <w:t>.</w:t>
      </w:r>
      <w:r w:rsidR="00237D28" w:rsidRPr="002C3801">
        <w:rPr>
          <w:rFonts w:ascii="Times New Roman" w:eastAsia="Calibri" w:hAnsi="Times New Roman" w:cs="Times New Roman"/>
          <w:color w:val="333333"/>
          <w:sz w:val="24"/>
          <w:szCs w:val="24"/>
          <w:highlight w:val="white"/>
        </w:rPr>
        <w:t xml:space="preserve"> However, r</w:t>
      </w:r>
      <w:r w:rsidR="00037819" w:rsidRPr="002C3801">
        <w:rPr>
          <w:rFonts w:ascii="Times New Roman" w:eastAsia="Calibri" w:hAnsi="Times New Roman" w:cs="Times New Roman"/>
          <w:color w:val="333333"/>
          <w:sz w:val="24"/>
          <w:szCs w:val="24"/>
          <w:highlight w:val="white"/>
        </w:rPr>
        <w:t>ates of development are not the same across all sites</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sidR="00793630" w:rsidRPr="002C3801">
        <w:rPr>
          <w:rFonts w:ascii="Times New Roman" w:eastAsia="Calibri" w:hAnsi="Times New Roman" w:cs="Times New Roman"/>
          <w:color w:val="333333"/>
          <w:sz w:val="24"/>
          <w:szCs w:val="24"/>
          <w:highlight w:val="white"/>
        </w:rPr>
        <w:t>A</w:t>
      </w:r>
      <w:r w:rsidR="00037819" w:rsidRPr="002C3801">
        <w:rPr>
          <w:rFonts w:ascii="Times New Roman" w:eastAsia="Calibri" w:hAnsi="Times New Roman" w:cs="Times New Roman"/>
          <w:color w:val="333333"/>
          <w:sz w:val="24"/>
          <w:szCs w:val="24"/>
          <w:highlight w:val="white"/>
        </w:rPr>
        <w:t>s such</w:t>
      </w:r>
      <w:r w:rsidR="00366AAA"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separat</w:t>
      </w:r>
      <w:r w:rsidR="00366AAA" w:rsidRPr="002C3801">
        <w:rPr>
          <w:rFonts w:ascii="Times New Roman" w:eastAsia="Calibri" w:hAnsi="Times New Roman" w:cs="Times New Roman"/>
          <w:color w:val="333333"/>
          <w:sz w:val="24"/>
          <w:szCs w:val="24"/>
          <w:highlight w:val="white"/>
        </w:rPr>
        <w:t>ing</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the effect of </w:t>
      </w:r>
      <w:r w:rsidR="00037819" w:rsidRPr="002C3801">
        <w:rPr>
          <w:rFonts w:ascii="Times New Roman" w:eastAsia="Calibri" w:hAnsi="Times New Roman" w:cs="Times New Roman"/>
          <w:color w:val="333333"/>
          <w:sz w:val="24"/>
          <w:szCs w:val="24"/>
          <w:highlight w:val="white"/>
        </w:rPr>
        <w:t xml:space="preserve">local coastal development from the </w:t>
      </w:r>
      <w:r w:rsidR="00366AAA" w:rsidRPr="002C3801">
        <w:rPr>
          <w:rFonts w:ascii="Times New Roman" w:eastAsia="Calibri" w:hAnsi="Times New Roman" w:cs="Times New Roman"/>
          <w:color w:val="333333"/>
          <w:sz w:val="24"/>
          <w:szCs w:val="24"/>
          <w:highlight w:val="white"/>
        </w:rPr>
        <w:t xml:space="preserve">effect </w:t>
      </w:r>
      <w:r w:rsidR="00037819" w:rsidRPr="002C3801">
        <w:rPr>
          <w:rFonts w:ascii="Times New Roman" w:eastAsia="Calibri" w:hAnsi="Times New Roman" w:cs="Times New Roman"/>
          <w:color w:val="333333"/>
          <w:sz w:val="24"/>
          <w:szCs w:val="24"/>
          <w:highlight w:val="white"/>
        </w:rPr>
        <w:t>of local temperatur</w:t>
      </w:r>
      <w:r w:rsidR="00366AAA" w:rsidRPr="002C3801">
        <w:rPr>
          <w:rFonts w:ascii="Times New Roman" w:eastAsia="Calibri" w:hAnsi="Times New Roman" w:cs="Times New Roman"/>
          <w:color w:val="333333"/>
          <w:sz w:val="24"/>
          <w:szCs w:val="24"/>
          <w:highlight w:val="white"/>
        </w:rPr>
        <w:t>e variability</w:t>
      </w:r>
      <w:r w:rsidR="00037819" w:rsidRPr="002C3801">
        <w:rPr>
          <w:rFonts w:ascii="Times New Roman" w:eastAsia="Calibri" w:hAnsi="Times New Roman" w:cs="Times New Roman"/>
          <w:color w:val="333333"/>
          <w:sz w:val="24"/>
          <w:szCs w:val="24"/>
          <w:highlight w:val="white"/>
        </w:rPr>
        <w:t xml:space="preserve"> </w:t>
      </w:r>
      <w:r w:rsidR="00366AAA" w:rsidRPr="002C3801">
        <w:rPr>
          <w:rFonts w:ascii="Times New Roman" w:eastAsia="Calibri" w:hAnsi="Times New Roman" w:cs="Times New Roman"/>
          <w:color w:val="333333"/>
          <w:sz w:val="24"/>
          <w:szCs w:val="24"/>
          <w:highlight w:val="white"/>
        </w:rPr>
        <w:t xml:space="preserve">on </w:t>
      </w:r>
      <w:r w:rsidR="00D11425" w:rsidRPr="002C3801">
        <w:rPr>
          <w:rFonts w:ascii="Times New Roman" w:eastAsia="Calibri" w:hAnsi="Times New Roman" w:cs="Times New Roman"/>
          <w:color w:val="333333"/>
          <w:sz w:val="24"/>
          <w:szCs w:val="24"/>
          <w:highlight w:val="white"/>
        </w:rPr>
        <w:t>snail abundance</w:t>
      </w:r>
      <w:r w:rsidR="00366AAA" w:rsidRPr="002C3801">
        <w:rPr>
          <w:rFonts w:ascii="Times New Roman" w:eastAsia="Calibri" w:hAnsi="Times New Roman" w:cs="Times New Roman"/>
          <w:color w:val="333333"/>
          <w:sz w:val="24"/>
          <w:szCs w:val="24"/>
          <w:highlight w:val="white"/>
        </w:rPr>
        <w:t xml:space="preserve"> is </w:t>
      </w:r>
      <w:r w:rsidR="002037CD">
        <w:rPr>
          <w:rFonts w:ascii="Times New Roman" w:eastAsia="Calibri" w:hAnsi="Times New Roman" w:cs="Times New Roman"/>
          <w:color w:val="333333"/>
          <w:sz w:val="24"/>
          <w:szCs w:val="24"/>
          <w:highlight w:val="white"/>
        </w:rPr>
        <w:t>difficult</w:t>
      </w:r>
      <w:r w:rsidR="00D11425" w:rsidRPr="002C3801">
        <w:rPr>
          <w:rFonts w:ascii="Times New Roman" w:eastAsia="Calibri" w:hAnsi="Times New Roman" w:cs="Times New Roman"/>
          <w:color w:val="333333"/>
          <w:sz w:val="24"/>
          <w:szCs w:val="24"/>
          <w:highlight w:val="white"/>
        </w:rPr>
        <w:t>. We can see this in</w:t>
      </w:r>
      <w:r w:rsidR="00037819" w:rsidRPr="002C3801">
        <w:rPr>
          <w:rFonts w:ascii="Times New Roman" w:eastAsia="Calibri" w:hAnsi="Times New Roman" w:cs="Times New Roman"/>
          <w:color w:val="333333"/>
          <w:sz w:val="24"/>
          <w:szCs w:val="24"/>
          <w:highlight w:val="white"/>
        </w:rPr>
        <w:t xml:space="preserve"> a small modification to the dynamics of our system from eq. 1:</w:t>
      </w:r>
    </w:p>
    <w:p w14:paraId="775021C1" w14:textId="5851F099" w:rsidR="00B86FBC" w:rsidRPr="002C3801" w:rsidRDefault="00000000" w:rsidP="009A7DF5">
      <w:pPr>
        <w:keepNext/>
        <w:shd w:val="clear" w:color="auto" w:fill="FFFFFF"/>
        <w:spacing w:after="160" w:line="360" w:lineRule="auto"/>
        <w:ind w:left="2160" w:firstLine="720"/>
      </w:pPr>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w</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w:r w:rsidR="00093AAD">
        <w:rPr>
          <w:rFonts w:ascii="Calibri" w:eastAsia="Calibri" w:hAnsi="Calibri" w:cs="Calibri"/>
          <w:color w:val="000000" w:themeColor="text1"/>
          <w:sz w:val="24"/>
          <w:szCs w:val="24"/>
        </w:rPr>
        <w:tab/>
        <w:t xml:space="preserve">                                         </w:t>
      </w:r>
      <w:r w:rsidR="00B86FBC" w:rsidRPr="002C3801">
        <w:t>(</w:t>
      </w:r>
      <w:r w:rsidR="00FD4E69">
        <w:t>9</w:t>
      </w:r>
      <w:r w:rsidR="00B86FBC" w:rsidRPr="002C3801">
        <w:t>)</w:t>
      </w:r>
      <w:r w:rsidR="00093AAD">
        <w:t>.</w:t>
      </w:r>
      <w:r w:rsidR="00B86FBC" w:rsidRPr="002C3801">
        <w:t xml:space="preserve"> </w:t>
      </w:r>
    </w:p>
    <w:p w14:paraId="1B05DB7C" w14:textId="317B343D" w:rsidR="00766C2E" w:rsidRDefault="009A7DF5" w:rsidP="009A7DF5">
      <w:pPr>
        <w:shd w:val="clear" w:color="auto" w:fill="FFFFFF"/>
        <w:spacing w:after="160" w:line="360" w:lineRule="auto"/>
        <w:ind w:firstLine="720"/>
        <w:rPr>
          <w:rFonts w:ascii="Times New Roman" w:eastAsia="Calibri" w:hAnsi="Times New Roman" w:cs="Times New Roman"/>
          <w:color w:val="333333"/>
          <w:sz w:val="24"/>
          <w:szCs w:val="24"/>
          <w:highlight w:val="white"/>
        </w:rPr>
      </w:pPr>
      <w:r>
        <w:rPr>
          <w:rFonts w:ascii="Times New Roman" w:eastAsia="Calibri" w:hAnsi="Times New Roman" w:cs="Times New Roman"/>
          <w:color w:val="333333"/>
          <w:sz w:val="24"/>
          <w:szCs w:val="24"/>
          <w:highlight w:val="white"/>
        </w:rPr>
        <w:t xml:space="preserve">In this scenario, there are both site-specific confounders, represented by </w:t>
      </w:r>
      <m:oMath>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u</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oMath>
      <w:r>
        <w:rPr>
          <w:rFonts w:ascii="Times New Roman" w:eastAsia="Calibri" w:hAnsi="Times New Roman" w:cs="Times New Roman"/>
          <w:color w:val="333333"/>
          <w:sz w:val="24"/>
          <w:szCs w:val="24"/>
          <w:highlight w:val="white"/>
        </w:rPr>
        <w:t xml:space="preserve">and temporal confounders. </w:t>
      </w:r>
      <w:r w:rsidR="00885D6D">
        <w:rPr>
          <w:rFonts w:ascii="Times New Roman" w:eastAsia="Calibri" w:hAnsi="Times New Roman" w:cs="Times New Roman"/>
          <w:color w:val="333333"/>
          <w:sz w:val="24"/>
          <w:szCs w:val="24"/>
          <w:highlight w:val="white"/>
        </w:rPr>
        <w:t>All terms are the same as in eqn. 1, except we now have</w:t>
      </w:r>
      <w:r>
        <w:rPr>
          <w:rFonts w:ascii="Times New Roman" w:eastAsia="Calibri" w:hAnsi="Times New Roman" w:cs="Times New Roman"/>
          <w:color w:val="333333"/>
          <w:sz w:val="24"/>
          <w:szCs w:val="24"/>
          <w:highlight w:val="white"/>
        </w:rPr>
        <w:t xml:space="preserve"> </w:t>
      </w:r>
      <w:r w:rsidR="00885D6D">
        <w:rPr>
          <w:rFonts w:ascii="Times New Roman" w:eastAsia="Calibri" w:hAnsi="Times New Roman" w:cs="Times New Roman"/>
          <w:color w:val="333333"/>
          <w:sz w:val="24"/>
          <w:szCs w:val="24"/>
          <w:highlight w:val="white"/>
        </w:rPr>
        <w:t>a</w:t>
      </w:r>
      <w:r>
        <w:rPr>
          <w:rFonts w:ascii="Times New Roman" w:eastAsia="Calibri" w:hAnsi="Times New Roman" w:cs="Times New Roman"/>
          <w:color w:val="333333"/>
          <w:sz w:val="24"/>
          <w:szCs w:val="24"/>
          <w:highlight w:val="white"/>
        </w:rPr>
        <w:t xml:space="preserve"> temporal confounder</w:t>
      </w:r>
      <w:r w:rsidR="00885D6D">
        <w:rPr>
          <w:rFonts w:ascii="Times New Roman" w:eastAsia="Calibri" w:hAnsi="Times New Roman" w:cs="Times New Roman"/>
          <w:color w:val="333333"/>
          <w:sz w:val="24"/>
          <w:szCs w:val="24"/>
          <w:highlight w:val="white"/>
        </w:rPr>
        <w:t xml:space="preserve"> that varies by site</w:t>
      </w:r>
      <w:r w:rsidRPr="00885D6D">
        <w:rPr>
          <w:rFonts w:ascii="Times New Roman" w:eastAsia="Calibri" w:hAnsi="Times New Roman" w:cs="Times New Roman"/>
          <w:i/>
          <w:iCs/>
          <w:color w:val="333333"/>
          <w:sz w:val="24"/>
          <w:szCs w:val="24"/>
          <w:highlight w:val="white"/>
        </w:rPr>
        <w:t xml:space="preserve"> </w:t>
      </w:r>
      <w:r w:rsidR="00885D6D" w:rsidRPr="00885D6D">
        <w:rPr>
          <w:rFonts w:ascii="Times New Roman" w:eastAsia="Calibri" w:hAnsi="Times New Roman" w:cs="Times New Roman"/>
          <w:i/>
          <w:iCs/>
          <w:color w:val="333333"/>
          <w:sz w:val="24"/>
          <w:szCs w:val="24"/>
        </w:rPr>
        <w:t>(</w:t>
      </w:r>
      <m:oMath>
        <m:sSub>
          <m:sSubPr>
            <m:ctrlPr>
              <w:rPr>
                <w:rFonts w:ascii="Cambria Math" w:eastAsia="Calibri" w:hAnsi="Cambria Math" w:cs="Times New Roman"/>
                <w:i/>
                <w:iCs/>
                <w:color w:val="000000" w:themeColor="text1"/>
                <w:sz w:val="24"/>
                <w:szCs w:val="24"/>
              </w:rPr>
            </m:ctrlPr>
          </m:sSubPr>
          <m:e>
            <m:r>
              <w:rPr>
                <w:rFonts w:ascii="Cambria Math" w:eastAsia="Calibri" w:hAnsi="Cambria Math" w:cs="Times New Roman"/>
                <w:color w:val="000000" w:themeColor="text1"/>
                <w:sz w:val="24"/>
                <w:szCs w:val="24"/>
                <w:highlight w:val="white"/>
              </w:rPr>
              <m:t>λ</m:t>
            </m:r>
          </m:e>
          <m:sub>
            <m:r>
              <w:rPr>
                <w:rFonts w:ascii="Cambria Math" w:eastAsia="Calibri" w:hAnsi="Cambria Math" w:cs="Times New Roman"/>
                <w:color w:val="000000" w:themeColor="text1"/>
                <w:sz w:val="24"/>
                <w:szCs w:val="24"/>
              </w:rPr>
              <m:t>i</m:t>
            </m:r>
          </m:sub>
        </m:sSub>
        <m:r>
          <w:rPr>
            <w:rFonts w:ascii="Cambria Math" w:eastAsia="Calibri" w:hAnsi="Cambria Math" w:cs="Times New Roman"/>
            <w:color w:val="000000" w:themeColor="text1"/>
            <w:sz w:val="24"/>
            <w:szCs w:val="24"/>
          </w:rPr>
          <m:t>)</m:t>
        </m:r>
      </m:oMath>
      <w:r w:rsidR="00793630" w:rsidRPr="002C3801">
        <w:rPr>
          <w:rFonts w:ascii="Times New Roman" w:eastAsia="Calibri" w:hAnsi="Times New Roman" w:cs="Times New Roman"/>
          <w:color w:val="333333"/>
          <w:sz w:val="24"/>
          <w:szCs w:val="24"/>
          <w:highlight w:val="white"/>
        </w:rPr>
        <w:t xml:space="preserve"> </w:t>
      </w:r>
      <w:r w:rsidR="00885D6D">
        <w:rPr>
          <w:rFonts w:ascii="Times New Roman" w:eastAsia="Calibri" w:hAnsi="Times New Roman" w:cs="Times New Roman"/>
          <w:color w:val="333333"/>
          <w:sz w:val="24"/>
          <w:szCs w:val="24"/>
          <w:highlight w:val="white"/>
        </w:rPr>
        <w:t>that drives change in</w:t>
      </w:r>
      <w:r w:rsidR="00037819" w:rsidRPr="002C3801">
        <w:rPr>
          <w:rFonts w:ascii="Times New Roman" w:eastAsia="Calibri" w:hAnsi="Times New Roman" w:cs="Times New Roman"/>
          <w:color w:val="333333"/>
          <w:sz w:val="24"/>
          <w:szCs w:val="24"/>
          <w:highlight w:val="white"/>
        </w:rPr>
        <w:t xml:space="preserve"> snails over time</w:t>
      </w:r>
      <w:r w:rsidR="00885D6D">
        <w:rPr>
          <w:rFonts w:ascii="Times New Roman" w:eastAsia="Calibri" w:hAnsi="Times New Roman" w:cs="Times New Roman"/>
          <w:color w:val="333333"/>
          <w:sz w:val="24"/>
          <w:szCs w:val="24"/>
          <w:highlight w:val="white"/>
        </w:rPr>
        <w:t>,</w:t>
      </w:r>
      <w:r w:rsidR="00793630" w:rsidRPr="002C3801">
        <w:rPr>
          <w:rFonts w:ascii="Times New Roman" w:eastAsia="Calibri" w:hAnsi="Times New Roman" w:cs="Times New Roman"/>
          <w:color w:val="333333"/>
          <w:sz w:val="24"/>
          <w:szCs w:val="24"/>
          <w:highlight w:val="white"/>
        </w:rPr>
        <w:t xml:space="preserve"> (</w:t>
      </w:r>
      <w:r w:rsidR="00793630" w:rsidRPr="009A7DF5">
        <w:rPr>
          <w:rFonts w:ascii="Times New Roman" w:eastAsia="Calibri" w:hAnsi="Times New Roman" w:cs="Times New Roman"/>
          <w:i/>
          <w:iCs/>
          <w:color w:val="333333"/>
          <w:sz w:val="24"/>
          <w:szCs w:val="24"/>
          <w:highlight w:val="white"/>
        </w:rPr>
        <w:t>j</w:t>
      </w:r>
      <w:r w:rsidR="00793630"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I</w:t>
      </w:r>
      <w:r w:rsidR="00037819" w:rsidRPr="002C3801">
        <w:rPr>
          <w:rFonts w:ascii="Times New Roman" w:eastAsia="Calibri" w:hAnsi="Times New Roman" w:cs="Times New Roman"/>
          <w:color w:val="333333"/>
          <w:sz w:val="24"/>
          <w:szCs w:val="24"/>
          <w:highlight w:val="white"/>
        </w:rPr>
        <w:t>f there is also a trend in temperature</w:t>
      </w:r>
      <w:r w:rsidR="00D11425"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over time </w:t>
      </w:r>
      <w:r w:rsidR="00D11425" w:rsidRPr="002C3801">
        <w:rPr>
          <w:rFonts w:ascii="Times New Roman" w:eastAsia="Calibri" w:hAnsi="Times New Roman" w:cs="Times New Roman"/>
          <w:color w:val="333333"/>
          <w:sz w:val="24"/>
          <w:szCs w:val="24"/>
          <w:highlight w:val="white"/>
        </w:rPr>
        <w:t>(e.g., climate change)</w:t>
      </w:r>
      <w:r w:rsidR="00037819" w:rsidRPr="002C3801">
        <w:rPr>
          <w:rFonts w:ascii="Times New Roman" w:eastAsia="Calibri" w:hAnsi="Times New Roman" w:cs="Times New Roman"/>
          <w:color w:val="333333"/>
          <w:sz w:val="24"/>
          <w:szCs w:val="24"/>
          <w:highlight w:val="white"/>
        </w:rPr>
        <w:t xml:space="preserve">, our estimation of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Pr>
          <w:rFonts w:ascii="Times New Roman" w:eastAsia="Calibri" w:hAnsi="Times New Roman" w:cs="Times New Roman"/>
          <w:color w:val="333333"/>
          <w:sz w:val="24"/>
          <w:szCs w:val="24"/>
          <w:highlight w:val="white"/>
        </w:rPr>
        <w:t xml:space="preserve">in any model that did not include our temporal-confounder would suffer from Omitted Variable Bias. </w:t>
      </w:r>
      <w:r w:rsidRPr="00B1739D">
        <w:rPr>
          <w:rFonts w:ascii="Times New Roman" w:eastAsia="Calibri" w:hAnsi="Times New Roman" w:cs="Times New Roman"/>
          <w:color w:val="333333"/>
          <w:sz w:val="24"/>
          <w:szCs w:val="24"/>
        </w:rPr>
        <w:t xml:space="preserve">One solution to this scenario is </w:t>
      </w:r>
      <w:r w:rsidRPr="00B1739D">
        <w:rPr>
          <w:rFonts w:ascii="Times New Roman" w:eastAsia="Calibri" w:hAnsi="Times New Roman" w:cs="Times New Roman"/>
          <w:color w:val="333333"/>
          <w:sz w:val="24"/>
          <w:szCs w:val="24"/>
        </w:rPr>
        <w:lastRenderedPageBreak/>
        <w:t xml:space="preserve">to </w:t>
      </w:r>
      <w:r w:rsidR="00C726B1" w:rsidRPr="00B1739D">
        <w:rPr>
          <w:rFonts w:ascii="Times New Roman" w:eastAsia="Calibri" w:hAnsi="Times New Roman" w:cs="Times New Roman"/>
          <w:color w:val="333333"/>
          <w:sz w:val="24"/>
          <w:szCs w:val="24"/>
        </w:rPr>
        <w:t>fit a model with a</w:t>
      </w:r>
      <w:r w:rsidRPr="00B1739D">
        <w:rPr>
          <w:rFonts w:ascii="Times New Roman" w:eastAsia="Calibri" w:hAnsi="Times New Roman" w:cs="Times New Roman"/>
          <w:color w:val="333333"/>
          <w:sz w:val="24"/>
          <w:szCs w:val="24"/>
        </w:rPr>
        <w:t>n econometric</w:t>
      </w:r>
      <w:r w:rsidR="00C726B1" w:rsidRPr="00B1739D">
        <w:rPr>
          <w:rFonts w:ascii="Times New Roman" w:eastAsia="Calibri" w:hAnsi="Times New Roman" w:cs="Times New Roman"/>
          <w:color w:val="333333"/>
          <w:sz w:val="24"/>
          <w:szCs w:val="24"/>
        </w:rPr>
        <w:t xml:space="preserve"> </w:t>
      </w:r>
      <w:r w:rsidR="00C726B1" w:rsidRPr="0093380F">
        <w:rPr>
          <w:rFonts w:ascii="Times New Roman" w:eastAsia="Calibri" w:hAnsi="Times New Roman" w:cs="Times New Roman"/>
          <w:color w:val="333333"/>
          <w:sz w:val="24"/>
          <w:szCs w:val="24"/>
        </w:rPr>
        <w:t xml:space="preserve">fixed effect of site to account for spatial confounders </w:t>
      </w:r>
      <w:r w:rsidR="002037CD" w:rsidRPr="0093380F">
        <w:rPr>
          <w:rFonts w:ascii="Times New Roman" w:eastAsia="Calibri" w:hAnsi="Times New Roman" w:cs="Times New Roman"/>
          <w:color w:val="333333"/>
          <w:sz w:val="24"/>
          <w:szCs w:val="24"/>
        </w:rPr>
        <w:t>and</w:t>
      </w:r>
      <w:r w:rsidRPr="0093380F">
        <w:rPr>
          <w:rFonts w:ascii="Times New Roman" w:eastAsia="Calibri" w:hAnsi="Times New Roman" w:cs="Times New Roman"/>
          <w:color w:val="333333"/>
          <w:sz w:val="24"/>
          <w:szCs w:val="24"/>
        </w:rPr>
        <w:t xml:space="preserve"> </w:t>
      </w:r>
      <w:r w:rsidR="00C726B1" w:rsidRPr="0093380F">
        <w:rPr>
          <w:rFonts w:ascii="Times New Roman" w:eastAsia="Calibri" w:hAnsi="Times New Roman" w:cs="Times New Roman"/>
          <w:color w:val="333333"/>
          <w:sz w:val="24"/>
          <w:szCs w:val="24"/>
        </w:rPr>
        <w:t xml:space="preserve">a site by time effect </w:t>
      </w:r>
      <w:r w:rsidR="00604165">
        <w:rPr>
          <w:rFonts w:ascii="Times New Roman" w:eastAsia="Calibri" w:hAnsi="Times New Roman" w:cs="Times New Roman"/>
          <w:color w:val="333333"/>
          <w:sz w:val="24"/>
          <w:szCs w:val="24"/>
        </w:rPr>
        <w:t xml:space="preserve"> - a separate temporal trend for each site - </w:t>
      </w:r>
      <w:r w:rsidR="00C726B1" w:rsidRPr="0093380F">
        <w:rPr>
          <w:rFonts w:ascii="Times New Roman" w:eastAsia="Calibri" w:hAnsi="Times New Roman" w:cs="Times New Roman"/>
          <w:color w:val="333333"/>
          <w:sz w:val="24"/>
          <w:szCs w:val="24"/>
        </w:rPr>
        <w:t>to account for the</w:t>
      </w:r>
      <w:r w:rsidR="00CE7272" w:rsidRPr="0093380F">
        <w:rPr>
          <w:rFonts w:ascii="Times New Roman" w:eastAsia="Calibri" w:hAnsi="Times New Roman" w:cs="Times New Roman"/>
          <w:color w:val="333333"/>
          <w:sz w:val="24"/>
          <w:szCs w:val="24"/>
        </w:rPr>
        <w:t xml:space="preserve"> confounding v</w:t>
      </w:r>
      <w:r w:rsidR="00B1739D">
        <w:rPr>
          <w:rFonts w:ascii="Times New Roman" w:eastAsia="Calibri" w:hAnsi="Times New Roman" w:cs="Times New Roman"/>
          <w:color w:val="333333"/>
          <w:sz w:val="24"/>
          <w:szCs w:val="24"/>
        </w:rPr>
        <w:t>a</w:t>
      </w:r>
      <w:r w:rsidR="00CE7272" w:rsidRPr="0093380F">
        <w:rPr>
          <w:rFonts w:ascii="Times New Roman" w:eastAsia="Calibri" w:hAnsi="Times New Roman" w:cs="Times New Roman"/>
          <w:color w:val="333333"/>
          <w:sz w:val="24"/>
          <w:szCs w:val="24"/>
        </w:rPr>
        <w:t>riables that are site specific and vary through time at the site</w:t>
      </w:r>
      <w:r w:rsidR="00CE7272" w:rsidRPr="00604165">
        <w:rPr>
          <w:rFonts w:ascii="Times New Roman" w:eastAsia="Calibri" w:hAnsi="Times New Roman" w:cs="Times New Roman"/>
          <w:color w:val="333333"/>
          <w:sz w:val="24"/>
          <w:szCs w:val="24"/>
        </w:rPr>
        <w:t xml:space="preserve"> level</w:t>
      </w:r>
      <w:r w:rsidR="00604165" w:rsidRPr="00604165">
        <w:rPr>
          <w:rFonts w:ascii="Times New Roman" w:eastAsia="Calibri" w:hAnsi="Times New Roman" w:cs="Times New Roman"/>
          <w:color w:val="333333"/>
          <w:sz w:val="24"/>
          <w:szCs w:val="24"/>
        </w:rPr>
        <w:t xml:space="preserve"> </w:t>
      </w:r>
      <w:r w:rsidR="00604165" w:rsidRPr="00604165">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{"citationID":"a2br0dadoav","properties":{"formattedCitation":"(e.g., Dee {\\i{}et al.} 2016)","plainCitation":"(e.g., Dee et al. 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E."}],"issued":{"date-parts":[["2016"]]}},"label":"page","prefix":"e.g., "}],"schema":"https://github.com/citation-style-language/schema/raw/master/csl-citation.json"} </w:instrText>
      </w:r>
      <w:r w:rsidR="00604165" w:rsidRPr="00604165">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 xml:space="preserve">(e.g., Dee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2016)</w:t>
      </w:r>
      <w:r w:rsidR="00604165" w:rsidRPr="00604165">
        <w:rPr>
          <w:rFonts w:ascii="Times New Roman" w:eastAsia="Calibri" w:hAnsi="Times New Roman" w:cs="Times New Roman"/>
          <w:color w:val="333333"/>
          <w:sz w:val="24"/>
          <w:szCs w:val="24"/>
        </w:rPr>
        <w:fldChar w:fldCharType="end"/>
      </w:r>
      <w:r w:rsidR="00604165" w:rsidRPr="00604165">
        <w:rPr>
          <w:rFonts w:ascii="Times New Roman" w:eastAsia="Calibri" w:hAnsi="Times New Roman" w:cs="Times New Roman"/>
          <w:color w:val="333333"/>
          <w:sz w:val="24"/>
          <w:szCs w:val="24"/>
        </w:rPr>
        <w:t>.</w:t>
      </w:r>
      <w:r w:rsidR="00C726B1" w:rsidRPr="00604165">
        <w:rPr>
          <w:rFonts w:ascii="Times New Roman" w:eastAsia="Calibri" w:hAnsi="Times New Roman" w:cs="Times New Roman"/>
          <w:color w:val="333333"/>
          <w:sz w:val="24"/>
          <w:szCs w:val="24"/>
        </w:rPr>
        <w:t xml:space="preserve"> </w:t>
      </w:r>
      <w:r w:rsidR="00604165">
        <w:rPr>
          <w:rFonts w:ascii="Times New Roman" w:eastAsia="Calibri" w:hAnsi="Times New Roman" w:cs="Times New Roman"/>
          <w:color w:val="333333"/>
          <w:sz w:val="24"/>
          <w:szCs w:val="24"/>
        </w:rPr>
        <w:t>T</w:t>
      </w:r>
      <w:r w:rsidR="00C726B1" w:rsidRPr="001810E9">
        <w:rPr>
          <w:rFonts w:ascii="Times New Roman" w:eastAsia="Calibri" w:hAnsi="Times New Roman" w:cs="Times New Roman"/>
          <w:color w:val="333333"/>
          <w:sz w:val="24"/>
          <w:szCs w:val="24"/>
        </w:rPr>
        <w:t xml:space="preserve">his </w:t>
      </w:r>
      <w:r w:rsidRPr="001810E9">
        <w:rPr>
          <w:rFonts w:ascii="Times New Roman" w:eastAsia="Calibri" w:hAnsi="Times New Roman" w:cs="Times New Roman"/>
          <w:color w:val="333333"/>
          <w:sz w:val="24"/>
          <w:szCs w:val="24"/>
        </w:rPr>
        <w:t xml:space="preserve">would lead to twice the number of parameters as the number of sites, however, </w:t>
      </w:r>
      <w:r w:rsidR="00604165">
        <w:rPr>
          <w:rFonts w:ascii="Times New Roman" w:eastAsia="Calibri" w:hAnsi="Times New Roman" w:cs="Times New Roman"/>
          <w:color w:val="333333"/>
          <w:sz w:val="24"/>
          <w:szCs w:val="24"/>
        </w:rPr>
        <w:t xml:space="preserve">assumes linear trends in each site, </w:t>
      </w:r>
      <w:r w:rsidRPr="001810E9">
        <w:rPr>
          <w:rFonts w:ascii="Times New Roman" w:eastAsia="Calibri" w:hAnsi="Times New Roman" w:cs="Times New Roman"/>
          <w:color w:val="333333"/>
          <w:sz w:val="24"/>
          <w:szCs w:val="24"/>
        </w:rPr>
        <w:t xml:space="preserve">and might not be a feasible </w:t>
      </w:r>
      <w:r w:rsidR="00CE7272">
        <w:rPr>
          <w:rFonts w:ascii="Times New Roman" w:eastAsia="Calibri" w:hAnsi="Times New Roman" w:cs="Times New Roman"/>
          <w:color w:val="333333"/>
          <w:sz w:val="24"/>
          <w:szCs w:val="24"/>
        </w:rPr>
        <w:t xml:space="preserve">given data and power constraints. </w:t>
      </w:r>
      <w:r w:rsidR="00604165">
        <w:rPr>
          <w:rFonts w:ascii="Times New Roman" w:eastAsia="Calibri" w:hAnsi="Times New Roman" w:cs="Times New Roman"/>
          <w:color w:val="333333"/>
          <w:sz w:val="24"/>
          <w:szCs w:val="24"/>
        </w:rPr>
        <w:t>Or, with more data, and replicated samples within years, one could have a categorical site by year effect. See Box 3 for more on these more difficult problems.</w:t>
      </w:r>
    </w:p>
    <w:p w14:paraId="1141C5F5" w14:textId="701B546A" w:rsidR="008D24E8" w:rsidRDefault="008D24E8" w:rsidP="008D24E8">
      <w:pPr>
        <w:keepNext/>
        <w:shd w:val="clear" w:color="auto" w:fill="FFFFFF"/>
        <w:spacing w:after="160" w:line="360" w:lineRule="auto"/>
      </w:pPr>
      <w:r w:rsidRPr="008D24E8">
        <w:rPr>
          <w:rFonts w:ascii="Times New Roman" w:eastAsia="Calibri" w:hAnsi="Times New Roman" w:cs="Times New Roman"/>
          <w:noProof/>
          <w:color w:val="333333"/>
          <w:sz w:val="24"/>
          <w:szCs w:val="24"/>
          <w:highlight w:val="white"/>
        </w:rPr>
        <w:drawing>
          <wp:inline distT="0" distB="0" distL="0" distR="0" wp14:anchorId="4732CA32" wp14:editId="7942DEFC">
            <wp:extent cx="5943600" cy="3191510"/>
            <wp:effectExtent l="0" t="0" r="0" b="0"/>
            <wp:docPr id="135693036" name="Picture 1" descr="A picture containing black, circle, darkness, astronom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036" name="Picture 1" descr="A picture containing black, circle, darkness, astronomical object&#10;&#10;Description automatically generated"/>
                    <pic:cNvPicPr/>
                  </pic:nvPicPr>
                  <pic:blipFill>
                    <a:blip r:embed="rId23"/>
                    <a:stretch>
                      <a:fillRect/>
                    </a:stretch>
                  </pic:blipFill>
                  <pic:spPr>
                    <a:xfrm>
                      <a:off x="0" y="0"/>
                      <a:ext cx="5943600" cy="3191510"/>
                    </a:xfrm>
                    <a:prstGeom prst="rect">
                      <a:avLst/>
                    </a:prstGeom>
                  </pic:spPr>
                </pic:pic>
              </a:graphicData>
            </a:graphic>
          </wp:inline>
        </w:drawing>
      </w:r>
    </w:p>
    <w:p w14:paraId="47336379" w14:textId="55AF2E1F" w:rsidR="008D24E8" w:rsidRPr="00FA2425" w:rsidRDefault="008D24E8" w:rsidP="00885D6D">
      <w:pPr>
        <w:pStyle w:val="Caption"/>
        <w:rPr>
          <w:rFonts w:ascii="Times New Roman" w:eastAsia="Calibri" w:hAnsi="Times New Roman" w:cs="Times New Roman"/>
          <w:b/>
          <w:bCs/>
          <w:i w:val="0"/>
          <w:iCs w:val="0"/>
          <w:color w:val="000000" w:themeColor="text1"/>
          <w:sz w:val="24"/>
          <w:szCs w:val="24"/>
          <w:highlight w:val="white"/>
        </w:rPr>
      </w:pPr>
      <w:r w:rsidRPr="00F86F35">
        <w:rPr>
          <w:b/>
          <w:bCs/>
          <w:i w:val="0"/>
          <w:iCs w:val="0"/>
          <w:color w:val="000000" w:themeColor="text1"/>
        </w:rPr>
        <w:t xml:space="preserve">Figure </w:t>
      </w:r>
      <w:r w:rsidRPr="00F86F35">
        <w:rPr>
          <w:b/>
          <w:bCs/>
          <w:i w:val="0"/>
          <w:iCs w:val="0"/>
          <w:color w:val="000000" w:themeColor="text1"/>
        </w:rPr>
        <w:fldChar w:fldCharType="begin"/>
      </w:r>
      <w:r w:rsidRPr="00F86F35">
        <w:rPr>
          <w:b/>
          <w:bCs/>
          <w:i w:val="0"/>
          <w:iCs w:val="0"/>
          <w:color w:val="000000" w:themeColor="text1"/>
        </w:rPr>
        <w:instrText xml:space="preserve"> SEQ Figure \* ARABIC </w:instrText>
      </w:r>
      <w:r w:rsidRPr="00F86F35">
        <w:rPr>
          <w:b/>
          <w:bCs/>
          <w:i w:val="0"/>
          <w:iCs w:val="0"/>
          <w:color w:val="000000" w:themeColor="text1"/>
        </w:rPr>
        <w:fldChar w:fldCharType="separate"/>
      </w:r>
      <w:r w:rsidR="00D9492C" w:rsidRPr="00F86F35">
        <w:rPr>
          <w:b/>
          <w:bCs/>
          <w:i w:val="0"/>
          <w:iCs w:val="0"/>
          <w:noProof/>
          <w:color w:val="000000" w:themeColor="text1"/>
        </w:rPr>
        <w:t>7</w:t>
      </w:r>
      <w:r w:rsidRPr="00F86F35">
        <w:rPr>
          <w:b/>
          <w:bCs/>
          <w:i w:val="0"/>
          <w:iCs w:val="0"/>
          <w:color w:val="000000" w:themeColor="text1"/>
        </w:rPr>
        <w:fldChar w:fldCharType="end"/>
      </w:r>
      <w:r w:rsidRPr="00F86F35">
        <w:rPr>
          <w:b/>
          <w:bCs/>
          <w:i w:val="0"/>
          <w:iCs w:val="0"/>
          <w:color w:val="000000" w:themeColor="text1"/>
          <w:lang w:val="en-US"/>
        </w:rPr>
        <w:t xml:space="preserve">. </w:t>
      </w:r>
      <w:r w:rsidR="009A7DF5" w:rsidRPr="009472A4">
        <w:rPr>
          <w:b/>
          <w:bCs/>
          <w:i w:val="0"/>
          <w:iCs w:val="0"/>
          <w:color w:val="000000" w:themeColor="text1"/>
          <w:lang w:val="en-US"/>
        </w:rPr>
        <w:t>Directed Acyclic Graph</w:t>
      </w:r>
      <w:r w:rsidR="00F86F35" w:rsidRPr="009472A4">
        <w:rPr>
          <w:b/>
          <w:bCs/>
          <w:i w:val="0"/>
          <w:iCs w:val="0"/>
          <w:color w:val="000000" w:themeColor="text1"/>
          <w:lang w:val="en-US"/>
        </w:rPr>
        <w:t xml:space="preserve">s </w:t>
      </w:r>
      <w:r w:rsidRPr="009472A4">
        <w:rPr>
          <w:b/>
          <w:bCs/>
          <w:i w:val="0"/>
          <w:iCs w:val="0"/>
          <w:color w:val="000000" w:themeColor="text1"/>
          <w:lang w:val="en-US"/>
        </w:rPr>
        <w:t>r</w:t>
      </w:r>
      <w:r w:rsidR="00F86F35" w:rsidRPr="009472A4">
        <w:rPr>
          <w:b/>
          <w:bCs/>
          <w:i w:val="0"/>
          <w:iCs w:val="0"/>
          <w:color w:val="000000" w:themeColor="text1"/>
          <w:lang w:val="en-US"/>
        </w:rPr>
        <w:t>epresenting</w:t>
      </w:r>
      <w:r w:rsidRPr="009472A4">
        <w:rPr>
          <w:b/>
          <w:bCs/>
          <w:i w:val="0"/>
          <w:iCs w:val="0"/>
          <w:color w:val="000000" w:themeColor="text1"/>
          <w:lang w:val="en-US"/>
        </w:rPr>
        <w:t xml:space="preserve"> </w:t>
      </w:r>
      <w:r w:rsidR="00F86F35" w:rsidRPr="009472A4">
        <w:rPr>
          <w:b/>
          <w:bCs/>
          <w:i w:val="0"/>
          <w:iCs w:val="0"/>
          <w:color w:val="000000" w:themeColor="text1"/>
          <w:lang w:val="en-US"/>
        </w:rPr>
        <w:t xml:space="preserve">the way that different designs handle </w:t>
      </w:r>
      <w:r w:rsidRPr="009472A4">
        <w:rPr>
          <w:b/>
          <w:bCs/>
          <w:i w:val="0"/>
          <w:iCs w:val="0"/>
          <w:color w:val="000000" w:themeColor="text1"/>
          <w:lang w:val="en-US"/>
        </w:rPr>
        <w:t>spatial and temporal omitted variables.</w:t>
      </w:r>
      <w:r w:rsidR="00F86F35">
        <w:rPr>
          <w:b/>
          <w:bCs/>
          <w:i w:val="0"/>
          <w:iCs w:val="0"/>
          <w:color w:val="000000" w:themeColor="text1"/>
          <w:lang w:val="en-US"/>
        </w:rPr>
        <w:t xml:space="preserve"> </w:t>
      </w:r>
      <w:r w:rsidR="00885D6D">
        <w:rPr>
          <w:i w:val="0"/>
          <w:iCs w:val="0"/>
          <w:color w:val="000000" w:themeColor="text1"/>
          <w:lang w:val="en-US"/>
        </w:rPr>
        <w:t>In (A) we see how the system actually functions, with not only recruitment confounded with temperature, but also with local coastal development increasing over time alongside local temperature also increasing over time. Thus, we have both temporal and spatial confounding. In (B) we see the causal diagram represented by the first differences model, where due to differencing we separate temporal confounders from the signal of change in temperature. In (C) the second difference model, temporal confounders are removed, and now we are estimating the effects of acceleration in change in temperature on acceleration in change in snail abundance.</w:t>
      </w:r>
    </w:p>
    <w:p w14:paraId="4AC1E3F6" w14:textId="6976A31A" w:rsidR="00766C2E" w:rsidRPr="002C3801" w:rsidRDefault="00037819"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Fortunately, there is a simple solution</w:t>
      </w:r>
      <w:r w:rsidR="00793630" w:rsidRPr="002C3801">
        <w:rPr>
          <w:rFonts w:ascii="Times New Roman" w:eastAsia="Calibri" w:hAnsi="Times New Roman" w:cs="Times New Roman"/>
          <w:color w:val="333333"/>
          <w:sz w:val="24"/>
          <w:szCs w:val="24"/>
          <w:highlight w:val="white"/>
        </w:rPr>
        <w:t xml:space="preserve"> </w:t>
      </w:r>
      <w:r w:rsidR="002037CD">
        <w:rPr>
          <w:rFonts w:ascii="Times New Roman" w:eastAsia="Calibri" w:hAnsi="Times New Roman" w:cs="Times New Roman"/>
          <w:color w:val="333333"/>
          <w:sz w:val="24"/>
          <w:szCs w:val="24"/>
          <w:highlight w:val="white"/>
        </w:rPr>
        <w:t>similar</w:t>
      </w:r>
      <w:r w:rsidRPr="002C3801">
        <w:rPr>
          <w:rFonts w:ascii="Times New Roman" w:eastAsia="Calibri" w:hAnsi="Times New Roman" w:cs="Times New Roman"/>
          <w:color w:val="333333"/>
          <w:sz w:val="24"/>
          <w:szCs w:val="24"/>
          <w:highlight w:val="white"/>
        </w:rPr>
        <w:t xml:space="preserve"> to the fixed effects transformation</w:t>
      </w:r>
      <w:r w:rsidR="00793630" w:rsidRPr="002C3801">
        <w:rPr>
          <w:rFonts w:ascii="Times New Roman" w:eastAsia="Calibri" w:hAnsi="Times New Roman" w:cs="Times New Roman"/>
          <w:color w:val="333333"/>
          <w:sz w:val="24"/>
          <w:szCs w:val="24"/>
          <w:highlight w:val="white"/>
        </w:rPr>
        <w:t>:</w:t>
      </w:r>
      <w:r w:rsidRPr="002C3801">
        <w:rPr>
          <w:rFonts w:ascii="Times New Roman" w:eastAsia="Calibri" w:hAnsi="Times New Roman" w:cs="Times New Roman"/>
          <w:color w:val="333333"/>
          <w:sz w:val="24"/>
          <w:szCs w:val="24"/>
          <w:highlight w:val="white"/>
        </w:rPr>
        <w:t xml:space="preserve"> </w:t>
      </w:r>
      <w:r w:rsidRPr="009A7DF5">
        <w:rPr>
          <w:rFonts w:ascii="Times New Roman" w:eastAsia="Calibri" w:hAnsi="Times New Roman" w:cs="Times New Roman"/>
          <w:b/>
          <w:bCs/>
          <w:color w:val="333333"/>
          <w:sz w:val="24"/>
          <w:szCs w:val="24"/>
          <w:highlight w:val="white"/>
        </w:rPr>
        <w:t>temporal differencing</w:t>
      </w:r>
      <w:r w:rsidRPr="002C3801">
        <w:rPr>
          <w:rFonts w:ascii="Times New Roman" w:eastAsia="Calibri" w:hAnsi="Times New Roman" w:cs="Times New Roman"/>
          <w:color w:val="333333"/>
          <w:sz w:val="24"/>
          <w:szCs w:val="24"/>
          <w:highlight w:val="white"/>
        </w:rPr>
        <w:t xml:space="preserve">. For each time point in our data, if we subtract the previous time point, we produce a model evaluating the relationship between change in our response variable versus change in our causal variable of interest. Like the fixed effects transformation, </w:t>
      </w:r>
      <w:r w:rsidR="00366AAA" w:rsidRPr="002C3801">
        <w:rPr>
          <w:rFonts w:ascii="Times New Roman" w:eastAsia="Calibri" w:hAnsi="Times New Roman" w:cs="Times New Roman"/>
          <w:color w:val="333333"/>
          <w:sz w:val="24"/>
          <w:szCs w:val="24"/>
          <w:highlight w:val="white"/>
        </w:rPr>
        <w:t xml:space="preserve">the </w:t>
      </w:r>
      <w:r w:rsidR="00015E98" w:rsidRPr="002C3801">
        <w:rPr>
          <w:rFonts w:ascii="Times New Roman" w:eastAsia="Calibri" w:hAnsi="Times New Roman" w:cs="Times New Roman"/>
          <w:color w:val="333333"/>
          <w:sz w:val="24"/>
          <w:szCs w:val="24"/>
          <w:highlight w:val="white"/>
        </w:rPr>
        <w:t>conf</w:t>
      </w:r>
      <w:r w:rsidR="00121E6A" w:rsidRPr="002C3801">
        <w:rPr>
          <w:rFonts w:ascii="Times New Roman" w:eastAsia="Calibri" w:hAnsi="Times New Roman" w:cs="Times New Roman"/>
          <w:color w:val="333333"/>
          <w:sz w:val="24"/>
          <w:szCs w:val="24"/>
          <w:highlight w:val="white"/>
        </w:rPr>
        <w:t>ound</w:t>
      </w:r>
      <w:r w:rsidR="00015E98" w:rsidRPr="002C3801">
        <w:rPr>
          <w:rFonts w:ascii="Times New Roman" w:eastAsia="Calibri" w:hAnsi="Times New Roman" w:cs="Times New Roman"/>
          <w:color w:val="333333"/>
          <w:sz w:val="24"/>
          <w:szCs w:val="24"/>
          <w:highlight w:val="white"/>
        </w:rPr>
        <w:t xml:space="preserve">ing </w:t>
      </w:r>
      <w:r w:rsidR="00366AAA" w:rsidRPr="002C3801">
        <w:rPr>
          <w:rFonts w:ascii="Times New Roman" w:eastAsia="Calibri" w:hAnsi="Times New Roman" w:cs="Times New Roman"/>
          <w:color w:val="333333"/>
          <w:sz w:val="24"/>
          <w:szCs w:val="24"/>
          <w:highlight w:val="white"/>
        </w:rPr>
        <w:t xml:space="preserve">effects of </w:t>
      </w:r>
      <w:r w:rsidRPr="002C3801">
        <w:rPr>
          <w:rFonts w:ascii="Times New Roman" w:eastAsia="Calibri" w:hAnsi="Times New Roman" w:cs="Times New Roman"/>
          <w:color w:val="333333"/>
          <w:sz w:val="24"/>
          <w:szCs w:val="24"/>
          <w:highlight w:val="white"/>
        </w:rPr>
        <w:t xml:space="preserve">site-level omitted variables </w:t>
      </w:r>
      <w:r w:rsidR="00405367" w:rsidRPr="002C3801">
        <w:rPr>
          <w:rFonts w:ascii="Times New Roman" w:eastAsia="Calibri" w:hAnsi="Times New Roman" w:cs="Times New Roman"/>
          <w:color w:val="333333"/>
          <w:sz w:val="24"/>
          <w:szCs w:val="24"/>
          <w:highlight w:val="white"/>
        </w:rPr>
        <w:t xml:space="preserve">that </w:t>
      </w:r>
      <w:r w:rsidR="009A7DF5">
        <w:rPr>
          <w:rFonts w:ascii="Times New Roman" w:eastAsia="Calibri" w:hAnsi="Times New Roman" w:cs="Times New Roman"/>
          <w:color w:val="333333"/>
          <w:sz w:val="24"/>
          <w:szCs w:val="24"/>
          <w:highlight w:val="white"/>
        </w:rPr>
        <w:t xml:space="preserve">do not </w:t>
      </w:r>
      <w:r w:rsidR="005835F3" w:rsidRPr="002C3801">
        <w:rPr>
          <w:rFonts w:ascii="Times New Roman" w:eastAsia="Calibri" w:hAnsi="Times New Roman" w:cs="Times New Roman"/>
          <w:color w:val="333333"/>
          <w:sz w:val="24"/>
          <w:szCs w:val="24"/>
          <w:highlight w:val="white"/>
        </w:rPr>
        <w:t>have a temporal trend</w:t>
      </w:r>
      <w:r w:rsidR="00405367" w:rsidRPr="002C3801">
        <w:rPr>
          <w:rFonts w:ascii="Times New Roman" w:eastAsia="Calibri" w:hAnsi="Times New Roman" w:cs="Times New Roman"/>
          <w:color w:val="333333"/>
          <w:sz w:val="24"/>
          <w:szCs w:val="24"/>
          <w:highlight w:val="white"/>
        </w:rPr>
        <w:t xml:space="preserve"> </w:t>
      </w:r>
      <w:r w:rsidR="007C1A62">
        <w:rPr>
          <w:rFonts w:ascii="Times New Roman" w:eastAsia="Calibri" w:hAnsi="Times New Roman" w:cs="Times New Roman"/>
          <w:color w:val="333333"/>
          <w:sz w:val="24"/>
          <w:szCs w:val="24"/>
          <w:highlight w:val="white"/>
        </w:rPr>
        <w:t xml:space="preserve">(e.g. are time invariant over the study period) </w:t>
      </w:r>
      <w:r w:rsidR="00405367" w:rsidRPr="002C3801">
        <w:rPr>
          <w:rFonts w:ascii="Times New Roman" w:eastAsia="Calibri" w:hAnsi="Times New Roman" w:cs="Times New Roman"/>
          <w:color w:val="333333"/>
          <w:sz w:val="24"/>
          <w:szCs w:val="24"/>
          <w:highlight w:val="white"/>
        </w:rPr>
        <w:t>are eliminated.</w:t>
      </w:r>
      <w:r w:rsidRPr="002C3801">
        <w:rPr>
          <w:rFonts w:ascii="Times New Roman" w:eastAsia="Calibri" w:hAnsi="Times New Roman" w:cs="Times New Roman"/>
          <w:color w:val="333333"/>
          <w:sz w:val="24"/>
          <w:szCs w:val="24"/>
          <w:highlight w:val="white"/>
        </w:rPr>
        <w:t xml:space="preserve"> </w:t>
      </w:r>
      <w:r w:rsidR="00C7519A" w:rsidRPr="002C3801">
        <w:rPr>
          <w:rFonts w:ascii="Times New Roman" w:eastAsia="Calibri" w:hAnsi="Times New Roman" w:cs="Times New Roman"/>
          <w:color w:val="333333"/>
          <w:sz w:val="24"/>
          <w:szCs w:val="24"/>
          <w:highlight w:val="white"/>
        </w:rPr>
        <w:t xml:space="preserve">After the transformation,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remains as a term to be estimated with a</w:t>
      </w:r>
      <w:r w:rsidR="009A7DF5">
        <w:rPr>
          <w:rFonts w:ascii="Times New Roman" w:eastAsia="Calibri" w:hAnsi="Times New Roman" w:cs="Times New Roman"/>
          <w:color w:val="333333"/>
          <w:sz w:val="24"/>
          <w:szCs w:val="24"/>
          <w:highlight w:val="white"/>
        </w:rPr>
        <w:t>n</w:t>
      </w:r>
      <w:r w:rsidR="00C7519A" w:rsidRPr="002C3801">
        <w:rPr>
          <w:rFonts w:ascii="Times New Roman" w:eastAsia="Calibri" w:hAnsi="Times New Roman" w:cs="Times New Roman"/>
          <w:color w:val="333333"/>
          <w:sz w:val="24"/>
          <w:szCs w:val="24"/>
          <w:highlight w:val="white"/>
        </w:rPr>
        <w:t xml:space="preserve"> </w:t>
      </w:r>
      <w:r w:rsidR="009A7DF5">
        <w:rPr>
          <w:rFonts w:ascii="Times New Roman" w:eastAsia="Calibri" w:hAnsi="Times New Roman" w:cs="Times New Roman"/>
          <w:color w:val="333333"/>
          <w:sz w:val="24"/>
          <w:szCs w:val="24"/>
          <w:highlight w:val="white"/>
        </w:rPr>
        <w:t xml:space="preserve">econometric </w:t>
      </w:r>
      <w:r w:rsidR="00C7519A" w:rsidRPr="002C3801">
        <w:rPr>
          <w:rFonts w:ascii="Times New Roman" w:eastAsia="Calibri" w:hAnsi="Times New Roman" w:cs="Times New Roman"/>
          <w:color w:val="333333"/>
          <w:sz w:val="24"/>
          <w:szCs w:val="24"/>
          <w:highlight w:val="white"/>
        </w:rPr>
        <w:t xml:space="preserve">fixed </w:t>
      </w:r>
      <w:r w:rsidR="009A7DF5">
        <w:rPr>
          <w:rFonts w:ascii="Times New Roman" w:eastAsia="Calibri" w:hAnsi="Times New Roman" w:cs="Times New Roman"/>
          <w:color w:val="333333"/>
          <w:sz w:val="24"/>
          <w:szCs w:val="24"/>
          <w:highlight w:val="white"/>
        </w:rPr>
        <w:t>effect, and it</w:t>
      </w:r>
      <w:r w:rsidR="00C7519A" w:rsidRPr="002C3801">
        <w:rPr>
          <w:rFonts w:ascii="Times New Roman" w:eastAsia="Calibri" w:hAnsi="Times New Roman" w:cs="Times New Roman"/>
          <w:color w:val="333333"/>
          <w:sz w:val="24"/>
          <w:szCs w:val="24"/>
          <w:highlight w:val="white"/>
        </w:rPr>
        <w:t xml:space="preserve"> will recover an estimate of the trend for each </w:t>
      </w:r>
      <w:r w:rsidR="00C7519A" w:rsidRPr="002C3801">
        <w:rPr>
          <w:rFonts w:ascii="Times New Roman" w:eastAsia="Calibri" w:hAnsi="Times New Roman" w:cs="Times New Roman"/>
          <w:color w:val="333333"/>
          <w:sz w:val="24"/>
          <w:szCs w:val="24"/>
          <w:highlight w:val="white"/>
        </w:rPr>
        <w:lastRenderedPageBreak/>
        <w:t xml:space="preserve">site. This approach has the added benefit of sweeping up other unknown site-level trends into our estimate of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C7519A" w:rsidRPr="002C3801">
        <w:rPr>
          <w:rFonts w:ascii="Times New Roman" w:eastAsia="Calibri" w:hAnsi="Times New Roman" w:cs="Times New Roman"/>
          <w:color w:val="333333"/>
          <w:sz w:val="24"/>
          <w:szCs w:val="24"/>
          <w:highlight w:val="white"/>
        </w:rPr>
        <w:t xml:space="preserve">. Our first difference model design, represented as a path diagram in Figure 7B, translates to the following with means model notation: </w:t>
      </w:r>
    </w:p>
    <w:p w14:paraId="37AE297D" w14:textId="676164FE" w:rsidR="00517635" w:rsidRPr="002C3801" w:rsidRDefault="00517635" w:rsidP="009A7DF5">
      <w:pPr>
        <w:keepNext/>
        <w:shd w:val="clear" w:color="auto" w:fill="FFFFFF"/>
        <w:spacing w:after="160" w:line="360" w:lineRule="auto"/>
        <w:ind w:left="1440" w:firstLine="720"/>
        <w:rPr>
          <w:rFonts w:ascii="Times New Roman" w:eastAsia="Calibri" w:hAnsi="Times New Roman" w:cs="Times New Roman"/>
          <w:color w:val="000000" w:themeColor="text1"/>
          <w:sz w:val="24"/>
          <w:szCs w:val="24"/>
          <w:highlight w:val="white"/>
        </w:rPr>
      </w:pPr>
      <m:oMath>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w:rPr>
            <w:rFonts w:ascii="Cambria Math" w:eastAsia="Calibri" w:hAnsi="Cambria Math" w:cs="Calibri"/>
            <w:color w:val="333333"/>
            <w:sz w:val="24"/>
            <w:szCs w:val="24"/>
          </w:rPr>
          <m:t xml:space="preserve"> </m:t>
        </m:r>
      </m:oMath>
      <w:r w:rsidR="00C44235">
        <w:rPr>
          <w:rFonts w:ascii="Calibri" w:eastAsia="Calibri" w:hAnsi="Calibri" w:cs="Calibri"/>
          <w:color w:val="333333"/>
          <w:sz w:val="24"/>
          <w:szCs w:val="24"/>
        </w:rPr>
        <w:t xml:space="preserve"> </w:t>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00C44235">
        <w:rPr>
          <w:rFonts w:ascii="Calibri" w:eastAsia="Calibri" w:hAnsi="Calibri" w:cs="Calibri"/>
          <w:color w:val="333333"/>
          <w:sz w:val="24"/>
          <w:szCs w:val="24"/>
        </w:rPr>
        <w:tab/>
      </w:r>
      <w:r w:rsidRPr="002C3801">
        <w:rPr>
          <w:rFonts w:ascii="Times New Roman" w:hAnsi="Times New Roman" w:cs="Times New Roman"/>
          <w:color w:val="000000" w:themeColor="text1"/>
          <w:sz w:val="24"/>
          <w:szCs w:val="24"/>
        </w:rPr>
        <w:t>(</w:t>
      </w:r>
      <w:r w:rsidR="00FD4E69">
        <w:rPr>
          <w:rFonts w:ascii="Times New Roman" w:hAnsi="Times New Roman" w:cs="Times New Roman"/>
          <w:color w:val="000000" w:themeColor="text1"/>
          <w:sz w:val="24"/>
          <w:szCs w:val="24"/>
        </w:rPr>
        <w:t>10</w:t>
      </w:r>
      <w:r w:rsidRPr="002C3801">
        <w:rPr>
          <w:rFonts w:ascii="Times New Roman" w:hAnsi="Times New Roman" w:cs="Times New Roman"/>
          <w:color w:val="000000" w:themeColor="text1"/>
          <w:sz w:val="24"/>
          <w:szCs w:val="24"/>
        </w:rPr>
        <w:t xml:space="preserve">) </w:t>
      </w:r>
    </w:p>
    <w:p w14:paraId="3657D45A" w14:textId="5CC1142F" w:rsidR="00766C2E" w:rsidRPr="002C3801" w:rsidRDefault="00F65464" w:rsidP="002C3801">
      <w:pPr>
        <w:shd w:val="clear" w:color="auto" w:fill="FFFFFF"/>
        <w:spacing w:after="160" w:line="360" w:lineRule="auto"/>
        <w:ind w:firstLine="720"/>
        <w:rPr>
          <w:rFonts w:ascii="Times New Roman" w:eastAsia="Calibri" w:hAnsi="Times New Roman" w:cs="Times New Roman"/>
          <w:color w:val="333333"/>
          <w:sz w:val="24"/>
          <w:szCs w:val="24"/>
          <w:highlight w:val="white"/>
        </w:rPr>
      </w:pPr>
      <w:r w:rsidRPr="002C3801">
        <w:rPr>
          <w:rFonts w:ascii="Times New Roman" w:eastAsia="Calibri" w:hAnsi="Times New Roman" w:cs="Times New Roman"/>
          <w:color w:val="333333"/>
          <w:sz w:val="24"/>
          <w:szCs w:val="24"/>
          <w:highlight w:val="white"/>
        </w:rPr>
        <w:t xml:space="preserve">Here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Pr="002C3801">
        <w:rPr>
          <w:rFonts w:ascii="Times New Roman" w:eastAsia="Calibri" w:hAnsi="Times New Roman" w:cs="Times New Roman"/>
          <w:color w:val="333333"/>
          <w:sz w:val="24"/>
          <w:szCs w:val="24"/>
        </w:rPr>
        <w:t xml:space="preserve"> estimates the effect of temperature as before</w:t>
      </w:r>
      <w:r w:rsidR="00EE2DA1" w:rsidRPr="002C3801">
        <w:rPr>
          <w:rFonts w:ascii="Times New Roman" w:eastAsia="Calibri" w:hAnsi="Times New Roman" w:cs="Times New Roman"/>
          <w:color w:val="333333"/>
          <w:sz w:val="24"/>
          <w:szCs w:val="24"/>
        </w:rPr>
        <w:t xml:space="preserve"> with </w:t>
      </w:r>
      <m:oMath>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λ</m:t>
            </m:r>
          </m:e>
          <m:sub>
            <m:r>
              <m:rPr>
                <m:sty m:val="p"/>
              </m:rPr>
              <w:rPr>
                <w:rFonts w:ascii="Cambria Math" w:eastAsia="Calibri" w:hAnsi="Cambria Math" w:cs="Times New Roman"/>
                <w:color w:val="000000" w:themeColor="text1"/>
                <w:sz w:val="24"/>
                <w:szCs w:val="24"/>
              </w:rPr>
              <m:t>i</m:t>
            </m:r>
          </m:sub>
        </m:sSub>
      </m:oMath>
      <w:r w:rsidR="00EE2DA1" w:rsidRPr="002C3801">
        <w:rPr>
          <w:rFonts w:ascii="Times New Roman" w:eastAsia="Calibri" w:hAnsi="Times New Roman" w:cs="Times New Roman"/>
          <w:color w:val="333333"/>
          <w:sz w:val="24"/>
          <w:szCs w:val="24"/>
        </w:rPr>
        <w:t xml:space="preserve"> estimating the site-level trend of other drivers.</w:t>
      </w:r>
      <w:r w:rsidR="00FD6A1A" w:rsidRPr="002C3801">
        <w:rPr>
          <w:rFonts w:ascii="Times New Roman" w:eastAsia="Calibri" w:hAnsi="Times New Roman" w:cs="Times New Roman"/>
          <w:color w:val="333333"/>
          <w:sz w:val="24"/>
          <w:szCs w:val="24"/>
        </w:rPr>
        <w:t xml:space="preserve"> Note that </w:t>
      </w:r>
      <w:r w:rsidR="005E6D0B" w:rsidRPr="002C3801">
        <w:rPr>
          <w:rFonts w:ascii="Times New Roman" w:eastAsia="Calibri" w:hAnsi="Times New Roman" w:cs="Times New Roman"/>
          <w:color w:val="333333"/>
          <w:sz w:val="24"/>
          <w:szCs w:val="24"/>
        </w:rPr>
        <w:t xml:space="preserve">confounders at the site level, </w:t>
      </w:r>
      <m:oMath>
        <m:r>
          <m:rPr>
            <m:sty m:val="p"/>
          </m:rPr>
          <w:rPr>
            <w:rFonts w:ascii="Cambria Math" w:eastAsia="Calibri" w:hAnsi="Cambria Math" w:cs="Times New Roman"/>
            <w:color w:val="000000" w:themeColor="text1"/>
            <w:sz w:val="24"/>
            <w:szCs w:val="24"/>
            <w:highlight w:val="white"/>
          </w:rPr>
          <m:t>γ</m:t>
        </m:r>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highlight w:val="white"/>
              </w:rPr>
              <m:t>w</m:t>
            </m:r>
            <m:ctrlPr>
              <w:rPr>
                <w:rFonts w:ascii="Cambria Math" w:eastAsia="Calibri" w:hAnsi="Cambria Math" w:cs="Times New Roman"/>
                <w:color w:val="000000" w:themeColor="text1"/>
                <w:sz w:val="24"/>
                <w:szCs w:val="24"/>
                <w:highlight w:val="white"/>
              </w:rPr>
            </m:ctrlPr>
          </m:e>
          <m:sub>
            <m:r>
              <m:rPr>
                <m:sty m:val="p"/>
              </m:rPr>
              <w:rPr>
                <w:rFonts w:ascii="Cambria Math" w:eastAsia="Calibri" w:hAnsi="Cambria Math" w:cs="Times New Roman"/>
                <w:color w:val="000000" w:themeColor="text1"/>
                <w:sz w:val="24"/>
                <w:szCs w:val="24"/>
                <w:highlight w:val="white"/>
              </w:rPr>
              <m:t>i</m:t>
            </m:r>
          </m:sub>
        </m:sSub>
      </m:oMath>
      <w:r w:rsidR="005E6D0B" w:rsidRPr="002C3801">
        <w:rPr>
          <w:rFonts w:ascii="Times New Roman" w:eastAsia="Calibri" w:hAnsi="Times New Roman" w:cs="Times New Roman"/>
          <w:color w:val="000000" w:themeColor="text1"/>
          <w:sz w:val="24"/>
          <w:szCs w:val="24"/>
        </w:rPr>
        <w:t xml:space="preserve"> above, are removed algebraically in this design.</w:t>
      </w:r>
      <w:r w:rsidR="00EE2DA1" w:rsidRPr="002C3801">
        <w:rPr>
          <w:rFonts w:ascii="Times New Roman" w:eastAsia="Calibri" w:hAnsi="Times New Roman" w:cs="Times New Roman"/>
          <w:color w:val="333333"/>
          <w:sz w:val="24"/>
          <w:szCs w:val="24"/>
        </w:rPr>
        <w:t xml:space="preserve"> </w:t>
      </w:r>
      <w:r w:rsidR="00EE2DA1" w:rsidRPr="002C3801">
        <w:rPr>
          <w:rFonts w:ascii="Times New Roman" w:eastAsia="Calibri" w:hAnsi="Times New Roman" w:cs="Times New Roman"/>
          <w:color w:val="333333"/>
          <w:sz w:val="24"/>
          <w:szCs w:val="24"/>
          <w:highlight w:val="white"/>
        </w:rPr>
        <w:t xml:space="preserve">If there is no temporal trend in temperature, and as such there is no correlation with other site-level trends, we </w:t>
      </w:r>
      <w:r w:rsidR="00EE2DA1" w:rsidRPr="002C3801">
        <w:rPr>
          <w:rFonts w:ascii="Times New Roman" w:eastAsia="Calibri" w:hAnsi="Times New Roman" w:cs="Times New Roman"/>
          <w:i/>
          <w:color w:val="333333"/>
          <w:sz w:val="24"/>
          <w:szCs w:val="24"/>
          <w:highlight w:val="white"/>
        </w:rPr>
        <w:t xml:space="preserve">could </w:t>
      </w:r>
      <w:r w:rsidR="00EE2DA1" w:rsidRPr="002C3801">
        <w:rPr>
          <w:rFonts w:ascii="Times New Roman" w:eastAsia="Calibri" w:hAnsi="Times New Roman" w:cs="Times New Roman"/>
          <w:color w:val="333333"/>
          <w:sz w:val="24"/>
          <w:szCs w:val="24"/>
          <w:highlight w:val="white"/>
        </w:rPr>
        <w:t xml:space="preserve">use random effects for the site term. We caution, however, that this adds back the random effects assumption which is unlikely to be met. </w:t>
      </w:r>
      <w:r w:rsidR="00EE2DA1" w:rsidRPr="002C3801">
        <w:rPr>
          <w:rFonts w:ascii="Times New Roman" w:eastAsia="Calibri" w:hAnsi="Times New Roman" w:cs="Times New Roman"/>
          <w:color w:val="333333"/>
          <w:sz w:val="24"/>
          <w:szCs w:val="24"/>
        </w:rPr>
        <w:t xml:space="preserve">Note that if the time between sampling events is unequal across sites, we can divide change by time between samples to model change per unit time.  Finally, </w:t>
      </w:r>
      <w:r w:rsidR="00EE2DA1" w:rsidRPr="002C3801">
        <w:rPr>
          <w:rFonts w:ascii="Times New Roman" w:eastAsia="Calibri" w:hAnsi="Times New Roman" w:cs="Times New Roman"/>
          <w:color w:val="333333"/>
          <w:sz w:val="24"/>
          <w:szCs w:val="24"/>
          <w:highlight w:val="white"/>
        </w:rPr>
        <w:t xml:space="preserve">if </w:t>
      </w:r>
      <w:r w:rsidR="00037819" w:rsidRPr="002C3801">
        <w:rPr>
          <w:rFonts w:ascii="Times New Roman" w:eastAsia="Calibri" w:hAnsi="Times New Roman" w:cs="Times New Roman"/>
          <w:color w:val="333333"/>
          <w:sz w:val="24"/>
          <w:szCs w:val="24"/>
          <w:highlight w:val="white"/>
        </w:rPr>
        <w:t>we are uninterested in site</w:t>
      </w:r>
      <w:r w:rsidR="00EE2DA1" w:rsidRPr="002C3801">
        <w:rPr>
          <w:rFonts w:ascii="Times New Roman" w:eastAsia="Calibri" w:hAnsi="Times New Roman" w:cs="Times New Roman"/>
          <w:color w:val="333333"/>
          <w:sz w:val="24"/>
          <w:szCs w:val="24"/>
          <w:highlight w:val="white"/>
        </w:rPr>
        <w:t>-</w:t>
      </w:r>
      <w:r w:rsidR="00037819" w:rsidRPr="002C3801">
        <w:rPr>
          <w:rFonts w:ascii="Times New Roman" w:eastAsia="Calibri" w:hAnsi="Times New Roman" w:cs="Times New Roman"/>
          <w:color w:val="333333"/>
          <w:sz w:val="24"/>
          <w:szCs w:val="24"/>
          <w:highlight w:val="white"/>
        </w:rPr>
        <w:t xml:space="preserve">specific trends, we </w:t>
      </w:r>
      <w:r w:rsidR="00EE2DA1" w:rsidRPr="002C3801">
        <w:rPr>
          <w:rFonts w:ascii="Times New Roman" w:eastAsia="Calibri" w:hAnsi="Times New Roman" w:cs="Times New Roman"/>
          <w:color w:val="333333"/>
          <w:sz w:val="24"/>
          <w:szCs w:val="24"/>
          <w:highlight w:val="white"/>
        </w:rPr>
        <w:t xml:space="preserve">can </w:t>
      </w:r>
      <w:r w:rsidR="00037819" w:rsidRPr="002C3801">
        <w:rPr>
          <w:rFonts w:ascii="Times New Roman" w:eastAsia="Calibri" w:hAnsi="Times New Roman" w:cs="Times New Roman"/>
          <w:color w:val="333333"/>
          <w:sz w:val="24"/>
          <w:szCs w:val="24"/>
          <w:highlight w:val="white"/>
        </w:rPr>
        <w:t xml:space="preserve">calculate the second difference </w:t>
      </w:r>
      <m:oMath>
        <m:sSup>
          <m:sSupPr>
            <m:ctrlPr>
              <w:rPr>
                <w:rFonts w:ascii="Cambria Math" w:eastAsia="Calibri" w:hAnsi="Cambria Math" w:cs="Times New Roman"/>
                <w:color w:val="333333"/>
                <w:sz w:val="24"/>
                <w:szCs w:val="24"/>
              </w:rPr>
            </m:ctrlPr>
          </m:sSupPr>
          <m:e>
            <m:r>
              <m:rPr>
                <m:sty m:val="p"/>
              </m:rPr>
              <w:rPr>
                <w:rFonts w:ascii="Cambria Math" w:eastAsia="Calibri" w:hAnsi="Cambria Math" w:cs="Times New Roman"/>
                <w:color w:val="333333"/>
                <w:sz w:val="24"/>
                <w:szCs w:val="24"/>
                <w:highlight w:val="white"/>
              </w:rPr>
              <m:t>Δ</m:t>
            </m:r>
          </m:e>
          <m:sup>
            <m:r>
              <m:rPr>
                <m:sty m:val="p"/>
              </m:rPr>
              <w:rPr>
                <w:rFonts w:ascii="Cambria Math" w:eastAsia="Calibri" w:hAnsi="Cambria Math" w:cs="Times New Roman"/>
                <w:color w:val="333333"/>
                <w:sz w:val="24"/>
                <w:szCs w:val="24"/>
                <w:highlight w:val="white"/>
              </w:rPr>
              <m:t>2</m:t>
            </m:r>
          </m:sup>
        </m:sSup>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m:t>
            </m:r>
          </m:sub>
        </m:sSub>
        <m:r>
          <m:rPr>
            <m:sty m:val="p"/>
          </m:rPr>
          <w:rPr>
            <w:rFonts w:ascii="Cambria Math" w:eastAsia="Calibri" w:hAnsi="Cambria Math" w:cs="Times New Roman"/>
            <w:color w:val="333333"/>
            <w:sz w:val="24"/>
            <w:szCs w:val="24"/>
            <w:highlight w:val="white"/>
          </w:rPr>
          <m:t>-Δ</m:t>
        </m:r>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y</m:t>
            </m:r>
            <m:ctrlPr>
              <w:rPr>
                <w:rFonts w:ascii="Cambria Math" w:eastAsia="Calibri" w:hAnsi="Cambria Math" w:cs="Times New Roman"/>
                <w:color w:val="333333"/>
                <w:sz w:val="24"/>
                <w:szCs w:val="24"/>
                <w:highlight w:val="white"/>
              </w:rPr>
            </m:ctrlPr>
          </m:e>
          <m:sub>
            <m:r>
              <m:rPr>
                <m:sty m:val="p"/>
              </m:rPr>
              <w:rPr>
                <w:rFonts w:ascii="Cambria Math" w:eastAsia="Calibri" w:hAnsi="Cambria Math" w:cs="Times New Roman"/>
                <w:color w:val="333333"/>
                <w:sz w:val="24"/>
                <w:szCs w:val="24"/>
                <w:highlight w:val="white"/>
              </w:rPr>
              <m:t>i,j-1</m:t>
            </m:r>
          </m:sub>
        </m:sSub>
      </m:oMath>
      <w:r w:rsidR="002A1C95" w:rsidRPr="002C3801">
        <w:rPr>
          <w:rFonts w:ascii="Times New Roman" w:eastAsia="Calibri" w:hAnsi="Times New Roman" w:cs="Times New Roman"/>
          <w:color w:val="333333"/>
          <w:sz w:val="24"/>
          <w:szCs w:val="24"/>
        </w:rPr>
        <w:t xml:space="preserve"> </w:t>
      </w:r>
      <w:r w:rsidR="00037819" w:rsidRPr="002C3801">
        <w:rPr>
          <w:rFonts w:ascii="Times New Roman" w:eastAsia="Calibri" w:hAnsi="Times New Roman" w:cs="Times New Roman"/>
          <w:color w:val="333333"/>
          <w:sz w:val="24"/>
          <w:szCs w:val="24"/>
          <w:highlight w:val="white"/>
        </w:rPr>
        <w:t>which eliminates</w:t>
      </w:r>
      <w:r w:rsidR="00EE2DA1" w:rsidRPr="002C3801">
        <w:rPr>
          <w:rFonts w:ascii="Times New Roman" w:eastAsia="Calibri" w:hAnsi="Times New Roman" w:cs="Times New Roman"/>
          <w:color w:val="333333"/>
          <w:sz w:val="24"/>
          <w:szCs w:val="24"/>
          <w:highlight w:val="white"/>
        </w:rPr>
        <w:t xml:space="preserve"> the need to estimate</w:t>
      </w:r>
      <w:r w:rsidR="002A1C95" w:rsidRPr="002C3801">
        <w:rPr>
          <w:rFonts w:ascii="Times New Roman" w:eastAsia="Calibri" w:hAnsi="Times New Roman" w:cs="Times New Roman"/>
          <w:color w:val="333333"/>
          <w:sz w:val="24"/>
          <w:szCs w:val="24"/>
          <w:highlight w:val="white"/>
        </w:rPr>
        <w:t xml:space="preserve"> </w:t>
      </w:r>
      <m:oMath>
        <m:sSub>
          <m:sSubPr>
            <m:ctrlPr>
              <w:rPr>
                <w:rFonts w:ascii="Cambria Math" w:eastAsia="Calibri" w:hAnsi="Cambria Math" w:cs="Times New Roman"/>
                <w:color w:val="333333"/>
                <w:sz w:val="24"/>
                <w:szCs w:val="24"/>
              </w:rPr>
            </m:ctrlPr>
          </m:sSubPr>
          <m:e>
            <m:r>
              <m:rPr>
                <m:sty m:val="p"/>
              </m:rPr>
              <w:rPr>
                <w:rFonts w:ascii="Cambria Math" w:eastAsia="Calibri" w:hAnsi="Cambria Math" w:cs="Times New Roman"/>
                <w:color w:val="333333"/>
                <w:sz w:val="24"/>
                <w:szCs w:val="24"/>
                <w:highlight w:val="white"/>
              </w:rPr>
              <m:t>λ</m:t>
            </m:r>
          </m:e>
          <m:sub>
            <m:r>
              <m:rPr>
                <m:sty m:val="p"/>
              </m:rPr>
              <w:rPr>
                <w:rFonts w:ascii="Cambria Math" w:eastAsia="Calibri" w:hAnsi="Cambria Math" w:cs="Times New Roman"/>
                <w:color w:val="333333"/>
                <w:sz w:val="24"/>
                <w:szCs w:val="24"/>
                <w:highlight w:val="white"/>
              </w:rPr>
              <m:t>i</m:t>
            </m:r>
          </m:sub>
        </m:sSub>
      </m:oMath>
      <w:r w:rsidR="00037819" w:rsidRPr="002C3801">
        <w:rPr>
          <w:rFonts w:ascii="Times New Roman" w:eastAsia="Calibri" w:hAnsi="Times New Roman" w:cs="Times New Roman"/>
          <w:color w:val="333333"/>
          <w:sz w:val="24"/>
          <w:szCs w:val="24"/>
          <w:highlight w:val="white"/>
        </w:rPr>
        <w:t xml:space="preserve">. Note that </w:t>
      </w:r>
      <m:oMath>
        <m:sSub>
          <m:sSubPr>
            <m:ctrlPr>
              <w:rPr>
                <w:rFonts w:ascii="Cambria Math" w:eastAsia="Calibri" w:hAnsi="Cambria Math" w:cs="Times New Roman"/>
                <w:i/>
                <w:color w:val="333333"/>
                <w:sz w:val="24"/>
                <w:szCs w:val="24"/>
              </w:rPr>
            </m:ctrlPr>
          </m:sSubPr>
          <m:e>
            <m:r>
              <m:rPr>
                <m:sty m:val="p"/>
              </m:rPr>
              <w:rPr>
                <w:rFonts w:ascii="Cambria Math" w:eastAsia="Calibri" w:hAnsi="Cambria Math" w:cs="Times New Roman"/>
                <w:color w:val="333333"/>
                <w:sz w:val="24"/>
                <w:szCs w:val="24"/>
                <w:highlight w:val="white"/>
              </w:rPr>
              <m:t>β</m:t>
            </m:r>
            <m:ctrlPr>
              <w:rPr>
                <w:rFonts w:ascii="Cambria Math" w:eastAsia="Calibri" w:hAnsi="Cambria Math" w:cs="Times New Roman"/>
                <w:color w:val="333333"/>
                <w:sz w:val="24"/>
                <w:szCs w:val="24"/>
                <w:highlight w:val="white"/>
              </w:rPr>
            </m:ctrlPr>
          </m:e>
          <m:sub>
            <m:r>
              <w:rPr>
                <w:rFonts w:ascii="Cambria Math" w:eastAsia="Calibri" w:hAnsi="Cambria Math" w:cs="Times New Roman"/>
                <w:color w:val="333333"/>
                <w:sz w:val="24"/>
                <w:szCs w:val="24"/>
                <w:highlight w:val="white"/>
              </w:rPr>
              <m:t>1</m:t>
            </m:r>
          </m:sub>
        </m:sSub>
      </m:oMath>
      <w:r w:rsidR="006C6433"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highlight w:val="white"/>
        </w:rPr>
        <w:t xml:space="preserve">in this </w:t>
      </w:r>
      <w:r w:rsidR="00EE2DA1" w:rsidRPr="002C3801">
        <w:rPr>
          <w:rFonts w:ascii="Times New Roman" w:eastAsia="Calibri" w:hAnsi="Times New Roman" w:cs="Times New Roman"/>
          <w:color w:val="333333"/>
          <w:sz w:val="24"/>
          <w:szCs w:val="24"/>
          <w:highlight w:val="white"/>
        </w:rPr>
        <w:t xml:space="preserve">second differences statistical model design </w:t>
      </w:r>
      <w:r w:rsidR="00037819" w:rsidRPr="002C3801">
        <w:rPr>
          <w:rFonts w:ascii="Times New Roman" w:eastAsia="Calibri" w:hAnsi="Times New Roman" w:cs="Times New Roman"/>
          <w:color w:val="333333"/>
          <w:sz w:val="24"/>
          <w:szCs w:val="24"/>
          <w:highlight w:val="white"/>
        </w:rPr>
        <w:t xml:space="preserve">model is estimating the </w:t>
      </w:r>
      <w:r w:rsidR="00980A1E" w:rsidRPr="002C3801">
        <w:rPr>
          <w:rFonts w:ascii="Times New Roman" w:eastAsia="Calibri" w:hAnsi="Times New Roman" w:cs="Times New Roman"/>
          <w:color w:val="333333"/>
          <w:sz w:val="24"/>
          <w:szCs w:val="24"/>
          <w:highlight w:val="white"/>
        </w:rPr>
        <w:t xml:space="preserve">relationship between </w:t>
      </w:r>
      <w:r w:rsidR="00037819" w:rsidRPr="002C3801">
        <w:rPr>
          <w:rFonts w:ascii="Times New Roman" w:eastAsia="Calibri" w:hAnsi="Times New Roman" w:cs="Times New Roman"/>
          <w:color w:val="333333"/>
          <w:sz w:val="24"/>
          <w:szCs w:val="24"/>
          <w:highlight w:val="white"/>
        </w:rPr>
        <w:t>acceleration in change in temperature</w:t>
      </w:r>
      <w:r w:rsidR="00980A1E" w:rsidRPr="002C3801">
        <w:rPr>
          <w:rFonts w:ascii="Times New Roman" w:eastAsia="Calibri" w:hAnsi="Times New Roman" w:cs="Times New Roman"/>
          <w:color w:val="333333"/>
          <w:sz w:val="24"/>
          <w:szCs w:val="24"/>
          <w:highlight w:val="white"/>
        </w:rPr>
        <w:t xml:space="preserve"> and acceleration in change in snails</w:t>
      </w:r>
      <w:r w:rsidR="002A1C95" w:rsidRPr="002C3801">
        <w:rPr>
          <w:rFonts w:ascii="Times New Roman" w:eastAsia="Calibri" w:hAnsi="Times New Roman" w:cs="Times New Roman"/>
          <w:color w:val="333333"/>
          <w:sz w:val="24"/>
          <w:szCs w:val="24"/>
          <w:highlight w:val="white"/>
        </w:rPr>
        <w:t>.</w:t>
      </w:r>
      <w:r w:rsidR="00891334">
        <w:rPr>
          <w:rFonts w:ascii="Times New Roman" w:eastAsia="Calibri" w:hAnsi="Times New Roman" w:cs="Times New Roman"/>
          <w:color w:val="333333"/>
          <w:sz w:val="24"/>
          <w:szCs w:val="24"/>
          <w:highlight w:val="white"/>
        </w:rPr>
        <w:t xml:space="preserve"> This formulation eliminates the need to make assumptions about multiple forms of confounding at the cost of two time-points worth of data. </w:t>
      </w:r>
      <w:r w:rsidR="002A1C95" w:rsidRPr="002C3801">
        <w:rPr>
          <w:rFonts w:ascii="Times New Roman" w:eastAsia="Calibri" w:hAnsi="Times New Roman" w:cs="Times New Roman"/>
          <w:color w:val="333333"/>
          <w:sz w:val="24"/>
          <w:szCs w:val="24"/>
          <w:highlight w:val="white"/>
        </w:rPr>
        <w:t xml:space="preserve"> </w:t>
      </w:r>
      <w:r w:rsidR="00EE2DA1" w:rsidRPr="002C3801" w:rsidDel="00EE2DA1">
        <w:rPr>
          <w:rFonts w:ascii="Times New Roman" w:eastAsia="Calibri" w:hAnsi="Times New Roman" w:cs="Times New Roman"/>
          <w:color w:val="333333"/>
          <w:sz w:val="24"/>
          <w:szCs w:val="24"/>
        </w:rPr>
        <w:t xml:space="preserve"> </w:t>
      </w:r>
    </w:p>
    <w:p w14:paraId="53A4C0A6" w14:textId="10CC9A7D" w:rsidR="00862082" w:rsidRPr="002C3801" w:rsidRDefault="00037819" w:rsidP="00F32D56">
      <w:pPr>
        <w:pStyle w:val="NormalWeb"/>
        <w:spacing w:line="360" w:lineRule="auto"/>
        <w:ind w:firstLine="720"/>
        <w:rPr>
          <w:rFonts w:ascii="Calibri" w:eastAsia="Calibri" w:hAnsi="Calibri" w:cs="Calibri"/>
          <w:color w:val="333333"/>
        </w:rPr>
      </w:pPr>
      <w:r w:rsidRPr="002C3801">
        <w:rPr>
          <w:rFonts w:eastAsia="Calibri"/>
          <w:color w:val="333333"/>
          <w:highlight w:val="white"/>
        </w:rPr>
        <w:t xml:space="preserve">Using either temporal differencing design has several advantages. We again remove the effect of omitted </w:t>
      </w:r>
      <w:r w:rsidR="00EC0491" w:rsidRPr="002C3801">
        <w:rPr>
          <w:rFonts w:eastAsia="Calibri"/>
          <w:color w:val="333333"/>
          <w:highlight w:val="white"/>
        </w:rPr>
        <w:t xml:space="preserve">confounders at the </w:t>
      </w:r>
      <w:r w:rsidRPr="002C3801">
        <w:rPr>
          <w:rFonts w:eastAsia="Calibri"/>
          <w:color w:val="333333"/>
          <w:highlight w:val="white"/>
        </w:rPr>
        <w:t>site</w:t>
      </w:r>
      <w:r w:rsidR="00EC0491" w:rsidRPr="002C3801">
        <w:rPr>
          <w:rFonts w:eastAsia="Calibri"/>
          <w:color w:val="333333"/>
          <w:highlight w:val="white"/>
        </w:rPr>
        <w:t xml:space="preserve"> </w:t>
      </w:r>
      <w:r w:rsidRPr="002C3801">
        <w:rPr>
          <w:rFonts w:eastAsia="Calibri"/>
          <w:color w:val="333333"/>
          <w:highlight w:val="white"/>
        </w:rPr>
        <w:t xml:space="preserve">level. We also </w:t>
      </w:r>
      <w:r w:rsidR="00473EAC">
        <w:rPr>
          <w:rFonts w:eastAsia="Calibri"/>
          <w:color w:val="333333"/>
          <w:highlight w:val="white"/>
        </w:rPr>
        <w:t xml:space="preserve">control for or </w:t>
      </w:r>
      <w:r w:rsidRPr="002C3801">
        <w:rPr>
          <w:rFonts w:eastAsia="Calibri"/>
          <w:color w:val="333333"/>
          <w:highlight w:val="white"/>
        </w:rPr>
        <w:t xml:space="preserve">remove the effects of </w:t>
      </w:r>
      <w:r w:rsidR="00EC0491" w:rsidRPr="002C3801">
        <w:rPr>
          <w:rFonts w:eastAsia="Calibri"/>
          <w:color w:val="333333"/>
          <w:highlight w:val="white"/>
        </w:rPr>
        <w:t>temporal confounders</w:t>
      </w:r>
      <w:r w:rsidR="00FD6A1A" w:rsidRPr="002C3801">
        <w:rPr>
          <w:rFonts w:eastAsia="Calibri"/>
          <w:color w:val="333333"/>
          <w:highlight w:val="white"/>
        </w:rPr>
        <w:t xml:space="preserve"> at the cluster level that have similar trends to our causal variable of interest</w:t>
      </w:r>
      <w:r w:rsidR="00EC0491" w:rsidRPr="002C3801">
        <w:rPr>
          <w:rFonts w:eastAsia="Calibri"/>
          <w:color w:val="333333"/>
          <w:highlight w:val="white"/>
        </w:rPr>
        <w:t xml:space="preserve">. </w:t>
      </w:r>
      <w:r w:rsidRPr="002C3801">
        <w:rPr>
          <w:rFonts w:eastAsia="Calibri"/>
          <w:color w:val="333333"/>
          <w:highlight w:val="white"/>
        </w:rPr>
        <w:t>Thus, our estimate of a temperature effect is again causally identified.</w:t>
      </w:r>
      <w:r w:rsidR="00EC0491" w:rsidRPr="002C3801">
        <w:rPr>
          <w:rFonts w:eastAsia="Calibri"/>
          <w:color w:val="333333"/>
          <w:highlight w:val="white"/>
        </w:rPr>
        <w:t xml:space="preserve"> </w:t>
      </w:r>
      <w:r w:rsidR="00891334">
        <w:rPr>
          <w:rFonts w:eastAsia="Calibri"/>
          <w:color w:val="333333"/>
          <w:highlight w:val="white"/>
        </w:rPr>
        <w:t>O</w:t>
      </w:r>
      <w:r w:rsidRPr="002C3801">
        <w:rPr>
          <w:rFonts w:eastAsia="Calibri"/>
          <w:color w:val="333333"/>
          <w:highlight w:val="white"/>
        </w:rPr>
        <w:t xml:space="preserve">ur analysis </w:t>
      </w:r>
      <w:r w:rsidR="00473EAC">
        <w:rPr>
          <w:rFonts w:eastAsia="Calibri"/>
          <w:color w:val="333333"/>
          <w:highlight w:val="white"/>
        </w:rPr>
        <w:t xml:space="preserve">is </w:t>
      </w:r>
      <w:r w:rsidRPr="002C3801">
        <w:rPr>
          <w:rFonts w:eastAsia="Calibri"/>
          <w:color w:val="333333"/>
          <w:highlight w:val="white"/>
        </w:rPr>
        <w:t xml:space="preserve">robust to omitted variable bias from </w:t>
      </w:r>
      <w:r w:rsidR="00473EAC">
        <w:rPr>
          <w:rFonts w:eastAsia="Calibri"/>
          <w:color w:val="333333"/>
          <w:highlight w:val="white"/>
        </w:rPr>
        <w:t xml:space="preserve">two sources of </w:t>
      </w:r>
      <w:r w:rsidRPr="002C3801">
        <w:rPr>
          <w:rFonts w:eastAsia="Calibri"/>
          <w:color w:val="333333"/>
          <w:highlight w:val="white"/>
        </w:rPr>
        <w:t>unknown confounders.</w:t>
      </w:r>
      <w:r w:rsidR="00891334">
        <w:rPr>
          <w:rFonts w:eastAsia="Calibri"/>
          <w:color w:val="333333"/>
          <w:highlight w:val="white"/>
        </w:rPr>
        <w:t xml:space="preserve"> </w:t>
      </w:r>
      <w:r w:rsidR="008A59B4">
        <w:rPr>
          <w:rFonts w:eastAsia="Calibri"/>
          <w:color w:val="333333"/>
          <w:highlight w:val="white"/>
        </w:rPr>
        <w:t xml:space="preserve">In contrast, it requires variation within sites. </w:t>
      </w:r>
      <w:r w:rsidR="00891334">
        <w:rPr>
          <w:rFonts w:eastAsia="Calibri"/>
          <w:color w:val="333333"/>
          <w:highlight w:val="white"/>
        </w:rPr>
        <w:t>L</w:t>
      </w:r>
      <w:r w:rsidR="00E66669">
        <w:rPr>
          <w:rFonts w:eastAsia="Calibri"/>
          <w:color w:val="333333"/>
          <w:highlight w:val="white"/>
        </w:rPr>
        <w:t xml:space="preserve">ike the econometric fixed effect design, differencing </w:t>
      </w:r>
      <w:r w:rsidR="008A59B4">
        <w:rPr>
          <w:rFonts w:eastAsia="Calibri"/>
          <w:color w:val="333333"/>
          <w:highlight w:val="white"/>
        </w:rPr>
        <w:t xml:space="preserve">relies on </w:t>
      </w:r>
      <w:r w:rsidR="008A59B4">
        <w:rPr>
          <w:rFonts w:eastAsia="Calibri"/>
          <w:i/>
          <w:iCs/>
          <w:color w:val="333333"/>
          <w:highlight w:val="white"/>
        </w:rPr>
        <w:t xml:space="preserve">within site </w:t>
      </w:r>
      <w:r w:rsidR="008A59B4">
        <w:rPr>
          <w:rFonts w:eastAsia="Calibri"/>
          <w:color w:val="333333"/>
          <w:highlight w:val="white"/>
        </w:rPr>
        <w:t xml:space="preserve">variation as it </w:t>
      </w:r>
      <w:r w:rsidR="00E66669">
        <w:rPr>
          <w:rFonts w:eastAsia="Calibri"/>
          <w:color w:val="333333"/>
          <w:highlight w:val="white"/>
        </w:rPr>
        <w:t xml:space="preserve">removes </w:t>
      </w:r>
      <w:r w:rsidR="00C74B2B">
        <w:rPr>
          <w:rFonts w:eastAsia="Calibri"/>
          <w:color w:val="333333"/>
          <w:highlight w:val="white"/>
        </w:rPr>
        <w:t xml:space="preserve">the confounded </w:t>
      </w:r>
      <w:r w:rsidR="00E66669" w:rsidRPr="008A59B4">
        <w:rPr>
          <w:rFonts w:eastAsia="Calibri"/>
          <w:i/>
          <w:iCs/>
          <w:color w:val="333333"/>
          <w:highlight w:val="white"/>
        </w:rPr>
        <w:t>between site</w:t>
      </w:r>
      <w:r w:rsidR="00E66669">
        <w:rPr>
          <w:rFonts w:eastAsia="Calibri"/>
          <w:color w:val="333333"/>
          <w:highlight w:val="white"/>
        </w:rPr>
        <w:t xml:space="preserve"> </w:t>
      </w:r>
      <w:r w:rsidR="00EC0D78">
        <w:rPr>
          <w:rFonts w:eastAsia="Calibri"/>
          <w:color w:val="333333"/>
          <w:highlight w:val="white"/>
        </w:rPr>
        <w:t>variation</w:t>
      </w:r>
      <w:r w:rsidR="00EC0D78">
        <w:rPr>
          <w:rFonts w:eastAsia="Calibri"/>
          <w:color w:val="333333"/>
        </w:rPr>
        <w:t xml:space="preserve">. </w:t>
      </w:r>
      <w:r w:rsidR="008A59B4">
        <w:rPr>
          <w:rFonts w:eastAsia="Calibri"/>
          <w:color w:val="333333"/>
        </w:rPr>
        <w:t>Further, it</w:t>
      </w:r>
      <w:r w:rsidR="00EC0D78">
        <w:rPr>
          <w:rFonts w:eastAsia="Calibri"/>
          <w:color w:val="333333"/>
        </w:rPr>
        <w:t xml:space="preserve"> cannot be estimated if the causal variable </w:t>
      </w:r>
      <w:r w:rsidR="008A59B4">
        <w:rPr>
          <w:rFonts w:eastAsia="Calibri"/>
          <w:color w:val="333333"/>
        </w:rPr>
        <w:t xml:space="preserve">of interest </w:t>
      </w:r>
      <w:r w:rsidR="00EC0D78">
        <w:rPr>
          <w:rFonts w:eastAsia="Calibri"/>
          <w:color w:val="333333"/>
        </w:rPr>
        <w:t>is time invariant</w:t>
      </w:r>
      <w:r w:rsidR="008A59B4">
        <w:rPr>
          <w:rFonts w:eastAsia="Calibri"/>
          <w:color w:val="333333"/>
        </w:rPr>
        <w:t>; it yields</w:t>
      </w:r>
      <w:r w:rsidR="00EC0D78">
        <w:rPr>
          <w:rFonts w:eastAsia="Calibri"/>
          <w:color w:val="333333"/>
        </w:rPr>
        <w:t xml:space="preserve"> imprecise </w:t>
      </w:r>
      <w:r w:rsidR="006019BA">
        <w:rPr>
          <w:rFonts w:eastAsia="Calibri"/>
          <w:color w:val="333333"/>
        </w:rPr>
        <w:t xml:space="preserve">estimates </w:t>
      </w:r>
      <w:r w:rsidR="00EC0D78">
        <w:rPr>
          <w:rFonts w:eastAsia="Calibri"/>
          <w:color w:val="333333"/>
        </w:rPr>
        <w:t xml:space="preserve">if </w:t>
      </w:r>
      <w:r w:rsidR="008A59B4">
        <w:rPr>
          <w:rFonts w:eastAsia="Calibri"/>
          <w:color w:val="333333"/>
        </w:rPr>
        <w:t>the variable</w:t>
      </w:r>
      <w:r w:rsidR="00EC0D78">
        <w:rPr>
          <w:rFonts w:eastAsia="Calibri"/>
          <w:color w:val="333333"/>
        </w:rPr>
        <w:t xml:space="preserve"> changes little over time.</w:t>
      </w:r>
      <w:r w:rsidR="00E66669">
        <w:rPr>
          <w:rFonts w:eastAsia="Calibri"/>
          <w:color w:val="333333"/>
          <w:highlight w:val="white"/>
        </w:rPr>
        <w:t xml:space="preserve"> </w:t>
      </w:r>
      <w:r w:rsidRPr="002C3801">
        <w:rPr>
          <w:rFonts w:eastAsia="Calibri"/>
          <w:color w:val="333333"/>
          <w:highlight w:val="white"/>
        </w:rPr>
        <w:t>The</w:t>
      </w:r>
      <w:r w:rsidR="00E66669">
        <w:rPr>
          <w:rFonts w:eastAsia="Calibri"/>
          <w:color w:val="333333"/>
          <w:highlight w:val="white"/>
        </w:rPr>
        <w:t xml:space="preserve"> </w:t>
      </w:r>
      <w:r w:rsidR="008A59B4">
        <w:rPr>
          <w:rFonts w:eastAsia="Calibri"/>
          <w:color w:val="333333"/>
          <w:highlight w:val="white"/>
        </w:rPr>
        <w:t>final</w:t>
      </w:r>
      <w:r w:rsidRPr="002C3801">
        <w:rPr>
          <w:rFonts w:eastAsia="Calibri"/>
          <w:color w:val="333333"/>
          <w:highlight w:val="white"/>
        </w:rPr>
        <w:t xml:space="preserve"> main drawback of the</w:t>
      </w:r>
      <w:r w:rsidR="00E66669">
        <w:rPr>
          <w:rFonts w:eastAsia="Calibri"/>
          <w:color w:val="333333"/>
          <w:highlight w:val="white"/>
        </w:rPr>
        <w:t xml:space="preserve"> differencing</w:t>
      </w:r>
      <w:r w:rsidRPr="002C3801">
        <w:rPr>
          <w:rFonts w:eastAsia="Calibri"/>
          <w:color w:val="333333"/>
          <w:highlight w:val="white"/>
        </w:rPr>
        <w:t xml:space="preserve"> approac</w:t>
      </w:r>
      <w:r w:rsidR="00E66669">
        <w:rPr>
          <w:rFonts w:eastAsia="Calibri"/>
          <w:color w:val="333333"/>
          <w:highlight w:val="white"/>
        </w:rPr>
        <w:t>h</w:t>
      </w:r>
      <w:r w:rsidRPr="002C3801">
        <w:rPr>
          <w:rFonts w:eastAsia="Calibri"/>
          <w:color w:val="333333"/>
          <w:highlight w:val="white"/>
        </w:rPr>
        <w:t xml:space="preserve"> is the reduced sample sizes</w:t>
      </w:r>
      <w:r w:rsidR="00E17B0F" w:rsidRPr="002C3801">
        <w:rPr>
          <w:rFonts w:eastAsia="Calibri"/>
          <w:color w:val="333333"/>
          <w:highlight w:val="white"/>
        </w:rPr>
        <w:t>; w</w:t>
      </w:r>
      <w:r w:rsidRPr="002C3801">
        <w:rPr>
          <w:rFonts w:eastAsia="Calibri"/>
          <w:color w:val="333333"/>
          <w:highlight w:val="white"/>
        </w:rPr>
        <w:t xml:space="preserve">e lose observations from one or two time </w:t>
      </w:r>
      <w:r w:rsidR="00A772EE" w:rsidRPr="002C3801">
        <w:rPr>
          <w:rFonts w:eastAsia="Calibri"/>
          <w:color w:val="333333"/>
          <w:highlight w:val="white"/>
        </w:rPr>
        <w:t>periods</w:t>
      </w:r>
      <w:r w:rsidR="00452CC6">
        <w:rPr>
          <w:rFonts w:eastAsia="Calibri"/>
          <w:color w:val="333333"/>
          <w:highlight w:val="white"/>
        </w:rPr>
        <w:t xml:space="preserve"> which </w:t>
      </w:r>
      <w:r w:rsidR="008A59B4">
        <w:rPr>
          <w:rFonts w:eastAsia="Calibri"/>
          <w:color w:val="333333"/>
          <w:highlight w:val="white"/>
        </w:rPr>
        <w:t xml:space="preserve">can become problematic for small numbers of sites relative and only a few years. </w:t>
      </w:r>
      <w:r w:rsidR="004F750D" w:rsidRPr="002C3801">
        <w:rPr>
          <w:rFonts w:eastAsia="Calibri"/>
          <w:color w:val="333333"/>
          <w:highlight w:val="white"/>
        </w:rPr>
        <w:t xml:space="preserve">This reduction in sample size </w:t>
      </w:r>
      <w:r w:rsidR="004F750D" w:rsidRPr="008A59B4">
        <w:rPr>
          <w:rFonts w:eastAsia="Calibri"/>
          <w:color w:val="333333"/>
        </w:rPr>
        <w:t xml:space="preserve">reduces </w:t>
      </w:r>
      <w:r w:rsidRPr="008A59B4">
        <w:rPr>
          <w:rFonts w:eastAsia="Calibri"/>
          <w:color w:val="333333"/>
        </w:rPr>
        <w:t xml:space="preserve">power </w:t>
      </w:r>
      <w:r w:rsidR="004F750D" w:rsidRPr="008A59B4">
        <w:rPr>
          <w:rFonts w:eastAsia="Calibri"/>
          <w:color w:val="333333"/>
        </w:rPr>
        <w:t xml:space="preserve">and can lead to less precise </w:t>
      </w:r>
      <w:r w:rsidRPr="008A59B4">
        <w:rPr>
          <w:rFonts w:eastAsia="Calibri"/>
          <w:color w:val="333333"/>
        </w:rPr>
        <w:t>stand</w:t>
      </w:r>
      <w:r w:rsidR="004F750D" w:rsidRPr="008A59B4">
        <w:rPr>
          <w:rFonts w:eastAsia="Calibri"/>
          <w:color w:val="333333"/>
        </w:rPr>
        <w:t>ard</w:t>
      </w:r>
      <w:r w:rsidRPr="008A59B4">
        <w:rPr>
          <w:rFonts w:eastAsia="Calibri"/>
          <w:color w:val="333333"/>
        </w:rPr>
        <w:t xml:space="preserve"> errors</w:t>
      </w:r>
      <w:r w:rsidR="004F750D" w:rsidRPr="008A59B4">
        <w:rPr>
          <w:rFonts w:eastAsia="Calibri"/>
          <w:color w:val="333333"/>
        </w:rPr>
        <w:t xml:space="preserve">, especially in the case </w:t>
      </w:r>
      <w:r w:rsidRPr="008A59B4">
        <w:rPr>
          <w:rFonts w:eastAsia="Calibri"/>
          <w:color w:val="333333"/>
        </w:rPr>
        <w:t>of the second difference design</w:t>
      </w:r>
      <w:r w:rsidR="004F750D" w:rsidRPr="008A59B4">
        <w:rPr>
          <w:rFonts w:eastAsia="Calibri"/>
          <w:color w:val="333333"/>
        </w:rPr>
        <w:t xml:space="preserve">. However, this reduction in </w:t>
      </w:r>
      <w:r w:rsidR="00EC0491" w:rsidRPr="008A59B4">
        <w:rPr>
          <w:rFonts w:eastAsia="Calibri"/>
          <w:color w:val="333333"/>
        </w:rPr>
        <w:t>sample size</w:t>
      </w:r>
      <w:r w:rsidR="004F750D" w:rsidRPr="008A59B4">
        <w:rPr>
          <w:rFonts w:eastAsia="Calibri"/>
          <w:color w:val="333333"/>
        </w:rPr>
        <w:t xml:space="preserve"> </w:t>
      </w:r>
      <w:r w:rsidRPr="008A59B4">
        <w:rPr>
          <w:rFonts w:eastAsia="Calibri"/>
          <w:color w:val="333333"/>
        </w:rPr>
        <w:t xml:space="preserve">could be </w:t>
      </w:r>
      <w:r w:rsidR="000E2BEC" w:rsidRPr="008A59B4">
        <w:rPr>
          <w:rFonts w:eastAsia="Calibri"/>
          <w:color w:val="333333"/>
        </w:rPr>
        <w:t xml:space="preserve">outweighed </w:t>
      </w:r>
      <w:r w:rsidRPr="008A59B4">
        <w:rPr>
          <w:rFonts w:eastAsia="Calibri"/>
          <w:color w:val="333333"/>
        </w:rPr>
        <w:t xml:space="preserve">by </w:t>
      </w:r>
      <w:r w:rsidR="00632ED9" w:rsidRPr="008A59B4">
        <w:rPr>
          <w:rFonts w:eastAsia="Calibri"/>
          <w:color w:val="333333"/>
        </w:rPr>
        <w:t>more robust</w:t>
      </w:r>
      <w:r w:rsidR="00FD4D1D" w:rsidRPr="008A59B4">
        <w:rPr>
          <w:rFonts w:eastAsia="Calibri"/>
          <w:color w:val="333333"/>
        </w:rPr>
        <w:t xml:space="preserve"> and flexible</w:t>
      </w:r>
      <w:r w:rsidR="00632ED9" w:rsidRPr="008A59B4">
        <w:rPr>
          <w:rFonts w:eastAsia="Calibri"/>
          <w:color w:val="333333"/>
        </w:rPr>
        <w:t xml:space="preserve"> </w:t>
      </w:r>
      <w:r w:rsidR="00632ED9" w:rsidRPr="008A59B4">
        <w:rPr>
          <w:rFonts w:eastAsia="Calibri"/>
          <w:color w:val="333333"/>
        </w:rPr>
        <w:lastRenderedPageBreak/>
        <w:t xml:space="preserve">control over </w:t>
      </w:r>
      <w:r w:rsidR="005E6D0B" w:rsidRPr="008A59B4">
        <w:rPr>
          <w:rFonts w:eastAsia="Calibri"/>
          <w:color w:val="333333"/>
        </w:rPr>
        <w:t>confounders</w:t>
      </w:r>
      <w:r w:rsidR="00FD4D1D" w:rsidRPr="008A59B4">
        <w:rPr>
          <w:rFonts w:eastAsia="Calibri"/>
          <w:color w:val="333333"/>
        </w:rPr>
        <w:t xml:space="preserve">, both measured </w:t>
      </w:r>
      <w:r w:rsidR="008A59B4" w:rsidRPr="008A59B4">
        <w:rPr>
          <w:rFonts w:eastAsia="Calibri"/>
          <w:color w:val="333333"/>
        </w:rPr>
        <w:t>and</w:t>
      </w:r>
      <w:r w:rsidR="00FD4D1D" w:rsidRPr="008A59B4">
        <w:rPr>
          <w:rFonts w:eastAsia="Calibri"/>
          <w:color w:val="333333"/>
        </w:rPr>
        <w:t xml:space="preserve"> unmeasured</w:t>
      </w:r>
      <w:r w:rsidR="006019BA" w:rsidRPr="008A59B4">
        <w:rPr>
          <w:rFonts w:eastAsia="Calibri"/>
          <w:color w:val="333333"/>
        </w:rPr>
        <w:t xml:space="preserve">. </w:t>
      </w:r>
      <w:r w:rsidR="008A59B4" w:rsidRPr="008A59B4">
        <w:rPr>
          <w:rFonts w:eastAsia="Calibri"/>
          <w:color w:val="333333"/>
        </w:rPr>
        <w:t xml:space="preserve">There are other cases where how temporal and spatial confounders affect a system can create a need for more careful designs – interactions between the two, non-linearities, spatiotemporal confounders, </w:t>
      </w:r>
      <w:r w:rsidR="008A59B4">
        <w:rPr>
          <w:rFonts w:eastAsia="Calibri"/>
          <w:color w:val="333333"/>
        </w:rPr>
        <w:t>and more</w:t>
      </w:r>
      <w:r w:rsidR="008A59B4" w:rsidRPr="008A59B4">
        <w:rPr>
          <w:rFonts w:eastAsia="Calibri"/>
          <w:color w:val="333333"/>
        </w:rPr>
        <w:t>.</w:t>
      </w:r>
      <w:r w:rsidR="008A59B4">
        <w:rPr>
          <w:rFonts w:eastAsia="Calibri"/>
          <w:color w:val="333333"/>
        </w:rPr>
        <w:t xml:space="preserve"> </w:t>
      </w:r>
      <w:r w:rsidR="006019BA" w:rsidRPr="008A59B4">
        <w:rPr>
          <w:rFonts w:eastAsia="Calibri"/>
          <w:color w:val="333333"/>
        </w:rPr>
        <w:t xml:space="preserve">We outline </w:t>
      </w:r>
      <w:r w:rsidR="00DD259B" w:rsidRPr="008A59B4">
        <w:rPr>
          <w:rFonts w:eastAsia="Calibri"/>
          <w:color w:val="333333"/>
        </w:rPr>
        <w:t xml:space="preserve">how </w:t>
      </w:r>
      <w:r w:rsidR="0015271F" w:rsidRPr="008A59B4">
        <w:rPr>
          <w:rFonts w:eastAsia="Calibri"/>
          <w:color w:val="333333"/>
        </w:rPr>
        <w:t xml:space="preserve">other designs can also be extended </w:t>
      </w:r>
      <w:r w:rsidR="008A59B4" w:rsidRPr="008A59B4">
        <w:rPr>
          <w:rFonts w:eastAsia="Calibri"/>
          <w:color w:val="333333"/>
        </w:rPr>
        <w:t>these cases</w:t>
      </w:r>
      <w:r w:rsidR="0015271F" w:rsidRPr="008A59B4">
        <w:rPr>
          <w:rFonts w:eastAsia="Calibri"/>
          <w:color w:val="333333"/>
        </w:rPr>
        <w:t xml:space="preserve"> </w:t>
      </w:r>
      <w:r w:rsidR="006019BA" w:rsidRPr="008A59B4">
        <w:rPr>
          <w:rFonts w:eastAsia="Calibri"/>
          <w:color w:val="333333"/>
        </w:rPr>
        <w:t xml:space="preserve">in Box 3. </w:t>
      </w:r>
    </w:p>
    <w:p w14:paraId="727F817C" w14:textId="77777777" w:rsidR="00862082" w:rsidRPr="002C3801" w:rsidRDefault="00862082"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iCs/>
          <w:sz w:val="24"/>
          <w:szCs w:val="24"/>
          <w:shd w:val="pct15" w:color="auto" w:fill="FFFFFF"/>
        </w:rPr>
      </w:pPr>
      <w:r w:rsidRPr="002C3801">
        <w:rPr>
          <w:rFonts w:ascii="Times New Roman" w:eastAsia="Calibri" w:hAnsi="Times New Roman" w:cs="Times New Roman"/>
          <w:b/>
          <w:iCs/>
          <w:sz w:val="24"/>
          <w:szCs w:val="24"/>
          <w:shd w:val="pct15" w:color="auto" w:fill="FFFFFF"/>
        </w:rPr>
        <w:t>Box 2: A Difficult Slope: Omitted Variables that Cause Variation in the Magnitude of the Causal Effect</w:t>
      </w:r>
    </w:p>
    <w:p w14:paraId="20976271" w14:textId="69A5A2FF" w:rsidR="00862082" w:rsidRPr="002C3801" w:rsidRDefault="00873CB4"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Pr>
          <w:rFonts w:ascii="Times New Roman" w:eastAsia="Calibri" w:hAnsi="Times New Roman" w:cs="Times New Roman"/>
          <w:color w:val="333333"/>
          <w:sz w:val="24"/>
          <w:szCs w:val="24"/>
          <w:shd w:val="pct15" w:color="auto" w:fill="FFFFFF"/>
        </w:rPr>
        <w:t>A</w:t>
      </w:r>
      <w:r w:rsidR="00862082" w:rsidRPr="002C3801">
        <w:rPr>
          <w:rFonts w:ascii="Times New Roman" w:eastAsia="Calibri" w:hAnsi="Times New Roman" w:cs="Times New Roman"/>
          <w:color w:val="333333"/>
          <w:sz w:val="24"/>
          <w:szCs w:val="24"/>
          <w:shd w:val="pct15" w:color="auto" w:fill="FFFFFF"/>
        </w:rPr>
        <w:t xml:space="preserve">n omitted confounder </w:t>
      </w:r>
      <w:r w:rsidR="00AA4846">
        <w:rPr>
          <w:rFonts w:ascii="Times New Roman" w:eastAsia="Calibri" w:hAnsi="Times New Roman" w:cs="Times New Roman"/>
          <w:color w:val="333333"/>
          <w:sz w:val="24"/>
          <w:szCs w:val="24"/>
          <w:shd w:val="pct15" w:color="auto" w:fill="FFFFFF"/>
        </w:rPr>
        <w:t>might</w:t>
      </w:r>
      <w:r w:rsidR="00862082" w:rsidRPr="002C3801">
        <w:rPr>
          <w:rFonts w:ascii="Times New Roman" w:eastAsia="Calibri" w:hAnsi="Times New Roman" w:cs="Times New Roman"/>
          <w:color w:val="333333"/>
          <w:sz w:val="24"/>
          <w:szCs w:val="24"/>
          <w:shd w:val="pct15" w:color="auto" w:fill="FFFFFF"/>
        </w:rPr>
        <w:t xml:space="preserve"> not merely contaminate our estimate of a causal </w:t>
      </w:r>
      <w:r w:rsidR="00E41C70" w:rsidRPr="002C3801">
        <w:rPr>
          <w:rFonts w:ascii="Times New Roman" w:eastAsia="Calibri" w:hAnsi="Times New Roman" w:cs="Times New Roman"/>
          <w:color w:val="333333"/>
          <w:sz w:val="24"/>
          <w:szCs w:val="24"/>
          <w:shd w:val="pct15" w:color="auto" w:fill="FFFFFF"/>
        </w:rPr>
        <w:t>effect but</w:t>
      </w:r>
      <w:r w:rsidR="00862082" w:rsidRPr="002C3801">
        <w:rPr>
          <w:rFonts w:ascii="Times New Roman" w:eastAsia="Calibri" w:hAnsi="Times New Roman" w:cs="Times New Roman"/>
          <w:color w:val="333333"/>
          <w:sz w:val="24"/>
          <w:szCs w:val="24"/>
          <w:shd w:val="pct15" w:color="auto" w:fill="FFFFFF"/>
        </w:rPr>
        <w:t xml:space="preserve"> can also lead to model misspecification in the form of missed heterogeneity in the causal effect. This occurs when the causal effect of our variable of interest depends on the level of the confounder itself (i.e., it modifies the causal effect – an interaction effect). In our example, thermal effects</w:t>
      </w:r>
      <w:r w:rsidR="00E2366A">
        <w:rPr>
          <w:rFonts w:ascii="Times New Roman" w:eastAsia="Calibri" w:hAnsi="Times New Roman" w:cs="Times New Roman"/>
          <w:color w:val="333333"/>
          <w:sz w:val="24"/>
          <w:szCs w:val="24"/>
          <w:shd w:val="pct15" w:color="auto" w:fill="FFFFFF"/>
        </w:rPr>
        <w:t xml:space="preserve"> on snail abundance</w:t>
      </w:r>
      <w:r w:rsidR="00862082" w:rsidRPr="002C3801">
        <w:rPr>
          <w:rFonts w:ascii="Times New Roman" w:eastAsia="Calibri" w:hAnsi="Times New Roman" w:cs="Times New Roman"/>
          <w:color w:val="333333"/>
          <w:sz w:val="24"/>
          <w:szCs w:val="24"/>
          <w:shd w:val="pct15" w:color="auto" w:fill="FFFFFF"/>
        </w:rPr>
        <w:t xml:space="preserve"> </w:t>
      </w:r>
      <w:r w:rsidR="00E2366A">
        <w:rPr>
          <w:rFonts w:ascii="Times New Roman" w:eastAsia="Calibri" w:hAnsi="Times New Roman" w:cs="Times New Roman"/>
          <w:color w:val="333333"/>
          <w:sz w:val="24"/>
          <w:szCs w:val="24"/>
          <w:shd w:val="pct15" w:color="auto" w:fill="FFFFFF"/>
        </w:rPr>
        <w:t>could</w:t>
      </w:r>
      <w:r w:rsidR="00E2366A" w:rsidRPr="002C3801">
        <w:rPr>
          <w:rFonts w:ascii="Times New Roman" w:eastAsia="Calibri" w:hAnsi="Times New Roman" w:cs="Times New Roman"/>
          <w:color w:val="333333"/>
          <w:sz w:val="24"/>
          <w:szCs w:val="24"/>
          <w:shd w:val="pct15" w:color="auto" w:fill="FFFFFF"/>
        </w:rPr>
        <w:t xml:space="preserve"> </w:t>
      </w:r>
      <w:r w:rsidR="00862082" w:rsidRPr="002C3801">
        <w:rPr>
          <w:rFonts w:ascii="Times New Roman" w:eastAsia="Calibri" w:hAnsi="Times New Roman" w:cs="Times New Roman"/>
          <w:color w:val="333333"/>
          <w:sz w:val="24"/>
          <w:szCs w:val="24"/>
          <w:shd w:val="pct15" w:color="auto" w:fill="FFFFFF"/>
        </w:rPr>
        <w:t xml:space="preserve">depend on levels of recruitment because dense aggregations of intertidal organisms are often better at retaining water and thus resisting desiccation or other forms of thermal stress </w:t>
      </w:r>
      <w:r w:rsidR="00862082" w:rsidRPr="002C3801">
        <w:rPr>
          <w:rFonts w:ascii="Times New Roman" w:eastAsia="Calibri" w:hAnsi="Times New Roman" w:cs="Times New Roman"/>
          <w:color w:val="333333"/>
          <w:sz w:val="24"/>
          <w:szCs w:val="24"/>
          <w:shd w:val="pct15" w:color="auto" w:fill="FFFFFF"/>
        </w:rPr>
        <w:fldChar w:fldCharType="begin"/>
      </w:r>
      <w:r w:rsidR="00BB3DA4" w:rsidRPr="002C3801">
        <w:rPr>
          <w:rFonts w:ascii="Times New Roman" w:eastAsia="Calibri" w:hAnsi="Times New Roman" w:cs="Times New Roman"/>
          <w:color w:val="333333"/>
          <w:sz w:val="24"/>
          <w:szCs w:val="24"/>
          <w:shd w:val="pct15" w:color="auto" w:fill="FFFFFF"/>
        </w:rPr>
        <w:instrText xml:space="preserve"> ADDIN ZOTERO_ITEM CSL_CITATION {"citationID":"TfUVzqsm","properties":{"formattedCitation":"(e.g., Silliman {\\i{}et al.} 2011)","plainCitation":"(e.g., Silliman et al. 2011)","noteIndex":0},"citationItems":[{"id":5178,"uris":["http://zotero.org/users/1810851/items/NQY89Z2Q"],"itemData":{"id":5178,"type":"article-journal","container-title":"PloS one","issue":"10","journalAbbreviation":"PLoS ONE","page":"e24502","title":"Whole-community facilitation regulates biodiversity on Patagonian rocky shores","URL":"http://dx.plos.org/10.1371/journal.pone.0024502","volume":"6","author":[{"family":"Silliman","given":"Brian R."},{"family":"Bertness","given":"Mark D."},{"family":"Altieri","given":"Andrew H."},{"family":"Griffin","given":"John N."},{"family":"Bazterrica","given":"M Cielo"},{"family":"Hidalgo","given":"Fernando J"},{"family":"Crain","given":"Caitlin M"},{"family":"Reyna","given":"Maria V"}],"issued":{"date-parts":[["2011"]]}},"label":"page","prefix":"e.g., "}],"schema":"https://github.com/citation-style-language/schema/raw/master/csl-citation.json"} </w:instrText>
      </w:r>
      <w:r w:rsidR="00862082" w:rsidRPr="002C3801">
        <w:rPr>
          <w:rFonts w:ascii="Times New Roman" w:eastAsia="Calibri" w:hAnsi="Times New Roman" w:cs="Times New Roman"/>
          <w:color w:val="333333"/>
          <w:sz w:val="24"/>
          <w:szCs w:val="24"/>
          <w:shd w:val="pct15" w:color="auto" w:fill="FFFFFF"/>
        </w:rPr>
        <w:fldChar w:fldCharType="separate"/>
      </w:r>
      <w:r w:rsidR="00BB3DA4" w:rsidRPr="002C3801">
        <w:rPr>
          <w:rFonts w:ascii="Times New Roman" w:hAnsi="Times New Roman" w:cs="Times New Roman"/>
          <w:color w:val="000000"/>
          <w:sz w:val="24"/>
          <w:szCs w:val="24"/>
        </w:rPr>
        <w:t xml:space="preserve">(e.g., Silliman </w:t>
      </w:r>
      <w:r w:rsidR="00BB3DA4" w:rsidRPr="002C3801">
        <w:rPr>
          <w:rFonts w:ascii="Times New Roman" w:hAnsi="Times New Roman" w:cs="Times New Roman"/>
          <w:i/>
          <w:iCs/>
          <w:color w:val="000000"/>
          <w:sz w:val="24"/>
          <w:szCs w:val="24"/>
        </w:rPr>
        <w:t>et al.</w:t>
      </w:r>
      <w:r w:rsidR="00BB3DA4" w:rsidRPr="002C3801">
        <w:rPr>
          <w:rFonts w:ascii="Times New Roman" w:hAnsi="Times New Roman" w:cs="Times New Roman"/>
          <w:color w:val="000000"/>
          <w:sz w:val="24"/>
          <w:szCs w:val="24"/>
        </w:rPr>
        <w:t xml:space="preserve"> 2011)</w:t>
      </w:r>
      <w:r w:rsidR="00862082" w:rsidRPr="002C3801">
        <w:rPr>
          <w:rFonts w:ascii="Times New Roman" w:eastAsia="Calibri" w:hAnsi="Times New Roman" w:cs="Times New Roman"/>
          <w:color w:val="333333"/>
          <w:sz w:val="24"/>
          <w:szCs w:val="24"/>
          <w:shd w:val="pct15" w:color="auto" w:fill="FFFFFF"/>
        </w:rPr>
        <w:fldChar w:fldCharType="end"/>
      </w:r>
      <w:r w:rsidR="00862082" w:rsidRPr="002C3801">
        <w:rPr>
          <w:rFonts w:ascii="Times New Roman" w:eastAsia="Calibri" w:hAnsi="Times New Roman" w:cs="Times New Roman"/>
          <w:color w:val="333333"/>
          <w:sz w:val="24"/>
          <w:szCs w:val="24"/>
          <w:shd w:val="pct15" w:color="auto" w:fill="FFFFFF"/>
        </w:rPr>
        <w:t>. This</w:t>
      </w:r>
      <w:r w:rsidR="003C21E3">
        <w:rPr>
          <w:rFonts w:ascii="Times New Roman" w:eastAsia="Calibri" w:hAnsi="Times New Roman" w:cs="Times New Roman"/>
          <w:color w:val="333333"/>
          <w:sz w:val="24"/>
          <w:szCs w:val="24"/>
          <w:shd w:val="pct15" w:color="auto" w:fill="FFFFFF"/>
        </w:rPr>
        <w:t xml:space="preserve"> dependence</w:t>
      </w:r>
      <w:r w:rsidR="005E37A1">
        <w:rPr>
          <w:rFonts w:ascii="Times New Roman" w:eastAsia="Calibri" w:hAnsi="Times New Roman" w:cs="Times New Roman"/>
          <w:color w:val="333333"/>
          <w:sz w:val="24"/>
          <w:szCs w:val="24"/>
          <w:shd w:val="pct15" w:color="auto" w:fill="FFFFFF"/>
        </w:rPr>
        <w:t xml:space="preserve"> </w:t>
      </w:r>
      <w:r w:rsidR="00862082" w:rsidRPr="002C3801">
        <w:rPr>
          <w:rFonts w:ascii="Times New Roman" w:eastAsia="Calibri" w:hAnsi="Times New Roman" w:cs="Times New Roman"/>
          <w:color w:val="333333"/>
          <w:sz w:val="24"/>
          <w:szCs w:val="24"/>
          <w:shd w:val="pct15" w:color="auto" w:fill="FFFFFF"/>
        </w:rPr>
        <w:t xml:space="preserve">is problematic if we have not measured recruitment. In a naive mixed model, we might incorporate this heterogeneity as a random slope. As before, however, the random effects assumption is violated, so a random effects estimator will be biased. To deal with the problem of omitted variable bias </w:t>
      </w:r>
      <w:r w:rsidR="002C0A97">
        <w:rPr>
          <w:rFonts w:ascii="Times New Roman" w:eastAsia="Calibri" w:hAnsi="Times New Roman" w:cs="Times New Roman"/>
          <w:color w:val="333333"/>
          <w:sz w:val="24"/>
          <w:szCs w:val="24"/>
          <w:shd w:val="pct15" w:color="auto" w:fill="FFFFFF"/>
        </w:rPr>
        <w:t>in this case</w:t>
      </w:r>
      <w:r w:rsidR="00862082" w:rsidRPr="002C3801">
        <w:rPr>
          <w:rFonts w:ascii="Times New Roman" w:eastAsia="Calibri" w:hAnsi="Times New Roman" w:cs="Times New Roman"/>
          <w:color w:val="333333"/>
          <w:sz w:val="24"/>
          <w:szCs w:val="24"/>
          <w:shd w:val="pct15" w:color="auto" w:fill="FFFFFF"/>
        </w:rPr>
        <w:t xml:space="preserve">, we present two solutions. First, we can use a fixed effects design and include an interaction term between the site dummy variable and our causal variable of interest, allowing us to estimate site-specific temperature effects. Given that we now have site-level slopes, the number of parameters can blow up, leading to this approach being highly inefficient and not advisable for small sample sizes. </w:t>
      </w:r>
      <w:r w:rsidR="002C0A97">
        <w:rPr>
          <w:rFonts w:ascii="Times New Roman" w:eastAsia="Calibri" w:hAnsi="Times New Roman" w:cs="Times New Roman"/>
          <w:color w:val="333333"/>
          <w:sz w:val="24"/>
          <w:szCs w:val="24"/>
          <w:shd w:val="pct15" w:color="auto" w:fill="FFFFFF"/>
        </w:rPr>
        <w:t>Instead</w:t>
      </w:r>
      <w:r w:rsidR="00862082" w:rsidRPr="002C3801">
        <w:rPr>
          <w:rFonts w:ascii="Times New Roman" w:eastAsia="Calibri" w:hAnsi="Times New Roman" w:cs="Times New Roman"/>
          <w:color w:val="333333"/>
          <w:sz w:val="24"/>
          <w:szCs w:val="24"/>
          <w:shd w:val="pct15" w:color="auto" w:fill="FFFFFF"/>
        </w:rPr>
        <w:t xml:space="preserve">, we </w:t>
      </w:r>
      <w:r w:rsidR="002C0A97">
        <w:rPr>
          <w:rFonts w:ascii="Times New Roman" w:eastAsia="Calibri" w:hAnsi="Times New Roman" w:cs="Times New Roman"/>
          <w:color w:val="333333"/>
          <w:sz w:val="24"/>
          <w:szCs w:val="24"/>
          <w:shd w:val="pct15" w:color="auto" w:fill="FFFFFF"/>
        </w:rPr>
        <w:t>could</w:t>
      </w:r>
      <w:r w:rsidR="00862082" w:rsidRPr="002C3801">
        <w:rPr>
          <w:rFonts w:ascii="Times New Roman" w:eastAsia="Calibri" w:hAnsi="Times New Roman" w:cs="Times New Roman"/>
          <w:color w:val="333333"/>
          <w:sz w:val="24"/>
          <w:szCs w:val="24"/>
          <w:shd w:val="pct15" w:color="auto" w:fill="FFFFFF"/>
        </w:rPr>
        <w:t xml:space="preserve"> use correlated random effects approaches with an interaction between the group mean and our causal variable of interest. For example, for a group mean covariate </w:t>
      </w:r>
      <w:r w:rsidR="00DF06FA" w:rsidRPr="002C3801">
        <w:rPr>
          <w:rFonts w:ascii="Times New Roman" w:eastAsia="Calibri" w:hAnsi="Times New Roman" w:cs="Times New Roman"/>
          <w:color w:val="333333"/>
          <w:sz w:val="24"/>
          <w:szCs w:val="24"/>
          <w:shd w:val="pct15" w:color="auto" w:fill="FFFFFF"/>
        </w:rPr>
        <w:t xml:space="preserve">design </w:t>
      </w:r>
      <w:r w:rsidR="00862082" w:rsidRPr="002C3801">
        <w:rPr>
          <w:rFonts w:ascii="Times New Roman" w:eastAsia="Calibri" w:hAnsi="Times New Roman" w:cs="Times New Roman"/>
          <w:color w:val="333333"/>
          <w:sz w:val="24"/>
          <w:szCs w:val="24"/>
          <w:shd w:val="pct15" w:color="auto" w:fill="FFFFFF"/>
        </w:rPr>
        <w:t xml:space="preserve">(i.e. </w:t>
      </w:r>
      <w:proofErr w:type="spellStart"/>
      <w:r w:rsidR="00862082" w:rsidRPr="002C3801">
        <w:rPr>
          <w:rFonts w:ascii="Times New Roman" w:eastAsia="Calibri" w:hAnsi="Times New Roman" w:cs="Times New Roman"/>
          <w:color w:val="333333"/>
          <w:sz w:val="24"/>
          <w:szCs w:val="24"/>
          <w:shd w:val="pct15" w:color="auto" w:fill="FFFFFF"/>
        </w:rPr>
        <w:t>Mundlak</w:t>
      </w:r>
      <w:proofErr w:type="spellEnd"/>
      <w:r w:rsidR="00862082" w:rsidRPr="002C3801">
        <w:rPr>
          <w:rFonts w:ascii="Times New Roman" w:eastAsia="Calibri" w:hAnsi="Times New Roman" w:cs="Times New Roman"/>
          <w:color w:val="333333"/>
          <w:sz w:val="24"/>
          <w:szCs w:val="24"/>
          <w:shd w:val="pct15" w:color="auto" w:fill="FFFFFF"/>
        </w:rPr>
        <w:t xml:space="preserve"> device), we would use the following equation:</w:t>
      </w:r>
    </w:p>
    <w:p w14:paraId="55CD3A31" w14:textId="77777777" w:rsidR="00862082"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ij</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i</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i</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m:t>
              </m:r>
            </m:sub>
          </m:sSub>
        </m:oMath>
      </m:oMathPara>
    </w:p>
    <w:p w14:paraId="5B638F5C" w14:textId="4627A9BC" w:rsidR="00862082" w:rsidRPr="002C3801" w:rsidRDefault="00862082" w:rsidP="008A59B4">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Calibri" w:eastAsia="Calibri" w:hAnsi="Calibri" w:cs="Calibri"/>
          <w:color w:val="333333"/>
          <w:sz w:val="24"/>
          <w:szCs w:val="24"/>
          <w:highlight w:val="white"/>
        </w:rPr>
      </w:pPr>
      <w:r w:rsidRPr="002C3801">
        <w:rPr>
          <w:rFonts w:ascii="Times New Roman" w:eastAsia="Calibri" w:hAnsi="Times New Roman" w:cs="Times New Roman"/>
          <w:color w:val="333333"/>
          <w:sz w:val="24"/>
          <w:szCs w:val="24"/>
          <w:shd w:val="pct15" w:color="auto" w:fill="FFFFFF"/>
        </w:rPr>
        <w:t xml:space="preserve">This design allows us to examine how site-level confounders – known and unknown – can lead to </w:t>
      </w:r>
      <w:r w:rsidRPr="002C3801">
        <w:rPr>
          <w:rFonts w:ascii="Times New Roman" w:eastAsia="Calibri" w:hAnsi="Times New Roman" w:cs="Times New Roman"/>
          <w:color w:val="333333"/>
          <w:sz w:val="24"/>
          <w:szCs w:val="24"/>
        </w:rPr>
        <w:t xml:space="preserve">variation in the effect of our causal variable of interest. It </w:t>
      </w:r>
      <w:r w:rsidR="002C0A97">
        <w:rPr>
          <w:rFonts w:ascii="Times New Roman" w:eastAsia="Calibri" w:hAnsi="Times New Roman" w:cs="Times New Roman"/>
          <w:color w:val="333333"/>
          <w:sz w:val="24"/>
          <w:szCs w:val="24"/>
        </w:rPr>
        <w:t>can</w:t>
      </w:r>
      <w:r w:rsidRPr="002C3801">
        <w:rPr>
          <w:rFonts w:ascii="Times New Roman" w:eastAsia="Calibri" w:hAnsi="Times New Roman" w:cs="Times New Roman"/>
          <w:color w:val="333333"/>
          <w:sz w:val="24"/>
          <w:szCs w:val="24"/>
        </w:rPr>
        <w:t xml:space="preserve"> also show that they have no effect if the </w:t>
      </w:r>
      <w:proofErr w:type="spellStart"/>
      <w:r w:rsidRPr="002C3801">
        <w:rPr>
          <w:rFonts w:ascii="Times New Roman" w:eastAsia="Calibri" w:hAnsi="Times New Roman" w:cs="Times New Roman"/>
          <w:color w:val="333333"/>
          <w:sz w:val="24"/>
          <w:szCs w:val="24"/>
        </w:rPr>
        <w:t>estimand</w:t>
      </w:r>
      <w:proofErr w:type="spellEnd"/>
      <w:r w:rsidRPr="002C3801">
        <w:rPr>
          <w:rFonts w:ascii="Times New Roman" w:eastAsia="Calibri" w:hAnsi="Times New Roman" w:cs="Times New Roman"/>
          <w:color w:val="333333"/>
          <w:sz w:val="24"/>
          <w:szCs w:val="24"/>
        </w:rPr>
        <w:t xml:space="preserve"> for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oMath>
      <w:r w:rsidR="00AC2855" w:rsidRPr="002C3801">
        <w:rPr>
          <w:rFonts w:ascii="Times New Roman" w:eastAsia="Calibri" w:hAnsi="Times New Roman" w:cs="Times New Roman"/>
          <w:color w:val="333333"/>
          <w:sz w:val="24"/>
          <w:szCs w:val="24"/>
          <w:shd w:val="pct15" w:color="auto" w:fill="FFFFFF"/>
        </w:rPr>
        <w:t xml:space="preserve"> </w:t>
      </w:r>
      <w:r w:rsidRPr="002C3801">
        <w:rPr>
          <w:rFonts w:ascii="Times New Roman" w:eastAsia="Calibri" w:hAnsi="Times New Roman" w:cs="Times New Roman"/>
          <w:color w:val="333333"/>
          <w:sz w:val="24"/>
          <w:szCs w:val="24"/>
        </w:rPr>
        <w:t>is not different from 0. We could use a similar model for the group mean centered design if deemed appropriate</w:t>
      </w:r>
      <w:r w:rsidRPr="002C3801">
        <w:rPr>
          <w:rFonts w:ascii="Times New Roman" w:eastAsia="Calibri" w:hAnsi="Times New Roman" w:cs="Times New Roman"/>
          <w:color w:val="333333"/>
          <w:sz w:val="24"/>
          <w:szCs w:val="24"/>
          <w:shd w:val="pct15" w:color="auto" w:fill="FFFFFF"/>
        </w:rPr>
        <w:t xml:space="preserve">. If we </w:t>
      </w:r>
      <w:r w:rsidR="002C0A97">
        <w:rPr>
          <w:rFonts w:ascii="Times New Roman" w:eastAsia="Calibri" w:hAnsi="Times New Roman" w:cs="Times New Roman"/>
          <w:color w:val="333333"/>
          <w:sz w:val="24"/>
          <w:szCs w:val="24"/>
          <w:shd w:val="pct15" w:color="auto" w:fill="FFFFFF"/>
        </w:rPr>
        <w:t>suspect</w:t>
      </w:r>
      <w:r w:rsidRPr="002C3801">
        <w:rPr>
          <w:rFonts w:ascii="Times New Roman" w:eastAsia="Calibri" w:hAnsi="Times New Roman" w:cs="Times New Roman"/>
          <w:color w:val="333333"/>
          <w:sz w:val="24"/>
          <w:szCs w:val="24"/>
          <w:shd w:val="pct15" w:color="auto" w:fill="FFFFFF"/>
        </w:rPr>
        <w:t xml:space="preserve"> that the magnitude of the temperature effect varied with other non-confounded covariates, we </w:t>
      </w:r>
      <w:r w:rsidR="002A2FDB">
        <w:rPr>
          <w:rFonts w:ascii="Times New Roman" w:eastAsia="Calibri" w:hAnsi="Times New Roman" w:cs="Times New Roman"/>
          <w:color w:val="333333"/>
          <w:sz w:val="24"/>
          <w:szCs w:val="24"/>
          <w:shd w:val="pct15" w:color="auto" w:fill="FFFFFF"/>
        </w:rPr>
        <w:t>c</w:t>
      </w:r>
      <w:r w:rsidR="002C0A97">
        <w:rPr>
          <w:rFonts w:ascii="Times New Roman" w:eastAsia="Calibri" w:hAnsi="Times New Roman" w:cs="Times New Roman"/>
          <w:color w:val="333333"/>
          <w:sz w:val="24"/>
          <w:szCs w:val="24"/>
          <w:shd w:val="pct15" w:color="auto" w:fill="FFFFFF"/>
        </w:rPr>
        <w:t>ould instead</w:t>
      </w:r>
      <w:r w:rsidRPr="002C3801">
        <w:rPr>
          <w:rFonts w:ascii="Times New Roman" w:eastAsia="Calibri" w:hAnsi="Times New Roman" w:cs="Times New Roman"/>
          <w:color w:val="333333"/>
          <w:sz w:val="24"/>
          <w:szCs w:val="24"/>
          <w:shd w:val="pct15" w:color="auto" w:fill="FFFFFF"/>
        </w:rPr>
        <w:t xml:space="preserve"> use a random slope. In </w:t>
      </w:r>
      <w:r w:rsidRPr="002C3801">
        <w:rPr>
          <w:rFonts w:ascii="Times New Roman" w:eastAsia="Calibri" w:hAnsi="Times New Roman" w:cs="Times New Roman"/>
          <w:color w:val="333333"/>
          <w:sz w:val="24"/>
          <w:szCs w:val="24"/>
          <w:shd w:val="pct15" w:color="auto" w:fill="FFFFFF"/>
        </w:rPr>
        <w:lastRenderedPageBreak/>
        <w:t>general, models with interactions representing moderators can provide powerful insights into both the effect of the causal driver of interest as well as how those effects vary.</w:t>
      </w:r>
      <w:r w:rsidRPr="002C3801">
        <w:rPr>
          <w:rFonts w:ascii="Calibri" w:eastAsia="Calibri" w:hAnsi="Calibri" w:cs="Calibri"/>
          <w:color w:val="333333"/>
          <w:sz w:val="24"/>
          <w:szCs w:val="24"/>
          <w:shd w:val="pct15" w:color="auto" w:fill="FFFFFF"/>
        </w:rPr>
        <w:t xml:space="preserve"> </w:t>
      </w:r>
    </w:p>
    <w:p w14:paraId="328356A2" w14:textId="77777777" w:rsidR="00766C2E" w:rsidRPr="002C3801" w:rsidRDefault="00037819" w:rsidP="002C3801">
      <w:pPr>
        <w:pStyle w:val="Heading2"/>
        <w:keepNext w:val="0"/>
        <w:keepLines w:val="0"/>
        <w:shd w:val="clear" w:color="auto" w:fill="FFFFFF"/>
        <w:spacing w:before="300" w:after="160" w:line="360" w:lineRule="auto"/>
        <w:rPr>
          <w:rFonts w:ascii="Times New Roman" w:eastAsia="Calibri" w:hAnsi="Times New Roman" w:cs="Times New Roman"/>
          <w:i/>
          <w:color w:val="333333"/>
          <w:sz w:val="24"/>
          <w:szCs w:val="24"/>
          <w:highlight w:val="white"/>
        </w:rPr>
      </w:pPr>
      <w:bookmarkStart w:id="38" w:name="_4d34og8" w:colFirst="0" w:colLast="0"/>
      <w:bookmarkEnd w:id="38"/>
      <w:r w:rsidRPr="002C3801">
        <w:rPr>
          <w:rFonts w:ascii="Times New Roman" w:eastAsia="Calibri" w:hAnsi="Times New Roman" w:cs="Times New Roman"/>
          <w:b/>
          <w:color w:val="333333"/>
          <w:sz w:val="24"/>
          <w:szCs w:val="24"/>
        </w:rPr>
        <w:t xml:space="preserve">Comparison of Approaches </w:t>
      </w:r>
    </w:p>
    <w:p w14:paraId="2B34AF0F" w14:textId="31450DE8" w:rsidR="00A53F30" w:rsidRPr="00F97EBA" w:rsidRDefault="00037819" w:rsidP="00A53F30">
      <w:pPr>
        <w:spacing w:line="360" w:lineRule="auto"/>
        <w:rPr>
          <w:rFonts w:ascii="Times New Roman" w:hAnsi="Times New Roman" w:cs="Times New Roman"/>
          <w:sz w:val="24"/>
          <w:szCs w:val="24"/>
        </w:rPr>
      </w:pPr>
      <w:r w:rsidRPr="00F97EBA">
        <w:rPr>
          <w:rFonts w:ascii="Times New Roman" w:eastAsia="Calibri" w:hAnsi="Times New Roman" w:cs="Times New Roman"/>
          <w:color w:val="333333"/>
          <w:sz w:val="24"/>
          <w:szCs w:val="24"/>
          <w:highlight w:val="white"/>
        </w:rPr>
        <w:t>To demonstrate the utility the preceding solutions,</w:t>
      </w:r>
      <w:r w:rsidR="000401E9" w:rsidRPr="00F97EBA">
        <w:rPr>
          <w:rFonts w:ascii="Times New Roman" w:eastAsia="Calibri" w:hAnsi="Times New Roman" w:cs="Times New Roman"/>
          <w:color w:val="333333"/>
          <w:sz w:val="24"/>
          <w:szCs w:val="24"/>
          <w:highlight w:val="white"/>
        </w:rPr>
        <w:t xml:space="preserve"> and the consequences of not using them,</w:t>
      </w:r>
      <w:r w:rsidRPr="00F97EBA">
        <w:rPr>
          <w:rFonts w:ascii="Times New Roman" w:eastAsia="Calibri" w:hAnsi="Times New Roman" w:cs="Times New Roman"/>
          <w:color w:val="333333"/>
          <w:sz w:val="24"/>
          <w:szCs w:val="24"/>
          <w:highlight w:val="white"/>
        </w:rPr>
        <w:t xml:space="preserve"> we </w:t>
      </w:r>
      <w:r w:rsidR="00A53F30" w:rsidRPr="00F97EBA">
        <w:rPr>
          <w:rFonts w:ascii="Times New Roman" w:eastAsia="Calibri" w:hAnsi="Times New Roman" w:cs="Times New Roman"/>
          <w:color w:val="333333"/>
          <w:sz w:val="24"/>
          <w:szCs w:val="24"/>
          <w:highlight w:val="white"/>
        </w:rPr>
        <w:t xml:space="preserve">fit a variety of models to simulated data </w:t>
      </w:r>
      <w:r w:rsidRPr="00F97EBA">
        <w:rPr>
          <w:rFonts w:ascii="Times New Roman" w:eastAsia="Calibri" w:hAnsi="Times New Roman" w:cs="Times New Roman"/>
          <w:color w:val="333333"/>
          <w:sz w:val="24"/>
          <w:szCs w:val="24"/>
          <w:highlight w:val="white"/>
        </w:rPr>
        <w:t xml:space="preserve">based on a longitudinal study of snail populations at multiple sites based on Figure 3. </w:t>
      </w:r>
      <w:r w:rsidR="00A53F30" w:rsidRPr="00F97EBA">
        <w:rPr>
          <w:rFonts w:ascii="Times New Roman" w:hAnsi="Times New Roman" w:cs="Times New Roman"/>
          <w:sz w:val="24"/>
          <w:szCs w:val="24"/>
        </w:rPr>
        <w:t>For a single simulation run, we created a system as follows:</w:t>
      </w:r>
    </w:p>
    <w:p w14:paraId="1F2C9955" w14:textId="77777777" w:rsidR="00A53F30" w:rsidRPr="00F97EBA" w:rsidRDefault="00A53F30" w:rsidP="00A53F30">
      <w:pPr>
        <w:spacing w:line="360" w:lineRule="auto"/>
        <w:rPr>
          <w:rFonts w:ascii="Times New Roman" w:hAnsi="Times New Roman" w:cs="Times New Roman"/>
          <w:sz w:val="24"/>
          <w:szCs w:val="24"/>
        </w:rPr>
      </w:pPr>
    </w:p>
    <w:p w14:paraId="0D032547" w14:textId="77777777" w:rsidR="00A53F30" w:rsidRPr="00F97EBA" w:rsidRDefault="00A53F30" w:rsidP="00A53F30">
      <w:pPr>
        <w:pStyle w:val="ListParagraph"/>
        <w:numPr>
          <w:ilvl w:val="0"/>
          <w:numId w:val="4"/>
        </w:numPr>
        <w:spacing w:line="360" w:lineRule="auto"/>
        <w:rPr>
          <w:rFonts w:ascii="Times New Roman" w:hAnsi="Times New Roman" w:cs="Times New Roman"/>
          <w:sz w:val="24"/>
          <w:szCs w:val="24"/>
        </w:rPr>
      </w:pPr>
      <w:r w:rsidRPr="00F97EBA">
        <w:rPr>
          <w:rFonts w:ascii="Times New Roman" w:hAnsi="Times New Roman" w:cs="Times New Roman"/>
          <w:sz w:val="24"/>
          <w:szCs w:val="24"/>
        </w:rPr>
        <w:t>Oceanography is a variable with a mean of 0 and standard deviation of 1.</w:t>
      </w:r>
    </w:p>
    <w:p w14:paraId="4CB9CEA3" w14:textId="77777777" w:rsidR="00A53F30" w:rsidRPr="00F97EBA" w:rsidRDefault="00A53F30" w:rsidP="00A53F30">
      <w:pPr>
        <w:pStyle w:val="ListParagraph"/>
        <w:numPr>
          <w:ilvl w:val="0"/>
          <w:numId w:val="4"/>
        </w:numPr>
        <w:spacing w:line="360" w:lineRule="auto"/>
        <w:rPr>
          <w:rStyle w:val="CommentReference"/>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Site mean recruitment is -2 multiplied by the oceanography variable and then rescaled to have a mean of 10 individuals per plot (e.g., so it does not go negative). It is the same in a site across all years.</w:t>
      </w:r>
    </w:p>
    <w:p w14:paraId="0F3925C0" w14:textId="77777777" w:rsidR="00A53F30" w:rsidRPr="00F97EBA" w:rsidRDefault="00A53F30" w:rsidP="00A53F30">
      <w:pPr>
        <w:pStyle w:val="ListParagraph"/>
        <w:numPr>
          <w:ilvl w:val="0"/>
          <w:numId w:val="4"/>
        </w:numPr>
        <w:spacing w:line="360" w:lineRule="auto"/>
        <w:rPr>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Site mean temperature is calculated as twice the oceanography variable and then rescaled to have a mean of 15C.</w:t>
      </w:r>
    </w:p>
    <w:p w14:paraId="1E69E4C2" w14:textId="77777777" w:rsidR="00A53F30" w:rsidRPr="00F97EBA" w:rsidRDefault="00A53F30" w:rsidP="00A53F30">
      <w:pPr>
        <w:pStyle w:val="ListParagraph"/>
        <w:numPr>
          <w:ilvl w:val="0"/>
          <w:numId w:val="4"/>
        </w:numPr>
        <w:spacing w:line="360" w:lineRule="auto"/>
        <w:rPr>
          <w:rFonts w:ascii="Times New Roman" w:eastAsia="Calibri" w:hAnsi="Times New Roman" w:cs="Times New Roman"/>
          <w:sz w:val="24"/>
          <w:szCs w:val="24"/>
          <w:highlight w:val="white"/>
        </w:rPr>
      </w:pPr>
      <w:r w:rsidRPr="00F97EBA">
        <w:rPr>
          <w:rFonts w:ascii="Times New Roman" w:eastAsia="Calibri" w:hAnsi="Times New Roman" w:cs="Times New Roman"/>
          <w:color w:val="333333"/>
          <w:sz w:val="24"/>
          <w:szCs w:val="24"/>
          <w:highlight w:val="white"/>
        </w:rPr>
        <w:t xml:space="preserve">Site temperature in year t is determined by site mean temperature and additional variation, with a mean of 0 and standard deviation of 1. </w:t>
      </w:r>
    </w:p>
    <w:p w14:paraId="5F79AE2E" w14:textId="77777777" w:rsidR="00A53F30" w:rsidRPr="00F97EBA" w:rsidRDefault="00A53F30" w:rsidP="00A53F30">
      <w:pPr>
        <w:pStyle w:val="ListParagraph"/>
        <w:spacing w:line="360" w:lineRule="auto"/>
        <w:rPr>
          <w:rFonts w:ascii="Times New Roman" w:eastAsia="Calibri" w:hAnsi="Times New Roman" w:cs="Times New Roman"/>
          <w:sz w:val="24"/>
          <w:szCs w:val="24"/>
          <w:highlight w:val="white"/>
        </w:rPr>
      </w:pPr>
    </w:p>
    <w:p w14:paraId="02473FEF" w14:textId="64D44972" w:rsidR="00A53F30" w:rsidRPr="00C93C61" w:rsidRDefault="00A53F30" w:rsidP="00504C9F">
      <w:pPr>
        <w:shd w:val="clear" w:color="auto" w:fill="FFFFFF"/>
        <w:spacing w:after="160" w:line="360" w:lineRule="auto"/>
        <w:rPr>
          <w:rFonts w:ascii="Times New Roman" w:eastAsia="Calibri" w:hAnsi="Times New Roman" w:cs="Times New Roman"/>
          <w:color w:val="333333"/>
          <w:sz w:val="24"/>
          <w:szCs w:val="24"/>
          <w:highlight w:val="white"/>
        </w:rPr>
      </w:pPr>
      <w:r w:rsidRPr="00F97EBA">
        <w:rPr>
          <w:rFonts w:ascii="Times New Roman" w:eastAsia="Calibri" w:hAnsi="Times New Roman" w:cs="Times New Roman"/>
          <w:sz w:val="24"/>
          <w:szCs w:val="24"/>
          <w:highlight w:val="white"/>
        </w:rPr>
        <w:t xml:space="preserve">Snail abundance at site </w:t>
      </w:r>
      <w:proofErr w:type="spellStart"/>
      <w:r w:rsidRPr="00F97EBA">
        <w:rPr>
          <w:rFonts w:ascii="Times New Roman" w:eastAsia="Calibri" w:hAnsi="Times New Roman" w:cs="Times New Roman"/>
          <w:i/>
          <w:iCs/>
          <w:sz w:val="24"/>
          <w:szCs w:val="24"/>
          <w:highlight w:val="white"/>
        </w:rPr>
        <w:t>i</w:t>
      </w:r>
      <w:proofErr w:type="spellEnd"/>
      <w:r w:rsidRPr="00F97EBA">
        <w:rPr>
          <w:rFonts w:ascii="Times New Roman" w:eastAsia="Calibri" w:hAnsi="Times New Roman" w:cs="Times New Roman"/>
          <w:i/>
          <w:iCs/>
          <w:sz w:val="24"/>
          <w:szCs w:val="24"/>
          <w:highlight w:val="white"/>
        </w:rPr>
        <w:t xml:space="preserve"> </w:t>
      </w:r>
      <w:r w:rsidRPr="00F97EBA">
        <w:rPr>
          <w:rFonts w:ascii="Times New Roman" w:eastAsia="Calibri" w:hAnsi="Times New Roman" w:cs="Times New Roman"/>
          <w:sz w:val="24"/>
          <w:szCs w:val="24"/>
          <w:highlight w:val="white"/>
        </w:rPr>
        <w:t xml:space="preserve">in year </w:t>
      </w:r>
      <w:r w:rsidRPr="00F97EBA">
        <w:rPr>
          <w:rFonts w:ascii="Times New Roman" w:eastAsia="Calibri" w:hAnsi="Times New Roman" w:cs="Times New Roman"/>
          <w:i/>
          <w:iCs/>
          <w:sz w:val="24"/>
          <w:szCs w:val="24"/>
          <w:highlight w:val="white"/>
        </w:rPr>
        <w:t>t</w:t>
      </w:r>
      <w:r w:rsidRPr="00F97EBA">
        <w:rPr>
          <w:rFonts w:ascii="Times New Roman" w:eastAsia="Calibri" w:hAnsi="Times New Roman" w:cs="Times New Roman"/>
          <w:sz w:val="24"/>
          <w:szCs w:val="24"/>
          <w:highlight w:val="white"/>
        </w:rPr>
        <w:t xml:space="preserve"> is then determined in a given year </w:t>
      </w:r>
      <w:r w:rsidR="001F1FE2">
        <w:rPr>
          <w:rFonts w:ascii="Times New Roman" w:eastAsia="Calibri" w:hAnsi="Times New Roman" w:cs="Times New Roman"/>
          <w:sz w:val="24"/>
          <w:szCs w:val="24"/>
          <w:highlight w:val="white"/>
        </w:rPr>
        <w:t>as in</w:t>
      </w:r>
      <w:r w:rsidRPr="00F97EBA">
        <w:rPr>
          <w:rFonts w:ascii="Times New Roman" w:eastAsia="Calibri" w:hAnsi="Times New Roman" w:cs="Times New Roman"/>
          <w:sz w:val="24"/>
          <w:szCs w:val="24"/>
          <w:highlight w:val="white"/>
        </w:rPr>
        <w:t xml:space="preserve"> Fig. 3</w:t>
      </w:r>
      <w:r w:rsidR="00F243B1">
        <w:rPr>
          <w:rFonts w:ascii="Times New Roman" w:eastAsia="Calibri" w:hAnsi="Times New Roman" w:cs="Times New Roman"/>
          <w:sz w:val="24"/>
          <w:szCs w:val="24"/>
          <w:highlight w:val="white"/>
        </w:rPr>
        <w:t xml:space="preserve">, where snails are a function of recruitment, temperature and other drivers. We </w:t>
      </w:r>
      <w:r w:rsidR="0004434E">
        <w:rPr>
          <w:rFonts w:ascii="Times New Roman" w:eastAsia="Calibri" w:hAnsi="Times New Roman" w:cs="Times New Roman"/>
          <w:sz w:val="24"/>
          <w:szCs w:val="24"/>
          <w:highlight w:val="white"/>
        </w:rPr>
        <w:t xml:space="preserve">simulated data where </w:t>
      </w:r>
      <w:r w:rsidR="00F243B1">
        <w:rPr>
          <w:rFonts w:ascii="Times New Roman" w:eastAsia="Calibri" w:hAnsi="Times New Roman" w:cs="Times New Roman"/>
          <w:sz w:val="24"/>
          <w:szCs w:val="24"/>
          <w:highlight w:val="white"/>
        </w:rPr>
        <w:t xml:space="preserve">the effect of </w:t>
      </w:r>
      <w:r w:rsidR="00F32D56">
        <w:rPr>
          <w:rFonts w:ascii="Times New Roman" w:eastAsia="Calibri" w:hAnsi="Times New Roman" w:cs="Times New Roman"/>
          <w:sz w:val="24"/>
          <w:szCs w:val="24"/>
          <w:highlight w:val="white"/>
        </w:rPr>
        <w:t xml:space="preserve">temperature </w:t>
      </w:r>
      <w:r w:rsidR="00F243B1">
        <w:rPr>
          <w:rFonts w:ascii="Times New Roman" w:eastAsia="Calibri" w:hAnsi="Times New Roman" w:cs="Times New Roman"/>
          <w:sz w:val="24"/>
          <w:szCs w:val="24"/>
          <w:highlight w:val="white"/>
        </w:rPr>
        <w:t xml:space="preserve">on snails </w:t>
      </w:r>
      <w:r w:rsidR="0004434E">
        <w:rPr>
          <w:rFonts w:ascii="Times New Roman" w:eastAsia="Calibri" w:hAnsi="Times New Roman" w:cs="Times New Roman"/>
          <w:sz w:val="24"/>
          <w:szCs w:val="24"/>
          <w:highlight w:val="white"/>
        </w:rPr>
        <w:t xml:space="preserve">is 1 </w:t>
      </w:r>
      <w:r w:rsidR="00504C9F">
        <w:rPr>
          <w:rFonts w:ascii="Times New Roman" w:eastAsia="Calibri" w:hAnsi="Times New Roman" w:cs="Times New Roman"/>
          <w:sz w:val="24"/>
          <w:szCs w:val="24"/>
          <w:highlight w:val="white"/>
        </w:rPr>
        <w:t>as is the effect of recruitment on snails; t</w:t>
      </w:r>
      <w:r w:rsidRPr="00F97EBA">
        <w:rPr>
          <w:rFonts w:ascii="Times New Roman" w:eastAsia="Calibri" w:hAnsi="Times New Roman" w:cs="Times New Roman"/>
          <w:sz w:val="24"/>
          <w:szCs w:val="24"/>
          <w:highlight w:val="white"/>
        </w:rPr>
        <w:t xml:space="preserve">he effect of other drivers varying with a mean of 0 and standard deviation of 1. We then simulate sampling 10 sites over 10 years. </w:t>
      </w:r>
      <w:r w:rsidR="001349BD" w:rsidRPr="00F97EBA">
        <w:rPr>
          <w:rFonts w:ascii="Times New Roman" w:eastAsia="Calibri" w:hAnsi="Times New Roman" w:cs="Times New Roman"/>
          <w:color w:val="333333"/>
          <w:sz w:val="24"/>
          <w:szCs w:val="24"/>
          <w:highlight w:val="white"/>
        </w:rPr>
        <w:t xml:space="preserve">We provide </w:t>
      </w:r>
      <w:r w:rsidR="002902FE">
        <w:rPr>
          <w:rFonts w:ascii="Times New Roman" w:eastAsia="Calibri" w:hAnsi="Times New Roman" w:cs="Times New Roman"/>
          <w:color w:val="333333"/>
          <w:sz w:val="24"/>
          <w:szCs w:val="24"/>
          <w:highlight w:val="white"/>
        </w:rPr>
        <w:t xml:space="preserve">the code to generate and </w:t>
      </w:r>
      <w:r w:rsidR="001349BD" w:rsidRPr="00F97EBA">
        <w:rPr>
          <w:rFonts w:ascii="Times New Roman" w:eastAsia="Calibri" w:hAnsi="Times New Roman" w:cs="Times New Roman"/>
          <w:color w:val="333333"/>
          <w:sz w:val="24"/>
          <w:szCs w:val="24"/>
          <w:highlight w:val="white"/>
        </w:rPr>
        <w:t>results from 100 simulated data sets</w:t>
      </w:r>
      <w:r w:rsidR="002902FE">
        <w:rPr>
          <w:rFonts w:ascii="Times New Roman" w:eastAsia="Calibri" w:hAnsi="Times New Roman" w:cs="Times New Roman"/>
          <w:color w:val="333333"/>
          <w:sz w:val="24"/>
          <w:szCs w:val="24"/>
          <w:highlight w:val="white"/>
        </w:rPr>
        <w:t xml:space="preserve"> </w:t>
      </w:r>
      <w:r w:rsidR="001349BD" w:rsidRPr="00F97EBA">
        <w:rPr>
          <w:rFonts w:ascii="Times New Roman" w:eastAsia="Calibri" w:hAnsi="Times New Roman" w:cs="Times New Roman"/>
          <w:color w:val="333333"/>
          <w:sz w:val="24"/>
          <w:szCs w:val="24"/>
          <w:highlight w:val="white"/>
        </w:rPr>
        <w:t>in Appendix A</w:t>
      </w:r>
      <w:r w:rsidR="001349BD" w:rsidRPr="002C3801">
        <w:rPr>
          <w:rFonts w:ascii="Times New Roman" w:eastAsia="Calibri" w:hAnsi="Times New Roman" w:cs="Times New Roman"/>
          <w:color w:val="333333"/>
          <w:sz w:val="24"/>
          <w:szCs w:val="24"/>
          <w:highlight w:val="white"/>
        </w:rPr>
        <w:t xml:space="preserve"> </w:t>
      </w:r>
      <w:r w:rsidR="002902FE">
        <w:rPr>
          <w:rFonts w:ascii="Times New Roman" w:eastAsia="Calibri" w:hAnsi="Times New Roman" w:cs="Times New Roman"/>
          <w:color w:val="333333"/>
          <w:sz w:val="24"/>
          <w:szCs w:val="24"/>
          <w:highlight w:val="white"/>
        </w:rPr>
        <w:t>and</w:t>
      </w:r>
      <w:r w:rsidR="001349BD">
        <w:rPr>
          <w:rFonts w:ascii="Times New Roman" w:eastAsia="Calibri" w:hAnsi="Times New Roman" w:cs="Times New Roman"/>
          <w:color w:val="333333"/>
          <w:sz w:val="24"/>
          <w:szCs w:val="24"/>
          <w:highlight w:val="white"/>
        </w:rPr>
        <w:t xml:space="preserve"> </w:t>
      </w:r>
      <w:r w:rsidR="001349BD" w:rsidRPr="002C3801">
        <w:rPr>
          <w:rFonts w:ascii="Times New Roman" w:eastAsia="Calibri" w:hAnsi="Times New Roman" w:cs="Times New Roman"/>
          <w:color w:val="333333"/>
          <w:sz w:val="24"/>
          <w:szCs w:val="24"/>
          <w:highlight w:val="white"/>
        </w:rPr>
        <w:t xml:space="preserve">at https://github.com/jebyrnes/ovb_yeah_you_know_me. </w:t>
      </w:r>
      <w:r w:rsidRPr="00F97EBA">
        <w:rPr>
          <w:rFonts w:ascii="Times New Roman" w:eastAsia="Calibri" w:hAnsi="Times New Roman" w:cs="Times New Roman"/>
          <w:color w:val="333333"/>
          <w:sz w:val="24"/>
          <w:szCs w:val="24"/>
          <w:highlight w:val="white"/>
        </w:rPr>
        <w:t xml:space="preserve">We analyzed </w:t>
      </w:r>
      <w:r w:rsidR="00A7772D" w:rsidRPr="00F97EBA">
        <w:rPr>
          <w:rFonts w:ascii="Times New Roman" w:eastAsia="Calibri" w:hAnsi="Times New Roman" w:cs="Times New Roman"/>
          <w:color w:val="333333"/>
          <w:sz w:val="24"/>
          <w:szCs w:val="24"/>
          <w:highlight w:val="white"/>
        </w:rPr>
        <w:t>each</w:t>
      </w:r>
      <w:r w:rsidRPr="00F97EBA">
        <w:rPr>
          <w:rFonts w:ascii="Times New Roman" w:eastAsia="Calibri" w:hAnsi="Times New Roman" w:cs="Times New Roman"/>
          <w:color w:val="333333"/>
          <w:sz w:val="24"/>
          <w:szCs w:val="24"/>
          <w:highlight w:val="white"/>
        </w:rPr>
        <w:t xml:space="preserve"> </w:t>
      </w:r>
      <w:r w:rsidR="0095385D" w:rsidRPr="00F97EBA">
        <w:rPr>
          <w:rFonts w:ascii="Times New Roman" w:eastAsia="Calibri" w:hAnsi="Times New Roman" w:cs="Times New Roman"/>
          <w:color w:val="333333"/>
          <w:sz w:val="24"/>
          <w:szCs w:val="24"/>
          <w:highlight w:val="white"/>
        </w:rPr>
        <w:t xml:space="preserve">simulation </w:t>
      </w:r>
      <w:r w:rsidRPr="00F97EBA">
        <w:rPr>
          <w:rFonts w:ascii="Times New Roman" w:eastAsia="Calibri" w:hAnsi="Times New Roman" w:cs="Times New Roman"/>
          <w:color w:val="333333"/>
          <w:sz w:val="24"/>
          <w:szCs w:val="24"/>
          <w:highlight w:val="white"/>
        </w:rPr>
        <w:t xml:space="preserve">run using all the statistical model designs described above, compared to </w:t>
      </w:r>
      <w:r w:rsidRPr="00B1739D">
        <w:rPr>
          <w:rFonts w:ascii="Times New Roman" w:eastAsia="Calibri" w:hAnsi="Times New Roman" w:cs="Times New Roman"/>
          <w:color w:val="333333"/>
          <w:sz w:val="24"/>
          <w:szCs w:val="24"/>
        </w:rPr>
        <w:t xml:space="preserve">naive models with no site effect. We also included group mean covariate and group mean centered models </w:t>
      </w:r>
      <w:r w:rsidR="0095385D" w:rsidRPr="00B1739D">
        <w:rPr>
          <w:rFonts w:ascii="Times New Roman" w:eastAsia="Calibri" w:hAnsi="Times New Roman" w:cs="Times New Roman"/>
          <w:color w:val="333333"/>
          <w:sz w:val="24"/>
          <w:szCs w:val="24"/>
        </w:rPr>
        <w:t xml:space="preserve">with and </w:t>
      </w:r>
      <w:r w:rsidRPr="00B1739D">
        <w:rPr>
          <w:rFonts w:ascii="Times New Roman" w:eastAsia="Calibri" w:hAnsi="Times New Roman" w:cs="Times New Roman"/>
          <w:color w:val="333333"/>
          <w:sz w:val="24"/>
          <w:szCs w:val="24"/>
        </w:rPr>
        <w:t xml:space="preserve">without a random effect to demonstrate </w:t>
      </w:r>
      <w:r w:rsidR="00A92732">
        <w:rPr>
          <w:rFonts w:ascii="Times New Roman" w:eastAsia="Calibri" w:hAnsi="Times New Roman" w:cs="Times New Roman"/>
          <w:color w:val="333333"/>
          <w:sz w:val="24"/>
          <w:szCs w:val="24"/>
        </w:rPr>
        <w:t xml:space="preserve">the role of </w:t>
      </w:r>
      <w:r w:rsidRPr="00B1739D">
        <w:rPr>
          <w:rFonts w:ascii="Times New Roman" w:eastAsia="Calibri" w:hAnsi="Times New Roman" w:cs="Times New Roman"/>
          <w:color w:val="333333"/>
          <w:sz w:val="24"/>
          <w:szCs w:val="24"/>
        </w:rPr>
        <w:t xml:space="preserve">a random effect in these models </w:t>
      </w:r>
      <w:r w:rsidR="004E5546" w:rsidRPr="00B1739D">
        <w:rPr>
          <w:rFonts w:ascii="Times New Roman" w:eastAsia="Calibri" w:hAnsi="Times New Roman" w:cs="Times New Roman"/>
          <w:color w:val="333333"/>
          <w:sz w:val="24"/>
          <w:szCs w:val="24"/>
        </w:rPr>
        <w:t xml:space="preserve">with respect to </w:t>
      </w:r>
      <w:r w:rsidR="00B1739D" w:rsidRPr="00B1739D">
        <w:rPr>
          <w:rFonts w:ascii="Times New Roman" w:eastAsia="Calibri" w:hAnsi="Times New Roman" w:cs="Times New Roman"/>
          <w:color w:val="333333"/>
          <w:sz w:val="24"/>
          <w:szCs w:val="24"/>
        </w:rPr>
        <w:t>influencing parameter</w:t>
      </w:r>
      <w:r w:rsidR="004E5546" w:rsidRPr="00B1739D">
        <w:rPr>
          <w:rFonts w:ascii="Times New Roman" w:eastAsia="Calibri" w:hAnsi="Times New Roman" w:cs="Times New Roman"/>
          <w:color w:val="333333"/>
          <w:sz w:val="24"/>
          <w:szCs w:val="24"/>
        </w:rPr>
        <w:t xml:space="preserve"> standard error</w:t>
      </w:r>
      <w:r w:rsidR="00B1739D" w:rsidRPr="00B1739D">
        <w:rPr>
          <w:rFonts w:ascii="Times New Roman" w:eastAsia="Calibri" w:hAnsi="Times New Roman" w:cs="Times New Roman"/>
          <w:color w:val="333333"/>
          <w:sz w:val="24"/>
          <w:szCs w:val="24"/>
        </w:rPr>
        <w:t>s</w:t>
      </w:r>
      <w:r w:rsidR="00F84B12" w:rsidRPr="00B1739D">
        <w:rPr>
          <w:rFonts w:ascii="Times New Roman" w:eastAsia="Calibri" w:hAnsi="Times New Roman" w:cs="Times New Roman"/>
          <w:color w:val="333333"/>
          <w:sz w:val="24"/>
          <w:szCs w:val="24"/>
        </w:rPr>
        <w:t xml:space="preserve"> and handling unbalanced data</w:t>
      </w:r>
      <w:r w:rsidRPr="00B1739D">
        <w:rPr>
          <w:rFonts w:ascii="Times New Roman" w:eastAsia="Calibri" w:hAnsi="Times New Roman" w:cs="Times New Roman"/>
          <w:color w:val="333333"/>
          <w:sz w:val="24"/>
          <w:szCs w:val="24"/>
        </w:rPr>
        <w:t xml:space="preserve">. </w:t>
      </w:r>
      <w:r w:rsidR="00CE4CA7">
        <w:rPr>
          <w:rFonts w:ascii="Times New Roman" w:eastAsia="Calibri" w:hAnsi="Times New Roman" w:cs="Times New Roman"/>
          <w:color w:val="333333"/>
          <w:sz w:val="24"/>
          <w:szCs w:val="24"/>
          <w:highlight w:val="white"/>
        </w:rPr>
        <w:t xml:space="preserve">Appendix B and Supplementary Data 1 </w:t>
      </w:r>
      <w:r w:rsidR="009464EE">
        <w:rPr>
          <w:rFonts w:ascii="Times New Roman" w:eastAsia="Calibri" w:hAnsi="Times New Roman" w:cs="Times New Roman"/>
          <w:color w:val="333333"/>
          <w:sz w:val="24"/>
          <w:szCs w:val="24"/>
          <w:highlight w:val="white"/>
        </w:rPr>
        <w:t>walk through the analysis of a single data set. F</w:t>
      </w:r>
      <w:r w:rsidRPr="002C3801">
        <w:rPr>
          <w:rFonts w:ascii="Times New Roman" w:eastAsia="Calibri" w:hAnsi="Times New Roman" w:cs="Times New Roman"/>
          <w:color w:val="333333"/>
          <w:sz w:val="24"/>
          <w:szCs w:val="24"/>
          <w:highlight w:val="white"/>
        </w:rPr>
        <w:t>or a more interactive exploration</w:t>
      </w:r>
      <w:r w:rsidR="00CE4CA7">
        <w:rPr>
          <w:rFonts w:ascii="Times New Roman" w:eastAsia="Calibri" w:hAnsi="Times New Roman" w:cs="Times New Roman"/>
          <w:color w:val="333333"/>
          <w:sz w:val="24"/>
          <w:szCs w:val="24"/>
          <w:highlight w:val="white"/>
        </w:rPr>
        <w:t xml:space="preserve"> of th</w:t>
      </w:r>
      <w:r w:rsidR="00365A04">
        <w:rPr>
          <w:rFonts w:ascii="Times New Roman" w:eastAsia="Calibri" w:hAnsi="Times New Roman" w:cs="Times New Roman"/>
          <w:color w:val="333333"/>
          <w:sz w:val="24"/>
          <w:szCs w:val="24"/>
          <w:highlight w:val="white"/>
        </w:rPr>
        <w:t>is and the</w:t>
      </w:r>
      <w:r w:rsidR="00CE4CA7">
        <w:rPr>
          <w:rFonts w:ascii="Times New Roman" w:eastAsia="Calibri" w:hAnsi="Times New Roman" w:cs="Times New Roman"/>
          <w:color w:val="333333"/>
          <w:sz w:val="24"/>
          <w:szCs w:val="24"/>
          <w:highlight w:val="white"/>
        </w:rPr>
        <w:t xml:space="preserve"> full suite of simulated data and parameters</w:t>
      </w:r>
      <w:r w:rsidRPr="002C3801">
        <w:rPr>
          <w:rFonts w:ascii="Times New Roman" w:eastAsia="Calibri" w:hAnsi="Times New Roman" w:cs="Times New Roman"/>
          <w:color w:val="333333"/>
          <w:sz w:val="24"/>
          <w:szCs w:val="24"/>
          <w:highlight w:val="white"/>
        </w:rPr>
        <w:t xml:space="preserve">, see the web applications written using </w:t>
      </w:r>
      <w:r>
        <w:rPr>
          <w:rFonts w:ascii="Times New Roman" w:eastAsia="Calibri" w:hAnsi="Times New Roman" w:cs="Times New Roman"/>
          <w:color w:val="333333"/>
          <w:sz w:val="24"/>
          <w:szCs w:val="24"/>
          <w:highlight w:val="white"/>
        </w:rPr>
        <w:t xml:space="preserve">R </w:t>
      </w:r>
      <w:r w:rsidRPr="002C3801">
        <w:rPr>
          <w:rFonts w:ascii="Times New Roman" w:eastAsia="Calibri" w:hAnsi="Times New Roman" w:cs="Times New Roman"/>
          <w:color w:val="333333"/>
          <w:sz w:val="24"/>
          <w:szCs w:val="24"/>
          <w:highlight w:val="white"/>
        </w:rPr>
        <w:t xml:space="preserve">Shiny provided as Appendix </w:t>
      </w:r>
      <w:r w:rsidR="009464EE">
        <w:rPr>
          <w:rFonts w:ascii="Times New Roman" w:eastAsia="Calibri" w:hAnsi="Times New Roman" w:cs="Times New Roman"/>
          <w:color w:val="333333"/>
          <w:sz w:val="24"/>
          <w:szCs w:val="24"/>
          <w:highlight w:val="white"/>
        </w:rPr>
        <w:t>C</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(for </w:t>
      </w:r>
      <w:r>
        <w:rPr>
          <w:rFonts w:ascii="Times New Roman" w:eastAsia="Calibri" w:hAnsi="Times New Roman" w:cs="Times New Roman"/>
          <w:color w:val="333333"/>
          <w:highlight w:val="white"/>
        </w:rPr>
        <w:t>one</w:t>
      </w:r>
      <w:r w:rsidRPr="002C3801">
        <w:rPr>
          <w:rFonts w:ascii="Times New Roman" w:eastAsia="Calibri" w:hAnsi="Times New Roman" w:cs="Times New Roman"/>
          <w:color w:val="333333"/>
          <w:sz w:val="24"/>
          <w:szCs w:val="24"/>
          <w:highlight w:val="white"/>
        </w:rPr>
        <w:t xml:space="preserve"> simulated run</w:t>
      </w:r>
      <w:r>
        <w:rPr>
          <w:rFonts w:ascii="Times New Roman" w:eastAsia="Calibri" w:hAnsi="Times New Roman" w:cs="Times New Roman"/>
          <w:color w:val="333333"/>
          <w:highlight w:val="white"/>
        </w:rPr>
        <w:t xml:space="preserve"> alone</w:t>
      </w:r>
      <w:r w:rsidRPr="002C3801">
        <w:rPr>
          <w:rFonts w:ascii="Times New Roman" w:eastAsia="Calibri" w:hAnsi="Times New Roman" w:cs="Times New Roman"/>
          <w:color w:val="333333"/>
          <w:sz w:val="24"/>
          <w:szCs w:val="24"/>
          <w:highlight w:val="white"/>
        </w:rPr>
        <w:t>) and</w:t>
      </w:r>
      <w:r>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 xml:space="preserve">Appendix </w:t>
      </w:r>
      <w:r w:rsidR="009464EE">
        <w:rPr>
          <w:rFonts w:ascii="Times New Roman" w:eastAsia="Calibri" w:hAnsi="Times New Roman" w:cs="Times New Roman"/>
          <w:color w:val="333333"/>
          <w:sz w:val="24"/>
          <w:szCs w:val="24"/>
          <w:highlight w:val="white"/>
        </w:rPr>
        <w:t>D</w:t>
      </w:r>
      <w:r w:rsidR="009464EE" w:rsidRPr="002C380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w:t>
      </w:r>
      <w:r>
        <w:rPr>
          <w:rFonts w:ascii="Times New Roman" w:eastAsia="Calibri" w:hAnsi="Times New Roman" w:cs="Times New Roman"/>
          <w:color w:val="333333"/>
          <w:sz w:val="24"/>
          <w:szCs w:val="24"/>
          <w:highlight w:val="white"/>
        </w:rPr>
        <w:t>with</w:t>
      </w:r>
      <w:r w:rsidRPr="002C3801">
        <w:rPr>
          <w:rFonts w:ascii="Times New Roman" w:eastAsia="Calibri" w:hAnsi="Times New Roman" w:cs="Times New Roman"/>
          <w:color w:val="333333"/>
          <w:sz w:val="24"/>
          <w:szCs w:val="24"/>
          <w:highlight w:val="white"/>
        </w:rPr>
        <w:t xml:space="preserve"> 100 or more replicate simulation</w:t>
      </w:r>
      <w:r>
        <w:rPr>
          <w:rFonts w:ascii="Times New Roman" w:eastAsia="Calibri" w:hAnsi="Times New Roman" w:cs="Times New Roman"/>
          <w:color w:val="333333"/>
          <w:sz w:val="24"/>
          <w:szCs w:val="24"/>
          <w:highlight w:val="white"/>
        </w:rPr>
        <w:t xml:space="preserve">s </w:t>
      </w:r>
      <w:r w:rsidRPr="002C3801">
        <w:rPr>
          <w:rFonts w:ascii="Times New Roman" w:eastAsia="Calibri" w:hAnsi="Times New Roman" w:cs="Times New Roman"/>
          <w:color w:val="333333"/>
          <w:sz w:val="24"/>
          <w:szCs w:val="24"/>
          <w:highlight w:val="white"/>
        </w:rPr>
        <w:t xml:space="preserve">exploring </w:t>
      </w:r>
      <w:r>
        <w:rPr>
          <w:rFonts w:ascii="Times New Roman" w:eastAsia="Calibri" w:hAnsi="Times New Roman" w:cs="Times New Roman"/>
          <w:color w:val="333333"/>
          <w:sz w:val="24"/>
          <w:szCs w:val="24"/>
          <w:highlight w:val="white"/>
        </w:rPr>
        <w:t xml:space="preserve">the distributions of </w:t>
      </w:r>
      <w:r w:rsidR="00365A04">
        <w:rPr>
          <w:rFonts w:ascii="Times New Roman" w:eastAsia="Calibri" w:hAnsi="Times New Roman" w:cs="Times New Roman"/>
          <w:color w:val="333333"/>
          <w:sz w:val="24"/>
          <w:szCs w:val="24"/>
          <w:highlight w:val="white"/>
        </w:rPr>
        <w:t>parameters</w:t>
      </w:r>
      <w:r w:rsidRPr="002C3801">
        <w:rPr>
          <w:rFonts w:ascii="Times New Roman" w:eastAsia="Calibri" w:hAnsi="Times New Roman" w:cs="Times New Roman"/>
          <w:color w:val="333333"/>
          <w:sz w:val="24"/>
          <w:szCs w:val="24"/>
          <w:highlight w:val="white"/>
        </w:rPr>
        <w:t>).</w:t>
      </w:r>
    </w:p>
    <w:p w14:paraId="4002308C" w14:textId="6BFFBE85" w:rsidR="00D9492C" w:rsidRDefault="00FD4E69" w:rsidP="00042686">
      <w:pPr>
        <w:shd w:val="clear" w:color="auto" w:fill="FFFFFF"/>
        <w:spacing w:after="160" w:line="360" w:lineRule="auto"/>
        <w:jc w:val="both"/>
      </w:pPr>
      <w:r>
        <w:rPr>
          <w:noProof/>
        </w:rPr>
        <w:lastRenderedPageBreak/>
        <w:drawing>
          <wp:inline distT="0" distB="0" distL="0" distR="0" wp14:anchorId="04FBC00A" wp14:editId="619FD7E0">
            <wp:extent cx="5943600" cy="4242435"/>
            <wp:effectExtent l="0" t="0" r="0" b="0"/>
            <wp:docPr id="909885410" name="Picture 1" descr="A graph of different types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410" name="Picture 1" descr="A graph of different types of temperatur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75DE59EE" w14:textId="19A25F0C" w:rsidR="00D9492C" w:rsidRPr="00D9492C" w:rsidRDefault="00D9492C" w:rsidP="00D9492C">
      <w:pPr>
        <w:pStyle w:val="Caption"/>
        <w:rPr>
          <w:rFonts w:ascii="Times New Roman" w:eastAsia="Calibri" w:hAnsi="Times New Roman" w:cs="Times New Roman"/>
          <w:i w:val="0"/>
          <w:iCs w:val="0"/>
          <w:color w:val="000000" w:themeColor="text1"/>
          <w:sz w:val="24"/>
          <w:szCs w:val="24"/>
          <w:highlight w:val="white"/>
        </w:rPr>
      </w:pPr>
      <w:r w:rsidRPr="00D9492C">
        <w:rPr>
          <w:b/>
          <w:bCs/>
          <w:i w:val="0"/>
          <w:iCs w:val="0"/>
          <w:color w:val="000000" w:themeColor="text1"/>
        </w:rPr>
        <w:t xml:space="preserve">Figure </w:t>
      </w:r>
      <w:r w:rsidRPr="00D9492C">
        <w:rPr>
          <w:b/>
          <w:bCs/>
          <w:i w:val="0"/>
          <w:iCs w:val="0"/>
          <w:color w:val="000000" w:themeColor="text1"/>
        </w:rPr>
        <w:fldChar w:fldCharType="begin"/>
      </w:r>
      <w:r w:rsidRPr="00D9492C">
        <w:rPr>
          <w:b/>
          <w:bCs/>
          <w:i w:val="0"/>
          <w:iCs w:val="0"/>
          <w:color w:val="000000" w:themeColor="text1"/>
        </w:rPr>
        <w:instrText xml:space="preserve"> SEQ Figure \* ARABIC </w:instrText>
      </w:r>
      <w:r w:rsidRPr="00D9492C">
        <w:rPr>
          <w:b/>
          <w:bCs/>
          <w:i w:val="0"/>
          <w:iCs w:val="0"/>
          <w:color w:val="000000" w:themeColor="text1"/>
        </w:rPr>
        <w:fldChar w:fldCharType="separate"/>
      </w:r>
      <w:r w:rsidRPr="00D9492C">
        <w:rPr>
          <w:b/>
          <w:bCs/>
          <w:i w:val="0"/>
          <w:iCs w:val="0"/>
          <w:noProof/>
          <w:color w:val="000000" w:themeColor="text1"/>
        </w:rPr>
        <w:t>8</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rPr>
        <w:t xml:space="preserve"> </w:t>
      </w:r>
      <w:r w:rsidRPr="00A76231">
        <w:rPr>
          <w:b/>
          <w:bCs/>
          <w:i w:val="0"/>
          <w:iCs w:val="0"/>
          <w:color w:val="000000" w:themeColor="text1"/>
        </w:rPr>
        <w:t>Distribution of point estimates of temperature effects from different models</w:t>
      </w:r>
      <w:r w:rsidR="00FD4E69" w:rsidRPr="00A76231">
        <w:rPr>
          <w:b/>
          <w:bCs/>
          <w:i w:val="0"/>
          <w:iCs w:val="0"/>
          <w:color w:val="000000" w:themeColor="text1"/>
        </w:rPr>
        <w:t xml:space="preserve"> across all 100 simulations</w:t>
      </w:r>
      <w:r w:rsidR="00FD4E69">
        <w:rPr>
          <w:i w:val="0"/>
          <w:iCs w:val="0"/>
          <w:color w:val="000000" w:themeColor="text1"/>
        </w:rPr>
        <w:t xml:space="preserve">. The true effect size </w:t>
      </w:r>
      <w:r w:rsidR="00365A04">
        <w:rPr>
          <w:i w:val="0"/>
          <w:iCs w:val="0"/>
          <w:color w:val="000000" w:themeColor="text1"/>
        </w:rPr>
        <w:t xml:space="preserve">(= </w:t>
      </w:r>
      <w:r w:rsidR="00FD4E69">
        <w:rPr>
          <w:i w:val="0"/>
          <w:iCs w:val="0"/>
          <w:color w:val="000000" w:themeColor="text1"/>
        </w:rPr>
        <w:t>1)</w:t>
      </w:r>
      <w:r w:rsidR="00365A04">
        <w:rPr>
          <w:i w:val="0"/>
          <w:iCs w:val="0"/>
          <w:color w:val="000000" w:themeColor="text1"/>
        </w:rPr>
        <w:t xml:space="preserve"> </w:t>
      </w:r>
      <w:r w:rsidR="00FD4E69">
        <w:rPr>
          <w:i w:val="0"/>
          <w:iCs w:val="0"/>
          <w:color w:val="000000" w:themeColor="text1"/>
        </w:rPr>
        <w:t xml:space="preserve">is highlighted with a dotted line. </w:t>
      </w:r>
      <w:r w:rsidR="00365A04">
        <w:rPr>
          <w:i w:val="0"/>
          <w:iCs w:val="0"/>
          <w:color w:val="000000" w:themeColor="text1"/>
        </w:rPr>
        <w:t>T</w:t>
      </w:r>
      <w:r w:rsidR="00F26576">
        <w:rPr>
          <w:i w:val="0"/>
          <w:iCs w:val="0"/>
          <w:color w:val="000000" w:themeColor="text1"/>
        </w:rPr>
        <w:t>he y-axis labels correspond to t</w:t>
      </w:r>
      <w:r w:rsidR="00FD4E69">
        <w:rPr>
          <w:i w:val="0"/>
          <w:iCs w:val="0"/>
          <w:color w:val="000000" w:themeColor="text1"/>
        </w:rPr>
        <w:t xml:space="preserve">he Naïve model </w:t>
      </w:r>
      <w:r w:rsidR="00365A04">
        <w:rPr>
          <w:i w:val="0"/>
          <w:iCs w:val="0"/>
          <w:color w:val="000000" w:themeColor="text1"/>
        </w:rPr>
        <w:t>in</w:t>
      </w:r>
      <w:r w:rsidR="00FD4E69">
        <w:rPr>
          <w:i w:val="0"/>
          <w:iCs w:val="0"/>
          <w:color w:val="000000" w:themeColor="text1"/>
        </w:rPr>
        <w:t xml:space="preserve"> equation 1, Random Effects model </w:t>
      </w:r>
      <w:r w:rsidR="00365A04">
        <w:rPr>
          <w:i w:val="0"/>
          <w:iCs w:val="0"/>
          <w:color w:val="000000" w:themeColor="text1"/>
        </w:rPr>
        <w:t xml:space="preserve">in </w:t>
      </w:r>
      <w:r w:rsidR="00FD4E69">
        <w:rPr>
          <w:i w:val="0"/>
          <w:iCs w:val="0"/>
          <w:color w:val="000000" w:themeColor="text1"/>
        </w:rPr>
        <w:t>equation 3,</w:t>
      </w:r>
      <w:r w:rsidR="00FD4E69" w:rsidRPr="00D9492C" w:rsidDel="00FD4E69">
        <w:rPr>
          <w:i w:val="0"/>
          <w:iCs w:val="0"/>
          <w:color w:val="000000" w:themeColor="text1"/>
        </w:rPr>
        <w:t xml:space="preserve"> </w:t>
      </w:r>
      <w:r w:rsidR="00FD4E69">
        <w:rPr>
          <w:i w:val="0"/>
          <w:iCs w:val="0"/>
          <w:color w:val="000000" w:themeColor="text1"/>
        </w:rPr>
        <w:t xml:space="preserve">the Fixed Effects models </w:t>
      </w:r>
      <w:r w:rsidR="00365A04">
        <w:rPr>
          <w:i w:val="0"/>
          <w:iCs w:val="0"/>
          <w:color w:val="000000" w:themeColor="text1"/>
        </w:rPr>
        <w:t>in equations</w:t>
      </w:r>
      <w:r w:rsidR="00FD4E69">
        <w:rPr>
          <w:i w:val="0"/>
          <w:iCs w:val="0"/>
          <w:color w:val="000000" w:themeColor="text1"/>
        </w:rPr>
        <w:t xml:space="preserve"> 5 and 6, the Group Mean Covariate models </w:t>
      </w:r>
      <w:r w:rsidR="00365A04">
        <w:rPr>
          <w:i w:val="0"/>
          <w:iCs w:val="0"/>
          <w:color w:val="000000" w:themeColor="text1"/>
        </w:rPr>
        <w:t>in</w:t>
      </w:r>
      <w:r w:rsidR="00FD4E69">
        <w:rPr>
          <w:i w:val="0"/>
          <w:iCs w:val="0"/>
          <w:color w:val="000000" w:themeColor="text1"/>
        </w:rPr>
        <w:t xml:space="preserve"> equation 7and the Group Mean Centered models to equation 8, and the First Differences model to equation 10.</w:t>
      </w:r>
      <w:r w:rsidR="00F26576">
        <w:rPr>
          <w:i w:val="0"/>
          <w:iCs w:val="0"/>
          <w:color w:val="000000" w:themeColor="text1"/>
        </w:rPr>
        <w:t xml:space="preserve"> </w:t>
      </w:r>
      <w:r w:rsidR="00D7174C">
        <w:rPr>
          <w:i w:val="0"/>
          <w:iCs w:val="0"/>
          <w:color w:val="000000" w:themeColor="text1"/>
        </w:rPr>
        <w:t>The Naïve and random effects models produce biased coefficient estimates on average, in contrast to all other methods.</w:t>
      </w:r>
    </w:p>
    <w:p w14:paraId="502525BD" w14:textId="08AC825D" w:rsidR="00EF2AE6" w:rsidRDefault="00037819" w:rsidP="00EF2AE6">
      <w:pPr>
        <w:shd w:val="clear" w:color="auto" w:fill="FFFFFF"/>
        <w:spacing w:after="160" w:line="360" w:lineRule="auto"/>
        <w:rPr>
          <w:rFonts w:ascii="Times New Roman" w:eastAsia="Calibri" w:hAnsi="Times New Roman" w:cs="Times New Roman"/>
          <w:color w:val="333333"/>
          <w:sz w:val="24"/>
          <w:szCs w:val="24"/>
          <w:highlight w:val="yellow"/>
        </w:rPr>
      </w:pPr>
      <w:r w:rsidRPr="00FD4E69">
        <w:rPr>
          <w:rFonts w:ascii="Times New Roman" w:eastAsia="Calibri" w:hAnsi="Times New Roman" w:cs="Times New Roman"/>
          <w:color w:val="333333"/>
          <w:sz w:val="24"/>
          <w:szCs w:val="24"/>
          <w:highlight w:val="white"/>
        </w:rPr>
        <w:t xml:space="preserve">Broadly, our simulations show that </w:t>
      </w:r>
      <w:r w:rsidR="00797F14" w:rsidRPr="00FD4E69">
        <w:rPr>
          <w:rFonts w:ascii="Times New Roman" w:eastAsia="Calibri" w:hAnsi="Times New Roman" w:cs="Times New Roman"/>
          <w:color w:val="333333"/>
          <w:sz w:val="24"/>
          <w:szCs w:val="24"/>
          <w:highlight w:val="white"/>
        </w:rPr>
        <w:t>the random effects (</w:t>
      </w:r>
      <w:r w:rsidRPr="00FD4E69">
        <w:rPr>
          <w:rFonts w:ascii="Times New Roman" w:eastAsia="Calibri" w:hAnsi="Times New Roman" w:cs="Times New Roman"/>
          <w:color w:val="333333"/>
          <w:sz w:val="24"/>
          <w:szCs w:val="24"/>
          <w:highlight w:val="white"/>
        </w:rPr>
        <w:t>RE</w:t>
      </w:r>
      <w:r w:rsidR="00797F14" w:rsidRPr="00FD4E69">
        <w:rPr>
          <w:rFonts w:ascii="Times New Roman" w:eastAsia="Calibri" w:hAnsi="Times New Roman" w:cs="Times New Roman"/>
          <w:color w:val="333333"/>
          <w:sz w:val="24"/>
          <w:szCs w:val="24"/>
          <w:highlight w:val="white"/>
        </w:rPr>
        <w:t>)</w:t>
      </w:r>
      <w:r w:rsidRPr="00FD4E69">
        <w:rPr>
          <w:rFonts w:ascii="Times New Roman" w:eastAsia="Calibri" w:hAnsi="Times New Roman" w:cs="Times New Roman"/>
          <w:color w:val="333333"/>
          <w:sz w:val="24"/>
          <w:szCs w:val="24"/>
          <w:highlight w:val="white"/>
        </w:rPr>
        <w:t xml:space="preserve"> model </w:t>
      </w:r>
      <w:r w:rsidR="0064729F" w:rsidRPr="002C3801">
        <w:rPr>
          <w:rFonts w:ascii="Times New Roman" w:eastAsia="Calibri" w:hAnsi="Times New Roman" w:cs="Times New Roman"/>
          <w:sz w:val="24"/>
          <w:szCs w:val="24"/>
        </w:rPr>
        <w:t>–</w:t>
      </w:r>
      <w:r w:rsidRPr="00FD4E69">
        <w:rPr>
          <w:rFonts w:ascii="Times New Roman" w:eastAsia="Calibri" w:hAnsi="Times New Roman" w:cs="Times New Roman"/>
          <w:color w:val="333333"/>
          <w:sz w:val="24"/>
          <w:szCs w:val="24"/>
          <w:highlight w:val="white"/>
        </w:rPr>
        <w:t xml:space="preserve"> what ecologists typically </w:t>
      </w:r>
      <w:r w:rsidR="002A2FDB">
        <w:rPr>
          <w:rFonts w:ascii="Times New Roman" w:eastAsia="Calibri" w:hAnsi="Times New Roman" w:cs="Times New Roman"/>
          <w:color w:val="333333"/>
          <w:sz w:val="24"/>
          <w:szCs w:val="24"/>
          <w:highlight w:val="white"/>
        </w:rPr>
        <w:t>use</w:t>
      </w:r>
      <w:r w:rsidR="002A2FDB" w:rsidRPr="00FD4E69">
        <w:rPr>
          <w:rFonts w:ascii="Times New Roman" w:eastAsia="Calibri" w:hAnsi="Times New Roman" w:cs="Times New Roman"/>
          <w:color w:val="333333"/>
          <w:sz w:val="24"/>
          <w:szCs w:val="24"/>
          <w:highlight w:val="white"/>
        </w:rPr>
        <w:t xml:space="preserve"> </w:t>
      </w:r>
      <w:r w:rsidR="0064729F" w:rsidRPr="002C3801">
        <w:rPr>
          <w:rFonts w:ascii="Times New Roman" w:eastAsia="Calibri" w:hAnsi="Times New Roman" w:cs="Times New Roman"/>
          <w:sz w:val="24"/>
          <w:szCs w:val="24"/>
        </w:rPr>
        <w:t>–</w:t>
      </w:r>
      <w:r w:rsidRPr="00FD4E69">
        <w:rPr>
          <w:rFonts w:ascii="Times New Roman" w:eastAsia="Calibri" w:hAnsi="Times New Roman" w:cs="Times New Roman"/>
          <w:color w:val="333333"/>
          <w:sz w:val="24"/>
          <w:szCs w:val="24"/>
          <w:highlight w:val="white"/>
        </w:rPr>
        <w:t xml:space="preserve"> is </w:t>
      </w:r>
      <w:r w:rsidR="00485392" w:rsidRPr="00FD4E69">
        <w:rPr>
          <w:rFonts w:ascii="Times New Roman" w:eastAsia="Calibri" w:hAnsi="Times New Roman" w:cs="Times New Roman"/>
          <w:color w:val="333333"/>
          <w:sz w:val="24"/>
          <w:szCs w:val="24"/>
          <w:highlight w:val="white"/>
        </w:rPr>
        <w:t xml:space="preserve">consistently biased </w:t>
      </w:r>
      <w:r w:rsidRPr="00FD4E69">
        <w:rPr>
          <w:rFonts w:ascii="Times New Roman" w:eastAsia="Calibri" w:hAnsi="Times New Roman" w:cs="Times New Roman"/>
          <w:color w:val="333333"/>
          <w:sz w:val="24"/>
          <w:szCs w:val="24"/>
          <w:highlight w:val="white"/>
        </w:rPr>
        <w:t>in these simulations</w:t>
      </w:r>
      <w:r w:rsidR="00860299">
        <w:rPr>
          <w:rFonts w:ascii="Times New Roman" w:eastAsia="Calibri" w:hAnsi="Times New Roman" w:cs="Times New Roman"/>
          <w:color w:val="333333"/>
          <w:sz w:val="24"/>
          <w:szCs w:val="24"/>
          <w:highlight w:val="white"/>
        </w:rPr>
        <w:t>.</w:t>
      </w:r>
      <w:r w:rsidR="00A67A1D" w:rsidRPr="00FD4E69">
        <w:rPr>
          <w:rFonts w:ascii="Times New Roman" w:eastAsia="Calibri" w:hAnsi="Times New Roman" w:cs="Times New Roman"/>
          <w:color w:val="333333"/>
          <w:sz w:val="24"/>
          <w:szCs w:val="24"/>
          <w:highlight w:val="white"/>
        </w:rPr>
        <w:t xml:space="preserve"> </w:t>
      </w:r>
      <w:r w:rsidR="00860299" w:rsidRPr="00016A73">
        <w:rPr>
          <w:rFonts w:ascii="Times New Roman" w:eastAsia="Calibri" w:hAnsi="Times New Roman" w:cs="Times New Roman"/>
          <w:color w:val="333333"/>
          <w:sz w:val="24"/>
          <w:szCs w:val="24"/>
          <w:highlight w:val="white"/>
        </w:rPr>
        <w:t xml:space="preserve">The point estimates from RE model are </w:t>
      </w:r>
      <w:r w:rsidR="00A67A1D" w:rsidRPr="00016A73">
        <w:rPr>
          <w:rFonts w:ascii="Times New Roman" w:eastAsia="Calibri" w:hAnsi="Times New Roman" w:cs="Times New Roman"/>
          <w:color w:val="333333"/>
          <w:sz w:val="24"/>
          <w:szCs w:val="24"/>
          <w:highlight w:val="white"/>
        </w:rPr>
        <w:t>well-below</w:t>
      </w:r>
      <w:r w:rsidRPr="00016A73">
        <w:rPr>
          <w:rFonts w:ascii="Times New Roman" w:eastAsia="Calibri" w:hAnsi="Times New Roman" w:cs="Times New Roman"/>
          <w:color w:val="333333"/>
          <w:sz w:val="24"/>
          <w:szCs w:val="24"/>
          <w:highlight w:val="white"/>
        </w:rPr>
        <w:t xml:space="preserve"> </w:t>
      </w:r>
      <w:r w:rsidR="00485392" w:rsidRPr="00016A73">
        <w:rPr>
          <w:rFonts w:ascii="Times New Roman" w:eastAsia="Calibri" w:hAnsi="Times New Roman" w:cs="Times New Roman"/>
          <w:color w:val="333333"/>
          <w:sz w:val="24"/>
          <w:szCs w:val="24"/>
          <w:highlight w:val="white"/>
        </w:rPr>
        <w:t xml:space="preserve">the </w:t>
      </w:r>
      <w:r w:rsidRPr="00016A73">
        <w:rPr>
          <w:rFonts w:ascii="Times New Roman" w:eastAsia="Calibri" w:hAnsi="Times New Roman" w:cs="Times New Roman"/>
          <w:color w:val="333333"/>
          <w:sz w:val="24"/>
          <w:szCs w:val="24"/>
          <w:highlight w:val="white"/>
        </w:rPr>
        <w:t>estimat</w:t>
      </w:r>
      <w:r w:rsidR="00A67A1D" w:rsidRPr="00016A73">
        <w:rPr>
          <w:rFonts w:ascii="Times New Roman" w:eastAsia="Calibri" w:hAnsi="Times New Roman" w:cs="Times New Roman"/>
          <w:color w:val="333333"/>
          <w:sz w:val="24"/>
          <w:szCs w:val="24"/>
          <w:highlight w:val="white"/>
        </w:rPr>
        <w:t xml:space="preserve">es from </w:t>
      </w:r>
      <w:r w:rsidR="00D17BB0" w:rsidRPr="00016A73">
        <w:rPr>
          <w:rFonts w:ascii="Times New Roman" w:eastAsia="Calibri" w:hAnsi="Times New Roman" w:cs="Times New Roman"/>
          <w:color w:val="333333"/>
          <w:sz w:val="24"/>
          <w:szCs w:val="24"/>
          <w:highlight w:val="white"/>
        </w:rPr>
        <w:t xml:space="preserve">both </w:t>
      </w:r>
      <w:r w:rsidR="00A67A1D" w:rsidRPr="00016A73">
        <w:rPr>
          <w:rFonts w:ascii="Times New Roman" w:eastAsia="Calibri" w:hAnsi="Times New Roman" w:cs="Times New Roman"/>
          <w:color w:val="333333"/>
          <w:sz w:val="24"/>
          <w:szCs w:val="24"/>
          <w:highlight w:val="white"/>
        </w:rPr>
        <w:t>the other designs</w:t>
      </w:r>
      <w:r w:rsidR="00485392" w:rsidRPr="00016A73">
        <w:rPr>
          <w:rFonts w:ascii="Times New Roman" w:eastAsia="Calibri" w:hAnsi="Times New Roman" w:cs="Times New Roman"/>
          <w:color w:val="333333"/>
          <w:sz w:val="24"/>
          <w:szCs w:val="24"/>
          <w:highlight w:val="white"/>
        </w:rPr>
        <w:t xml:space="preserve"> and </w:t>
      </w:r>
      <w:r w:rsidR="00D17BB0" w:rsidRPr="00016A73">
        <w:rPr>
          <w:rFonts w:ascii="Times New Roman" w:eastAsia="Calibri" w:hAnsi="Times New Roman" w:cs="Times New Roman"/>
          <w:color w:val="333333"/>
          <w:sz w:val="24"/>
          <w:szCs w:val="24"/>
          <w:highlight w:val="white"/>
        </w:rPr>
        <w:t xml:space="preserve">the </w:t>
      </w:r>
      <w:r w:rsidR="00485392" w:rsidRPr="00016A73">
        <w:rPr>
          <w:rFonts w:ascii="Times New Roman" w:eastAsia="Calibri" w:hAnsi="Times New Roman" w:cs="Times New Roman"/>
          <w:color w:val="333333"/>
          <w:sz w:val="24"/>
          <w:szCs w:val="24"/>
          <w:highlight w:val="white"/>
        </w:rPr>
        <w:t>true effect size</w:t>
      </w:r>
      <w:r w:rsidRPr="00016A73">
        <w:rPr>
          <w:rFonts w:ascii="Times New Roman" w:eastAsia="Calibri" w:hAnsi="Times New Roman" w:cs="Times New Roman"/>
          <w:color w:val="333333"/>
          <w:sz w:val="24"/>
          <w:szCs w:val="24"/>
          <w:highlight w:val="white"/>
        </w:rPr>
        <w:t xml:space="preserve"> (Fig. 8, Table 1). Further, not on</w:t>
      </w:r>
      <w:r w:rsidRPr="00016A73">
        <w:rPr>
          <w:rFonts w:ascii="Times New Roman" w:eastAsia="Calibri" w:hAnsi="Times New Roman" w:cs="Times New Roman"/>
          <w:color w:val="333333"/>
          <w:sz w:val="24"/>
          <w:szCs w:val="24"/>
        </w:rPr>
        <w:t xml:space="preserve">ly is the estimated coefficient of the RE model always biased compared to other estimators in our simulations, </w:t>
      </w:r>
      <w:r w:rsidRPr="00016A73">
        <w:rPr>
          <w:rFonts w:ascii="Times New Roman" w:eastAsia="Calibri" w:hAnsi="Times New Roman" w:cs="Times New Roman"/>
          <w:color w:val="333333"/>
          <w:sz w:val="24"/>
          <w:szCs w:val="24"/>
          <w:highlight w:val="white"/>
        </w:rPr>
        <w:t xml:space="preserve">it </w:t>
      </w:r>
      <w:r w:rsidR="008731C7" w:rsidRPr="00016A73">
        <w:rPr>
          <w:rFonts w:ascii="Times New Roman" w:eastAsia="Calibri" w:hAnsi="Times New Roman" w:cs="Times New Roman"/>
          <w:color w:val="333333"/>
          <w:sz w:val="24"/>
          <w:szCs w:val="24"/>
          <w:highlight w:val="white"/>
        </w:rPr>
        <w:t xml:space="preserve">is </w:t>
      </w:r>
      <w:r w:rsidRPr="00016A73">
        <w:rPr>
          <w:rFonts w:ascii="Times New Roman" w:eastAsia="Calibri" w:hAnsi="Times New Roman" w:cs="Times New Roman"/>
          <w:color w:val="333333"/>
          <w:sz w:val="24"/>
          <w:szCs w:val="24"/>
          <w:highlight w:val="white"/>
        </w:rPr>
        <w:t xml:space="preserve">more often within 2SE of 0 </w:t>
      </w:r>
      <w:r w:rsidR="00206819" w:rsidRPr="00016A73">
        <w:rPr>
          <w:rFonts w:ascii="Times New Roman" w:eastAsia="Calibri" w:hAnsi="Times New Roman" w:cs="Times New Roman"/>
          <w:color w:val="333333"/>
          <w:sz w:val="24"/>
          <w:szCs w:val="24"/>
        </w:rPr>
        <w:t xml:space="preserve">(i.e., would fail to reject a null hypothesis) </w:t>
      </w:r>
      <w:r w:rsidR="00262E0A" w:rsidRPr="00016A73">
        <w:rPr>
          <w:rFonts w:ascii="Times New Roman" w:eastAsia="Calibri" w:hAnsi="Times New Roman" w:cs="Times New Roman"/>
          <w:color w:val="333333"/>
          <w:sz w:val="24"/>
          <w:szCs w:val="24"/>
        </w:rPr>
        <w:t>in comparison to</w:t>
      </w:r>
      <w:r w:rsidRPr="00016A73">
        <w:rPr>
          <w:rFonts w:ascii="Times New Roman" w:eastAsia="Calibri" w:hAnsi="Times New Roman" w:cs="Times New Roman"/>
          <w:color w:val="333333"/>
          <w:sz w:val="24"/>
          <w:szCs w:val="24"/>
          <w:highlight w:val="white"/>
        </w:rPr>
        <w:t xml:space="preserve"> all other model</w:t>
      </w:r>
      <w:r w:rsidR="00206819" w:rsidRPr="00016A73">
        <w:rPr>
          <w:rFonts w:ascii="Times New Roman" w:eastAsia="Calibri" w:hAnsi="Times New Roman" w:cs="Times New Roman"/>
          <w:color w:val="333333"/>
          <w:sz w:val="24"/>
          <w:szCs w:val="24"/>
          <w:highlight w:val="white"/>
        </w:rPr>
        <w:t xml:space="preserve"> designs</w:t>
      </w:r>
      <w:r w:rsidRPr="00016A73">
        <w:rPr>
          <w:rFonts w:ascii="Times New Roman" w:eastAsia="Calibri" w:hAnsi="Times New Roman" w:cs="Times New Roman"/>
          <w:color w:val="333333"/>
          <w:sz w:val="24"/>
          <w:szCs w:val="24"/>
          <w:highlight w:val="white"/>
        </w:rPr>
        <w:t xml:space="preserve">. </w:t>
      </w:r>
      <w:r w:rsidR="00206819" w:rsidRPr="00016A73">
        <w:rPr>
          <w:rFonts w:ascii="Times New Roman" w:eastAsia="Calibri" w:hAnsi="Times New Roman" w:cs="Times New Roman"/>
          <w:color w:val="333333"/>
          <w:sz w:val="24"/>
          <w:szCs w:val="24"/>
          <w:highlight w:val="white"/>
        </w:rPr>
        <w:t>More worrying, i</w:t>
      </w:r>
      <w:r w:rsidR="00C72CAB" w:rsidRPr="00016A73">
        <w:rPr>
          <w:rFonts w:ascii="Times New Roman" w:eastAsia="Calibri" w:hAnsi="Times New Roman" w:cs="Times New Roman"/>
          <w:color w:val="333333"/>
          <w:sz w:val="24"/>
          <w:szCs w:val="24"/>
          <w:highlight w:val="white"/>
        </w:rPr>
        <w:t xml:space="preserve">n </w:t>
      </w:r>
      <w:r w:rsidR="00206819" w:rsidRPr="00016A73">
        <w:rPr>
          <w:rFonts w:ascii="Times New Roman" w:eastAsia="Calibri" w:hAnsi="Times New Roman" w:cs="Times New Roman"/>
          <w:color w:val="333333"/>
          <w:sz w:val="24"/>
          <w:szCs w:val="24"/>
          <w:highlight w:val="white"/>
        </w:rPr>
        <w:t>the majority (54%) of</w:t>
      </w:r>
      <w:r w:rsidR="00C72CAB" w:rsidRPr="00016A73">
        <w:rPr>
          <w:rFonts w:ascii="Times New Roman" w:eastAsia="Calibri" w:hAnsi="Times New Roman" w:cs="Times New Roman"/>
          <w:color w:val="333333"/>
          <w:sz w:val="24"/>
          <w:szCs w:val="24"/>
          <w:highlight w:val="white"/>
        </w:rPr>
        <w:t xml:space="preserve"> simulations, the </w:t>
      </w:r>
      <w:r w:rsidRPr="00016A73">
        <w:rPr>
          <w:rFonts w:ascii="Times New Roman" w:eastAsia="Calibri" w:hAnsi="Times New Roman" w:cs="Times New Roman"/>
          <w:color w:val="333333"/>
          <w:sz w:val="24"/>
          <w:szCs w:val="24"/>
          <w:highlight w:val="white"/>
        </w:rPr>
        <w:t>95% confidence interval</w:t>
      </w:r>
      <w:r w:rsidR="00C72CAB" w:rsidRPr="00016A73">
        <w:rPr>
          <w:rFonts w:ascii="Times New Roman" w:eastAsia="Calibri" w:hAnsi="Times New Roman" w:cs="Times New Roman"/>
          <w:color w:val="333333"/>
          <w:sz w:val="24"/>
          <w:szCs w:val="24"/>
          <w:highlight w:val="white"/>
        </w:rPr>
        <w:t xml:space="preserve">s of the RE model </w:t>
      </w:r>
      <w:r w:rsidRPr="00016A73">
        <w:rPr>
          <w:rFonts w:ascii="Times New Roman" w:eastAsia="Calibri" w:hAnsi="Times New Roman" w:cs="Times New Roman"/>
          <w:color w:val="333333"/>
          <w:sz w:val="24"/>
          <w:szCs w:val="24"/>
          <w:highlight w:val="white"/>
        </w:rPr>
        <w:t xml:space="preserve">do not contain the true </w:t>
      </w:r>
      <w:r w:rsidR="00206819" w:rsidRPr="00016A73">
        <w:rPr>
          <w:rFonts w:ascii="Times New Roman" w:eastAsia="Calibri" w:hAnsi="Times New Roman" w:cs="Times New Roman"/>
          <w:color w:val="333333"/>
          <w:sz w:val="24"/>
          <w:szCs w:val="24"/>
          <w:highlight w:val="white"/>
        </w:rPr>
        <w:t>slope,1,</w:t>
      </w:r>
      <w:r w:rsidRPr="00016A73">
        <w:rPr>
          <w:rFonts w:ascii="Times New Roman" w:eastAsia="Calibri" w:hAnsi="Times New Roman" w:cs="Times New Roman"/>
          <w:color w:val="333333"/>
          <w:sz w:val="24"/>
          <w:szCs w:val="24"/>
          <w:highlight w:val="white"/>
        </w:rPr>
        <w:t xml:space="preserve"> of the temperature effect (Table </w:t>
      </w:r>
      <w:r w:rsidR="00D9492C" w:rsidRPr="00016A73">
        <w:rPr>
          <w:rFonts w:ascii="Times New Roman" w:eastAsia="Calibri" w:hAnsi="Times New Roman" w:cs="Times New Roman"/>
          <w:color w:val="333333"/>
          <w:sz w:val="24"/>
          <w:szCs w:val="24"/>
          <w:highlight w:val="white"/>
        </w:rPr>
        <w:t>1</w:t>
      </w:r>
      <w:r w:rsidRPr="00016A73">
        <w:rPr>
          <w:rFonts w:ascii="Times New Roman" w:eastAsia="Calibri" w:hAnsi="Times New Roman" w:cs="Times New Roman"/>
          <w:color w:val="333333"/>
          <w:sz w:val="24"/>
          <w:szCs w:val="24"/>
          <w:highlight w:val="white"/>
        </w:rPr>
        <w:t xml:space="preserve">). </w:t>
      </w:r>
      <w:r w:rsidR="00EF2AE6" w:rsidRPr="00016A73">
        <w:rPr>
          <w:rFonts w:ascii="Times New Roman" w:eastAsia="Calibri" w:hAnsi="Times New Roman" w:cs="Times New Roman"/>
          <w:color w:val="333333"/>
          <w:sz w:val="24"/>
          <w:szCs w:val="24"/>
        </w:rPr>
        <w:t xml:space="preserve">Other than the naïve and random effects model, the other designs show </w:t>
      </w:r>
      <w:r w:rsidR="002C4032" w:rsidRPr="00016A73">
        <w:rPr>
          <w:rFonts w:ascii="Times New Roman" w:eastAsia="Calibri" w:hAnsi="Times New Roman" w:cs="Times New Roman"/>
          <w:color w:val="333333"/>
          <w:sz w:val="24"/>
          <w:szCs w:val="24"/>
        </w:rPr>
        <w:t>similar</w:t>
      </w:r>
      <w:r w:rsidR="00EF2AE6" w:rsidRPr="00016A73">
        <w:rPr>
          <w:rFonts w:ascii="Times New Roman" w:eastAsia="Calibri" w:hAnsi="Times New Roman" w:cs="Times New Roman"/>
          <w:color w:val="333333"/>
          <w:sz w:val="24"/>
          <w:szCs w:val="24"/>
        </w:rPr>
        <w:t xml:space="preserve"> estimates with balanced data (in Table 1). </w:t>
      </w:r>
      <w:r w:rsidR="00FC20E4" w:rsidRPr="00016A73">
        <w:rPr>
          <w:rFonts w:ascii="Times New Roman" w:eastAsia="Calibri" w:hAnsi="Times New Roman" w:cs="Times New Roman"/>
          <w:color w:val="333333"/>
          <w:sz w:val="24"/>
          <w:szCs w:val="24"/>
        </w:rPr>
        <w:t>The</w:t>
      </w:r>
      <w:r w:rsidR="00EF2AE6" w:rsidRPr="00016A73">
        <w:rPr>
          <w:rFonts w:ascii="Times New Roman" w:eastAsia="Calibri" w:hAnsi="Times New Roman" w:cs="Times New Roman"/>
          <w:color w:val="333333"/>
          <w:sz w:val="24"/>
          <w:szCs w:val="24"/>
        </w:rPr>
        <w:t xml:space="preserve"> first</w:t>
      </w:r>
      <w:r w:rsidR="00EF2AE6" w:rsidRPr="00EF2AE6">
        <w:rPr>
          <w:rFonts w:ascii="Times New Roman" w:eastAsia="Calibri" w:hAnsi="Times New Roman" w:cs="Times New Roman"/>
          <w:color w:val="333333"/>
          <w:sz w:val="24"/>
          <w:szCs w:val="24"/>
        </w:rPr>
        <w:t xml:space="preserve"> differences model underperforms with respect to its CI not containing the true parameter value relative to other designs, but it is not even close to the random effects or naïve model design. </w:t>
      </w:r>
      <w:r w:rsidR="00DB34E7">
        <w:rPr>
          <w:rFonts w:ascii="Times New Roman" w:eastAsia="Calibri" w:hAnsi="Times New Roman" w:cs="Times New Roman"/>
          <w:color w:val="333333"/>
          <w:sz w:val="24"/>
          <w:szCs w:val="24"/>
        </w:rPr>
        <w:t xml:space="preserve">However, the relative performance of </w:t>
      </w:r>
      <w:r w:rsidR="00DB34E7">
        <w:rPr>
          <w:rFonts w:ascii="Times New Roman" w:eastAsia="Calibri" w:hAnsi="Times New Roman" w:cs="Times New Roman"/>
          <w:color w:val="333333"/>
          <w:sz w:val="24"/>
          <w:szCs w:val="24"/>
        </w:rPr>
        <w:lastRenderedPageBreak/>
        <w:t>first difference versus econometric fixed effect depends on the structure of data, whether it has more time periods, or more units</w:t>
      </w:r>
      <w:r w:rsidR="00016A73">
        <w:rPr>
          <w:rFonts w:ascii="Times New Roman" w:eastAsia="Calibri" w:hAnsi="Times New Roman" w:cs="Times New Roman"/>
          <w:color w:val="333333"/>
          <w:sz w:val="24"/>
          <w:szCs w:val="24"/>
        </w:rPr>
        <w:t xml:space="preserve"> </w:t>
      </w:r>
      <w:r w:rsidR="00DB34E7">
        <w:rPr>
          <w:rFonts w:ascii="Times New Roman" w:eastAsia="Calibri" w:hAnsi="Times New Roman" w:cs="Times New Roman"/>
          <w:color w:val="333333"/>
          <w:sz w:val="24"/>
          <w:szCs w:val="24"/>
        </w:rPr>
        <w:t xml:space="preserve"> </w:t>
      </w:r>
      <w:r w:rsidR="00016A73">
        <w:rPr>
          <w:rFonts w:ascii="Times New Roman" w:eastAsia="Calibri" w:hAnsi="Times New Roman" w:cs="Times New Roman"/>
          <w:color w:val="333333"/>
          <w:sz w:val="24"/>
          <w:szCs w:val="24"/>
        </w:rPr>
        <w:fldChar w:fldCharType="begin"/>
      </w:r>
      <w:r w:rsidR="00016A73">
        <w:rPr>
          <w:rFonts w:ascii="Times New Roman" w:eastAsia="Calibri" w:hAnsi="Times New Roman" w:cs="Times New Roman"/>
          <w:color w:val="333333"/>
          <w:sz w:val="24"/>
          <w:szCs w:val="24"/>
        </w:rPr>
        <w:instrText xml:space="preserve"> ADDIN ZOTERO_ITEM CSL_CITATION {"citationID":"a1lurqhgsq5","properties":{"formattedCitation":"\\uldash{(Wooldridge 2010)}","plainCitation":"(Wooldridge 2010)","noteIndex":0},"citationItems":[{"id":12341,"uris":["http://zotero.org/users/1810851/items/FI9C5GJP"],"itemData":{"id":12341,"type":"book","ISBN":"0-262-29679-9","publisher":"MIT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rsidR="00016A73">
        <w:rPr>
          <w:rFonts w:ascii="Times New Roman" w:eastAsia="Calibri" w:hAnsi="Times New Roman" w:cs="Times New Roman"/>
          <w:color w:val="333333"/>
          <w:sz w:val="24"/>
          <w:szCs w:val="24"/>
        </w:rPr>
        <w:fldChar w:fldCharType="separate"/>
      </w:r>
      <w:r w:rsidR="00016A73" w:rsidRPr="00016A73">
        <w:rPr>
          <w:rFonts w:ascii="Times New Roman" w:hAnsi="Times New Roman" w:cs="Times New Roman"/>
          <w:color w:val="000000"/>
          <w:sz w:val="24"/>
          <w:u w:val="dash"/>
        </w:rPr>
        <w:t>(Wooldridge 2010)</w:t>
      </w:r>
      <w:r w:rsidR="00016A73">
        <w:rPr>
          <w:rFonts w:ascii="Times New Roman" w:eastAsia="Calibri" w:hAnsi="Times New Roman" w:cs="Times New Roman"/>
          <w:color w:val="333333"/>
          <w:sz w:val="24"/>
          <w:szCs w:val="24"/>
        </w:rPr>
        <w:fldChar w:fldCharType="end"/>
      </w:r>
      <w:r w:rsidR="00DB34E7">
        <w:rPr>
          <w:rFonts w:ascii="Times New Roman" w:eastAsia="Calibri" w:hAnsi="Times New Roman" w:cs="Times New Roman"/>
          <w:color w:val="333333"/>
          <w:sz w:val="24"/>
          <w:szCs w:val="24"/>
        </w:rPr>
        <w:t xml:space="preserve">, which likely explains this discrepancy. </w:t>
      </w:r>
    </w:p>
    <w:p w14:paraId="4A615F31" w14:textId="3C2599D4" w:rsidR="00D9492C" w:rsidRPr="00FD4E69" w:rsidRDefault="00D9492C" w:rsidP="00EF2AE6">
      <w:pPr>
        <w:pStyle w:val="Caption"/>
        <w:spacing w:line="360" w:lineRule="auto"/>
        <w:ind w:firstLine="720"/>
        <w:rPr>
          <w:rFonts w:ascii="Times New Roman" w:eastAsia="Calibri" w:hAnsi="Times New Roman" w:cs="Times New Roman"/>
          <w:i w:val="0"/>
          <w:iCs w:val="0"/>
          <w:color w:val="333333"/>
          <w:sz w:val="24"/>
          <w:szCs w:val="24"/>
          <w:highlight w:val="white"/>
        </w:rPr>
      </w:pPr>
    </w:p>
    <w:p w14:paraId="66540E70" w14:textId="17F25301" w:rsidR="00D9492C" w:rsidRPr="00D9492C" w:rsidRDefault="00D9492C" w:rsidP="00D9492C">
      <w:pPr>
        <w:pStyle w:val="Caption"/>
        <w:keepNext/>
        <w:rPr>
          <w:i w:val="0"/>
          <w:iCs w:val="0"/>
          <w:color w:val="000000" w:themeColor="text1"/>
        </w:rPr>
      </w:pPr>
      <w:r w:rsidRPr="00D9492C">
        <w:rPr>
          <w:b/>
          <w:bCs/>
          <w:i w:val="0"/>
          <w:iCs w:val="0"/>
          <w:color w:val="000000" w:themeColor="text1"/>
        </w:rPr>
        <w:t xml:space="preserve">Table </w:t>
      </w:r>
      <w:r w:rsidRPr="00D9492C">
        <w:rPr>
          <w:b/>
          <w:bCs/>
          <w:i w:val="0"/>
          <w:iCs w:val="0"/>
          <w:color w:val="000000" w:themeColor="text1"/>
        </w:rPr>
        <w:fldChar w:fldCharType="begin"/>
      </w:r>
      <w:r w:rsidRPr="00D9492C">
        <w:rPr>
          <w:b/>
          <w:bCs/>
          <w:i w:val="0"/>
          <w:iCs w:val="0"/>
          <w:color w:val="000000" w:themeColor="text1"/>
        </w:rPr>
        <w:instrText xml:space="preserve"> SEQ Table \* ARABIC </w:instrText>
      </w:r>
      <w:r w:rsidRPr="00D9492C">
        <w:rPr>
          <w:b/>
          <w:bCs/>
          <w:i w:val="0"/>
          <w:iCs w:val="0"/>
          <w:color w:val="000000" w:themeColor="text1"/>
        </w:rPr>
        <w:fldChar w:fldCharType="separate"/>
      </w:r>
      <w:r w:rsidRPr="00D9492C">
        <w:rPr>
          <w:b/>
          <w:bCs/>
          <w:i w:val="0"/>
          <w:iCs w:val="0"/>
          <w:noProof/>
          <w:color w:val="000000" w:themeColor="text1"/>
        </w:rPr>
        <w:t>1</w:t>
      </w:r>
      <w:r w:rsidRPr="00D9492C">
        <w:rPr>
          <w:b/>
          <w:bCs/>
          <w:i w:val="0"/>
          <w:iCs w:val="0"/>
          <w:color w:val="000000" w:themeColor="text1"/>
        </w:rPr>
        <w:fldChar w:fldCharType="end"/>
      </w:r>
      <w:r w:rsidRPr="00D9492C">
        <w:rPr>
          <w:b/>
          <w:bCs/>
          <w:i w:val="0"/>
          <w:iCs w:val="0"/>
          <w:color w:val="000000" w:themeColor="text1"/>
          <w:lang w:val="en-US"/>
        </w:rPr>
        <w:t>.</w:t>
      </w:r>
      <w:r w:rsidRPr="00D9492C">
        <w:rPr>
          <w:i w:val="0"/>
          <w:iCs w:val="0"/>
          <w:color w:val="000000" w:themeColor="text1"/>
          <w:sz w:val="28"/>
          <w:szCs w:val="28"/>
          <w:lang w:val="en-US"/>
        </w:rPr>
        <w:t xml:space="preserve"> </w:t>
      </w:r>
      <w:r w:rsidRPr="005A3041">
        <w:rPr>
          <w:b/>
          <w:bCs/>
          <w:i w:val="0"/>
          <w:iCs w:val="0"/>
          <w:color w:val="000000" w:themeColor="text1"/>
        </w:rPr>
        <w:t xml:space="preserve">Summary </w:t>
      </w:r>
      <w:r w:rsidR="00B96B56" w:rsidRPr="005A3041">
        <w:rPr>
          <w:b/>
          <w:bCs/>
          <w:i w:val="0"/>
          <w:iCs w:val="0"/>
          <w:color w:val="000000" w:themeColor="text1"/>
        </w:rPr>
        <w:t xml:space="preserve">simulation </w:t>
      </w:r>
      <w:r w:rsidRPr="005A3041">
        <w:rPr>
          <w:b/>
          <w:bCs/>
          <w:i w:val="0"/>
          <w:iCs w:val="0"/>
          <w:color w:val="000000" w:themeColor="text1"/>
        </w:rPr>
        <w:t>results.</w:t>
      </w:r>
      <w:r w:rsidRPr="00D9492C">
        <w:rPr>
          <w:i w:val="0"/>
          <w:iCs w:val="0"/>
          <w:color w:val="000000" w:themeColor="text1"/>
        </w:rPr>
        <w:t xml:space="preserve"> Mean and SD of point estimates of temperature effects from different models in the first two columns. Fraction of simulated runs where the mean +/- 2 SE of the temperature effect either overlapped 0 (i.e., high likelihood of committing a type II error) or did not contain the true effect of temperature in the final columns.</w:t>
      </w:r>
      <w:r w:rsidR="00390A5C">
        <w:rPr>
          <w:i w:val="0"/>
          <w:iCs w:val="0"/>
          <w:color w:val="000000" w:themeColor="text1"/>
        </w:rPr>
        <w:t xml:space="preserve"> </w:t>
      </w:r>
      <w:r w:rsidR="00FD4E69">
        <w:rPr>
          <w:i w:val="0"/>
          <w:iCs w:val="0"/>
          <w:color w:val="000000" w:themeColor="text1"/>
        </w:rPr>
        <w:t>Models are as in Fig. 8.</w:t>
      </w:r>
    </w:p>
    <w:tbl>
      <w:tblPr>
        <w:tblW w:w="5000" w:type="pct"/>
        <w:jc w:val="center"/>
        <w:tblLayout w:type="fixed"/>
        <w:tblLook w:val="0420" w:firstRow="1" w:lastRow="0" w:firstColumn="0" w:lastColumn="0" w:noHBand="0" w:noVBand="1"/>
      </w:tblPr>
      <w:tblGrid>
        <w:gridCol w:w="2877"/>
        <w:gridCol w:w="970"/>
        <w:gridCol w:w="970"/>
        <w:gridCol w:w="2093"/>
        <w:gridCol w:w="2450"/>
      </w:tblGrid>
      <w:tr w:rsidR="00D9492C" w:rsidRPr="00D9492C" w14:paraId="450CDC18" w14:textId="77777777" w:rsidTr="00D9492C">
        <w:trPr>
          <w:cantSplit/>
          <w:trHeight w:val="144"/>
          <w:tblHeader/>
          <w:jc w:val="center"/>
        </w:trPr>
        <w:tc>
          <w:tcPr>
            <w:tcW w:w="153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7DC7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Model Type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12DA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Mean Estimate</w:t>
            </w:r>
          </w:p>
        </w:tc>
        <w:tc>
          <w:tcPr>
            <w:tcW w:w="5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62100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SD Estimate</w:t>
            </w:r>
          </w:p>
        </w:tc>
        <w:tc>
          <w:tcPr>
            <w:tcW w:w="111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0DC6A4"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Contains 0</w:t>
            </w:r>
          </w:p>
        </w:tc>
        <w:tc>
          <w:tcPr>
            <w:tcW w:w="130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A633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sz w:val="20"/>
                <w:szCs w:val="20"/>
              </w:rPr>
            </w:pPr>
            <w:r w:rsidRPr="00D9492C">
              <w:rPr>
                <w:rFonts w:ascii="Times New Roman" w:eastAsia="Helvetica" w:hAnsi="Times New Roman" w:cs="Times New Roman"/>
                <w:b/>
                <w:bCs/>
                <w:color w:val="000000"/>
                <w:sz w:val="20"/>
                <w:szCs w:val="20"/>
              </w:rPr>
              <w:t>Fraction Sims where 95% CI does Not Contain 1</w:t>
            </w:r>
          </w:p>
        </w:tc>
      </w:tr>
      <w:tr w:rsidR="00D9492C" w:rsidRPr="00D9492C" w14:paraId="135DF230" w14:textId="77777777" w:rsidTr="00D9492C">
        <w:trPr>
          <w:cantSplit/>
          <w:trHeight w:val="144"/>
          <w:jc w:val="center"/>
        </w:trPr>
        <w:tc>
          <w:tcPr>
            <w:tcW w:w="153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5784" w14:textId="32D65B6C" w:rsidR="00D9492C" w:rsidRPr="00D9492C" w:rsidRDefault="002C4032"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Pr>
                <w:rFonts w:ascii="Times New Roman" w:eastAsia="Helvetica" w:hAnsi="Times New Roman" w:cs="Times New Roman"/>
                <w:color w:val="000000"/>
                <w:sz w:val="20"/>
                <w:szCs w:val="20"/>
              </w:rPr>
              <w:t>Naïve</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31C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0.231</w:t>
            </w:r>
          </w:p>
        </w:tc>
        <w:tc>
          <w:tcPr>
            <w:tcW w:w="5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7C6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0.165</w:t>
            </w:r>
          </w:p>
        </w:tc>
        <w:tc>
          <w:tcPr>
            <w:tcW w:w="11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59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0.56</w:t>
            </w:r>
          </w:p>
        </w:tc>
        <w:tc>
          <w:tcPr>
            <w:tcW w:w="130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1F5C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0.99</w:t>
            </w:r>
          </w:p>
        </w:tc>
      </w:tr>
      <w:tr w:rsidR="00D9492C" w:rsidRPr="00D9492C" w14:paraId="782ACF31"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E5B2" w14:textId="69B64F1B" w:rsidR="00D9492C" w:rsidRPr="00D9492C" w:rsidRDefault="00C46180"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Pr>
                <w:rFonts w:ascii="Times New Roman" w:eastAsia="Helvetica" w:hAnsi="Times New Roman" w:cs="Times New Roman"/>
                <w:color w:val="000000"/>
                <w:sz w:val="20"/>
                <w:szCs w:val="20"/>
              </w:rPr>
              <w:t>Rando</w:t>
            </w:r>
            <w:r w:rsidR="00542809">
              <w:rPr>
                <w:rFonts w:ascii="Times New Roman" w:eastAsia="Helvetica" w:hAnsi="Times New Roman" w:cs="Times New Roman"/>
                <w:color w:val="000000"/>
                <w:sz w:val="20"/>
                <w:szCs w:val="20"/>
              </w:rPr>
              <w:t>m</w:t>
            </w:r>
            <w:r>
              <w:rPr>
                <w:rFonts w:ascii="Times New Roman" w:eastAsia="Helvetica" w:hAnsi="Times New Roman" w:cs="Times New Roman"/>
                <w:color w:val="000000"/>
                <w:sz w:val="20"/>
                <w:szCs w:val="20"/>
              </w:rPr>
              <w:t xml:space="preserve"> Effects (</w:t>
            </w:r>
            <w:r w:rsidR="00D9492C" w:rsidRPr="00D9492C">
              <w:rPr>
                <w:rFonts w:ascii="Times New Roman" w:eastAsia="Helvetica" w:hAnsi="Times New Roman" w:cs="Times New Roman"/>
                <w:color w:val="000000"/>
                <w:sz w:val="20"/>
                <w:szCs w:val="20"/>
              </w:rPr>
              <w:t>RE</w:t>
            </w:r>
            <w:r>
              <w:rPr>
                <w:rFonts w:ascii="Times New Roman" w:eastAsia="Helvetica" w:hAnsi="Times New Roman" w:cs="Times New Roman"/>
                <w:color w:val="000000"/>
                <w:sz w:val="20"/>
                <w:szCs w:val="20"/>
              </w:rPr>
              <w:t>)</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15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0.640</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D835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0.232</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53D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0.08</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D21E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0.54</w:t>
            </w:r>
          </w:p>
        </w:tc>
      </w:tr>
      <w:tr w:rsidR="00D9492C" w:rsidRPr="00D9492C" w14:paraId="7D16E0FC"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8C0E" w14:textId="276411EF"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w:t>
            </w:r>
            <w:r w:rsidR="00206819" w:rsidRPr="00206819">
              <w:rPr>
                <w:rFonts w:ascii="Times New Roman" w:eastAsia="Calibri" w:hAnsi="Times New Roman" w:cs="Times New Roman"/>
                <w:i/>
                <w:iCs/>
                <w:color w:val="333333"/>
                <w:sz w:val="20"/>
                <w:szCs w:val="20"/>
                <w:highlight w:val="white"/>
                <w:vertAlign w:val="superscript"/>
                <w:lang w:val="en-US"/>
              </w:rPr>
              <w:t>†</w:t>
            </w:r>
            <w:r w:rsidRPr="00D9492C">
              <w:rPr>
                <w:rFonts w:ascii="Times New Roman" w:eastAsia="Helvetica" w:hAnsi="Times New Roman" w:cs="Times New Roman"/>
                <w:color w:val="000000"/>
                <w:sz w:val="20"/>
                <w:szCs w:val="20"/>
              </w:rPr>
              <w:t xml:space="preserve"> Using Mean Differencing</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B54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80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875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48E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1BA68926"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3069" w14:textId="32C925A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FE</w:t>
            </w:r>
            <w:r w:rsidR="00206819" w:rsidRPr="00206819">
              <w:rPr>
                <w:rFonts w:ascii="Times New Roman" w:eastAsia="Calibri" w:hAnsi="Times New Roman" w:cs="Times New Roman"/>
                <w:i/>
                <w:iCs/>
                <w:color w:val="333333"/>
                <w:sz w:val="20"/>
                <w:szCs w:val="20"/>
                <w:highlight w:val="white"/>
                <w:vertAlign w:val="superscript"/>
                <w:lang w:val="en-US"/>
              </w:rPr>
              <w:t>†</w:t>
            </w:r>
            <w:r w:rsidRPr="00D9492C">
              <w:rPr>
                <w:rFonts w:ascii="Times New Roman" w:eastAsia="Helvetica" w:hAnsi="Times New Roman" w:cs="Times New Roman"/>
                <w:color w:val="000000"/>
                <w:sz w:val="20"/>
                <w:szCs w:val="20"/>
              </w:rPr>
              <w:t xml:space="preserve"> with Dummy Variables</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1891"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34639"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C07D"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55B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0495F93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37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C71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B42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D72B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DC6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5DEBAF98"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5C477"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EBFC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1820"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4D8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0.00</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2B7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0.05</w:t>
            </w:r>
          </w:p>
        </w:tc>
      </w:tr>
      <w:tr w:rsidR="00D9492C" w:rsidRPr="00D9492C" w14:paraId="623FC153"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C4BB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Covariate,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4C42"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351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F7F8"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6B08C"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347E67A9" w14:textId="77777777" w:rsidTr="00D9492C">
        <w:trPr>
          <w:cantSplit/>
          <w:trHeight w:val="144"/>
          <w:jc w:val="center"/>
        </w:trPr>
        <w:tc>
          <w:tcPr>
            <w:tcW w:w="1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7E85"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Group Mean Centered, no RE</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875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0.985</w:t>
            </w:r>
          </w:p>
        </w:tc>
        <w:tc>
          <w:tcPr>
            <w:tcW w:w="5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D1F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0.215</w:t>
            </w:r>
          </w:p>
        </w:tc>
        <w:tc>
          <w:tcPr>
            <w:tcW w:w="11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0E4F"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B9FCE"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0.04</w:t>
            </w:r>
          </w:p>
        </w:tc>
      </w:tr>
      <w:tr w:rsidR="00D9492C" w:rsidRPr="00D9492C" w14:paraId="6D82EB8C" w14:textId="77777777" w:rsidTr="00D9492C">
        <w:trPr>
          <w:cantSplit/>
          <w:trHeight w:val="144"/>
          <w:jc w:val="center"/>
        </w:trPr>
        <w:tc>
          <w:tcPr>
            <w:tcW w:w="153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B941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0"/>
                <w:szCs w:val="20"/>
              </w:rPr>
            </w:pPr>
            <w:r w:rsidRPr="00D9492C">
              <w:rPr>
                <w:rFonts w:ascii="Times New Roman" w:eastAsia="Helvetica" w:hAnsi="Times New Roman" w:cs="Times New Roman"/>
                <w:color w:val="000000"/>
                <w:sz w:val="20"/>
                <w:szCs w:val="20"/>
              </w:rPr>
              <w:t>First Differences</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C7EA6"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0.971</w:t>
            </w:r>
          </w:p>
        </w:tc>
        <w:tc>
          <w:tcPr>
            <w:tcW w:w="5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A36B2B"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0.259</w:t>
            </w:r>
          </w:p>
        </w:tc>
        <w:tc>
          <w:tcPr>
            <w:tcW w:w="11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30153"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0.01</w:t>
            </w:r>
          </w:p>
        </w:tc>
        <w:tc>
          <w:tcPr>
            <w:tcW w:w="130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6A98A" w14:textId="77777777" w:rsidR="00D9492C" w:rsidRPr="00D9492C" w:rsidRDefault="00D9492C" w:rsidP="00D0782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
            </w:pPr>
            <w:r w:rsidRPr="00D9492C">
              <w:rPr>
                <w:rFonts w:ascii="Times New Roman" w:eastAsia="Helvetica" w:hAnsi="Times New Roman" w:cs="Times New Roman"/>
                <w:color w:val="000000"/>
                <w:sz w:val="20"/>
                <w:szCs w:val="20"/>
              </w:rPr>
              <w:t>0.12</w:t>
            </w:r>
          </w:p>
        </w:tc>
      </w:tr>
    </w:tbl>
    <w:p w14:paraId="50541404" w14:textId="14BA855B" w:rsidR="00D9492C" w:rsidRPr="00F84B12" w:rsidRDefault="00206819" w:rsidP="002C3801">
      <w:pPr>
        <w:shd w:val="clear" w:color="auto" w:fill="FFFFFF"/>
        <w:spacing w:after="160" w:line="360" w:lineRule="auto"/>
        <w:rPr>
          <w:rFonts w:ascii="Times New Roman" w:eastAsia="Calibri" w:hAnsi="Times New Roman" w:cs="Times New Roman"/>
          <w:i/>
          <w:iCs/>
          <w:color w:val="333333"/>
          <w:sz w:val="20"/>
          <w:szCs w:val="20"/>
          <w:highlight w:val="white"/>
          <w:lang w:val="en-US"/>
        </w:rPr>
      </w:pPr>
      <w:r>
        <w:rPr>
          <w:rFonts w:ascii="Times New Roman" w:eastAsia="Calibri" w:hAnsi="Times New Roman" w:cs="Times New Roman"/>
          <w:i/>
          <w:iCs/>
          <w:color w:val="333333"/>
          <w:sz w:val="20"/>
          <w:szCs w:val="20"/>
          <w:highlight w:val="white"/>
          <w:lang w:val="en-US"/>
        </w:rPr>
        <w:t>†</w:t>
      </w:r>
      <w:r w:rsidR="00A432D9" w:rsidRPr="00F84B12">
        <w:rPr>
          <w:rFonts w:ascii="Times New Roman" w:eastAsia="Calibri" w:hAnsi="Times New Roman" w:cs="Times New Roman"/>
          <w:i/>
          <w:iCs/>
          <w:color w:val="333333"/>
          <w:sz w:val="20"/>
          <w:szCs w:val="20"/>
          <w:highlight w:val="white"/>
          <w:lang w:val="en-US"/>
        </w:rPr>
        <w:t xml:space="preserve">FE = econometric fixed effects </w:t>
      </w:r>
    </w:p>
    <w:p w14:paraId="6FD92EFF" w14:textId="1D391D36" w:rsidR="00766C2E" w:rsidRPr="00D3797F" w:rsidRDefault="00EF2AE6" w:rsidP="00EF2AE6">
      <w:pPr>
        <w:shd w:val="clear" w:color="auto" w:fill="FFFFFF"/>
        <w:spacing w:after="160" w:line="360" w:lineRule="auto"/>
        <w:ind w:firstLine="720"/>
        <w:rPr>
          <w:rFonts w:ascii="Times New Roman" w:eastAsia="Calibri" w:hAnsi="Times New Roman" w:cs="Times New Roman"/>
          <w:color w:val="333333"/>
          <w:sz w:val="24"/>
          <w:szCs w:val="24"/>
          <w:highlight w:val="yellow"/>
        </w:rPr>
      </w:pPr>
      <w:r w:rsidRPr="002C3801">
        <w:rPr>
          <w:rFonts w:ascii="Times New Roman" w:eastAsia="Calibri" w:hAnsi="Times New Roman" w:cs="Times New Roman"/>
          <w:color w:val="333333"/>
          <w:sz w:val="24"/>
          <w:szCs w:val="24"/>
          <w:highlight w:val="white"/>
        </w:rPr>
        <w:t>Additional explorations show that, in line with the benefits of random effects in mixed models, a site-level random effect is crucial</w:t>
      </w:r>
      <w:r>
        <w:rPr>
          <w:rFonts w:ascii="Times New Roman" w:eastAsia="Calibri" w:hAnsi="Times New Roman" w:cs="Times New Roman"/>
          <w:color w:val="333333"/>
          <w:sz w:val="24"/>
          <w:szCs w:val="24"/>
          <w:highlight w:val="white"/>
        </w:rPr>
        <w:t xml:space="preserve"> for Group Mean Centered or Group Mean Covariate models</w:t>
      </w:r>
      <w:r w:rsidRPr="002C3801">
        <w:rPr>
          <w:rFonts w:ascii="Times New Roman" w:eastAsia="Calibri" w:hAnsi="Times New Roman" w:cs="Times New Roman"/>
          <w:color w:val="333333"/>
          <w:sz w:val="24"/>
          <w:szCs w:val="24"/>
          <w:highlight w:val="white"/>
        </w:rPr>
        <w:t xml:space="preserve"> when either the study design is unbalanced or there is site-level variation that is uncorrelated with temperature (</w:t>
      </w:r>
      <w:r w:rsidR="007F3BC3">
        <w:rPr>
          <w:rFonts w:ascii="Times New Roman" w:eastAsia="Calibri" w:hAnsi="Times New Roman" w:cs="Times New Roman"/>
          <w:color w:val="333333"/>
          <w:sz w:val="24"/>
          <w:szCs w:val="24"/>
          <w:highlight w:val="white"/>
        </w:rPr>
        <w:t>for more details, see</w:t>
      </w:r>
      <w:r w:rsidR="007863E1">
        <w:rPr>
          <w:rFonts w:ascii="Times New Roman" w:eastAsia="Calibri" w:hAnsi="Times New Roman" w:cs="Times New Roman"/>
          <w:color w:val="333333"/>
          <w:sz w:val="24"/>
          <w:szCs w:val="24"/>
          <w:highlight w:val="white"/>
        </w:rPr>
        <w:t xml:space="preserve"> </w:t>
      </w:r>
      <w:r w:rsidRPr="002C3801">
        <w:rPr>
          <w:rFonts w:ascii="Times New Roman" w:eastAsia="Calibri" w:hAnsi="Times New Roman" w:cs="Times New Roman"/>
          <w:color w:val="333333"/>
          <w:sz w:val="24"/>
          <w:szCs w:val="24"/>
          <w:highlight w:val="white"/>
        </w:rPr>
        <w:t>Appendix A).</w:t>
      </w:r>
      <w:r w:rsidR="00037819" w:rsidRPr="007B6ACF">
        <w:rPr>
          <w:rFonts w:ascii="Times New Roman" w:eastAsia="Calibri" w:hAnsi="Times New Roman" w:cs="Times New Roman"/>
          <w:color w:val="333333"/>
          <w:sz w:val="24"/>
          <w:szCs w:val="24"/>
        </w:rPr>
        <w:t xml:space="preserve"> If our simulation has no site-level variation other than temperature and our confounder, a random effect does not improve </w:t>
      </w:r>
      <w:r w:rsidR="00D17BB0" w:rsidRPr="007B6ACF">
        <w:rPr>
          <w:rFonts w:ascii="Times New Roman" w:eastAsia="Calibri" w:hAnsi="Times New Roman" w:cs="Times New Roman"/>
          <w:color w:val="333333"/>
          <w:sz w:val="24"/>
          <w:szCs w:val="24"/>
        </w:rPr>
        <w:t xml:space="preserve">either </w:t>
      </w:r>
      <w:r w:rsidR="007A5CD0" w:rsidRPr="007B6ACF">
        <w:rPr>
          <w:rFonts w:ascii="Times New Roman" w:eastAsia="Calibri" w:hAnsi="Times New Roman" w:cs="Times New Roman"/>
          <w:color w:val="333333"/>
          <w:sz w:val="24"/>
          <w:szCs w:val="24"/>
        </w:rPr>
        <w:t>models’</w:t>
      </w:r>
      <w:r w:rsidR="007D4165" w:rsidRPr="007B6ACF">
        <w:rPr>
          <w:rFonts w:ascii="Times New Roman" w:eastAsia="Calibri" w:hAnsi="Times New Roman" w:cs="Times New Roman"/>
          <w:color w:val="333333"/>
          <w:sz w:val="24"/>
          <w:szCs w:val="24"/>
        </w:rPr>
        <w:t xml:space="preserve"> ability to estimate the effect of our causal variable of interest</w:t>
      </w:r>
      <w:r w:rsidR="008B5873">
        <w:rPr>
          <w:rFonts w:ascii="Times New Roman" w:eastAsia="Calibri" w:hAnsi="Times New Roman" w:cs="Times New Roman"/>
          <w:color w:val="333333"/>
          <w:sz w:val="24"/>
          <w:szCs w:val="24"/>
        </w:rPr>
        <w:t xml:space="preserve"> with respect to bias or precision</w:t>
      </w:r>
      <w:r w:rsidR="007D4165" w:rsidRPr="007B6ACF">
        <w:rPr>
          <w:rFonts w:ascii="Times New Roman" w:eastAsia="Calibri" w:hAnsi="Times New Roman" w:cs="Times New Roman"/>
          <w:color w:val="333333"/>
          <w:sz w:val="24"/>
          <w:szCs w:val="24"/>
        </w:rPr>
        <w:t>.</w:t>
      </w:r>
      <w:r w:rsidR="00037819" w:rsidRPr="007B6ACF">
        <w:rPr>
          <w:rFonts w:ascii="Times New Roman" w:eastAsia="Calibri" w:hAnsi="Times New Roman" w:cs="Times New Roman"/>
          <w:color w:val="333333"/>
          <w:sz w:val="24"/>
          <w:szCs w:val="24"/>
        </w:rPr>
        <w:t xml:space="preserve"> </w:t>
      </w:r>
      <w:r w:rsidR="00037819" w:rsidRPr="008B5873">
        <w:rPr>
          <w:rFonts w:ascii="Times New Roman" w:eastAsia="Calibri" w:hAnsi="Times New Roman" w:cs="Times New Roman"/>
          <w:color w:val="333333"/>
          <w:sz w:val="24"/>
          <w:szCs w:val="24"/>
        </w:rPr>
        <w:t xml:space="preserve">This </w:t>
      </w:r>
      <w:r w:rsidR="001B650D" w:rsidRPr="008B5873">
        <w:rPr>
          <w:rFonts w:ascii="Times New Roman" w:eastAsia="Calibri" w:hAnsi="Times New Roman" w:cs="Times New Roman"/>
          <w:color w:val="333333"/>
          <w:sz w:val="24"/>
          <w:szCs w:val="24"/>
        </w:rPr>
        <w:t>assumption is</w:t>
      </w:r>
      <w:r w:rsidR="00037819" w:rsidRPr="008B5873">
        <w:rPr>
          <w:rFonts w:ascii="Times New Roman" w:eastAsia="Calibri" w:hAnsi="Times New Roman" w:cs="Times New Roman"/>
          <w:color w:val="333333"/>
          <w:sz w:val="24"/>
          <w:szCs w:val="24"/>
        </w:rPr>
        <w:t xml:space="preserve"> unrealistic for </w:t>
      </w:r>
      <w:r w:rsidR="001B650D" w:rsidRPr="008B5873">
        <w:rPr>
          <w:rFonts w:ascii="Times New Roman" w:eastAsia="Calibri" w:hAnsi="Times New Roman" w:cs="Times New Roman"/>
          <w:color w:val="333333"/>
          <w:sz w:val="24"/>
          <w:szCs w:val="24"/>
        </w:rPr>
        <w:t xml:space="preserve">most </w:t>
      </w:r>
      <w:r w:rsidR="00037819" w:rsidRPr="008B5873">
        <w:rPr>
          <w:rFonts w:ascii="Times New Roman" w:eastAsia="Calibri" w:hAnsi="Times New Roman" w:cs="Times New Roman"/>
          <w:color w:val="333333"/>
          <w:sz w:val="24"/>
          <w:szCs w:val="24"/>
        </w:rPr>
        <w:t>real data sets</w:t>
      </w:r>
      <w:r w:rsidR="00D17BB0" w:rsidRPr="008B5873">
        <w:rPr>
          <w:rFonts w:ascii="Times New Roman" w:eastAsia="Calibri" w:hAnsi="Times New Roman" w:cs="Times New Roman"/>
          <w:color w:val="333333"/>
          <w:sz w:val="24"/>
          <w:szCs w:val="24"/>
        </w:rPr>
        <w:t>, howeve</w:t>
      </w:r>
      <w:r w:rsidR="00D17BB0" w:rsidRPr="00D3797F">
        <w:rPr>
          <w:rFonts w:ascii="Times New Roman" w:eastAsia="Calibri" w:hAnsi="Times New Roman" w:cs="Times New Roman"/>
          <w:color w:val="333333"/>
          <w:sz w:val="24"/>
          <w:szCs w:val="24"/>
        </w:rPr>
        <w:t>r</w:t>
      </w:r>
      <w:r w:rsidR="00037819" w:rsidRPr="00D3797F">
        <w:rPr>
          <w:rFonts w:ascii="Times New Roman" w:eastAsia="Calibri" w:hAnsi="Times New Roman" w:cs="Times New Roman"/>
          <w:color w:val="333333"/>
          <w:sz w:val="24"/>
          <w:szCs w:val="24"/>
        </w:rPr>
        <w:t>. As such, we highlight the need for a site level random effect with either of these two designs</w:t>
      </w:r>
      <w:r w:rsidR="008B5873">
        <w:rPr>
          <w:rFonts w:ascii="Times New Roman" w:eastAsia="Calibri" w:hAnsi="Times New Roman" w:cs="Times New Roman"/>
          <w:color w:val="333333"/>
          <w:sz w:val="24"/>
          <w:szCs w:val="24"/>
        </w:rPr>
        <w:t xml:space="preserve"> or a clustered standard error</w:t>
      </w:r>
      <w:r w:rsidR="00037819" w:rsidRPr="00D3797F">
        <w:rPr>
          <w:rFonts w:ascii="Times New Roman" w:eastAsia="Calibri" w:hAnsi="Times New Roman" w:cs="Times New Roman"/>
          <w:color w:val="333333"/>
          <w:sz w:val="24"/>
          <w:szCs w:val="24"/>
        </w:rPr>
        <w:t xml:space="preserve">. </w:t>
      </w:r>
      <w:r w:rsidR="004B566C" w:rsidRPr="007B6ACF">
        <w:rPr>
          <w:rFonts w:ascii="Times New Roman" w:eastAsia="Calibri" w:hAnsi="Times New Roman" w:cs="Times New Roman"/>
          <w:color w:val="333333"/>
          <w:sz w:val="24"/>
          <w:szCs w:val="24"/>
        </w:rPr>
        <w:t>For estimating standard errors, i</w:t>
      </w:r>
      <w:r w:rsidR="00037819" w:rsidRPr="007B6ACF">
        <w:rPr>
          <w:rFonts w:ascii="Times New Roman" w:eastAsia="Calibri" w:hAnsi="Times New Roman" w:cs="Times New Roman"/>
          <w:color w:val="333333"/>
          <w:sz w:val="24"/>
          <w:szCs w:val="24"/>
        </w:rPr>
        <w:t xml:space="preserve">n general, we urge researchers to incorporate random effects or </w:t>
      </w:r>
      <w:r w:rsidR="00A531BB" w:rsidRPr="007B6ACF">
        <w:rPr>
          <w:rFonts w:ascii="Times New Roman" w:eastAsia="Calibri" w:hAnsi="Times New Roman" w:cs="Times New Roman"/>
          <w:color w:val="333333"/>
          <w:sz w:val="24"/>
          <w:szCs w:val="24"/>
        </w:rPr>
        <w:t>clustered</w:t>
      </w:r>
      <w:r w:rsidR="00A531BB" w:rsidRPr="00D8027B">
        <w:rPr>
          <w:rFonts w:ascii="Times New Roman" w:eastAsia="Calibri" w:hAnsi="Times New Roman" w:cs="Times New Roman"/>
          <w:color w:val="333333"/>
          <w:sz w:val="24"/>
          <w:szCs w:val="24"/>
        </w:rPr>
        <w:t xml:space="preserve"> </w:t>
      </w:r>
      <w:r w:rsidR="00037819" w:rsidRPr="00D8027B">
        <w:rPr>
          <w:rFonts w:ascii="Times New Roman" w:eastAsia="Calibri" w:hAnsi="Times New Roman" w:cs="Times New Roman"/>
          <w:color w:val="333333"/>
          <w:sz w:val="24"/>
          <w:szCs w:val="24"/>
        </w:rPr>
        <w:t xml:space="preserve">robust standard errors as needed to accommodate clustering in the </w:t>
      </w:r>
      <w:r w:rsidR="00037819" w:rsidRPr="00D8027B">
        <w:rPr>
          <w:rFonts w:ascii="Times New Roman" w:eastAsia="Calibri" w:hAnsi="Times New Roman" w:cs="Times New Roman"/>
          <w:color w:val="333333"/>
          <w:sz w:val="24"/>
          <w:szCs w:val="24"/>
        </w:rPr>
        <w:lastRenderedPageBreak/>
        <w:t xml:space="preserve">error, per the study design, recognizing the tradeoffs of using both </w:t>
      </w:r>
      <w:r w:rsidR="007D4165" w:rsidRPr="00D8027B">
        <w:rPr>
          <w:rFonts w:ascii="Times New Roman" w:eastAsia="Calibri" w:hAnsi="Times New Roman" w:cs="Times New Roman"/>
          <w:color w:val="333333"/>
          <w:sz w:val="24"/>
          <w:szCs w:val="24"/>
        </w:rPr>
        <w:t>and appropriate context</w:t>
      </w:r>
      <w:r w:rsidR="007D4165" w:rsidRPr="00D3797F">
        <w:rPr>
          <w:rFonts w:ascii="Times New Roman" w:eastAsia="Calibri" w:hAnsi="Times New Roman" w:cs="Times New Roman"/>
          <w:color w:val="333333"/>
          <w:sz w:val="24"/>
          <w:szCs w:val="24"/>
        </w:rPr>
        <w:t xml:space="preserve"> </w:t>
      </w:r>
      <w:r w:rsidR="00037819" w:rsidRPr="00D3797F">
        <w:rPr>
          <w:rFonts w:ascii="Times New Roman" w:hAnsi="Times New Roman" w:cs="Times New Roman"/>
          <w:sz w:val="24"/>
          <w:szCs w:val="24"/>
        </w:rPr>
        <w:fldChar w:fldCharType="begin"/>
      </w:r>
      <w:r w:rsidR="00E97026">
        <w:rPr>
          <w:rFonts w:ascii="Times New Roman" w:hAnsi="Times New Roman" w:cs="Times New Roman"/>
          <w:sz w:val="24"/>
          <w:szCs w:val="24"/>
        </w:rPr>
        <w:instrText xml:space="preserve"> ADDIN ZOTERO_ITEM CSL_CITATION {"citationID":"a1cd5hnu91k","properties":{"formattedCitation":"(reviewed in Oshchepkov &amp; Shirokanova 2022)","plainCitation":"(reviewed in 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reviewed in"}],"schema":"https://github.com/citation-style-language/schema/raw/master/csl-citation.json"} </w:instrText>
      </w:r>
      <w:r w:rsidR="00037819" w:rsidRPr="00D3797F">
        <w:rPr>
          <w:rFonts w:ascii="Times New Roman" w:hAnsi="Times New Roman" w:cs="Times New Roman"/>
          <w:sz w:val="24"/>
          <w:szCs w:val="24"/>
        </w:rPr>
        <w:fldChar w:fldCharType="separate"/>
      </w:r>
      <w:r w:rsidR="00E97026" w:rsidRPr="00E97026">
        <w:rPr>
          <w:rFonts w:ascii="Times New Roman" w:hAnsi="Times New Roman" w:cs="Times New Roman"/>
          <w:sz w:val="24"/>
        </w:rPr>
        <w:t>(</w:t>
      </w:r>
      <w:r w:rsidR="00E97026" w:rsidRPr="00AA4846">
        <w:rPr>
          <w:rFonts w:ascii="Times New Roman" w:hAnsi="Times New Roman" w:cs="Times New Roman"/>
          <w:i/>
          <w:iCs/>
          <w:sz w:val="24"/>
        </w:rPr>
        <w:t>reviewed in</w:t>
      </w:r>
      <w:r w:rsidR="00E97026" w:rsidRPr="00E97026">
        <w:rPr>
          <w:rFonts w:ascii="Times New Roman" w:hAnsi="Times New Roman" w:cs="Times New Roman"/>
          <w:sz w:val="24"/>
        </w:rPr>
        <w:t xml:space="preserve"> Oshchepkov &amp; Shirokanova 2022)</w:t>
      </w:r>
      <w:r w:rsidR="00037819" w:rsidRPr="00D3797F">
        <w:rPr>
          <w:rFonts w:ascii="Times New Roman" w:eastAsia="Calibri" w:hAnsi="Times New Roman" w:cs="Times New Roman"/>
          <w:color w:val="333333"/>
          <w:sz w:val="24"/>
          <w:szCs w:val="24"/>
        </w:rPr>
        <w:fldChar w:fldCharType="end"/>
      </w:r>
      <w:r w:rsidR="00037819" w:rsidRPr="00D3797F">
        <w:rPr>
          <w:rFonts w:ascii="Times New Roman" w:eastAsia="Calibri" w:hAnsi="Times New Roman" w:cs="Times New Roman"/>
          <w:color w:val="333333"/>
          <w:sz w:val="24"/>
          <w:szCs w:val="24"/>
        </w:rPr>
        <w:t>.</w:t>
      </w:r>
      <w:r w:rsidR="00037819" w:rsidRPr="00D3797F">
        <w:rPr>
          <w:rFonts w:ascii="Times New Roman" w:eastAsia="Calibri" w:hAnsi="Times New Roman" w:cs="Times New Roman"/>
          <w:color w:val="333333"/>
          <w:sz w:val="24"/>
          <w:szCs w:val="24"/>
          <w:shd w:val="pct15" w:color="auto" w:fill="FFFFFF"/>
        </w:rPr>
        <w:t xml:space="preserve"> </w:t>
      </w:r>
    </w:p>
    <w:p w14:paraId="69E58E59" w14:textId="77777777" w:rsidR="00D82C9D" w:rsidRPr="002C3801" w:rsidRDefault="00D82C9D" w:rsidP="002C380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imes New Roman" w:eastAsia="Calibri" w:hAnsi="Times New Roman" w:cs="Times New Roman"/>
          <w:b/>
          <w:sz w:val="24"/>
          <w:szCs w:val="24"/>
          <w:shd w:val="pct15" w:color="auto" w:fill="FFFFFF"/>
        </w:rPr>
      </w:pPr>
      <w:r w:rsidRPr="00D3797F">
        <w:rPr>
          <w:rFonts w:ascii="Times New Roman" w:eastAsia="Calibri" w:hAnsi="Times New Roman" w:cs="Times New Roman"/>
          <w:b/>
          <w:sz w:val="24"/>
          <w:szCs w:val="24"/>
          <w:shd w:val="pct15" w:color="auto" w:fill="FFFFFF"/>
        </w:rPr>
        <w:t>Box</w:t>
      </w:r>
      <w:r w:rsidRPr="002C3801">
        <w:rPr>
          <w:rFonts w:ascii="Times New Roman" w:eastAsia="Calibri" w:hAnsi="Times New Roman" w:cs="Times New Roman"/>
          <w:b/>
          <w:sz w:val="24"/>
          <w:szCs w:val="24"/>
          <w:shd w:val="pct15" w:color="auto" w:fill="FFFFFF"/>
        </w:rPr>
        <w:t xml:space="preserve"> 3: Reality Bites: Coping with spatiotemporal omitted confounders </w:t>
      </w:r>
    </w:p>
    <w:p w14:paraId="2692D3BC" w14:textId="1CDCFBF9"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Spatiotemporal confounding variables – those that are site (or plot) specific and vary through time – pose challenges, and the solutions require more thoughtful study and statistical model design. To illustrate, we consider a scenario where recruitment, a confounding variable related to both snail abundance and temperature, is not static through time but instead varies by site and year (as in a realistic case). For example, sites that experience strong cold-water pulses in a year also experience unusually snail high recruitment in those same years due to oceanographic drivers. </w:t>
      </w:r>
      <w:r w:rsidRPr="002C3801">
        <w:rPr>
          <w:rFonts w:ascii="Times New Roman" w:eastAsia="Calibri" w:hAnsi="Times New Roman" w:cs="Times New Roman"/>
          <w:sz w:val="24"/>
          <w:szCs w:val="24"/>
        </w:rPr>
        <w:t>The sampling designs for coping with spatiotemporal omitted variables are based on the same principles as cross-sectional and longitudinal sampling, only now we combine the two</w:t>
      </w:r>
      <w:r w:rsidR="0077382C">
        <w:rPr>
          <w:rFonts w:ascii="Times New Roman" w:eastAsia="Calibri" w:hAnsi="Times New Roman" w:cs="Times New Roman"/>
          <w:color w:val="333333"/>
          <w:sz w:val="24"/>
          <w:szCs w:val="24"/>
          <w:shd w:val="pct15" w:color="auto" w:fill="FFFFFF"/>
        </w:rPr>
        <w:t xml:space="preserve"> to include plots within sites that are sampled through time.</w:t>
      </w:r>
    </w:p>
    <w:p w14:paraId="69D1A03F" w14:textId="7BE2F4E6"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With longitudinal data </w:t>
      </w:r>
      <w:r w:rsidR="004E670C">
        <w:rPr>
          <w:rFonts w:ascii="Times New Roman" w:eastAsia="Calibri" w:hAnsi="Times New Roman" w:cs="Times New Roman"/>
          <w:color w:val="333333"/>
          <w:sz w:val="24"/>
          <w:szCs w:val="24"/>
          <w:shd w:val="pct15" w:color="auto" w:fill="FFFFFF"/>
        </w:rPr>
        <w:t>with</w:t>
      </w:r>
      <w:r w:rsidRPr="002C3801">
        <w:rPr>
          <w:rFonts w:ascii="Times New Roman" w:eastAsia="Calibri" w:hAnsi="Times New Roman" w:cs="Times New Roman"/>
          <w:color w:val="333333"/>
          <w:sz w:val="24"/>
          <w:szCs w:val="24"/>
          <w:shd w:val="pct15" w:color="auto" w:fill="FFFFFF"/>
        </w:rPr>
        <w:t xml:space="preserve"> multiple plots sampled within a site through time, we can flexibly control for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 xml:space="preserve">, to our model, in addition to a fixed effect of plot,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where </w:t>
      </w:r>
      <w:r w:rsidRPr="005A3041">
        <w:rPr>
          <w:rFonts w:ascii="Times New Roman" w:eastAsia="Calibri" w:hAnsi="Times New Roman" w:cs="Times New Roman"/>
          <w:i/>
          <w:iCs/>
          <w:color w:val="333333"/>
          <w:sz w:val="24"/>
          <w:szCs w:val="24"/>
          <w:shd w:val="pct15" w:color="auto" w:fill="FFFFFF"/>
        </w:rPr>
        <w:t>k</w:t>
      </w:r>
      <w:r w:rsidRPr="002C3801">
        <w:rPr>
          <w:rFonts w:ascii="Times New Roman" w:eastAsia="Calibri" w:hAnsi="Times New Roman" w:cs="Times New Roman"/>
          <w:color w:val="333333"/>
          <w:sz w:val="24"/>
          <w:szCs w:val="24"/>
          <w:shd w:val="pct15" w:color="auto" w:fill="FFFFFF"/>
        </w:rPr>
        <w:t xml:space="preserve"> is a fixed plot within site resampled over time (see below for a discussion of fixed versus re-randomized plots). This produces the following means model: </w:t>
      </w:r>
    </w:p>
    <w:p w14:paraId="29FD7FA2"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y</m:t>
              </m:r>
            </m:e>
            <m:sub>
              <m:r>
                <m:rPr>
                  <m:sty m:val="p"/>
                </m:rP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 xml:space="preserve"> 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x</m:t>
              </m:r>
            </m:e>
            <m:sub>
              <m:r>
                <m:rPr>
                  <m:sty m:val="p"/>
                </m:rPr>
                <w:rPr>
                  <w:rFonts w:ascii="Cambria Math" w:eastAsia="Calibri" w:hAnsi="Cambria Math" w:cs="Times New Roman"/>
                  <w:color w:val="333333"/>
                  <w:sz w:val="24"/>
                  <w:szCs w:val="24"/>
                  <w:shd w:val="pct15" w:color="auto" w:fill="FFFFFF"/>
                </w:rPr>
                <m:t>1ijk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 xml:space="preserve">+ </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ϵ</m:t>
              </m:r>
            </m:e>
            <m:sub>
              <m:r>
                <m:rPr>
                  <m:sty m:val="p"/>
                </m:rPr>
                <w:rPr>
                  <w:rFonts w:ascii="Cambria Math" w:eastAsia="Calibri" w:hAnsi="Cambria Math" w:cs="Times New Roman"/>
                  <w:color w:val="333333"/>
                  <w:sz w:val="24"/>
                  <w:szCs w:val="24"/>
                  <w:shd w:val="pct15" w:color="auto" w:fill="FFFFFF"/>
                </w:rPr>
                <m:t>ijk</m:t>
              </m:r>
            </m:sub>
          </m:sSub>
        </m:oMath>
      </m:oMathPara>
    </w:p>
    <w:p w14:paraId="7D162F28" w14:textId="7454BBCE"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From this equation, we can see that  </w:t>
      </w:r>
      <m:oMath>
        <m:sSub>
          <m:sSubPr>
            <m:ctrlPr>
              <w:rPr>
                <w:rFonts w:ascii="Cambria Math" w:eastAsia="Calibri" w:hAnsi="Cambria Math" w:cs="Times New Roman"/>
                <w:color w:val="333333"/>
                <w:sz w:val="24"/>
                <w:szCs w:val="24"/>
                <w:shd w:val="pct15" w:color="auto" w:fill="FFFFFF"/>
              </w:rPr>
            </m:ctrlPr>
          </m:sSubPr>
          <m:e>
            <m:r>
              <m:rPr>
                <m:sty m:val="p"/>
              </m:rPr>
              <w:rPr>
                <w:rFonts w:ascii="Cambria Math" w:eastAsia="Calibri" w:hAnsi="Cambria Math" w:cs="Times New Roman"/>
                <w:color w:val="333333"/>
                <w:sz w:val="24"/>
                <w:szCs w:val="24"/>
                <w:shd w:val="pct15" w:color="auto" w:fill="FFFFFF"/>
              </w:rPr>
              <m:t>λ</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captures time invariant plot-level confounding effects while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η</m:t>
            </m:r>
          </m:e>
          <m:sub>
            <m:r>
              <w:rPr>
                <w:rFonts w:ascii="Cambria Math" w:eastAsia="Calibri" w:hAnsi="Cambria Math" w:cs="Times New Roman"/>
                <w:color w:val="333333"/>
                <w:sz w:val="24"/>
                <w:szCs w:val="24"/>
                <w:shd w:val="pct15" w:color="auto" w:fill="FFFFFF"/>
              </w:rPr>
              <m:t xml:space="preserve">ij </m:t>
            </m:r>
          </m:sub>
        </m:sSub>
      </m:oMath>
      <w:r w:rsidRPr="002C3801">
        <w:rPr>
          <w:rFonts w:ascii="Times New Roman" w:eastAsia="Calibri" w:hAnsi="Times New Roman" w:cs="Times New Roman"/>
          <w:color w:val="333333"/>
          <w:sz w:val="24"/>
          <w:szCs w:val="24"/>
          <w:shd w:val="pct15" w:color="auto" w:fill="FFFFFF"/>
        </w:rPr>
        <w:t>captures the effects of spatiotemporal omitted variables at the site by time level. Note, there could be additional spatial or temporal only confounders. This design sweeps their effects onto the spatiotemporal term.</w:t>
      </w:r>
    </w:p>
    <w:p w14:paraId="571C1268" w14:textId="5892C27E"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In small datasets, the above model design can consume degrees of freedom rapidly. </w:t>
      </w:r>
      <w:r w:rsidR="009B5E87">
        <w:rPr>
          <w:rFonts w:ascii="Times New Roman" w:eastAsia="Calibri" w:hAnsi="Times New Roman" w:cs="Times New Roman"/>
          <w:color w:val="333333"/>
          <w:sz w:val="24"/>
          <w:szCs w:val="24"/>
          <w:shd w:val="pct15" w:color="auto" w:fill="FFFFFF"/>
        </w:rPr>
        <w:t>In datasets with insufficient power</w:t>
      </w:r>
      <w:r w:rsidRPr="002C3801">
        <w:rPr>
          <w:rFonts w:ascii="Times New Roman" w:eastAsia="Calibri" w:hAnsi="Times New Roman" w:cs="Times New Roman"/>
          <w:color w:val="333333"/>
          <w:sz w:val="24"/>
          <w:szCs w:val="24"/>
          <w:shd w:val="pct15" w:color="auto" w:fill="FFFFFF"/>
        </w:rPr>
        <w:t xml:space="preserve">, we can instead use the correlated random effects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 xml:space="preserve">(e.g., a variation on the Two-way Mundlak model design </w:t>
      </w:r>
      <w:r w:rsidRPr="00390A5C">
        <w:rPr>
          <w:rFonts w:ascii="Times New Roman" w:eastAsia="Calibri" w:hAnsi="Times New Roman" w:cs="Times New Roman"/>
          <w:i/>
          <w:iCs/>
          <w:noProof/>
          <w:color w:val="333333"/>
          <w:sz w:val="24"/>
          <w:szCs w:val="24"/>
          <w:shd w:val="pct15" w:color="auto" w:fill="FFFFFF"/>
        </w:rPr>
        <w:t xml:space="preserve">sensu </w:t>
      </w:r>
      <w:r w:rsidRPr="002C3801">
        <w:rPr>
          <w:rFonts w:ascii="Times New Roman" w:eastAsia="Calibri" w:hAnsi="Times New Roman" w:cs="Times New Roman"/>
          <w:noProof/>
          <w:color w:val="333333"/>
          <w:sz w:val="24"/>
          <w:szCs w:val="24"/>
          <w:shd w:val="pct15" w:color="auto" w:fill="FFFFFF"/>
        </w:rPr>
        <w:t>Wooldridge 2021)</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w:t>
      </w:r>
      <w:r w:rsidR="009B5E87">
        <w:rPr>
          <w:rFonts w:ascii="Times New Roman" w:eastAsia="Calibri" w:hAnsi="Times New Roman" w:cs="Times New Roman"/>
          <w:color w:val="333333"/>
          <w:sz w:val="24"/>
          <w:szCs w:val="24"/>
          <w:shd w:val="pct15" w:color="auto" w:fill="FFFFFF"/>
        </w:rPr>
        <w:t xml:space="preserve">which are more efficient. Correlated random effect use </w:t>
      </w:r>
      <w:r w:rsidRPr="002C3801">
        <w:rPr>
          <w:rFonts w:ascii="Times New Roman" w:eastAsia="Calibri" w:hAnsi="Times New Roman" w:cs="Times New Roman"/>
          <w:color w:val="333333"/>
          <w:sz w:val="24"/>
          <w:szCs w:val="24"/>
          <w:shd w:val="pct15" w:color="auto" w:fill="FFFFFF"/>
        </w:rPr>
        <w:t>site-year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oMath>
      <w:r w:rsidRPr="002C3801">
        <w:rPr>
          <w:rFonts w:ascii="Times New Roman" w:eastAsia="Calibri" w:hAnsi="Times New Roman" w:cs="Times New Roman"/>
          <w:color w:val="333333"/>
          <w:sz w:val="24"/>
          <w:szCs w:val="24"/>
          <w:shd w:val="pct15" w:color="auto" w:fill="FFFFFF"/>
        </w:rPr>
        <w:t>) and plot means (</w:t>
      </w:r>
      <m:oMath>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oMath>
      <w:r w:rsidRPr="002C3801">
        <w:rPr>
          <w:rFonts w:ascii="Times New Roman" w:eastAsia="Calibri" w:hAnsi="Times New Roman" w:cs="Times New Roman"/>
          <w:color w:val="333333"/>
          <w:sz w:val="24"/>
          <w:szCs w:val="24"/>
          <w:shd w:val="pct15" w:color="auto" w:fill="FFFFFF"/>
        </w:rPr>
        <w:t xml:space="preserve">) for the entire survey to control for spatiotemporal and plot confounding respectively: </w:t>
      </w:r>
    </w:p>
    <w:p w14:paraId="6AFB09CD" w14:textId="77777777" w:rsidR="00D82C9D" w:rsidRPr="002C3801" w:rsidRDefault="00000000"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m:oMathPara>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y</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0</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1</m:t>
              </m:r>
            </m:sub>
          </m:sSub>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ijk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2</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k</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β</m:t>
              </m:r>
            </m:e>
            <m:sub>
              <m:r>
                <m:rPr>
                  <m:sty m:val="p"/>
                </m:rPr>
                <w:rPr>
                  <w:rFonts w:ascii="Cambria Math" w:eastAsia="Calibri" w:hAnsi="Cambria Math" w:cs="Times New Roman"/>
                  <w:color w:val="333333"/>
                  <w:sz w:val="24"/>
                  <w:szCs w:val="24"/>
                  <w:shd w:val="pct15" w:color="auto" w:fill="FFFFFF"/>
                </w:rPr>
                <m:t>3</m:t>
              </m:r>
            </m:sub>
          </m:sSub>
          <m:acc>
            <m:accPr>
              <m:chr m:val="̅"/>
              <m:ctrlPr>
                <w:rPr>
                  <w:rFonts w:ascii="Cambria Math" w:eastAsia="Calibri" w:hAnsi="Cambria Math" w:cs="Times New Roman"/>
                  <w:color w:val="333333"/>
                  <w:sz w:val="24"/>
                  <w:szCs w:val="24"/>
                  <w:shd w:val="pct15" w:color="auto" w:fill="FFFFFF"/>
                </w:rPr>
              </m:ctrlPr>
            </m:accPr>
            <m:e>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x</m:t>
                  </m:r>
                </m:e>
                <m:sub>
                  <m:r>
                    <w:rPr>
                      <w:rFonts w:ascii="Cambria Math" w:eastAsia="Calibri" w:hAnsi="Cambria Math" w:cs="Times New Roman"/>
                      <w:color w:val="333333"/>
                      <w:sz w:val="24"/>
                      <w:szCs w:val="24"/>
                      <w:shd w:val="pct15" w:color="auto" w:fill="FFFFFF"/>
                    </w:rPr>
                    <m:t>i</m:t>
                  </m:r>
                  <m:r>
                    <m:rPr>
                      <m:sty m:val="p"/>
                    </m:rPr>
                    <w:rPr>
                      <w:rFonts w:ascii="Cambria Math" w:eastAsia="Calibri" w:hAnsi="Cambria Math" w:cs="Times New Roman"/>
                      <w:color w:val="333333"/>
                      <w:sz w:val="24"/>
                      <w:szCs w:val="24"/>
                      <w:shd w:val="pct15" w:color="auto" w:fill="FFFFFF"/>
                    </w:rPr>
                    <m:t>j</m:t>
                  </m:r>
                </m:sub>
              </m:sSub>
            </m:e>
          </m:acc>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k</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r>
            <m:rPr>
              <m:sty m:val="p"/>
            </m:rPr>
            <w:rPr>
              <w:rFonts w:ascii="Cambria Math" w:eastAsia="Calibri" w:hAnsi="Cambria Math" w:cs="Times New Roman"/>
              <w:color w:val="333333"/>
              <w:sz w:val="24"/>
              <w:szCs w:val="24"/>
              <w:shd w:val="pct15" w:color="auto" w:fill="FFFFFF"/>
            </w:rPr>
            <m:t>+</m:t>
          </m:r>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ϵ</m:t>
              </m:r>
            </m:e>
            <m:sub>
              <m:r>
                <w:rPr>
                  <w:rFonts w:ascii="Cambria Math" w:eastAsia="Calibri" w:hAnsi="Cambria Math" w:cs="Times New Roman"/>
                  <w:color w:val="333333"/>
                  <w:sz w:val="24"/>
                  <w:szCs w:val="24"/>
                  <w:shd w:val="pct15" w:color="auto" w:fill="FFFFFF"/>
                </w:rPr>
                <m:t>ijk</m:t>
              </m:r>
            </m:sub>
          </m:sSub>
        </m:oMath>
      </m:oMathPara>
    </w:p>
    <w:p w14:paraId="3BB3FE80" w14:textId="77777777"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Here the </w:t>
      </w:r>
      <m:oMath>
        <m:sSub>
          <m:sSubPr>
            <m:ctrlPr>
              <w:rPr>
                <w:rFonts w:ascii="Cambria Math" w:eastAsia="Calibri" w:hAnsi="Cambria Math" w:cs="Times New Roman"/>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m:rPr>
                <m:sty m:val="p"/>
              </m:rPr>
              <w:rPr>
                <w:rFonts w:ascii="Cambria Math" w:eastAsia="Calibri" w:hAnsi="Cambria Math" w:cs="Times New Roman"/>
                <w:color w:val="333333"/>
                <w:sz w:val="24"/>
                <w:szCs w:val="24"/>
                <w:shd w:val="pct15" w:color="auto" w:fill="FFFFFF"/>
              </w:rPr>
              <m:t>k</m:t>
            </m:r>
          </m:sub>
        </m:sSub>
      </m:oMath>
      <w:r w:rsidRPr="002C3801">
        <w:rPr>
          <w:rFonts w:ascii="Times New Roman" w:eastAsia="Calibri" w:hAnsi="Times New Roman" w:cs="Times New Roman"/>
          <w:color w:val="333333"/>
          <w:sz w:val="24"/>
          <w:szCs w:val="24"/>
          <w:shd w:val="pct15" w:color="auto" w:fill="FFFFFF"/>
        </w:rPr>
        <w:t xml:space="preserve"> and </w:t>
      </w:r>
      <m:oMath>
        <m:sSub>
          <m:sSubPr>
            <m:ctrlPr>
              <w:rPr>
                <w:rFonts w:ascii="Cambria Math" w:eastAsia="Calibri" w:hAnsi="Cambria Math" w:cs="Times New Roman"/>
                <w:i/>
                <w:color w:val="333333"/>
                <w:sz w:val="24"/>
                <w:szCs w:val="24"/>
                <w:shd w:val="pct15" w:color="auto" w:fill="FFFFFF"/>
              </w:rPr>
            </m:ctrlPr>
          </m:sSubPr>
          <m:e>
            <m:r>
              <w:rPr>
                <w:rFonts w:ascii="Cambria Math" w:eastAsia="Calibri" w:hAnsi="Cambria Math" w:cs="Times New Roman"/>
                <w:color w:val="333333"/>
                <w:sz w:val="24"/>
                <w:szCs w:val="24"/>
                <w:shd w:val="pct15" w:color="auto" w:fill="FFFFFF"/>
              </w:rPr>
              <m:t>δ</m:t>
            </m:r>
          </m:e>
          <m:sub>
            <m:r>
              <w:rPr>
                <w:rFonts w:ascii="Cambria Math" w:eastAsia="Calibri" w:hAnsi="Cambria Math" w:cs="Times New Roman"/>
                <w:color w:val="333333"/>
                <w:sz w:val="24"/>
                <w:szCs w:val="24"/>
                <w:shd w:val="pct15" w:color="auto" w:fill="FFFFFF"/>
              </w:rPr>
              <m:t>ij</m:t>
            </m:r>
          </m:sub>
        </m:sSub>
      </m:oMath>
      <w:r w:rsidRPr="002C3801">
        <w:rPr>
          <w:rFonts w:ascii="Times New Roman" w:eastAsia="Calibri" w:hAnsi="Times New Roman" w:cs="Times New Roman"/>
          <w:color w:val="333333"/>
          <w:sz w:val="24"/>
          <w:szCs w:val="24"/>
          <w:shd w:val="pct15" w:color="auto" w:fill="FFFFFF"/>
        </w:rPr>
        <w:t xml:space="preserve"> terms are random effects for plot and unique site-time combinations respectively.</w:t>
      </w:r>
    </w:p>
    <w:p w14:paraId="4B88043B" w14:textId="6627599C" w:rsidR="006D1C26"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 xml:space="preserve">When sampling to handle spatiotemporal confounders, should plots within sites over time be permanent or randomly placed each year? The above models assume permanent plots, so we can eliminate confounding variables at the plot-level that is time invariant over the study period. For this reason, permanent plots help us cope with within-site OVB issues and have higher power to detect change over time </w:t>
      </w:r>
      <w:r w:rsidRPr="002C3801">
        <w:rPr>
          <w:rFonts w:ascii="Times New Roman" w:hAnsi="Times New Roman" w:cs="Times New Roman"/>
          <w:sz w:val="24"/>
          <w:szCs w:val="24"/>
          <w:shd w:val="pct15" w:color="auto" w:fill="FFFFFF"/>
        </w:rPr>
        <w:fldChar w:fldCharType="begin"/>
      </w:r>
      <w:r w:rsidRPr="002C3801">
        <w:rPr>
          <w:rFonts w:ascii="Times New Roman" w:hAnsi="Times New Roman" w:cs="Times New Roman"/>
          <w:sz w:val="24"/>
          <w:szCs w:val="24"/>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2C3801">
        <w:rPr>
          <w:rFonts w:ascii="Times New Roman" w:hAnsi="Times New Roman" w:cs="Times New Roman"/>
          <w:sz w:val="24"/>
          <w:szCs w:val="24"/>
          <w:shd w:val="pct15" w:color="auto" w:fill="FFFFFF"/>
        </w:rPr>
        <w:fldChar w:fldCharType="separate"/>
      </w:r>
      <w:r w:rsidRPr="002C3801">
        <w:rPr>
          <w:rFonts w:ascii="Times New Roman" w:hAnsi="Times New Roman" w:cs="Times New Roman"/>
          <w:sz w:val="24"/>
          <w:szCs w:val="24"/>
          <w:shd w:val="pct15" w:color="auto" w:fill="FFFFFF"/>
        </w:rPr>
        <w:t>(Urquhart &amp; Kincaid 1999)</w:t>
      </w:r>
      <w:r w:rsidRPr="002C3801">
        <w:rPr>
          <w:rFonts w:ascii="Times New Roman" w:eastAsia="Calibri" w:hAnsi="Times New Roman" w:cs="Times New Roman"/>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 xml:space="preserve">. Logistically, however, permanent plots within sites might not be possible. As such, the above models can be modified to drop plot effects; however, they would then assume that there are no confounding differences across plots and could have lower power to detect effects of drivers. We emphasize that the choice of fixed or random plot placement with these designs is a balancing act, </w:t>
      </w:r>
      <w:r w:rsidRPr="00390A5C">
        <w:rPr>
          <w:rFonts w:ascii="Times New Roman" w:eastAsia="Calibri" w:hAnsi="Times New Roman" w:cs="Times New Roman"/>
          <w:color w:val="333333"/>
          <w:sz w:val="24"/>
          <w:szCs w:val="24"/>
          <w:shd w:val="pct15" w:color="auto" w:fill="FFFFFF"/>
        </w:rPr>
        <w:t xml:space="preserve">however, as fixed plots can lead to a lower sample size due to logistical considerations in many environments, and direct readers to other explorations of this topic </w:t>
      </w:r>
      <w:r w:rsidRPr="00390A5C">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{"citationID":"a2272gjh2hu","properties":{"formattedCitation":"(see Gomes 2022 for an excellent elaboration)","plainCitation":"(see Gomes 2022 for an excellent elaboration)","dontUpdate":true,"noteIndex":0},"citationItems":[{"id":12371,"uris":["http://zotero.org/users/1810851/items/TWDM5E3E"],"itemData":{"id":12371,"type":"article-journal","abstract":"As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elaboration"}],"schema":"https://github.com/citation-style-language/schema/raw/master/csl-citation.json"} </w:instrText>
      </w:r>
      <w:r w:rsidRPr="00390A5C">
        <w:rPr>
          <w:rFonts w:ascii="Times New Roman" w:hAnsi="Times New Roman" w:cs="Times New Roman"/>
          <w:sz w:val="24"/>
          <w:szCs w:val="24"/>
          <w:shd w:val="pct15" w:color="auto" w:fill="FFFFFF"/>
        </w:rPr>
        <w:fldChar w:fldCharType="separate"/>
      </w:r>
      <w:r w:rsidR="00045A25" w:rsidRPr="00045A25">
        <w:rPr>
          <w:rFonts w:ascii="Times New Roman" w:hAnsi="Times New Roman" w:cs="Times New Roman"/>
          <w:sz w:val="24"/>
        </w:rPr>
        <w:t>(</w:t>
      </w:r>
      <w:r w:rsidR="00AE500E">
        <w:rPr>
          <w:rFonts w:ascii="Times New Roman" w:hAnsi="Times New Roman" w:cs="Times New Roman"/>
          <w:sz w:val="24"/>
        </w:rPr>
        <w:t>e.g.</w:t>
      </w:r>
      <w:r w:rsidR="00045A25" w:rsidRPr="00045A25">
        <w:rPr>
          <w:rFonts w:ascii="Times New Roman" w:hAnsi="Times New Roman" w:cs="Times New Roman"/>
          <w:sz w:val="24"/>
        </w:rPr>
        <w:t xml:space="preserve"> Gomes 2022)</w:t>
      </w:r>
      <w:r w:rsidRPr="00390A5C">
        <w:rPr>
          <w:rFonts w:ascii="Times New Roman" w:eastAsia="Calibri" w:hAnsi="Times New Roman" w:cs="Times New Roman"/>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xml:space="preserve">. </w:t>
      </w:r>
    </w:p>
    <w:p w14:paraId="03374640" w14:textId="3538E748" w:rsidR="00D82C9D" w:rsidRPr="002C3801"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ind w:firstLine="720"/>
        <w:rPr>
          <w:rFonts w:ascii="Times New Roman" w:eastAsia="Calibri" w:hAnsi="Times New Roman" w:cs="Times New Roman"/>
          <w:color w:val="333333"/>
          <w:sz w:val="24"/>
          <w:szCs w:val="24"/>
          <w:shd w:val="pct15" w:color="auto" w:fill="FFFFFF"/>
        </w:rPr>
      </w:pPr>
      <w:r w:rsidRPr="00390A5C">
        <w:rPr>
          <w:rFonts w:ascii="Times New Roman" w:eastAsia="Calibri" w:hAnsi="Times New Roman" w:cs="Times New Roman"/>
          <w:color w:val="333333"/>
          <w:sz w:val="24"/>
          <w:szCs w:val="24"/>
          <w:shd w:val="pct15" w:color="auto" w:fill="FFFFFF"/>
        </w:rPr>
        <w:t xml:space="preserve">Finally, without </w:t>
      </w:r>
      <w:r w:rsidR="00E66669">
        <w:rPr>
          <w:rFonts w:ascii="Times New Roman" w:eastAsia="Calibri" w:hAnsi="Times New Roman" w:cs="Times New Roman"/>
          <w:color w:val="333333"/>
          <w:sz w:val="24"/>
          <w:szCs w:val="24"/>
          <w:shd w:val="pct15" w:color="auto" w:fill="FFFFFF"/>
        </w:rPr>
        <w:t>variation within sites as well as through time</w:t>
      </w:r>
      <w:r w:rsidRPr="00390A5C">
        <w:rPr>
          <w:rFonts w:ascii="Times New Roman" w:eastAsia="Calibri" w:hAnsi="Times New Roman" w:cs="Times New Roman"/>
          <w:color w:val="333333"/>
          <w:sz w:val="24"/>
          <w:szCs w:val="24"/>
          <w:shd w:val="pct15" w:color="auto" w:fill="FFFFFF"/>
        </w:rPr>
        <w:t xml:space="preserve"> – e.g., plots within sites resampled over years – we cannot include a site by year effect as in the above models. We can attempt to use site-level </w:t>
      </w:r>
      <w:r w:rsidR="00A0102D">
        <w:rPr>
          <w:rFonts w:ascii="Times New Roman" w:eastAsia="Calibri" w:hAnsi="Times New Roman" w:cs="Times New Roman"/>
          <w:color w:val="333333"/>
          <w:sz w:val="24"/>
          <w:szCs w:val="24"/>
          <w:shd w:val="pct15" w:color="auto" w:fill="FFFFFF"/>
        </w:rPr>
        <w:t xml:space="preserve">time trends (e.g., as linear or </w:t>
      </w:r>
      <w:r w:rsidRPr="00390A5C">
        <w:rPr>
          <w:rFonts w:ascii="Times New Roman" w:eastAsia="Calibri" w:hAnsi="Times New Roman" w:cs="Times New Roman"/>
          <w:color w:val="333333"/>
          <w:sz w:val="24"/>
          <w:szCs w:val="24"/>
          <w:shd w:val="pct15" w:color="auto" w:fill="FFFFFF"/>
        </w:rPr>
        <w:t>polynomial</w:t>
      </w:r>
      <w:r w:rsidR="00A0102D">
        <w:rPr>
          <w:rFonts w:ascii="Times New Roman" w:eastAsia="Calibri" w:hAnsi="Times New Roman" w:cs="Times New Roman"/>
          <w:color w:val="333333"/>
          <w:sz w:val="24"/>
          <w:szCs w:val="24"/>
          <w:shd w:val="pct15" w:color="auto" w:fill="FFFFFF"/>
        </w:rPr>
        <w:t xml:space="preserve"> trends)</w:t>
      </w:r>
      <w:r w:rsidRPr="00390A5C">
        <w:rPr>
          <w:rFonts w:ascii="Times New Roman" w:eastAsia="Calibri" w:hAnsi="Times New Roman" w:cs="Times New Roman"/>
          <w:color w:val="333333"/>
          <w:sz w:val="24"/>
          <w:szCs w:val="24"/>
          <w:shd w:val="pct15" w:color="auto" w:fill="FFFFFF"/>
        </w:rPr>
        <w:t xml:space="preserve"> or</w:t>
      </w:r>
      <w:r w:rsidR="00390A5C" w:rsidRPr="00390A5C">
        <w:rPr>
          <w:rFonts w:ascii="Times New Roman" w:eastAsia="Calibri" w:hAnsi="Times New Roman" w:cs="Times New Roman"/>
          <w:color w:val="333333"/>
          <w:sz w:val="24"/>
          <w:szCs w:val="24"/>
          <w:shd w:val="pct15" w:color="auto" w:fill="FFFFFF"/>
        </w:rPr>
        <w:t xml:space="preserve"> </w:t>
      </w:r>
      <w:r w:rsidR="00A0102D">
        <w:rPr>
          <w:rFonts w:ascii="Times New Roman" w:eastAsia="Calibri" w:hAnsi="Times New Roman" w:cs="Times New Roman"/>
          <w:color w:val="333333"/>
          <w:sz w:val="24"/>
          <w:szCs w:val="24"/>
          <w:shd w:val="pct15" w:color="auto" w:fill="FFFFFF"/>
        </w:rPr>
        <w:t xml:space="preserve"> trends generated from </w:t>
      </w:r>
      <w:r w:rsidR="00390A5C" w:rsidRPr="00390A5C">
        <w:rPr>
          <w:rFonts w:ascii="Times New Roman" w:eastAsia="Calibri" w:hAnsi="Times New Roman" w:cs="Times New Roman"/>
          <w:color w:val="333333"/>
          <w:sz w:val="24"/>
          <w:szCs w:val="24"/>
          <w:shd w:val="pct15" w:color="auto" w:fill="FFFFFF"/>
        </w:rPr>
        <w:t xml:space="preserve">Generalized Additive Models </w:t>
      </w:r>
      <w:r w:rsidR="00390A5C"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{"citationID":"aa0ib1voul","properties":{"formattedCitation":"(Wood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sidR="00390A5C" w:rsidRPr="00390A5C">
        <w:rPr>
          <w:rFonts w:ascii="Times New Roman" w:eastAsia="Calibri" w:hAnsi="Times New Roman" w:cs="Times New Roman"/>
          <w:color w:val="333333"/>
          <w:sz w:val="24"/>
          <w:szCs w:val="24"/>
          <w:shd w:val="pct15" w:color="auto" w:fill="FFFFFF"/>
        </w:rPr>
        <w:fldChar w:fldCharType="separate"/>
      </w:r>
      <w:r w:rsidR="00045A25" w:rsidRPr="00045A25">
        <w:rPr>
          <w:rFonts w:ascii="Times New Roman" w:hAnsi="Times New Roman" w:cs="Times New Roman"/>
          <w:color w:val="000000"/>
          <w:sz w:val="24"/>
        </w:rPr>
        <w:t>(Wood 2017)</w:t>
      </w:r>
      <w:r w:rsidR="00390A5C"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xml:space="preserve"> to </w:t>
      </w:r>
      <w:r w:rsidR="00A0102D">
        <w:rPr>
          <w:rFonts w:ascii="Times New Roman" w:eastAsia="Calibri" w:hAnsi="Times New Roman" w:cs="Times New Roman"/>
          <w:color w:val="333333"/>
          <w:sz w:val="24"/>
          <w:szCs w:val="24"/>
          <w:shd w:val="pct15" w:color="auto" w:fill="FFFFFF"/>
        </w:rPr>
        <w:t xml:space="preserve">approximate </w:t>
      </w:r>
      <w:r w:rsidRPr="00390A5C">
        <w:rPr>
          <w:rFonts w:ascii="Times New Roman" w:eastAsia="Calibri" w:hAnsi="Times New Roman" w:cs="Times New Roman"/>
          <w:color w:val="333333"/>
          <w:sz w:val="24"/>
          <w:szCs w:val="24"/>
          <w:shd w:val="pct15" w:color="auto" w:fill="FFFFFF"/>
        </w:rPr>
        <w:t>site-by-time effects</w:t>
      </w:r>
      <w:r w:rsidR="00A0102D">
        <w:rPr>
          <w:rFonts w:ascii="Times New Roman" w:eastAsia="Calibri" w:hAnsi="Times New Roman" w:cs="Times New Roman"/>
          <w:color w:val="333333"/>
          <w:sz w:val="24"/>
          <w:szCs w:val="24"/>
          <w:shd w:val="pct15" w:color="auto" w:fill="FFFFFF"/>
        </w:rPr>
        <w:t xml:space="preserve"> </w:t>
      </w:r>
      <w:r w:rsidRPr="00390A5C">
        <w:rPr>
          <w:rFonts w:ascii="Times New Roman" w:eastAsia="Calibri" w:hAnsi="Times New Roman" w:cs="Times New Roman"/>
          <w:color w:val="333333"/>
          <w:sz w:val="24"/>
          <w:szCs w:val="24"/>
          <w:shd w:val="pct15" w:color="auto" w:fill="FFFFFF"/>
        </w:rPr>
        <w:fldChar w:fldCharType="begin"/>
      </w:r>
      <w:r w:rsidR="00045A25">
        <w:rPr>
          <w:rFonts w:ascii="Times New Roman" w:eastAsia="Calibri" w:hAnsi="Times New Roman" w:cs="Times New Roman"/>
          <w:color w:val="333333"/>
          <w:sz w:val="24"/>
          <w:szCs w:val="24"/>
          <w:shd w:val="pct15" w:color="auto" w:fill="FFFFFF"/>
        </w:rPr>
        <w:instrText xml:space="preserve"> ADDIN ZOTERO_ITEM CSL_CITATION {"citationID":"EkfYPqPi","properties":{"formattedCitation":"(for a polynomial example see Dee {\\i{}et al.} 2016a)","plainCitation":"(for a polynomial example see Dee et al. 2016a)","dontUpdate":true,"noteIndex":0},"citationItems":[{"id":3914,"uris":["http://zotero.org/users/1810851/items/G5MG2NI8"],"itemData":{"id":3914,"type":"article-journal","abstract":"Temperature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see "}],"schema":"https://github.com/citation-style-language/schema/raw/master/csl-citation.json"} </w:instrText>
      </w:r>
      <w:r w:rsidRPr="00390A5C">
        <w:rPr>
          <w:rFonts w:ascii="Times New Roman" w:eastAsia="Calibri" w:hAnsi="Times New Roman" w:cs="Times New Roman"/>
          <w:color w:val="333333"/>
          <w:sz w:val="24"/>
          <w:szCs w:val="24"/>
          <w:shd w:val="pct15" w:color="auto" w:fill="FFFFFF"/>
        </w:rPr>
        <w:fldChar w:fldCharType="separate"/>
      </w:r>
      <w:r w:rsidR="008A07D7" w:rsidRPr="00390A5C">
        <w:rPr>
          <w:rFonts w:ascii="Times New Roman" w:hAnsi="Times New Roman" w:cs="Times New Roman"/>
          <w:color w:val="000000"/>
          <w:sz w:val="24"/>
        </w:rPr>
        <w:t xml:space="preserve">see Dee </w:t>
      </w:r>
      <w:r w:rsidR="008A07D7" w:rsidRPr="00390A5C">
        <w:rPr>
          <w:rFonts w:ascii="Times New Roman" w:hAnsi="Times New Roman" w:cs="Times New Roman"/>
          <w:i/>
          <w:iCs/>
          <w:color w:val="000000"/>
          <w:sz w:val="24"/>
        </w:rPr>
        <w:t>et al.</w:t>
      </w:r>
      <w:r w:rsidR="008A07D7" w:rsidRPr="00390A5C">
        <w:rPr>
          <w:rFonts w:ascii="Times New Roman" w:hAnsi="Times New Roman" w:cs="Times New Roman"/>
          <w:color w:val="000000"/>
          <w:sz w:val="24"/>
        </w:rPr>
        <w:t xml:space="preserve"> 2016a)</w:t>
      </w:r>
      <w:r w:rsidRPr="00390A5C">
        <w:rPr>
          <w:rFonts w:ascii="Times New Roman" w:eastAsia="Calibri" w:hAnsi="Times New Roman" w:cs="Times New Roman"/>
          <w:color w:val="333333"/>
          <w:sz w:val="24"/>
          <w:szCs w:val="24"/>
          <w:shd w:val="pct15" w:color="auto" w:fill="FFFFFF"/>
        </w:rPr>
        <w:fldChar w:fldCharType="end"/>
      </w:r>
      <w:r w:rsidRPr="00390A5C">
        <w:rPr>
          <w:rFonts w:ascii="Times New Roman" w:eastAsia="Calibri" w:hAnsi="Times New Roman" w:cs="Times New Roman"/>
          <w:color w:val="333333"/>
          <w:sz w:val="24"/>
          <w:szCs w:val="24"/>
          <w:shd w:val="pct15" w:color="auto" w:fill="FFFFFF"/>
        </w:rPr>
        <w:t>, but, this requires knowledge of how the c</w:t>
      </w:r>
      <w:r w:rsidRPr="002C3801">
        <w:rPr>
          <w:rFonts w:ascii="Times New Roman" w:eastAsia="Calibri" w:hAnsi="Times New Roman" w:cs="Times New Roman"/>
          <w:color w:val="333333"/>
          <w:sz w:val="24"/>
          <w:szCs w:val="24"/>
          <w:shd w:val="pct15" w:color="auto" w:fill="FFFFFF"/>
        </w:rPr>
        <w:t>onfounder varies at sites over time and extensive testing for robustness to these assumptions. In the many cases this is not possible or inadvisable given the likelihood of creating incorrect causal inference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w:t>
      </w:r>
      <w:r w:rsidR="00BF5D16">
        <w:rPr>
          <w:rFonts w:ascii="Times New Roman" w:eastAsia="Calibri" w:hAnsi="Times New Roman" w:cs="Times New Roman"/>
          <w:color w:val="333333"/>
          <w:sz w:val="24"/>
          <w:szCs w:val="24"/>
          <w:shd w:val="pct15" w:color="auto" w:fill="FFFFFF"/>
        </w:rPr>
        <w:t>In those cases, w</w:t>
      </w:r>
      <w:r w:rsidRPr="002C3801">
        <w:rPr>
          <w:rFonts w:ascii="Times New Roman" w:eastAsia="Calibri" w:hAnsi="Times New Roman" w:cs="Times New Roman"/>
          <w:color w:val="333333"/>
          <w:sz w:val="24"/>
          <w:szCs w:val="24"/>
          <w:shd w:val="pct15" w:color="auto" w:fill="FFFFFF"/>
        </w:rPr>
        <w:t>ithout multiple plots per site over time</w:t>
      </w:r>
      <w:r w:rsidR="00BF5D16">
        <w:rPr>
          <w:rFonts w:ascii="Times New Roman" w:eastAsia="Calibri" w:hAnsi="Times New Roman" w:cs="Times New Roman"/>
          <w:color w:val="333333"/>
          <w:sz w:val="24"/>
          <w:szCs w:val="24"/>
          <w:shd w:val="pct15" w:color="auto" w:fill="FFFFFF"/>
        </w:rPr>
        <w:t>,</w:t>
      </w:r>
      <w:r w:rsidRPr="002C3801">
        <w:rPr>
          <w:rFonts w:ascii="Times New Roman" w:eastAsia="Calibri" w:hAnsi="Times New Roman" w:cs="Times New Roman"/>
          <w:color w:val="333333"/>
          <w:sz w:val="24"/>
          <w:szCs w:val="24"/>
          <w:shd w:val="pct15" w:color="auto" w:fill="FFFFFF"/>
        </w:rPr>
        <w:t xml:space="preserve"> “nothing to be done” </w:t>
      </w:r>
      <w:r w:rsidRPr="002C3801">
        <w:rPr>
          <w:rFonts w:ascii="Times New Roman" w:eastAsia="Calibri" w:hAnsi="Times New Roman" w:cs="Times New Roman"/>
          <w:color w:val="333333"/>
          <w:sz w:val="24"/>
          <w:szCs w:val="24"/>
          <w:shd w:val="pct15" w:color="auto" w:fill="FFFFFF"/>
        </w:rPr>
        <w:fldChar w:fldCharType="begin"/>
      </w:r>
      <w:r w:rsidRPr="002C3801">
        <w:rPr>
          <w:rFonts w:ascii="Times New Roman" w:eastAsia="Calibri" w:hAnsi="Times New Roman" w:cs="Times New Roman"/>
          <w:color w:val="333333"/>
          <w:sz w:val="24"/>
          <w:szCs w:val="24"/>
          <w:shd w:val="pct15" w:color="auto" w:fill="FFFFFF"/>
        </w:rPr>
        <w:instrText xml:space="preserve"> ADDIN ZOTERO_ITEM CSL_CITATION {"citationID":"1oQb9aAa","properties":{"formattedCitation":"(Beckett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rsidRPr="002C3801">
        <w:rPr>
          <w:rFonts w:ascii="Times New Roman" w:eastAsia="Calibri" w:hAnsi="Times New Roman" w:cs="Times New Roman"/>
          <w:color w:val="333333"/>
          <w:sz w:val="24"/>
          <w:szCs w:val="24"/>
          <w:shd w:val="pct15" w:color="auto" w:fill="FFFFFF"/>
        </w:rPr>
        <w:fldChar w:fldCharType="separate"/>
      </w:r>
      <w:r w:rsidRPr="002C3801">
        <w:rPr>
          <w:rFonts w:ascii="Times New Roman" w:eastAsia="Calibri" w:hAnsi="Times New Roman" w:cs="Times New Roman"/>
          <w:noProof/>
          <w:color w:val="333333"/>
          <w:sz w:val="24"/>
          <w:szCs w:val="24"/>
          <w:shd w:val="pct15" w:color="auto" w:fill="FFFFFF"/>
        </w:rPr>
        <w:t>(Beckett 1954)</w:t>
      </w:r>
      <w:r w:rsidRPr="002C3801">
        <w:rPr>
          <w:rFonts w:ascii="Times New Roman" w:eastAsia="Calibri" w:hAnsi="Times New Roman" w:cs="Times New Roman"/>
          <w:color w:val="333333"/>
          <w:sz w:val="24"/>
          <w:szCs w:val="24"/>
          <w:shd w:val="pct15" w:color="auto" w:fill="FFFFFF"/>
        </w:rPr>
        <w:fldChar w:fldCharType="end"/>
      </w:r>
      <w:r w:rsidRPr="002C3801">
        <w:rPr>
          <w:rFonts w:ascii="Times New Roman" w:eastAsia="Calibri" w:hAnsi="Times New Roman" w:cs="Times New Roman"/>
          <w:color w:val="333333"/>
          <w:sz w:val="24"/>
          <w:szCs w:val="24"/>
          <w:shd w:val="pct15" w:color="auto" w:fill="FFFFFF"/>
        </w:rPr>
        <w:t>.</w:t>
      </w:r>
    </w:p>
    <w:p w14:paraId="7A8EBF3E" w14:textId="788B757C" w:rsidR="00D82C9D" w:rsidRPr="00B1739D" w:rsidRDefault="00D82C9D"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sidRPr="002C3801">
        <w:rPr>
          <w:rFonts w:ascii="Times New Roman" w:eastAsia="Calibri" w:hAnsi="Times New Roman" w:cs="Times New Roman"/>
          <w:color w:val="333333"/>
          <w:sz w:val="24"/>
          <w:szCs w:val="24"/>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w:t>
      </w:r>
      <w:r w:rsidRPr="00B1739D">
        <w:rPr>
          <w:rFonts w:ascii="Times New Roman" w:eastAsia="Calibri" w:hAnsi="Times New Roman" w:cs="Times New Roman"/>
          <w:color w:val="333333"/>
          <w:sz w:val="24"/>
          <w:szCs w:val="24"/>
          <w:shd w:val="pct15" w:color="auto" w:fill="FFFFFF"/>
        </w:rPr>
        <w:t xml:space="preserve">scope of this </w:t>
      </w:r>
      <w:r w:rsidRPr="002C4032">
        <w:rPr>
          <w:rFonts w:ascii="Times New Roman" w:eastAsia="Calibri" w:hAnsi="Times New Roman" w:cs="Times New Roman"/>
          <w:color w:val="333333"/>
          <w:sz w:val="24"/>
          <w:szCs w:val="24"/>
        </w:rPr>
        <w:t xml:space="preserve">paper </w:t>
      </w:r>
      <w:r w:rsidRPr="002C4032">
        <w:rPr>
          <w:rFonts w:ascii="Times New Roman" w:eastAsia="Calibri" w:hAnsi="Times New Roman" w:cs="Times New Roman"/>
          <w:color w:val="333333"/>
          <w:sz w:val="24"/>
          <w:szCs w:val="24"/>
        </w:rPr>
        <w:fldChar w:fldCharType="begin"/>
      </w:r>
      <w:r w:rsidR="00E97026">
        <w:rPr>
          <w:rFonts w:ascii="Times New Roman" w:eastAsia="Calibri" w:hAnsi="Times New Roman" w:cs="Times New Roman"/>
          <w:color w:val="333333"/>
          <w:sz w:val="24"/>
          <w:szCs w:val="24"/>
        </w:rPr>
        <w:instrText xml:space="preserve"> ADDIN ZOTERO_ITEM CSL_CITATION {"citationID":"a8t9n8n439","properties":{"formattedCitation":"(Athey &amp; Imbens 2017; e.g., Ferraro &amp; Hanauer 2014; Oster 2019)","plainCitation":"(Athey &amp; Imbens 2017; e.g., Ferraro &amp; Hanauer 2014;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2C4032">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(Athey &amp; Imbens 2017; e.g., Ferraro &amp; Hanauer 2014; Oster 2019)</w:t>
      </w:r>
      <w:r w:rsidRPr="002C4032">
        <w:rPr>
          <w:rFonts w:ascii="Times New Roman" w:eastAsia="Calibri" w:hAnsi="Times New Roman" w:cs="Times New Roman"/>
          <w:color w:val="333333"/>
          <w:sz w:val="24"/>
          <w:szCs w:val="24"/>
        </w:rPr>
        <w:fldChar w:fldCharType="end"/>
      </w:r>
      <w:r w:rsidRPr="002C4032">
        <w:rPr>
          <w:rFonts w:ascii="Times New Roman" w:eastAsia="Calibri" w:hAnsi="Times New Roman" w:cs="Times New Roman"/>
          <w:color w:val="333333"/>
          <w:sz w:val="24"/>
          <w:szCs w:val="24"/>
        </w:rPr>
        <w:t>.</w:t>
      </w:r>
    </w:p>
    <w:p w14:paraId="5CF8FC67" w14:textId="77777777" w:rsidR="00D82C9D" w:rsidRPr="002C3801" w:rsidRDefault="00D82C9D" w:rsidP="002C3801">
      <w:pPr>
        <w:spacing w:line="360" w:lineRule="auto"/>
        <w:rPr>
          <w:sz w:val="24"/>
          <w:szCs w:val="24"/>
        </w:rPr>
      </w:pPr>
    </w:p>
    <w:p w14:paraId="1CA13B00" w14:textId="77777777" w:rsidR="00766C2E" w:rsidRPr="002C3801" w:rsidRDefault="00037819" w:rsidP="002C3801">
      <w:pPr>
        <w:spacing w:before="240" w:after="240" w:line="360" w:lineRule="auto"/>
        <w:rPr>
          <w:rFonts w:ascii="Times New Roman" w:eastAsia="Calibri" w:hAnsi="Times New Roman" w:cs="Times New Roman"/>
          <w:b/>
          <w:color w:val="333333"/>
          <w:sz w:val="24"/>
          <w:szCs w:val="24"/>
        </w:rPr>
      </w:pPr>
      <w:r w:rsidRPr="002C3801">
        <w:rPr>
          <w:rFonts w:ascii="Times New Roman" w:eastAsia="Calibri" w:hAnsi="Times New Roman" w:cs="Times New Roman"/>
          <w:b/>
          <w:color w:val="333333"/>
          <w:sz w:val="24"/>
          <w:szCs w:val="24"/>
        </w:rPr>
        <w:lastRenderedPageBreak/>
        <w:t>Discussion</w:t>
      </w:r>
    </w:p>
    <w:p w14:paraId="70611E94" w14:textId="19B5F6D0" w:rsidR="00766C2E" w:rsidRPr="002C3801" w:rsidRDefault="00037819" w:rsidP="002C3801">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We hope that our introduction to statistical and sampling designs </w:t>
      </w:r>
      <w:r w:rsidR="00E4644D">
        <w:rPr>
          <w:rFonts w:ascii="Times New Roman" w:eastAsia="Calibri" w:hAnsi="Times New Roman" w:cs="Times New Roman"/>
          <w:color w:val="333333"/>
          <w:sz w:val="24"/>
          <w:szCs w:val="24"/>
        </w:rPr>
        <w:t>that</w:t>
      </w:r>
      <w:r w:rsidRPr="002C3801">
        <w:rPr>
          <w:rFonts w:ascii="Times New Roman" w:eastAsia="Calibri" w:hAnsi="Times New Roman" w:cs="Times New Roman"/>
          <w:color w:val="333333"/>
          <w:sz w:val="24"/>
          <w:szCs w:val="24"/>
        </w:rPr>
        <w:t xml:space="preserve"> address the problem of omitted variable bias and causal inference </w:t>
      </w:r>
      <w:r w:rsidR="00293E2D">
        <w:rPr>
          <w:rFonts w:ascii="Times New Roman" w:eastAsia="Calibri" w:hAnsi="Times New Roman" w:cs="Times New Roman"/>
          <w:color w:val="333333"/>
          <w:sz w:val="24"/>
          <w:szCs w:val="24"/>
        </w:rPr>
        <w:t>with</w:t>
      </w:r>
      <w:r w:rsidRPr="002C3801">
        <w:rPr>
          <w:rFonts w:ascii="Times New Roman" w:eastAsia="Calibri" w:hAnsi="Times New Roman" w:cs="Times New Roman"/>
          <w:color w:val="333333"/>
          <w:sz w:val="24"/>
          <w:szCs w:val="24"/>
        </w:rPr>
        <w:t xml:space="preserve"> observational data has </w:t>
      </w:r>
      <w:r w:rsidR="00293E2D">
        <w:rPr>
          <w:rFonts w:ascii="Times New Roman" w:eastAsia="Calibri" w:hAnsi="Times New Roman" w:cs="Times New Roman"/>
          <w:color w:val="333333"/>
          <w:sz w:val="24"/>
          <w:szCs w:val="24"/>
        </w:rPr>
        <w:t xml:space="preserve">opened up new possibilities for our readers. </w:t>
      </w:r>
      <w:r w:rsidR="00293E2D" w:rsidRPr="002C3801">
        <w:rPr>
          <w:rFonts w:ascii="Times New Roman" w:eastAsia="Calibri" w:hAnsi="Times New Roman" w:cs="Times New Roman"/>
          <w:color w:val="333333"/>
          <w:sz w:val="24"/>
          <w:szCs w:val="24"/>
        </w:rPr>
        <w:t xml:space="preserve">At the core </w:t>
      </w:r>
      <w:r w:rsidR="00293E2D">
        <w:rPr>
          <w:rFonts w:ascii="Times New Roman" w:eastAsia="Calibri" w:hAnsi="Times New Roman" w:cs="Times New Roman"/>
          <w:color w:val="333333"/>
          <w:sz w:val="24"/>
          <w:szCs w:val="24"/>
        </w:rPr>
        <w:t xml:space="preserve">of these and other causal inference techniques </w:t>
      </w:r>
      <w:r w:rsidR="00293E2D" w:rsidRPr="002C3801">
        <w:rPr>
          <w:rFonts w:ascii="Times New Roman" w:eastAsia="Calibri" w:hAnsi="Times New Roman" w:cs="Times New Roman"/>
          <w:color w:val="333333"/>
          <w:sz w:val="24"/>
          <w:szCs w:val="24"/>
        </w:rPr>
        <w:t xml:space="preserve">is building an </w:t>
      </w:r>
      <w:r w:rsidR="00293E2D" w:rsidRPr="002C3801">
        <w:rPr>
          <w:rFonts w:ascii="Times New Roman" w:eastAsia="Calibri" w:hAnsi="Times New Roman" w:cs="Times New Roman"/>
          <w:i/>
          <w:iCs/>
          <w:color w:val="333333"/>
          <w:sz w:val="24"/>
          <w:szCs w:val="24"/>
        </w:rPr>
        <w:t>a priori</w:t>
      </w:r>
      <w:r w:rsidR="00293E2D" w:rsidRPr="002C3801">
        <w:rPr>
          <w:rFonts w:ascii="Times New Roman" w:eastAsia="Calibri" w:hAnsi="Times New Roman" w:cs="Times New Roman"/>
          <w:color w:val="333333"/>
          <w:sz w:val="24"/>
          <w:szCs w:val="24"/>
        </w:rPr>
        <w:t xml:space="preserve"> causal model of how a system works</w:t>
      </w:r>
      <w:ins w:id="39" w:author="Laura Dee" w:date="2024-02-21T12:18:00Z">
        <w:r w:rsidR="0029269F">
          <w:rPr>
            <w:rFonts w:ascii="Times New Roman" w:eastAsia="Calibri" w:hAnsi="Times New Roman" w:cs="Times New Roman"/>
            <w:color w:val="333333"/>
            <w:sz w:val="24"/>
            <w:szCs w:val="24"/>
          </w:rPr>
          <w:t xml:space="preserve"> and </w:t>
        </w:r>
        <w:r w:rsidR="0029269F">
          <w:rPr>
            <w:rFonts w:ascii="Times New Roman" w:eastAsia="Calibri" w:hAnsi="Times New Roman" w:cs="Times New Roman"/>
            <w:color w:val="333333"/>
            <w:sz w:val="24"/>
            <w:szCs w:val="24"/>
          </w:rPr>
          <w:t xml:space="preserve">clarity in assumptions required for a causal interpretation of an </w:t>
        </w:r>
      </w:ins>
      <w:ins w:id="40" w:author="Laura Dee" w:date="2024-02-21T12:19:00Z">
        <w:r w:rsidR="0029269F">
          <w:rPr>
            <w:rFonts w:ascii="Times New Roman" w:eastAsia="Calibri" w:hAnsi="Times New Roman" w:cs="Times New Roman"/>
            <w:color w:val="333333"/>
            <w:sz w:val="24"/>
            <w:szCs w:val="24"/>
          </w:rPr>
          <w:t>estimated</w:t>
        </w:r>
      </w:ins>
      <w:ins w:id="41" w:author="Laura Dee" w:date="2024-02-21T12:18:00Z">
        <w:r w:rsidR="0029269F">
          <w:rPr>
            <w:rFonts w:ascii="Times New Roman" w:eastAsia="Calibri" w:hAnsi="Times New Roman" w:cs="Times New Roman"/>
            <w:color w:val="333333"/>
            <w:sz w:val="24"/>
            <w:szCs w:val="24"/>
          </w:rPr>
          <w:t xml:space="preserve"> effect</w:t>
        </w:r>
      </w:ins>
      <w:r w:rsidR="00293E2D">
        <w:rPr>
          <w:rFonts w:ascii="Times New Roman" w:eastAsia="Calibri" w:hAnsi="Times New Roman" w:cs="Times New Roman"/>
          <w:color w:val="333333"/>
          <w:sz w:val="24"/>
          <w:szCs w:val="24"/>
        </w:rPr>
        <w:t xml:space="preserve">. </w:t>
      </w:r>
      <w:commentRangeStart w:id="42"/>
      <w:del w:id="43" w:author="Laura Dee" w:date="2024-02-21T12:19:00Z">
        <w:r w:rsidR="00293E2D" w:rsidDel="00B54A15">
          <w:rPr>
            <w:rFonts w:ascii="Times New Roman" w:eastAsia="Calibri" w:hAnsi="Times New Roman" w:cs="Times New Roman"/>
            <w:color w:val="333333"/>
            <w:sz w:val="24"/>
            <w:szCs w:val="24"/>
          </w:rPr>
          <w:delText xml:space="preserve">This model is </w:delText>
        </w:r>
      </w:del>
      <w:del w:id="44" w:author="Laura Dee" w:date="2024-02-21T12:20:00Z">
        <w:r w:rsidR="00293E2D" w:rsidDel="00B54A15">
          <w:rPr>
            <w:rFonts w:ascii="Times New Roman" w:eastAsia="Calibri" w:hAnsi="Times New Roman" w:cs="Times New Roman"/>
            <w:color w:val="333333"/>
            <w:sz w:val="24"/>
            <w:szCs w:val="24"/>
          </w:rPr>
          <w:delText xml:space="preserve">a statement of </w:delText>
        </w:r>
        <w:r w:rsidR="00EB6E19" w:rsidDel="00B54A15">
          <w:rPr>
            <w:rFonts w:ascii="Times New Roman" w:eastAsia="Calibri" w:hAnsi="Times New Roman" w:cs="Times New Roman"/>
            <w:color w:val="333333"/>
            <w:sz w:val="24"/>
            <w:szCs w:val="24"/>
          </w:rPr>
          <w:delText>your</w:delText>
        </w:r>
        <w:r w:rsidR="00293E2D" w:rsidDel="00B54A15">
          <w:rPr>
            <w:rFonts w:ascii="Times New Roman" w:eastAsia="Calibri" w:hAnsi="Times New Roman" w:cs="Times New Roman"/>
            <w:color w:val="333333"/>
            <w:sz w:val="24"/>
            <w:szCs w:val="24"/>
          </w:rPr>
          <w:delText xml:space="preserve"> assumptions, and </w:delText>
        </w:r>
        <w:r w:rsidR="00EB6E19" w:rsidDel="00B54A15">
          <w:rPr>
            <w:rFonts w:ascii="Times New Roman" w:eastAsia="Calibri" w:hAnsi="Times New Roman" w:cs="Times New Roman"/>
            <w:color w:val="333333"/>
            <w:sz w:val="24"/>
            <w:szCs w:val="24"/>
          </w:rPr>
          <w:delText xml:space="preserve">it </w:delText>
        </w:r>
        <w:r w:rsidR="00293E2D" w:rsidDel="00B54A15">
          <w:rPr>
            <w:rFonts w:ascii="Times New Roman" w:eastAsia="Calibri" w:hAnsi="Times New Roman" w:cs="Times New Roman"/>
            <w:color w:val="333333"/>
            <w:sz w:val="24"/>
            <w:szCs w:val="24"/>
          </w:rPr>
          <w:delText xml:space="preserve">can elucidate how </w:delText>
        </w:r>
        <w:r w:rsidR="00EB6E19" w:rsidDel="00B54A15">
          <w:rPr>
            <w:rFonts w:ascii="Times New Roman" w:eastAsia="Calibri" w:hAnsi="Times New Roman" w:cs="Times New Roman"/>
            <w:color w:val="333333"/>
            <w:sz w:val="24"/>
            <w:szCs w:val="24"/>
          </w:rPr>
          <w:delText>you</w:delText>
        </w:r>
        <w:r w:rsidR="00293E2D" w:rsidDel="00B54A15">
          <w:rPr>
            <w:rFonts w:ascii="Times New Roman" w:eastAsia="Calibri" w:hAnsi="Times New Roman" w:cs="Times New Roman"/>
            <w:color w:val="333333"/>
            <w:sz w:val="24"/>
            <w:szCs w:val="24"/>
          </w:rPr>
          <w:delText xml:space="preserve"> </w:delText>
        </w:r>
        <w:r w:rsidR="00EB6E19" w:rsidDel="00B54A15">
          <w:rPr>
            <w:rFonts w:ascii="Times New Roman" w:eastAsia="Calibri" w:hAnsi="Times New Roman" w:cs="Times New Roman"/>
            <w:color w:val="333333"/>
            <w:sz w:val="24"/>
            <w:szCs w:val="24"/>
          </w:rPr>
          <w:delText>can</w:delText>
        </w:r>
        <w:r w:rsidR="00293E2D" w:rsidDel="00B54A15">
          <w:rPr>
            <w:rFonts w:ascii="Times New Roman" w:eastAsia="Calibri" w:hAnsi="Times New Roman" w:cs="Times New Roman"/>
            <w:color w:val="333333"/>
            <w:sz w:val="24"/>
            <w:szCs w:val="24"/>
          </w:rPr>
          <w:delText xml:space="preserve"> </w:delText>
        </w:r>
        <w:r w:rsidR="00EB6E19" w:rsidDel="00B54A15">
          <w:rPr>
            <w:rFonts w:ascii="Times New Roman" w:eastAsia="Calibri" w:hAnsi="Times New Roman" w:cs="Times New Roman"/>
            <w:color w:val="333333"/>
            <w:sz w:val="24"/>
            <w:szCs w:val="24"/>
          </w:rPr>
          <w:delText xml:space="preserve">or even cannot </w:delText>
        </w:r>
        <w:r w:rsidR="00293E2D" w:rsidDel="00B54A15">
          <w:rPr>
            <w:rFonts w:ascii="Times New Roman" w:eastAsia="Calibri" w:hAnsi="Times New Roman" w:cs="Times New Roman"/>
            <w:color w:val="333333"/>
            <w:sz w:val="24"/>
            <w:szCs w:val="24"/>
          </w:rPr>
          <w:delText>attempt to remove the influence of confounding variables in order to produce results with causal</w:delText>
        </w:r>
        <w:r w:rsidR="00EB6E19" w:rsidDel="00B54A15">
          <w:rPr>
            <w:rFonts w:ascii="Times New Roman" w:eastAsia="Calibri" w:hAnsi="Times New Roman" w:cs="Times New Roman"/>
            <w:color w:val="333333"/>
            <w:sz w:val="24"/>
            <w:szCs w:val="24"/>
          </w:rPr>
          <w:delText xml:space="preserve"> meaning, provided those assumptions are true.</w:delText>
        </w:r>
        <w:r w:rsidR="00293E2D" w:rsidDel="00B54A15">
          <w:rPr>
            <w:rFonts w:ascii="Times New Roman" w:eastAsia="Calibri" w:hAnsi="Times New Roman" w:cs="Times New Roman"/>
            <w:color w:val="333333"/>
            <w:sz w:val="24"/>
            <w:szCs w:val="24"/>
          </w:rPr>
          <w:delText xml:space="preserve"> </w:delText>
        </w:r>
      </w:del>
      <w:r w:rsidR="00EB6E19">
        <w:rPr>
          <w:rFonts w:ascii="Times New Roman" w:eastAsia="Calibri" w:hAnsi="Times New Roman" w:cs="Times New Roman"/>
          <w:color w:val="333333"/>
          <w:sz w:val="24"/>
          <w:szCs w:val="24"/>
        </w:rPr>
        <w:t>T</w:t>
      </w:r>
      <w:ins w:id="45" w:author="Laura Dee" w:date="2024-02-21T12:20:00Z">
        <w:r w:rsidR="00B54A15">
          <w:rPr>
            <w:rFonts w:ascii="Times New Roman" w:eastAsia="Calibri" w:hAnsi="Times New Roman" w:cs="Times New Roman"/>
            <w:color w:val="333333"/>
            <w:sz w:val="24"/>
            <w:szCs w:val="24"/>
          </w:rPr>
          <w:t xml:space="preserve"> </w:t>
        </w:r>
      </w:ins>
      <w:del w:id="46" w:author="Laura Dee" w:date="2024-02-21T12:20:00Z">
        <w:r w:rsidR="00EB6E19" w:rsidRPr="00B54A15" w:rsidDel="00B54A15">
          <w:rPr>
            <w:rFonts w:ascii="Times New Roman" w:eastAsia="Calibri" w:hAnsi="Times New Roman" w:cs="Times New Roman"/>
            <w:i/>
            <w:iCs/>
            <w:color w:val="333333"/>
            <w:sz w:val="24"/>
            <w:szCs w:val="24"/>
            <w:rPrChange w:id="47" w:author="Laura Dee" w:date="2024-02-21T12:20:00Z">
              <w:rPr>
                <w:rFonts w:ascii="Times New Roman" w:eastAsia="Calibri" w:hAnsi="Times New Roman" w:cs="Times New Roman"/>
                <w:color w:val="333333"/>
                <w:sz w:val="24"/>
                <w:szCs w:val="24"/>
              </w:rPr>
            </w:rPrChange>
          </w:rPr>
          <w:delText>his</w:delText>
        </w:r>
        <w:commentRangeEnd w:id="42"/>
        <w:r w:rsidR="00B54A15" w:rsidRPr="00B54A15" w:rsidDel="00B54A15">
          <w:rPr>
            <w:rStyle w:val="CommentReference"/>
            <w:i/>
            <w:iCs/>
            <w:rPrChange w:id="48" w:author="Laura Dee" w:date="2024-02-21T12:20:00Z">
              <w:rPr>
                <w:rStyle w:val="CommentReference"/>
              </w:rPr>
            </w:rPrChange>
          </w:rPr>
          <w:commentReference w:id="42"/>
        </w:r>
      </w:del>
      <w:ins w:id="49" w:author="Laura Dee" w:date="2024-02-21T12:20:00Z">
        <w:r w:rsidR="00B54A15" w:rsidRPr="00B54A15">
          <w:rPr>
            <w:rFonts w:ascii="Times New Roman" w:eastAsia="Calibri" w:hAnsi="Times New Roman" w:cs="Times New Roman"/>
            <w:i/>
            <w:iCs/>
            <w:color w:val="333333"/>
            <w:sz w:val="24"/>
            <w:szCs w:val="24"/>
            <w:rPrChange w:id="50" w:author="Laura Dee" w:date="2024-02-21T12:20:00Z">
              <w:rPr>
                <w:rFonts w:ascii="Times New Roman" w:eastAsia="Calibri" w:hAnsi="Times New Roman" w:cs="Times New Roman"/>
                <w:color w:val="333333"/>
                <w:sz w:val="24"/>
                <w:szCs w:val="24"/>
              </w:rPr>
            </w:rPrChange>
          </w:rPr>
          <w:t>A</w:t>
        </w:r>
      </w:ins>
      <w:del w:id="51" w:author="Laura Dee" w:date="2024-02-21T12:20:00Z">
        <w:r w:rsidR="00EB6E19" w:rsidDel="00B54A15">
          <w:rPr>
            <w:rFonts w:ascii="Times New Roman" w:eastAsia="Calibri" w:hAnsi="Times New Roman" w:cs="Times New Roman"/>
            <w:color w:val="333333"/>
            <w:sz w:val="24"/>
            <w:szCs w:val="24"/>
          </w:rPr>
          <w:delText xml:space="preserve"> </w:delText>
        </w:r>
        <w:r w:rsidR="00EB6E19" w:rsidRPr="00EB6E19" w:rsidDel="00B54A15">
          <w:rPr>
            <w:rFonts w:ascii="Times New Roman" w:eastAsia="Calibri" w:hAnsi="Times New Roman" w:cs="Times New Roman"/>
            <w:i/>
            <w:iCs/>
            <w:color w:val="333333"/>
            <w:sz w:val="24"/>
            <w:szCs w:val="24"/>
          </w:rPr>
          <w:delText>a</w:delText>
        </w:r>
      </w:del>
      <w:r w:rsidR="00EB6E19" w:rsidRPr="00EB6E19">
        <w:rPr>
          <w:rFonts w:ascii="Times New Roman" w:eastAsia="Calibri" w:hAnsi="Times New Roman" w:cs="Times New Roman"/>
          <w:i/>
          <w:iCs/>
          <w:color w:val="333333"/>
          <w:sz w:val="24"/>
          <w:szCs w:val="24"/>
        </w:rPr>
        <w:t xml:space="preserve"> priori</w:t>
      </w:r>
      <w:r w:rsidR="00EB6E19">
        <w:rPr>
          <w:rFonts w:ascii="Times New Roman" w:eastAsia="Calibri" w:hAnsi="Times New Roman" w:cs="Times New Roman"/>
          <w:color w:val="333333"/>
          <w:sz w:val="24"/>
          <w:szCs w:val="24"/>
        </w:rPr>
        <w:t xml:space="preserve"> model</w:t>
      </w:r>
      <w:ins w:id="52" w:author="Laura Dee" w:date="2024-02-21T12:20:00Z">
        <w:r w:rsidR="00B54A15">
          <w:rPr>
            <w:rFonts w:ascii="Times New Roman" w:eastAsia="Calibri" w:hAnsi="Times New Roman" w:cs="Times New Roman"/>
            <w:color w:val="333333"/>
            <w:sz w:val="24"/>
            <w:szCs w:val="24"/>
          </w:rPr>
          <w:t>s</w:t>
        </w:r>
      </w:ins>
      <w:r w:rsidR="00EB6E19">
        <w:rPr>
          <w:rFonts w:ascii="Times New Roman" w:eastAsia="Calibri" w:hAnsi="Times New Roman" w:cs="Times New Roman"/>
          <w:color w:val="333333"/>
          <w:sz w:val="24"/>
          <w:szCs w:val="24"/>
        </w:rPr>
        <w:t xml:space="preserve"> </w:t>
      </w:r>
      <w:del w:id="53" w:author="Laura Dee" w:date="2024-02-21T12:20:00Z">
        <w:r w:rsidR="00EB6E19" w:rsidDel="00B54A15">
          <w:rPr>
            <w:rFonts w:ascii="Times New Roman" w:eastAsia="Calibri" w:hAnsi="Times New Roman" w:cs="Times New Roman"/>
            <w:color w:val="333333"/>
            <w:sz w:val="24"/>
            <w:szCs w:val="24"/>
          </w:rPr>
          <w:delText xml:space="preserve">and </w:delText>
        </w:r>
      </w:del>
      <w:r w:rsidR="00EB6E19">
        <w:rPr>
          <w:rFonts w:ascii="Times New Roman" w:eastAsia="Calibri" w:hAnsi="Times New Roman" w:cs="Times New Roman"/>
          <w:color w:val="333333"/>
          <w:sz w:val="24"/>
          <w:szCs w:val="24"/>
        </w:rPr>
        <w:t xml:space="preserve">can </w:t>
      </w:r>
      <w:del w:id="54" w:author="Laura Dee" w:date="2024-02-21T12:20:00Z">
        <w:r w:rsidR="00EB6E19" w:rsidDel="00B54A15">
          <w:rPr>
            <w:rFonts w:ascii="Times New Roman" w:eastAsia="Calibri" w:hAnsi="Times New Roman" w:cs="Times New Roman"/>
            <w:color w:val="333333"/>
            <w:sz w:val="24"/>
            <w:szCs w:val="24"/>
          </w:rPr>
          <w:delText xml:space="preserve">then </w:delText>
        </w:r>
      </w:del>
      <w:ins w:id="55" w:author="Laura Dee" w:date="2024-02-21T12:20:00Z">
        <w:r w:rsidR="00B54A15">
          <w:rPr>
            <w:rFonts w:ascii="Times New Roman" w:eastAsia="Calibri" w:hAnsi="Times New Roman" w:cs="Times New Roman"/>
            <w:color w:val="333333"/>
            <w:sz w:val="24"/>
            <w:szCs w:val="24"/>
          </w:rPr>
          <w:t xml:space="preserve">also </w:t>
        </w:r>
      </w:ins>
      <w:r w:rsidR="00815559">
        <w:rPr>
          <w:rFonts w:ascii="Times New Roman" w:eastAsia="Calibri" w:hAnsi="Times New Roman" w:cs="Times New Roman"/>
          <w:color w:val="333333"/>
          <w:sz w:val="24"/>
          <w:szCs w:val="24"/>
        </w:rPr>
        <w:t>guide your choice of</w:t>
      </w:r>
      <w:r w:rsidRPr="002C3801">
        <w:rPr>
          <w:rFonts w:ascii="Times New Roman" w:eastAsia="Calibri" w:hAnsi="Times New Roman" w:cs="Times New Roman"/>
          <w:color w:val="333333"/>
          <w:sz w:val="24"/>
          <w:szCs w:val="24"/>
        </w:rPr>
        <w:t xml:space="preserve"> </w:t>
      </w:r>
      <w:r w:rsidR="00815559">
        <w:rPr>
          <w:rFonts w:ascii="Times New Roman" w:eastAsia="Calibri" w:hAnsi="Times New Roman" w:cs="Times New Roman"/>
          <w:color w:val="333333"/>
          <w:sz w:val="24"/>
          <w:szCs w:val="24"/>
        </w:rPr>
        <w:t>sampling designs and statistical methods</w:t>
      </w:r>
      <w:r w:rsidRPr="002C3801">
        <w:rPr>
          <w:rFonts w:ascii="Times New Roman" w:eastAsia="Calibri" w:hAnsi="Times New Roman" w:cs="Times New Roman"/>
          <w:color w:val="333333"/>
          <w:sz w:val="24"/>
          <w:szCs w:val="24"/>
        </w:rPr>
        <w:t xml:space="preserve"> </w:t>
      </w:r>
      <w:ins w:id="56" w:author="Laura Dee" w:date="2024-02-21T12:21:00Z">
        <w:r w:rsidR="00B54A15">
          <w:rPr>
            <w:rFonts w:ascii="Times New Roman" w:eastAsia="Calibri" w:hAnsi="Times New Roman" w:cs="Times New Roman"/>
            <w:color w:val="333333"/>
            <w:sz w:val="24"/>
            <w:szCs w:val="24"/>
          </w:rPr>
          <w:t xml:space="preserve">for </w:t>
        </w:r>
      </w:ins>
      <w:del w:id="57" w:author="Laura Dee" w:date="2024-02-21T12:21:00Z">
        <w:r w:rsidRPr="002C3801" w:rsidDel="00B54A15">
          <w:rPr>
            <w:rFonts w:ascii="Times New Roman" w:eastAsia="Calibri" w:hAnsi="Times New Roman" w:cs="Times New Roman"/>
            <w:color w:val="333333"/>
            <w:sz w:val="24"/>
            <w:szCs w:val="24"/>
          </w:rPr>
          <w:delText xml:space="preserve">that you will use </w:delText>
        </w:r>
        <w:r w:rsidR="00815559" w:rsidDel="00B54A15">
          <w:rPr>
            <w:rFonts w:ascii="Times New Roman" w:eastAsia="Calibri" w:hAnsi="Times New Roman" w:cs="Times New Roman"/>
            <w:color w:val="333333"/>
            <w:sz w:val="24"/>
            <w:szCs w:val="24"/>
          </w:rPr>
          <w:delText>to</w:delText>
        </w:r>
        <w:r w:rsidRPr="002C3801" w:rsidDel="00B54A15">
          <w:rPr>
            <w:rFonts w:ascii="Times New Roman" w:eastAsia="Calibri" w:hAnsi="Times New Roman" w:cs="Times New Roman"/>
            <w:color w:val="333333"/>
            <w:sz w:val="24"/>
            <w:szCs w:val="24"/>
          </w:rPr>
          <w:delText xml:space="preserve"> answer your </w:delText>
        </w:r>
      </w:del>
      <w:r w:rsidRPr="002C3801">
        <w:rPr>
          <w:rFonts w:ascii="Times New Roman" w:eastAsia="Calibri" w:hAnsi="Times New Roman" w:cs="Times New Roman"/>
          <w:color w:val="333333"/>
          <w:sz w:val="24"/>
          <w:szCs w:val="24"/>
        </w:rPr>
        <w:t xml:space="preserve">causal questions. </w:t>
      </w:r>
      <w:r w:rsidR="00815559">
        <w:rPr>
          <w:rFonts w:ascii="Times New Roman" w:eastAsia="Calibri" w:hAnsi="Times New Roman" w:cs="Times New Roman"/>
          <w:color w:val="333333"/>
          <w:sz w:val="24"/>
          <w:szCs w:val="24"/>
        </w:rPr>
        <w:t xml:space="preserve">Further, </w:t>
      </w:r>
      <w:r w:rsidR="00EB6E19">
        <w:rPr>
          <w:rFonts w:ascii="Times New Roman" w:eastAsia="Calibri" w:hAnsi="Times New Roman" w:cs="Times New Roman"/>
          <w:color w:val="333333"/>
          <w:sz w:val="24"/>
          <w:szCs w:val="24"/>
        </w:rPr>
        <w:t>the</w:t>
      </w:r>
      <w:r w:rsidRPr="002C3801">
        <w:rPr>
          <w:rFonts w:ascii="Times New Roman" w:eastAsia="Calibri" w:hAnsi="Times New Roman" w:cs="Times New Roman"/>
          <w:color w:val="333333"/>
          <w:sz w:val="24"/>
          <w:szCs w:val="24"/>
        </w:rPr>
        <w:t xml:space="preserve"> techniques </w:t>
      </w:r>
      <w:r w:rsidR="00EB6E19">
        <w:rPr>
          <w:rFonts w:ascii="Times New Roman" w:eastAsia="Calibri" w:hAnsi="Times New Roman" w:cs="Times New Roman"/>
          <w:color w:val="333333"/>
          <w:sz w:val="24"/>
          <w:szCs w:val="24"/>
        </w:rPr>
        <w:t xml:space="preserve">presented here </w:t>
      </w:r>
      <w:r w:rsidRPr="002C3801">
        <w:rPr>
          <w:rFonts w:ascii="Times New Roman" w:eastAsia="Calibri" w:hAnsi="Times New Roman" w:cs="Times New Roman"/>
          <w:color w:val="333333"/>
          <w:sz w:val="24"/>
          <w:szCs w:val="24"/>
        </w:rPr>
        <w:t xml:space="preserve">for addressing omitted variable bias are well within the standard statistical </w:t>
      </w:r>
      <w:r w:rsidR="00D45ED1">
        <w:rPr>
          <w:rFonts w:ascii="Times New Roman" w:eastAsia="Calibri" w:hAnsi="Times New Roman" w:cs="Times New Roman"/>
          <w:color w:val="333333"/>
          <w:sz w:val="24"/>
          <w:szCs w:val="24"/>
        </w:rPr>
        <w:t>abilities</w:t>
      </w:r>
      <w:r w:rsidR="00D45ED1" w:rsidRPr="002C3801">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of most modern </w:t>
      </w:r>
      <w:r w:rsidR="00EB6E19">
        <w:rPr>
          <w:rFonts w:ascii="Times New Roman" w:eastAsia="Calibri" w:hAnsi="Times New Roman" w:cs="Times New Roman"/>
          <w:color w:val="333333"/>
          <w:sz w:val="24"/>
          <w:szCs w:val="24"/>
        </w:rPr>
        <w:t>ecologists (</w:t>
      </w:r>
      <w:r w:rsidR="00815559">
        <w:rPr>
          <w:rFonts w:ascii="Times New Roman" w:eastAsia="Calibri" w:hAnsi="Times New Roman" w:cs="Times New Roman"/>
          <w:color w:val="333333"/>
          <w:sz w:val="24"/>
          <w:szCs w:val="24"/>
        </w:rPr>
        <w:t>see Appendix B for implementation)</w:t>
      </w:r>
      <w:r w:rsidRPr="002C3801">
        <w:rPr>
          <w:rFonts w:ascii="Times New Roman" w:eastAsia="Calibri" w:hAnsi="Times New Roman" w:cs="Times New Roman"/>
          <w:color w:val="333333"/>
          <w:sz w:val="24"/>
          <w:szCs w:val="24"/>
        </w:rPr>
        <w:t xml:space="preserve">. The </w:t>
      </w:r>
      <w:r w:rsidR="00CE0EB7">
        <w:rPr>
          <w:rFonts w:ascii="Times New Roman" w:eastAsia="Calibri" w:hAnsi="Times New Roman" w:cs="Times New Roman"/>
          <w:color w:val="333333"/>
          <w:sz w:val="24"/>
          <w:szCs w:val="24"/>
        </w:rPr>
        <w:t xml:space="preserve">inferences made from designs that can </w:t>
      </w:r>
      <w:r w:rsidR="00844396">
        <w:rPr>
          <w:rFonts w:ascii="Times New Roman" w:eastAsia="Calibri" w:hAnsi="Times New Roman" w:cs="Times New Roman"/>
          <w:color w:val="333333"/>
          <w:sz w:val="24"/>
          <w:szCs w:val="24"/>
        </w:rPr>
        <w:t xml:space="preserve">better </w:t>
      </w:r>
      <w:r w:rsidR="00CE0EB7">
        <w:rPr>
          <w:rFonts w:ascii="Times New Roman" w:eastAsia="Calibri" w:hAnsi="Times New Roman" w:cs="Times New Roman"/>
          <w:color w:val="333333"/>
          <w:sz w:val="24"/>
          <w:szCs w:val="24"/>
        </w:rPr>
        <w:t>control for unobserved confounding variables</w:t>
      </w:r>
      <w:ins w:id="58" w:author="Laura Dee" w:date="2024-02-21T12:22:00Z">
        <w:r w:rsidR="00223472">
          <w:rPr>
            <w:rFonts w:ascii="Times New Roman" w:eastAsia="Calibri" w:hAnsi="Times New Roman" w:cs="Times New Roman"/>
            <w:color w:val="333333"/>
            <w:sz w:val="24"/>
            <w:szCs w:val="24"/>
          </w:rPr>
          <w:t xml:space="preserve"> </w:t>
        </w:r>
      </w:ins>
      <w:del w:id="59" w:author="Laura Dee" w:date="2024-02-21T12:22:00Z">
        <w:r w:rsidRPr="002C3801" w:rsidDel="00223472">
          <w:rPr>
            <w:rFonts w:ascii="Times New Roman" w:eastAsia="Calibri" w:hAnsi="Times New Roman" w:cs="Times New Roman"/>
            <w:color w:val="333333"/>
            <w:sz w:val="24"/>
            <w:szCs w:val="24"/>
          </w:rPr>
          <w:delText xml:space="preserve">, as seen in </w:delText>
        </w:r>
        <w:r w:rsidR="00D45ED1" w:rsidDel="00223472">
          <w:rPr>
            <w:rFonts w:ascii="Times New Roman" w:eastAsia="Calibri" w:hAnsi="Times New Roman" w:cs="Times New Roman"/>
            <w:color w:val="333333"/>
            <w:sz w:val="24"/>
            <w:szCs w:val="24"/>
          </w:rPr>
          <w:delText>our</w:delText>
        </w:r>
        <w:r w:rsidR="00D45ED1" w:rsidRPr="002C3801" w:rsidDel="00223472">
          <w:rPr>
            <w:rFonts w:ascii="Times New Roman" w:eastAsia="Calibri" w:hAnsi="Times New Roman" w:cs="Times New Roman"/>
            <w:color w:val="333333"/>
            <w:sz w:val="24"/>
            <w:szCs w:val="24"/>
          </w:rPr>
          <w:delText xml:space="preserve"> </w:delText>
        </w:r>
        <w:r w:rsidRPr="002C3801" w:rsidDel="00223472">
          <w:rPr>
            <w:rFonts w:ascii="Times New Roman" w:eastAsia="Calibri" w:hAnsi="Times New Roman" w:cs="Times New Roman"/>
            <w:color w:val="333333"/>
            <w:sz w:val="24"/>
            <w:szCs w:val="24"/>
          </w:rPr>
          <w:delText xml:space="preserve">toy example, </w:delText>
        </w:r>
      </w:del>
      <w:r w:rsidRPr="002C3801">
        <w:rPr>
          <w:rFonts w:ascii="Times New Roman" w:eastAsia="Calibri" w:hAnsi="Times New Roman" w:cs="Times New Roman"/>
          <w:color w:val="333333"/>
          <w:sz w:val="24"/>
          <w:szCs w:val="24"/>
        </w:rPr>
        <w:t>can be profound for our ability to understand biological systems</w:t>
      </w:r>
      <w:ins w:id="60" w:author="Laura Dee" w:date="2024-02-21T12:22:00Z">
        <w:r w:rsidR="00223472">
          <w:rPr>
            <w:rFonts w:ascii="Times New Roman" w:eastAsia="Calibri" w:hAnsi="Times New Roman" w:cs="Times New Roman"/>
            <w:color w:val="333333"/>
            <w:sz w:val="24"/>
            <w:szCs w:val="24"/>
          </w:rPr>
          <w:t>,</w:t>
        </w:r>
        <w:r w:rsidR="00223472" w:rsidRPr="00223472">
          <w:rPr>
            <w:rFonts w:ascii="Times New Roman" w:eastAsia="Calibri" w:hAnsi="Times New Roman" w:cs="Times New Roman"/>
            <w:color w:val="333333"/>
            <w:sz w:val="24"/>
            <w:szCs w:val="24"/>
          </w:rPr>
          <w:t xml:space="preserve"> </w:t>
        </w:r>
        <w:r w:rsidR="00223472" w:rsidRPr="002C3801">
          <w:rPr>
            <w:rFonts w:ascii="Times New Roman" w:eastAsia="Calibri" w:hAnsi="Times New Roman" w:cs="Times New Roman"/>
            <w:color w:val="333333"/>
            <w:sz w:val="24"/>
            <w:szCs w:val="24"/>
          </w:rPr>
          <w:t xml:space="preserve">as seen in </w:t>
        </w:r>
        <w:r w:rsidR="00223472">
          <w:rPr>
            <w:rFonts w:ascii="Times New Roman" w:eastAsia="Calibri" w:hAnsi="Times New Roman" w:cs="Times New Roman"/>
            <w:color w:val="333333"/>
            <w:sz w:val="24"/>
            <w:szCs w:val="24"/>
          </w:rPr>
          <w:t>our</w:t>
        </w:r>
        <w:r w:rsidR="00223472" w:rsidRPr="002C3801">
          <w:rPr>
            <w:rFonts w:ascii="Times New Roman" w:eastAsia="Calibri" w:hAnsi="Times New Roman" w:cs="Times New Roman"/>
            <w:color w:val="333333"/>
            <w:sz w:val="24"/>
            <w:szCs w:val="24"/>
          </w:rPr>
          <w:t xml:space="preserve"> toy example</w:t>
        </w:r>
      </w:ins>
      <w:r w:rsidR="00A91BA9">
        <w:rPr>
          <w:rFonts w:ascii="Times New Roman" w:eastAsia="Calibri" w:hAnsi="Times New Roman" w:cs="Times New Roman"/>
          <w:color w:val="333333"/>
          <w:sz w:val="24"/>
          <w:szCs w:val="24"/>
        </w:rPr>
        <w:t xml:space="preserve">. </w:t>
      </w:r>
    </w:p>
    <w:p w14:paraId="5A7AF43E" w14:textId="13C707D8" w:rsidR="008E6C56" w:rsidRPr="002C3801" w:rsidRDefault="00815559" w:rsidP="00727848">
      <w:pPr>
        <w:spacing w:afterLines="160" w:after="384" w:line="360" w:lineRule="auto"/>
        <w:ind w:firstLine="720"/>
        <w:rPr>
          <w:rFonts w:ascii="Calibri" w:eastAsia="Calibri" w:hAnsi="Calibri" w:cs="Calibri"/>
          <w:color w:val="333333"/>
          <w:sz w:val="24"/>
          <w:szCs w:val="24"/>
          <w:highlight w:val="white"/>
        </w:rPr>
      </w:pPr>
      <w:r>
        <w:rPr>
          <w:rFonts w:ascii="Times New Roman" w:eastAsia="Calibri" w:hAnsi="Times New Roman" w:cs="Times New Roman"/>
          <w:color w:val="333333"/>
          <w:sz w:val="24"/>
          <w:szCs w:val="24"/>
          <w:highlight w:val="white"/>
        </w:rPr>
        <w:t>W</w:t>
      </w:r>
      <w:r w:rsidR="00037819" w:rsidRPr="002C3801">
        <w:rPr>
          <w:rFonts w:ascii="Times New Roman" w:eastAsia="Calibri" w:hAnsi="Times New Roman" w:cs="Times New Roman"/>
          <w:color w:val="333333"/>
          <w:sz w:val="24"/>
          <w:szCs w:val="24"/>
          <w:highlight w:val="white"/>
        </w:rPr>
        <w:t xml:space="preserve">e hope that Ecologists </w:t>
      </w:r>
      <w:r w:rsidR="00A03D2E" w:rsidRPr="002C3801">
        <w:rPr>
          <w:rFonts w:ascii="Times New Roman" w:eastAsia="Calibri" w:hAnsi="Times New Roman" w:cs="Times New Roman"/>
          <w:color w:val="333333"/>
          <w:sz w:val="24"/>
          <w:szCs w:val="24"/>
          <w:highlight w:val="white"/>
        </w:rPr>
        <w:t>can</w:t>
      </w:r>
      <w:r w:rsidR="00037819" w:rsidRPr="002C3801">
        <w:rPr>
          <w:rFonts w:ascii="Times New Roman" w:eastAsia="Calibri" w:hAnsi="Times New Roman" w:cs="Times New Roman"/>
          <w:color w:val="333333"/>
          <w:sz w:val="24"/>
          <w:szCs w:val="24"/>
          <w:highlight w:val="white"/>
        </w:rPr>
        <w:t xml:space="preserve"> see the</w:t>
      </w:r>
      <w:r w:rsidR="005A3041">
        <w:rPr>
          <w:rFonts w:ascii="Times New Roman" w:eastAsia="Calibri" w:hAnsi="Times New Roman" w:cs="Times New Roman"/>
          <w:color w:val="333333"/>
          <w:sz w:val="24"/>
          <w:szCs w:val="24"/>
          <w:highlight w:val="white"/>
        </w:rPr>
        <w:t xml:space="preserve"> </w:t>
      </w:r>
      <w:r w:rsidR="002A2FDB">
        <w:rPr>
          <w:rFonts w:ascii="Times New Roman" w:eastAsia="Calibri" w:hAnsi="Times New Roman" w:cs="Times New Roman"/>
          <w:color w:val="333333"/>
          <w:sz w:val="24"/>
          <w:szCs w:val="24"/>
          <w:highlight w:val="white"/>
        </w:rPr>
        <w:t>concepts presented here</w:t>
      </w:r>
      <w:r w:rsidR="00037819" w:rsidRPr="002C3801">
        <w:rPr>
          <w:rFonts w:ascii="Times New Roman" w:eastAsia="Calibri" w:hAnsi="Times New Roman" w:cs="Times New Roman"/>
          <w:color w:val="333333"/>
          <w:sz w:val="24"/>
          <w:szCs w:val="24"/>
          <w:highlight w:val="white"/>
        </w:rPr>
        <w:t xml:space="preserve"> as part of a generalizable approach to handling confounding variables</w:t>
      </w:r>
      <w:r w:rsidR="004F2C49" w:rsidRPr="002C3801">
        <w:rPr>
          <w:rFonts w:ascii="Times New Roman" w:eastAsia="Calibri" w:hAnsi="Times New Roman" w:cs="Times New Roman"/>
          <w:color w:val="333333"/>
          <w:sz w:val="24"/>
          <w:szCs w:val="24"/>
          <w:highlight w:val="white"/>
        </w:rPr>
        <w:t xml:space="preserve"> using clustered</w:t>
      </w:r>
      <w:r w:rsidR="002951E8">
        <w:rPr>
          <w:rFonts w:ascii="Times New Roman" w:eastAsia="Calibri" w:hAnsi="Times New Roman" w:cs="Times New Roman"/>
          <w:color w:val="333333"/>
          <w:sz w:val="24"/>
          <w:szCs w:val="24"/>
          <w:highlight w:val="white"/>
        </w:rPr>
        <w:t xml:space="preserve"> or hierarchical</w:t>
      </w:r>
      <w:r w:rsidR="004F2C49" w:rsidRPr="002C3801">
        <w:rPr>
          <w:rFonts w:ascii="Times New Roman" w:eastAsia="Calibri" w:hAnsi="Times New Roman" w:cs="Times New Roman"/>
          <w:color w:val="333333"/>
          <w:sz w:val="24"/>
          <w:szCs w:val="24"/>
          <w:highlight w:val="white"/>
        </w:rPr>
        <w:t xml:space="preserve"> data</w:t>
      </w:r>
      <w:r w:rsidR="00037819" w:rsidRPr="002C3801">
        <w:rPr>
          <w:rFonts w:ascii="Times New Roman" w:eastAsia="Calibri" w:hAnsi="Times New Roman" w:cs="Times New Roman"/>
          <w:color w:val="333333"/>
          <w:sz w:val="24"/>
          <w:szCs w:val="24"/>
          <w:highlight w:val="white"/>
        </w:rPr>
        <w:t xml:space="preserve">. </w:t>
      </w:r>
      <w:r w:rsidR="00037819" w:rsidRPr="002C3801">
        <w:rPr>
          <w:rFonts w:ascii="Times New Roman" w:eastAsia="Calibri" w:hAnsi="Times New Roman" w:cs="Times New Roman"/>
          <w:color w:val="333333"/>
          <w:sz w:val="24"/>
          <w:szCs w:val="24"/>
        </w:rPr>
        <w:t xml:space="preserve">While we </w:t>
      </w:r>
      <w:r w:rsidR="00E0726F">
        <w:rPr>
          <w:rFonts w:ascii="Times New Roman" w:eastAsia="Calibri" w:hAnsi="Times New Roman" w:cs="Times New Roman"/>
          <w:color w:val="333333"/>
          <w:sz w:val="24"/>
          <w:szCs w:val="24"/>
        </w:rPr>
        <w:t>use</w:t>
      </w:r>
      <w:r w:rsidR="00E0726F" w:rsidRPr="002C3801">
        <w:rPr>
          <w:rFonts w:ascii="Times New Roman" w:eastAsia="Calibri" w:hAnsi="Times New Roman" w:cs="Times New Roman"/>
          <w:color w:val="333333"/>
          <w:sz w:val="24"/>
          <w:szCs w:val="24"/>
        </w:rPr>
        <w:t xml:space="preserve"> sites</w:t>
      </w:r>
      <w:r w:rsidR="00037819" w:rsidRPr="002C3801">
        <w:rPr>
          <w:rFonts w:ascii="Times New Roman" w:eastAsia="Calibri" w:hAnsi="Times New Roman" w:cs="Times New Roman"/>
          <w:color w:val="333333"/>
          <w:sz w:val="24"/>
          <w:szCs w:val="24"/>
        </w:rPr>
        <w:t xml:space="preserve"> and years, </w:t>
      </w:r>
      <w:r w:rsidR="00005A6C" w:rsidRPr="002C3801">
        <w:rPr>
          <w:rFonts w:ascii="Times New Roman" w:eastAsia="Calibri" w:hAnsi="Times New Roman" w:cs="Times New Roman"/>
          <w:color w:val="333333"/>
          <w:sz w:val="24"/>
          <w:szCs w:val="24"/>
        </w:rPr>
        <w:t xml:space="preserve">the same concepts apply to </w:t>
      </w:r>
      <w:r w:rsidR="00037819" w:rsidRPr="002C3801">
        <w:rPr>
          <w:rFonts w:ascii="Times New Roman" w:eastAsia="Calibri" w:hAnsi="Times New Roman" w:cs="Times New Roman"/>
          <w:color w:val="333333"/>
          <w:sz w:val="24"/>
          <w:szCs w:val="24"/>
        </w:rPr>
        <w:t xml:space="preserve">studies with cohort effects, individual effects, or </w:t>
      </w:r>
      <w:r w:rsidR="008F5D00" w:rsidRPr="002C3801">
        <w:rPr>
          <w:rFonts w:ascii="Times New Roman" w:eastAsia="Calibri" w:hAnsi="Times New Roman" w:cs="Times New Roman"/>
          <w:color w:val="333333"/>
          <w:sz w:val="24"/>
          <w:szCs w:val="24"/>
        </w:rPr>
        <w:t xml:space="preserve">other </w:t>
      </w:r>
      <w:r w:rsidR="00037819" w:rsidRPr="002C3801">
        <w:rPr>
          <w:rFonts w:ascii="Times New Roman" w:eastAsia="Calibri" w:hAnsi="Times New Roman" w:cs="Times New Roman"/>
          <w:color w:val="333333"/>
          <w:sz w:val="24"/>
          <w:szCs w:val="24"/>
        </w:rPr>
        <w:t>lower levels</w:t>
      </w:r>
      <w:r w:rsidR="008F5D00" w:rsidRPr="002C3801">
        <w:rPr>
          <w:rFonts w:ascii="Times New Roman" w:eastAsia="Calibri" w:hAnsi="Times New Roman" w:cs="Times New Roman"/>
          <w:color w:val="333333"/>
          <w:sz w:val="24"/>
          <w:szCs w:val="24"/>
        </w:rPr>
        <w:t xml:space="preserve"> of clustering</w:t>
      </w:r>
      <w:r w:rsidR="00005A6C" w:rsidRPr="002C3801">
        <w:rPr>
          <w:rStyle w:val="CommentReference"/>
          <w:rFonts w:ascii="Times New Roman" w:hAnsi="Times New Roman" w:cs="Times New Roman"/>
          <w:sz w:val="24"/>
          <w:szCs w:val="24"/>
        </w:rPr>
        <w:t xml:space="preserve"> as well as to </w:t>
      </w:r>
      <w:r w:rsidR="00037819" w:rsidRPr="002C3801">
        <w:rPr>
          <w:rFonts w:ascii="Times New Roman" w:eastAsia="Calibri" w:hAnsi="Times New Roman" w:cs="Times New Roman"/>
          <w:color w:val="333333"/>
          <w:sz w:val="24"/>
          <w:szCs w:val="24"/>
        </w:rPr>
        <w:t>larger-scale studies with not just sites and years bu</w:t>
      </w:r>
      <w:r w:rsidR="00037819" w:rsidRPr="002C3801">
        <w:rPr>
          <w:rFonts w:ascii="Times New Roman" w:eastAsia="Calibri" w:hAnsi="Times New Roman" w:cs="Times New Roman"/>
          <w:color w:val="333333"/>
          <w:sz w:val="24"/>
          <w:szCs w:val="24"/>
          <w:highlight w:val="white"/>
        </w:rPr>
        <w:t>t regions and decades. The</w:t>
      </w:r>
      <w:r w:rsidR="00005A6C" w:rsidRPr="002C3801">
        <w:rPr>
          <w:rFonts w:ascii="Times New Roman" w:eastAsia="Calibri" w:hAnsi="Times New Roman" w:cs="Times New Roman"/>
          <w:color w:val="333333"/>
          <w:sz w:val="24"/>
          <w:szCs w:val="24"/>
          <w:highlight w:val="white"/>
        </w:rPr>
        <w:t xml:space="preserve"> general</w:t>
      </w:r>
      <w:r w:rsidR="00037819" w:rsidRPr="002C3801">
        <w:rPr>
          <w:rFonts w:ascii="Times New Roman" w:eastAsia="Calibri" w:hAnsi="Times New Roman" w:cs="Times New Roman"/>
          <w:color w:val="333333"/>
          <w:sz w:val="24"/>
          <w:szCs w:val="24"/>
          <w:highlight w:val="white"/>
        </w:rPr>
        <w:t xml:space="preserve"> </w:t>
      </w:r>
      <w:r w:rsidR="00005A6C" w:rsidRPr="002C3801">
        <w:rPr>
          <w:rFonts w:ascii="Times New Roman" w:eastAsia="Calibri" w:hAnsi="Times New Roman" w:cs="Times New Roman"/>
          <w:color w:val="333333"/>
          <w:sz w:val="24"/>
          <w:szCs w:val="24"/>
          <w:highlight w:val="white"/>
        </w:rPr>
        <w:t xml:space="preserve">suite of approaches </w:t>
      </w:r>
      <w:r w:rsidR="00037819" w:rsidRPr="002C3801">
        <w:rPr>
          <w:rFonts w:ascii="Times New Roman" w:eastAsia="Calibri" w:hAnsi="Times New Roman" w:cs="Times New Roman"/>
          <w:color w:val="333333"/>
          <w:sz w:val="24"/>
          <w:szCs w:val="24"/>
          <w:highlight w:val="white"/>
        </w:rPr>
        <w:t xml:space="preserve">remains the same, </w:t>
      </w:r>
      <w:r w:rsidR="000C117C" w:rsidRPr="002C3801">
        <w:rPr>
          <w:rFonts w:ascii="Times New Roman" w:eastAsia="Calibri" w:hAnsi="Times New Roman" w:cs="Times New Roman"/>
          <w:color w:val="333333"/>
          <w:sz w:val="24"/>
          <w:szCs w:val="24"/>
          <w:highlight w:val="white"/>
        </w:rPr>
        <w:t xml:space="preserve">and potential confounding variables </w:t>
      </w:r>
      <w:r w:rsidR="004C4D75" w:rsidRPr="002C3801">
        <w:rPr>
          <w:rFonts w:ascii="Times New Roman" w:eastAsia="Calibri" w:hAnsi="Times New Roman" w:cs="Times New Roman"/>
          <w:color w:val="333333"/>
          <w:sz w:val="24"/>
          <w:szCs w:val="24"/>
          <w:highlight w:val="white"/>
        </w:rPr>
        <w:t xml:space="preserve">at these different scales </w:t>
      </w:r>
      <w:r w:rsidR="000C117C" w:rsidRPr="002C3801">
        <w:rPr>
          <w:rFonts w:ascii="Times New Roman" w:eastAsia="Calibri" w:hAnsi="Times New Roman" w:cs="Times New Roman"/>
          <w:color w:val="333333"/>
          <w:sz w:val="24"/>
          <w:szCs w:val="24"/>
          <w:highlight w:val="white"/>
        </w:rPr>
        <w:t xml:space="preserve">can be identified in </w:t>
      </w:r>
      <w:r w:rsidR="00037819" w:rsidRPr="002C3801">
        <w:rPr>
          <w:rFonts w:ascii="Times New Roman" w:eastAsia="Calibri" w:hAnsi="Times New Roman" w:cs="Times New Roman"/>
          <w:color w:val="333333"/>
          <w:sz w:val="24"/>
          <w:szCs w:val="24"/>
          <w:highlight w:val="white"/>
        </w:rPr>
        <w:t xml:space="preserve">causal diagrams. </w:t>
      </w:r>
      <w:r w:rsidR="005C545B">
        <w:rPr>
          <w:rFonts w:ascii="Times New Roman" w:eastAsia="Calibri" w:hAnsi="Times New Roman" w:cs="Times New Roman"/>
          <w:sz w:val="24"/>
          <w:szCs w:val="24"/>
        </w:rPr>
        <w:t>C</w:t>
      </w:r>
      <w:r w:rsidR="0064100C" w:rsidRPr="002C3801">
        <w:rPr>
          <w:rFonts w:ascii="Times New Roman" w:eastAsia="Calibri" w:hAnsi="Times New Roman" w:cs="Times New Roman"/>
          <w:sz w:val="24"/>
          <w:szCs w:val="24"/>
        </w:rPr>
        <w:t>ross-sectional and</w:t>
      </w:r>
      <w:r w:rsidR="0064100C">
        <w:rPr>
          <w:rFonts w:ascii="Times New Roman" w:eastAsia="Calibri" w:hAnsi="Times New Roman" w:cs="Times New Roman"/>
          <w:sz w:val="24"/>
          <w:szCs w:val="24"/>
        </w:rPr>
        <w:t xml:space="preserve"> longitudinal </w:t>
      </w:r>
      <w:r w:rsidR="0064100C" w:rsidRPr="002C3801">
        <w:rPr>
          <w:rFonts w:ascii="Times New Roman" w:eastAsia="Calibri" w:hAnsi="Times New Roman" w:cs="Times New Roman"/>
          <w:sz w:val="24"/>
          <w:szCs w:val="24"/>
        </w:rPr>
        <w:t xml:space="preserve">sampling designs are </w:t>
      </w:r>
      <w:r w:rsidR="005A6029">
        <w:rPr>
          <w:rFonts w:ascii="Times New Roman" w:eastAsia="Calibri" w:hAnsi="Times New Roman" w:cs="Times New Roman"/>
          <w:sz w:val="24"/>
          <w:szCs w:val="24"/>
        </w:rPr>
        <w:t xml:space="preserve">also </w:t>
      </w:r>
      <w:r w:rsidR="0064100C" w:rsidRPr="002C3801">
        <w:rPr>
          <w:rFonts w:ascii="Times New Roman" w:eastAsia="Calibri" w:hAnsi="Times New Roman" w:cs="Times New Roman"/>
          <w:sz w:val="24"/>
          <w:szCs w:val="24"/>
        </w:rPr>
        <w:t xml:space="preserve">generalizable beyond the simple case presented in our </w:t>
      </w:r>
      <w:r w:rsidR="00727848">
        <w:rPr>
          <w:rFonts w:ascii="Times New Roman" w:eastAsia="Calibri" w:hAnsi="Times New Roman" w:cs="Times New Roman"/>
          <w:sz w:val="24"/>
          <w:szCs w:val="24"/>
        </w:rPr>
        <w:t xml:space="preserve">simulation </w:t>
      </w:r>
      <w:r w:rsidR="0064100C" w:rsidRPr="002C3801">
        <w:rPr>
          <w:rFonts w:ascii="Times New Roman" w:eastAsia="Calibri" w:hAnsi="Times New Roman" w:cs="Times New Roman"/>
          <w:sz w:val="24"/>
          <w:szCs w:val="24"/>
        </w:rPr>
        <w:t>example</w:t>
      </w:r>
      <w:r w:rsidR="00A531BB">
        <w:rPr>
          <w:rFonts w:ascii="Times New Roman" w:eastAsia="Calibri" w:hAnsi="Times New Roman" w:cs="Times New Roman"/>
          <w:sz w:val="24"/>
          <w:szCs w:val="24"/>
        </w:rPr>
        <w:t>. F</w:t>
      </w:r>
      <w:r w:rsidR="0064100C" w:rsidRPr="002C3801">
        <w:rPr>
          <w:rFonts w:ascii="Times New Roman" w:eastAsia="Calibri" w:hAnsi="Times New Roman" w:cs="Times New Roman"/>
          <w:sz w:val="24"/>
          <w:szCs w:val="24"/>
        </w:rPr>
        <w:t xml:space="preserve">or instance, one could adapt the above designs if temperature and recruitment varied </w:t>
      </w:r>
      <w:r w:rsidR="005A6029">
        <w:rPr>
          <w:rFonts w:ascii="Times New Roman" w:eastAsia="Calibri" w:hAnsi="Times New Roman" w:cs="Times New Roman"/>
          <w:sz w:val="24"/>
          <w:szCs w:val="24"/>
        </w:rPr>
        <w:t xml:space="preserve">through time </w:t>
      </w:r>
      <w:r w:rsidR="0064100C" w:rsidRPr="002C3801">
        <w:rPr>
          <w:rFonts w:ascii="Times New Roman" w:eastAsia="Calibri" w:hAnsi="Times New Roman" w:cs="Times New Roman"/>
          <w:sz w:val="24"/>
          <w:szCs w:val="24"/>
        </w:rPr>
        <w:t xml:space="preserve">at a regional rather than site scale (e.g., sampling plots within a single </w:t>
      </w:r>
      <w:r w:rsidR="000E2053">
        <w:rPr>
          <w:rFonts w:ascii="Times New Roman" w:eastAsia="Calibri" w:hAnsi="Times New Roman" w:cs="Times New Roman"/>
          <w:sz w:val="24"/>
          <w:szCs w:val="24"/>
        </w:rPr>
        <w:t xml:space="preserve">or many </w:t>
      </w:r>
      <w:r w:rsidR="0064100C" w:rsidRPr="002C3801">
        <w:rPr>
          <w:rFonts w:ascii="Times New Roman" w:eastAsia="Calibri" w:hAnsi="Times New Roman" w:cs="Times New Roman"/>
          <w:sz w:val="24"/>
          <w:szCs w:val="24"/>
        </w:rPr>
        <w:t>site</w:t>
      </w:r>
      <w:r w:rsidR="000E2053">
        <w:rPr>
          <w:rFonts w:ascii="Times New Roman" w:eastAsia="Calibri" w:hAnsi="Times New Roman" w:cs="Times New Roman"/>
          <w:sz w:val="24"/>
          <w:szCs w:val="24"/>
        </w:rPr>
        <w:t>s</w:t>
      </w:r>
      <w:r w:rsidR="0064100C" w:rsidRPr="002C3801">
        <w:rPr>
          <w:rFonts w:ascii="Times New Roman" w:eastAsia="Calibri" w:hAnsi="Times New Roman" w:cs="Times New Roman"/>
          <w:sz w:val="24"/>
          <w:szCs w:val="24"/>
        </w:rPr>
        <w:t xml:space="preserve"> over many years to leverage spatial </w:t>
      </w:r>
      <w:r w:rsidR="000E2053">
        <w:rPr>
          <w:rFonts w:ascii="Times New Roman" w:eastAsia="Calibri" w:hAnsi="Times New Roman" w:cs="Times New Roman"/>
          <w:sz w:val="24"/>
          <w:szCs w:val="24"/>
        </w:rPr>
        <w:t xml:space="preserve">and temporal </w:t>
      </w:r>
      <w:r w:rsidR="0064100C" w:rsidRPr="002C3801">
        <w:rPr>
          <w:rFonts w:ascii="Times New Roman" w:eastAsia="Calibri" w:hAnsi="Times New Roman" w:cs="Times New Roman"/>
          <w:sz w:val="24"/>
          <w:szCs w:val="24"/>
        </w:rPr>
        <w:t>variation in temperature) or for spatiotemporal designs (</w:t>
      </w:r>
      <w:r w:rsidR="0064100C" w:rsidRPr="00042686">
        <w:rPr>
          <w:rFonts w:ascii="Times New Roman" w:eastAsia="Calibri" w:hAnsi="Times New Roman" w:cs="Times New Roman"/>
          <w:i/>
          <w:iCs/>
          <w:sz w:val="24"/>
          <w:szCs w:val="24"/>
        </w:rPr>
        <w:t>see</w:t>
      </w:r>
      <w:r w:rsidR="0064100C" w:rsidRPr="002C3801">
        <w:rPr>
          <w:rFonts w:ascii="Times New Roman" w:eastAsia="Calibri" w:hAnsi="Times New Roman" w:cs="Times New Roman"/>
          <w:sz w:val="24"/>
          <w:szCs w:val="24"/>
        </w:rPr>
        <w:t xml:space="preserve"> Box 3). Combining these </w:t>
      </w:r>
      <w:r w:rsidR="00727848">
        <w:rPr>
          <w:rFonts w:ascii="Times New Roman" w:eastAsia="Calibri" w:hAnsi="Times New Roman" w:cs="Times New Roman"/>
          <w:sz w:val="24"/>
          <w:szCs w:val="24"/>
        </w:rPr>
        <w:t xml:space="preserve">sampling </w:t>
      </w:r>
      <w:r w:rsidR="0064100C" w:rsidRPr="002C3801">
        <w:rPr>
          <w:rFonts w:ascii="Times New Roman" w:eastAsia="Calibri" w:hAnsi="Times New Roman" w:cs="Times New Roman"/>
          <w:sz w:val="24"/>
          <w:szCs w:val="24"/>
        </w:rPr>
        <w:t xml:space="preserve">designs with others, such as </w:t>
      </w:r>
      <w:r w:rsidR="00750D90">
        <w:rPr>
          <w:rFonts w:ascii="Times New Roman" w:eastAsia="Calibri" w:hAnsi="Times New Roman" w:cs="Times New Roman"/>
          <w:sz w:val="24"/>
          <w:szCs w:val="24"/>
        </w:rPr>
        <w:t>a</w:t>
      </w:r>
      <w:r w:rsidR="0064100C" w:rsidRPr="002C3801">
        <w:rPr>
          <w:rFonts w:ascii="Times New Roman" w:eastAsia="Calibri" w:hAnsi="Times New Roman" w:cs="Times New Roman"/>
          <w:sz w:val="24"/>
          <w:szCs w:val="24"/>
        </w:rPr>
        <w:t xml:space="preserve"> stratified random sampling design </w:t>
      </w:r>
      <w:r w:rsidR="0064100C" w:rsidRPr="002C3801">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{"citationID":"Wi3zgeIv","properties":{"formattedCitation":"(Foster {\\i{}et al.} 2018; Grafstr\\uc0\\u246{}m &amp; Lundstr\\uc0\\u246{}m 2013; Kermorvant {\\i{}et al.} 2019; Robertson {\\i{}et al.} 2013; Stevens &amp; Olsen 2004)","plainCitation":"(Foster et al. 2018; Grafström &amp; Lundström 2013; Kermorvant et al. 2019; Robertson et al. 2013; Stevens &amp; Olsen 2004)","noteIndex":0},"citationItems":[{"id":12734,"uris":["http://zotero.org/users/1810851/items/SXAUWU4M"],"itemData":{"id":12734,"type":"article-journal","abstract":"The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rsidR="0064100C" w:rsidRPr="002C3801">
        <w:rPr>
          <w:rFonts w:ascii="Times New Roman" w:hAnsi="Times New Roman" w:cs="Times New Roman"/>
          <w:sz w:val="24"/>
          <w:szCs w:val="24"/>
        </w:rPr>
        <w:fldChar w:fldCharType="separate"/>
      </w:r>
      <w:r w:rsidR="00045A25" w:rsidRPr="00045A25">
        <w:rPr>
          <w:rFonts w:ascii="Times New Roman" w:hAnsi="Times New Roman" w:cs="Times New Roman"/>
          <w:sz w:val="24"/>
        </w:rPr>
        <w:t xml:space="preserve">(Foster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2018; Grafström &amp; Lundström 2013; Kermorvant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2019; Robertson </w:t>
      </w:r>
      <w:r w:rsidR="00045A25" w:rsidRPr="00045A25">
        <w:rPr>
          <w:rFonts w:ascii="Times New Roman" w:hAnsi="Times New Roman" w:cs="Times New Roman"/>
          <w:i/>
          <w:iCs/>
          <w:sz w:val="24"/>
        </w:rPr>
        <w:t>et al.</w:t>
      </w:r>
      <w:r w:rsidR="00045A25" w:rsidRPr="00045A25">
        <w:rPr>
          <w:rFonts w:ascii="Times New Roman" w:hAnsi="Times New Roman" w:cs="Times New Roman"/>
          <w:sz w:val="24"/>
        </w:rPr>
        <w:t xml:space="preserve"> 2013; Stevens &amp; Olsen 2004)</w:t>
      </w:r>
      <w:r w:rsidR="0064100C" w:rsidRPr="002C3801">
        <w:rPr>
          <w:rFonts w:ascii="Times New Roman" w:eastAsia="Calibri" w:hAnsi="Times New Roman" w:cs="Times New Roman"/>
          <w:sz w:val="24"/>
          <w:szCs w:val="24"/>
        </w:rPr>
        <w:fldChar w:fldCharType="end"/>
      </w:r>
      <w:r w:rsidR="0064100C" w:rsidRPr="002C3801">
        <w:rPr>
          <w:rFonts w:ascii="Times New Roman" w:eastAsia="Calibri" w:hAnsi="Times New Roman" w:cs="Times New Roman"/>
          <w:sz w:val="24"/>
          <w:szCs w:val="24"/>
        </w:rPr>
        <w:t xml:space="preserve">, will allow for the analyses </w:t>
      </w:r>
      <w:r w:rsidR="0064100C">
        <w:rPr>
          <w:rFonts w:ascii="Times New Roman" w:eastAsia="Calibri" w:hAnsi="Times New Roman" w:cs="Times New Roman"/>
          <w:sz w:val="24"/>
          <w:szCs w:val="24"/>
        </w:rPr>
        <w:t xml:space="preserve">that can </w:t>
      </w:r>
      <w:r w:rsidR="004C0B99">
        <w:rPr>
          <w:rFonts w:ascii="Times New Roman" w:eastAsia="Calibri" w:hAnsi="Times New Roman" w:cs="Times New Roman"/>
          <w:sz w:val="24"/>
          <w:szCs w:val="24"/>
        </w:rPr>
        <w:t xml:space="preserve">both </w:t>
      </w:r>
      <w:r w:rsidR="0064100C">
        <w:rPr>
          <w:rFonts w:ascii="Times New Roman" w:eastAsia="Calibri" w:hAnsi="Times New Roman" w:cs="Times New Roman"/>
          <w:sz w:val="24"/>
          <w:szCs w:val="24"/>
        </w:rPr>
        <w:t xml:space="preserve">improve causal identification and </w:t>
      </w:r>
      <w:r w:rsidR="004E4681">
        <w:rPr>
          <w:rFonts w:ascii="Times New Roman" w:eastAsia="Calibri" w:hAnsi="Times New Roman" w:cs="Times New Roman"/>
          <w:sz w:val="24"/>
          <w:szCs w:val="24"/>
        </w:rPr>
        <w:t xml:space="preserve">also </w:t>
      </w:r>
      <w:r w:rsidR="00727848">
        <w:rPr>
          <w:rFonts w:ascii="Times New Roman" w:eastAsia="Calibri" w:hAnsi="Times New Roman" w:cs="Times New Roman"/>
          <w:sz w:val="24"/>
          <w:szCs w:val="24"/>
        </w:rPr>
        <w:t xml:space="preserve">provide more precision in estimation over multiple environmental gradients. </w:t>
      </w:r>
      <w:r w:rsidR="0064100C" w:rsidRPr="002C3801">
        <w:rPr>
          <w:rFonts w:ascii="Times New Roman" w:eastAsia="Calibri" w:hAnsi="Times New Roman" w:cs="Times New Roman"/>
          <w:sz w:val="24"/>
          <w:szCs w:val="24"/>
        </w:rPr>
        <w:t xml:space="preserve">How to design a study to fully account for confounders, however, will hinge on a causal </w:t>
      </w:r>
      <w:r w:rsidR="005C0A70">
        <w:rPr>
          <w:rFonts w:ascii="Times New Roman" w:eastAsia="Calibri" w:hAnsi="Times New Roman" w:cs="Times New Roman"/>
          <w:sz w:val="24"/>
          <w:szCs w:val="24"/>
        </w:rPr>
        <w:t xml:space="preserve">structure </w:t>
      </w:r>
      <w:r w:rsidR="0064100C" w:rsidRPr="002C3801">
        <w:rPr>
          <w:rFonts w:ascii="Times New Roman" w:eastAsia="Calibri" w:hAnsi="Times New Roman" w:cs="Times New Roman"/>
          <w:sz w:val="24"/>
          <w:szCs w:val="24"/>
        </w:rPr>
        <w:t>of the system</w:t>
      </w:r>
      <w:r w:rsidR="004C0B99">
        <w:rPr>
          <w:rFonts w:ascii="Times New Roman" w:eastAsia="Calibri" w:hAnsi="Times New Roman" w:cs="Times New Roman"/>
          <w:sz w:val="24"/>
          <w:szCs w:val="24"/>
        </w:rPr>
        <w:t xml:space="preserve"> and a researcher’s ability to be humble in the face of what they might not know</w:t>
      </w:r>
      <w:r w:rsidR="0064100C" w:rsidRPr="002C3801">
        <w:rPr>
          <w:rFonts w:ascii="Times New Roman" w:eastAsia="Calibri" w:hAnsi="Times New Roman" w:cs="Times New Roman"/>
          <w:sz w:val="24"/>
          <w:szCs w:val="24"/>
        </w:rPr>
        <w:t xml:space="preserve">. </w:t>
      </w:r>
    </w:p>
    <w:p w14:paraId="39F8E609" w14:textId="77777777" w:rsidR="008E6C56" w:rsidRPr="002C3801" w:rsidRDefault="008E6C56"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b/>
          <w:color w:val="333333"/>
          <w:sz w:val="24"/>
          <w:szCs w:val="24"/>
          <w:shd w:val="pct15" w:color="auto" w:fill="FFFFFF"/>
        </w:rPr>
      </w:pPr>
      <w:r w:rsidRPr="002C3801">
        <w:rPr>
          <w:rFonts w:ascii="Times New Roman" w:eastAsia="Calibri" w:hAnsi="Times New Roman" w:cs="Times New Roman"/>
          <w:b/>
          <w:color w:val="333333"/>
          <w:sz w:val="24"/>
          <w:szCs w:val="24"/>
          <w:shd w:val="pct15" w:color="auto" w:fill="FFFFFF"/>
        </w:rPr>
        <w:t>Box 4: Clustered Robust Standard Errors: An Underutilized Tool in Ecology</w:t>
      </w:r>
    </w:p>
    <w:p w14:paraId="1C9DB63F" w14:textId="701C2ABE" w:rsidR="008E6C56" w:rsidRPr="002C3801" w:rsidRDefault="00D45ED1" w:rsidP="002C380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rPr>
          <w:rFonts w:ascii="Times New Roman" w:eastAsia="Calibri" w:hAnsi="Times New Roman" w:cs="Times New Roman"/>
          <w:color w:val="333333"/>
          <w:sz w:val="24"/>
          <w:szCs w:val="24"/>
          <w:shd w:val="pct15" w:color="auto" w:fill="FFFFFF"/>
        </w:rPr>
      </w:pPr>
      <w:r>
        <w:rPr>
          <w:rFonts w:ascii="Times New Roman" w:eastAsia="Calibri" w:hAnsi="Times New Roman" w:cs="Times New Roman"/>
          <w:color w:val="333333"/>
          <w:sz w:val="24"/>
          <w:szCs w:val="24"/>
          <w:shd w:val="pct15" w:color="auto" w:fill="FFFFFF"/>
        </w:rPr>
        <w:lastRenderedPageBreak/>
        <w:t xml:space="preserve">While the focus of this paper is on bias </w:t>
      </w:r>
      <w:r w:rsidR="007B75EB">
        <w:rPr>
          <w:rFonts w:ascii="Times New Roman" w:eastAsia="Calibri" w:hAnsi="Times New Roman" w:cs="Times New Roman"/>
          <w:color w:val="333333"/>
          <w:sz w:val="24"/>
          <w:szCs w:val="24"/>
          <w:shd w:val="pct15" w:color="auto" w:fill="FFFFFF"/>
        </w:rPr>
        <w:t>not precision</w:t>
      </w:r>
      <w:r>
        <w:rPr>
          <w:rFonts w:ascii="Times New Roman" w:eastAsia="Calibri" w:hAnsi="Times New Roman" w:cs="Times New Roman"/>
          <w:color w:val="333333"/>
          <w:sz w:val="24"/>
          <w:szCs w:val="24"/>
          <w:shd w:val="pct15" w:color="auto" w:fill="FFFFFF"/>
        </w:rPr>
        <w:t>, many of the issues discussed overlap with issues of non-independence that could generate incorrect standard errors and</w:t>
      </w:r>
      <w:r w:rsidR="006A7EBD">
        <w:rPr>
          <w:rFonts w:ascii="Times New Roman" w:eastAsia="Calibri" w:hAnsi="Times New Roman" w:cs="Times New Roman"/>
          <w:color w:val="333333"/>
          <w:sz w:val="24"/>
          <w:szCs w:val="24"/>
          <w:shd w:val="pct15" w:color="auto" w:fill="FFFFFF"/>
        </w:rPr>
        <w:t xml:space="preserve"> statistical</w:t>
      </w:r>
      <w:r>
        <w:rPr>
          <w:rFonts w:ascii="Times New Roman" w:eastAsia="Calibri" w:hAnsi="Times New Roman" w:cs="Times New Roman"/>
          <w:color w:val="333333"/>
          <w:sz w:val="24"/>
          <w:szCs w:val="24"/>
          <w:shd w:val="pct15" w:color="auto" w:fill="FFFFFF"/>
        </w:rPr>
        <w:t xml:space="preserve"> tests </w:t>
      </w:r>
      <w:r w:rsidR="006A7EBD">
        <w:rPr>
          <w:rFonts w:ascii="Times New Roman" w:eastAsia="Calibri" w:hAnsi="Times New Roman" w:cs="Times New Roman"/>
          <w:color w:val="333333"/>
          <w:sz w:val="24"/>
          <w:szCs w:val="24"/>
          <w:shd w:val="pct15" w:color="auto" w:fill="FFFFFF"/>
        </w:rPr>
        <w:t>for</w:t>
      </w:r>
      <w:r w:rsidR="00040EE1">
        <w:rPr>
          <w:rFonts w:ascii="Times New Roman" w:eastAsia="Calibri" w:hAnsi="Times New Roman" w:cs="Times New Roman"/>
          <w:color w:val="333333"/>
          <w:sz w:val="24"/>
          <w:szCs w:val="24"/>
          <w:shd w:val="pct15" w:color="auto" w:fill="FFFFFF"/>
        </w:rPr>
        <w:t xml:space="preserve"> </w:t>
      </w:r>
      <w:r>
        <w:rPr>
          <w:rFonts w:ascii="Times New Roman" w:eastAsia="Calibri" w:hAnsi="Times New Roman" w:cs="Times New Roman"/>
          <w:color w:val="333333"/>
          <w:sz w:val="24"/>
          <w:szCs w:val="24"/>
          <w:shd w:val="pct15" w:color="auto" w:fill="FFFFFF"/>
        </w:rPr>
        <w:t xml:space="preserve">inference. </w:t>
      </w:r>
      <w:r w:rsidR="00C32C4C">
        <w:rPr>
          <w:rFonts w:ascii="Times New Roman" w:eastAsia="Calibri" w:hAnsi="Times New Roman" w:cs="Times New Roman"/>
          <w:color w:val="333333"/>
          <w:sz w:val="24"/>
          <w:szCs w:val="24"/>
          <w:shd w:val="pct15" w:color="auto" w:fill="FFFFFF"/>
        </w:rPr>
        <w:t>In light of that,</w:t>
      </w:r>
      <w:r w:rsidR="008E6C56" w:rsidRPr="002C3801">
        <w:rPr>
          <w:rFonts w:ascii="Times New Roman" w:eastAsia="Calibri" w:hAnsi="Times New Roman" w:cs="Times New Roman"/>
          <w:color w:val="333333"/>
          <w:sz w:val="24"/>
          <w:szCs w:val="24"/>
          <w:shd w:val="pct15" w:color="auto" w:fill="FFFFFF"/>
        </w:rPr>
        <w:t xml:space="preserve"> we recommend the use of clustered robust standard </w:t>
      </w:r>
      <w:r w:rsidR="008E6C56" w:rsidRPr="008B5873">
        <w:rPr>
          <w:rFonts w:ascii="Times New Roman" w:eastAsia="Calibri" w:hAnsi="Times New Roman" w:cs="Times New Roman"/>
          <w:color w:val="333333"/>
          <w:sz w:val="24"/>
          <w:szCs w:val="24"/>
          <w:shd w:val="pct15" w:color="auto" w:fill="FFFFFF"/>
        </w:rPr>
        <w:t xml:space="preserve">errors. Clustered robust standard errors </w:t>
      </w:r>
      <w:r w:rsidR="00FE4967">
        <w:rPr>
          <w:rFonts w:ascii="Times New Roman" w:eastAsia="Calibri" w:hAnsi="Times New Roman" w:cs="Times New Roman"/>
          <w:color w:val="333333"/>
          <w:sz w:val="24"/>
          <w:szCs w:val="24"/>
          <w:shd w:val="pct15" w:color="auto" w:fill="FFFFFF"/>
        </w:rPr>
        <w:t xml:space="preserve">offer a </w:t>
      </w:r>
      <w:r w:rsidR="00FE4967" w:rsidRPr="002C3801">
        <w:rPr>
          <w:rFonts w:ascii="Times New Roman" w:eastAsia="Calibri" w:hAnsi="Times New Roman" w:cs="Times New Roman"/>
          <w:color w:val="333333"/>
          <w:sz w:val="24"/>
          <w:szCs w:val="24"/>
          <w:shd w:val="pct15" w:color="auto" w:fill="FFFFFF"/>
        </w:rPr>
        <w:t xml:space="preserve">flexibly </w:t>
      </w:r>
      <w:r w:rsidR="00FE4967">
        <w:rPr>
          <w:rFonts w:ascii="Times New Roman" w:eastAsia="Calibri" w:hAnsi="Times New Roman" w:cs="Times New Roman"/>
          <w:color w:val="333333"/>
          <w:sz w:val="24"/>
          <w:szCs w:val="24"/>
          <w:shd w:val="pct15" w:color="auto" w:fill="FFFFFF"/>
        </w:rPr>
        <w:t xml:space="preserve">way to </w:t>
      </w:r>
      <w:r w:rsidR="00FE4967" w:rsidRPr="002C3801">
        <w:rPr>
          <w:rFonts w:ascii="Times New Roman" w:eastAsia="Calibri" w:hAnsi="Times New Roman" w:cs="Times New Roman"/>
          <w:color w:val="333333"/>
          <w:sz w:val="24"/>
          <w:szCs w:val="24"/>
          <w:shd w:val="pct15" w:color="auto" w:fill="FFFFFF"/>
        </w:rPr>
        <w:t xml:space="preserve">accommodate clustered data, heteroskedasticity, </w:t>
      </w:r>
      <w:r w:rsidR="00FE4967">
        <w:rPr>
          <w:rFonts w:ascii="Times New Roman" w:eastAsia="Calibri" w:hAnsi="Times New Roman" w:cs="Times New Roman"/>
          <w:color w:val="333333"/>
          <w:sz w:val="24"/>
          <w:szCs w:val="24"/>
          <w:shd w:val="pct15" w:color="auto" w:fill="FFFFFF"/>
        </w:rPr>
        <w:t xml:space="preserve">serial </w:t>
      </w:r>
      <w:r w:rsidR="00FE4967" w:rsidRPr="002C3801">
        <w:rPr>
          <w:rFonts w:ascii="Times New Roman" w:eastAsia="Calibri" w:hAnsi="Times New Roman" w:cs="Times New Roman"/>
          <w:color w:val="333333"/>
          <w:sz w:val="24"/>
          <w:szCs w:val="24"/>
          <w:shd w:val="pct15" w:color="auto" w:fill="FFFFFF"/>
        </w:rPr>
        <w:t xml:space="preserve">correlation between time points, and other arbitrary correlation structures within the </w:t>
      </w:r>
      <w:r w:rsidR="00FE4967" w:rsidRPr="00F32D56">
        <w:rPr>
          <w:rFonts w:ascii="Times New Roman" w:eastAsia="Calibri" w:hAnsi="Times New Roman" w:cs="Times New Roman"/>
          <w:color w:val="333333"/>
          <w:sz w:val="24"/>
          <w:szCs w:val="24"/>
          <w:shd w:val="pct15" w:color="auto" w:fill="FFFFFF"/>
        </w:rPr>
        <w:t xml:space="preserve">data </w:t>
      </w:r>
      <w:r w:rsidR="00F32D56" w:rsidRPr="00F32D56">
        <w:rPr>
          <w:rFonts w:ascii="Times New Roman" w:eastAsia="Calibri" w:hAnsi="Times New Roman" w:cs="Times New Roman"/>
          <w:color w:val="333333"/>
          <w:sz w:val="24"/>
          <w:szCs w:val="24"/>
          <w:shd w:val="pct15" w:color="auto" w:fill="FFFFFF"/>
        </w:rPr>
        <w:fldChar w:fldCharType="begin"/>
      </w:r>
      <w:r w:rsidR="006A63C0">
        <w:rPr>
          <w:rFonts w:ascii="Times New Roman" w:eastAsia="Calibri" w:hAnsi="Times New Roman" w:cs="Times New Roman"/>
          <w:color w:val="333333"/>
          <w:sz w:val="24"/>
          <w:szCs w:val="24"/>
          <w:shd w:val="pct15" w:color="auto" w:fill="FFFFFF"/>
        </w:rPr>
        <w:instrText xml:space="preserve"> ADDIN ZOTERO_ITEM CSL_CITATION {"citationID":"a1st0uuodj5","properties":{"formattedCitation":"(Abadie {\\i{}et al.} 2017; Cameron &amp; Miller 2015)","plainCitation":"(Abadie et al. 2017; Cameron &amp; Miller 2015)","noteIndex":0},"citationItems":[{"id":12397,"uris":["http://zotero.org/users/1810851/items/8Q462IZW"],"itemData":{"id":12397,"type":"report","abstract":"In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L."}],"accessed":{"date-parts":[["2022",4,21]]},"issued":{"date-parts":[["2015",3,31]]}}}],"schema":"https://github.com/citation-style-language/schema/raw/master/csl-citation.json"} </w:instrText>
      </w:r>
      <w:r w:rsidR="00F32D56" w:rsidRPr="00F32D56">
        <w:rPr>
          <w:rFonts w:ascii="Times New Roman" w:eastAsia="Calibri" w:hAnsi="Times New Roman" w:cs="Times New Roman"/>
          <w:color w:val="333333"/>
          <w:sz w:val="24"/>
          <w:szCs w:val="24"/>
          <w:shd w:val="pct15" w:color="auto" w:fill="FFFFFF"/>
        </w:rPr>
        <w:fldChar w:fldCharType="separate"/>
      </w:r>
      <w:r w:rsidR="006A63C0" w:rsidRPr="006A63C0">
        <w:rPr>
          <w:rFonts w:ascii="Times New Roman" w:hAnsi="Times New Roman" w:cs="Times New Roman"/>
          <w:color w:val="000000"/>
          <w:sz w:val="24"/>
        </w:rPr>
        <w:t xml:space="preserve">(Abadie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2017; Cameron &amp; Miller 2015)</w:t>
      </w:r>
      <w:r w:rsidR="00F32D56" w:rsidRPr="00F32D56">
        <w:rPr>
          <w:rFonts w:ascii="Times New Roman" w:eastAsia="Calibri" w:hAnsi="Times New Roman" w:cs="Times New Roman"/>
          <w:color w:val="333333"/>
          <w:sz w:val="24"/>
          <w:szCs w:val="24"/>
          <w:shd w:val="pct15" w:color="auto" w:fill="FFFFFF"/>
        </w:rPr>
        <w:fldChar w:fldCharType="end"/>
      </w:r>
      <w:r w:rsidR="00FE4967" w:rsidRPr="00F32D56">
        <w:rPr>
          <w:rFonts w:ascii="Times New Roman" w:eastAsia="Calibri" w:hAnsi="Times New Roman" w:cs="Times New Roman"/>
          <w:color w:val="333333"/>
          <w:sz w:val="24"/>
          <w:szCs w:val="24"/>
          <w:shd w:val="pct15" w:color="auto" w:fill="FFFFFF"/>
        </w:rPr>
        <w:t xml:space="preserve"> yet</w:t>
      </w:r>
      <w:r w:rsidR="00FE4967">
        <w:rPr>
          <w:rFonts w:ascii="Times New Roman" w:eastAsia="Calibri" w:hAnsi="Times New Roman" w:cs="Times New Roman"/>
          <w:color w:val="333333"/>
          <w:sz w:val="24"/>
          <w:szCs w:val="24"/>
          <w:shd w:val="pct15" w:color="auto" w:fill="FFFFFF"/>
        </w:rPr>
        <w:t xml:space="preserve"> </w:t>
      </w:r>
      <w:r w:rsidR="008E6C56" w:rsidRPr="008B5873">
        <w:rPr>
          <w:rFonts w:ascii="Times New Roman" w:eastAsia="Calibri" w:hAnsi="Times New Roman" w:cs="Times New Roman"/>
          <w:color w:val="333333"/>
          <w:sz w:val="24"/>
          <w:szCs w:val="24"/>
          <w:shd w:val="pct15" w:color="auto" w:fill="FFFFFF"/>
        </w:rPr>
        <w:t xml:space="preserve">are not commonly used in </w:t>
      </w:r>
      <w:r w:rsidR="008E6C56" w:rsidRPr="00C77036">
        <w:rPr>
          <w:rFonts w:ascii="Times New Roman" w:eastAsia="Calibri" w:hAnsi="Times New Roman" w:cs="Times New Roman"/>
          <w:color w:val="333333"/>
          <w:sz w:val="24"/>
          <w:szCs w:val="24"/>
          <w:shd w:val="pct15" w:color="auto" w:fill="FFFFFF"/>
        </w:rPr>
        <w:t xml:space="preserve">Ecology </w:t>
      </w:r>
      <w:r w:rsidR="008E6C56" w:rsidRPr="00C77036">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{"citationID":"a24amk80qt3","properties":{"unsorted":true,"formattedCitation":"(but see examples in Dee {\\i{}et al.} 2016; Dudney {\\i{}et al.} 2021; and code in the appendices of Dee {\\i{}et al.} 2023)","plainCitation":"(but see examples in Dee et al. 2016; Dudney et al. 2021; and code in the appendices of Dee et al. 2023)","noteIndex":0},"citationItems":[{"id":3914,"uris":["http://zotero.org/users/1810851/items/G5MG2NI8"],"itemData":{"id":3914,"type":"article-journal","abstract":"Temperature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 "},{"id":12352,"uris":["http://zotero.org/users/1810851/items/3D7HEUM5"],"itemData":{"id":12352,"type":"article-journal","abstract":"Range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L."},{"family":"Stevens","given":"Carly"},{"family":"Loreau","given":"Michel"}],"accessed":{"date-parts":[["2023",5,5]]},"issued":{"date-parts":[["2023",5,5]]}},"label":"page","prefix":"and code in the appendices of "}],"schema":"https://github.com/citation-style-language/schema/raw/master/csl-citation.json"} </w:instrText>
      </w:r>
      <w:r w:rsidR="008E6C56" w:rsidRPr="00C77036">
        <w:rPr>
          <w:rFonts w:ascii="Times New Roman" w:hAnsi="Times New Roman" w:cs="Times New Roman"/>
          <w:sz w:val="24"/>
          <w:szCs w:val="24"/>
          <w:shd w:val="pct15" w:color="auto" w:fill="FFFFFF"/>
        </w:rPr>
        <w:fldChar w:fldCharType="separate"/>
      </w:r>
      <w:r w:rsidR="00E97026" w:rsidRPr="00E97026">
        <w:rPr>
          <w:rFonts w:ascii="Times New Roman" w:hAnsi="Times New Roman" w:cs="Times New Roman"/>
          <w:sz w:val="24"/>
        </w:rPr>
        <w:t xml:space="preserve">(but see examples in Dee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2016; Dudney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2021; and code in the appendices of Dee </w:t>
      </w:r>
      <w:r w:rsidR="00E97026" w:rsidRPr="00E97026">
        <w:rPr>
          <w:rFonts w:ascii="Times New Roman" w:hAnsi="Times New Roman" w:cs="Times New Roman"/>
          <w:i/>
          <w:iCs/>
          <w:sz w:val="24"/>
        </w:rPr>
        <w:t>et al.</w:t>
      </w:r>
      <w:r w:rsidR="00E97026" w:rsidRPr="00E97026">
        <w:rPr>
          <w:rFonts w:ascii="Times New Roman" w:hAnsi="Times New Roman" w:cs="Times New Roman"/>
          <w:sz w:val="24"/>
        </w:rPr>
        <w:t xml:space="preserve"> 2023)</w:t>
      </w:r>
      <w:r w:rsidR="008E6C56" w:rsidRPr="00C77036">
        <w:rPr>
          <w:rFonts w:ascii="Times New Roman" w:eastAsia="Calibri" w:hAnsi="Times New Roman" w:cs="Times New Roman"/>
          <w:sz w:val="24"/>
          <w:szCs w:val="24"/>
          <w:shd w:val="pct15" w:color="auto" w:fill="FFFFFF"/>
        </w:rPr>
        <w:fldChar w:fldCharType="end"/>
      </w:r>
      <w:r w:rsidR="00FE4967">
        <w:rPr>
          <w:rFonts w:ascii="Times New Roman" w:eastAsia="Calibri" w:hAnsi="Times New Roman" w:cs="Times New Roman"/>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While random effects, autocorrelation structures, and more, can address some of the same issues,</w:t>
      </w:r>
      <w:r w:rsidR="00FE4967">
        <w:rPr>
          <w:rFonts w:ascii="Times New Roman" w:eastAsia="Calibri" w:hAnsi="Times New Roman" w:cs="Times New Roman"/>
          <w:color w:val="333333"/>
          <w:sz w:val="24"/>
          <w:szCs w:val="24"/>
          <w:shd w:val="pct15" w:color="auto" w:fill="FFFFFF"/>
        </w:rPr>
        <w:t xml:space="preserve"> clustered </w:t>
      </w:r>
      <w:r w:rsidR="008E6C56" w:rsidRPr="002C3801">
        <w:rPr>
          <w:rFonts w:ascii="Times New Roman" w:eastAsia="Calibri" w:hAnsi="Times New Roman" w:cs="Times New Roman"/>
          <w:color w:val="333333"/>
          <w:sz w:val="24"/>
          <w:szCs w:val="24"/>
          <w:shd w:val="pct15" w:color="auto" w:fill="FFFFFF"/>
        </w:rPr>
        <w:t>robust standard errors</w:t>
      </w:r>
      <w:r w:rsidR="00FE4967">
        <w:rPr>
          <w:rFonts w:ascii="Times New Roman" w:eastAsia="Calibri" w:hAnsi="Times New Roman" w:cs="Times New Roman"/>
          <w:color w:val="333333"/>
          <w:sz w:val="24"/>
          <w:szCs w:val="24"/>
          <w:shd w:val="pct15" w:color="auto" w:fill="FFFFFF"/>
        </w:rPr>
        <w:t xml:space="preserve"> make weaker assumptions about the exact form of the correlation structures in the error, thus providing</w:t>
      </w:r>
      <w:r w:rsidR="008E6C56" w:rsidRPr="002C3801">
        <w:rPr>
          <w:rFonts w:ascii="Times New Roman" w:eastAsia="Calibri" w:hAnsi="Times New Roman" w:cs="Times New Roman"/>
          <w:color w:val="333333"/>
          <w:sz w:val="24"/>
          <w:szCs w:val="24"/>
          <w:shd w:val="pct15" w:color="auto" w:fill="FFFFFF"/>
        </w:rPr>
        <w:t xml:space="preserve"> a simpler solution </w:t>
      </w:r>
      <w:r w:rsidR="00FE4967">
        <w:rPr>
          <w:rFonts w:ascii="Times New Roman" w:eastAsia="Calibri" w:hAnsi="Times New Roman" w:cs="Times New Roman"/>
          <w:color w:val="333333"/>
          <w:sz w:val="24"/>
          <w:szCs w:val="24"/>
          <w:shd w:val="pct15" w:color="auto" w:fill="FFFFFF"/>
        </w:rPr>
        <w:t xml:space="preserve">when </w:t>
      </w:r>
      <w:r w:rsidR="00F32D56">
        <w:rPr>
          <w:rFonts w:ascii="Times New Roman" w:eastAsia="Calibri" w:hAnsi="Times New Roman" w:cs="Times New Roman"/>
          <w:color w:val="333333"/>
          <w:sz w:val="24"/>
          <w:szCs w:val="24"/>
          <w:shd w:val="pct15" w:color="auto" w:fill="FFFFFF"/>
        </w:rPr>
        <w:t xml:space="preserve">the </w:t>
      </w:r>
      <w:r w:rsidR="008E6C56" w:rsidRPr="002C3801">
        <w:rPr>
          <w:rFonts w:ascii="Times New Roman" w:eastAsia="Calibri" w:hAnsi="Times New Roman" w:cs="Times New Roman"/>
          <w:color w:val="333333"/>
          <w:sz w:val="24"/>
          <w:szCs w:val="24"/>
          <w:shd w:val="pct15" w:color="auto" w:fill="FFFFFF"/>
        </w:rPr>
        <w:t xml:space="preserve">structure of </w:t>
      </w:r>
      <w:r w:rsidR="00F32D56">
        <w:rPr>
          <w:rFonts w:ascii="Times New Roman" w:eastAsia="Calibri" w:hAnsi="Times New Roman" w:cs="Times New Roman"/>
          <w:color w:val="333333"/>
          <w:sz w:val="24"/>
          <w:szCs w:val="24"/>
          <w:shd w:val="pct15" w:color="auto" w:fill="FFFFFF"/>
        </w:rPr>
        <w:t>the</w:t>
      </w:r>
      <w:r w:rsidR="00F32D56" w:rsidRPr="002C3801">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data</w:t>
      </w:r>
      <w:r w:rsidR="00FE4967">
        <w:rPr>
          <w:rFonts w:ascii="Times New Roman" w:eastAsia="Calibri" w:hAnsi="Times New Roman" w:cs="Times New Roman"/>
          <w:color w:val="333333"/>
          <w:sz w:val="24"/>
          <w:szCs w:val="24"/>
          <w:shd w:val="pct15" w:color="auto" w:fill="FFFFFF"/>
        </w:rPr>
        <w:t xml:space="preserve"> are not of interest to the research question but important to account for in inferences.</w:t>
      </w:r>
      <w:r w:rsidR="008E6C56" w:rsidRPr="002C3801">
        <w:rPr>
          <w:rFonts w:ascii="Times New Roman" w:eastAsia="Calibri" w:hAnsi="Times New Roman" w:cs="Times New Roman"/>
          <w:color w:val="333333"/>
          <w:sz w:val="24"/>
          <w:szCs w:val="24"/>
          <w:shd w:val="pct15" w:color="auto" w:fill="FFFFFF"/>
        </w:rPr>
        <w:t xml:space="preserve"> </w:t>
      </w:r>
      <w:r w:rsidR="00FE4967">
        <w:rPr>
          <w:rFonts w:ascii="Times New Roman" w:eastAsia="Calibri" w:hAnsi="Times New Roman" w:cs="Times New Roman"/>
          <w:color w:val="333333"/>
          <w:sz w:val="24"/>
          <w:szCs w:val="24"/>
          <w:shd w:val="pct15" w:color="auto" w:fill="FFFFFF"/>
        </w:rPr>
        <w:t>However, t</w:t>
      </w:r>
      <w:r w:rsidR="008E6C56" w:rsidRPr="002C3801">
        <w:rPr>
          <w:rFonts w:ascii="Times New Roman" w:eastAsia="Calibri" w:hAnsi="Times New Roman" w:cs="Times New Roman"/>
          <w:color w:val="333333"/>
          <w:sz w:val="24"/>
          <w:szCs w:val="24"/>
          <w:shd w:val="pct15" w:color="auto" w:fill="FFFFFF"/>
        </w:rPr>
        <w:t>here are tradeoffs</w:t>
      </w:r>
      <w:r w:rsidR="00FE4967">
        <w:rPr>
          <w:rFonts w:ascii="Times New Roman" w:eastAsia="Calibri" w:hAnsi="Times New Roman" w:cs="Times New Roman"/>
          <w:color w:val="333333"/>
          <w:sz w:val="24"/>
          <w:szCs w:val="24"/>
          <w:shd w:val="pct15" w:color="auto" w:fill="FFFFFF"/>
        </w:rPr>
        <w:t xml:space="preserve"> – weaker assumptions also mean less efficiency. </w:t>
      </w:r>
      <w:r w:rsidR="007B11A8">
        <w:rPr>
          <w:rFonts w:ascii="Times New Roman" w:eastAsia="Calibri" w:hAnsi="Times New Roman" w:cs="Times New Roman"/>
          <w:color w:val="333333"/>
          <w:sz w:val="24"/>
          <w:szCs w:val="24"/>
          <w:shd w:val="pct15" w:color="auto" w:fill="FFFFFF"/>
        </w:rPr>
        <w:t>Thus</w:t>
      </w:r>
      <w:r w:rsidR="008E6C56" w:rsidRPr="002C3801">
        <w:rPr>
          <w:rFonts w:ascii="Times New Roman" w:eastAsia="Calibri" w:hAnsi="Times New Roman" w:cs="Times New Roman"/>
          <w:color w:val="333333"/>
          <w:sz w:val="24"/>
          <w:szCs w:val="24"/>
          <w:shd w:val="pct15" w:color="auto" w:fill="FFFFFF"/>
        </w:rPr>
        <w:t xml:space="preserve">, we recommend looking at comparisons of approaches </w:t>
      </w:r>
      <w:r w:rsidR="008E6C56" w:rsidRPr="00354682">
        <w:rPr>
          <w:rFonts w:ascii="Times New Roman" w:hAnsi="Times New Roman" w:cs="Times New Roman"/>
          <w:sz w:val="24"/>
          <w:szCs w:val="24"/>
          <w:shd w:val="pct15" w:color="auto" w:fill="FFFFFF"/>
        </w:rPr>
        <w:fldChar w:fldCharType="begin"/>
      </w:r>
      <w:r w:rsidR="003F4401">
        <w:rPr>
          <w:rFonts w:ascii="Times New Roman" w:hAnsi="Times New Roman" w:cs="Times New Roman"/>
          <w:sz w:val="24"/>
          <w:szCs w:val="24"/>
          <w:shd w:val="pct15" w:color="auto" w:fill="FFFFFF"/>
        </w:rPr>
        <w:instrText xml:space="preserve"> ADDIN ZOTERO_ITEM CSL_CITATION {"citationID":"a14up86r02g","properties":{"formattedCitation":"(e.g., Oshchepkov &amp; Shirokanova 2022)","plainCitation":"(e.g., Oshchepkov &amp;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e.g., "}],"schema":"https://github.com/citation-style-language/schema/raw/master/csl-citation.json"}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(e.g., Oshchepkov &amp; Shirokanova 2022)</w:t>
      </w:r>
      <w:r w:rsidR="008E6C56" w:rsidRPr="00354682">
        <w:rPr>
          <w:rFonts w:ascii="Times New Roman" w:eastAsia="Calibri" w:hAnsi="Times New Roman" w:cs="Times New Roman"/>
          <w:sz w:val="24"/>
          <w:szCs w:val="24"/>
          <w:shd w:val="pct15" w:color="auto" w:fill="FFFFFF"/>
        </w:rPr>
        <w:fldChar w:fldCharType="end"/>
      </w:r>
      <w:r w:rsidR="00FE4967">
        <w:rPr>
          <w:rFonts w:ascii="Times New Roman" w:eastAsia="Calibri" w:hAnsi="Times New Roman" w:cs="Times New Roman"/>
          <w:sz w:val="24"/>
          <w:szCs w:val="24"/>
          <w:shd w:val="pct15" w:color="auto" w:fill="FFFFFF"/>
        </w:rPr>
        <w:t xml:space="preserve"> </w:t>
      </w:r>
      <w:r w:rsidR="00F32D56">
        <w:rPr>
          <w:rFonts w:ascii="Times New Roman" w:eastAsia="Calibri" w:hAnsi="Times New Roman" w:cs="Times New Roman"/>
          <w:sz w:val="24"/>
          <w:szCs w:val="24"/>
          <w:shd w:val="pct15" w:color="auto" w:fill="FFFFFF"/>
        </w:rPr>
        <w:t>or conducting sensitivity tests t</w:t>
      </w:r>
      <w:r w:rsidR="00FE4967">
        <w:rPr>
          <w:rFonts w:ascii="Times New Roman" w:eastAsia="Calibri" w:hAnsi="Times New Roman" w:cs="Times New Roman"/>
          <w:sz w:val="24"/>
          <w:szCs w:val="24"/>
          <w:shd w:val="pct15" w:color="auto" w:fill="FFFFFF"/>
        </w:rPr>
        <w:t xml:space="preserve">o check </w:t>
      </w:r>
      <w:r w:rsidR="00F32D56">
        <w:rPr>
          <w:rFonts w:ascii="Times New Roman" w:eastAsia="Calibri" w:hAnsi="Times New Roman" w:cs="Times New Roman"/>
          <w:sz w:val="24"/>
          <w:szCs w:val="24"/>
          <w:shd w:val="pct15" w:color="auto" w:fill="FFFFFF"/>
        </w:rPr>
        <w:t xml:space="preserve">the </w:t>
      </w:r>
      <w:r w:rsidR="00FE4967">
        <w:rPr>
          <w:rFonts w:ascii="Times New Roman" w:eastAsia="Calibri" w:hAnsi="Times New Roman" w:cs="Times New Roman"/>
          <w:sz w:val="24"/>
          <w:szCs w:val="24"/>
          <w:shd w:val="pct15" w:color="auto" w:fill="FFFFFF"/>
        </w:rPr>
        <w:t>robustness of inferences</w:t>
      </w:r>
      <w:r w:rsidR="000C7E14">
        <w:rPr>
          <w:rFonts w:ascii="Times New Roman" w:eastAsia="Calibri" w:hAnsi="Times New Roman" w:cs="Times New Roman"/>
          <w:sz w:val="24"/>
          <w:szCs w:val="24"/>
          <w:shd w:val="pct15" w:color="auto" w:fill="FFFFFF"/>
        </w:rPr>
        <w:t xml:space="preserve"> to </w:t>
      </w:r>
      <w:r w:rsidR="00F32D56">
        <w:rPr>
          <w:rFonts w:ascii="Times New Roman" w:eastAsia="Calibri" w:hAnsi="Times New Roman" w:cs="Times New Roman"/>
          <w:sz w:val="24"/>
          <w:szCs w:val="24"/>
          <w:shd w:val="pct15" w:color="auto" w:fill="FFFFFF"/>
        </w:rPr>
        <w:t>choices of approach</w:t>
      </w:r>
      <w:r w:rsidR="00CC2CB0">
        <w:rPr>
          <w:rFonts w:ascii="Times New Roman" w:eastAsia="Calibri" w:hAnsi="Times New Roman" w:cs="Times New Roman"/>
          <w:sz w:val="24"/>
          <w:szCs w:val="24"/>
          <w:shd w:val="pct15" w:color="auto" w:fill="FFFFFF"/>
        </w:rPr>
        <w:t xml:space="preserve"> for modeling standard errors</w:t>
      </w:r>
      <w:r w:rsidR="008E6C56" w:rsidRPr="00354682">
        <w:rPr>
          <w:rFonts w:ascii="Times New Roman" w:eastAsia="Calibri" w:hAnsi="Times New Roman" w:cs="Times New Roman"/>
          <w:color w:val="333333"/>
          <w:sz w:val="24"/>
          <w:szCs w:val="24"/>
          <w:shd w:val="pct15" w:color="auto" w:fill="FFFFFF"/>
        </w:rPr>
        <w:t>. A</w:t>
      </w:r>
      <w:r w:rsidR="008E6C56" w:rsidRPr="002C3801">
        <w:rPr>
          <w:rFonts w:ascii="Times New Roman" w:eastAsia="Calibri" w:hAnsi="Times New Roman" w:cs="Times New Roman"/>
          <w:color w:val="333333"/>
          <w:sz w:val="24"/>
          <w:szCs w:val="24"/>
          <w:shd w:val="pct15" w:color="auto" w:fill="FFFFFF"/>
        </w:rPr>
        <w:t xml:space="preserve"> full discussion of </w:t>
      </w:r>
      <w:r w:rsidR="00D31C7A">
        <w:rPr>
          <w:rFonts w:ascii="Times New Roman" w:eastAsia="Calibri" w:hAnsi="Times New Roman" w:cs="Times New Roman"/>
          <w:color w:val="333333"/>
          <w:sz w:val="24"/>
          <w:szCs w:val="24"/>
          <w:shd w:val="pct15" w:color="auto" w:fill="FFFFFF"/>
        </w:rPr>
        <w:t xml:space="preserve">clustered and </w:t>
      </w:r>
      <w:r w:rsidR="008E6C56" w:rsidRPr="002C3801">
        <w:rPr>
          <w:rFonts w:ascii="Times New Roman" w:eastAsia="Calibri" w:hAnsi="Times New Roman" w:cs="Times New Roman"/>
          <w:color w:val="333333"/>
          <w:sz w:val="24"/>
          <w:szCs w:val="24"/>
          <w:shd w:val="pct15" w:color="auto" w:fill="FFFFFF"/>
        </w:rPr>
        <w:t xml:space="preserve">robust standard errors is beyond the scope of this </w:t>
      </w:r>
      <w:r w:rsidR="00354682">
        <w:rPr>
          <w:rFonts w:ascii="Times New Roman" w:eastAsia="Calibri" w:hAnsi="Times New Roman" w:cs="Times New Roman"/>
          <w:color w:val="333333"/>
          <w:sz w:val="24"/>
          <w:szCs w:val="24"/>
          <w:shd w:val="pct15" w:color="auto" w:fill="FFFFFF"/>
        </w:rPr>
        <w:t>paper</w:t>
      </w:r>
      <w:r w:rsidR="008E6C56" w:rsidRPr="002C3801">
        <w:rPr>
          <w:rFonts w:ascii="Times New Roman" w:eastAsia="Calibri" w:hAnsi="Times New Roman" w:cs="Times New Roman"/>
          <w:color w:val="333333"/>
          <w:sz w:val="24"/>
          <w:szCs w:val="24"/>
          <w:shd w:val="pct15" w:color="auto" w:fill="FFFFFF"/>
        </w:rPr>
        <w:t xml:space="preserve">, </w:t>
      </w:r>
      <w:r w:rsidR="0080477F">
        <w:rPr>
          <w:rFonts w:ascii="Times New Roman" w:eastAsia="Calibri" w:hAnsi="Times New Roman" w:cs="Times New Roman"/>
          <w:color w:val="333333"/>
          <w:sz w:val="24"/>
          <w:szCs w:val="24"/>
          <w:shd w:val="pct15" w:color="auto" w:fill="FFFFFF"/>
        </w:rPr>
        <w:t>and</w:t>
      </w:r>
      <w:r w:rsidR="0080477F" w:rsidRPr="002C3801">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 xml:space="preserve">we refer applied researchers to the documentation for the </w:t>
      </w:r>
      <w:r w:rsidR="008E5607">
        <w:rPr>
          <w:rFonts w:ascii="Times New Roman" w:eastAsia="Calibri" w:hAnsi="Times New Roman" w:cs="Times New Roman"/>
          <w:color w:val="333333"/>
          <w:sz w:val="24"/>
          <w:szCs w:val="24"/>
          <w:shd w:val="pct15" w:color="auto" w:fill="FFFFFF"/>
        </w:rPr>
        <w:t>‘</w:t>
      </w:r>
      <w:r w:rsidR="008E6C56" w:rsidRPr="002C3801">
        <w:rPr>
          <w:rFonts w:ascii="Times New Roman" w:eastAsia="Calibri" w:hAnsi="Times New Roman" w:cs="Times New Roman"/>
          <w:i/>
          <w:iCs/>
          <w:color w:val="333333"/>
          <w:sz w:val="24"/>
          <w:szCs w:val="24"/>
          <w:shd w:val="pct15" w:color="auto" w:fill="FFFFFF"/>
        </w:rPr>
        <w:t>sandwich</w:t>
      </w:r>
      <w:r w:rsidR="008E5607">
        <w:rPr>
          <w:rFonts w:ascii="Times New Roman" w:eastAsia="Calibri" w:hAnsi="Times New Roman" w:cs="Times New Roman"/>
          <w:i/>
          <w:iCs/>
          <w:color w:val="333333"/>
          <w:sz w:val="24"/>
          <w:szCs w:val="24"/>
          <w:shd w:val="pct15" w:color="auto" w:fill="FFFFFF"/>
        </w:rPr>
        <w:t>’</w:t>
      </w:r>
      <w:r w:rsidR="008E6C56" w:rsidRPr="002C3801">
        <w:rPr>
          <w:rFonts w:ascii="Times New Roman" w:eastAsia="Calibri" w:hAnsi="Times New Roman" w:cs="Times New Roman"/>
          <w:color w:val="333333"/>
          <w:sz w:val="24"/>
          <w:szCs w:val="24"/>
          <w:shd w:val="pct15" w:color="auto" w:fill="FFFFFF"/>
        </w:rPr>
        <w:t xml:space="preserve"> package in R and </w:t>
      </w:r>
      <w:r w:rsidR="00CD3700">
        <w:rPr>
          <w:rFonts w:ascii="Times New Roman" w:eastAsia="Calibri" w:hAnsi="Times New Roman" w:cs="Times New Roman"/>
          <w:color w:val="333333"/>
          <w:sz w:val="24"/>
          <w:szCs w:val="24"/>
          <w:shd w:val="pct15" w:color="auto" w:fill="FFFFFF"/>
        </w:rPr>
        <w:t>other</w:t>
      </w:r>
      <w:r w:rsidR="00CD3700" w:rsidRPr="002C3801">
        <w:rPr>
          <w:rFonts w:ascii="Times New Roman" w:eastAsia="Calibri" w:hAnsi="Times New Roman" w:cs="Times New Roman"/>
          <w:color w:val="333333"/>
          <w:sz w:val="24"/>
          <w:szCs w:val="24"/>
          <w:shd w:val="pct15" w:color="auto" w:fill="FFFFFF"/>
        </w:rPr>
        <w:t xml:space="preserve"> </w:t>
      </w:r>
      <w:r w:rsidR="008E6C56" w:rsidRPr="002C3801">
        <w:rPr>
          <w:rFonts w:ascii="Times New Roman" w:eastAsia="Calibri" w:hAnsi="Times New Roman" w:cs="Times New Roman"/>
          <w:color w:val="333333"/>
          <w:sz w:val="24"/>
          <w:szCs w:val="24"/>
          <w:shd w:val="pct15" w:color="auto" w:fill="FFFFFF"/>
        </w:rPr>
        <w:t xml:space="preserve">comprehensive reviews </w:t>
      </w:r>
      <w:r w:rsidR="008E6C56" w:rsidRPr="00354682">
        <w:rPr>
          <w:rFonts w:ascii="Times New Roman" w:hAnsi="Times New Roman" w:cs="Times New Roman"/>
          <w:sz w:val="24"/>
          <w:szCs w:val="24"/>
          <w:shd w:val="pct15" w:color="auto" w:fill="FFFFFF"/>
        </w:rPr>
        <w:fldChar w:fldCharType="begin"/>
      </w:r>
      <w:r w:rsidR="00E97026">
        <w:rPr>
          <w:rFonts w:ascii="Times New Roman" w:hAnsi="Times New Roman" w:cs="Times New Roman"/>
          <w:sz w:val="24"/>
          <w:szCs w:val="24"/>
          <w:shd w:val="pct15" w:color="auto" w:fill="FFFFFF"/>
        </w:rPr>
        <w:instrText xml:space="preserve"> ADDIN ZOTERO_ITEM CSL_CITATION {"citationID":"a19i01lhvsc","properties":{"unsorted":true,"formattedCitation":"(e.g., Abadie {\\i{}et al.} 2017; Cameron &amp; Miller 2015)","plainCitation":"(e.g., Abadie et al. 2017; Cameron &amp; Miller 2015)","dontUpdate":true,"noteIndex":0},"citationItems":[{"id":12397,"uris":["http://zotero.org/users/1810851/items/8Q462IZW"],"itemData":{"id":12397,"type":"report","abstract":"In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W."},{"family":"Wooldridge","given":"Jeffrey"}],"accessed":{"date-parts":[["2022",4,21]]},"issued":{"date-parts":[["2017",11]]}},"label":"page","prefix":"e.g., "},{"id":12411,"uris":["http://zotero.org/users/1810851/items/NHAY2HUU"],"itemData":{"id":12411,"type":"article-journal","abstract":"We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L."}],"accessed":{"date-parts":[["2022",4,21]]},"issued":{"date-parts":[["2015",3,31]]}},"label":"page"}],"schema":"https://github.com/citation-style-language/schema/raw/master/csl-citation.json"} </w:instrText>
      </w:r>
      <w:r w:rsidR="008E6C56" w:rsidRPr="00354682">
        <w:rPr>
          <w:rFonts w:ascii="Times New Roman" w:hAnsi="Times New Roman" w:cs="Times New Roman"/>
          <w:sz w:val="24"/>
          <w:szCs w:val="24"/>
          <w:shd w:val="pct15" w:color="auto" w:fill="FFFFFF"/>
        </w:rPr>
        <w:fldChar w:fldCharType="separate"/>
      </w:r>
      <w:r w:rsidR="003F4401" w:rsidRPr="003F4401">
        <w:rPr>
          <w:rFonts w:ascii="Times New Roman" w:hAnsi="Times New Roman" w:cs="Times New Roman"/>
          <w:sz w:val="24"/>
        </w:rPr>
        <w:t>(e.g., Cameron &amp; Miller 2015)</w:t>
      </w:r>
      <w:r w:rsidR="008E6C56" w:rsidRPr="00354682">
        <w:rPr>
          <w:rFonts w:ascii="Times New Roman" w:eastAsia="Calibri" w:hAnsi="Times New Roman" w:cs="Times New Roman"/>
          <w:sz w:val="24"/>
          <w:szCs w:val="24"/>
          <w:shd w:val="pct15" w:color="auto" w:fill="FFFFFF"/>
        </w:rPr>
        <w:fldChar w:fldCharType="end"/>
      </w:r>
      <w:r w:rsidR="008E6C56" w:rsidRPr="00354682">
        <w:rPr>
          <w:rFonts w:ascii="Times New Roman" w:eastAsia="Calibri" w:hAnsi="Times New Roman" w:cs="Times New Roman"/>
          <w:color w:val="333333"/>
          <w:sz w:val="24"/>
          <w:szCs w:val="24"/>
          <w:shd w:val="pct15" w:color="auto" w:fill="FFFFFF"/>
        </w:rPr>
        <w:t>.</w:t>
      </w:r>
      <w:r w:rsidR="008E6C56" w:rsidRPr="002C3801">
        <w:rPr>
          <w:rFonts w:ascii="Times New Roman" w:eastAsia="Calibri" w:hAnsi="Times New Roman" w:cs="Times New Roman"/>
          <w:color w:val="333333"/>
          <w:sz w:val="24"/>
          <w:szCs w:val="24"/>
          <w:shd w:val="pct15" w:color="auto" w:fill="FFFFFF"/>
        </w:rPr>
        <w:t xml:space="preserve"> </w:t>
      </w:r>
    </w:p>
    <w:p w14:paraId="7D452E7F" w14:textId="69655398" w:rsidR="00766C2E" w:rsidRPr="002C3801" w:rsidRDefault="00766C2E" w:rsidP="002C3801">
      <w:pPr>
        <w:spacing w:after="160" w:line="360" w:lineRule="auto"/>
        <w:rPr>
          <w:rFonts w:ascii="Times New Roman" w:eastAsia="Calibri" w:hAnsi="Times New Roman" w:cs="Times New Roman"/>
          <w:color w:val="333333"/>
          <w:sz w:val="24"/>
          <w:szCs w:val="24"/>
        </w:rPr>
      </w:pPr>
    </w:p>
    <w:p w14:paraId="6215AD2E" w14:textId="0731E63B" w:rsidR="00766C2E" w:rsidRDefault="00037819" w:rsidP="006F0E57">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The important thing is to be </w:t>
      </w:r>
      <w:r w:rsidR="00A03D2E" w:rsidRPr="002C3801">
        <w:rPr>
          <w:rFonts w:ascii="Times New Roman" w:eastAsia="Calibri" w:hAnsi="Times New Roman" w:cs="Times New Roman"/>
          <w:color w:val="333333"/>
          <w:sz w:val="24"/>
          <w:szCs w:val="24"/>
        </w:rPr>
        <w:t>transparent in</w:t>
      </w:r>
      <w:r w:rsidRPr="002C3801">
        <w:rPr>
          <w:rFonts w:ascii="Times New Roman" w:eastAsia="Calibri" w:hAnsi="Times New Roman" w:cs="Times New Roman"/>
          <w:color w:val="333333"/>
          <w:sz w:val="24"/>
          <w:szCs w:val="24"/>
        </w:rPr>
        <w:t xml:space="preserve"> how we deal </w:t>
      </w:r>
      <w:r w:rsidR="004B0151">
        <w:rPr>
          <w:rFonts w:ascii="Times New Roman" w:eastAsia="Calibri" w:hAnsi="Times New Roman" w:cs="Times New Roman"/>
          <w:color w:val="333333"/>
          <w:sz w:val="24"/>
          <w:szCs w:val="24"/>
        </w:rPr>
        <w:t xml:space="preserve">– </w:t>
      </w:r>
      <w:r w:rsidR="00511E37">
        <w:rPr>
          <w:rFonts w:ascii="Times New Roman" w:eastAsia="Calibri" w:hAnsi="Times New Roman" w:cs="Times New Roman"/>
          <w:color w:val="333333"/>
          <w:sz w:val="24"/>
          <w:szCs w:val="24"/>
        </w:rPr>
        <w:t>or do not deal</w:t>
      </w:r>
      <w:r w:rsidR="004B0151">
        <w:rPr>
          <w:rFonts w:ascii="Times New Roman" w:eastAsia="Calibri" w:hAnsi="Times New Roman" w:cs="Times New Roman"/>
          <w:color w:val="333333"/>
          <w:sz w:val="24"/>
          <w:szCs w:val="24"/>
        </w:rPr>
        <w:t xml:space="preserve"> –</w:t>
      </w:r>
      <w:r w:rsidR="00511E37">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with </w:t>
      </w:r>
      <w:r w:rsidR="00662BC5">
        <w:rPr>
          <w:rFonts w:ascii="Times New Roman" w:eastAsia="Calibri" w:hAnsi="Times New Roman" w:cs="Times New Roman"/>
          <w:color w:val="333333"/>
          <w:sz w:val="24"/>
          <w:szCs w:val="24"/>
        </w:rPr>
        <w:t xml:space="preserve">the </w:t>
      </w:r>
      <w:r w:rsidRPr="002C3801">
        <w:rPr>
          <w:rFonts w:ascii="Times New Roman" w:eastAsia="Calibri" w:hAnsi="Times New Roman" w:cs="Times New Roman"/>
          <w:color w:val="333333"/>
          <w:sz w:val="24"/>
          <w:szCs w:val="24"/>
        </w:rPr>
        <w:t xml:space="preserve">confounding variables. What are the assumptions </w:t>
      </w:r>
      <w:r w:rsidR="00354682">
        <w:rPr>
          <w:rFonts w:ascii="Times New Roman" w:eastAsia="Calibri" w:hAnsi="Times New Roman" w:cs="Times New Roman"/>
          <w:color w:val="333333"/>
          <w:sz w:val="24"/>
          <w:szCs w:val="24"/>
        </w:rPr>
        <w:t>you</w:t>
      </w:r>
      <w:r w:rsidRPr="002C3801">
        <w:rPr>
          <w:rFonts w:ascii="Times New Roman" w:eastAsia="Calibri" w:hAnsi="Times New Roman" w:cs="Times New Roman"/>
          <w:color w:val="333333"/>
          <w:sz w:val="24"/>
          <w:szCs w:val="24"/>
        </w:rPr>
        <w:t xml:space="preserve"> are making</w:t>
      </w:r>
      <w:r w:rsidR="001E531B">
        <w:rPr>
          <w:rFonts w:ascii="Times New Roman" w:eastAsia="Calibri" w:hAnsi="Times New Roman" w:cs="Times New Roman"/>
          <w:color w:val="333333"/>
          <w:sz w:val="24"/>
          <w:szCs w:val="24"/>
        </w:rPr>
        <w:t xml:space="preserve"> </w:t>
      </w:r>
      <w:r w:rsidR="000C6C5D">
        <w:rPr>
          <w:rFonts w:ascii="Times New Roman" w:eastAsia="Calibri" w:hAnsi="Times New Roman" w:cs="Times New Roman"/>
          <w:color w:val="333333"/>
          <w:sz w:val="24"/>
          <w:szCs w:val="24"/>
        </w:rPr>
        <w:t>to</w:t>
      </w:r>
      <w:r w:rsidRPr="002C3801">
        <w:rPr>
          <w:rFonts w:ascii="Times New Roman" w:eastAsia="Calibri" w:hAnsi="Times New Roman" w:cs="Times New Roman"/>
          <w:color w:val="333333"/>
          <w:sz w:val="24"/>
          <w:szCs w:val="24"/>
        </w:rPr>
        <w:t xml:space="preserve"> interpret an effect as causal?  </w:t>
      </w:r>
      <w:moveToRangeStart w:id="61" w:author="Laura Dee" w:date="2024-02-21T12:23:00Z" w:name="move159410647"/>
      <w:moveTo w:id="62" w:author="Laura Dee" w:date="2024-02-21T12:23:00Z">
        <w:r w:rsidR="00EE4883" w:rsidRPr="002C3801">
          <w:rPr>
            <w:rFonts w:ascii="Times New Roman" w:eastAsia="Calibri" w:hAnsi="Times New Roman" w:cs="Times New Roman"/>
            <w:color w:val="333333"/>
            <w:sz w:val="24"/>
            <w:szCs w:val="24"/>
          </w:rPr>
          <w:t xml:space="preserve">Why did you </w:t>
        </w:r>
        <w:r w:rsidR="00EE4883">
          <w:rPr>
            <w:rFonts w:ascii="Times New Roman" w:eastAsia="Calibri" w:hAnsi="Times New Roman" w:cs="Times New Roman"/>
            <w:color w:val="333333"/>
            <w:sz w:val="24"/>
            <w:szCs w:val="24"/>
          </w:rPr>
          <w:t>control for</w:t>
        </w:r>
        <w:r w:rsidR="00EE4883" w:rsidRPr="002C3801">
          <w:rPr>
            <w:rFonts w:ascii="Times New Roman" w:eastAsia="Calibri" w:hAnsi="Times New Roman" w:cs="Times New Roman"/>
            <w:color w:val="333333"/>
            <w:sz w:val="24"/>
            <w:szCs w:val="24"/>
          </w:rPr>
          <w:t xml:space="preserve"> some covariates and not others? Do you have a </w:t>
        </w:r>
        <w:r w:rsidR="00EE4883">
          <w:rPr>
            <w:rFonts w:ascii="Times New Roman" w:eastAsia="Calibri" w:hAnsi="Times New Roman" w:cs="Times New Roman"/>
            <w:color w:val="333333"/>
            <w:sz w:val="24"/>
            <w:szCs w:val="24"/>
          </w:rPr>
          <w:t>DAG</w:t>
        </w:r>
        <w:r w:rsidR="00EE4883" w:rsidRPr="002C3801">
          <w:rPr>
            <w:rFonts w:ascii="Times New Roman" w:eastAsia="Calibri" w:hAnsi="Times New Roman" w:cs="Times New Roman"/>
            <w:color w:val="333333"/>
            <w:sz w:val="24"/>
            <w:szCs w:val="24"/>
          </w:rPr>
          <w:t xml:space="preserve"> </w:t>
        </w:r>
        <w:r w:rsidR="00EE4883">
          <w:rPr>
            <w:rFonts w:ascii="Times New Roman" w:eastAsia="Calibri" w:hAnsi="Times New Roman" w:cs="Times New Roman"/>
            <w:color w:val="333333"/>
            <w:sz w:val="24"/>
            <w:szCs w:val="24"/>
          </w:rPr>
          <w:t xml:space="preserve">or even a conceptual model </w:t>
        </w:r>
        <w:r w:rsidR="00EE4883" w:rsidRPr="002C3801">
          <w:rPr>
            <w:rFonts w:ascii="Times New Roman" w:eastAsia="Calibri" w:hAnsi="Times New Roman" w:cs="Times New Roman"/>
            <w:color w:val="333333"/>
            <w:sz w:val="24"/>
            <w:szCs w:val="24"/>
          </w:rPr>
          <w:t xml:space="preserve">of your system that might help a reader understand your thought process? </w:t>
        </w:r>
      </w:moveTo>
      <w:moveToRangeEnd w:id="61"/>
      <w:r w:rsidRPr="002C3801">
        <w:rPr>
          <w:rFonts w:ascii="Times New Roman" w:eastAsia="Calibri" w:hAnsi="Times New Roman" w:cs="Times New Roman"/>
          <w:color w:val="333333"/>
          <w:sz w:val="24"/>
          <w:szCs w:val="24"/>
        </w:rPr>
        <w:t>If you are using mixed models, do you meet the random effects assumption</w:t>
      </w:r>
      <w:r w:rsidR="001E531B">
        <w:rPr>
          <w:rFonts w:ascii="Times New Roman" w:eastAsia="Calibri" w:hAnsi="Times New Roman" w:cs="Times New Roman"/>
          <w:color w:val="333333"/>
          <w:sz w:val="24"/>
          <w:szCs w:val="24"/>
        </w:rPr>
        <w:t>,</w:t>
      </w:r>
      <w:r w:rsidR="00265F7A">
        <w:rPr>
          <w:rFonts w:ascii="Times New Roman" w:eastAsia="Calibri" w:hAnsi="Times New Roman" w:cs="Times New Roman"/>
          <w:color w:val="333333"/>
          <w:sz w:val="24"/>
          <w:szCs w:val="24"/>
        </w:rPr>
        <w:t xml:space="preserve"> and why or why not</w:t>
      </w:r>
      <w:r w:rsidRPr="002C3801">
        <w:rPr>
          <w:rFonts w:ascii="Times New Roman" w:eastAsia="Calibri" w:hAnsi="Times New Roman" w:cs="Times New Roman"/>
          <w:color w:val="333333"/>
          <w:sz w:val="24"/>
          <w:szCs w:val="24"/>
        </w:rPr>
        <w:t xml:space="preserve">? Have you evaluated your residuals to determine if you need to implement robust standard errors? </w:t>
      </w:r>
      <w:moveFromRangeStart w:id="63" w:author="Laura Dee" w:date="2024-02-21T12:23:00Z" w:name="move159410647"/>
      <w:moveFrom w:id="64" w:author="Laura Dee" w:date="2024-02-21T12:23:00Z">
        <w:r w:rsidRPr="002C3801" w:rsidDel="00EE4883">
          <w:rPr>
            <w:rFonts w:ascii="Times New Roman" w:eastAsia="Calibri" w:hAnsi="Times New Roman" w:cs="Times New Roman"/>
            <w:color w:val="333333"/>
            <w:sz w:val="24"/>
            <w:szCs w:val="24"/>
          </w:rPr>
          <w:t xml:space="preserve">Why did you </w:t>
        </w:r>
        <w:r w:rsidR="001E531B" w:rsidDel="00EE4883">
          <w:rPr>
            <w:rFonts w:ascii="Times New Roman" w:eastAsia="Calibri" w:hAnsi="Times New Roman" w:cs="Times New Roman"/>
            <w:color w:val="333333"/>
            <w:sz w:val="24"/>
            <w:szCs w:val="24"/>
          </w:rPr>
          <w:t>control for</w:t>
        </w:r>
        <w:r w:rsidR="001E531B" w:rsidRPr="002C3801" w:rsidDel="00EE4883">
          <w:rPr>
            <w:rFonts w:ascii="Times New Roman" w:eastAsia="Calibri" w:hAnsi="Times New Roman" w:cs="Times New Roman"/>
            <w:color w:val="333333"/>
            <w:sz w:val="24"/>
            <w:szCs w:val="24"/>
          </w:rPr>
          <w:t xml:space="preserve"> </w:t>
        </w:r>
        <w:r w:rsidRPr="002C3801" w:rsidDel="00EE4883">
          <w:rPr>
            <w:rFonts w:ascii="Times New Roman" w:eastAsia="Calibri" w:hAnsi="Times New Roman" w:cs="Times New Roman"/>
            <w:color w:val="333333"/>
            <w:sz w:val="24"/>
            <w:szCs w:val="24"/>
          </w:rPr>
          <w:t xml:space="preserve">some covariates and not others? Do you have a </w:t>
        </w:r>
        <w:r w:rsidR="00D27DE9" w:rsidDel="00EE4883">
          <w:rPr>
            <w:rFonts w:ascii="Times New Roman" w:eastAsia="Calibri" w:hAnsi="Times New Roman" w:cs="Times New Roman"/>
            <w:color w:val="333333"/>
            <w:sz w:val="24"/>
            <w:szCs w:val="24"/>
          </w:rPr>
          <w:t>DAG</w:t>
        </w:r>
        <w:r w:rsidRPr="002C3801" w:rsidDel="00EE4883">
          <w:rPr>
            <w:rFonts w:ascii="Times New Roman" w:eastAsia="Calibri" w:hAnsi="Times New Roman" w:cs="Times New Roman"/>
            <w:color w:val="333333"/>
            <w:sz w:val="24"/>
            <w:szCs w:val="24"/>
          </w:rPr>
          <w:t xml:space="preserve"> </w:t>
        </w:r>
        <w:r w:rsidR="00D27DE9" w:rsidDel="00EE4883">
          <w:rPr>
            <w:rFonts w:ascii="Times New Roman" w:eastAsia="Calibri" w:hAnsi="Times New Roman" w:cs="Times New Roman"/>
            <w:color w:val="333333"/>
            <w:sz w:val="24"/>
            <w:szCs w:val="24"/>
          </w:rPr>
          <w:t xml:space="preserve">or </w:t>
        </w:r>
        <w:r w:rsidR="00A73EEE" w:rsidDel="00EE4883">
          <w:rPr>
            <w:rFonts w:ascii="Times New Roman" w:eastAsia="Calibri" w:hAnsi="Times New Roman" w:cs="Times New Roman"/>
            <w:color w:val="333333"/>
            <w:sz w:val="24"/>
            <w:szCs w:val="24"/>
          </w:rPr>
          <w:t xml:space="preserve">even </w:t>
        </w:r>
        <w:r w:rsidR="00D27DE9" w:rsidDel="00EE4883">
          <w:rPr>
            <w:rFonts w:ascii="Times New Roman" w:eastAsia="Calibri" w:hAnsi="Times New Roman" w:cs="Times New Roman"/>
            <w:color w:val="333333"/>
            <w:sz w:val="24"/>
            <w:szCs w:val="24"/>
          </w:rPr>
          <w:t xml:space="preserve">a conceptual model </w:t>
        </w:r>
        <w:r w:rsidRPr="002C3801" w:rsidDel="00EE4883">
          <w:rPr>
            <w:rFonts w:ascii="Times New Roman" w:eastAsia="Calibri" w:hAnsi="Times New Roman" w:cs="Times New Roman"/>
            <w:color w:val="333333"/>
            <w:sz w:val="24"/>
            <w:szCs w:val="24"/>
          </w:rPr>
          <w:t xml:space="preserve">of your system that might help a reader understand your thought process? </w:t>
        </w:r>
      </w:moveFrom>
      <w:moveFromRangeEnd w:id="63"/>
      <w:r w:rsidR="001E531B">
        <w:rPr>
          <w:rFonts w:ascii="Times New Roman" w:eastAsia="Calibri" w:hAnsi="Times New Roman" w:cs="Times New Roman"/>
          <w:color w:val="333333"/>
          <w:sz w:val="24"/>
          <w:szCs w:val="24"/>
        </w:rPr>
        <w:t xml:space="preserve">Clarifying </w:t>
      </w:r>
      <w:r w:rsidRPr="002C3801">
        <w:rPr>
          <w:rFonts w:ascii="Times New Roman" w:eastAsia="Calibri" w:hAnsi="Times New Roman" w:cs="Times New Roman"/>
          <w:color w:val="333333"/>
          <w:sz w:val="24"/>
          <w:szCs w:val="24"/>
        </w:rPr>
        <w:t xml:space="preserve">these types of </w:t>
      </w:r>
      <w:r w:rsidR="00662BC5">
        <w:rPr>
          <w:rFonts w:ascii="Times New Roman" w:eastAsia="Calibri" w:hAnsi="Times New Roman" w:cs="Times New Roman"/>
          <w:color w:val="333333"/>
          <w:sz w:val="24"/>
          <w:szCs w:val="24"/>
        </w:rPr>
        <w:t>decisions</w:t>
      </w:r>
      <w:r w:rsidR="001E531B">
        <w:rPr>
          <w:rFonts w:ascii="Times New Roman" w:eastAsia="Calibri" w:hAnsi="Times New Roman" w:cs="Times New Roman"/>
          <w:color w:val="333333"/>
          <w:sz w:val="24"/>
          <w:szCs w:val="24"/>
        </w:rPr>
        <w:t xml:space="preserve">, </w:t>
      </w:r>
      <w:r w:rsidRPr="002C3801">
        <w:rPr>
          <w:rFonts w:ascii="Times New Roman" w:eastAsia="Calibri" w:hAnsi="Times New Roman" w:cs="Times New Roman"/>
          <w:color w:val="333333"/>
          <w:sz w:val="24"/>
          <w:szCs w:val="24"/>
        </w:rPr>
        <w:t xml:space="preserve">even </w:t>
      </w:r>
      <w:r w:rsidR="00CB75F2">
        <w:rPr>
          <w:rFonts w:ascii="Times New Roman" w:eastAsia="Calibri" w:hAnsi="Times New Roman" w:cs="Times New Roman"/>
          <w:color w:val="333333"/>
          <w:sz w:val="24"/>
          <w:szCs w:val="24"/>
        </w:rPr>
        <w:t xml:space="preserve">in </w:t>
      </w:r>
      <w:r w:rsidRPr="002C3801">
        <w:rPr>
          <w:rFonts w:ascii="Times New Roman" w:eastAsia="Calibri" w:hAnsi="Times New Roman" w:cs="Times New Roman"/>
          <w:color w:val="333333"/>
          <w:sz w:val="24"/>
          <w:szCs w:val="24"/>
        </w:rPr>
        <w:t xml:space="preserve">a brief </w:t>
      </w:r>
      <w:r w:rsidRPr="005C545B">
        <w:rPr>
          <w:rFonts w:ascii="Times New Roman" w:eastAsia="Calibri" w:hAnsi="Times New Roman" w:cs="Times New Roman"/>
          <w:color w:val="333333"/>
          <w:sz w:val="24"/>
          <w:szCs w:val="24"/>
        </w:rPr>
        <w:t>sentence if not a figure or full breakdown in a manuscript supplement</w:t>
      </w:r>
      <w:r w:rsidR="00E22451" w:rsidRPr="005C545B">
        <w:rPr>
          <w:rFonts w:ascii="Times New Roman" w:eastAsia="Calibri" w:hAnsi="Times New Roman" w:cs="Times New Roman"/>
          <w:color w:val="333333"/>
          <w:sz w:val="24"/>
          <w:szCs w:val="24"/>
        </w:rPr>
        <w:t xml:space="preserve"> </w:t>
      </w:r>
      <w:r w:rsidR="00A73EEE"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{"citationID":"a1usvus0msh","properties":{"formattedCitation":"(e.g., see Dee {\\i{}et al.} 2023)","plainCitation":"(e.g., see Dee et al. 2023)","noteIndex":0},"citationItems":[{"id":12850,"uris":["http://zotero.org/users/1810851/items/2W4TLILW"],"itemData":{"id":12850,"type":"article-journal","abstract":"Causal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L."},{"family":"Stevens","given":"Carly"},{"family":"Loreau","given":"Michel"}],"accessed":{"date-parts":[["2023",5,5]]},"issued":{"date-parts":[["2023",5,5]]}},"label":"page","prefix":"e.g., see"}],"schema":"https://github.com/citation-style-language/schema/raw/master/csl-citation.json"} </w:instrText>
      </w:r>
      <w:r w:rsidR="00A73EEE"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 xml:space="preserve">(e.g., see Dee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2023)</w:t>
      </w:r>
      <w:r w:rsidR="00A73EEE" w:rsidRPr="005C545B">
        <w:rPr>
          <w:rFonts w:ascii="Times New Roman" w:eastAsia="Calibri" w:hAnsi="Times New Roman" w:cs="Times New Roman"/>
          <w:color w:val="333333"/>
          <w:sz w:val="24"/>
          <w:szCs w:val="24"/>
        </w:rPr>
        <w:fldChar w:fldCharType="end"/>
      </w:r>
      <w:r w:rsidR="001E531B">
        <w:rPr>
          <w:rFonts w:ascii="Times New Roman" w:eastAsia="Calibri" w:hAnsi="Times New Roman" w:cs="Times New Roman"/>
          <w:color w:val="333333"/>
          <w:sz w:val="24"/>
          <w:szCs w:val="24"/>
        </w:rPr>
        <w:t>,</w:t>
      </w:r>
      <w:r w:rsidRPr="005C545B">
        <w:rPr>
          <w:rFonts w:ascii="Times New Roman" w:eastAsia="Calibri" w:hAnsi="Times New Roman" w:cs="Times New Roman"/>
          <w:color w:val="333333"/>
          <w:sz w:val="24"/>
          <w:szCs w:val="24"/>
        </w:rPr>
        <w:t xml:space="preserve"> will go far</w:t>
      </w:r>
      <w:r w:rsidRPr="002C3801">
        <w:rPr>
          <w:rFonts w:ascii="Times New Roman" w:eastAsia="Calibri" w:hAnsi="Times New Roman" w:cs="Times New Roman"/>
          <w:color w:val="333333"/>
          <w:sz w:val="24"/>
          <w:szCs w:val="24"/>
        </w:rPr>
        <w:t xml:space="preserve"> in terms of maki</w:t>
      </w:r>
      <w:r w:rsidRPr="00D85F52">
        <w:rPr>
          <w:rFonts w:ascii="Times New Roman" w:eastAsia="Calibri" w:hAnsi="Times New Roman" w:cs="Times New Roman"/>
          <w:color w:val="333333"/>
          <w:sz w:val="24"/>
          <w:szCs w:val="24"/>
        </w:rPr>
        <w:t xml:space="preserve">ng your analyses more </w:t>
      </w:r>
      <w:r w:rsidR="009B5486" w:rsidRPr="00D85F52">
        <w:rPr>
          <w:rFonts w:ascii="Times New Roman" w:eastAsia="Calibri" w:hAnsi="Times New Roman" w:cs="Times New Roman"/>
          <w:color w:val="333333"/>
          <w:sz w:val="24"/>
          <w:szCs w:val="24"/>
        </w:rPr>
        <w:t>transparent</w:t>
      </w:r>
      <w:r w:rsidR="00662BC5">
        <w:rPr>
          <w:rFonts w:ascii="Times New Roman" w:eastAsia="Calibri" w:hAnsi="Times New Roman" w:cs="Times New Roman"/>
          <w:color w:val="333333"/>
          <w:sz w:val="24"/>
          <w:szCs w:val="24"/>
        </w:rPr>
        <w:t xml:space="preserve">. </w:t>
      </w:r>
      <w:r w:rsidR="001E531B">
        <w:rPr>
          <w:rFonts w:ascii="Times New Roman" w:eastAsia="Calibri" w:hAnsi="Times New Roman" w:cs="Times New Roman"/>
          <w:color w:val="333333"/>
          <w:sz w:val="24"/>
          <w:szCs w:val="24"/>
        </w:rPr>
        <w:t xml:space="preserve">This transparency </w:t>
      </w:r>
      <w:r w:rsidR="00662BC5">
        <w:rPr>
          <w:rFonts w:ascii="Times New Roman" w:eastAsia="Calibri" w:hAnsi="Times New Roman" w:cs="Times New Roman"/>
          <w:color w:val="333333"/>
          <w:sz w:val="24"/>
          <w:szCs w:val="24"/>
        </w:rPr>
        <w:t>will</w:t>
      </w:r>
      <w:r w:rsidR="009B5486"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 xml:space="preserve">make </w:t>
      </w:r>
      <w:r w:rsidR="001E531B">
        <w:rPr>
          <w:rFonts w:ascii="Times New Roman" w:eastAsia="Calibri" w:hAnsi="Times New Roman" w:cs="Times New Roman"/>
          <w:color w:val="333333"/>
          <w:sz w:val="24"/>
          <w:szCs w:val="24"/>
        </w:rPr>
        <w:t xml:space="preserve">the </w:t>
      </w:r>
      <w:r w:rsidR="00662BC5">
        <w:rPr>
          <w:rFonts w:ascii="Times New Roman" w:eastAsia="Calibri" w:hAnsi="Times New Roman" w:cs="Times New Roman"/>
          <w:color w:val="333333"/>
          <w:sz w:val="24"/>
          <w:szCs w:val="24"/>
        </w:rPr>
        <w:t>work easier</w:t>
      </w:r>
      <w:r w:rsidR="009B5486" w:rsidRPr="00D85F52">
        <w:rPr>
          <w:rFonts w:ascii="Times New Roman" w:eastAsia="Calibri" w:hAnsi="Times New Roman" w:cs="Times New Roman"/>
          <w:color w:val="333333"/>
          <w:sz w:val="24"/>
          <w:szCs w:val="24"/>
        </w:rPr>
        <w:t xml:space="preserve"> to be built upon to advance science.</w:t>
      </w:r>
      <w:r w:rsidR="00BA4CEF" w:rsidRPr="00D85F52">
        <w:rPr>
          <w:rFonts w:ascii="Times New Roman" w:eastAsia="Calibri" w:hAnsi="Times New Roman" w:cs="Times New Roman"/>
          <w:color w:val="333333"/>
          <w:sz w:val="24"/>
          <w:szCs w:val="24"/>
        </w:rPr>
        <w:t xml:space="preserve"> </w:t>
      </w:r>
      <w:r w:rsidR="00B44095">
        <w:rPr>
          <w:rFonts w:ascii="Times New Roman" w:eastAsia="Calibri" w:hAnsi="Times New Roman" w:cs="Times New Roman"/>
          <w:color w:val="333333"/>
          <w:sz w:val="24"/>
          <w:szCs w:val="24"/>
        </w:rPr>
        <w:t>On top of</w:t>
      </w:r>
      <w:r w:rsidR="00662BC5">
        <w:rPr>
          <w:rFonts w:ascii="Times New Roman" w:eastAsia="Calibri" w:hAnsi="Times New Roman" w:cs="Times New Roman"/>
          <w:color w:val="333333"/>
          <w:sz w:val="24"/>
          <w:szCs w:val="24"/>
        </w:rPr>
        <w:t xml:space="preserve"> transparency, w</w:t>
      </w:r>
      <w:r w:rsidR="00D85F52" w:rsidRPr="00D85F52">
        <w:rPr>
          <w:rFonts w:ascii="Times New Roman" w:eastAsia="Calibri" w:hAnsi="Times New Roman" w:cs="Times New Roman"/>
          <w:color w:val="333333"/>
          <w:sz w:val="24"/>
          <w:szCs w:val="24"/>
        </w:rPr>
        <w:t>e also must be humble</w:t>
      </w:r>
      <w:r w:rsidR="00662BC5">
        <w:rPr>
          <w:rFonts w:ascii="Times New Roman" w:eastAsia="Calibri" w:hAnsi="Times New Roman" w:cs="Times New Roman"/>
          <w:color w:val="333333"/>
          <w:sz w:val="24"/>
          <w:szCs w:val="24"/>
        </w:rPr>
        <w:t>.</w:t>
      </w:r>
      <w:r w:rsidR="00D85F52" w:rsidRPr="00D85F52">
        <w:rPr>
          <w:rFonts w:ascii="Times New Roman" w:eastAsia="Calibri" w:hAnsi="Times New Roman" w:cs="Times New Roman"/>
          <w:color w:val="333333"/>
          <w:sz w:val="24"/>
          <w:szCs w:val="24"/>
        </w:rPr>
        <w:t xml:space="preserve"> </w:t>
      </w:r>
      <w:r w:rsidR="00662BC5">
        <w:rPr>
          <w:rFonts w:ascii="Times New Roman" w:eastAsia="Calibri" w:hAnsi="Times New Roman" w:cs="Times New Roman"/>
          <w:color w:val="333333"/>
          <w:sz w:val="24"/>
          <w:szCs w:val="24"/>
        </w:rPr>
        <w:t>We must</w:t>
      </w:r>
      <w:r w:rsidR="00D85F52" w:rsidRPr="00D85F52">
        <w:rPr>
          <w:rFonts w:ascii="Times New Roman" w:eastAsia="Calibri" w:hAnsi="Times New Roman" w:cs="Times New Roman"/>
          <w:color w:val="333333"/>
          <w:sz w:val="24"/>
          <w:szCs w:val="24"/>
        </w:rPr>
        <w:t xml:space="preserve"> accept</w:t>
      </w:r>
      <w:r w:rsidR="002731E9" w:rsidRPr="00D85F52">
        <w:rPr>
          <w:rFonts w:ascii="Times New Roman" w:eastAsia="Calibri" w:hAnsi="Times New Roman" w:cs="Times New Roman"/>
          <w:color w:val="333333"/>
          <w:sz w:val="24"/>
          <w:szCs w:val="24"/>
        </w:rPr>
        <w:t xml:space="preserve"> that our models and knowledge are imperfect</w:t>
      </w:r>
      <w:r w:rsidR="00662BC5">
        <w:rPr>
          <w:rFonts w:ascii="Times New Roman" w:eastAsia="Calibri" w:hAnsi="Times New Roman" w:cs="Times New Roman"/>
          <w:color w:val="333333"/>
          <w:sz w:val="24"/>
          <w:szCs w:val="24"/>
        </w:rPr>
        <w:t>. S</w:t>
      </w:r>
      <w:r w:rsidR="002731E9" w:rsidRPr="00D85F52">
        <w:rPr>
          <w:rFonts w:ascii="Times New Roman" w:eastAsia="Calibri" w:hAnsi="Times New Roman" w:cs="Times New Roman"/>
          <w:color w:val="333333"/>
          <w:sz w:val="24"/>
          <w:szCs w:val="24"/>
        </w:rPr>
        <w:t xml:space="preserve">omeday, someone will come along with a different </w:t>
      </w:r>
      <w:r w:rsidR="00D85F52" w:rsidRPr="00D85F52">
        <w:rPr>
          <w:rFonts w:ascii="Times New Roman" w:eastAsia="Calibri" w:hAnsi="Times New Roman" w:cs="Times New Roman"/>
          <w:color w:val="333333"/>
          <w:sz w:val="24"/>
          <w:szCs w:val="24"/>
        </w:rPr>
        <w:t xml:space="preserve">approach </w:t>
      </w:r>
      <w:r w:rsidR="002731E9" w:rsidRPr="00D85F52">
        <w:rPr>
          <w:rFonts w:ascii="Times New Roman" w:eastAsia="Calibri" w:hAnsi="Times New Roman" w:cs="Times New Roman"/>
          <w:color w:val="333333"/>
          <w:sz w:val="24"/>
          <w:szCs w:val="24"/>
        </w:rPr>
        <w:t xml:space="preserve">that will </w:t>
      </w:r>
      <w:r w:rsidR="002731E9" w:rsidRPr="00D85F52">
        <w:rPr>
          <w:rFonts w:ascii="Times New Roman" w:eastAsia="Calibri" w:hAnsi="Times New Roman" w:cs="Times New Roman"/>
          <w:color w:val="333333"/>
          <w:sz w:val="24"/>
          <w:szCs w:val="24"/>
        </w:rPr>
        <w:lastRenderedPageBreak/>
        <w:t>produce different conclusions and yield new insights</w:t>
      </w:r>
      <w:r w:rsidR="002F66D7" w:rsidRPr="00D85F52">
        <w:rPr>
          <w:rFonts w:ascii="Times New Roman" w:eastAsia="Calibri" w:hAnsi="Times New Roman" w:cs="Times New Roman"/>
          <w:color w:val="333333"/>
          <w:sz w:val="24"/>
          <w:szCs w:val="24"/>
        </w:rPr>
        <w:t>.</w:t>
      </w:r>
      <w:r w:rsidR="002731E9" w:rsidRPr="002C3801">
        <w:rPr>
          <w:rFonts w:ascii="Times New Roman" w:eastAsia="Calibri" w:hAnsi="Times New Roman" w:cs="Times New Roman"/>
          <w:color w:val="333333"/>
          <w:sz w:val="24"/>
          <w:szCs w:val="24"/>
        </w:rPr>
        <w:t xml:space="preserve"> </w:t>
      </w:r>
      <w:r w:rsidR="00CC6813">
        <w:rPr>
          <w:rFonts w:ascii="Times New Roman" w:eastAsia="Calibri" w:hAnsi="Times New Roman" w:cs="Times New Roman"/>
          <w:color w:val="333333"/>
          <w:sz w:val="24"/>
          <w:szCs w:val="24"/>
        </w:rPr>
        <w:t xml:space="preserve">This progression is part of the scientific process. </w:t>
      </w:r>
    </w:p>
    <w:p w14:paraId="71B7B91D" w14:textId="0B289E2A" w:rsidR="007D3DA6" w:rsidRPr="008B5854" w:rsidRDefault="002A2FDB" w:rsidP="00841A8F">
      <w:pPr>
        <w:spacing w:line="360" w:lineRule="auto"/>
        <w:ind w:firstLine="720"/>
        <w:textAlignment w:val="baseline"/>
        <w:rPr>
          <w:rFonts w:ascii="Times New Roman" w:eastAsia="Times New Roman" w:hAnsi="Times New Roman" w:cs="Times New Roman"/>
          <w:color w:val="242424"/>
          <w:sz w:val="24"/>
          <w:szCs w:val="24"/>
        </w:rPr>
      </w:pPr>
      <w:r>
        <w:rPr>
          <w:rFonts w:ascii="Times New Roman" w:eastAsia="Times New Roman" w:hAnsi="Times New Roman" w:cs="Times New Roman"/>
          <w:color w:val="242424"/>
          <w:sz w:val="24"/>
          <w:szCs w:val="24"/>
          <w:bdr w:val="none" w:sz="0" w:space="0" w:color="auto" w:frame="1"/>
        </w:rPr>
        <w:t>The</w:t>
      </w:r>
      <w:r w:rsidR="00A6686B" w:rsidRPr="007D3DA6">
        <w:rPr>
          <w:rFonts w:ascii="Times New Roman" w:eastAsia="Times New Roman" w:hAnsi="Times New Roman" w:cs="Times New Roman"/>
          <w:color w:val="242424"/>
          <w:sz w:val="24"/>
          <w:szCs w:val="24"/>
          <w:bdr w:val="none" w:sz="0" w:space="0" w:color="auto" w:frame="1"/>
        </w:rPr>
        <w:t xml:space="preserve"> approaches </w:t>
      </w:r>
      <w:r w:rsidR="001E531B">
        <w:rPr>
          <w:rFonts w:ascii="Times New Roman" w:eastAsia="Times New Roman" w:hAnsi="Times New Roman" w:cs="Times New Roman"/>
          <w:color w:val="242424"/>
          <w:sz w:val="24"/>
          <w:szCs w:val="24"/>
          <w:bdr w:val="none" w:sz="0" w:space="0" w:color="auto" w:frame="1"/>
        </w:rPr>
        <w:t xml:space="preserve">presented </w:t>
      </w:r>
      <w:r>
        <w:rPr>
          <w:rFonts w:ascii="Times New Roman" w:eastAsia="Times New Roman" w:hAnsi="Times New Roman" w:cs="Times New Roman"/>
          <w:color w:val="242424"/>
          <w:sz w:val="24"/>
          <w:szCs w:val="24"/>
          <w:bdr w:val="none" w:sz="0" w:space="0" w:color="auto" w:frame="1"/>
        </w:rPr>
        <w:t>herein</w:t>
      </w:r>
      <w:r w:rsidR="00A6686B" w:rsidRPr="007D3DA6">
        <w:rPr>
          <w:rFonts w:ascii="Times New Roman" w:eastAsia="Times New Roman" w:hAnsi="Times New Roman" w:cs="Times New Roman"/>
          <w:color w:val="242424"/>
          <w:sz w:val="24"/>
          <w:szCs w:val="24"/>
          <w:bdr w:val="none" w:sz="0" w:space="0" w:color="auto" w:frame="1"/>
        </w:rPr>
        <w:t xml:space="preserve"> are not a panacea. They require assumption for causal inferences, as does any approach, including experiments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{"citationID":"a12qs34viud","properties":{"formattedCitation":"(Kimmel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Some assumptions are shared with experiments: i.e., SUTVA – or the stable unit treatment value assumption which has two parts: 1) no interference or “spillovers” across units and 2) no multiple versions of or “hidden variations” in the causal variable of interest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{"citationID":"a1aqto19l5v","properties":{"formattedCitation":"(reviewed in Kimmel {\\i{}et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(reviewed in Kimmel </w:t>
      </w:r>
      <w:r w:rsidR="00045A25" w:rsidRPr="00045A25">
        <w:rPr>
          <w:rFonts w:ascii="Times New Roman" w:hAnsi="Times New Roman" w:cs="Times New Roman"/>
          <w:i/>
          <w:iCs/>
          <w:color w:val="000000"/>
          <w:sz w:val="24"/>
        </w:rPr>
        <w:t>et al.</w:t>
      </w:r>
      <w:r w:rsidR="00045A25" w:rsidRPr="00045A25">
        <w:rPr>
          <w:rFonts w:ascii="Times New Roman" w:hAnsi="Times New Roman" w:cs="Times New Roman"/>
          <w:color w:val="000000"/>
          <w:sz w:val="24"/>
        </w:rPr>
        <w:t xml:space="preserve">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w:t>
      </w:r>
      <w:r w:rsidR="001E531B">
        <w:rPr>
          <w:rFonts w:ascii="Times New Roman" w:eastAsia="Times New Roman" w:hAnsi="Times New Roman" w:cs="Times New Roman"/>
          <w:color w:val="242424"/>
          <w:sz w:val="24"/>
          <w:szCs w:val="24"/>
          <w:bdr w:val="none" w:sz="0" w:space="0" w:color="auto" w:frame="1"/>
        </w:rPr>
        <w:t>In addition, m</w:t>
      </w:r>
      <w:r w:rsidR="00A6686B" w:rsidRPr="007D3DA6">
        <w:rPr>
          <w:rFonts w:ascii="Times New Roman" w:eastAsia="Times New Roman" w:hAnsi="Times New Roman" w:cs="Times New Roman"/>
          <w:color w:val="242424"/>
          <w:sz w:val="24"/>
          <w:szCs w:val="24"/>
          <w:bdr w:val="none" w:sz="0" w:space="0" w:color="auto" w:frame="1"/>
        </w:rPr>
        <w:t xml:space="preserve">ost of the </w:t>
      </w:r>
      <w:r>
        <w:rPr>
          <w:rFonts w:ascii="Times New Roman" w:eastAsia="Times New Roman" w:hAnsi="Times New Roman" w:cs="Times New Roman"/>
          <w:color w:val="242424"/>
          <w:sz w:val="24"/>
          <w:szCs w:val="24"/>
          <w:bdr w:val="none" w:sz="0" w:space="0" w:color="auto" w:frame="1"/>
        </w:rPr>
        <w:t xml:space="preserve">statistical model designs presented </w:t>
      </w:r>
      <w:r w:rsidR="00A6686B" w:rsidRPr="007D3DA6">
        <w:rPr>
          <w:rFonts w:ascii="Times New Roman" w:eastAsia="Times New Roman" w:hAnsi="Times New Roman" w:cs="Times New Roman"/>
          <w:color w:val="242424"/>
          <w:sz w:val="24"/>
          <w:szCs w:val="24"/>
          <w:bdr w:val="none" w:sz="0" w:space="0" w:color="auto" w:frame="1"/>
        </w:rPr>
        <w:t>here</w:t>
      </w:r>
      <w:r>
        <w:rPr>
          <w:rFonts w:ascii="Times New Roman" w:eastAsia="Times New Roman" w:hAnsi="Times New Roman" w:cs="Times New Roman"/>
          <w:color w:val="242424"/>
          <w:sz w:val="24"/>
          <w:szCs w:val="24"/>
          <w:bdr w:val="none" w:sz="0" w:space="0" w:color="auto" w:frame="1"/>
        </w:rPr>
        <w:t xml:space="preserve"> also</w:t>
      </w:r>
      <w:r w:rsidR="00A6686B" w:rsidRPr="007D3DA6">
        <w:rPr>
          <w:rFonts w:ascii="Times New Roman" w:eastAsia="Times New Roman" w:hAnsi="Times New Roman" w:cs="Times New Roman"/>
          <w:color w:val="242424"/>
          <w:sz w:val="24"/>
          <w:szCs w:val="24"/>
          <w:bdr w:val="none" w:sz="0" w:space="0" w:color="auto" w:frame="1"/>
        </w:rPr>
        <w:t xml:space="preserve"> include assumptions </w:t>
      </w:r>
      <w:r>
        <w:rPr>
          <w:rFonts w:ascii="Times New Roman" w:eastAsia="Times New Roman" w:hAnsi="Times New Roman" w:cs="Times New Roman"/>
          <w:color w:val="242424"/>
          <w:sz w:val="24"/>
          <w:szCs w:val="24"/>
          <w:bdr w:val="none" w:sz="0" w:space="0" w:color="auto" w:frame="1"/>
        </w:rPr>
        <w:t>that expected effects are linear and additive</w:t>
      </w:r>
      <w:r w:rsidR="00A6686B" w:rsidRPr="007D3DA6">
        <w:rPr>
          <w:rFonts w:ascii="Times New Roman" w:eastAsia="Times New Roman" w:hAnsi="Times New Roman" w:cs="Times New Roman"/>
          <w:color w:val="242424"/>
          <w:sz w:val="24"/>
          <w:szCs w:val="24"/>
          <w:bdr w:val="none" w:sz="0" w:space="0" w:color="auto" w:frame="1"/>
        </w:rPr>
        <w:t xml:space="preserve"> </w:t>
      </w:r>
      <w:r w:rsidR="00A6686B"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{"citationID":"agpvmkq19s","properties":{"formattedCitation":"(Imai &amp; Kim 2021)","plainCitation":"(Imai &amp; Kim 2021)","noteIndex":0},"citationItems":[{"id":13042,"uris":["http://zotero.org/users/1810851/items/PVC2P7NT"],"itemData":{"id":13042,"type":"article-journal","abstract":"The two-way linear fixed effects regression (2FE) has become a default method for estimating causal effects from panel data. Many applied researchers use the 2FE estimator to adjust for unobserved unit-specific and time-specific confounders at the same time. Unfortunately, we demonstrate that the ability of the 2FE model to simultaneously adjust for these two types of unobserved confounders critically relies upon the assumption of linear additive effects. Another common justification for the use of the 2FE estimator is based on its equivalence to the difference-in-differences estimator under the simplest setting with two groups and two time periods. We show that this equivalence does not hold under more general settings commonly encountered in applied research. Instead, we prove that the multi-period difference-in-differences estimator is equivalent to the weighted 2FE estimator with some observations having negative weights. These analytical results imply that in contrast to the popular belief, the 2FE estimator does not represent a design-based, nonparametric estimation strategy for causal inference. Instead, its validity fundamentally rests on the modeling assumptions.","container-title":"Political Analysis","DOI":"10.1017/pan.2020.33","ISSN":"1047-1987, 1476-4989","issue":"3","language":"en","note":"publisher: Cambridge University Press","page":"405-415","source":"Cambridge University Press","title":"On the Use of Two-Way Fixed Effects Regression Models for Causal Inference with Panel Data","URL":"https://www.cambridge.org/core/journals/political-analysis/article/abs/on-the-use-of-twoway-fixed-effects-regression-models-for-causal-inference-with-panel-data/F10006D0210407C5F9C7CAC1EEE3EF0D","volume":"29","author":[{"family":"Imai","given":"Kosuke"},{"family":"Kim","given":"In Song"}],"accessed":{"date-parts":[["2023",11,15]]},"issued":{"date-parts":[["2021",7]]}}}],"schema":"https://github.com/citation-style-language/schema/raw/master/csl-citation.json"} </w:instrText>
      </w:r>
      <w:r w:rsidR="00A6686B"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(Imai &amp; Kim 2021)</w:t>
      </w:r>
      <w:r w:rsidR="00A6686B" w:rsidRPr="007D3DA6">
        <w:rPr>
          <w:rFonts w:ascii="Times New Roman" w:eastAsia="Times New Roman" w:hAnsi="Times New Roman" w:cs="Times New Roman"/>
          <w:color w:val="242424"/>
          <w:sz w:val="24"/>
          <w:szCs w:val="24"/>
          <w:bdr w:val="none" w:sz="0" w:space="0" w:color="auto" w:frame="1"/>
        </w:rPr>
        <w:fldChar w:fldCharType="end"/>
      </w:r>
      <w:r w:rsidR="00A6686B" w:rsidRPr="007D3DA6">
        <w:rPr>
          <w:rFonts w:ascii="Times New Roman" w:eastAsia="Times New Roman" w:hAnsi="Times New Roman" w:cs="Times New Roman"/>
          <w:color w:val="242424"/>
          <w:sz w:val="24"/>
          <w:szCs w:val="24"/>
          <w:bdr w:val="none" w:sz="0" w:space="0" w:color="auto" w:frame="1"/>
        </w:rPr>
        <w:t xml:space="preserve"> and homogeneous across units and time periods. We have included some discussion of relaxing these assumptions via interactions (i.e., Box 2); however, there is a growing literature on estimating causal effects </w:t>
      </w:r>
      <w:r w:rsidR="0061287E">
        <w:rPr>
          <w:rFonts w:ascii="Times New Roman" w:eastAsia="Times New Roman" w:hAnsi="Times New Roman" w:cs="Times New Roman"/>
          <w:color w:val="242424"/>
          <w:sz w:val="24"/>
          <w:szCs w:val="24"/>
          <w:bdr w:val="none" w:sz="0" w:space="0" w:color="auto" w:frame="1"/>
        </w:rPr>
        <w:t xml:space="preserve">in these designs </w:t>
      </w:r>
      <w:r w:rsidR="00A6686B" w:rsidRPr="007D3DA6">
        <w:rPr>
          <w:rFonts w:ascii="Times New Roman" w:eastAsia="Times New Roman" w:hAnsi="Times New Roman" w:cs="Times New Roman"/>
          <w:color w:val="242424"/>
          <w:sz w:val="24"/>
          <w:szCs w:val="24"/>
          <w:bdr w:val="none" w:sz="0" w:space="0" w:color="auto" w:frame="1"/>
        </w:rPr>
        <w:t>under more varied forms of heterogeneity</w:t>
      </w:r>
      <w:ins w:id="65" w:author="Laura Dee" w:date="2024-02-21T12:24:00Z">
        <w:r w:rsidR="00624C8E">
          <w:rPr>
            <w:rFonts w:ascii="Times New Roman" w:eastAsia="Times New Roman" w:hAnsi="Times New Roman" w:cs="Times New Roman"/>
            <w:color w:val="242424"/>
            <w:sz w:val="24"/>
            <w:szCs w:val="24"/>
            <w:bdr w:val="none" w:sz="0" w:space="0" w:color="auto" w:frame="1"/>
          </w:rPr>
          <w:t xml:space="preserve"> and non-linearity</w:t>
        </w:r>
      </w:ins>
      <w:r w:rsidR="002F38D6" w:rsidRPr="007D3DA6">
        <w:rPr>
          <w:rFonts w:ascii="Times New Roman" w:eastAsia="Times New Roman" w:hAnsi="Times New Roman" w:cs="Times New Roman"/>
          <w:color w:val="242424"/>
          <w:sz w:val="24"/>
          <w:szCs w:val="24"/>
          <w:bdr w:val="none" w:sz="0" w:space="0" w:color="auto" w:frame="1"/>
        </w:rPr>
        <w:t xml:space="preserve"> </w:t>
      </w:r>
      <w:r w:rsidR="002F38D6" w:rsidRPr="007D3DA6">
        <w:rPr>
          <w:rFonts w:ascii="Times New Roman" w:eastAsia="Times New Roman" w:hAnsi="Times New Roman" w:cs="Times New Roman"/>
          <w:color w:val="242424"/>
          <w:sz w:val="24"/>
          <w:szCs w:val="24"/>
          <w:bdr w:val="none" w:sz="0" w:space="0" w:color="auto" w:frame="1"/>
        </w:rPr>
        <w:fldChar w:fldCharType="begin"/>
      </w:r>
      <w:r w:rsidR="00045A25">
        <w:rPr>
          <w:rFonts w:ascii="Times New Roman" w:eastAsia="Times New Roman" w:hAnsi="Times New Roman" w:cs="Times New Roman"/>
          <w:color w:val="242424"/>
          <w:sz w:val="24"/>
          <w:szCs w:val="24"/>
          <w:bdr w:val="none" w:sz="0" w:space="0" w:color="auto" w:frame="1"/>
        </w:rPr>
        <w:instrText xml:space="preserve"> ADDIN ZOTERO_ITEM CSL_CITATION {"citationID":"a1901qkj4pv","properties":{"formattedCitation":"(Callaway &amp; Sant\\uc0\\u8217{}Anna 2021; de Chaisemartin &amp; D\\uc0\\u8217{}Haultf\\uc0\\u339{}uille 2020; Goodman-Bacon 2021; Sun &amp; Abraham 2021)","plainCitation":"(Callaway &amp; Sant’Anna 2021; de Chaisemartin &amp; D’Haultfœuille 2020; Goodman-Bacon 2021; Sun &amp; Abraham 2021)","noteIndex":0},"citationItems":[{"id":12958,"uris":["http://zotero.org/users/1810851/items/8UWRW5XZ"],"itemData":{"id":12958,"type":"article-journal","abstract":"In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Econometrics","page":"200-230","source":"ScienceDirect","title":"Difference-in-Differences with multiple time periods","URL":"https://www.sciencedirect.com/science/article/pii/S0304407620303948","volume":"225","author":[{"family":"Callaway","given":"Brantly"},{"family":"Sant’Anna","given":"Pedro H. C."}],"accessed":{"date-parts":[["2023",10,3]]},"issued":{"date-parts":[["2021",12,1]]}}},{"id":13096,"uris":["http://zotero.org/users/1810851/items/JYV56WW6"],"itemData":{"id":13096,"type":"article-journal","abstract":"Linear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2F38D6" w:rsidRPr="007D3DA6">
        <w:rPr>
          <w:rFonts w:ascii="Times New Roman" w:eastAsia="Times New Roman" w:hAnsi="Times New Roman" w:cs="Times New Roman"/>
          <w:color w:val="242424"/>
          <w:sz w:val="24"/>
          <w:szCs w:val="24"/>
          <w:bdr w:val="none" w:sz="0" w:space="0" w:color="auto" w:frame="1"/>
        </w:rPr>
        <w:fldChar w:fldCharType="separate"/>
      </w:r>
      <w:r w:rsidR="00045A25" w:rsidRPr="00045A25">
        <w:rPr>
          <w:rFonts w:ascii="Times New Roman" w:hAnsi="Times New Roman" w:cs="Times New Roman"/>
          <w:color w:val="000000"/>
          <w:sz w:val="24"/>
        </w:rPr>
        <w:t xml:space="preserve">(Callaway &amp; </w:t>
      </w:r>
      <w:proofErr w:type="spellStart"/>
      <w:r w:rsidR="00045A25" w:rsidRPr="00045A25">
        <w:rPr>
          <w:rFonts w:ascii="Times New Roman" w:hAnsi="Times New Roman" w:cs="Times New Roman"/>
          <w:color w:val="000000"/>
          <w:sz w:val="24"/>
        </w:rPr>
        <w:t>Sant’Anna</w:t>
      </w:r>
      <w:proofErr w:type="spellEnd"/>
      <w:r w:rsidR="00045A25" w:rsidRPr="00045A25">
        <w:rPr>
          <w:rFonts w:ascii="Times New Roman" w:hAnsi="Times New Roman" w:cs="Times New Roman"/>
          <w:color w:val="000000"/>
          <w:sz w:val="24"/>
        </w:rPr>
        <w:t xml:space="preserve"> 2021; de Chaisemartin &amp; D’Haultfœuille 2020; Goodman-Bacon 2021; Sun &amp; Abraham 2021)</w:t>
      </w:r>
      <w:r w:rsidR="002F38D6" w:rsidRPr="007D3DA6">
        <w:rPr>
          <w:rFonts w:ascii="Times New Roman" w:eastAsia="Times New Roman" w:hAnsi="Times New Roman" w:cs="Times New Roman"/>
          <w:color w:val="242424"/>
          <w:sz w:val="24"/>
          <w:szCs w:val="24"/>
          <w:bdr w:val="none" w:sz="0" w:space="0" w:color="auto" w:frame="1"/>
        </w:rPr>
        <w:fldChar w:fldCharType="end"/>
      </w:r>
      <w:r w:rsidR="007D3DA6" w:rsidRPr="007D3DA6">
        <w:rPr>
          <w:rFonts w:ascii="Times New Roman" w:eastAsia="Times New Roman" w:hAnsi="Times New Roman" w:cs="Times New Roman"/>
          <w:color w:val="242424"/>
          <w:sz w:val="24"/>
          <w:szCs w:val="24"/>
          <w:bdr w:val="none" w:sz="0" w:space="0" w:color="auto" w:frame="1"/>
        </w:rPr>
        <w:t xml:space="preserve">. </w:t>
      </w:r>
      <w:r w:rsidR="00A6686B" w:rsidRPr="007D3DA6">
        <w:rPr>
          <w:rFonts w:ascii="Times New Roman" w:eastAsia="Times New Roman" w:hAnsi="Times New Roman" w:cs="Times New Roman"/>
          <w:color w:val="242424"/>
          <w:sz w:val="24"/>
          <w:szCs w:val="24"/>
          <w:bdr w:val="none" w:sz="0" w:space="0" w:color="auto" w:frame="1"/>
        </w:rPr>
        <w:t>Relaxing this assumption takes more thought and consideration of one’s question of interest and the system dynamics from DAGs.</w:t>
      </w:r>
    </w:p>
    <w:p w14:paraId="548331BD" w14:textId="5C5A9A16" w:rsidR="00A6686B" w:rsidRPr="008B5854" w:rsidRDefault="00A6686B" w:rsidP="00841A8F">
      <w:pPr>
        <w:spacing w:line="360" w:lineRule="auto"/>
        <w:ind w:firstLine="720"/>
        <w:textAlignment w:val="baseline"/>
        <w:rPr>
          <w:rFonts w:ascii="Times New Roman" w:hAnsi="Times New Roman" w:cs="Times New Roman"/>
          <w:color w:val="242424"/>
          <w:sz w:val="24"/>
          <w:szCs w:val="24"/>
          <w:bdr w:val="none" w:sz="0" w:space="0" w:color="auto" w:frame="1"/>
          <w:lang w:eastAsia="en-US"/>
        </w:rPr>
      </w:pPr>
      <w:r w:rsidRPr="003F4892">
        <w:rPr>
          <w:rFonts w:ascii="Times New Roman" w:eastAsia="Times New Roman" w:hAnsi="Times New Roman" w:cs="Times New Roman"/>
          <w:color w:val="242424"/>
          <w:sz w:val="24"/>
          <w:szCs w:val="24"/>
          <w:bdr w:val="none" w:sz="0" w:space="0" w:color="auto" w:frame="1"/>
        </w:rPr>
        <w:t>Further,</w:t>
      </w:r>
      <w:r w:rsidRPr="003F4892">
        <w:rPr>
          <w:rFonts w:ascii="Times New Roman" w:eastAsia="Times New Roman" w:hAnsi="Times New Roman" w:cs="Times New Roman"/>
          <w:color w:val="242424"/>
          <w:sz w:val="24"/>
          <w:szCs w:val="24"/>
          <w:bdr w:val="none" w:sz="0" w:space="0" w:color="auto" w:frame="1"/>
          <w:lang w:eastAsia="en-US"/>
        </w:rPr>
        <w:t xml:space="preserve"> </w:t>
      </w:r>
      <w:r w:rsidR="002A2FDB" w:rsidRPr="003F4892">
        <w:rPr>
          <w:rFonts w:ascii="Times New Roman" w:eastAsia="Times New Roman" w:hAnsi="Times New Roman" w:cs="Times New Roman"/>
          <w:color w:val="242424"/>
          <w:sz w:val="24"/>
          <w:szCs w:val="24"/>
          <w:bdr w:val="none" w:sz="0" w:space="0" w:color="auto" w:frame="1"/>
          <w:lang w:eastAsia="en-US"/>
        </w:rPr>
        <w:t>all</w:t>
      </w:r>
      <w:r w:rsidRPr="003F4892">
        <w:rPr>
          <w:rFonts w:ascii="Times New Roman" w:eastAsia="Times New Roman" w:hAnsi="Times New Roman" w:cs="Times New Roman"/>
          <w:color w:val="242424"/>
          <w:sz w:val="24"/>
          <w:szCs w:val="24"/>
          <w:bdr w:val="none" w:sz="0" w:space="0" w:color="auto" w:frame="1"/>
          <w:lang w:eastAsia="en-US"/>
        </w:rPr>
        <w:t xml:space="preserve"> the approaches presented here </w:t>
      </w:r>
      <w:r w:rsidRPr="003F4892">
        <w:rPr>
          <w:rFonts w:ascii="Times New Roman" w:eastAsia="Times New Roman" w:hAnsi="Times New Roman" w:cs="Times New Roman"/>
          <w:color w:val="242424"/>
          <w:sz w:val="24"/>
          <w:szCs w:val="24"/>
          <w:bdr w:val="none" w:sz="0" w:space="0" w:color="auto" w:frame="1"/>
        </w:rPr>
        <w:t>make the</w:t>
      </w:r>
      <w:r w:rsidRPr="003F4892">
        <w:rPr>
          <w:rFonts w:ascii="Times New Roman" w:eastAsia="Times New Roman" w:hAnsi="Times New Roman" w:cs="Times New Roman"/>
          <w:color w:val="242424"/>
          <w:sz w:val="24"/>
          <w:szCs w:val="24"/>
          <w:bdr w:val="none" w:sz="0" w:space="0" w:color="auto" w:frame="1"/>
          <w:lang w:eastAsia="en-US"/>
        </w:rPr>
        <w:t xml:space="preserve"> parallel trends</w:t>
      </w:r>
      <w:r w:rsidRPr="003F4892">
        <w:rPr>
          <w:rFonts w:ascii="Times New Roman" w:eastAsia="Times New Roman" w:hAnsi="Times New Roman" w:cs="Times New Roman"/>
          <w:color w:val="242424"/>
          <w:sz w:val="24"/>
          <w:szCs w:val="24"/>
          <w:bdr w:val="none" w:sz="0" w:space="0" w:color="auto" w:frame="1"/>
        </w:rPr>
        <w:t xml:space="preserve"> assumption</w:t>
      </w:r>
      <w:r w:rsidRPr="003F4892">
        <w:rPr>
          <w:rFonts w:ascii="Times New Roman" w:eastAsia="Times New Roman" w:hAnsi="Times New Roman" w:cs="Times New Roman"/>
          <w:color w:val="242424"/>
          <w:sz w:val="24"/>
          <w:szCs w:val="24"/>
          <w:bdr w:val="none" w:sz="0" w:space="0" w:color="auto" w:frame="1"/>
          <w:lang w:eastAsia="en-US"/>
        </w:rPr>
        <w:t xml:space="preserve">. The assumption of parallel trends is most easily understood </w:t>
      </w:r>
      <w:r w:rsidRPr="003F4892">
        <w:rPr>
          <w:rFonts w:ascii="Times New Roman" w:eastAsia="Times New Roman" w:hAnsi="Times New Roman" w:cs="Times New Roman"/>
          <w:color w:val="242424"/>
          <w:sz w:val="24"/>
          <w:szCs w:val="24"/>
          <w:bdr w:val="none" w:sz="0" w:space="0" w:color="auto" w:frame="1"/>
        </w:rPr>
        <w:t>considering a binary causal driver of interest (i.e., if the driver is present or absent)</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I</w:t>
      </w:r>
      <w:r w:rsidRPr="003F4892">
        <w:rPr>
          <w:rFonts w:ascii="Times New Roman" w:eastAsia="Times New Roman" w:hAnsi="Times New Roman" w:cs="Times New Roman"/>
          <w:color w:val="242424"/>
          <w:sz w:val="24"/>
          <w:szCs w:val="24"/>
          <w:bdr w:val="none" w:sz="0" w:space="0" w:color="auto" w:frame="1"/>
          <w:lang w:eastAsia="en-US"/>
        </w:rPr>
        <w:t xml:space="preserve">t implies that, without </w:t>
      </w:r>
      <w:r w:rsidRPr="003F4892">
        <w:rPr>
          <w:rFonts w:ascii="Times New Roman" w:eastAsia="Times New Roman" w:hAnsi="Times New Roman" w:cs="Times New Roman"/>
          <w:color w:val="242424"/>
          <w:sz w:val="24"/>
          <w:szCs w:val="24"/>
          <w:bdr w:val="none" w:sz="0" w:space="0" w:color="auto" w:frame="1"/>
        </w:rPr>
        <w:t>driver being present</w:t>
      </w:r>
      <w:r w:rsidRPr="003F4892">
        <w:rPr>
          <w:rFonts w:ascii="Times New Roman" w:eastAsia="Times New Roman" w:hAnsi="Times New Roman" w:cs="Times New Roman"/>
          <w:color w:val="242424"/>
          <w:sz w:val="24"/>
          <w:szCs w:val="24"/>
          <w:bdr w:val="none" w:sz="0" w:space="0" w:color="auto" w:frame="1"/>
          <w:lang w:eastAsia="en-US"/>
        </w:rPr>
        <w:t xml:space="preserve">, the </w:t>
      </w:r>
      <w:r w:rsidRPr="003F4892">
        <w:rPr>
          <w:rFonts w:ascii="Times New Roman" w:eastAsia="Times New Roman" w:hAnsi="Times New Roman" w:cs="Times New Roman"/>
          <w:i/>
          <w:iCs/>
          <w:color w:val="242424"/>
          <w:sz w:val="24"/>
          <w:szCs w:val="24"/>
          <w:bdr w:val="none" w:sz="0" w:space="0" w:color="auto" w:frame="1"/>
          <w:lang w:eastAsia="en-US"/>
        </w:rPr>
        <w:t>difference</w:t>
      </w:r>
      <w:r w:rsidRPr="003F4892">
        <w:rPr>
          <w:rFonts w:ascii="Times New Roman" w:eastAsia="Times New Roman" w:hAnsi="Times New Roman" w:cs="Times New Roman"/>
          <w:color w:val="242424"/>
          <w:sz w:val="24"/>
          <w:szCs w:val="24"/>
          <w:bdr w:val="none" w:sz="0" w:space="0" w:color="auto" w:frame="1"/>
          <w:lang w:eastAsia="en-US"/>
        </w:rPr>
        <w:t xml:space="preserve"> in outcomes </w:t>
      </w:r>
      <w:r w:rsidRPr="003F4892">
        <w:rPr>
          <w:rFonts w:ascii="Times New Roman" w:eastAsia="Times New Roman" w:hAnsi="Times New Roman" w:cs="Times New Roman"/>
          <w:color w:val="242424"/>
          <w:sz w:val="24"/>
          <w:szCs w:val="24"/>
          <w:bdr w:val="none" w:sz="0" w:space="0" w:color="auto" w:frame="1"/>
        </w:rPr>
        <w:t>between</w:t>
      </w:r>
      <w:r w:rsidRPr="003F4892">
        <w:rPr>
          <w:rFonts w:ascii="Times New Roman" w:eastAsia="Times New Roman" w:hAnsi="Times New Roman" w:cs="Times New Roman"/>
          <w:color w:val="242424"/>
          <w:sz w:val="24"/>
          <w:szCs w:val="24"/>
          <w:bdr w:val="none" w:sz="0" w:space="0" w:color="auto" w:frame="1"/>
          <w:lang w:eastAsia="en-US"/>
        </w:rPr>
        <w:t xml:space="preserve"> different </w:t>
      </w:r>
      <w:r w:rsidRPr="003F4892">
        <w:rPr>
          <w:rFonts w:ascii="Times New Roman" w:eastAsia="Times New Roman" w:hAnsi="Times New Roman" w:cs="Times New Roman"/>
          <w:color w:val="242424"/>
          <w:sz w:val="24"/>
          <w:szCs w:val="24"/>
          <w:bdr w:val="none" w:sz="0" w:space="0" w:color="auto" w:frame="1"/>
        </w:rPr>
        <w:t>clusters</w:t>
      </w:r>
      <w:r w:rsidRPr="003F4892">
        <w:rPr>
          <w:rFonts w:ascii="Times New Roman" w:eastAsia="Times New Roman" w:hAnsi="Times New Roman" w:cs="Times New Roman"/>
          <w:color w:val="242424"/>
          <w:sz w:val="24"/>
          <w:szCs w:val="24"/>
          <w:bdr w:val="none" w:sz="0" w:space="0" w:color="auto" w:frame="1"/>
          <w:lang w:eastAsia="en-US"/>
        </w:rPr>
        <w:t xml:space="preserve"> (</w:t>
      </w:r>
      <w:r w:rsidRPr="003F4892">
        <w:rPr>
          <w:rFonts w:ascii="Times New Roman" w:eastAsia="Times New Roman" w:hAnsi="Times New Roman" w:cs="Times New Roman"/>
          <w:color w:val="242424"/>
          <w:sz w:val="24"/>
          <w:szCs w:val="24"/>
          <w:bdr w:val="none" w:sz="0" w:space="0" w:color="auto" w:frame="1"/>
        </w:rPr>
        <w:t>e</w:t>
      </w:r>
      <w:r w:rsidRPr="003F4892">
        <w:rPr>
          <w:rFonts w:ascii="Times New Roman" w:eastAsia="Times New Roman" w:hAnsi="Times New Roman" w:cs="Times New Roman"/>
          <w:color w:val="242424"/>
          <w:sz w:val="24"/>
          <w:szCs w:val="24"/>
          <w:bdr w:val="none" w:sz="0" w:space="0" w:color="auto" w:frame="1"/>
          <w:lang w:eastAsia="en-US"/>
        </w:rPr>
        <w:t>.</w:t>
      </w:r>
      <w:r w:rsidRPr="003F4892">
        <w:rPr>
          <w:rFonts w:ascii="Times New Roman" w:eastAsia="Times New Roman" w:hAnsi="Times New Roman" w:cs="Times New Roman"/>
          <w:color w:val="242424"/>
          <w:sz w:val="24"/>
          <w:szCs w:val="24"/>
          <w:bdr w:val="none" w:sz="0" w:space="0" w:color="auto" w:frame="1"/>
        </w:rPr>
        <w:t>g</w:t>
      </w:r>
      <w:r w:rsidRPr="003F4892">
        <w:rPr>
          <w:rFonts w:ascii="Times New Roman" w:eastAsia="Times New Roman" w:hAnsi="Times New Roman" w:cs="Times New Roman"/>
          <w:color w:val="242424"/>
          <w:sz w:val="24"/>
          <w:szCs w:val="24"/>
          <w:bdr w:val="none" w:sz="0" w:space="0" w:color="auto" w:frame="1"/>
          <w:lang w:eastAsia="en-US"/>
        </w:rPr>
        <w:t>.</w:t>
      </w:r>
      <w:r w:rsidR="001E531B">
        <w:rPr>
          <w:rFonts w:ascii="Times New Roman" w:eastAsia="Times New Roman" w:hAnsi="Times New Roman" w:cs="Times New Roman"/>
          <w:color w:val="242424"/>
          <w:sz w:val="24"/>
          <w:szCs w:val="24"/>
          <w:bdr w:val="none" w:sz="0" w:space="0" w:color="auto" w:frame="1"/>
          <w:lang w:eastAsia="en-US"/>
        </w:rPr>
        <w:t>,</w:t>
      </w:r>
      <w:r w:rsidRPr="003F4892">
        <w:rPr>
          <w:rFonts w:ascii="Times New Roman" w:eastAsia="Times New Roman" w:hAnsi="Times New Roman" w:cs="Times New Roman"/>
          <w:color w:val="242424"/>
          <w:sz w:val="24"/>
          <w:szCs w:val="24"/>
          <w:bdr w:val="none" w:sz="0" w:space="0" w:color="auto" w:frame="1"/>
          <w:lang w:eastAsia="en-US"/>
        </w:rPr>
        <w:t xml:space="preserve"> sites) </w:t>
      </w:r>
      <w:r w:rsidRPr="003F4892">
        <w:rPr>
          <w:rFonts w:ascii="Times New Roman" w:eastAsia="Times New Roman" w:hAnsi="Times New Roman" w:cs="Times New Roman"/>
          <w:color w:val="242424"/>
          <w:sz w:val="24"/>
          <w:szCs w:val="24"/>
          <w:bdr w:val="none" w:sz="0" w:space="0" w:color="auto" w:frame="1"/>
        </w:rPr>
        <w:t xml:space="preserve">after </w:t>
      </w:r>
      <w:r w:rsidRPr="00C77036">
        <w:rPr>
          <w:rFonts w:ascii="Times New Roman" w:eastAsia="Times New Roman" w:hAnsi="Times New Roman" w:cs="Times New Roman"/>
          <w:color w:val="242424"/>
          <w:sz w:val="24"/>
          <w:szCs w:val="24"/>
          <w:bdr w:val="none" w:sz="0" w:space="0" w:color="auto" w:frame="1"/>
        </w:rPr>
        <w:t xml:space="preserve">conditioning on covariates </w:t>
      </w:r>
      <w:r w:rsidRPr="00C77036">
        <w:rPr>
          <w:rFonts w:ascii="Times New Roman" w:eastAsia="Times New Roman" w:hAnsi="Times New Roman" w:cs="Times New Roman"/>
          <w:color w:val="242424"/>
          <w:sz w:val="24"/>
          <w:szCs w:val="24"/>
          <w:bdr w:val="none" w:sz="0" w:space="0" w:color="auto" w:frame="1"/>
          <w:lang w:eastAsia="en-US"/>
        </w:rPr>
        <w:t xml:space="preserve">would be constant through time. This assumption is more likely met with fewer time periods (e.g., two </w:t>
      </w:r>
      <w:r w:rsidRPr="00C77036">
        <w:rPr>
          <w:rFonts w:ascii="Times New Roman" w:eastAsia="Times New Roman" w:hAnsi="Times New Roman" w:cs="Times New Roman"/>
          <w:color w:val="242424"/>
          <w:sz w:val="24"/>
          <w:szCs w:val="24"/>
          <w:bdr w:val="none" w:sz="0" w:space="0" w:color="auto" w:frame="1"/>
        </w:rPr>
        <w:t>time</w:t>
      </w:r>
      <w:r w:rsidRPr="00C77036">
        <w:rPr>
          <w:rFonts w:ascii="Times New Roman" w:eastAsia="Times New Roman" w:hAnsi="Times New Roman" w:cs="Times New Roman"/>
          <w:color w:val="242424"/>
          <w:sz w:val="24"/>
          <w:szCs w:val="24"/>
          <w:bdr w:val="none" w:sz="0" w:space="0" w:color="auto" w:frame="1"/>
          <w:lang w:eastAsia="en-US"/>
        </w:rPr>
        <w:t xml:space="preserve"> periods spanning before and after an impact</w:t>
      </w:r>
      <w:r w:rsidR="002A2FDB" w:rsidRPr="00C77036">
        <w:rPr>
          <w:rFonts w:ascii="Times New Roman" w:eastAsia="Times New Roman" w:hAnsi="Times New Roman" w:cs="Times New Roman"/>
          <w:color w:val="242424"/>
          <w:sz w:val="24"/>
          <w:szCs w:val="24"/>
          <w:bdr w:val="none" w:sz="0" w:space="0" w:color="auto" w:frame="1"/>
          <w:lang w:eastAsia="en-US"/>
        </w:rPr>
        <w:t xml:space="preserve">, as in a </w:t>
      </w:r>
      <w:r w:rsidR="00774F2F">
        <w:rPr>
          <w:rFonts w:ascii="Times New Roman" w:eastAsia="Times New Roman" w:hAnsi="Times New Roman" w:cs="Times New Roman"/>
          <w:color w:val="242424"/>
          <w:sz w:val="24"/>
          <w:szCs w:val="24"/>
          <w:bdr w:val="none" w:sz="0" w:space="0" w:color="auto" w:frame="1"/>
          <w:lang w:eastAsia="en-US"/>
        </w:rPr>
        <w:t xml:space="preserve">before-after-control impact, or </w:t>
      </w:r>
      <w:r w:rsidR="002A2FDB" w:rsidRPr="00C77036">
        <w:rPr>
          <w:rFonts w:ascii="Times New Roman" w:eastAsia="Times New Roman" w:hAnsi="Times New Roman" w:cs="Times New Roman"/>
          <w:color w:val="242424"/>
          <w:sz w:val="24"/>
          <w:szCs w:val="24"/>
          <w:bdr w:val="none" w:sz="0" w:space="0" w:color="auto" w:frame="1"/>
          <w:lang w:eastAsia="en-US"/>
        </w:rPr>
        <w:t>BACI design</w:t>
      </w:r>
      <w:r w:rsidRPr="00C77036">
        <w:rPr>
          <w:rFonts w:ascii="Times New Roman" w:eastAsia="Times New Roman" w:hAnsi="Times New Roman" w:cs="Times New Roman"/>
          <w:color w:val="242424"/>
          <w:sz w:val="24"/>
          <w:szCs w:val="24"/>
          <w:bdr w:val="none" w:sz="0" w:space="0" w:color="auto" w:frame="1"/>
          <w:lang w:eastAsia="en-US"/>
        </w:rPr>
        <w:t>)</w:t>
      </w:r>
      <w:r w:rsidRPr="00C77036">
        <w:rPr>
          <w:rFonts w:ascii="Times New Roman" w:eastAsia="Times New Roman" w:hAnsi="Times New Roman" w:cs="Times New Roman"/>
          <w:color w:val="242424"/>
          <w:sz w:val="24"/>
          <w:szCs w:val="24"/>
          <w:bdr w:val="none" w:sz="0" w:space="0" w:color="auto" w:frame="1"/>
        </w:rPr>
        <w:t>.</w:t>
      </w:r>
      <w:r w:rsidRPr="00C77036">
        <w:rPr>
          <w:rStyle w:val="apple-converted-space"/>
          <w:rFonts w:ascii="Times New Roman" w:hAnsi="Times New Roman" w:cs="Times New Roman"/>
          <w:color w:val="333333"/>
          <w:spacing w:val="3"/>
          <w:sz w:val="24"/>
          <w:szCs w:val="24"/>
        </w:rPr>
        <w:t xml:space="preserve"> </w:t>
      </w:r>
      <w:r w:rsidRPr="00C77036">
        <w:rPr>
          <w:rFonts w:ascii="Times New Roman" w:eastAsia="Times New Roman" w:hAnsi="Times New Roman" w:cs="Times New Roman"/>
          <w:color w:val="242424"/>
          <w:sz w:val="24"/>
          <w:szCs w:val="24"/>
          <w:bdr w:val="none" w:sz="0" w:space="0" w:color="auto" w:frame="1"/>
          <w:lang w:eastAsia="en-US"/>
        </w:rPr>
        <w:t>The assumption can be tested in the pre-treatment period but is untestable after the treatment</w:t>
      </w:r>
      <w:r w:rsidR="00AA4459" w:rsidRPr="00C77036">
        <w:rPr>
          <w:rFonts w:ascii="Times New Roman" w:eastAsia="Times New Roman" w:hAnsi="Times New Roman" w:cs="Times New Roman"/>
          <w:color w:val="242424"/>
          <w:sz w:val="24"/>
          <w:szCs w:val="24"/>
          <w:bdr w:val="none" w:sz="0" w:space="0" w:color="auto" w:frame="1"/>
          <w:lang w:eastAsia="en-US"/>
        </w:rPr>
        <w:t xml:space="preserve"> </w:t>
      </w:r>
      <w:r w:rsidR="00AA4459" w:rsidRPr="00C77036">
        <w:rPr>
          <w:rFonts w:ascii="Times New Roman" w:eastAsia="Times New Roman" w:hAnsi="Times New Roman" w:cs="Times New Roman"/>
          <w:color w:val="242424"/>
          <w:sz w:val="24"/>
          <w:szCs w:val="24"/>
          <w:bdr w:val="none" w:sz="0" w:space="0" w:color="auto" w:frame="1"/>
          <w:lang w:eastAsia="en-US"/>
        </w:rPr>
        <w:fldChar w:fldCharType="begin"/>
      </w:r>
      <w:r w:rsidR="00E97026">
        <w:rPr>
          <w:rFonts w:ascii="Times New Roman" w:eastAsia="Times New Roman" w:hAnsi="Times New Roman" w:cs="Times New Roman"/>
          <w:color w:val="242424"/>
          <w:sz w:val="24"/>
          <w:szCs w:val="24"/>
          <w:bdr w:val="none" w:sz="0" w:space="0" w:color="auto" w:frame="1"/>
          <w:lang w:eastAsia="en-US"/>
        </w:rPr>
        <w:instrText xml:space="preserve"> ADDIN ZOTERO_ITEM CSL_CITATION {"citationID":"a28dv6v5a0","properties":{"formattedCitation":"(for details, see Roth 2022)","plainCitation":"(for details, see Roth 2022)","noteIndex":0},"citationItems":[{"id":13098,"uris":["http://zotero.org/users/1810851/items/DULWR3UX"],"itemData":{"id":13098,"type":"article-journal","abstract":"This paper discusses two important limitations of the common practice of testing for preexisting differences in trends (\"pre-trends\") when using difference-in-differences and related methods. First, conventional pre-trends tests may have low power. Second, conditioning the analysis on the result of a pretest can distort estimation and inference, potentially exacerbating the bias of point estimates and under-coverage of confidence intervals. I analyze these issues both in theory and in simulations calibrated to a survey of recent papers in leading economics journals, which suggest that these limitations are important in practice. I conclude with practical recommendations for mitigating these issues.","container-title":"American Economic Review: Insights","DOI":"10.1257/aeri.20210236","issue":"3","language":"en","page":"305-322","source":"www.aeaweb.org","title":"Pretest with Caution: Event-Study Estimates after Testing for Parallel Trends","title-short":"Pretest with Caution","URL":"https://www.aeaweb.org/articles?id=10.1257/aeri.20210236","volume":"4","author":[{"family":"Roth","given":"Jonathan"}],"accessed":{"date-parts":[["2023",11,20]]},"issued":{"date-parts":[["2022",9]]}},"label":"page","prefix":"for details, see"}],"schema":"https://github.com/citation-style-language/schema/raw/master/csl-citation.json"} </w:instrText>
      </w:r>
      <w:r w:rsidR="00AA4459" w:rsidRPr="00C77036">
        <w:rPr>
          <w:rFonts w:ascii="Times New Roman" w:eastAsia="Times New Roman" w:hAnsi="Times New Roman" w:cs="Times New Roman"/>
          <w:color w:val="242424"/>
          <w:sz w:val="24"/>
          <w:szCs w:val="24"/>
          <w:bdr w:val="none" w:sz="0" w:space="0" w:color="auto" w:frame="1"/>
          <w:lang w:eastAsia="en-US"/>
        </w:rPr>
        <w:fldChar w:fldCharType="separate"/>
      </w:r>
      <w:r w:rsidR="00E97026" w:rsidRPr="00E97026">
        <w:rPr>
          <w:rFonts w:ascii="Times New Roman" w:hAnsi="Times New Roman" w:cs="Times New Roman"/>
          <w:color w:val="000000"/>
          <w:sz w:val="24"/>
        </w:rPr>
        <w:t>(for details, see Roth 2022)</w:t>
      </w:r>
      <w:r w:rsidR="00AA4459" w:rsidRPr="00C77036">
        <w:rPr>
          <w:rFonts w:ascii="Times New Roman" w:eastAsia="Times New Roman" w:hAnsi="Times New Roman" w:cs="Times New Roman"/>
          <w:color w:val="242424"/>
          <w:sz w:val="24"/>
          <w:szCs w:val="24"/>
          <w:bdr w:val="none" w:sz="0" w:space="0" w:color="auto" w:frame="1"/>
          <w:lang w:eastAsia="en-US"/>
        </w:rPr>
        <w:fldChar w:fldCharType="end"/>
      </w:r>
      <w:r w:rsidR="00AA4459" w:rsidRPr="00C77036">
        <w:rPr>
          <w:rFonts w:ascii="Times New Roman" w:eastAsia="Times New Roman" w:hAnsi="Times New Roman" w:cs="Times New Roman"/>
          <w:color w:val="242424"/>
          <w:sz w:val="24"/>
          <w:szCs w:val="24"/>
          <w:bdr w:val="none" w:sz="0" w:space="0" w:color="auto" w:frame="1"/>
          <w:lang w:eastAsia="en-US"/>
        </w:rPr>
        <w:t>.</w:t>
      </w:r>
      <w:r w:rsidRPr="00C77036">
        <w:rPr>
          <w:rFonts w:ascii="Times New Roman" w:eastAsia="Times New Roman" w:hAnsi="Times New Roman" w:cs="Times New Roman"/>
          <w:color w:val="242424"/>
          <w:sz w:val="24"/>
          <w:szCs w:val="24"/>
          <w:bdr w:val="none" w:sz="0" w:space="0" w:color="auto" w:frame="1"/>
          <w:lang w:eastAsia="en-US"/>
        </w:rPr>
        <w:t xml:space="preserve"> This assumption extends </w:t>
      </w:r>
      <w:r w:rsidRPr="00C77036">
        <w:rPr>
          <w:rFonts w:ascii="Times New Roman" w:eastAsia="Times New Roman" w:hAnsi="Times New Roman" w:cs="Times New Roman"/>
          <w:color w:val="242424"/>
          <w:sz w:val="24"/>
          <w:szCs w:val="24"/>
          <w:bdr w:val="none" w:sz="0" w:space="0" w:color="auto" w:frame="1"/>
        </w:rPr>
        <w:t>to</w:t>
      </w:r>
      <w:r w:rsidRPr="00C77036">
        <w:rPr>
          <w:rFonts w:ascii="Times New Roman" w:eastAsia="Times New Roman" w:hAnsi="Times New Roman" w:cs="Times New Roman"/>
          <w:color w:val="242424"/>
          <w:sz w:val="24"/>
          <w:szCs w:val="24"/>
          <w:bdr w:val="none" w:sz="0" w:space="0" w:color="auto" w:frame="1"/>
          <w:lang w:eastAsia="en-US"/>
        </w:rPr>
        <w:t xml:space="preserve"> continuous causal variables</w:t>
      </w:r>
      <w:r w:rsidRPr="008B5854">
        <w:rPr>
          <w:rFonts w:ascii="Times New Roman" w:eastAsia="Times New Roman" w:hAnsi="Times New Roman" w:cs="Times New Roman"/>
          <w:color w:val="242424"/>
          <w:sz w:val="24"/>
          <w:szCs w:val="24"/>
          <w:bdr w:val="none" w:sz="0" w:space="0" w:color="auto" w:frame="1"/>
        </w:rPr>
        <w:t xml:space="preserve">. </w:t>
      </w:r>
      <w:r w:rsidR="00AA4459" w:rsidRPr="008B5854">
        <w:rPr>
          <w:rFonts w:ascii="Times New Roman" w:eastAsia="Times New Roman" w:hAnsi="Times New Roman" w:cs="Times New Roman"/>
          <w:color w:val="242424"/>
          <w:sz w:val="24"/>
          <w:szCs w:val="24"/>
          <w:bdr w:val="none" w:sz="0" w:space="0" w:color="auto" w:frame="1"/>
        </w:rPr>
        <w:t>Th</w:t>
      </w:r>
      <w:r w:rsidRPr="008B5854">
        <w:rPr>
          <w:rFonts w:ascii="Times New Roman" w:eastAsia="Times New Roman" w:hAnsi="Times New Roman" w:cs="Times New Roman"/>
          <w:color w:val="242424"/>
          <w:sz w:val="24"/>
          <w:szCs w:val="24"/>
          <w:bdr w:val="none" w:sz="0" w:space="0" w:color="auto" w:frame="1"/>
        </w:rPr>
        <w:t>ere, we assume the response of interest across clusters</w:t>
      </w:r>
      <w:r w:rsidRPr="008B5854">
        <w:rPr>
          <w:rFonts w:ascii="Times New Roman" w:eastAsia="Times New Roman" w:hAnsi="Times New Roman" w:cs="Times New Roman"/>
          <w:color w:val="242424"/>
          <w:sz w:val="24"/>
          <w:szCs w:val="24"/>
          <w:bdr w:val="none" w:sz="0" w:space="0" w:color="auto" w:frame="1"/>
          <w:lang w:eastAsia="en-US"/>
        </w:rPr>
        <w:t xml:space="preserve"> would have followed parallel trajectories in the absence of a change in the causal variable </w:t>
      </w:r>
      <w:r w:rsidR="00AA4459" w:rsidRPr="008B5854">
        <w:rPr>
          <w:rFonts w:ascii="Times New Roman" w:eastAsia="Times New Roman" w:hAnsi="Times New Roman" w:cs="Times New Roman"/>
          <w:color w:val="242424"/>
          <w:sz w:val="24"/>
          <w:szCs w:val="24"/>
          <w:bdr w:val="none" w:sz="0" w:space="0" w:color="auto" w:frame="1"/>
          <w:lang w:eastAsia="en-US"/>
        </w:rPr>
        <w:t>and</w:t>
      </w:r>
      <w:r w:rsidRPr="008B5854">
        <w:rPr>
          <w:rFonts w:ascii="Times New Roman" w:eastAsia="Times New Roman" w:hAnsi="Times New Roman" w:cs="Times New Roman"/>
          <w:color w:val="242424"/>
          <w:sz w:val="24"/>
          <w:szCs w:val="24"/>
          <w:bdr w:val="none" w:sz="0" w:space="0" w:color="auto" w:frame="1"/>
          <w:lang w:eastAsia="en-US"/>
        </w:rPr>
        <w:t xml:space="preserve"> </w:t>
      </w:r>
      <w:r w:rsidR="00A1372E">
        <w:rPr>
          <w:rFonts w:ascii="Times New Roman" w:eastAsia="Times New Roman" w:hAnsi="Times New Roman" w:cs="Times New Roman"/>
          <w:color w:val="242424"/>
          <w:sz w:val="24"/>
          <w:szCs w:val="24"/>
          <w:bdr w:val="none" w:sz="0" w:space="0" w:color="auto" w:frame="1"/>
          <w:lang w:eastAsia="en-US"/>
        </w:rPr>
        <w:t xml:space="preserve">after </w:t>
      </w:r>
      <w:r w:rsidRPr="008B5854">
        <w:rPr>
          <w:rFonts w:ascii="Times New Roman" w:eastAsia="Times New Roman" w:hAnsi="Times New Roman" w:cs="Times New Roman"/>
          <w:color w:val="242424"/>
          <w:sz w:val="24"/>
          <w:szCs w:val="24"/>
          <w:bdr w:val="none" w:sz="0" w:space="0" w:color="auto" w:frame="1"/>
          <w:lang w:eastAsia="en-US"/>
        </w:rPr>
        <w:t>adjusting for other observed covariates. The parallel trends assumption has come</w:t>
      </w:r>
      <w:r w:rsidRPr="008B5854">
        <w:rPr>
          <w:rFonts w:ascii="Times New Roman" w:eastAsia="Times New Roman" w:hAnsi="Times New Roman" w:cs="Times New Roman"/>
          <w:color w:val="242424"/>
          <w:sz w:val="24"/>
          <w:szCs w:val="24"/>
          <w:bdr w:val="none" w:sz="0" w:space="0" w:color="auto" w:frame="1"/>
        </w:rPr>
        <w:t xml:space="preserve"> under a great deal of scrutiny </w:t>
      </w:r>
      <w:r w:rsidRPr="00B1739D">
        <w:rPr>
          <w:rFonts w:ascii="Times New Roman" w:eastAsia="Times New Roman" w:hAnsi="Times New Roman" w:cs="Times New Roman"/>
          <w:color w:val="242424"/>
          <w:sz w:val="24"/>
          <w:szCs w:val="24"/>
          <w:bdr w:val="none" w:sz="0" w:space="0" w:color="auto" w:frame="1"/>
        </w:rPr>
        <w:t xml:space="preserve">recently </w:t>
      </w:r>
      <w:r w:rsidR="00AA4459" w:rsidRPr="00B1739D">
        <w:rPr>
          <w:rFonts w:ascii="Times New Roman" w:eastAsia="Times New Roman" w:hAnsi="Times New Roman" w:cs="Times New Roman"/>
          <w:color w:val="242424"/>
          <w:sz w:val="24"/>
          <w:szCs w:val="24"/>
          <w:bdr w:val="none" w:sz="0" w:space="0" w:color="auto" w:frame="1"/>
        </w:rPr>
        <w:fldChar w:fldCharType="begin"/>
      </w:r>
      <w:r w:rsidR="00E97026">
        <w:rPr>
          <w:rFonts w:ascii="Times New Roman" w:eastAsia="Times New Roman" w:hAnsi="Times New Roman" w:cs="Times New Roman"/>
          <w:color w:val="242424"/>
          <w:sz w:val="24"/>
          <w:szCs w:val="24"/>
          <w:bdr w:val="none" w:sz="0" w:space="0" w:color="auto" w:frame="1"/>
        </w:rPr>
        <w:instrText xml:space="preserve"> ADDIN ZOTERO_ITEM CSL_CITATION {"citationID":"a1bjutahdc1","properties":{"formattedCitation":"(reviewed in Roth {\\i{}et al.} 2023)","plainCitation":"(reviewed in Roth et al. 2023)","noteIndex":0},"citationItems":[{"id":13075,"uris":["http://zotero.org/users/1810851/items/4FSPAH6B"],"itemData":{"id":13075,"type":"article-journal","abstract":"This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C."},{"family":"Bilinski","given":"Alyssa"},{"family":"Poe","given":"John"}],"accessed":{"date-parts":[["2023",11,20]]},"issued":{"date-parts":[["2023",8,1]]}},"label":"page","prefix":"reviewed in"}],"schema":"https://github.com/citation-style-language/schema/raw/master/csl-citation.json"} </w:instrText>
      </w:r>
      <w:r w:rsidR="00AA4459" w:rsidRPr="00B1739D">
        <w:rPr>
          <w:rFonts w:ascii="Times New Roman" w:eastAsia="Times New Roman" w:hAnsi="Times New Roman" w:cs="Times New Roman"/>
          <w:color w:val="242424"/>
          <w:sz w:val="24"/>
          <w:szCs w:val="24"/>
          <w:bdr w:val="none" w:sz="0" w:space="0" w:color="auto" w:frame="1"/>
        </w:rPr>
        <w:fldChar w:fldCharType="separate"/>
      </w:r>
      <w:r w:rsidR="00E97026" w:rsidRPr="00E97026">
        <w:rPr>
          <w:rFonts w:ascii="Times New Roman" w:hAnsi="Times New Roman" w:cs="Times New Roman"/>
          <w:color w:val="000000"/>
          <w:sz w:val="24"/>
        </w:rPr>
        <w:t xml:space="preserve">(reviewed in Roth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2023)</w:t>
      </w:r>
      <w:r w:rsidR="00AA4459" w:rsidRPr="00B1739D">
        <w:rPr>
          <w:rFonts w:ascii="Times New Roman" w:eastAsia="Times New Roman" w:hAnsi="Times New Roman" w:cs="Times New Roman"/>
          <w:color w:val="242424"/>
          <w:sz w:val="24"/>
          <w:szCs w:val="24"/>
          <w:bdr w:val="none" w:sz="0" w:space="0" w:color="auto" w:frame="1"/>
        </w:rPr>
        <w:fldChar w:fldCharType="end"/>
      </w:r>
      <w:r w:rsidRPr="00B1739D">
        <w:rPr>
          <w:rFonts w:ascii="Times New Roman" w:eastAsia="Times New Roman" w:hAnsi="Times New Roman" w:cs="Times New Roman"/>
          <w:color w:val="242424"/>
          <w:sz w:val="24"/>
          <w:szCs w:val="24"/>
          <w:bdr w:val="none" w:sz="0" w:space="0" w:color="auto" w:frame="1"/>
        </w:rPr>
        <w:t xml:space="preserve">, particularly when </w:t>
      </w:r>
      <w:r w:rsidRPr="00B1739D">
        <w:rPr>
          <w:rStyle w:val="apple-converted-space"/>
          <w:rFonts w:ascii="Times New Roman" w:hAnsi="Times New Roman" w:cs="Times New Roman"/>
          <w:color w:val="333333"/>
          <w:spacing w:val="3"/>
          <w:sz w:val="24"/>
          <w:szCs w:val="24"/>
        </w:rPr>
        <w:t>changes in the causal variable of interest h</w:t>
      </w:r>
      <w:r w:rsidRPr="008B5854">
        <w:rPr>
          <w:rStyle w:val="apple-converted-space"/>
          <w:rFonts w:ascii="Times New Roman" w:hAnsi="Times New Roman" w:cs="Times New Roman"/>
          <w:color w:val="333333"/>
          <w:spacing w:val="3"/>
          <w:sz w:val="24"/>
          <w:szCs w:val="24"/>
        </w:rPr>
        <w:t>appen at different points in time acro</w:t>
      </w:r>
      <w:r w:rsidRPr="00B1739D">
        <w:rPr>
          <w:rStyle w:val="apple-converted-space"/>
          <w:rFonts w:ascii="Times New Roman" w:hAnsi="Times New Roman" w:cs="Times New Roman"/>
          <w:color w:val="333333"/>
          <w:spacing w:val="3"/>
          <w:sz w:val="24"/>
          <w:szCs w:val="24"/>
        </w:rPr>
        <w:t>ss units</w:t>
      </w:r>
      <w:r w:rsidR="00AA4459" w:rsidRPr="00B1739D">
        <w:rPr>
          <w:rStyle w:val="apple-converted-space"/>
          <w:rFonts w:ascii="Times New Roman" w:hAnsi="Times New Roman" w:cs="Times New Roman"/>
          <w:color w:val="333333"/>
          <w:spacing w:val="3"/>
          <w:sz w:val="24"/>
          <w:szCs w:val="24"/>
        </w:rPr>
        <w:t xml:space="preserve"> </w:t>
      </w:r>
      <w:r w:rsidR="00AA4459" w:rsidRPr="00B1739D">
        <w:rPr>
          <w:rStyle w:val="apple-converted-space"/>
          <w:rFonts w:ascii="Times New Roman" w:hAnsi="Times New Roman" w:cs="Times New Roman"/>
          <w:color w:val="333333"/>
          <w:spacing w:val="3"/>
          <w:sz w:val="24"/>
          <w:szCs w:val="24"/>
        </w:rPr>
        <w:fldChar w:fldCharType="begin"/>
      </w:r>
      <w:r w:rsidR="00E97026">
        <w:rPr>
          <w:rStyle w:val="apple-converted-space"/>
          <w:rFonts w:ascii="Times New Roman" w:hAnsi="Times New Roman" w:cs="Times New Roman"/>
          <w:color w:val="333333"/>
          <w:spacing w:val="3"/>
          <w:sz w:val="24"/>
          <w:szCs w:val="24"/>
        </w:rPr>
        <w:instrText xml:space="preserve"> ADDIN ZOTERO_ITEM CSL_CITATION {"citationID":"a1na92m3vh5","properties":{"formattedCitation":"(called \\uc0\\u8220{}staggered treatments,\\uc0\\u8221{} see Baker {\\i{}et al.} 2022; Marcus &amp; Sant\\uc0\\u8217{}Anna 2021)","plainCitation":"(called “staggered treatments,” see Baker et al. 2022; Marcus &amp; Sant’Anna 2021)","noteIndex":0},"citationItems":[{"id":13071,"uris":["http://zotero.org/users/1810851/items/ZM6UQ3CI"],"itemData":{"id":13071,"type":"article","abstract":"We explain when and how staggered difference-in-differences regression estimators, commonly applied to assess the impact of policy changes, are biased. These biases are likely to be relevant for a large portion of research settings in finance, accounting, and law that rely on staggered treatment timing, and can result in Type-I and Type-II errors. We summarize three alternative estimators developed in the econometrics and applied literature for addressing these biases, including their differences and tradeoffs. We apply these estimators to re-examine prior published results and show, in many cases, the alternative causal estimates or inferences differ substantially from prior papers.","DOI":"10.2139/ssrn.3794018","event-place":"Rochester, NY","genre":"SSRN Scholarly Paper","language":"en","number":"3794018","publisher-place":"Rochester, NY","source":"Social Science Research Network","title":"How Much Should We Trust Staggered Difference-In-Differences Estimates?","URL":"https://papers.ssrn.com/abstract=3794018","author":[{"family":"Baker","given":"Andrew"},{"family":"Larcker","given":"David F."},{"family":"Wang","given":"Charles C. Y."}],"accessed":{"date-parts":[["2023",11,20]]},"issued":{"date-parts":[["2022",1,16]]}},"label":"page","prefix":"called \"staggered treatments,\" see"},{"id":13099,"uris":["http://zotero.org/users/1810851/items/QZNI685P"],"itemData":{"id":13099,"type":"article-journal","abstract":"Difference-in-differences (DID) research designs usually rely on variation of treatment timing such that, after making an appropriate parallel trends assumption, one can identify, estimate, and make inference about causal effects. In practice, however, different DID procedures rely on different parallel trends assumptions (PTAs), and recover different causal parameters. In this paper, we focus on staggered DID (also referred as event studies) and discuss the role played by the PTA in terms of identification and estimation of causal parameters. We document a “robustness” versus “efficiency” trade-off in terms of the strength of the underlying PTA and argue that practitioners should be explicit about these trade-offs whenever using DID procedures. We propose new DID estimators that reflect these trade-offs and derive their large sample properties. We illustrate the practical relevance of these results by assessing whether the transition from federal to state management of the Clean Water Act affects compliance rates.","container-title":"Journal of the Association of Environmental and Resource Economists","DOI":"10.1086/711509","ISSN":"2333-5955","issue":"2","note":"publisher: The University of Chicago Press","page":"235-275","source":"journals.uchicago.edu (Atypon)","title":"The Role of Parallel Trends in Event Study Settings: An Application to Environmental Economics","title-short":"The Role of Parallel Trends in Event Study Settings","URL":"https://www.journals.uchicago.edu/doi/10.1086/711509","volume":"8","author":[{"family":"Marcus","given":"Michelle"},{"family":"Sant’Anna","given":"Pedro H. C."}],"accessed":{"date-parts":[["2023",11,20]]},"issued":{"date-parts":[["2021",3]]}}}],"schema":"https://github.com/citation-style-language/schema/raw/master/csl-citation.json"} </w:instrText>
      </w:r>
      <w:r w:rsidR="00AA4459" w:rsidRPr="00B1739D">
        <w:rPr>
          <w:rStyle w:val="apple-converted-space"/>
          <w:rFonts w:ascii="Times New Roman" w:hAnsi="Times New Roman" w:cs="Times New Roman"/>
          <w:color w:val="333333"/>
          <w:spacing w:val="3"/>
          <w:sz w:val="24"/>
          <w:szCs w:val="24"/>
        </w:rPr>
        <w:fldChar w:fldCharType="separate"/>
      </w:r>
      <w:r w:rsidR="00E97026" w:rsidRPr="00E97026">
        <w:rPr>
          <w:rFonts w:ascii="Times New Roman" w:hAnsi="Times New Roman" w:cs="Times New Roman"/>
          <w:color w:val="000000"/>
          <w:sz w:val="24"/>
        </w:rPr>
        <w:t xml:space="preserve">(called “staggered treatments,” see Baker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2022; Marcus &amp; Sant’Anna 2021)</w:t>
      </w:r>
      <w:r w:rsidR="00AA4459" w:rsidRPr="00B1739D">
        <w:rPr>
          <w:rStyle w:val="apple-converted-space"/>
          <w:rFonts w:ascii="Times New Roman" w:hAnsi="Times New Roman" w:cs="Times New Roman"/>
          <w:color w:val="333333"/>
          <w:spacing w:val="3"/>
          <w:sz w:val="24"/>
          <w:szCs w:val="24"/>
        </w:rPr>
        <w:fldChar w:fldCharType="end"/>
      </w:r>
      <w:r w:rsidRPr="00B1739D">
        <w:rPr>
          <w:rStyle w:val="apple-converted-space"/>
          <w:rFonts w:ascii="Times New Roman" w:hAnsi="Times New Roman" w:cs="Times New Roman"/>
          <w:color w:val="333333"/>
          <w:spacing w:val="3"/>
          <w:sz w:val="24"/>
          <w:szCs w:val="24"/>
        </w:rPr>
        <w:t xml:space="preserve"> and in </w:t>
      </w:r>
      <w:r w:rsidRPr="008B5854">
        <w:rPr>
          <w:rStyle w:val="apple-converted-space"/>
          <w:rFonts w:ascii="Times New Roman" w:hAnsi="Times New Roman" w:cs="Times New Roman"/>
          <w:color w:val="333333"/>
          <w:spacing w:val="3"/>
          <w:sz w:val="24"/>
          <w:szCs w:val="24"/>
        </w:rPr>
        <w:t>the face of heterogeneous effects of causa</w:t>
      </w:r>
      <w:r w:rsidRPr="00B1739D">
        <w:rPr>
          <w:rStyle w:val="apple-converted-space"/>
          <w:rFonts w:ascii="Times New Roman" w:hAnsi="Times New Roman" w:cs="Times New Roman"/>
          <w:color w:val="333333"/>
          <w:spacing w:val="3"/>
          <w:sz w:val="24"/>
          <w:szCs w:val="24"/>
        </w:rPr>
        <w:t>l variables</w:t>
      </w:r>
      <w:r w:rsidR="003F4892" w:rsidRPr="00B1739D">
        <w:rPr>
          <w:rStyle w:val="apple-converted-space"/>
          <w:rFonts w:ascii="Times New Roman" w:hAnsi="Times New Roman" w:cs="Times New Roman"/>
          <w:color w:val="333333"/>
          <w:spacing w:val="3"/>
          <w:sz w:val="24"/>
          <w:szCs w:val="24"/>
        </w:rPr>
        <w:t xml:space="preserve"> </w:t>
      </w:r>
      <w:r w:rsidR="008273D3" w:rsidRPr="00B1739D">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{"citationID":"afrklej0fh","properties":{"formattedCitation":"(for details see Borusyak {\\i{}et al.} 2023; de Chaisemartin &amp; D\\uc0\\u8217{}Haultf\\uc0\\u339{}uille 2020; Goodman-Bacon 2021; Sun &amp; Abraham 2021)","plainCitation":"(for details see Borusyak et al. 2023; de Chaisemartin &amp; D’Haultfœuille 2020; Goodman-Bacon 2021; Sun &amp; Abraham 2021)","dontUpdate":true,"noteIndex":0},"citationItems":[{"id":13080,"uris":["http://zotero.org/users/1810851/items/I6NY5QHZ"],"itemData":{"id":13080,"type":"article","abstract":"We develop a framework for difference-in-differences designs with staggered treatment adoption and heterogeneous causal effects. We show that conventional regression-based estimators fail to provide unbiased estimates of relevant estimands absent strong restrictions on treatment-effect homogeneity. We then derive the efficient estimator addressing this challenge, which takes an intuitive \"imputation\" form when treatment-effect heterogeneity is unrestricted. We characterize the asymptotic behavior of the estimator, propose tools for inference, and develop tests for identifying assumptions. Our method applies with time-varying controls, in triple-difference designs, and with certain non-binary treatments. We show the practical relevance of our results in a simulation study and an application. Studying the consumption response to tax rebates in the United States, we find that the notional marginal propensity to consume is between 8 and 11 percent in the first quarter - about half as large as benchmark estimates used to calibrate macroeconomic models - and predominantly occurs in the first month after the rebate.","DOI":"10.48550/arXiv.2108.12419","note":"arXiv:2108.12419 [econ]","number":"arXiv:2108.12419","publisher":"arXiv","source":"arXiv.org","title":"Revisiting Event Study Designs: Robust and Efficient Estimation","title-short":"Revisiting Event Study Designs","URL":"http://arxiv.org/abs/2108.12419","author":[{"family":"Borusyak","given":"Kirill"},{"family":"Jaravel","given":"Xavier"},{"family":"Spiess","given":"Jann"}],"accessed":{"date-parts":[["2023",11,20]]},"issued":{"date-parts":[["2023",9,18]]}},"label":"page","prefix":"for details see "},{"id":13096,"uris":["http://zotero.org/users/1810851/items/JYV56WW6"],"itemData":{"id":13096,"type":"article-journal","abstract":"Linear regressions with period and group fixed effects are widely used to estimate treatment effects. We show that they estimate weighted sums of the average treatment effects (ATE) in each group and period, with weights that may be negative. Due to the negative weights, the linear regression coefficient may for instance be negative while all the ATEs are positive. We propose another estimator that solves this issue. In the two applications we revisit, it is significantly different from the linear regression estimator.","container-title":"American Economic Review","DOI":"10.1257/aer.20181169","ISSN":"0002-8282","issue":"9","language":"en","page":"2964-2996","source":"www.aeaweb.org","title":"Two-Way Fixed Effects Estimators with Heterogeneous Treatment Effects","URL":"https://www.aeaweb.org/articles?id=10.1257/aer.20181169","volume":"110","author":[{"family":"Chaisemartin","given":"Clément","non-dropping-particle":"de"},{"family":"D'Haultfœuille","given":"Xavier"}],"accessed":{"date-parts":[["2023",11,20]]},"issued":{"date-parts":[["2020",9]]}}},{"id":12963,"uris":["http://zotero.org/users/1810851/items/765DWEDP"],"itemData":{"id":12963,"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URL":"https://www.sciencedirect.com/science/article/pii/S0304407621001445","volume":"225","author":[{"family":"Goodman-Bacon","given":"Andrew"}],"accessed":{"date-parts":[["2023",10,3]]},"issued":{"date-parts":[["2021",12,1]]}}},{"id":13093,"uris":["http://zotero.org/users/1810851/items/SBN9VTAX"],"itemData":{"id":13093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URL":"https://www.sciencedirect.com/science/article/pii/S030440762030378X","volume":"225","author":[{"family":"Sun","given":"Liyang"},{"family":"Abraham","given":"Sarah"}],"accessed":{"date-parts":[["2023",11,20]]},"issued":{"date-parts":[["2021",12,1]]}}}],"schema":"https://github.com/citation-style-language/schema/raw/master/csl-citation.json"} </w:instrText>
      </w:r>
      <w:r w:rsidR="008273D3" w:rsidRPr="00B1739D">
        <w:rPr>
          <w:rFonts w:ascii="Times New Roman" w:eastAsia="Calibri" w:hAnsi="Times New Roman" w:cs="Times New Roman"/>
          <w:color w:val="333333"/>
          <w:sz w:val="24"/>
          <w:szCs w:val="24"/>
        </w:rPr>
        <w:fldChar w:fldCharType="separate"/>
      </w:r>
      <w:r w:rsidR="00E97026" w:rsidRPr="00E97026">
        <w:rPr>
          <w:rFonts w:ascii="Times New Roman" w:hAnsi="Times New Roman" w:cs="Times New Roman"/>
          <w:color w:val="000000"/>
          <w:sz w:val="24"/>
        </w:rPr>
        <w:t>(for details</w:t>
      </w:r>
      <w:r w:rsidR="001E531B">
        <w:rPr>
          <w:rFonts w:ascii="Times New Roman" w:hAnsi="Times New Roman" w:cs="Times New Roman"/>
          <w:color w:val="000000"/>
          <w:sz w:val="24"/>
        </w:rPr>
        <w:t>,</w:t>
      </w:r>
      <w:r w:rsidR="00E97026" w:rsidRPr="00E97026">
        <w:rPr>
          <w:rFonts w:ascii="Times New Roman" w:hAnsi="Times New Roman" w:cs="Times New Roman"/>
          <w:color w:val="000000"/>
          <w:sz w:val="24"/>
        </w:rPr>
        <w:t xml:space="preserve"> see Borusyak </w:t>
      </w:r>
      <w:r w:rsidR="00E97026" w:rsidRPr="00E97026">
        <w:rPr>
          <w:rFonts w:ascii="Times New Roman" w:hAnsi="Times New Roman" w:cs="Times New Roman"/>
          <w:i/>
          <w:iCs/>
          <w:color w:val="000000"/>
          <w:sz w:val="24"/>
        </w:rPr>
        <w:t>et al.</w:t>
      </w:r>
      <w:r w:rsidR="00E97026" w:rsidRPr="00E97026">
        <w:rPr>
          <w:rFonts w:ascii="Times New Roman" w:hAnsi="Times New Roman" w:cs="Times New Roman"/>
          <w:color w:val="000000"/>
          <w:sz w:val="24"/>
        </w:rPr>
        <w:t xml:space="preserve"> 2023; de Chaisemartin &amp; D’Haultfœuille 2020; Goodman-Bacon 2021; Sun &amp; Abraham 2021)</w:t>
      </w:r>
      <w:r w:rsidR="008273D3" w:rsidRPr="00B1739D">
        <w:rPr>
          <w:rFonts w:ascii="Times New Roman" w:eastAsia="Calibri" w:hAnsi="Times New Roman" w:cs="Times New Roman"/>
          <w:color w:val="333333"/>
          <w:sz w:val="24"/>
          <w:szCs w:val="24"/>
        </w:rPr>
        <w:fldChar w:fldCharType="end"/>
      </w:r>
      <w:r w:rsidRPr="00B1739D">
        <w:rPr>
          <w:rFonts w:ascii="Times New Roman" w:eastAsia="Calibri" w:hAnsi="Times New Roman" w:cs="Times New Roman"/>
          <w:color w:val="333333"/>
          <w:sz w:val="24"/>
          <w:szCs w:val="24"/>
        </w:rPr>
        <w:t xml:space="preserve">. </w:t>
      </w:r>
      <w:r w:rsidR="00662BC5" w:rsidRPr="00B1739D">
        <w:rPr>
          <w:rFonts w:ascii="Times New Roman" w:eastAsia="Times New Roman" w:hAnsi="Times New Roman" w:cs="Times New Roman"/>
          <w:color w:val="242424"/>
          <w:sz w:val="24"/>
          <w:szCs w:val="24"/>
          <w:bdr w:val="none" w:sz="0" w:space="0" w:color="auto" w:frame="1"/>
        </w:rPr>
        <w:t>This is a rapidly evolving</w:t>
      </w:r>
      <w:r w:rsidRPr="00B1739D">
        <w:rPr>
          <w:rFonts w:ascii="Times New Roman" w:eastAsia="Times New Roman" w:hAnsi="Times New Roman" w:cs="Times New Roman"/>
          <w:color w:val="242424"/>
          <w:sz w:val="24"/>
          <w:szCs w:val="24"/>
          <w:bdr w:val="none" w:sz="0" w:space="0" w:color="auto" w:frame="1"/>
        </w:rPr>
        <w:t xml:space="preserve"> literature, with many </w:t>
      </w:r>
      <w:r w:rsidRPr="00B1739D">
        <w:rPr>
          <w:rFonts w:ascii="Times New Roman" w:eastAsia="Times New Roman" w:hAnsi="Times New Roman" w:cs="Times New Roman"/>
          <w:color w:val="242424"/>
          <w:sz w:val="24"/>
          <w:szCs w:val="24"/>
          <w:bdr w:val="none" w:sz="0" w:space="0" w:color="auto" w:frame="1"/>
        </w:rPr>
        <w:lastRenderedPageBreak/>
        <w:t>proposed</w:t>
      </w:r>
      <w:r w:rsidRPr="008B5854">
        <w:rPr>
          <w:rFonts w:ascii="Times New Roman" w:eastAsia="Times New Roman" w:hAnsi="Times New Roman" w:cs="Times New Roman"/>
          <w:color w:val="242424"/>
          <w:sz w:val="24"/>
          <w:szCs w:val="24"/>
          <w:bdr w:val="none" w:sz="0" w:space="0" w:color="auto" w:frame="1"/>
        </w:rPr>
        <w:t xml:space="preserve"> solutions </w:t>
      </w:r>
      <w:r w:rsidRPr="008B5854">
        <w:rPr>
          <w:rFonts w:ascii="Times New Roman" w:hAnsi="Times New Roman" w:cs="Times New Roman"/>
          <w:sz w:val="24"/>
          <w:szCs w:val="24"/>
        </w:rPr>
        <w:t>(</w:t>
      </w:r>
      <w:r w:rsidRPr="00F32D56">
        <w:rPr>
          <w:rFonts w:ascii="Times New Roman" w:hAnsi="Times New Roman" w:cs="Times New Roman"/>
          <w:i/>
          <w:iCs/>
          <w:sz w:val="24"/>
          <w:szCs w:val="24"/>
        </w:rPr>
        <w:t>reviewed in</w:t>
      </w:r>
      <w:r w:rsidRPr="008B5854">
        <w:rPr>
          <w:rFonts w:ascii="Times New Roman" w:hAnsi="Times New Roman" w:cs="Times New Roman"/>
          <w:sz w:val="24"/>
          <w:szCs w:val="24"/>
        </w:rPr>
        <w:t xml:space="preserve"> Roth et al. 2023</w:t>
      </w:r>
      <w:r w:rsidRPr="00E3512E">
        <w:rPr>
          <w:rFonts w:ascii="Times New Roman" w:hAnsi="Times New Roman" w:cs="Times New Roman"/>
          <w:sz w:val="24"/>
          <w:szCs w:val="24"/>
        </w:rPr>
        <w:t>), including for heterogeneous</w:t>
      </w:r>
      <w:r w:rsidR="00C217C8" w:rsidRPr="00E3512E">
        <w:rPr>
          <w:rFonts w:ascii="Times New Roman" w:hAnsi="Times New Roman" w:cs="Times New Roman"/>
          <w:sz w:val="24"/>
          <w:szCs w:val="24"/>
        </w:rPr>
        <w:t xml:space="preserve"> </w:t>
      </w:r>
      <w:r w:rsidRPr="00E3512E">
        <w:rPr>
          <w:rFonts w:ascii="Times New Roman" w:hAnsi="Times New Roman" w:cs="Times New Roman"/>
          <w:sz w:val="24"/>
          <w:szCs w:val="24"/>
        </w:rPr>
        <w:t>effects</w:t>
      </w:r>
      <w:r w:rsidR="00B70301">
        <w:rPr>
          <w:rFonts w:ascii="Times New Roman" w:hAnsi="Times New Roman" w:cs="Times New Roman"/>
          <w:sz w:val="24"/>
          <w:szCs w:val="24"/>
        </w:rPr>
        <w:t xml:space="preserve"> </w:t>
      </w:r>
      <w:r w:rsidR="00B70301" w:rsidRPr="00E3512E">
        <w:rPr>
          <w:rFonts w:ascii="Times New Roman" w:eastAsia="Times New Roman" w:hAnsi="Times New Roman" w:cs="Times New Roman"/>
          <w:color w:val="242424"/>
          <w:sz w:val="24"/>
          <w:szCs w:val="24"/>
          <w:bdr w:val="none" w:sz="0" w:space="0" w:color="auto" w:frame="1"/>
        </w:rPr>
        <w:fldChar w:fldCharType="begin"/>
      </w:r>
      <w:r w:rsidR="00B70301">
        <w:rPr>
          <w:rFonts w:ascii="Times New Roman" w:eastAsia="Times New Roman" w:hAnsi="Times New Roman" w:cs="Times New Roman"/>
          <w:color w:val="242424"/>
          <w:sz w:val="24"/>
          <w:szCs w:val="24"/>
          <w:bdr w:val="none" w:sz="0" w:space="0" w:color="auto" w:frame="1"/>
        </w:rPr>
        <w:instrText xml:space="preserve"> ADDIN ZOTERO_ITEM CSL_CITATION {"citationID":"a94gbb9grg","properties":{"formattedCitation":"(for a list see Roth {\\i{}et al.} 2023)","plainCitation":"(for a list see Roth et al. 2023)","dontUpdate":true,"noteIndex":0},"citationItems":[{"id":13075,"uris":["http://zotero.org/users/1810851/items/4FSPAH6B"],"itemData":{"id":13075,"type":"article-journal","abstract":"This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C."},{"family":"Bilinski","given":"Alyssa"},{"family":"Poe","given":"John"}],"accessed":{"date-parts":[["2023",11,20]]},"issued":{"date-parts":[["2023",8,1]]}},"label":"page","prefix":"for a list see"}],"schema":"https://github.com/citation-style-language/schema/raw/master/csl-citation.json"} </w:instrText>
      </w:r>
      <w:r w:rsidR="00B70301" w:rsidRPr="00E3512E">
        <w:rPr>
          <w:rFonts w:ascii="Times New Roman" w:eastAsia="Times New Roman" w:hAnsi="Times New Roman" w:cs="Times New Roman"/>
          <w:color w:val="242424"/>
          <w:sz w:val="24"/>
          <w:szCs w:val="24"/>
          <w:bdr w:val="none" w:sz="0" w:space="0" w:color="auto" w:frame="1"/>
        </w:rPr>
        <w:fldChar w:fldCharType="separate"/>
      </w:r>
      <w:r w:rsidR="00B70301" w:rsidRPr="00E3512E">
        <w:rPr>
          <w:rFonts w:ascii="Times New Roman" w:hAnsi="Times New Roman" w:cs="Times New Roman"/>
          <w:color w:val="000000"/>
          <w:sz w:val="24"/>
        </w:rPr>
        <w:t>(</w:t>
      </w:r>
      <w:r w:rsidR="00B70301" w:rsidRPr="00DE6D23">
        <w:rPr>
          <w:rFonts w:ascii="Times New Roman" w:hAnsi="Times New Roman" w:cs="Times New Roman"/>
          <w:i/>
          <w:iCs/>
          <w:color w:val="000000"/>
          <w:sz w:val="24"/>
        </w:rPr>
        <w:t>see</w:t>
      </w:r>
      <w:r w:rsidR="00B70301" w:rsidRPr="00E3512E">
        <w:rPr>
          <w:rFonts w:ascii="Times New Roman" w:hAnsi="Times New Roman" w:cs="Times New Roman"/>
          <w:color w:val="000000"/>
          <w:sz w:val="24"/>
        </w:rPr>
        <w:t xml:space="preserve"> Roth </w:t>
      </w:r>
      <w:r w:rsidR="00B70301" w:rsidRPr="00E3512E">
        <w:rPr>
          <w:rFonts w:ascii="Times New Roman" w:hAnsi="Times New Roman" w:cs="Times New Roman"/>
          <w:i/>
          <w:iCs/>
          <w:color w:val="000000"/>
          <w:sz w:val="24"/>
        </w:rPr>
        <w:t>et al.</w:t>
      </w:r>
      <w:r w:rsidR="00B70301" w:rsidRPr="00E3512E">
        <w:rPr>
          <w:rFonts w:ascii="Times New Roman" w:hAnsi="Times New Roman" w:cs="Times New Roman"/>
          <w:color w:val="000000"/>
          <w:sz w:val="24"/>
        </w:rPr>
        <w:t xml:space="preserve"> 2023)</w:t>
      </w:r>
      <w:r w:rsidR="00B70301" w:rsidRPr="00E3512E">
        <w:rPr>
          <w:rFonts w:ascii="Times New Roman" w:eastAsia="Times New Roman" w:hAnsi="Times New Roman" w:cs="Times New Roman"/>
          <w:color w:val="242424"/>
          <w:sz w:val="24"/>
          <w:szCs w:val="24"/>
          <w:bdr w:val="none" w:sz="0" w:space="0" w:color="auto" w:frame="1"/>
        </w:rPr>
        <w:fldChar w:fldCharType="end"/>
      </w:r>
      <w:r w:rsidRPr="00E3512E">
        <w:rPr>
          <w:rFonts w:ascii="Times New Roman" w:hAnsi="Times New Roman" w:cs="Times New Roman"/>
          <w:sz w:val="24"/>
          <w:szCs w:val="24"/>
        </w:rPr>
        <w:t>, non-linear cases</w:t>
      </w:r>
      <w:r w:rsidR="007B45AA">
        <w:rPr>
          <w:rFonts w:ascii="Times New Roman" w:hAnsi="Times New Roman" w:cs="Times New Roman"/>
          <w:sz w:val="24"/>
          <w:szCs w:val="24"/>
        </w:rPr>
        <w:t xml:space="preserve"> </w:t>
      </w:r>
      <w:r w:rsidR="007B45AA" w:rsidRPr="007D3DA6">
        <w:rPr>
          <w:rFonts w:ascii="Times New Roman" w:eastAsia="Times New Roman" w:hAnsi="Times New Roman" w:cs="Times New Roman"/>
          <w:color w:val="242424"/>
          <w:sz w:val="24"/>
          <w:szCs w:val="24"/>
          <w:bdr w:val="none" w:sz="0" w:space="0" w:color="auto" w:frame="1"/>
        </w:rPr>
        <w:t xml:space="preserve"> </w:t>
      </w:r>
      <w:r w:rsidR="007B45AA" w:rsidRPr="007D3DA6">
        <w:rPr>
          <w:rFonts w:ascii="Times New Roman" w:eastAsia="Times New Roman" w:hAnsi="Times New Roman" w:cs="Times New Roman"/>
          <w:color w:val="242424"/>
          <w:sz w:val="24"/>
          <w:szCs w:val="24"/>
          <w:bdr w:val="none" w:sz="0" w:space="0" w:color="auto" w:frame="1"/>
        </w:rPr>
        <w:fldChar w:fldCharType="begin"/>
      </w:r>
      <w:r w:rsidR="006A63C0">
        <w:rPr>
          <w:rFonts w:ascii="Times New Roman" w:eastAsia="Times New Roman" w:hAnsi="Times New Roman" w:cs="Times New Roman"/>
          <w:color w:val="242424"/>
          <w:sz w:val="24"/>
          <w:szCs w:val="24"/>
          <w:bdr w:val="none" w:sz="0" w:space="0" w:color="auto" w:frame="1"/>
        </w:rPr>
        <w:instrText xml:space="preserve"> ADDIN ZOTERO_ITEM CSL_CITATION {"citationID":"OsxFkEGx","properties":{"formattedCitation":"(Imai &amp; Kim 2021)","plainCitation":"(Imai &amp; Kim 2021)","noteIndex":0},"citationItems":[{"id":13042,"uris":["http://zotero.org/users/1810851/items/PVC2P7NT"],"itemData":{"id":13042,"type":"article-journal","abstract":"The two-way linear fixed effects regression (2FE) has become a default method for estimating causal effects from panel data. Many applied researchers use the 2FE estimator to adjust for unobserved unit-specific and time-specific confounders at the same time. Unfortunately, we demonstrate that the ability of the 2FE model to simultaneously adjust for these two types of unobserved confounders critically relies upon the assumption of linear additive effects. Another common justification for the use of the 2FE estimator is based on its equivalence to the difference-in-differences estimator under the simplest setting with two groups and two time periods. We show that this equivalence does not hold under more general settings commonly encountered in applied research. Instead, we prove that the multi-period difference-in-differences estimator is equivalent to the weighted 2FE estimator with some observations having negative weights. These analytical results imply that in contrast to the popular belief, the 2FE estimator does not represent a design-based, nonparametric estimation strategy for causal inference. Instead, its validity fundamentally rests on the modeling assumptions.","container-title":"Political Analysis","DOI":"10.1017/pan.2020.33","ISSN":"1047-1987, 1476-4989","issue":"3","language":"en","note":"publisher: Cambridge University Press","page":"405-415","source":"Cambridge University Press","title":"On the Use of Two-Way Fixed Effects Regression Models for Causal Inference with Panel Data","URL":"https://www.cambridge.org/core/journals/political-analysis/article/abs/on-the-use-of-twoway-fixed-effects-regression-models-for-causal-inference-with-panel-data/F10006D0210407C5F9C7CAC1EEE3EF0D","volume":"29","author":[{"family":"Imai","given":"Kosuke"},{"family":"Kim","given":"In Song"}],"accessed":{"date-parts":[["2023",11,15]]},"issued":{"date-parts":[["2021",7]]}}}],"schema":"https://github.com/citation-style-language/schema/raw/master/csl-citation.json"} </w:instrText>
      </w:r>
      <w:r w:rsidR="007B45AA" w:rsidRPr="007D3DA6">
        <w:rPr>
          <w:rFonts w:ascii="Times New Roman" w:eastAsia="Times New Roman" w:hAnsi="Times New Roman" w:cs="Times New Roman"/>
          <w:color w:val="242424"/>
          <w:sz w:val="24"/>
          <w:szCs w:val="24"/>
          <w:bdr w:val="none" w:sz="0" w:space="0" w:color="auto" w:frame="1"/>
        </w:rPr>
        <w:fldChar w:fldCharType="separate"/>
      </w:r>
      <w:r w:rsidR="007B45AA" w:rsidRPr="00045A25">
        <w:rPr>
          <w:rFonts w:ascii="Times New Roman" w:hAnsi="Times New Roman" w:cs="Times New Roman"/>
          <w:color w:val="000000"/>
          <w:sz w:val="24"/>
        </w:rPr>
        <w:t>(Imai &amp; Kim 2021)</w:t>
      </w:r>
      <w:r w:rsidR="007B45AA" w:rsidRPr="007D3DA6">
        <w:rPr>
          <w:rFonts w:ascii="Times New Roman" w:eastAsia="Times New Roman" w:hAnsi="Times New Roman" w:cs="Times New Roman"/>
          <w:color w:val="242424"/>
          <w:sz w:val="24"/>
          <w:szCs w:val="24"/>
          <w:bdr w:val="none" w:sz="0" w:space="0" w:color="auto" w:frame="1"/>
        </w:rPr>
        <w:fldChar w:fldCharType="end"/>
      </w:r>
      <w:r w:rsidRPr="00E3512E">
        <w:rPr>
          <w:rFonts w:ascii="Times New Roman" w:hAnsi="Times New Roman" w:cs="Times New Roman"/>
          <w:sz w:val="24"/>
          <w:szCs w:val="24"/>
        </w:rPr>
        <w:t xml:space="preserve">, and continuous causal variables </w:t>
      </w:r>
      <w:r w:rsidR="008273D3"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{"citationID":"a2o95g22pfg","properties":{"formattedCitation":"(Callaway {\\i{}et al.} 2021)","plainCitation":"(Callaway et al. 2021)","noteIndex":0},"citationItems":[{"id":12965,"uris":["http://zotero.org/users/1810851/items/YKQIYWJN"],"itemData":{"id":12965,"type":"article","abstract":"This paper analyzes difference-in-differences setups with a continuous treatment. We show that treatment effect on the treated-type parameters can be identified under a generalized parallel trends assumption that is similar to the binary treatment setup. However, interpreting differences in these parameters across different values of the treatment can be particularly challenging due to treatment effect heterogeneity. We discuss alternative, typically stronger, assumptions that alleviate these challenges. We also provide a variety of treatment effect decomposition results, highlighting that parameters associated with popular two-way fixed-effect specifications can be hard to interpret, even when there are only two time periods. We introduce alternative estimation strategies that do not suffer from these drawbacks. Our results also cover cases where (i) there is no available untreated comparison group and (ii) there are multiple periods and variation in treatment timing, which are both common in empirical work.","note":"arXiv:2107.02637 [econ]","number":"arXiv:2107.02637","publisher":"arXiv","source":"arXiv.org","title":"Difference-in-Differences with a Continuous Treatment","URL":"http://arxiv.org/abs/2107.02637","author":[{"family":"Callaway","given":"Brantly"},{"family":"Goodman-Bacon","given":"Andrew"},{"family":"Sant'Anna","given":"Pedro H. C."}],"accessed":{"date-parts":[["2023",10,3]]},"issued":{"date-parts":[["2021",7,9]]}}}],"schema":"https://github.com/citation-style-language/schema/raw/master/csl-citation.json"} </w:instrText>
      </w:r>
      <w:r w:rsidR="008273D3"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 xml:space="preserve">(Callaway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2021)</w:t>
      </w:r>
      <w:r w:rsidR="008273D3" w:rsidRPr="00E3512E">
        <w:rPr>
          <w:rFonts w:ascii="Times New Roman" w:hAnsi="Times New Roman" w:cs="Times New Roman"/>
          <w:sz w:val="24"/>
          <w:szCs w:val="24"/>
        </w:rPr>
        <w:fldChar w:fldCharType="end"/>
      </w:r>
      <w:r w:rsidRPr="00E3512E">
        <w:rPr>
          <w:rFonts w:ascii="Times New Roman" w:hAnsi="Times New Roman" w:cs="Times New Roman"/>
          <w:sz w:val="24"/>
          <w:szCs w:val="24"/>
        </w:rPr>
        <w:t xml:space="preserve">. </w:t>
      </w:r>
      <w:r w:rsidRPr="00E3512E">
        <w:rPr>
          <w:rFonts w:ascii="Times New Roman" w:hAnsi="Times New Roman" w:cs="Times New Roman"/>
          <w:color w:val="242424"/>
          <w:sz w:val="24"/>
          <w:szCs w:val="24"/>
          <w:bdr w:val="none" w:sz="0" w:space="0" w:color="auto" w:frame="1"/>
        </w:rPr>
        <w:t>M</w:t>
      </w:r>
      <w:r w:rsidRPr="00E3512E">
        <w:rPr>
          <w:rFonts w:ascii="Times New Roman" w:eastAsia="Times New Roman" w:hAnsi="Times New Roman" w:cs="Times New Roman"/>
          <w:color w:val="242424"/>
          <w:sz w:val="24"/>
          <w:szCs w:val="24"/>
          <w:bdr w:val="none" w:sz="0" w:space="0" w:color="auto" w:frame="1"/>
        </w:rPr>
        <w:t xml:space="preserve">any of </w:t>
      </w:r>
      <w:r w:rsidRPr="00E3512E">
        <w:rPr>
          <w:rFonts w:ascii="Times New Roman" w:hAnsi="Times New Roman" w:cs="Times New Roman"/>
          <w:color w:val="242424"/>
          <w:sz w:val="24"/>
          <w:szCs w:val="24"/>
          <w:bdr w:val="none" w:sz="0" w:space="0" w:color="auto" w:frame="1"/>
        </w:rPr>
        <w:t xml:space="preserve">these solutions </w:t>
      </w:r>
      <w:r w:rsidRPr="00E3512E">
        <w:rPr>
          <w:rFonts w:ascii="Times New Roman" w:eastAsia="Times New Roman" w:hAnsi="Times New Roman" w:cs="Times New Roman"/>
          <w:color w:val="242424"/>
          <w:sz w:val="24"/>
          <w:szCs w:val="24"/>
          <w:bdr w:val="none" w:sz="0" w:space="0" w:color="auto" w:frame="1"/>
        </w:rPr>
        <w:t xml:space="preserve">are already being implemented in standard software </w:t>
      </w:r>
      <w:r w:rsidR="003F4892" w:rsidRPr="00E3512E">
        <w:rPr>
          <w:rFonts w:ascii="Times New Roman" w:eastAsia="Times New Roman" w:hAnsi="Times New Roman" w:cs="Times New Roman"/>
          <w:color w:val="242424"/>
          <w:sz w:val="24"/>
          <w:szCs w:val="24"/>
          <w:bdr w:val="none" w:sz="0" w:space="0" w:color="auto" w:frame="1"/>
        </w:rPr>
        <w:fldChar w:fldCharType="begin"/>
      </w:r>
      <w:r w:rsidR="006A63C0">
        <w:rPr>
          <w:rFonts w:ascii="Times New Roman" w:eastAsia="Times New Roman" w:hAnsi="Times New Roman" w:cs="Times New Roman"/>
          <w:color w:val="242424"/>
          <w:sz w:val="24"/>
          <w:szCs w:val="24"/>
          <w:bdr w:val="none" w:sz="0" w:space="0" w:color="auto" w:frame="1"/>
        </w:rPr>
        <w:instrText xml:space="preserve"> ADDIN ZOTERO_ITEM CSL_CITATION {"citationID":"cauXOWC8","properties":{"formattedCitation":"(for a list see Roth {\\i{}et al.} 2023)","plainCitation":"(for a list see Roth et al. 2023)","dontUpdate":true,"noteIndex":0},"citationItems":[{"id":13075,"uris":["http://zotero.org/users/1810851/items/4FSPAH6B"],"itemData":{"id":13075,"type":"article-journal","abstract":"This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research.","container-title":"Journal of Econometrics","DOI":"10.1016/j.jeconom.2023.03.008","ISSN":"0304-4076","issue":"2","journalAbbreviation":"Journal of Econometrics","page":"2218-2244","source":"ScienceDirect","title":"What’s trending in difference-in-differences? A synthesis of the recent econometrics literature","title-short":"What’s trending in difference-in-differences?","URL":"https://www.sciencedirect.com/science/article/pii/S0304407623001318","volume":"235","author":[{"family":"Roth","given":"Jonathan"},{"family":"Sant’Anna","given":"Pedro H. C."},{"family":"Bilinski","given":"Alyssa"},{"family":"Poe","given":"John"}],"accessed":{"date-parts":[["2023",11,20]]},"issued":{"date-parts":[["2023",8,1]]}},"label":"page","prefix":"for a list see"}],"schema":"https://github.com/citation-style-language/schema/raw/master/csl-citation.json"} </w:instrText>
      </w:r>
      <w:r w:rsidR="003F4892" w:rsidRPr="00E3512E">
        <w:rPr>
          <w:rFonts w:ascii="Times New Roman" w:eastAsia="Times New Roman" w:hAnsi="Times New Roman" w:cs="Times New Roman"/>
          <w:color w:val="242424"/>
          <w:sz w:val="24"/>
          <w:szCs w:val="24"/>
          <w:bdr w:val="none" w:sz="0" w:space="0" w:color="auto" w:frame="1"/>
        </w:rPr>
        <w:fldChar w:fldCharType="separate"/>
      </w:r>
      <w:r w:rsidR="00045A25" w:rsidRPr="00E3512E">
        <w:rPr>
          <w:rFonts w:ascii="Times New Roman" w:hAnsi="Times New Roman" w:cs="Times New Roman"/>
          <w:color w:val="000000"/>
          <w:sz w:val="24"/>
        </w:rPr>
        <w:t>(</w:t>
      </w:r>
      <w:r w:rsidR="00045A25" w:rsidRPr="00F32D56">
        <w:rPr>
          <w:rFonts w:ascii="Times New Roman" w:hAnsi="Times New Roman" w:cs="Times New Roman"/>
          <w:i/>
          <w:iCs/>
          <w:color w:val="000000"/>
          <w:sz w:val="24"/>
        </w:rPr>
        <w:t>see</w:t>
      </w:r>
      <w:r w:rsidR="00045A25" w:rsidRPr="00E3512E">
        <w:rPr>
          <w:rFonts w:ascii="Times New Roman" w:hAnsi="Times New Roman" w:cs="Times New Roman"/>
          <w:color w:val="000000"/>
          <w:sz w:val="24"/>
        </w:rPr>
        <w:t xml:space="preserve"> Roth </w:t>
      </w:r>
      <w:r w:rsidR="00045A25" w:rsidRPr="00E3512E">
        <w:rPr>
          <w:rFonts w:ascii="Times New Roman" w:hAnsi="Times New Roman" w:cs="Times New Roman"/>
          <w:i/>
          <w:iCs/>
          <w:color w:val="000000"/>
          <w:sz w:val="24"/>
        </w:rPr>
        <w:t>et al.</w:t>
      </w:r>
      <w:r w:rsidR="00045A25" w:rsidRPr="00E3512E">
        <w:rPr>
          <w:rFonts w:ascii="Times New Roman" w:hAnsi="Times New Roman" w:cs="Times New Roman"/>
          <w:color w:val="000000"/>
          <w:sz w:val="24"/>
        </w:rPr>
        <w:t xml:space="preserve"> 2023)</w:t>
      </w:r>
      <w:r w:rsidR="003F4892" w:rsidRPr="00E3512E">
        <w:rPr>
          <w:rFonts w:ascii="Times New Roman" w:eastAsia="Times New Roman" w:hAnsi="Times New Roman" w:cs="Times New Roman"/>
          <w:color w:val="242424"/>
          <w:sz w:val="24"/>
          <w:szCs w:val="24"/>
          <w:bdr w:val="none" w:sz="0" w:space="0" w:color="auto" w:frame="1"/>
        </w:rPr>
        <w:fldChar w:fldCharType="end"/>
      </w:r>
      <w:r w:rsidRPr="00E3512E">
        <w:rPr>
          <w:rFonts w:ascii="Times New Roman" w:eastAsia="Times New Roman" w:hAnsi="Times New Roman" w:cs="Times New Roman"/>
          <w:color w:val="242424"/>
          <w:sz w:val="24"/>
          <w:szCs w:val="24"/>
          <w:bdr w:val="none" w:sz="0" w:space="0" w:color="auto" w:frame="1"/>
        </w:rPr>
        <w:t xml:space="preserve">. </w:t>
      </w:r>
      <w:r w:rsidR="00C217C8" w:rsidRPr="00E3512E">
        <w:rPr>
          <w:rFonts w:ascii="Times New Roman" w:hAnsi="Times New Roman" w:cs="Times New Roman"/>
          <w:sz w:val="24"/>
          <w:szCs w:val="24"/>
        </w:rPr>
        <w:t>Further</w:t>
      </w:r>
      <w:r w:rsidRPr="00E3512E">
        <w:rPr>
          <w:rFonts w:ascii="Times New Roman" w:hAnsi="Times New Roman" w:cs="Times New Roman"/>
          <w:sz w:val="24"/>
          <w:szCs w:val="24"/>
        </w:rPr>
        <w:t xml:space="preserve">, we suggest using the approaches reviewed here in concert with sensitivity tests </w:t>
      </w:r>
      <w:r w:rsidR="008B5854"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{"citationID":"a1tbrjvf39f","properties":{"formattedCitation":"(Altonji {\\i{}et al.} 2005; Oster 2019; Rosenbaum 2002)","plainCitation":"(Altonji et al. 2005; Oster 2019; Rosenbaum 2002)","noteIndex":0},"citationItems":[{"id":13083,"uris":["http://zotero.org/users/1810851/items/L9KQ2RD5"],"itemData":{"id":13083,"type":"article-journal","abstract":"In this paper we measure the effect of Catholic high school attendance on educational attainment and test scores. Because we do not have a good instrumental variable for Catholic school attendance, we develop new estimation methods based on the idea that the amount of selection on the observed explanatory variables in a model provides a guide to the amount of selection on the unobservables. We also propose an informal way to assess selectivity bias based on measuring the ratio of selection on unobservables to selection on observables that would be required if one is to attribute the entire effect of Catholic school attendance to selection bias. We use our methods to estimate the effect of attending a Catholic high school on a variety of outcomes. Our main conclusion is that Catholic high schools substantially increase the probability of graduating from high school and, more tentatively, attending college. We find little evidence of an effect on test scores.","container-title":"Journal of Political Economy","DOI":"10.1086/426036","ISSN":"0022-3808","issue":"1","note":"publisher: The University of Chicago Press","page":"151-184","source":"journals.uchicago.edu (Atypon)","title":"Selection on Observed and Unobserved Variables: Assessing the Effectiveness of Catholic Schools","title-short":"Selection on Observed and Unobserved Variables","URL":"https://www.journals.uchicago.edu/doi/10.1086/426036","volume":"113","author":[{"family":"Altonji","given":"Joseph G."},{"family":"Elder","given":"Todd E."},{"family":"Taber","given":"Christopher R."}],"accessed":{"date-parts":[["2023",11,20]]},"issued":{"date-parts":[["2005",2]]}}},{"id":12401,"uris":["http://zotero.org/users/1810851/items/5M4BXSI8"],"itemData":{"id":12401,"type":"article-journal","abstract":"A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id":12768,"uris":["http://zotero.org/users/1810851/items/TGDN3ESH"],"itemData":{"id":12768,"type":"book","collection-title":"Springer Series in Statistics","event-place":"New York, NY","ISBN":"978-1-4419-3191-7","note":"DOI: 10.1007/978-1-4757-3692-2","publisher":"Springer","publisher-place":"New York, NY","source":"DOI.org (Crossref)","title":"Observational Studies","URL":"http://link.springer.com/10.1007/978-1-4757-3692-2","author":[{"family":"Rosenbaum","given":"Paul R."}],"accessed":{"date-parts":[["2023",3,27]]},"issued":{"date-parts":[["2002"]]}}}],"schema":"https://github.com/citation-style-language/schema/raw/master/csl-citation.json"} </w:instrText>
      </w:r>
      <w:r w:rsidR="008B5854"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 xml:space="preserve">(Altonji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2005; Oster 2019; Rosenbaum 2002)</w:t>
      </w:r>
      <w:r w:rsidR="008B5854" w:rsidRPr="00E3512E">
        <w:rPr>
          <w:rFonts w:ascii="Times New Roman" w:hAnsi="Times New Roman" w:cs="Times New Roman"/>
          <w:sz w:val="24"/>
          <w:szCs w:val="24"/>
        </w:rPr>
        <w:fldChar w:fldCharType="end"/>
      </w:r>
      <w:r w:rsidR="008B5854" w:rsidRPr="00E3512E">
        <w:rPr>
          <w:rFonts w:ascii="Times New Roman" w:hAnsi="Times New Roman" w:cs="Times New Roman"/>
          <w:sz w:val="24"/>
          <w:szCs w:val="24"/>
        </w:rPr>
        <w:t xml:space="preserve"> </w:t>
      </w:r>
      <w:ins w:id="66" w:author="Laura Dee" w:date="2024-02-21T12:15:00Z">
        <w:r w:rsidR="00A570D9">
          <w:rPr>
            <w:rFonts w:ascii="Times New Roman" w:hAnsi="Times New Roman" w:cs="Times New Roman"/>
            <w:sz w:val="24"/>
            <w:szCs w:val="24"/>
          </w:rPr>
          <w:t xml:space="preserve">and </w:t>
        </w:r>
      </w:ins>
      <w:r w:rsidRPr="00E3512E">
        <w:rPr>
          <w:rFonts w:ascii="Times New Roman" w:hAnsi="Times New Roman" w:cs="Times New Roman"/>
          <w:sz w:val="24"/>
          <w:szCs w:val="24"/>
        </w:rPr>
        <w:t>by implementing multiple designs that make different assumptions to probe robustness of results</w:t>
      </w:r>
      <w:r w:rsidR="008273D3" w:rsidRPr="00E3512E">
        <w:rPr>
          <w:rFonts w:ascii="Times New Roman" w:hAnsi="Times New Roman" w:cs="Times New Roman"/>
          <w:sz w:val="24"/>
          <w:szCs w:val="24"/>
        </w:rPr>
        <w:t xml:space="preserve"> </w:t>
      </w:r>
      <w:r w:rsidR="008273D3" w:rsidRPr="00E3512E">
        <w:rPr>
          <w:rFonts w:ascii="Times New Roman" w:hAnsi="Times New Roman" w:cs="Times New Roman"/>
          <w:sz w:val="24"/>
          <w:szCs w:val="24"/>
        </w:rPr>
        <w:fldChar w:fldCharType="begin"/>
      </w:r>
      <w:r w:rsidR="00045A25" w:rsidRPr="00E3512E">
        <w:rPr>
          <w:rFonts w:ascii="Times New Roman" w:hAnsi="Times New Roman" w:cs="Times New Roman"/>
          <w:sz w:val="24"/>
          <w:szCs w:val="24"/>
        </w:rPr>
        <w:instrText xml:space="preserve"> ADDIN ZOTERO_ITEM CSL_CITATION {"citationID":"a18j3a688gl","properties":{"formattedCitation":"(see Dee {\\i{}et al.} 2023 for an ecological example)","plainCitation":"(see Dee et al. 2023 for an ecological example)","noteIndex":0},"citationItems":[{"id":12850,"uris":["http://zotero.org/users/1810851/items/2W4TLILW"],"itemData":{"id":12850,"type":"article-journal","abstract":"Causal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L."},{"family":"Stevens","given":"Carly"},{"family":"Loreau","given":"Michel"}],"accessed":{"date-parts":[["2023",5,5]]},"issued":{"date-parts":[["2023",5,5]]}},"label":"page","prefix":"see","suffix":"for an ecological example"}],"schema":"https://github.com/citation-style-language/schema/raw/master/csl-citation.json"} </w:instrText>
      </w:r>
      <w:r w:rsidR="008273D3" w:rsidRPr="00E3512E">
        <w:rPr>
          <w:rFonts w:ascii="Times New Roman" w:hAnsi="Times New Roman" w:cs="Times New Roman"/>
          <w:sz w:val="24"/>
          <w:szCs w:val="24"/>
        </w:rPr>
        <w:fldChar w:fldCharType="separate"/>
      </w:r>
      <w:r w:rsidR="00045A25" w:rsidRPr="00E3512E">
        <w:rPr>
          <w:rFonts w:ascii="Times New Roman" w:hAnsi="Times New Roman" w:cs="Times New Roman"/>
          <w:sz w:val="24"/>
        </w:rPr>
        <w:t>(</w:t>
      </w:r>
      <w:r w:rsidR="00045A25" w:rsidRPr="00F32D56">
        <w:rPr>
          <w:rFonts w:ascii="Times New Roman" w:hAnsi="Times New Roman" w:cs="Times New Roman"/>
          <w:i/>
          <w:iCs/>
          <w:sz w:val="24"/>
        </w:rPr>
        <w:t xml:space="preserve">see </w:t>
      </w:r>
      <w:r w:rsidR="00045A25" w:rsidRPr="00E3512E">
        <w:rPr>
          <w:rFonts w:ascii="Times New Roman" w:hAnsi="Times New Roman" w:cs="Times New Roman"/>
          <w:sz w:val="24"/>
        </w:rPr>
        <w:t xml:space="preserve">Dee </w:t>
      </w:r>
      <w:r w:rsidR="00045A25" w:rsidRPr="00E3512E">
        <w:rPr>
          <w:rFonts w:ascii="Times New Roman" w:hAnsi="Times New Roman" w:cs="Times New Roman"/>
          <w:i/>
          <w:iCs/>
          <w:sz w:val="24"/>
        </w:rPr>
        <w:t>et al.</w:t>
      </w:r>
      <w:r w:rsidR="00045A25" w:rsidRPr="00E3512E">
        <w:rPr>
          <w:rFonts w:ascii="Times New Roman" w:hAnsi="Times New Roman" w:cs="Times New Roman"/>
          <w:sz w:val="24"/>
        </w:rPr>
        <w:t xml:space="preserve"> 2023 for an ecological example)</w:t>
      </w:r>
      <w:r w:rsidR="008273D3" w:rsidRPr="00E3512E">
        <w:rPr>
          <w:rFonts w:ascii="Times New Roman" w:hAnsi="Times New Roman" w:cs="Times New Roman"/>
          <w:sz w:val="24"/>
          <w:szCs w:val="24"/>
        </w:rPr>
        <w:fldChar w:fldCharType="end"/>
      </w:r>
      <w:r w:rsidR="003F4892" w:rsidRPr="00E3512E">
        <w:rPr>
          <w:rFonts w:ascii="Times New Roman" w:hAnsi="Times New Roman" w:cs="Times New Roman"/>
          <w:sz w:val="24"/>
          <w:szCs w:val="24"/>
        </w:rPr>
        <w:t>.</w:t>
      </w:r>
      <w:r w:rsidRPr="008B5854">
        <w:rPr>
          <w:rFonts w:ascii="Times New Roman" w:hAnsi="Times New Roman" w:cs="Times New Roman"/>
          <w:sz w:val="24"/>
          <w:szCs w:val="24"/>
        </w:rPr>
        <w:t xml:space="preserve"> </w:t>
      </w:r>
    </w:p>
    <w:p w14:paraId="74A19F0A" w14:textId="11E8013F" w:rsidR="00766C2E" w:rsidRPr="002C3801" w:rsidRDefault="00365453" w:rsidP="002C3801">
      <w:pPr>
        <w:spacing w:after="160" w:line="360" w:lineRule="auto"/>
        <w:ind w:firstLine="720"/>
        <w:rPr>
          <w:rFonts w:ascii="Times New Roman" w:eastAsia="Calibri" w:hAnsi="Times New Roman" w:cs="Times New Roman"/>
          <w:color w:val="333333"/>
          <w:sz w:val="24"/>
          <w:szCs w:val="24"/>
        </w:rPr>
      </w:pPr>
      <w:r w:rsidRPr="008B5854">
        <w:rPr>
          <w:rFonts w:ascii="Times New Roman" w:eastAsia="Calibri" w:hAnsi="Times New Roman" w:cs="Times New Roman"/>
          <w:color w:val="333333"/>
          <w:sz w:val="24"/>
          <w:szCs w:val="24"/>
        </w:rPr>
        <w:t>Finally, we emphasize that this paper provides a</w:t>
      </w:r>
      <w:r w:rsidR="000B4347" w:rsidRPr="008B5854">
        <w:rPr>
          <w:rFonts w:ascii="Times New Roman" w:eastAsia="Calibri" w:hAnsi="Times New Roman" w:cs="Times New Roman"/>
          <w:color w:val="333333"/>
          <w:sz w:val="24"/>
          <w:szCs w:val="24"/>
        </w:rPr>
        <w:t>n</w:t>
      </w:r>
      <w:r w:rsidRPr="008B5854">
        <w:rPr>
          <w:rFonts w:ascii="Times New Roman" w:eastAsia="Calibri" w:hAnsi="Times New Roman" w:cs="Times New Roman"/>
          <w:color w:val="333333"/>
          <w:sz w:val="24"/>
          <w:szCs w:val="24"/>
        </w:rPr>
        <w:t xml:space="preserve"> </w:t>
      </w:r>
      <w:r w:rsidR="00BA2052" w:rsidRPr="008B5854">
        <w:rPr>
          <w:rFonts w:ascii="Times New Roman" w:eastAsia="Calibri" w:hAnsi="Times New Roman" w:cs="Times New Roman"/>
          <w:color w:val="333333"/>
          <w:sz w:val="24"/>
          <w:szCs w:val="24"/>
        </w:rPr>
        <w:t>entry point into</w:t>
      </w:r>
      <w:r w:rsidR="009A5C1A" w:rsidRPr="008B5854">
        <w:rPr>
          <w:rFonts w:ascii="Times New Roman" w:eastAsia="Calibri" w:hAnsi="Times New Roman" w:cs="Times New Roman"/>
          <w:color w:val="333333"/>
          <w:sz w:val="24"/>
          <w:szCs w:val="24"/>
        </w:rPr>
        <w:t xml:space="preserve"> a broader</w:t>
      </w:r>
      <w:r w:rsidR="005C7278">
        <w:rPr>
          <w:rFonts w:ascii="Times New Roman" w:eastAsia="Calibri" w:hAnsi="Times New Roman" w:cs="Times New Roman"/>
          <w:color w:val="333333"/>
          <w:sz w:val="24"/>
          <w:szCs w:val="24"/>
        </w:rPr>
        <w:t xml:space="preserve">, </w:t>
      </w:r>
      <w:r w:rsidR="00F86B60" w:rsidRPr="008B5854">
        <w:rPr>
          <w:rFonts w:ascii="Times New Roman" w:eastAsia="Calibri" w:hAnsi="Times New Roman" w:cs="Times New Roman"/>
          <w:color w:val="333333"/>
          <w:sz w:val="24"/>
          <w:szCs w:val="24"/>
        </w:rPr>
        <w:t>interdisciplinary</w:t>
      </w:r>
      <w:r w:rsidR="009A5C1A" w:rsidRPr="008B5854">
        <w:rPr>
          <w:rFonts w:ascii="Times New Roman" w:eastAsia="Calibri" w:hAnsi="Times New Roman" w:cs="Times New Roman"/>
          <w:color w:val="333333"/>
          <w:sz w:val="24"/>
          <w:szCs w:val="24"/>
        </w:rPr>
        <w:t xml:space="preserve"> literature on</w:t>
      </w:r>
      <w:r w:rsidR="009A5C1A">
        <w:rPr>
          <w:rFonts w:ascii="Times New Roman" w:eastAsia="Calibri" w:hAnsi="Times New Roman" w:cs="Times New Roman"/>
          <w:color w:val="333333"/>
          <w:sz w:val="24"/>
          <w:szCs w:val="24"/>
        </w:rPr>
        <w:t xml:space="preserve"> causal </w:t>
      </w:r>
      <w:r w:rsidR="00F144BC">
        <w:rPr>
          <w:rFonts w:ascii="Times New Roman" w:eastAsia="Calibri" w:hAnsi="Times New Roman" w:cs="Times New Roman"/>
          <w:color w:val="333333"/>
          <w:sz w:val="24"/>
          <w:szCs w:val="24"/>
        </w:rPr>
        <w:t>inference</w:t>
      </w:r>
      <w:r w:rsidR="009A5C1A">
        <w:rPr>
          <w:rFonts w:ascii="Times New Roman" w:eastAsia="Calibri" w:hAnsi="Times New Roman" w:cs="Times New Roman"/>
          <w:color w:val="333333"/>
          <w:sz w:val="24"/>
          <w:szCs w:val="24"/>
        </w:rPr>
        <w:t xml:space="preserve"> in observational data</w:t>
      </w:r>
      <w:r w:rsidR="00662BC5" w:rsidRPr="00A27B2A">
        <w:rPr>
          <w:rFonts w:ascii="Times New Roman" w:eastAsia="Calibri" w:hAnsi="Times New Roman" w:cs="Times New Roman"/>
          <w:color w:val="333333"/>
          <w:sz w:val="24"/>
          <w:szCs w:val="24"/>
        </w:rPr>
        <w:t xml:space="preserve">, </w:t>
      </w:r>
      <w:r w:rsidR="00871C0B" w:rsidRPr="00A27B2A">
        <w:rPr>
          <w:rFonts w:ascii="Times New Roman" w:eastAsia="Calibri" w:hAnsi="Times New Roman" w:cs="Times New Roman"/>
          <w:color w:val="333333"/>
          <w:sz w:val="24"/>
          <w:szCs w:val="24"/>
        </w:rPr>
        <w:t>longitudinal data analysis</w:t>
      </w:r>
      <w:r w:rsidR="00662BC5" w:rsidRPr="00A27B2A">
        <w:rPr>
          <w:rFonts w:ascii="Times New Roman" w:eastAsia="Calibri" w:hAnsi="Times New Roman" w:cs="Times New Roman"/>
          <w:color w:val="333333"/>
          <w:sz w:val="24"/>
          <w:szCs w:val="24"/>
        </w:rPr>
        <w:t>, and panel regression methods.</w:t>
      </w:r>
      <w:r w:rsidRPr="00A27B2A">
        <w:rPr>
          <w:rFonts w:ascii="Times New Roman" w:eastAsia="Calibri" w:hAnsi="Times New Roman" w:cs="Times New Roman"/>
          <w:color w:val="333333"/>
          <w:sz w:val="24"/>
          <w:szCs w:val="24"/>
        </w:rPr>
        <w:t xml:space="preserve"> </w:t>
      </w:r>
      <w:r w:rsidR="009A5C1A" w:rsidRPr="00A27B2A">
        <w:rPr>
          <w:rFonts w:ascii="Times New Roman" w:eastAsia="Calibri" w:hAnsi="Times New Roman" w:cs="Times New Roman"/>
          <w:color w:val="333333"/>
          <w:sz w:val="24"/>
          <w:szCs w:val="24"/>
        </w:rPr>
        <w:t xml:space="preserve">Indeed, </w:t>
      </w:r>
      <w:r w:rsidRPr="00A27B2A">
        <w:rPr>
          <w:rFonts w:ascii="Times New Roman" w:eastAsia="Calibri" w:hAnsi="Times New Roman" w:cs="Times New Roman"/>
          <w:color w:val="333333"/>
          <w:sz w:val="24"/>
          <w:szCs w:val="24"/>
        </w:rPr>
        <w:t>other methods</w:t>
      </w:r>
      <w:r w:rsidR="009A5C1A" w:rsidRPr="00A27B2A">
        <w:rPr>
          <w:rFonts w:ascii="Times New Roman" w:eastAsia="Calibri" w:hAnsi="Times New Roman" w:cs="Times New Roman"/>
          <w:color w:val="333333"/>
          <w:sz w:val="24"/>
          <w:szCs w:val="24"/>
        </w:rPr>
        <w:t xml:space="preserve">, </w:t>
      </w:r>
      <w:r w:rsidR="0095468B" w:rsidRPr="00A27B2A">
        <w:rPr>
          <w:rFonts w:ascii="Times New Roman" w:eastAsia="Calibri" w:hAnsi="Times New Roman" w:cs="Times New Roman"/>
          <w:color w:val="333333"/>
          <w:sz w:val="24"/>
          <w:szCs w:val="24"/>
        </w:rPr>
        <w:t xml:space="preserve">including quasi-experimental designs </w:t>
      </w:r>
      <w:r w:rsidR="009A5C1A" w:rsidRPr="00A27B2A">
        <w:rPr>
          <w:rFonts w:ascii="Times New Roman" w:eastAsia="Calibri" w:hAnsi="Times New Roman" w:cs="Times New Roman"/>
          <w:color w:val="333333"/>
          <w:sz w:val="24"/>
          <w:szCs w:val="24"/>
        </w:rPr>
        <w:t>such as instrumental variables</w:t>
      </w:r>
      <w:r w:rsidR="00F12EF0" w:rsidRPr="00A27B2A">
        <w:rPr>
          <w:rFonts w:ascii="Times New Roman" w:eastAsia="Calibri" w:hAnsi="Times New Roman" w:cs="Times New Roman"/>
          <w:color w:val="333333"/>
          <w:sz w:val="24"/>
          <w:szCs w:val="24"/>
        </w:rPr>
        <w:t xml:space="preserve"> and</w:t>
      </w:r>
      <w:r w:rsidR="00696F6A" w:rsidRPr="00A27B2A">
        <w:rPr>
          <w:rFonts w:ascii="Times New Roman" w:eastAsia="Calibri" w:hAnsi="Times New Roman" w:cs="Times New Roman"/>
          <w:color w:val="333333"/>
          <w:sz w:val="24"/>
          <w:szCs w:val="24"/>
        </w:rPr>
        <w:t xml:space="preserve"> </w:t>
      </w:r>
      <w:r w:rsidR="009A5C1A" w:rsidRPr="00A27B2A">
        <w:rPr>
          <w:rFonts w:ascii="Times New Roman" w:eastAsia="Calibri" w:hAnsi="Times New Roman" w:cs="Times New Roman"/>
          <w:color w:val="333333"/>
          <w:sz w:val="24"/>
          <w:szCs w:val="24"/>
        </w:rPr>
        <w:t xml:space="preserve">regression discontinuity, can </w:t>
      </w:r>
      <w:r w:rsidR="00A749E4" w:rsidRPr="00A27B2A">
        <w:rPr>
          <w:rFonts w:ascii="Times New Roman" w:eastAsia="Calibri" w:hAnsi="Times New Roman" w:cs="Times New Roman"/>
          <w:color w:val="333333"/>
          <w:sz w:val="24"/>
          <w:szCs w:val="24"/>
        </w:rPr>
        <w:t xml:space="preserve">be used to </w:t>
      </w:r>
      <w:r w:rsidR="009A5C1A" w:rsidRPr="00A27B2A">
        <w:rPr>
          <w:rFonts w:ascii="Times New Roman" w:eastAsia="Calibri" w:hAnsi="Times New Roman" w:cs="Times New Roman"/>
          <w:color w:val="333333"/>
          <w:sz w:val="24"/>
          <w:szCs w:val="24"/>
        </w:rPr>
        <w:t xml:space="preserve">eliminate omitted variable bias </w:t>
      </w:r>
      <w:r w:rsidR="005A1547" w:rsidRPr="00A27B2A">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{"citationID":"a10ivl9h2d0","properties":{"formattedCitation":"(see reviews and examples in Angrist {\\i{}et al.} 1996; Arif &amp; MacNeil 2022; Butsic {\\i{}et al.} 2017; Dee {\\i{}et al.} 2023; Grace 2021; Kendall 2015; Larsen {\\i{}et al.} 2019; MacDonald &amp; Mordecai 2019)","plainCitation":"(see reviews and examples in Angrist et al. 1996; Arif &amp; MacNeil 2022; Butsic et al. 2017; Dee et al. 2023; Grace 2021; Kendall 2015; Larsen et al. 2019; MacDonald &amp; Mordecai 2019)","noteIndex":0},"citationItems":[{"id":5897,"uris":["http://zotero.org/users/1810851/items/Y7MI7GHZ"],"itemData":{"id":5897,"type":"article-journal","container-title":"Journal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B"}],"issued":{"date-parts":[["1996"]]}},"label":"page","prefix":"see reviews and examples in"},{"id":12618,"uris":["http://zotero.org/users/1810851/items/YANEP3LK"],"itemData":{"id":12618,"type":"article-journal","abstract":"Recent developments in computer science have substantially advanced the use of observational causal inference under Pearl's structural causal model (SCM) framework. A key tool in the application of SCM is the use of casual diagrams, used to visualize the causal structure of a system or process under study. Here, we show how causal diagrams can be extended to ensure proper study design under quasi-experimental settings, including propensity score analysis, before-after-control-impact studies, regression discontinuity design, and instrumental variables. Causal diagrams represent a unified approach to variable selection across methodologies and should be routinely applied in ecology research with causal implications.","container-title":"Ecosphere","DOI":"10.1002/ecs2.4009","ISSN":"2150-8925","issue":"4","language":"en","note":"_eprint: https://onlinelibrary.wiley.com/doi/pdf/10.1002/ecs2.4009","page":"e4009","source":"Wiley Online Library","title":"Utilizing causal diagrams across quasi-experimental approaches","URL":"https://onlinelibrary.wiley.com/doi/abs/10.1002/ecs2.4009","volume":"13","author":[{"family":"Arif","given":"Suchinta"},{"family":"MacNeil","given":"M. Aaron"}],"accessed":{"date-parts":[["2022",10,26]]},"issued":{"date-parts":[["2022"]]}}},{"id":12354,"uris":["http://zotero.org/users/1810851/items/X7JJREPF"],"itemData":{"id":12354,"type":"article-journal","abstract":"Many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id":12850,"uris":["http://zotero.org/users/1810851/items/2W4TLILW"],"itemData":{"id":12850,"type":"article-journal","abstract":"Causal effects of biodiversity on ecosystem functions can be estimated using experimental or observational designs — designs that pose a tradeoff between drawing credible causal inferences from correlations and drawing generalizable inferences. Here, we develop a design that reduces this tradeoff and revisits the question of how plant species diversity affects productivity. Our design leverages longitudinal data from 43 grasslands in 11 countries and approaches borrowed from fields outside of ecology to draw causal inferences from observational data. Contrary to many prior studies, we estimate that increases in plot-level species richness caused productivity to decline: a 10% increase in richness decreased productivity by 2.4%, 95% CI [−4.1, −0.74]. This contradiction stems from two sources. First, prior observational studies incompletely control for confounding factors. Second, most experiments plant fewer rare and non-native species than exist in nature. Although increases in native, dominant species increased productivity, increases in rare and non-native species decreased productivity, making the average effect negative in our study. By reducing the tradeoff between experimental and observational designs, our study demonstrates how observational studies can complement prior ecological experiments and inform future ones.","container-title":"Nature Communications","DOI":"10.1038/s41467-023-37194-5","ISSN":"2041-1723","issue":"1","journalAbbreviation":"Nat Commun","language":"en","license":"2023 The Author(s)","note":"number: 1\npublisher: Nature Publishing Group","page":"2607","source":"www.nature.com","title":"Clarifying the effect of biodiversity on productivity in natural ecosystems with longitudinal data and methods for causal inference","URL":"https://www.nature.com/articles/s41467-023-37194-5","volume":"14","author":[{"family":"Dee","given":"Laura E."},{"family":"Ferraro","given":"Paul J."},{"family":"Severen","given":"Christopher N."},{"family":"Kimmel","given":"Kaitlin A."},{"family":"Borer","given":"Elizabeth T."},{"family":"Byrnes","given":"Jarrett E. K."},{"family":"Clark","given":"Adam Thomas"},{"family":"Hautier","given":"Yann"},{"family":"Hector","given":"Andrew"},{"family":"Raynaud","given":"Xavier"},{"family":"Reich","given":"Peter B."},{"family":"Wright","given":"Alexandra J."},{"family":"Arnillas","given":"Carlos A."},{"family":"Davies","given":"Kendi F."},{"family":"MacDougall","given":"Andrew"},{"family":"Mori","given":"Akira S."},{"family":"Smith","given":"Melinda D."},{"family":"Adler","given":"Peter B."},{"family":"Bakker","given":"Jonathan D."},{"family":"Brauman","given":"Kate A."},{"family":"Cowles","given":"Jane"},{"family":"Komatsu","given":"Kimberly"},{"family":"Knops","given":"Johannes M. H."},{"family":"McCulley","given":"Rebecca L."},{"family":"Moore","given":"Joslin L."},{"family":"Morgan","given":"John W."},{"family":"Ohlert","given":"Timothy"},{"family":"Power","given":"Sally A."},{"family":"Sullivan","given":"Lauren L."},{"family":"Stevens","given":"Carly"},{"family":"Loreau","given":"Michel"}],"accessed":{"date-parts":[["2023",5,5]]},"issued":{"date-parts":[["2023",5,5]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B."}],"accessed":{"date-parts":[["2022",4,21]]},"issued":{"date-parts":[["2021"]]}}},{"id":12361,"uris":["http://zotero.org/users/1810851/items/VS9H5RUI"],"itemData":{"id":12361,"type":"book","ISBN":"0-19-967254-7","title":"A statistical symphony: instrumental variables reveal causality and control measurement error","author":[{"family":"Kendall","given":"Bruce E."}],"issued":{"date-parts":[["2015"]]}}},{"id":12361,"uris":["http://zotero.org/users/1810851/items/VS9H5RUI"],"itemData":{"id":12361,"type":"book","ISBN":"0-19-967254-7","title":"A statistical symphony: instrumental variables reveal causality and control measurement error","author":[{"family":"Kendall","given":"Bruce E."}],"issued":{"date-parts":[["2015"]]}}},{"id":13004,"uris":["http://zotero.org/users/1810851/items/WUMJL6HU"],"itemData":{"id":13004,"type":"article-journal","abstract":"Randomized experiments have long been the gold standard in determining causal effects in ecological control–impact studies. However, it may be difficult to address many ecologically and policy-relevant control–impact questions-such as the effect of forest fragmentation or protected areas on biodiversity through experimental manipulation due to scale, costs and ethical considerations. Yet, ecologists may still draw causal insights in observational control–impact settings by exploiting research designs that approximate the experimental ideal. Here, we review the challenges of making causal inference in non-experimental control–impact scenarios as well as a suite of statistical tools specifically designed to overcome such challenges. These tools are widely used in fields where experimental research is more limited (i.e., medicine, economics), and could be applied by ecologists across numerous sub-disciplines. Using hypothetical examples, we discuss why bias is likely to plague observational control–impact studies in ways that do not surface with experimental manipulations, why bias is generally the barrier to causal inference, and different methods to overcome this bias. Satellite-, survey- and citizen–science data hold great potential for advancing key questions in ecology that would otherwise be prohibitive to pursue experimentally. However, to harness such data to understand causal impacts of land, environmental and policy changes, we must expand our toolset such that we can improve inference and more confidently advance ecological understanding and science-informed policy.","container-title":"Methods in Ecology and Evolution","DOI":"10.1111/2041-210X.13190","ISSN":"2041-210X","issue":"7","language":"en","license":"© 2019 The Authors. Methods in Ecology and Evolution © 2019 British Ecological Society","note":"_eprint: https://onlinelibrary.wiley.com/doi/pdf/10.1111/2041-210X.13190","page":"924-934","source":"Wiley Online Library","title":"Causal analysis in control–impact ecological studies with observational data","URL":"https://onlinelibrary.wiley.com/doi/abs/10.1111/2041-210X.13190","volume":"10","author":[{"family":"Larsen","given":"Ashley E."},{"family":"Meng","given":"Kyle"},{"family":"Kendall","given":"Bruce E."}],"accessed":{"date-parts":[["2023",11,3]]},"issued":{"date-parts":[["2019"]]}}},{"id":13019,"uris":["http://zotero.org/users/1810851/items/M2HYX3DH"],"itemData":{"id":13019,"type":"article-journal","abstract":"Deforestation and land use change are among the most pressing anthropogenic environmental impacts. In Brazil, a resurgence of malaria in recent decades paralleled rapid deforestation and settlement in the Amazon basin, yet evidence of a deforestation-driven increase in malaria remains equivocal. We hypothesize an underlying cause of this ambiguity is that deforestation and malaria influence each other in bidirectional causal relationships—deforestation increases malaria through ecological mechanisms and malaria reduces deforestation through socioeconomic mechanisms—and that the strength of these relationships depends on the stage of land use transformation. We test these hypotheses with a large geospatial dataset encompassing 795 municipalities across 13 y (2003 to 2015) and show deforestation has a strong positive effect on malaria incidence. Our results suggest a 10% increase in deforestation leads to a 3.3% increase in malaria incidence (</w:instrText>
      </w:r>
      <w:r w:rsidR="006A63C0">
        <w:rPr>
          <w:rFonts w:ascii="Cambria Math" w:eastAsia="Calibri" w:hAnsi="Cambria Math" w:cs="Cambria Math"/>
          <w:color w:val="333333"/>
          <w:sz w:val="24"/>
          <w:szCs w:val="24"/>
        </w:rPr>
        <w:instrText>∼</w:instrText>
      </w:r>
      <w:r w:rsidR="006A63C0">
        <w:rPr>
          <w:rFonts w:ascii="Times New Roman" w:eastAsia="Calibri" w:hAnsi="Times New Roman" w:cs="Times New Roman"/>
          <w:color w:val="333333"/>
          <w:sz w:val="24"/>
          <w:szCs w:val="24"/>
        </w:rPr>
        <w:instrText>9,980 additional cases associated with 1,567 additional km2 lost in 2008, the study midpoint, Amazon-wide). The effect is larger in the interior and absent in outer Amazonian states where little forest remains. However, this strong effect is only detectable after controlling for a feedback of malaria burden on forest loss, whereby increased malaria burden significantly reduces forest clearing, possibly mediated by human behavior or economic development. We estimate a 1% increase in malaria incidence results in a 1.4% decrease in forest area cleared (</w:instrText>
      </w:r>
      <w:r w:rsidR="006A63C0">
        <w:rPr>
          <w:rFonts w:ascii="Cambria Math" w:eastAsia="Calibri" w:hAnsi="Cambria Math" w:cs="Cambria Math"/>
          <w:color w:val="333333"/>
          <w:sz w:val="24"/>
          <w:szCs w:val="24"/>
        </w:rPr>
        <w:instrText>∼</w:instrText>
      </w:r>
      <w:r w:rsidR="006A63C0">
        <w:rPr>
          <w:rFonts w:ascii="Times New Roman" w:eastAsia="Calibri" w:hAnsi="Times New Roman" w:cs="Times New Roman"/>
          <w:color w:val="333333"/>
          <w:sz w:val="24"/>
          <w:szCs w:val="24"/>
        </w:rPr>
        <w:instrText xml:space="preserve">219 fewer km2 cleared associated with 3,024 additional cases in 2008). This bidirectional socioecological feedback between deforestation and malaria, which attenuates as land use intensifies, illustrates the intimate ties between environmental change and human health.","container-title":"Proceedings of the National Academy of Sciences","DOI":"10.1073/pnas.1905315116","issue":"44","note":"publisher: Proceedings of the National Academy of Sciences","page":"22212-22218","source":"pnas.org (Atypon)","title":"Amazon deforestation drives malaria transmission, and malaria burden reduces forest clearing","URL":"https://www.pnas.org/doi/10.1073/pnas.1905315116","volume":"116","author":[{"family":"MacDonald","given":"Andrew J."},{"family":"Mordecai","given":"Erin A."}],"accessed":{"date-parts":[["2023",11,3]]},"issued":{"date-parts":[["2019",10,29]]}}}],"schema":"https://github.com/citation-style-language/schema/raw/master/csl-citation.json"} </w:instrText>
      </w:r>
      <w:r w:rsidR="005A1547" w:rsidRPr="00A27B2A">
        <w:rPr>
          <w:rFonts w:ascii="Times New Roman" w:eastAsia="Calibri" w:hAnsi="Times New Roman" w:cs="Times New Roman"/>
          <w:color w:val="333333"/>
          <w:sz w:val="24"/>
          <w:szCs w:val="24"/>
        </w:rPr>
        <w:fldChar w:fldCharType="separate"/>
      </w:r>
      <w:r w:rsidR="006A63C0" w:rsidRPr="006A63C0">
        <w:rPr>
          <w:rFonts w:ascii="Times New Roman" w:hAnsi="Times New Roman" w:cs="Times New Roman"/>
          <w:color w:val="000000"/>
          <w:sz w:val="24"/>
        </w:rPr>
        <w:t xml:space="preserve">(see reviews and examples in Angrist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1996; Arif &amp; MacNeil 2022; Butsic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2017; Dee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2023; Grace 2021; Kendall 2015; Larsen </w:t>
      </w:r>
      <w:r w:rsidR="006A63C0" w:rsidRPr="006A63C0">
        <w:rPr>
          <w:rFonts w:ascii="Times New Roman" w:hAnsi="Times New Roman" w:cs="Times New Roman"/>
          <w:i/>
          <w:iCs/>
          <w:color w:val="000000"/>
          <w:sz w:val="24"/>
        </w:rPr>
        <w:t>et al.</w:t>
      </w:r>
      <w:r w:rsidR="006A63C0" w:rsidRPr="006A63C0">
        <w:rPr>
          <w:rFonts w:ascii="Times New Roman" w:hAnsi="Times New Roman" w:cs="Times New Roman"/>
          <w:color w:val="000000"/>
          <w:sz w:val="24"/>
        </w:rPr>
        <w:t xml:space="preserve"> 2019; MacDonald &amp; Mordecai 2019)</w:t>
      </w:r>
      <w:r w:rsidR="005A1547" w:rsidRPr="00A27B2A">
        <w:rPr>
          <w:rFonts w:ascii="Times New Roman" w:eastAsia="Calibri" w:hAnsi="Times New Roman" w:cs="Times New Roman"/>
          <w:color w:val="333333"/>
          <w:sz w:val="24"/>
          <w:szCs w:val="24"/>
        </w:rPr>
        <w:fldChar w:fldCharType="end"/>
      </w:r>
      <w:r w:rsidR="00696F6A" w:rsidRPr="00A27B2A">
        <w:rPr>
          <w:rFonts w:ascii="Times New Roman" w:eastAsia="Calibri" w:hAnsi="Times New Roman" w:cs="Times New Roman"/>
          <w:color w:val="333333"/>
          <w:sz w:val="24"/>
          <w:szCs w:val="24"/>
        </w:rPr>
        <w:t>.</w:t>
      </w:r>
      <w:r w:rsidRPr="00A27B2A">
        <w:rPr>
          <w:rFonts w:ascii="Times New Roman" w:eastAsia="Calibri" w:hAnsi="Times New Roman" w:cs="Times New Roman"/>
          <w:color w:val="333333"/>
          <w:sz w:val="24"/>
          <w:szCs w:val="24"/>
          <w:lang w:val="en-US"/>
        </w:rPr>
        <w:t xml:space="preserve"> </w:t>
      </w:r>
      <w:r w:rsidR="00696F6A" w:rsidRPr="00A27B2A">
        <w:rPr>
          <w:rFonts w:ascii="Times New Roman" w:eastAsia="Calibri" w:hAnsi="Times New Roman" w:cs="Times New Roman"/>
          <w:color w:val="333333"/>
          <w:sz w:val="24"/>
          <w:szCs w:val="24"/>
          <w:lang w:val="en-US"/>
        </w:rPr>
        <w:t>T</w:t>
      </w:r>
      <w:r w:rsidR="00871C0B" w:rsidRPr="00A27B2A">
        <w:rPr>
          <w:rFonts w:ascii="Times New Roman" w:eastAsia="Calibri" w:hAnsi="Times New Roman" w:cs="Times New Roman"/>
          <w:color w:val="333333"/>
          <w:sz w:val="24"/>
          <w:szCs w:val="24"/>
          <w:lang w:val="en-US"/>
        </w:rPr>
        <w:t xml:space="preserve">houghtful uses </w:t>
      </w:r>
      <w:r w:rsidRPr="00A27B2A">
        <w:rPr>
          <w:rFonts w:ascii="Times New Roman" w:eastAsia="Calibri" w:hAnsi="Times New Roman" w:cs="Times New Roman"/>
          <w:color w:val="333333"/>
          <w:sz w:val="24"/>
          <w:szCs w:val="24"/>
          <w:lang w:val="en-US"/>
        </w:rPr>
        <w:t>of the front-</w:t>
      </w:r>
      <w:r w:rsidRPr="005A1547">
        <w:rPr>
          <w:rFonts w:ascii="Times New Roman" w:eastAsia="Calibri" w:hAnsi="Times New Roman" w:cs="Times New Roman"/>
          <w:color w:val="333333"/>
          <w:sz w:val="24"/>
          <w:szCs w:val="24"/>
          <w:lang w:val="en-US"/>
        </w:rPr>
        <w:t>door criterion</w:t>
      </w:r>
      <w:r w:rsidR="005A1547" w:rsidRPr="005A1547">
        <w:rPr>
          <w:rFonts w:ascii="Times New Roman" w:eastAsia="Calibri" w:hAnsi="Times New Roman" w:cs="Times New Roman"/>
          <w:color w:val="333333"/>
          <w:sz w:val="24"/>
          <w:szCs w:val="24"/>
          <w:lang w:val="en-US"/>
        </w:rPr>
        <w:t xml:space="preserve"> –</w:t>
      </w:r>
      <w:r w:rsidR="008B5854">
        <w:rPr>
          <w:rFonts w:ascii="Times New Roman" w:eastAsia="Calibri" w:hAnsi="Times New Roman" w:cs="Times New Roman"/>
          <w:color w:val="333333"/>
          <w:sz w:val="24"/>
          <w:szCs w:val="24"/>
          <w:lang w:val="en-US"/>
        </w:rPr>
        <w:t xml:space="preserve"> </w:t>
      </w:r>
      <w:r w:rsidR="005A1547" w:rsidRPr="005A1547">
        <w:rPr>
          <w:rFonts w:ascii="Times New Roman" w:eastAsia="Calibri" w:hAnsi="Times New Roman" w:cs="Times New Roman"/>
          <w:color w:val="333333"/>
          <w:sz w:val="24"/>
          <w:szCs w:val="24"/>
          <w:lang w:val="en-US"/>
        </w:rPr>
        <w:t xml:space="preserve">the use of mediators between a cause and effect that are </w:t>
      </w:r>
      <w:r w:rsidR="005A1547" w:rsidRPr="00E0726F">
        <w:rPr>
          <w:rFonts w:ascii="Times New Roman" w:eastAsia="Calibri" w:hAnsi="Times New Roman" w:cs="Times New Roman"/>
          <w:color w:val="333333"/>
          <w:sz w:val="24"/>
          <w:szCs w:val="24"/>
          <w:lang w:val="en-US"/>
        </w:rPr>
        <w:t>unaffected by confounders</w:t>
      </w:r>
      <w:r w:rsidR="001E531B" w:rsidRPr="00E0726F">
        <w:rPr>
          <w:rFonts w:ascii="Times New Roman" w:eastAsia="Calibri" w:hAnsi="Times New Roman" w:cs="Times New Roman"/>
          <w:color w:val="333333"/>
          <w:sz w:val="24"/>
          <w:szCs w:val="24"/>
          <w:lang w:val="en-US"/>
        </w:rPr>
        <w:t xml:space="preserve"> </w:t>
      </w:r>
      <w:r w:rsidR="00696F6A" w:rsidRPr="00E0726F">
        <w:rPr>
          <w:rFonts w:ascii="Times New Roman" w:eastAsia="Calibri" w:hAnsi="Times New Roman" w:cs="Times New Roman"/>
          <w:color w:val="333333"/>
          <w:sz w:val="24"/>
          <w:szCs w:val="24"/>
          <w:lang w:val="en-US"/>
        </w:rPr>
        <w:t xml:space="preserve">– </w:t>
      </w:r>
      <w:r w:rsidR="0095468B" w:rsidRPr="00E0726F">
        <w:rPr>
          <w:rFonts w:ascii="Times New Roman" w:eastAsia="Calibri" w:hAnsi="Times New Roman" w:cs="Times New Roman"/>
          <w:color w:val="333333"/>
          <w:sz w:val="24"/>
          <w:szCs w:val="24"/>
          <w:lang w:val="en-US"/>
        </w:rPr>
        <w:t xml:space="preserve">could </w:t>
      </w:r>
      <w:r w:rsidR="00696F6A" w:rsidRPr="00E0726F">
        <w:rPr>
          <w:rFonts w:ascii="Times New Roman" w:eastAsia="Calibri" w:hAnsi="Times New Roman" w:cs="Times New Roman"/>
          <w:color w:val="333333"/>
          <w:sz w:val="24"/>
          <w:szCs w:val="24"/>
          <w:lang w:val="en-US"/>
        </w:rPr>
        <w:t>also prove useful for ecology</w:t>
      </w:r>
      <w:r w:rsidR="001E531B" w:rsidRPr="00E0726F">
        <w:rPr>
          <w:rFonts w:ascii="Times New Roman" w:eastAsia="Calibri" w:hAnsi="Times New Roman" w:cs="Times New Roman"/>
          <w:color w:val="333333"/>
          <w:sz w:val="24"/>
          <w:szCs w:val="24"/>
          <w:lang w:val="en-US"/>
        </w:rPr>
        <w:t xml:space="preserve"> for </w:t>
      </w:r>
      <w:r w:rsidR="0095468B" w:rsidRPr="00E0726F">
        <w:rPr>
          <w:rFonts w:ascii="Times New Roman" w:eastAsia="Calibri" w:hAnsi="Times New Roman" w:cs="Times New Roman"/>
          <w:color w:val="333333"/>
          <w:sz w:val="24"/>
          <w:szCs w:val="24"/>
          <w:lang w:val="en-US"/>
        </w:rPr>
        <w:t>identifying</w:t>
      </w:r>
      <w:r w:rsidR="001E531B" w:rsidRPr="00E0726F">
        <w:rPr>
          <w:rFonts w:ascii="Times New Roman" w:eastAsia="Calibri" w:hAnsi="Times New Roman" w:cs="Times New Roman"/>
          <w:color w:val="333333"/>
          <w:sz w:val="24"/>
          <w:szCs w:val="24"/>
          <w:lang w:val="en-US"/>
        </w:rPr>
        <w:t xml:space="preserve"> a causal relationship</w:t>
      </w:r>
      <w:r w:rsidRPr="00E0726F">
        <w:rPr>
          <w:rFonts w:ascii="Times New Roman" w:eastAsia="Calibri" w:hAnsi="Times New Roman" w:cs="Times New Roman"/>
          <w:color w:val="333333"/>
          <w:sz w:val="24"/>
          <w:szCs w:val="24"/>
          <w:lang w:val="en-US"/>
        </w:rPr>
        <w:t xml:space="preserve"> </w:t>
      </w:r>
      <w:r w:rsidR="005A1547" w:rsidRPr="00E0726F">
        <w:rPr>
          <w:rFonts w:ascii="Times New Roman" w:hAnsi="Times New Roman" w:cs="Times New Roman"/>
          <w:sz w:val="24"/>
          <w:szCs w:val="24"/>
        </w:rPr>
        <w:fldChar w:fldCharType="begin"/>
      </w:r>
      <w:r w:rsidR="00DC3074" w:rsidRPr="00E0726F">
        <w:rPr>
          <w:rFonts w:ascii="Times New Roman" w:hAnsi="Times New Roman" w:cs="Times New Roman"/>
          <w:sz w:val="24"/>
          <w:szCs w:val="24"/>
          <w:lang w:val="en-US"/>
        </w:rPr>
        <w:instrText xml:space="preserve"> ADDIN ZOTERO_ITEM CSL_CITATION {"citationID":"a15daf2aoqo","properties":{"formattedCitation":"\\uldash{(Bellemare {\\i{}et al.} 2024; Pearl {\\i{}et al.} 2016)}","plainCitation":"(Bellemare et al. 2024; Pearl et al. 2016)","noteIndex":0},"citationItems":[{"id":13148,"uris":["http://zotero.org/users/1810851/items/LWNSCUAS"],"itemData":{"id":13148,"type":"article-journal","abstract":"Abstract We illustrate the use of Pearl's (1995) front-door criterion with observational data with an application in which the assumptions for point identification hold. For identification, the front-door criterion leverages exogenous mediator variables on the causal path. After a preliminary discussion of the identification assumptions behind and the estimation framework used for the front-door criterion, we present an empirical application. In our application, we look at the effect of deciding to share an Uber or Lyft ride on tipping by exploiting the algorithm-driven exogenous variation in whether one actually shares a ride conditional on authorizing sharing, the full fare paid, and origin?destination fixed effects interacted with two-hour interval fixed effects. We find that most of the observed negative relationship between choosing to share a ride and tipping is driven by customer selection into sharing rather than by sharing itself. In the Appendix, we explore the consequences of violating the identification assumptions for the front-door criterion.","container-title":"Oxford Bulletin of Economics and Statistics","DOI":"10.1111/obes.12598","ISSN":"0305-9049","journalAbbreviation":"Oxford Bulletin of Economics and Statistics","note":"publisher: John Wiley &amp; Sons, Ltd","title":"The Paper of How: Estimating Treatment Effects Using the Front-Door Criterion*","URL":"https://doi.org/10.1111/obes.12598","author":[{"family":"Bellemare","given":"Marc F."},{"family":"Bloem","given":"Jeffrey R."},{"family":"Wexler","given":"Noah"}],"accessed":{"date-parts":[["2024",2,16]]},"issued":{"date-parts":[["2024",1,29]]}}},{"id":12346,"uris":["http://zotero.org/users/1810851/items/HGRD2VG6"],"itemData":{"id":12346,"type":"book","ISBN":"1-119-18686-2","publisher":"John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rsidR="005A1547" w:rsidRPr="00E0726F">
        <w:rPr>
          <w:rFonts w:ascii="Times New Roman" w:hAnsi="Times New Roman" w:cs="Times New Roman"/>
          <w:sz w:val="24"/>
          <w:szCs w:val="24"/>
        </w:rPr>
        <w:fldChar w:fldCharType="separate"/>
      </w:r>
      <w:r w:rsidR="00DC3074" w:rsidRPr="00E0726F">
        <w:rPr>
          <w:rFonts w:ascii="Times New Roman" w:hAnsi="Times New Roman" w:cs="Times New Roman"/>
          <w:sz w:val="24"/>
        </w:rPr>
        <w:t xml:space="preserve">(Bellemare </w:t>
      </w:r>
      <w:r w:rsidR="00DC3074" w:rsidRPr="00E0726F">
        <w:rPr>
          <w:rFonts w:ascii="Times New Roman" w:hAnsi="Times New Roman" w:cs="Times New Roman"/>
          <w:i/>
          <w:iCs/>
          <w:sz w:val="24"/>
        </w:rPr>
        <w:t>et al.</w:t>
      </w:r>
      <w:r w:rsidR="00DC3074" w:rsidRPr="00E0726F">
        <w:rPr>
          <w:rFonts w:ascii="Times New Roman" w:hAnsi="Times New Roman" w:cs="Times New Roman"/>
          <w:sz w:val="24"/>
        </w:rPr>
        <w:t xml:space="preserve"> 2024; Pearl </w:t>
      </w:r>
      <w:r w:rsidR="00DC3074" w:rsidRPr="00E0726F">
        <w:rPr>
          <w:rFonts w:ascii="Times New Roman" w:hAnsi="Times New Roman" w:cs="Times New Roman"/>
          <w:i/>
          <w:iCs/>
          <w:sz w:val="24"/>
        </w:rPr>
        <w:t>et al.</w:t>
      </w:r>
      <w:r w:rsidR="00DC3074" w:rsidRPr="00E0726F">
        <w:rPr>
          <w:rFonts w:ascii="Times New Roman" w:hAnsi="Times New Roman" w:cs="Times New Roman"/>
          <w:sz w:val="24"/>
        </w:rPr>
        <w:t xml:space="preserve"> 2016)</w:t>
      </w:r>
      <w:r w:rsidR="005A1547" w:rsidRPr="00E0726F">
        <w:rPr>
          <w:rFonts w:ascii="Times New Roman" w:eastAsia="Calibri" w:hAnsi="Times New Roman" w:cs="Times New Roman"/>
          <w:sz w:val="24"/>
          <w:szCs w:val="24"/>
        </w:rPr>
        <w:fldChar w:fldCharType="end"/>
      </w:r>
      <w:r w:rsidR="0095468B" w:rsidRPr="00E0726F">
        <w:rPr>
          <w:rFonts w:ascii="Times New Roman" w:eastAsia="Calibri" w:hAnsi="Times New Roman" w:cs="Times New Roman"/>
          <w:sz w:val="24"/>
          <w:szCs w:val="24"/>
        </w:rPr>
        <w:t>;</w:t>
      </w:r>
      <w:r w:rsidR="00696F6A" w:rsidRPr="00E0726F">
        <w:rPr>
          <w:rFonts w:ascii="Times New Roman" w:eastAsia="Calibri" w:hAnsi="Times New Roman" w:cs="Times New Roman"/>
          <w:sz w:val="24"/>
          <w:szCs w:val="24"/>
        </w:rPr>
        <w:t xml:space="preserve"> although</w:t>
      </w:r>
      <w:r w:rsidR="00696F6A">
        <w:rPr>
          <w:rFonts w:ascii="Times New Roman" w:eastAsia="Calibri" w:hAnsi="Times New Roman" w:cs="Times New Roman"/>
          <w:sz w:val="24"/>
          <w:szCs w:val="24"/>
        </w:rPr>
        <w:t xml:space="preserve">, </w:t>
      </w:r>
      <w:r w:rsidR="005A1547" w:rsidRPr="005A1547">
        <w:rPr>
          <w:rFonts w:ascii="Times New Roman" w:eastAsia="Calibri" w:hAnsi="Times New Roman" w:cs="Times New Roman"/>
          <w:sz w:val="24"/>
          <w:szCs w:val="24"/>
        </w:rPr>
        <w:t>there are no</w:t>
      </w:r>
      <w:r w:rsidR="00F7074C">
        <w:rPr>
          <w:rFonts w:ascii="Times New Roman" w:eastAsia="Calibri" w:hAnsi="Times New Roman" w:cs="Times New Roman"/>
          <w:sz w:val="24"/>
          <w:szCs w:val="24"/>
        </w:rPr>
        <w:t xml:space="preserve">ne to our knowledge </w:t>
      </w:r>
      <w:r w:rsidR="005A1547" w:rsidRPr="005A1547">
        <w:rPr>
          <w:rFonts w:ascii="Times New Roman" w:eastAsia="Calibri" w:hAnsi="Times New Roman" w:cs="Times New Roman"/>
          <w:sz w:val="24"/>
          <w:szCs w:val="24"/>
        </w:rPr>
        <w:t>in the Ecological literature</w:t>
      </w:r>
      <w:r w:rsidR="0095468B">
        <w:rPr>
          <w:rFonts w:ascii="Times New Roman" w:eastAsia="Calibri" w:hAnsi="Times New Roman" w:cs="Times New Roman"/>
          <w:sz w:val="24"/>
          <w:szCs w:val="24"/>
        </w:rPr>
        <w:t xml:space="preserve"> yet</w:t>
      </w:r>
      <w:r w:rsidRPr="005A1547">
        <w:rPr>
          <w:rFonts w:ascii="Times New Roman" w:eastAsia="Calibri" w:hAnsi="Times New Roman" w:cs="Times New Roman"/>
          <w:color w:val="333333"/>
          <w:sz w:val="24"/>
          <w:szCs w:val="24"/>
        </w:rPr>
        <w:t xml:space="preserve">. We urge ecologists, long grounded in experiments, to open </w:t>
      </w:r>
      <w:r w:rsidR="005C545B" w:rsidRPr="005A1547">
        <w:rPr>
          <w:rFonts w:ascii="Times New Roman" w:eastAsia="Calibri" w:hAnsi="Times New Roman" w:cs="Times New Roman"/>
          <w:color w:val="333333"/>
          <w:sz w:val="24"/>
          <w:szCs w:val="24"/>
        </w:rPr>
        <w:t xml:space="preserve">themselves </w:t>
      </w:r>
      <w:r w:rsidRPr="005A1547">
        <w:rPr>
          <w:rFonts w:ascii="Times New Roman" w:eastAsia="Calibri" w:hAnsi="Times New Roman" w:cs="Times New Roman"/>
          <w:color w:val="333333"/>
          <w:sz w:val="24"/>
          <w:szCs w:val="24"/>
        </w:rPr>
        <w:t xml:space="preserve">to writings in Econometrics, </w:t>
      </w:r>
      <w:r w:rsidR="00F56359" w:rsidRPr="005A1547">
        <w:rPr>
          <w:rFonts w:ascii="Times New Roman" w:eastAsia="Calibri" w:hAnsi="Times New Roman" w:cs="Times New Roman"/>
          <w:color w:val="333333"/>
          <w:sz w:val="24"/>
          <w:szCs w:val="24"/>
        </w:rPr>
        <w:t>Epidemiology</w:t>
      </w:r>
      <w:r w:rsidRPr="002C3801">
        <w:rPr>
          <w:rFonts w:ascii="Times New Roman" w:eastAsia="Calibri" w:hAnsi="Times New Roman" w:cs="Times New Roman"/>
          <w:color w:val="333333"/>
          <w:sz w:val="24"/>
          <w:szCs w:val="24"/>
        </w:rPr>
        <w:t xml:space="preserve">, </w:t>
      </w:r>
      <w:r w:rsidR="00F56359" w:rsidRPr="002C3801">
        <w:rPr>
          <w:rFonts w:ascii="Times New Roman" w:eastAsia="Calibri" w:hAnsi="Times New Roman" w:cs="Times New Roman"/>
          <w:color w:val="333333"/>
          <w:sz w:val="24"/>
          <w:szCs w:val="24"/>
        </w:rPr>
        <w:t>Computer Science</w:t>
      </w:r>
      <w:r w:rsidRPr="002C3801">
        <w:rPr>
          <w:rFonts w:ascii="Times New Roman" w:eastAsia="Calibri" w:hAnsi="Times New Roman" w:cs="Times New Roman"/>
          <w:color w:val="333333"/>
          <w:sz w:val="24"/>
          <w:szCs w:val="24"/>
        </w:rPr>
        <w:t>,</w:t>
      </w:r>
      <w:r w:rsidR="00F56359" w:rsidRPr="002C3801">
        <w:rPr>
          <w:rFonts w:ascii="Times New Roman" w:eastAsia="Calibri" w:hAnsi="Times New Roman" w:cs="Times New Roman"/>
          <w:color w:val="333333"/>
          <w:sz w:val="24"/>
          <w:szCs w:val="24"/>
        </w:rPr>
        <w:t xml:space="preserve"> Public Health,</w:t>
      </w:r>
      <w:r w:rsidRPr="002C3801">
        <w:rPr>
          <w:rFonts w:ascii="Times New Roman" w:eastAsia="Calibri" w:hAnsi="Times New Roman" w:cs="Times New Roman"/>
          <w:color w:val="333333"/>
          <w:sz w:val="24"/>
          <w:szCs w:val="24"/>
        </w:rPr>
        <w:t xml:space="preserve"> and other disciplines </w:t>
      </w:r>
      <w:r w:rsidR="00682E8F">
        <w:rPr>
          <w:rFonts w:ascii="Times New Roman" w:eastAsia="Calibri" w:hAnsi="Times New Roman" w:cs="Times New Roman"/>
          <w:color w:val="333333"/>
          <w:sz w:val="24"/>
          <w:szCs w:val="24"/>
        </w:rPr>
        <w:t xml:space="preserve">with rigorous approaches to causal inference in observational data. </w:t>
      </w:r>
      <w:r w:rsidRPr="002C3801">
        <w:rPr>
          <w:rFonts w:ascii="Times New Roman" w:eastAsia="Calibri" w:hAnsi="Times New Roman" w:cs="Times New Roman"/>
          <w:color w:val="333333"/>
          <w:sz w:val="24"/>
          <w:szCs w:val="24"/>
        </w:rPr>
        <w:t xml:space="preserve">Embracing this transdisciplinary approach will enable us to </w:t>
      </w:r>
      <w:r w:rsidR="00696F6A">
        <w:rPr>
          <w:rFonts w:ascii="Times New Roman" w:eastAsia="Calibri" w:hAnsi="Times New Roman" w:cs="Times New Roman"/>
          <w:color w:val="333333"/>
          <w:sz w:val="24"/>
          <w:szCs w:val="24"/>
        </w:rPr>
        <w:t>enhance</w:t>
      </w:r>
      <w:r w:rsidRPr="002C3801">
        <w:rPr>
          <w:rFonts w:ascii="Times New Roman" w:eastAsia="Calibri" w:hAnsi="Times New Roman" w:cs="Times New Roman"/>
          <w:color w:val="333333"/>
          <w:sz w:val="24"/>
          <w:szCs w:val="24"/>
        </w:rPr>
        <w:t xml:space="preserve"> our knowledge </w:t>
      </w:r>
      <w:r w:rsidR="0069173F" w:rsidRPr="002C3801">
        <w:rPr>
          <w:rFonts w:ascii="Times New Roman" w:eastAsia="Calibri" w:hAnsi="Times New Roman" w:cs="Times New Roman"/>
          <w:color w:val="333333"/>
          <w:sz w:val="24"/>
          <w:szCs w:val="24"/>
        </w:rPr>
        <w:t xml:space="preserve">of </w:t>
      </w:r>
      <w:r w:rsidRPr="002C3801">
        <w:rPr>
          <w:rFonts w:ascii="Times New Roman" w:eastAsia="Calibri" w:hAnsi="Times New Roman" w:cs="Times New Roman"/>
          <w:color w:val="333333"/>
          <w:sz w:val="24"/>
          <w:szCs w:val="24"/>
        </w:rPr>
        <w:t xml:space="preserve">the tremendous </w:t>
      </w:r>
      <w:r w:rsidRPr="005C545B">
        <w:rPr>
          <w:rFonts w:ascii="Times New Roman" w:eastAsia="Calibri" w:hAnsi="Times New Roman" w:cs="Times New Roman"/>
          <w:color w:val="333333"/>
          <w:sz w:val="24"/>
          <w:szCs w:val="24"/>
        </w:rPr>
        <w:t>advances in causal inference</w:t>
      </w:r>
      <w:r w:rsidR="00696F6A">
        <w:rPr>
          <w:rFonts w:ascii="Times New Roman" w:eastAsia="Calibri" w:hAnsi="Times New Roman" w:cs="Times New Roman"/>
          <w:color w:val="333333"/>
          <w:sz w:val="24"/>
          <w:szCs w:val="24"/>
        </w:rPr>
        <w:t xml:space="preserve"> and explore questions currently beyond our reach</w:t>
      </w:r>
      <w:r w:rsidRPr="005C545B">
        <w:rPr>
          <w:rFonts w:ascii="Times New Roman" w:eastAsia="Calibri" w:hAnsi="Times New Roman" w:cs="Times New Roman"/>
          <w:color w:val="333333"/>
          <w:sz w:val="24"/>
          <w:szCs w:val="24"/>
        </w:rPr>
        <w:t>. As an incomplete</w:t>
      </w:r>
      <w:r w:rsidR="00C140A9" w:rsidRPr="005C545B">
        <w:rPr>
          <w:rFonts w:ascii="Times New Roman" w:eastAsia="Calibri" w:hAnsi="Times New Roman" w:cs="Times New Roman"/>
          <w:color w:val="333333"/>
          <w:sz w:val="24"/>
          <w:szCs w:val="24"/>
        </w:rPr>
        <w:t xml:space="preserve"> </w:t>
      </w:r>
      <w:r w:rsidRPr="005C545B">
        <w:rPr>
          <w:rFonts w:ascii="Times New Roman" w:eastAsia="Calibri" w:hAnsi="Times New Roman" w:cs="Times New Roman"/>
          <w:color w:val="333333"/>
          <w:sz w:val="24"/>
          <w:szCs w:val="24"/>
        </w:rPr>
        <w:t xml:space="preserve">set of starting points for </w:t>
      </w:r>
      <w:r w:rsidR="00BC5CAB" w:rsidRPr="005C545B">
        <w:rPr>
          <w:rFonts w:ascii="Times New Roman" w:eastAsia="Calibri" w:hAnsi="Times New Roman" w:cs="Times New Roman"/>
          <w:color w:val="333333"/>
          <w:sz w:val="24"/>
          <w:szCs w:val="24"/>
        </w:rPr>
        <w:t>further reading</w:t>
      </w:r>
      <w:r w:rsidRPr="005C545B">
        <w:rPr>
          <w:rFonts w:ascii="Times New Roman" w:eastAsia="Calibri" w:hAnsi="Times New Roman" w:cs="Times New Roman"/>
          <w:color w:val="333333"/>
          <w:sz w:val="24"/>
          <w:szCs w:val="24"/>
        </w:rPr>
        <w:t xml:space="preserve">, we recommend </w:t>
      </w:r>
      <w:r w:rsidR="002A1610" w:rsidRPr="002A1610">
        <w:rPr>
          <w:rFonts w:ascii="Times New Roman" w:eastAsia="Calibri" w:hAnsi="Times New Roman" w:cs="Times New Roman"/>
          <w:color w:val="333333"/>
          <w:sz w:val="24"/>
          <w:szCs w:val="24"/>
        </w:rPr>
        <w:t xml:space="preserve">The Effect: An Introduction to Research Design and Causality </w:t>
      </w:r>
      <w:r w:rsidR="002A1610" w:rsidRPr="002A1610">
        <w:rPr>
          <w:rFonts w:ascii="Times New Roman" w:eastAsia="Calibri" w:hAnsi="Times New Roman" w:cs="Times New Roman"/>
          <w:color w:val="333333"/>
          <w:sz w:val="24"/>
          <w:szCs w:val="24"/>
        </w:rPr>
        <w:fldChar w:fldCharType="begin"/>
      </w:r>
      <w:r w:rsidR="006A63C0">
        <w:rPr>
          <w:rFonts w:ascii="Times New Roman" w:eastAsia="Calibri" w:hAnsi="Times New Roman" w:cs="Times New Roman"/>
          <w:color w:val="333333"/>
          <w:sz w:val="24"/>
          <w:szCs w:val="24"/>
        </w:rPr>
        <w:instrText xml:space="preserve"> ADDIN ZOTERO_ITEM CSL_CITATION {"citationID":"au8onjgvt4","properties":{"formattedCitation":"(2021)","plainCitation":"(2021)","noteIndex":0},"citationItems":[{"id":13138,"uris":["http://zotero.org/users/1810851/items/3HARUZUR"],"itemData":{"id":13138,"type":"book","ISBN":"1-00-050914-1","publisher":"CRC Press","title":"The effect: An introduction to research design and causality","author":[{"family":"Huntington-Klein","given":"Nick"}],"issued":{"date-parts":[["2021"]]}},"label":"page","suppress-author":true}],"schema":"https://github.com/citation-style-language/schema/raw/master/csl-citation.json"} </w:instrText>
      </w:r>
      <w:r w:rsidR="002A1610" w:rsidRPr="002A1610">
        <w:rPr>
          <w:rFonts w:ascii="Times New Roman" w:eastAsia="Calibri" w:hAnsi="Times New Roman" w:cs="Times New Roman"/>
          <w:color w:val="333333"/>
          <w:sz w:val="24"/>
          <w:szCs w:val="24"/>
        </w:rPr>
        <w:fldChar w:fldCharType="separate"/>
      </w:r>
      <w:r w:rsidR="006A63C0" w:rsidRPr="006A63C0">
        <w:rPr>
          <w:rFonts w:ascii="Times New Roman" w:hAnsi="Times New Roman" w:cs="Times New Roman"/>
          <w:color w:val="000000"/>
          <w:sz w:val="24"/>
        </w:rPr>
        <w:t>(2021)</w:t>
      </w:r>
      <w:r w:rsidR="002A1610" w:rsidRPr="002A1610">
        <w:rPr>
          <w:rFonts w:ascii="Times New Roman" w:eastAsia="Calibri" w:hAnsi="Times New Roman" w:cs="Times New Roman"/>
          <w:color w:val="333333"/>
          <w:sz w:val="24"/>
          <w:szCs w:val="24"/>
        </w:rPr>
        <w:fldChar w:fldCharType="end"/>
      </w:r>
      <w:r w:rsidR="002A1610" w:rsidRPr="002A1610">
        <w:rPr>
          <w:rFonts w:ascii="Times New Roman" w:eastAsia="Calibri" w:hAnsi="Times New Roman" w:cs="Times New Roman"/>
          <w:color w:val="333333"/>
          <w:sz w:val="24"/>
          <w:szCs w:val="24"/>
        </w:rPr>
        <w:t>,</w:t>
      </w:r>
      <w:r w:rsidR="002A1610">
        <w:rPr>
          <w:rFonts w:ascii="Times New Roman" w:eastAsia="Calibri" w:hAnsi="Times New Roman" w:cs="Times New Roman"/>
          <w:color w:val="333333"/>
          <w:sz w:val="24"/>
          <w:szCs w:val="24"/>
        </w:rPr>
        <w:t xml:space="preserve"> </w:t>
      </w:r>
      <w:r w:rsidR="000C6C5D" w:rsidRPr="005C545B">
        <w:rPr>
          <w:rFonts w:ascii="Times New Roman" w:eastAsia="Calibri" w:hAnsi="Times New Roman" w:cs="Times New Roman"/>
          <w:color w:val="333333"/>
          <w:sz w:val="24"/>
          <w:szCs w:val="24"/>
        </w:rPr>
        <w:t xml:space="preserve">Cunningham’s Causal Inference: The Mixtape </w:t>
      </w:r>
      <w:r w:rsidR="000C6C5D" w:rsidRPr="005C545B">
        <w:rPr>
          <w:rFonts w:ascii="Times New Roman" w:hAnsi="Times New Roman" w:cs="Times New Roman"/>
          <w:sz w:val="24"/>
          <w:szCs w:val="24"/>
        </w:rPr>
        <w:fldChar w:fldCharType="begin"/>
      </w:r>
      <w:r w:rsidR="000C6C5D" w:rsidRPr="005C545B">
        <w:rPr>
          <w:rFonts w:ascii="Times New Roman" w:hAnsi="Times New Roman" w:cs="Times New Roman"/>
          <w:sz w:val="24"/>
          <w:szCs w:val="24"/>
        </w:rPr>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rsidR="000C6C5D" w:rsidRPr="005C545B">
        <w:rPr>
          <w:rFonts w:ascii="Times New Roman" w:hAnsi="Times New Roman" w:cs="Times New Roman"/>
          <w:sz w:val="24"/>
          <w:szCs w:val="24"/>
        </w:rPr>
        <w:fldChar w:fldCharType="separate"/>
      </w:r>
      <w:r w:rsidR="000C6C5D" w:rsidRPr="005C545B">
        <w:rPr>
          <w:rFonts w:ascii="Times New Roman" w:hAnsi="Times New Roman" w:cs="Times New Roman"/>
          <w:sz w:val="24"/>
          <w:szCs w:val="24"/>
        </w:rPr>
        <w:t>(2021)</w:t>
      </w:r>
      <w:r w:rsidR="000C6C5D" w:rsidRPr="005C545B">
        <w:rPr>
          <w:rFonts w:ascii="Times New Roman" w:eastAsia="Calibri" w:hAnsi="Times New Roman" w:cs="Times New Roman"/>
          <w:sz w:val="24"/>
          <w:szCs w:val="24"/>
        </w:rPr>
        <w:fldChar w:fldCharType="end"/>
      </w:r>
      <w:r w:rsidR="000C6C5D" w:rsidRPr="005C545B">
        <w:rPr>
          <w:rFonts w:ascii="Times New Roman" w:eastAsia="Calibri" w:hAnsi="Times New Roman" w:cs="Times New Roman"/>
          <w:color w:val="333333"/>
          <w:sz w:val="24"/>
          <w:szCs w:val="24"/>
        </w:rPr>
        <w:t xml:space="preserve">, </w:t>
      </w:r>
      <w:proofErr w:type="spellStart"/>
      <w:r w:rsidRPr="005C545B">
        <w:rPr>
          <w:rFonts w:ascii="Times New Roman" w:eastAsia="Calibri" w:hAnsi="Times New Roman" w:cs="Times New Roman"/>
          <w:color w:val="333333"/>
          <w:sz w:val="24"/>
          <w:szCs w:val="24"/>
        </w:rPr>
        <w:t>McElreath’s</w:t>
      </w:r>
      <w:proofErr w:type="spellEnd"/>
      <w:r w:rsidRPr="005C545B">
        <w:rPr>
          <w:rFonts w:ascii="Times New Roman" w:eastAsia="Calibri" w:hAnsi="Times New Roman" w:cs="Times New Roman"/>
          <w:color w:val="333333"/>
          <w:sz w:val="24"/>
          <w:szCs w:val="24"/>
        </w:rPr>
        <w:t xml:space="preserve"> chapters on causal diagrams in Statistical Rethinking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(2020)</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Angrist and </w:t>
      </w:r>
      <w:proofErr w:type="spellStart"/>
      <w:r w:rsidRPr="005C545B">
        <w:rPr>
          <w:rFonts w:ascii="Times New Roman" w:eastAsia="Calibri" w:hAnsi="Times New Roman" w:cs="Times New Roman"/>
          <w:color w:val="333333"/>
          <w:sz w:val="24"/>
          <w:szCs w:val="24"/>
        </w:rPr>
        <w:t>Pishke’s</w:t>
      </w:r>
      <w:proofErr w:type="spellEnd"/>
      <w:r w:rsidRPr="005C545B">
        <w:rPr>
          <w:rFonts w:ascii="Times New Roman" w:eastAsia="Calibri" w:hAnsi="Times New Roman" w:cs="Times New Roman"/>
          <w:color w:val="333333"/>
          <w:sz w:val="24"/>
          <w:szCs w:val="24"/>
        </w:rPr>
        <w:t xml:space="preserve"> Mostly Harmless Econometrics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{"citationID":"a22csjhc9km","properties":{"formattedCitation":"(2008)","plainCitation":"(2008)","noteIndex":0},"citationItems":[{"id":12366,"uris":["http://zotero.org/users/1810851/items/DYJIPGVM"],"itemData":{"id":12366,"type":"chapter","container-title":"Mostly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(2008)</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t>
      </w:r>
      <w:r w:rsidR="005C545B" w:rsidRPr="005C545B">
        <w:rPr>
          <w:rFonts w:ascii="Times New Roman" w:eastAsia="Calibri" w:hAnsi="Times New Roman" w:cs="Times New Roman"/>
          <w:color w:val="333333"/>
          <w:sz w:val="24"/>
          <w:szCs w:val="24"/>
        </w:rPr>
        <w:t xml:space="preserve">Morgan and Winship’s Counterfactuals and Causal Inference </w:t>
      </w:r>
      <w:r w:rsidR="005C545B" w:rsidRPr="005C545B">
        <w:rPr>
          <w:rFonts w:ascii="Times New Roman" w:eastAsia="Calibri" w:hAnsi="Times New Roman" w:cs="Times New Roman"/>
          <w:color w:val="333333"/>
          <w:sz w:val="24"/>
          <w:szCs w:val="24"/>
        </w:rPr>
        <w:fldChar w:fldCharType="begin"/>
      </w:r>
      <w:r w:rsidR="00045A25">
        <w:rPr>
          <w:rFonts w:ascii="Times New Roman" w:eastAsia="Calibri" w:hAnsi="Times New Roman" w:cs="Times New Roman"/>
          <w:color w:val="333333"/>
          <w:sz w:val="24"/>
          <w:szCs w:val="24"/>
        </w:rPr>
        <w:instrText xml:space="preserve"> ADDIN ZOTERO_ITEM CSL_CITATION {"citationID":"a1thdamedia","properties":{"formattedCitation":"(2015)","plainCitation":"(2015)","noteIndex":0},"citationItems":[{"id":12765,"uris":["http://zotero.org/users/1810851/items/CV9N6GC9"],"itemData":{"id":12765,"type":"book","abstract":"In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L."},{"family":"Winship","given":"Christopher"}],"issued":{"date-parts":[["2015"]]}},"label":"page","suppress-author":true}],"schema":"https://github.com/citation-style-language/schema/raw/master/csl-citation.json"} </w:instrText>
      </w:r>
      <w:r w:rsidR="005C545B" w:rsidRPr="005C545B">
        <w:rPr>
          <w:rFonts w:ascii="Times New Roman" w:eastAsia="Calibri" w:hAnsi="Times New Roman" w:cs="Times New Roman"/>
          <w:color w:val="333333"/>
          <w:sz w:val="24"/>
          <w:szCs w:val="24"/>
        </w:rPr>
        <w:fldChar w:fldCharType="separate"/>
      </w:r>
      <w:r w:rsidR="00045A25" w:rsidRPr="00045A25">
        <w:rPr>
          <w:rFonts w:ascii="Times New Roman" w:hAnsi="Times New Roman" w:cs="Times New Roman"/>
          <w:color w:val="000000"/>
          <w:sz w:val="24"/>
        </w:rPr>
        <w:t>(2015)</w:t>
      </w:r>
      <w:r w:rsidR="005C545B" w:rsidRPr="005C545B">
        <w:rPr>
          <w:rFonts w:ascii="Times New Roman" w:eastAsia="Calibri" w:hAnsi="Times New Roman" w:cs="Times New Roman"/>
          <w:color w:val="333333"/>
          <w:sz w:val="24"/>
          <w:szCs w:val="24"/>
        </w:rPr>
        <w:fldChar w:fldCharType="end"/>
      </w:r>
      <w:r w:rsidR="005C545B" w:rsidRPr="005C545B">
        <w:rPr>
          <w:rFonts w:ascii="Times New Roman" w:eastAsia="Calibri" w:hAnsi="Times New Roman" w:cs="Times New Roman"/>
          <w:color w:val="333333"/>
          <w:sz w:val="24"/>
          <w:szCs w:val="24"/>
        </w:rPr>
        <w:t xml:space="preserve">, </w:t>
      </w:r>
      <w:proofErr w:type="spellStart"/>
      <w:r w:rsidRPr="005C545B">
        <w:rPr>
          <w:rFonts w:ascii="Times New Roman" w:eastAsia="Calibri" w:hAnsi="Times New Roman" w:cs="Times New Roman"/>
          <w:color w:val="333333"/>
          <w:sz w:val="24"/>
          <w:szCs w:val="24"/>
        </w:rPr>
        <w:t>Sloman’s</w:t>
      </w:r>
      <w:proofErr w:type="spellEnd"/>
      <w:r w:rsidRPr="005C545B">
        <w:rPr>
          <w:rFonts w:ascii="Times New Roman" w:eastAsia="Calibri" w:hAnsi="Times New Roman" w:cs="Times New Roman"/>
          <w:color w:val="333333"/>
          <w:sz w:val="24"/>
          <w:szCs w:val="24"/>
        </w:rPr>
        <w:t xml:space="preserve"> Causal Models </w:t>
      </w:r>
      <w:r w:rsidRPr="005C545B">
        <w:rPr>
          <w:rFonts w:ascii="Times New Roman" w:hAnsi="Times New Roman" w:cs="Times New Roman"/>
          <w:sz w:val="24"/>
          <w:szCs w:val="24"/>
        </w:rPr>
        <w:fldChar w:fldCharType="begin"/>
      </w:r>
      <w:r w:rsidR="00F87D56" w:rsidRPr="005C545B">
        <w:rPr>
          <w:rFonts w:ascii="Times New Roman" w:hAnsi="Times New Roman" w:cs="Times New Roman"/>
          <w:sz w:val="24"/>
          <w:szCs w:val="24"/>
        </w:rPr>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(2005)</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and Pearl’s Causal Inference in Statistics: A Primer </w:t>
      </w:r>
      <w:r w:rsidRPr="005C545B">
        <w:rPr>
          <w:rFonts w:ascii="Times New Roman" w:hAnsi="Times New Roman" w:cs="Times New Roman"/>
          <w:sz w:val="24"/>
          <w:szCs w:val="24"/>
        </w:rPr>
        <w:fldChar w:fldCharType="begin"/>
      </w:r>
      <w:r w:rsidR="00045A25">
        <w:rPr>
          <w:rFonts w:ascii="Times New Roman" w:hAnsi="Times New Roman" w:cs="Times New Roman"/>
          <w:sz w:val="24"/>
          <w:szCs w:val="24"/>
        </w:rPr>
        <w:instrText xml:space="preserve"> ADDIN ZOTERO_ITEM CSL_CITATION {"citationID":"a1aijq1tta9","properties":{"formattedCitation":"(2016)","plainCitation":"(2016)","noteIndex":0},"citationItems":[{"id":12346,"uris":["http://zotero.org/users/1810851/items/HGRD2VG6"],"itemData":{"id":12346,"type":"book","ISBN":"1-119-18686-2","publisher":"John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P."}],"issued":{"date-parts":[["2016"]]}},"label":"page","suppress-author":true}],"schema":"https://github.com/citation-style-language/schema/raw/master/csl-citation.json"} </w:instrText>
      </w:r>
      <w:r w:rsidRPr="005C545B">
        <w:rPr>
          <w:rFonts w:ascii="Times New Roman" w:hAnsi="Times New Roman" w:cs="Times New Roman"/>
          <w:sz w:val="24"/>
          <w:szCs w:val="24"/>
        </w:rPr>
        <w:fldChar w:fldCharType="separate"/>
      </w:r>
      <w:r w:rsidR="00045A25" w:rsidRPr="00045A25">
        <w:rPr>
          <w:rFonts w:ascii="Times New Roman" w:hAnsi="Times New Roman" w:cs="Times New Roman"/>
          <w:sz w:val="24"/>
        </w:rPr>
        <w:t>(2016)</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xml:space="preserve">. We also suggest Ecologists interrogate the assumptions and interpretations of their experiments </w:t>
      </w:r>
      <w:r w:rsidRPr="005C545B">
        <w:rPr>
          <w:rFonts w:ascii="Times New Roman" w:hAnsi="Times New Roman" w:cs="Times New Roman"/>
          <w:sz w:val="24"/>
          <w:szCs w:val="24"/>
        </w:rPr>
        <w:fldChar w:fldCharType="begin"/>
      </w:r>
      <w:r w:rsidR="00BB3DA4" w:rsidRPr="005C545B">
        <w:rPr>
          <w:rFonts w:ascii="Times New Roman" w:hAnsi="Times New Roman" w:cs="Times New Roman"/>
          <w:sz w:val="24"/>
          <w:szCs w:val="24"/>
        </w:rPr>
        <w:instrText xml:space="preserve"> ADDIN ZOTERO_ITEM CSL_CITATION {"citationID":"abKM1Xyi","properties":{"formattedCitation":"(Kimmel {\\i{}et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rsidRPr="005C545B">
        <w:rPr>
          <w:rFonts w:ascii="Times New Roman" w:hAnsi="Times New Roman" w:cs="Times New Roman"/>
          <w:sz w:val="24"/>
          <w:szCs w:val="24"/>
        </w:rPr>
        <w:fldChar w:fldCharType="separate"/>
      </w:r>
      <w:r w:rsidR="00BB3DA4" w:rsidRPr="005C545B">
        <w:rPr>
          <w:rFonts w:ascii="Times New Roman" w:hAnsi="Times New Roman" w:cs="Times New Roman"/>
          <w:sz w:val="24"/>
          <w:szCs w:val="24"/>
        </w:rPr>
        <w:t xml:space="preserve">(Kimmel </w:t>
      </w:r>
      <w:r w:rsidR="00BB3DA4" w:rsidRPr="005C545B">
        <w:rPr>
          <w:rFonts w:ascii="Times New Roman" w:hAnsi="Times New Roman" w:cs="Times New Roman"/>
          <w:i/>
          <w:iCs/>
          <w:sz w:val="24"/>
          <w:szCs w:val="24"/>
        </w:rPr>
        <w:t>et al.</w:t>
      </w:r>
      <w:r w:rsidR="00BB3DA4" w:rsidRPr="005C545B">
        <w:rPr>
          <w:rFonts w:ascii="Times New Roman" w:hAnsi="Times New Roman" w:cs="Times New Roman"/>
          <w:sz w:val="24"/>
          <w:szCs w:val="24"/>
        </w:rPr>
        <w:t xml:space="preserve"> 2021)</w:t>
      </w:r>
      <w:r w:rsidRPr="005C545B">
        <w:rPr>
          <w:rFonts w:ascii="Times New Roman" w:eastAsia="Calibri" w:hAnsi="Times New Roman" w:cs="Times New Roman"/>
          <w:sz w:val="24"/>
          <w:szCs w:val="24"/>
        </w:rPr>
        <w:fldChar w:fldCharType="end"/>
      </w:r>
      <w:r w:rsidRPr="005C545B">
        <w:rPr>
          <w:rFonts w:ascii="Times New Roman" w:eastAsia="Calibri" w:hAnsi="Times New Roman" w:cs="Times New Roman"/>
          <w:color w:val="333333"/>
          <w:sz w:val="24"/>
          <w:szCs w:val="24"/>
        </w:rPr>
        <w:t>. Given how</w:t>
      </w:r>
      <w:r w:rsidRPr="002C3801">
        <w:rPr>
          <w:rFonts w:ascii="Times New Roman" w:eastAsia="Calibri" w:hAnsi="Times New Roman" w:cs="Times New Roman"/>
          <w:color w:val="333333"/>
          <w:sz w:val="24"/>
          <w:szCs w:val="24"/>
        </w:rPr>
        <w:t xml:space="preserve"> an experiment was designed and run, are its results causally valid with respect to the purported mechanism? It is high time to critically interrogate how to get the </w:t>
      </w:r>
      <w:r w:rsidR="00300C1C">
        <w:rPr>
          <w:rFonts w:ascii="Times New Roman" w:eastAsia="Calibri" w:hAnsi="Times New Roman" w:cs="Times New Roman"/>
          <w:color w:val="333333"/>
          <w:sz w:val="24"/>
          <w:szCs w:val="24"/>
        </w:rPr>
        <w:t xml:space="preserve">robust </w:t>
      </w:r>
      <w:r w:rsidRPr="002C3801">
        <w:rPr>
          <w:rFonts w:ascii="Times New Roman" w:eastAsia="Calibri" w:hAnsi="Times New Roman" w:cs="Times New Roman"/>
          <w:color w:val="333333"/>
          <w:sz w:val="24"/>
          <w:szCs w:val="24"/>
        </w:rPr>
        <w:t xml:space="preserve">causal inferences needed to grapple with our rapidly changing </w:t>
      </w:r>
      <w:r w:rsidR="00696F6A">
        <w:rPr>
          <w:rFonts w:ascii="Times New Roman" w:eastAsia="Calibri" w:hAnsi="Times New Roman" w:cs="Times New Roman"/>
          <w:color w:val="333333"/>
          <w:sz w:val="24"/>
          <w:szCs w:val="24"/>
        </w:rPr>
        <w:t>world</w:t>
      </w:r>
      <w:r w:rsidRPr="002C3801">
        <w:rPr>
          <w:rFonts w:ascii="Times New Roman" w:eastAsia="Calibri" w:hAnsi="Times New Roman" w:cs="Times New Roman"/>
          <w:color w:val="333333"/>
          <w:sz w:val="24"/>
          <w:szCs w:val="24"/>
        </w:rPr>
        <w:t>.</w:t>
      </w:r>
    </w:p>
    <w:p w14:paraId="775F40F5" w14:textId="3B7F73DD" w:rsidR="00766C2E" w:rsidRPr="002C3801" w:rsidRDefault="00037819" w:rsidP="002C3801">
      <w:pPr>
        <w:pStyle w:val="Heading2"/>
        <w:spacing w:line="360" w:lineRule="auto"/>
        <w:rPr>
          <w:rFonts w:ascii="Times New Roman" w:eastAsia="Calibri" w:hAnsi="Times New Roman" w:cs="Times New Roman"/>
          <w:sz w:val="24"/>
          <w:szCs w:val="24"/>
        </w:rPr>
      </w:pPr>
      <w:bookmarkStart w:id="67" w:name="_3rdcrjn" w:colFirst="0" w:colLast="0"/>
      <w:bookmarkEnd w:id="67"/>
      <w:r w:rsidRPr="002C3801">
        <w:rPr>
          <w:rFonts w:ascii="Times New Roman" w:eastAsia="Calibri" w:hAnsi="Times New Roman" w:cs="Times New Roman"/>
          <w:b/>
          <w:sz w:val="24"/>
          <w:szCs w:val="24"/>
        </w:rPr>
        <w:lastRenderedPageBreak/>
        <w:t>Conclusion</w:t>
      </w:r>
      <w:r w:rsidRPr="002C3801">
        <w:rPr>
          <w:rFonts w:ascii="Times New Roman" w:eastAsia="Calibri" w:hAnsi="Times New Roman" w:cs="Times New Roman"/>
          <w:sz w:val="24"/>
          <w:szCs w:val="24"/>
        </w:rPr>
        <w:t xml:space="preserve"> </w:t>
      </w:r>
    </w:p>
    <w:p w14:paraId="2AC76D73" w14:textId="0A0CC6A1" w:rsidR="00766C2E" w:rsidRPr="002C3801" w:rsidRDefault="0087503A" w:rsidP="00B04A35">
      <w:pPr>
        <w:spacing w:after="160" w:line="360" w:lineRule="auto"/>
        <w:ind w:firstLine="720"/>
        <w:rPr>
          <w:rFonts w:ascii="Times New Roman" w:eastAsia="Calibri" w:hAnsi="Times New Roman" w:cs="Times New Roman"/>
          <w:color w:val="333333"/>
          <w:sz w:val="24"/>
          <w:szCs w:val="24"/>
        </w:rPr>
      </w:pPr>
      <w:r w:rsidRPr="002C3801">
        <w:rPr>
          <w:rFonts w:ascii="Times New Roman" w:eastAsia="Calibri" w:hAnsi="Times New Roman" w:cs="Times New Roman"/>
          <w:color w:val="333333"/>
          <w:sz w:val="24"/>
          <w:szCs w:val="24"/>
        </w:rPr>
        <w:t xml:space="preserve">“Correlation does not equal causation” rings in many of our heads from our Biostatistics 101 courses. </w:t>
      </w:r>
      <w:r>
        <w:rPr>
          <w:rFonts w:ascii="Times New Roman" w:eastAsia="Calibri" w:hAnsi="Times New Roman" w:cs="Times New Roman"/>
          <w:color w:val="333333"/>
          <w:sz w:val="24"/>
          <w:szCs w:val="24"/>
        </w:rPr>
        <w:t xml:space="preserve">One main </w:t>
      </w:r>
      <w:r w:rsidR="00696F6A">
        <w:rPr>
          <w:rFonts w:ascii="Times New Roman" w:eastAsia="Calibri" w:hAnsi="Times New Roman" w:cs="Times New Roman"/>
          <w:color w:val="333333"/>
          <w:sz w:val="24"/>
          <w:szCs w:val="24"/>
        </w:rPr>
        <w:t>reason behind</w:t>
      </w:r>
      <w:r>
        <w:rPr>
          <w:rFonts w:ascii="Times New Roman" w:eastAsia="Calibri" w:hAnsi="Times New Roman" w:cs="Times New Roman"/>
          <w:color w:val="333333"/>
          <w:sz w:val="24"/>
          <w:szCs w:val="24"/>
        </w:rPr>
        <w:t xml:space="preserve"> this message is t</w:t>
      </w:r>
      <w:r w:rsidR="00037819" w:rsidRPr="002C3801">
        <w:rPr>
          <w:rFonts w:ascii="Times New Roman" w:eastAsia="Calibri" w:hAnsi="Times New Roman" w:cs="Times New Roman"/>
          <w:color w:val="333333"/>
          <w:sz w:val="24"/>
          <w:szCs w:val="24"/>
        </w:rPr>
        <w:t>he specter of Omitted Variable Bias from unmeasured confounding variables</w:t>
      </w:r>
      <w:r w:rsidR="008B5854">
        <w:rPr>
          <w:rFonts w:ascii="Times New Roman" w:eastAsia="Calibri" w:hAnsi="Times New Roman" w:cs="Times New Roman"/>
          <w:color w:val="333333"/>
          <w:sz w:val="24"/>
          <w:szCs w:val="24"/>
        </w:rPr>
        <w:t>. This fear</w:t>
      </w:r>
      <w:r w:rsidR="00037819" w:rsidRPr="002C3801">
        <w:rPr>
          <w:rFonts w:ascii="Times New Roman" w:eastAsia="Calibri" w:hAnsi="Times New Roman" w:cs="Times New Roman"/>
          <w:color w:val="333333"/>
          <w:sz w:val="24"/>
          <w:szCs w:val="24"/>
        </w:rPr>
        <w:t xml:space="preserve"> has </w:t>
      </w:r>
      <w:r w:rsidR="004D0623">
        <w:rPr>
          <w:rFonts w:ascii="Times New Roman" w:eastAsia="Calibri" w:hAnsi="Times New Roman" w:cs="Times New Roman"/>
          <w:color w:val="333333"/>
          <w:sz w:val="24"/>
          <w:szCs w:val="24"/>
        </w:rPr>
        <w:t xml:space="preserve">impeded </w:t>
      </w:r>
      <w:r w:rsidR="00037819" w:rsidRPr="002C3801">
        <w:rPr>
          <w:rFonts w:ascii="Times New Roman" w:eastAsia="Calibri" w:hAnsi="Times New Roman" w:cs="Times New Roman"/>
          <w:color w:val="333333"/>
          <w:sz w:val="24"/>
          <w:szCs w:val="24"/>
        </w:rPr>
        <w:t xml:space="preserve">the use of observational data for causal inference in Ecology for much of its </w:t>
      </w:r>
      <w:r w:rsidR="00542809">
        <w:rPr>
          <w:rFonts w:ascii="Times New Roman" w:eastAsia="Calibri" w:hAnsi="Times New Roman" w:cs="Times New Roman"/>
          <w:color w:val="333333"/>
          <w:sz w:val="24"/>
          <w:szCs w:val="24"/>
        </w:rPr>
        <w:t xml:space="preserve">recent </w:t>
      </w:r>
      <w:r w:rsidR="00037819" w:rsidRPr="002C3801">
        <w:rPr>
          <w:rFonts w:ascii="Times New Roman" w:eastAsia="Calibri" w:hAnsi="Times New Roman" w:cs="Times New Roman"/>
          <w:color w:val="333333"/>
          <w:sz w:val="24"/>
          <w:szCs w:val="24"/>
        </w:rPr>
        <w:t xml:space="preserve">history. </w:t>
      </w:r>
      <w:r w:rsidR="008B5854" w:rsidRPr="00C46180">
        <w:rPr>
          <w:rFonts w:ascii="Times New Roman" w:eastAsia="Calibri" w:hAnsi="Times New Roman" w:cs="Times New Roman"/>
          <w:color w:val="333333"/>
          <w:sz w:val="24"/>
          <w:szCs w:val="24"/>
        </w:rPr>
        <w:t xml:space="preserve">We hope this review can lift some of that fear and, armed with the tools introduced here </w:t>
      </w:r>
      <w:r w:rsidR="00696F6A" w:rsidRPr="00C46180">
        <w:rPr>
          <w:rFonts w:ascii="Times New Roman" w:eastAsia="Calibri" w:hAnsi="Times New Roman" w:cs="Times New Roman"/>
          <w:color w:val="333333"/>
          <w:sz w:val="24"/>
          <w:szCs w:val="24"/>
        </w:rPr>
        <w:t>and knowledge of a literature beyond this piece</w:t>
      </w:r>
      <w:r w:rsidR="008B5854" w:rsidRPr="00C46180">
        <w:rPr>
          <w:rFonts w:ascii="Times New Roman" w:eastAsia="Calibri" w:hAnsi="Times New Roman" w:cs="Times New Roman"/>
          <w:color w:val="333333"/>
          <w:sz w:val="24"/>
          <w:szCs w:val="24"/>
        </w:rPr>
        <w:t>, we can move forward as a discipline.</w:t>
      </w:r>
      <w:r w:rsidR="008B5854">
        <w:rPr>
          <w:rFonts w:ascii="Times New Roman" w:eastAsia="Calibri" w:hAnsi="Times New Roman" w:cs="Times New Roman"/>
          <w:color w:val="333333"/>
          <w:sz w:val="24"/>
          <w:szCs w:val="24"/>
        </w:rPr>
        <w:t xml:space="preserve"> </w:t>
      </w:r>
      <w:r w:rsidR="00871C0B">
        <w:rPr>
          <w:rFonts w:ascii="Times New Roman" w:eastAsia="Calibri" w:hAnsi="Times New Roman" w:cs="Times New Roman"/>
          <w:color w:val="333333"/>
          <w:sz w:val="24"/>
          <w:szCs w:val="24"/>
        </w:rPr>
        <w:t xml:space="preserve">With a </w:t>
      </w:r>
      <w:r w:rsidR="00B04A35">
        <w:rPr>
          <w:rFonts w:ascii="Times New Roman" w:eastAsia="Calibri" w:hAnsi="Times New Roman" w:cs="Times New Roman"/>
          <w:color w:val="333333"/>
          <w:sz w:val="24"/>
          <w:szCs w:val="24"/>
        </w:rPr>
        <w:t xml:space="preserve">massively </w:t>
      </w:r>
      <w:r w:rsidR="00871C0B">
        <w:rPr>
          <w:rFonts w:ascii="Times New Roman" w:eastAsia="Calibri" w:hAnsi="Times New Roman" w:cs="Times New Roman"/>
          <w:color w:val="333333"/>
          <w:sz w:val="24"/>
          <w:szCs w:val="24"/>
        </w:rPr>
        <w:t xml:space="preserve">growing volume of observational data, </w:t>
      </w:r>
      <w:r w:rsidR="008B5854">
        <w:rPr>
          <w:rFonts w:ascii="Times New Roman" w:eastAsia="Calibri" w:hAnsi="Times New Roman" w:cs="Times New Roman"/>
          <w:color w:val="333333"/>
          <w:sz w:val="24"/>
          <w:szCs w:val="24"/>
        </w:rPr>
        <w:t xml:space="preserve">problems </w:t>
      </w:r>
      <w:r w:rsidR="00696F6A">
        <w:rPr>
          <w:rFonts w:ascii="Times New Roman" w:eastAsia="Calibri" w:hAnsi="Times New Roman" w:cs="Times New Roman"/>
          <w:color w:val="333333"/>
          <w:sz w:val="24"/>
          <w:szCs w:val="24"/>
        </w:rPr>
        <w:t>at</w:t>
      </w:r>
      <w:r w:rsidR="008B5854">
        <w:rPr>
          <w:rFonts w:ascii="Times New Roman" w:eastAsia="Calibri" w:hAnsi="Times New Roman" w:cs="Times New Roman"/>
          <w:color w:val="333333"/>
          <w:sz w:val="24"/>
          <w:szCs w:val="24"/>
        </w:rPr>
        <w:t xml:space="preserve"> continental to global scales </w:t>
      </w:r>
      <w:r w:rsidR="00696F6A">
        <w:rPr>
          <w:rFonts w:ascii="Times New Roman" w:eastAsia="Calibri" w:hAnsi="Times New Roman" w:cs="Times New Roman"/>
          <w:color w:val="333333"/>
          <w:sz w:val="24"/>
          <w:szCs w:val="24"/>
        </w:rPr>
        <w:t>demanding</w:t>
      </w:r>
      <w:r w:rsidR="008B5854">
        <w:rPr>
          <w:rFonts w:ascii="Times New Roman" w:eastAsia="Calibri" w:hAnsi="Times New Roman" w:cs="Times New Roman"/>
          <w:color w:val="333333"/>
          <w:sz w:val="24"/>
          <w:szCs w:val="24"/>
        </w:rPr>
        <w:t xml:space="preserve"> rapid answers, </w:t>
      </w:r>
      <w:r w:rsidR="00871C0B">
        <w:rPr>
          <w:rFonts w:ascii="Times New Roman" w:eastAsia="Calibri" w:hAnsi="Times New Roman" w:cs="Times New Roman"/>
          <w:color w:val="333333"/>
          <w:sz w:val="24"/>
          <w:szCs w:val="24"/>
        </w:rPr>
        <w:t xml:space="preserve">and </w:t>
      </w:r>
      <w:r w:rsidR="00696F6A">
        <w:rPr>
          <w:rFonts w:ascii="Times New Roman" w:eastAsia="Calibri" w:hAnsi="Times New Roman" w:cs="Times New Roman"/>
          <w:color w:val="333333"/>
          <w:sz w:val="24"/>
          <w:szCs w:val="24"/>
        </w:rPr>
        <w:t xml:space="preserve">now, </w:t>
      </w:r>
      <w:r w:rsidR="008B5854">
        <w:rPr>
          <w:rFonts w:ascii="Times New Roman" w:eastAsia="Calibri" w:hAnsi="Times New Roman" w:cs="Times New Roman"/>
          <w:color w:val="333333"/>
          <w:sz w:val="24"/>
          <w:szCs w:val="24"/>
        </w:rPr>
        <w:t>new arrows in our Ecological data analysis quiver</w:t>
      </w:r>
      <w:r w:rsidR="00B04A35">
        <w:rPr>
          <w:rFonts w:ascii="Times New Roman" w:eastAsia="Calibri" w:hAnsi="Times New Roman" w:cs="Times New Roman"/>
          <w:color w:val="333333"/>
          <w:sz w:val="24"/>
          <w:szCs w:val="24"/>
        </w:rPr>
        <w:t xml:space="preserve">, we look forward to seeing </w:t>
      </w:r>
      <w:r w:rsidR="00696F6A">
        <w:rPr>
          <w:rFonts w:ascii="Times New Roman" w:eastAsia="Calibri" w:hAnsi="Times New Roman" w:cs="Times New Roman"/>
          <w:color w:val="333333"/>
          <w:sz w:val="24"/>
          <w:szCs w:val="24"/>
        </w:rPr>
        <w:t>the</w:t>
      </w:r>
      <w:r w:rsidR="00B04A35">
        <w:rPr>
          <w:rFonts w:ascii="Times New Roman" w:eastAsia="Calibri" w:hAnsi="Times New Roman" w:cs="Times New Roman"/>
          <w:color w:val="333333"/>
          <w:sz w:val="24"/>
          <w:szCs w:val="24"/>
        </w:rPr>
        <w:t xml:space="preserve"> studies and insights from the next generation of Ecologists. </w:t>
      </w:r>
    </w:p>
    <w:p w14:paraId="3FBE985D" w14:textId="77777777" w:rsidR="00766C2E" w:rsidRPr="002C3801" w:rsidRDefault="00037819" w:rsidP="002C3801">
      <w:pPr>
        <w:pStyle w:val="Heading2"/>
        <w:spacing w:after="160" w:line="360" w:lineRule="auto"/>
        <w:rPr>
          <w:rFonts w:ascii="Times New Roman" w:eastAsia="Calibri" w:hAnsi="Times New Roman" w:cs="Times New Roman"/>
          <w:b/>
          <w:sz w:val="24"/>
          <w:szCs w:val="24"/>
        </w:rPr>
      </w:pPr>
      <w:bookmarkStart w:id="68" w:name="_26in1rg" w:colFirst="0" w:colLast="0"/>
      <w:bookmarkEnd w:id="68"/>
      <w:r w:rsidRPr="002C3801">
        <w:rPr>
          <w:rFonts w:ascii="Times New Roman" w:eastAsia="Calibri" w:hAnsi="Times New Roman" w:cs="Times New Roman"/>
          <w:b/>
          <w:sz w:val="24"/>
          <w:szCs w:val="24"/>
        </w:rPr>
        <w:t>Acknowledgements</w:t>
      </w:r>
    </w:p>
    <w:p w14:paraId="0DE7FB7C" w14:textId="7BC45BCF" w:rsidR="00766C2E" w:rsidRPr="00AA4846" w:rsidRDefault="00037819" w:rsidP="002C3801">
      <w:pPr>
        <w:spacing w:line="360" w:lineRule="auto"/>
        <w:rPr>
          <w:rFonts w:ascii="Times New Roman" w:eastAsia="Calibri" w:hAnsi="Times New Roman" w:cs="Times New Roman"/>
          <w:sz w:val="24"/>
          <w:szCs w:val="24"/>
        </w:rPr>
      </w:pPr>
      <w:r w:rsidRPr="002C3801">
        <w:rPr>
          <w:rFonts w:ascii="Times New Roman" w:eastAsia="Calibri" w:hAnsi="Times New Roman" w:cs="Times New Roman"/>
          <w:sz w:val="24"/>
          <w:szCs w:val="24"/>
        </w:rPr>
        <w:t>We thank the NCEAS LTER working group</w:t>
      </w:r>
      <w:r w:rsidR="006C6385">
        <w:rPr>
          <w:rFonts w:ascii="Times New Roman" w:eastAsia="Calibri" w:hAnsi="Times New Roman" w:cs="Times New Roman"/>
          <w:sz w:val="24"/>
          <w:szCs w:val="24"/>
        </w:rPr>
        <w:t>,</w:t>
      </w:r>
      <w:r w:rsidRPr="002C3801">
        <w:rPr>
          <w:rFonts w:ascii="Times New Roman" w:eastAsia="Calibri" w:hAnsi="Times New Roman" w:cs="Times New Roman"/>
          <w:sz w:val="24"/>
          <w:szCs w:val="24"/>
        </w:rPr>
        <w:t xml:space="preserve"> </w:t>
      </w:r>
      <w:r w:rsidR="006C6385">
        <w:rPr>
          <w:rFonts w:ascii="Times New Roman" w:eastAsia="Calibri" w:hAnsi="Times New Roman" w:cs="Times New Roman"/>
          <w:sz w:val="24"/>
          <w:szCs w:val="24"/>
        </w:rPr>
        <w:t>“</w:t>
      </w:r>
      <w:r w:rsidRPr="00AA4846">
        <w:rPr>
          <w:rFonts w:ascii="Times New Roman" w:eastAsia="Calibri" w:hAnsi="Times New Roman" w:cs="Times New Roman"/>
          <w:sz w:val="24"/>
          <w:szCs w:val="24"/>
        </w:rPr>
        <w:t>Scaling-up productivity responses to changes in biodiversity</w:t>
      </w:r>
      <w:r w:rsidR="006C6385" w:rsidRPr="00AA4846">
        <w:rPr>
          <w:rFonts w:ascii="Times New Roman" w:eastAsia="Calibri" w:hAnsi="Times New Roman" w:cs="Times New Roman"/>
          <w:sz w:val="24"/>
          <w:szCs w:val="24"/>
        </w:rPr>
        <w:t>,”</w:t>
      </w:r>
      <w:r w:rsidRPr="00AA4846">
        <w:rPr>
          <w:rFonts w:ascii="Times New Roman" w:eastAsia="Calibri" w:hAnsi="Times New Roman" w:cs="Times New Roman"/>
          <w:sz w:val="24"/>
          <w:szCs w:val="24"/>
        </w:rPr>
        <w:t xml:space="preserve"> for initiating the conversations and feedback that led to this paper</w:t>
      </w:r>
      <w:r w:rsidR="00EE5F78" w:rsidRPr="00AA4846">
        <w:rPr>
          <w:rFonts w:ascii="Times New Roman" w:eastAsia="Calibri" w:hAnsi="Times New Roman" w:cs="Times New Roman"/>
          <w:sz w:val="24"/>
          <w:szCs w:val="24"/>
        </w:rPr>
        <w:t xml:space="preserve">, supported by </w:t>
      </w:r>
      <w:r w:rsidR="00EE5F78" w:rsidRPr="00AA4846">
        <w:rPr>
          <w:rFonts w:ascii="Times New Roman" w:hAnsi="Times New Roman" w:cs="Times New Roman"/>
          <w:color w:val="222222"/>
          <w:sz w:val="24"/>
          <w:szCs w:val="24"/>
          <w:shd w:val="clear" w:color="auto" w:fill="FFFFFF"/>
        </w:rPr>
        <w:t>the NSF Long-Term Ecological Research (LTER) Network Communications Office and DEB-1545288</w:t>
      </w:r>
      <w:r w:rsidRPr="00AA4846">
        <w:rPr>
          <w:rFonts w:ascii="Times New Roman" w:eastAsia="Calibri" w:hAnsi="Times New Roman" w:cs="Times New Roman"/>
          <w:sz w:val="24"/>
          <w:szCs w:val="24"/>
        </w:rPr>
        <w:t>. This work was partially supported by the National Science Foundation as part of the PIE-LTER Program (award #1637630)</w:t>
      </w:r>
      <w:r w:rsidR="000C6C5D" w:rsidRPr="00AA4846">
        <w:rPr>
          <w:rFonts w:ascii="Times New Roman" w:eastAsia="Calibri" w:hAnsi="Times New Roman" w:cs="Times New Roman"/>
          <w:sz w:val="24"/>
          <w:szCs w:val="24"/>
        </w:rPr>
        <w:t xml:space="preserve">, Woods Hole Sea Grant, and </w:t>
      </w:r>
      <w:r w:rsidRPr="00AA4846">
        <w:rPr>
          <w:rFonts w:ascii="Times New Roman" w:eastAsia="Calibri" w:hAnsi="Times New Roman" w:cs="Times New Roman"/>
          <w:sz w:val="24"/>
          <w:szCs w:val="24"/>
        </w:rPr>
        <w:t>the Stone Living Lab</w:t>
      </w:r>
      <w:r w:rsidR="00D26E89" w:rsidRPr="00AA4846">
        <w:rPr>
          <w:rFonts w:ascii="Times New Roman" w:eastAsia="Calibri" w:hAnsi="Times New Roman" w:cs="Times New Roman"/>
          <w:sz w:val="24"/>
          <w:szCs w:val="24"/>
        </w:rPr>
        <w:t xml:space="preserve"> to J.B.</w:t>
      </w:r>
      <w:r w:rsidR="008E5E9A" w:rsidRPr="00AA4846">
        <w:rPr>
          <w:rFonts w:ascii="Times New Roman" w:eastAsia="Calibri" w:hAnsi="Times New Roman" w:cs="Times New Roman"/>
          <w:sz w:val="24"/>
          <w:szCs w:val="24"/>
        </w:rPr>
        <w:t xml:space="preserve">; </w:t>
      </w:r>
      <w:r w:rsidR="00D26E89" w:rsidRPr="00AA4846">
        <w:rPr>
          <w:rFonts w:ascii="Times New Roman" w:eastAsia="Calibri" w:hAnsi="Times New Roman" w:cs="Times New Roman"/>
          <w:sz w:val="24"/>
          <w:szCs w:val="24"/>
        </w:rPr>
        <w:t>and</w:t>
      </w:r>
      <w:r w:rsidR="00464824" w:rsidRPr="00AA4846">
        <w:rPr>
          <w:rFonts w:ascii="Times New Roman" w:eastAsia="Calibri" w:hAnsi="Times New Roman" w:cs="Times New Roman"/>
          <w:sz w:val="24"/>
          <w:szCs w:val="24"/>
        </w:rPr>
        <w:t xml:space="preserve"> by</w:t>
      </w:r>
      <w:r w:rsidR="00D26E89" w:rsidRPr="00AA4846">
        <w:rPr>
          <w:rFonts w:ascii="Times New Roman" w:eastAsia="Calibri" w:hAnsi="Times New Roman" w:cs="Times New Roman"/>
          <w:sz w:val="24"/>
          <w:szCs w:val="24"/>
        </w:rPr>
        <w:t xml:space="preserve"> NSF OCE #</w:t>
      </w:r>
      <w:r w:rsidR="00DE2385" w:rsidRPr="00AA4846">
        <w:rPr>
          <w:rFonts w:ascii="Times New Roman" w:hAnsi="Times New Roman" w:cs="Times New Roman"/>
          <w:color w:val="151617"/>
          <w:sz w:val="24"/>
          <w:szCs w:val="24"/>
          <w:lang w:val="en-US"/>
        </w:rPr>
        <w:t>2049360</w:t>
      </w:r>
      <w:r w:rsidR="008A4601" w:rsidRPr="00AA4846">
        <w:rPr>
          <w:rFonts w:ascii="Times New Roman" w:hAnsi="Times New Roman" w:cs="Times New Roman"/>
          <w:color w:val="151617"/>
          <w:sz w:val="24"/>
          <w:szCs w:val="24"/>
          <w:lang w:val="en-US"/>
        </w:rPr>
        <w:t xml:space="preserve">, NSF </w:t>
      </w:r>
      <w:r w:rsidR="0016569B" w:rsidRPr="00AA4846">
        <w:rPr>
          <w:rFonts w:ascii="Times New Roman" w:hAnsi="Times New Roman" w:cs="Times New Roman"/>
          <w:color w:val="151617"/>
          <w:sz w:val="24"/>
          <w:szCs w:val="24"/>
          <w:lang w:val="en-US"/>
        </w:rPr>
        <w:t>CAREER #</w:t>
      </w:r>
      <w:r w:rsidR="00FD2E74" w:rsidRPr="00AA4846">
        <w:rPr>
          <w:rFonts w:ascii="Times New Roman" w:hAnsi="Times New Roman" w:cs="Times New Roman"/>
          <w:color w:val="242424"/>
          <w:sz w:val="24"/>
          <w:szCs w:val="24"/>
          <w:shd w:val="clear" w:color="auto" w:fill="FFFFFF"/>
        </w:rPr>
        <w:t>2340606</w:t>
      </w:r>
      <w:r w:rsidR="008A4601" w:rsidRPr="00AA4846">
        <w:rPr>
          <w:rFonts w:ascii="Times New Roman" w:hAnsi="Times New Roman" w:cs="Times New Roman"/>
          <w:color w:val="242424"/>
          <w:sz w:val="24"/>
          <w:szCs w:val="24"/>
          <w:shd w:val="clear" w:color="auto" w:fill="FFFFFF"/>
        </w:rPr>
        <w:t>,</w:t>
      </w:r>
      <w:r w:rsidR="0016569B" w:rsidRPr="00AA4846">
        <w:rPr>
          <w:rFonts w:ascii="Times New Roman" w:hAnsi="Times New Roman" w:cs="Times New Roman"/>
          <w:color w:val="151617"/>
          <w:sz w:val="24"/>
          <w:szCs w:val="24"/>
          <w:lang w:val="en-US"/>
        </w:rPr>
        <w:t xml:space="preserve"> </w:t>
      </w:r>
      <w:r w:rsidR="0087174D" w:rsidRPr="00AA4846">
        <w:rPr>
          <w:rFonts w:ascii="Times New Roman" w:hAnsi="Times New Roman" w:cs="Times New Roman"/>
          <w:color w:val="151617"/>
          <w:sz w:val="24"/>
          <w:szCs w:val="24"/>
          <w:lang w:val="en-US"/>
        </w:rPr>
        <w:t xml:space="preserve">and NASA </w:t>
      </w:r>
      <w:proofErr w:type="spellStart"/>
      <w:r w:rsidR="0087174D" w:rsidRPr="00AA4846">
        <w:rPr>
          <w:rFonts w:ascii="Times New Roman" w:hAnsi="Times New Roman" w:cs="Times New Roman"/>
          <w:color w:val="151617"/>
          <w:sz w:val="24"/>
          <w:szCs w:val="24"/>
          <w:lang w:val="en-US"/>
        </w:rPr>
        <w:t>BioS</w:t>
      </w:r>
      <w:r w:rsidR="00D034D4" w:rsidRPr="00AA4846">
        <w:rPr>
          <w:rFonts w:ascii="Times New Roman" w:hAnsi="Times New Roman" w:cs="Times New Roman"/>
          <w:color w:val="151617"/>
          <w:sz w:val="24"/>
          <w:szCs w:val="24"/>
          <w:lang w:val="en-US"/>
        </w:rPr>
        <w:t>C</w:t>
      </w:r>
      <w:r w:rsidR="0087174D" w:rsidRPr="00AA4846">
        <w:rPr>
          <w:rFonts w:ascii="Times New Roman" w:hAnsi="Times New Roman" w:cs="Times New Roman"/>
          <w:color w:val="151617"/>
          <w:sz w:val="24"/>
          <w:szCs w:val="24"/>
          <w:lang w:val="en-US"/>
        </w:rPr>
        <w:t>ape</w:t>
      </w:r>
      <w:proofErr w:type="spellEnd"/>
      <w:r w:rsidR="008605B8" w:rsidRPr="00AA4846">
        <w:rPr>
          <w:rFonts w:ascii="Times New Roman" w:hAnsi="Times New Roman" w:cs="Times New Roman"/>
          <w:color w:val="151617"/>
          <w:sz w:val="24"/>
          <w:szCs w:val="24"/>
          <w:lang w:val="en-US"/>
        </w:rPr>
        <w:t xml:space="preserve"> </w:t>
      </w:r>
      <w:r w:rsidR="003B4741" w:rsidRPr="00AA4846">
        <w:rPr>
          <w:rFonts w:ascii="Times New Roman" w:hAnsi="Times New Roman" w:cs="Times New Roman"/>
          <w:color w:val="151617"/>
          <w:sz w:val="24"/>
          <w:szCs w:val="24"/>
          <w:lang w:val="en-US"/>
        </w:rPr>
        <w:t>award</w:t>
      </w:r>
      <w:r w:rsidR="008605B8" w:rsidRPr="00AA4846">
        <w:rPr>
          <w:rFonts w:ascii="Times New Roman" w:hAnsi="Times New Roman" w:cs="Times New Roman"/>
          <w:color w:val="151617"/>
          <w:sz w:val="24"/>
          <w:szCs w:val="24"/>
          <w:lang w:val="en-US"/>
        </w:rPr>
        <w:t xml:space="preserve"> #</w:t>
      </w:r>
      <w:r w:rsidR="008605B8" w:rsidRPr="00AA4846">
        <w:rPr>
          <w:rFonts w:ascii="Times New Roman" w:hAnsi="Times New Roman" w:cs="Times New Roman"/>
          <w:color w:val="242424"/>
          <w:sz w:val="24"/>
          <w:szCs w:val="24"/>
          <w:shd w:val="clear" w:color="auto" w:fill="FFFFFF"/>
        </w:rPr>
        <w:t>80NSSC22K0796</w:t>
      </w:r>
      <w:r w:rsidR="0087174D" w:rsidRPr="00AA4846">
        <w:rPr>
          <w:rFonts w:ascii="Times New Roman" w:hAnsi="Times New Roman" w:cs="Times New Roman"/>
          <w:color w:val="151617"/>
          <w:sz w:val="24"/>
          <w:szCs w:val="24"/>
          <w:lang w:val="en-US"/>
        </w:rPr>
        <w:t xml:space="preserve"> </w:t>
      </w:r>
      <w:r w:rsidR="00D26E89" w:rsidRPr="00AA4846">
        <w:rPr>
          <w:rFonts w:ascii="Times New Roman" w:eastAsia="Calibri" w:hAnsi="Times New Roman" w:cs="Times New Roman"/>
          <w:sz w:val="24"/>
          <w:szCs w:val="24"/>
        </w:rPr>
        <w:t xml:space="preserve">to L.E.D. </w:t>
      </w:r>
      <w:r w:rsidRPr="00AA4846">
        <w:rPr>
          <w:rFonts w:ascii="Times New Roman" w:eastAsia="Calibri" w:hAnsi="Times New Roman" w:cs="Times New Roman"/>
          <w:sz w:val="24"/>
          <w:szCs w:val="24"/>
        </w:rPr>
        <w:t xml:space="preserve">We thank </w:t>
      </w:r>
      <w:r w:rsidR="008E6BF8" w:rsidRPr="00AA4846">
        <w:rPr>
          <w:rFonts w:ascii="Times New Roman" w:eastAsia="Calibri" w:hAnsi="Times New Roman" w:cs="Times New Roman"/>
          <w:sz w:val="24"/>
          <w:szCs w:val="24"/>
        </w:rPr>
        <w:t>S. Elmendorf,</w:t>
      </w:r>
      <w:r w:rsidR="00193A68" w:rsidRPr="00AA4846">
        <w:rPr>
          <w:rFonts w:ascii="Times New Roman" w:eastAsia="Calibri" w:hAnsi="Times New Roman" w:cs="Times New Roman"/>
          <w:sz w:val="24"/>
          <w:szCs w:val="24"/>
        </w:rPr>
        <w:t xml:space="preserve"> B. Hobart,</w:t>
      </w:r>
      <w:r w:rsidR="008E6BF8" w:rsidRPr="00AA4846">
        <w:rPr>
          <w:rFonts w:ascii="Times New Roman" w:eastAsia="Calibri" w:hAnsi="Times New Roman" w:cs="Times New Roman"/>
          <w:sz w:val="24"/>
          <w:szCs w:val="24"/>
        </w:rPr>
        <w:t xml:space="preserve"> </w:t>
      </w:r>
      <w:r w:rsidRPr="00AA4846">
        <w:rPr>
          <w:rFonts w:ascii="Times New Roman" w:eastAsia="Calibri" w:hAnsi="Times New Roman" w:cs="Times New Roman"/>
          <w:sz w:val="24"/>
          <w:szCs w:val="24"/>
        </w:rPr>
        <w:t xml:space="preserve">I. Rosenthal, R. Stevenson, A. Carter, and the UMB Stats Snack for helpful conversation and comments on early drafts of the manuscript. </w:t>
      </w:r>
    </w:p>
    <w:p w14:paraId="6977A3FC" w14:textId="77777777" w:rsidR="00F87D56" w:rsidRPr="002C3801" w:rsidRDefault="00F87D56" w:rsidP="002C3801">
      <w:pPr>
        <w:spacing w:line="360" w:lineRule="auto"/>
        <w:rPr>
          <w:rFonts w:ascii="Calibri" w:eastAsia="Calibri" w:hAnsi="Calibri" w:cs="Calibri"/>
          <w:b/>
          <w:bCs/>
          <w:sz w:val="24"/>
          <w:szCs w:val="24"/>
        </w:rPr>
      </w:pPr>
    </w:p>
    <w:p w14:paraId="40715BDC" w14:textId="0C1AAF86" w:rsidR="00F87D56" w:rsidRPr="002C3801" w:rsidRDefault="00F87D56" w:rsidP="002C3801">
      <w:pPr>
        <w:spacing w:line="360" w:lineRule="auto"/>
        <w:rPr>
          <w:rFonts w:ascii="Calibri" w:eastAsia="Calibri" w:hAnsi="Calibri" w:cs="Calibri"/>
          <w:b/>
          <w:bCs/>
          <w:color w:val="000000" w:themeColor="text1"/>
          <w:sz w:val="24"/>
          <w:szCs w:val="24"/>
        </w:rPr>
      </w:pPr>
      <w:r w:rsidRPr="002C3801">
        <w:rPr>
          <w:rFonts w:ascii="Calibri" w:eastAsia="Calibri" w:hAnsi="Calibri" w:cs="Calibri"/>
          <w:b/>
          <w:bCs/>
          <w:sz w:val="24"/>
          <w:szCs w:val="24"/>
        </w:rPr>
        <w:t>References</w:t>
      </w:r>
    </w:p>
    <w:p w14:paraId="2FFB7988" w14:textId="291B5927" w:rsidR="00BB3DA4" w:rsidRPr="002C3801" w:rsidRDefault="00BB3DA4" w:rsidP="002C3801">
      <w:pPr>
        <w:spacing w:after="160" w:line="360" w:lineRule="auto"/>
        <w:rPr>
          <w:rFonts w:ascii="Calibri" w:eastAsia="Calibri" w:hAnsi="Calibri" w:cs="Calibri"/>
          <w:b/>
          <w:color w:val="000000" w:themeColor="text1"/>
          <w:sz w:val="24"/>
          <w:szCs w:val="24"/>
        </w:rPr>
      </w:pPr>
    </w:p>
    <w:p w14:paraId="2EE408A4" w14:textId="352D9A9B" w:rsidR="00EB534F" w:rsidRPr="008C1AB8" w:rsidRDefault="00BB3DA4" w:rsidP="008C1AB8">
      <w:pPr>
        <w:spacing w:after="160" w:line="360" w:lineRule="auto"/>
        <w:rPr>
          <w:rFonts w:ascii="Calibri" w:eastAsia="Calibri" w:hAnsi="Calibri" w:cs="Calibri"/>
          <w:b/>
          <w:color w:val="000000" w:themeColor="text1"/>
          <w:sz w:val="24"/>
          <w:szCs w:val="24"/>
        </w:rPr>
      </w:pPr>
      <w:r w:rsidRPr="002C3801">
        <w:rPr>
          <w:rFonts w:ascii="Calibri" w:eastAsia="Calibri" w:hAnsi="Calibri" w:cs="Calibri"/>
          <w:b/>
          <w:color w:val="000000" w:themeColor="text1"/>
          <w:szCs w:val="24"/>
        </w:rPr>
        <w:fldChar w:fldCharType="begin"/>
      </w:r>
      <w:r w:rsidR="006A63C0">
        <w:rPr>
          <w:rFonts w:ascii="Calibri" w:eastAsia="Calibri" w:hAnsi="Calibri" w:cs="Calibri"/>
          <w:b/>
          <w:color w:val="000000" w:themeColor="text1"/>
          <w:szCs w:val="24"/>
        </w:rPr>
        <w:instrText xml:space="preserve"> ADDIN ZOTERO_BIBL {"uncited":[],"omitted":[],"custom":[]} CSL_BIBLIOGRAPHY </w:instrText>
      </w:r>
      <w:r w:rsidRPr="002C3801">
        <w:rPr>
          <w:rFonts w:ascii="Calibri" w:eastAsia="Calibri" w:hAnsi="Calibri" w:cs="Calibri"/>
          <w:b/>
          <w:color w:val="000000" w:themeColor="text1"/>
          <w:szCs w:val="24"/>
        </w:rPr>
        <w:fldChar w:fldCharType="separate"/>
      </w:r>
      <w:r w:rsidR="00B7212F">
        <w:rPr>
          <w:rFonts w:ascii="Times New Roman" w:hAnsiTheme="majorHAnsi" w:cs="Times New Roman"/>
          <w:sz w:val="24"/>
        </w:rPr>
        <w:t>Automatic citation updates are disabled. To see the bibliography, click Refresh in the Zotero tab.</w:t>
      </w:r>
      <w:r w:rsidRPr="002C3801">
        <w:rPr>
          <w:rFonts w:ascii="Calibri" w:eastAsia="Calibri" w:hAnsi="Calibri" w:cs="Calibri"/>
          <w:b/>
          <w:color w:val="000000" w:themeColor="text1"/>
          <w:sz w:val="24"/>
          <w:szCs w:val="24"/>
        </w:rPr>
        <w:fldChar w:fldCharType="end"/>
      </w:r>
      <w:r w:rsidR="00F87D56" w:rsidRPr="002C3801">
        <w:rPr>
          <w:rFonts w:ascii="Calibri" w:eastAsia="Calibri" w:hAnsi="Calibri" w:cs="Calibri"/>
          <w:b/>
          <w:color w:val="000000" w:themeColor="text1"/>
          <w:sz w:val="24"/>
          <w:szCs w:val="24"/>
        </w:rPr>
        <w:tab/>
      </w:r>
    </w:p>
    <w:sectPr w:rsidR="00EB534F" w:rsidRPr="008C1AB8" w:rsidSect="0048265A">
      <w:footerReference w:type="even" r:id="rId25"/>
      <w:footerReference w:type="default" r:id="rId26"/>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Dee" w:date="2024-02-21T12:33:00Z" w:initials="LD">
    <w:p w14:paraId="124FF5C0" w14:textId="3C4C7B91" w:rsidR="00433963" w:rsidRPr="00433963" w:rsidRDefault="00433963">
      <w:pPr>
        <w:pStyle w:val="CommentText"/>
        <w:rPr>
          <w:b/>
          <w:bCs/>
        </w:rPr>
      </w:pPr>
      <w:r w:rsidRPr="00433963">
        <w:rPr>
          <w:rStyle w:val="CommentReference"/>
          <w:b/>
          <w:bCs/>
        </w:rPr>
        <w:annotationRef/>
      </w:r>
      <w:r w:rsidRPr="00433963">
        <w:rPr>
          <w:b/>
          <w:bCs/>
        </w:rPr>
        <w:t xml:space="preserve">Should U be correlated with e to show </w:t>
      </w:r>
      <w:proofErr w:type="spellStart"/>
      <w:r>
        <w:rPr>
          <w:b/>
          <w:bCs/>
        </w:rPr>
        <w:t>endogeniety</w:t>
      </w:r>
      <w:proofErr w:type="spellEnd"/>
      <w:r w:rsidRPr="00433963">
        <w:rPr>
          <w:b/>
          <w:bCs/>
        </w:rPr>
        <w:t>?</w:t>
      </w:r>
    </w:p>
  </w:comment>
  <w:comment w:id="2" w:author="Laura Dee" w:date="2024-02-21T12:12:00Z" w:initials="LD">
    <w:p w14:paraId="18D8CD6E" w14:textId="4B773B5B" w:rsidR="00A570D9" w:rsidRPr="00433963" w:rsidRDefault="00A570D9">
      <w:pPr>
        <w:pStyle w:val="CommentText"/>
        <w:rPr>
          <w:b/>
          <w:bCs/>
        </w:rPr>
      </w:pPr>
      <w:r w:rsidRPr="00433963">
        <w:rPr>
          <w:rStyle w:val="CommentReference"/>
          <w:b/>
          <w:bCs/>
        </w:rPr>
        <w:annotationRef/>
      </w:r>
      <w:proofErr w:type="spellStart"/>
      <w:r w:rsidRPr="00433963">
        <w:rPr>
          <w:b/>
          <w:bCs/>
        </w:rPr>
        <w:t>Unbolded</w:t>
      </w:r>
      <w:proofErr w:type="spellEnd"/>
      <w:r w:rsidRPr="00433963">
        <w:rPr>
          <w:b/>
          <w:bCs/>
        </w:rPr>
        <w:t xml:space="preserve"> sine we don’t have a glossary</w:t>
      </w:r>
    </w:p>
  </w:comment>
  <w:comment w:id="3" w:author="Laura Dee" w:date="2024-02-21T12:34:00Z" w:initials="LD">
    <w:p w14:paraId="08E7C657" w14:textId="77777777" w:rsidR="006F20AE" w:rsidRPr="00433963" w:rsidRDefault="006F20AE" w:rsidP="006F20AE">
      <w:pPr>
        <w:pStyle w:val="CommentText"/>
        <w:rPr>
          <w:b/>
          <w:bCs/>
        </w:rPr>
      </w:pPr>
      <w:r>
        <w:rPr>
          <w:rStyle w:val="CommentReference"/>
        </w:rPr>
        <w:annotationRef/>
      </w:r>
      <w:r w:rsidRPr="00433963">
        <w:rPr>
          <w:rStyle w:val="CommentReference"/>
          <w:b/>
          <w:bCs/>
        </w:rPr>
        <w:annotationRef/>
      </w:r>
      <w:r w:rsidRPr="00433963">
        <w:rPr>
          <w:b/>
          <w:bCs/>
        </w:rPr>
        <w:t xml:space="preserve">Should U be correlated with e to show </w:t>
      </w:r>
      <w:proofErr w:type="spellStart"/>
      <w:r>
        <w:rPr>
          <w:b/>
          <w:bCs/>
        </w:rPr>
        <w:t>endogeniety</w:t>
      </w:r>
      <w:proofErr w:type="spellEnd"/>
      <w:r w:rsidRPr="00433963">
        <w:rPr>
          <w:b/>
          <w:bCs/>
        </w:rPr>
        <w:t>?</w:t>
      </w:r>
    </w:p>
    <w:p w14:paraId="3EB0AAA2" w14:textId="77777777" w:rsidR="006F20AE" w:rsidRPr="00433963" w:rsidRDefault="006F20AE" w:rsidP="006F20AE">
      <w:pPr>
        <w:pStyle w:val="CommentText"/>
        <w:rPr>
          <w:b/>
          <w:bCs/>
        </w:rPr>
      </w:pPr>
      <w:r w:rsidRPr="00433963">
        <w:rPr>
          <w:rStyle w:val="CommentReference"/>
          <w:b/>
          <w:bCs/>
        </w:rPr>
        <w:annotationRef/>
      </w:r>
      <w:proofErr w:type="spellStart"/>
      <w:r w:rsidRPr="00433963">
        <w:rPr>
          <w:b/>
          <w:bCs/>
        </w:rPr>
        <w:t>Unbolded</w:t>
      </w:r>
      <w:proofErr w:type="spellEnd"/>
      <w:r w:rsidRPr="00433963">
        <w:rPr>
          <w:b/>
          <w:bCs/>
        </w:rPr>
        <w:t xml:space="preserve"> sine we don’t have a glossary</w:t>
      </w:r>
    </w:p>
    <w:p w14:paraId="1A8ED714" w14:textId="77777777" w:rsidR="006F20AE" w:rsidRPr="00433963" w:rsidRDefault="006F20AE" w:rsidP="006F20AE">
      <w:pPr>
        <w:pStyle w:val="CommentText"/>
        <w:rPr>
          <w:b/>
          <w:bCs/>
        </w:rPr>
      </w:pPr>
      <w:r w:rsidRPr="00433963">
        <w:rPr>
          <w:rStyle w:val="CommentReference"/>
          <w:b/>
          <w:bCs/>
        </w:rPr>
        <w:annotationRef/>
      </w:r>
      <w:r w:rsidRPr="00433963">
        <w:rPr>
          <w:b/>
          <w:bCs/>
        </w:rPr>
        <w:t xml:space="preserve">I cut this sentence because I </w:t>
      </w:r>
      <w:proofErr w:type="spellStart"/>
      <w:r w:rsidRPr="00433963">
        <w:rPr>
          <w:b/>
          <w:bCs/>
        </w:rPr>
        <w:t>thougiht</w:t>
      </w:r>
      <w:proofErr w:type="spellEnd"/>
      <w:r w:rsidRPr="00433963">
        <w:rPr>
          <w:b/>
          <w:bCs/>
        </w:rPr>
        <w:t xml:space="preserve"> it was wordy and also DAGs don’t show all of the assumptions. </w:t>
      </w:r>
    </w:p>
    <w:p w14:paraId="0F56163D" w14:textId="77777777" w:rsidR="006F20AE" w:rsidRDefault="006F20AE">
      <w:pPr>
        <w:pStyle w:val="CommentText"/>
      </w:pPr>
      <w:r>
        <w:t xml:space="preserve"> </w:t>
      </w:r>
    </w:p>
    <w:p w14:paraId="181AFF9C" w14:textId="77777777" w:rsidR="006F20AE" w:rsidRDefault="006F20AE">
      <w:pPr>
        <w:pStyle w:val="CommentText"/>
      </w:pPr>
    </w:p>
    <w:p w14:paraId="4CCD1A84" w14:textId="2FFC9D75" w:rsidR="006F20AE" w:rsidRDefault="006F20AE">
      <w:pPr>
        <w:pStyle w:val="CommentText"/>
      </w:pPr>
      <w:r>
        <w:t xml:space="preserve">Can we drop e from here since I don’t think it is making it clear </w:t>
      </w:r>
    </w:p>
  </w:comment>
  <w:comment w:id="32" w:author="Laura Dee" w:date="2024-02-21T12:34:00Z" w:initials="LD">
    <w:p w14:paraId="26FDDA23" w14:textId="18FB0980" w:rsidR="00E131C9" w:rsidRDefault="00E131C9">
      <w:pPr>
        <w:pStyle w:val="CommentText"/>
      </w:pPr>
      <w:r>
        <w:rPr>
          <w:rStyle w:val="CommentReference"/>
        </w:rPr>
        <w:annotationRef/>
      </w:r>
      <w:r>
        <w:t xml:space="preserve">Shouldn’t site be correlated with e to make this point? Else drop e… </w:t>
      </w:r>
    </w:p>
  </w:comment>
  <w:comment w:id="34" w:author="Laura Dee" w:date="2024-02-21T12:35:00Z" w:initials="LD">
    <w:p w14:paraId="49B41A80" w14:textId="1E3C20AB" w:rsidR="000A682F" w:rsidRDefault="000A682F">
      <w:pPr>
        <w:pStyle w:val="CommentText"/>
      </w:pPr>
      <w:r>
        <w:rPr>
          <w:rStyle w:val="CommentReference"/>
        </w:rPr>
        <w:annotationRef/>
      </w:r>
      <w:r>
        <w:t>Shouldn’t site be correlated with e for the random effects to make the point about violation of RE assumption?</w:t>
      </w:r>
    </w:p>
  </w:comment>
  <w:comment w:id="42" w:author="Laura Dee" w:date="2024-02-21T12:20:00Z" w:initials="LD">
    <w:p w14:paraId="630C585E" w14:textId="7A589880" w:rsidR="00B54A15" w:rsidRPr="00433963" w:rsidRDefault="00B54A15">
      <w:pPr>
        <w:pStyle w:val="CommentText"/>
        <w:rPr>
          <w:b/>
          <w:bCs/>
        </w:rPr>
      </w:pPr>
      <w:r w:rsidRPr="00433963">
        <w:rPr>
          <w:rStyle w:val="CommentReference"/>
          <w:b/>
          <w:bCs/>
        </w:rPr>
        <w:annotationRef/>
      </w:r>
      <w:r w:rsidRPr="00433963">
        <w:rPr>
          <w:b/>
          <w:bCs/>
        </w:rPr>
        <w:t xml:space="preserve">I cut this sentence because I </w:t>
      </w:r>
      <w:proofErr w:type="spellStart"/>
      <w:r w:rsidRPr="00433963">
        <w:rPr>
          <w:b/>
          <w:bCs/>
        </w:rPr>
        <w:t>thougiht</w:t>
      </w:r>
      <w:proofErr w:type="spellEnd"/>
      <w:r w:rsidRPr="00433963">
        <w:rPr>
          <w:b/>
          <w:bCs/>
        </w:rPr>
        <w:t xml:space="preserve"> it was wordy and also DAGs don’t show all of the assumptions.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FF5C0" w15:done="0"/>
  <w15:commentEx w15:paraId="18D8CD6E" w15:done="0"/>
  <w15:commentEx w15:paraId="4CCD1A84" w15:done="0"/>
  <w15:commentEx w15:paraId="26FDDA23" w15:done="0"/>
  <w15:commentEx w15:paraId="49B41A80" w15:done="0"/>
  <w15:commentEx w15:paraId="630C58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B0631" w16cex:dateUtc="2024-02-21T19:33:00Z"/>
  <w16cex:commentExtensible w16cex:durableId="5D2F448F" w16cex:dateUtc="2024-02-21T19:12:00Z"/>
  <w16cex:commentExtensible w16cex:durableId="3DB9D8B0" w16cex:dateUtc="2024-02-21T19:34:00Z"/>
  <w16cex:commentExtensible w16cex:durableId="55A04F08" w16cex:dateUtc="2024-02-21T19:34:00Z"/>
  <w16cex:commentExtensible w16cex:durableId="6B0FEAFD" w16cex:dateUtc="2024-02-21T19:35:00Z"/>
  <w16cex:commentExtensible w16cex:durableId="24F68C93" w16cex:dateUtc="2024-02-21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FF5C0" w16cid:durableId="3F1B0631"/>
  <w16cid:commentId w16cid:paraId="18D8CD6E" w16cid:durableId="5D2F448F"/>
  <w16cid:commentId w16cid:paraId="4CCD1A84" w16cid:durableId="3DB9D8B0"/>
  <w16cid:commentId w16cid:paraId="26FDDA23" w16cid:durableId="55A04F08"/>
  <w16cid:commentId w16cid:paraId="49B41A80" w16cid:durableId="6B0FEAFD"/>
  <w16cid:commentId w16cid:paraId="630C585E" w16cid:durableId="24F68C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6C7E7" w14:textId="77777777" w:rsidR="003F3BBE" w:rsidRDefault="003F3BBE" w:rsidP="002C3801">
      <w:pPr>
        <w:spacing w:line="240" w:lineRule="auto"/>
      </w:pPr>
      <w:r>
        <w:separator/>
      </w:r>
    </w:p>
  </w:endnote>
  <w:endnote w:type="continuationSeparator" w:id="0">
    <w:p w14:paraId="5F7E90E6" w14:textId="77777777" w:rsidR="003F3BBE" w:rsidRDefault="003F3BBE" w:rsidP="002C3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304493"/>
      <w:docPartObj>
        <w:docPartGallery w:val="Page Numbers (Bottom of Page)"/>
        <w:docPartUnique/>
      </w:docPartObj>
    </w:sdtPr>
    <w:sdtContent>
      <w:p w14:paraId="1E19650D" w14:textId="5B82EF0E"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F06ED" w14:textId="77777777" w:rsidR="002C3801" w:rsidRDefault="002C3801" w:rsidP="002C38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39831"/>
      <w:docPartObj>
        <w:docPartGallery w:val="Page Numbers (Bottom of Page)"/>
        <w:docPartUnique/>
      </w:docPartObj>
    </w:sdtPr>
    <w:sdtContent>
      <w:p w14:paraId="3BFC587A" w14:textId="03931211" w:rsidR="002C3801" w:rsidRDefault="002C3801" w:rsidP="003005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5E985" w14:textId="77777777" w:rsidR="002C3801" w:rsidRDefault="002C3801" w:rsidP="002C38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2E94C" w14:textId="77777777" w:rsidR="003F3BBE" w:rsidRDefault="003F3BBE" w:rsidP="002C3801">
      <w:pPr>
        <w:spacing w:line="240" w:lineRule="auto"/>
      </w:pPr>
      <w:r>
        <w:separator/>
      </w:r>
    </w:p>
  </w:footnote>
  <w:footnote w:type="continuationSeparator" w:id="0">
    <w:p w14:paraId="5591E0ED" w14:textId="77777777" w:rsidR="003F3BBE" w:rsidRDefault="003F3BBE" w:rsidP="002C38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450" w:hanging="360"/>
      </w:pPr>
      <w:rPr>
        <w:rFonts w:ascii="Arial" w:eastAsia="Arial" w:hAnsi="Arial" w:cs="Arial"/>
        <w:color w:val="333333"/>
        <w:sz w:val="21"/>
        <w:szCs w:val="21"/>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1" w15:restartNumberingAfterBreak="0">
    <w:nsid w:val="585B54DA"/>
    <w:multiLevelType w:val="hybridMultilevel"/>
    <w:tmpl w:val="8EB05858"/>
    <w:lvl w:ilvl="0" w:tplc="401CFD50">
      <w:start w:val="16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F10EC"/>
    <w:multiLevelType w:val="hybridMultilevel"/>
    <w:tmpl w:val="D56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16E48"/>
    <w:multiLevelType w:val="hybridMultilevel"/>
    <w:tmpl w:val="BE1CB214"/>
    <w:lvl w:ilvl="0" w:tplc="17880D28">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0299953">
    <w:abstractNumId w:val="0"/>
  </w:num>
  <w:num w:numId="2" w16cid:durableId="1723476045">
    <w:abstractNumId w:val="1"/>
  </w:num>
  <w:num w:numId="3" w16cid:durableId="620110615">
    <w:abstractNumId w:val="3"/>
  </w:num>
  <w:num w:numId="4" w16cid:durableId="18053500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Dee">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2E"/>
    <w:rsid w:val="00000826"/>
    <w:rsid w:val="00000B06"/>
    <w:rsid w:val="000035C8"/>
    <w:rsid w:val="00005A6C"/>
    <w:rsid w:val="00005AB5"/>
    <w:rsid w:val="00007ABB"/>
    <w:rsid w:val="00011EC5"/>
    <w:rsid w:val="0001290D"/>
    <w:rsid w:val="00012927"/>
    <w:rsid w:val="00012996"/>
    <w:rsid w:val="00013818"/>
    <w:rsid w:val="00013BA0"/>
    <w:rsid w:val="00014C57"/>
    <w:rsid w:val="00015B98"/>
    <w:rsid w:val="00015E98"/>
    <w:rsid w:val="00015F66"/>
    <w:rsid w:val="00016A73"/>
    <w:rsid w:val="00016C4B"/>
    <w:rsid w:val="0001742E"/>
    <w:rsid w:val="00021AF0"/>
    <w:rsid w:val="00024DED"/>
    <w:rsid w:val="00026D39"/>
    <w:rsid w:val="0002795B"/>
    <w:rsid w:val="000332BE"/>
    <w:rsid w:val="00033CB0"/>
    <w:rsid w:val="00034B0A"/>
    <w:rsid w:val="00035745"/>
    <w:rsid w:val="00036228"/>
    <w:rsid w:val="00037099"/>
    <w:rsid w:val="00037819"/>
    <w:rsid w:val="00040174"/>
    <w:rsid w:val="000401E9"/>
    <w:rsid w:val="00040EE1"/>
    <w:rsid w:val="000412F1"/>
    <w:rsid w:val="00042267"/>
    <w:rsid w:val="00042686"/>
    <w:rsid w:val="00042A28"/>
    <w:rsid w:val="000437AD"/>
    <w:rsid w:val="0004434E"/>
    <w:rsid w:val="00044485"/>
    <w:rsid w:val="00045A25"/>
    <w:rsid w:val="00046A52"/>
    <w:rsid w:val="000502B1"/>
    <w:rsid w:val="00051778"/>
    <w:rsid w:val="00052211"/>
    <w:rsid w:val="0005269E"/>
    <w:rsid w:val="000535D0"/>
    <w:rsid w:val="00054A34"/>
    <w:rsid w:val="000568D7"/>
    <w:rsid w:val="00057571"/>
    <w:rsid w:val="00060D7B"/>
    <w:rsid w:val="00063967"/>
    <w:rsid w:val="00063D59"/>
    <w:rsid w:val="000644F9"/>
    <w:rsid w:val="000658C6"/>
    <w:rsid w:val="00067320"/>
    <w:rsid w:val="000676D5"/>
    <w:rsid w:val="00067F37"/>
    <w:rsid w:val="00072DCD"/>
    <w:rsid w:val="00073E4F"/>
    <w:rsid w:val="0007574F"/>
    <w:rsid w:val="000763D8"/>
    <w:rsid w:val="00080387"/>
    <w:rsid w:val="00080D01"/>
    <w:rsid w:val="00082D82"/>
    <w:rsid w:val="00083380"/>
    <w:rsid w:val="00083976"/>
    <w:rsid w:val="00085974"/>
    <w:rsid w:val="00086998"/>
    <w:rsid w:val="00086F17"/>
    <w:rsid w:val="00087024"/>
    <w:rsid w:val="00090017"/>
    <w:rsid w:val="00090363"/>
    <w:rsid w:val="00093A91"/>
    <w:rsid w:val="00093AAD"/>
    <w:rsid w:val="000948FE"/>
    <w:rsid w:val="00094CAB"/>
    <w:rsid w:val="00095410"/>
    <w:rsid w:val="00095719"/>
    <w:rsid w:val="00095918"/>
    <w:rsid w:val="00096530"/>
    <w:rsid w:val="00096F2A"/>
    <w:rsid w:val="000A32A5"/>
    <w:rsid w:val="000A36FD"/>
    <w:rsid w:val="000A4A66"/>
    <w:rsid w:val="000A5C3D"/>
    <w:rsid w:val="000A5D75"/>
    <w:rsid w:val="000A6114"/>
    <w:rsid w:val="000A6134"/>
    <w:rsid w:val="000A66FB"/>
    <w:rsid w:val="000A682F"/>
    <w:rsid w:val="000A7A3F"/>
    <w:rsid w:val="000B0CC1"/>
    <w:rsid w:val="000B1239"/>
    <w:rsid w:val="000B15A4"/>
    <w:rsid w:val="000B229C"/>
    <w:rsid w:val="000B390C"/>
    <w:rsid w:val="000B4347"/>
    <w:rsid w:val="000B559C"/>
    <w:rsid w:val="000B5679"/>
    <w:rsid w:val="000B62E8"/>
    <w:rsid w:val="000B70E9"/>
    <w:rsid w:val="000C117C"/>
    <w:rsid w:val="000C195F"/>
    <w:rsid w:val="000C1C4B"/>
    <w:rsid w:val="000C1D02"/>
    <w:rsid w:val="000C5C82"/>
    <w:rsid w:val="000C6C5D"/>
    <w:rsid w:val="000C71A5"/>
    <w:rsid w:val="000C7780"/>
    <w:rsid w:val="000C7E14"/>
    <w:rsid w:val="000D1A5F"/>
    <w:rsid w:val="000D3C26"/>
    <w:rsid w:val="000D5631"/>
    <w:rsid w:val="000D563E"/>
    <w:rsid w:val="000D5E8D"/>
    <w:rsid w:val="000D6A6D"/>
    <w:rsid w:val="000D7B40"/>
    <w:rsid w:val="000E1360"/>
    <w:rsid w:val="000E2053"/>
    <w:rsid w:val="000E2B4C"/>
    <w:rsid w:val="000E2BEC"/>
    <w:rsid w:val="000E3AD3"/>
    <w:rsid w:val="000E41E6"/>
    <w:rsid w:val="000E6E1C"/>
    <w:rsid w:val="000F0032"/>
    <w:rsid w:val="000F0FFE"/>
    <w:rsid w:val="000F1D92"/>
    <w:rsid w:val="000F6956"/>
    <w:rsid w:val="000F70FC"/>
    <w:rsid w:val="00101BDF"/>
    <w:rsid w:val="00103AEB"/>
    <w:rsid w:val="0010484D"/>
    <w:rsid w:val="00106017"/>
    <w:rsid w:val="001078CE"/>
    <w:rsid w:val="00107933"/>
    <w:rsid w:val="001119BD"/>
    <w:rsid w:val="00112A87"/>
    <w:rsid w:val="00114135"/>
    <w:rsid w:val="001144FA"/>
    <w:rsid w:val="00116C7D"/>
    <w:rsid w:val="00121E6A"/>
    <w:rsid w:val="0012455A"/>
    <w:rsid w:val="00124A44"/>
    <w:rsid w:val="0012548C"/>
    <w:rsid w:val="00125FF7"/>
    <w:rsid w:val="0012697C"/>
    <w:rsid w:val="001303B9"/>
    <w:rsid w:val="001308B0"/>
    <w:rsid w:val="00131387"/>
    <w:rsid w:val="001322BE"/>
    <w:rsid w:val="00132E5C"/>
    <w:rsid w:val="001330A6"/>
    <w:rsid w:val="00133132"/>
    <w:rsid w:val="001338CF"/>
    <w:rsid w:val="001346D3"/>
    <w:rsid w:val="001349BD"/>
    <w:rsid w:val="00134FF2"/>
    <w:rsid w:val="001363FE"/>
    <w:rsid w:val="00137130"/>
    <w:rsid w:val="001371CA"/>
    <w:rsid w:val="00140517"/>
    <w:rsid w:val="00140965"/>
    <w:rsid w:val="00141D80"/>
    <w:rsid w:val="001424BC"/>
    <w:rsid w:val="0014302A"/>
    <w:rsid w:val="001440D3"/>
    <w:rsid w:val="001456DC"/>
    <w:rsid w:val="00146484"/>
    <w:rsid w:val="0015163B"/>
    <w:rsid w:val="001516E2"/>
    <w:rsid w:val="00151BFE"/>
    <w:rsid w:val="001525FD"/>
    <w:rsid w:val="0015271F"/>
    <w:rsid w:val="001539FA"/>
    <w:rsid w:val="001546B0"/>
    <w:rsid w:val="00154B0C"/>
    <w:rsid w:val="00154E2C"/>
    <w:rsid w:val="00155480"/>
    <w:rsid w:val="00155AAC"/>
    <w:rsid w:val="00156DE0"/>
    <w:rsid w:val="001609F1"/>
    <w:rsid w:val="00160EAD"/>
    <w:rsid w:val="00161898"/>
    <w:rsid w:val="00161D7A"/>
    <w:rsid w:val="0016272E"/>
    <w:rsid w:val="00162B1F"/>
    <w:rsid w:val="001630E3"/>
    <w:rsid w:val="00163829"/>
    <w:rsid w:val="0016492C"/>
    <w:rsid w:val="0016569B"/>
    <w:rsid w:val="00165777"/>
    <w:rsid w:val="00165E94"/>
    <w:rsid w:val="0016620C"/>
    <w:rsid w:val="001667A6"/>
    <w:rsid w:val="00170399"/>
    <w:rsid w:val="00170964"/>
    <w:rsid w:val="001712EB"/>
    <w:rsid w:val="00172FB0"/>
    <w:rsid w:val="001735BA"/>
    <w:rsid w:val="001740AC"/>
    <w:rsid w:val="00174FC9"/>
    <w:rsid w:val="00175676"/>
    <w:rsid w:val="0017590B"/>
    <w:rsid w:val="00176C87"/>
    <w:rsid w:val="00177E59"/>
    <w:rsid w:val="001810E9"/>
    <w:rsid w:val="0018290D"/>
    <w:rsid w:val="00183019"/>
    <w:rsid w:val="00183E61"/>
    <w:rsid w:val="001850D2"/>
    <w:rsid w:val="00185A9C"/>
    <w:rsid w:val="00185D3A"/>
    <w:rsid w:val="00186121"/>
    <w:rsid w:val="001912B3"/>
    <w:rsid w:val="00191309"/>
    <w:rsid w:val="00191746"/>
    <w:rsid w:val="0019261C"/>
    <w:rsid w:val="00192937"/>
    <w:rsid w:val="00192A7C"/>
    <w:rsid w:val="001936B8"/>
    <w:rsid w:val="00193A22"/>
    <w:rsid w:val="00193A68"/>
    <w:rsid w:val="00193E39"/>
    <w:rsid w:val="00194DD4"/>
    <w:rsid w:val="00195990"/>
    <w:rsid w:val="00195E5A"/>
    <w:rsid w:val="00196850"/>
    <w:rsid w:val="00197549"/>
    <w:rsid w:val="001A14F6"/>
    <w:rsid w:val="001A28AC"/>
    <w:rsid w:val="001A2B18"/>
    <w:rsid w:val="001A2CE2"/>
    <w:rsid w:val="001A313E"/>
    <w:rsid w:val="001A3DC3"/>
    <w:rsid w:val="001A456B"/>
    <w:rsid w:val="001A4909"/>
    <w:rsid w:val="001A5AD4"/>
    <w:rsid w:val="001A612D"/>
    <w:rsid w:val="001A7BB4"/>
    <w:rsid w:val="001B098A"/>
    <w:rsid w:val="001B1F28"/>
    <w:rsid w:val="001B4EC5"/>
    <w:rsid w:val="001B5B9A"/>
    <w:rsid w:val="001B650D"/>
    <w:rsid w:val="001B6946"/>
    <w:rsid w:val="001B72D1"/>
    <w:rsid w:val="001B7B5E"/>
    <w:rsid w:val="001C246D"/>
    <w:rsid w:val="001C2D97"/>
    <w:rsid w:val="001C4145"/>
    <w:rsid w:val="001C4EF2"/>
    <w:rsid w:val="001C57A1"/>
    <w:rsid w:val="001C695E"/>
    <w:rsid w:val="001C6F06"/>
    <w:rsid w:val="001C72E9"/>
    <w:rsid w:val="001C7A04"/>
    <w:rsid w:val="001D2DCD"/>
    <w:rsid w:val="001D2E7A"/>
    <w:rsid w:val="001D4019"/>
    <w:rsid w:val="001E02F0"/>
    <w:rsid w:val="001E09B5"/>
    <w:rsid w:val="001E0B41"/>
    <w:rsid w:val="001E17E8"/>
    <w:rsid w:val="001E2BF6"/>
    <w:rsid w:val="001E366A"/>
    <w:rsid w:val="001E417B"/>
    <w:rsid w:val="001E5087"/>
    <w:rsid w:val="001E531B"/>
    <w:rsid w:val="001E58F0"/>
    <w:rsid w:val="001E5929"/>
    <w:rsid w:val="001E661D"/>
    <w:rsid w:val="001E7D91"/>
    <w:rsid w:val="001F09D9"/>
    <w:rsid w:val="001F0F08"/>
    <w:rsid w:val="001F1FE2"/>
    <w:rsid w:val="001F28D4"/>
    <w:rsid w:val="001F34C0"/>
    <w:rsid w:val="001F372E"/>
    <w:rsid w:val="001F4430"/>
    <w:rsid w:val="001F4DEC"/>
    <w:rsid w:val="001F747A"/>
    <w:rsid w:val="001F76C5"/>
    <w:rsid w:val="00201670"/>
    <w:rsid w:val="0020218E"/>
    <w:rsid w:val="00202747"/>
    <w:rsid w:val="002037CD"/>
    <w:rsid w:val="0020442D"/>
    <w:rsid w:val="00206819"/>
    <w:rsid w:val="00212BAB"/>
    <w:rsid w:val="00213009"/>
    <w:rsid w:val="00215A80"/>
    <w:rsid w:val="002164EF"/>
    <w:rsid w:val="002166EF"/>
    <w:rsid w:val="0021786E"/>
    <w:rsid w:val="0022102A"/>
    <w:rsid w:val="0022147A"/>
    <w:rsid w:val="00222402"/>
    <w:rsid w:val="002226D8"/>
    <w:rsid w:val="00222924"/>
    <w:rsid w:val="00223472"/>
    <w:rsid w:val="00224873"/>
    <w:rsid w:val="0022498B"/>
    <w:rsid w:val="00224B00"/>
    <w:rsid w:val="00224F44"/>
    <w:rsid w:val="00226F2D"/>
    <w:rsid w:val="00230051"/>
    <w:rsid w:val="00231259"/>
    <w:rsid w:val="00231877"/>
    <w:rsid w:val="00231A6D"/>
    <w:rsid w:val="0023226A"/>
    <w:rsid w:val="00233AA0"/>
    <w:rsid w:val="002346B3"/>
    <w:rsid w:val="00234BCE"/>
    <w:rsid w:val="00237D28"/>
    <w:rsid w:val="00241436"/>
    <w:rsid w:val="00241977"/>
    <w:rsid w:val="00244E87"/>
    <w:rsid w:val="00246AF5"/>
    <w:rsid w:val="00246C05"/>
    <w:rsid w:val="00246C9C"/>
    <w:rsid w:val="00246CDF"/>
    <w:rsid w:val="00246DE0"/>
    <w:rsid w:val="00250ED5"/>
    <w:rsid w:val="0025172C"/>
    <w:rsid w:val="00253BF4"/>
    <w:rsid w:val="002549AC"/>
    <w:rsid w:val="00254E3D"/>
    <w:rsid w:val="0025646C"/>
    <w:rsid w:val="00256A82"/>
    <w:rsid w:val="0025782D"/>
    <w:rsid w:val="0025796B"/>
    <w:rsid w:val="002600F9"/>
    <w:rsid w:val="00261DE3"/>
    <w:rsid w:val="00261E3D"/>
    <w:rsid w:val="00262500"/>
    <w:rsid w:val="00262E0A"/>
    <w:rsid w:val="00263275"/>
    <w:rsid w:val="0026388B"/>
    <w:rsid w:val="00263EE5"/>
    <w:rsid w:val="00264729"/>
    <w:rsid w:val="00265D0A"/>
    <w:rsid w:val="00265F7A"/>
    <w:rsid w:val="002661BB"/>
    <w:rsid w:val="00267496"/>
    <w:rsid w:val="002703D8"/>
    <w:rsid w:val="0027126D"/>
    <w:rsid w:val="00271B57"/>
    <w:rsid w:val="00272C33"/>
    <w:rsid w:val="002731E9"/>
    <w:rsid w:val="002733C4"/>
    <w:rsid w:val="002738EB"/>
    <w:rsid w:val="002742B6"/>
    <w:rsid w:val="00274B40"/>
    <w:rsid w:val="0027604C"/>
    <w:rsid w:val="00276E85"/>
    <w:rsid w:val="0027714F"/>
    <w:rsid w:val="00277AA8"/>
    <w:rsid w:val="00280141"/>
    <w:rsid w:val="0028046A"/>
    <w:rsid w:val="002807AC"/>
    <w:rsid w:val="0028325E"/>
    <w:rsid w:val="00283549"/>
    <w:rsid w:val="002871AD"/>
    <w:rsid w:val="00287A27"/>
    <w:rsid w:val="00287F7A"/>
    <w:rsid w:val="002902FE"/>
    <w:rsid w:val="00290E8B"/>
    <w:rsid w:val="00291C50"/>
    <w:rsid w:val="0029269F"/>
    <w:rsid w:val="002939EC"/>
    <w:rsid w:val="00293E2D"/>
    <w:rsid w:val="002951E8"/>
    <w:rsid w:val="00295B49"/>
    <w:rsid w:val="00296179"/>
    <w:rsid w:val="0029756C"/>
    <w:rsid w:val="002978A3"/>
    <w:rsid w:val="002A066B"/>
    <w:rsid w:val="002A124D"/>
    <w:rsid w:val="002A1507"/>
    <w:rsid w:val="002A1610"/>
    <w:rsid w:val="002A17FD"/>
    <w:rsid w:val="002A1C77"/>
    <w:rsid w:val="002A1C95"/>
    <w:rsid w:val="002A1D1C"/>
    <w:rsid w:val="002A21CB"/>
    <w:rsid w:val="002A2FDB"/>
    <w:rsid w:val="002A33BC"/>
    <w:rsid w:val="002A6322"/>
    <w:rsid w:val="002A64FF"/>
    <w:rsid w:val="002A6D7A"/>
    <w:rsid w:val="002A701A"/>
    <w:rsid w:val="002B072E"/>
    <w:rsid w:val="002B2867"/>
    <w:rsid w:val="002B300E"/>
    <w:rsid w:val="002B326D"/>
    <w:rsid w:val="002B42AB"/>
    <w:rsid w:val="002B4D44"/>
    <w:rsid w:val="002B4F60"/>
    <w:rsid w:val="002B534A"/>
    <w:rsid w:val="002B7C79"/>
    <w:rsid w:val="002C0A97"/>
    <w:rsid w:val="002C0BCA"/>
    <w:rsid w:val="002C1103"/>
    <w:rsid w:val="002C2406"/>
    <w:rsid w:val="002C2845"/>
    <w:rsid w:val="002C3219"/>
    <w:rsid w:val="002C3801"/>
    <w:rsid w:val="002C4032"/>
    <w:rsid w:val="002C4357"/>
    <w:rsid w:val="002C5951"/>
    <w:rsid w:val="002C6785"/>
    <w:rsid w:val="002C72CC"/>
    <w:rsid w:val="002C7827"/>
    <w:rsid w:val="002D0D63"/>
    <w:rsid w:val="002D1F52"/>
    <w:rsid w:val="002D28E4"/>
    <w:rsid w:val="002D3ABE"/>
    <w:rsid w:val="002D49FA"/>
    <w:rsid w:val="002D4AFE"/>
    <w:rsid w:val="002D5F8B"/>
    <w:rsid w:val="002D60A9"/>
    <w:rsid w:val="002D7435"/>
    <w:rsid w:val="002E1A2A"/>
    <w:rsid w:val="002E1E14"/>
    <w:rsid w:val="002E2BDA"/>
    <w:rsid w:val="002E4527"/>
    <w:rsid w:val="002E78E4"/>
    <w:rsid w:val="002F127E"/>
    <w:rsid w:val="002F1C4A"/>
    <w:rsid w:val="002F1D3F"/>
    <w:rsid w:val="002F38D6"/>
    <w:rsid w:val="002F3FBF"/>
    <w:rsid w:val="002F4150"/>
    <w:rsid w:val="002F4BFB"/>
    <w:rsid w:val="002F5B49"/>
    <w:rsid w:val="002F66D7"/>
    <w:rsid w:val="002F7CB1"/>
    <w:rsid w:val="003003C3"/>
    <w:rsid w:val="00300C1C"/>
    <w:rsid w:val="00301481"/>
    <w:rsid w:val="00301775"/>
    <w:rsid w:val="00302224"/>
    <w:rsid w:val="0030395F"/>
    <w:rsid w:val="00304C91"/>
    <w:rsid w:val="003051FC"/>
    <w:rsid w:val="0030645A"/>
    <w:rsid w:val="00307735"/>
    <w:rsid w:val="00310061"/>
    <w:rsid w:val="003112E1"/>
    <w:rsid w:val="0031161A"/>
    <w:rsid w:val="00311C34"/>
    <w:rsid w:val="00311CDB"/>
    <w:rsid w:val="0031328D"/>
    <w:rsid w:val="003133F2"/>
    <w:rsid w:val="0031353E"/>
    <w:rsid w:val="00313CDD"/>
    <w:rsid w:val="00313F1B"/>
    <w:rsid w:val="00314B4D"/>
    <w:rsid w:val="00315280"/>
    <w:rsid w:val="00315A41"/>
    <w:rsid w:val="00320540"/>
    <w:rsid w:val="003208BD"/>
    <w:rsid w:val="00320C1E"/>
    <w:rsid w:val="0032170D"/>
    <w:rsid w:val="003222E2"/>
    <w:rsid w:val="00324A16"/>
    <w:rsid w:val="00324C20"/>
    <w:rsid w:val="00325A51"/>
    <w:rsid w:val="00326179"/>
    <w:rsid w:val="00326348"/>
    <w:rsid w:val="0032799E"/>
    <w:rsid w:val="003321B6"/>
    <w:rsid w:val="00332745"/>
    <w:rsid w:val="003329A7"/>
    <w:rsid w:val="0033349E"/>
    <w:rsid w:val="00335027"/>
    <w:rsid w:val="0033707A"/>
    <w:rsid w:val="00342334"/>
    <w:rsid w:val="00342574"/>
    <w:rsid w:val="00343AD7"/>
    <w:rsid w:val="003457A7"/>
    <w:rsid w:val="00345945"/>
    <w:rsid w:val="00345BB6"/>
    <w:rsid w:val="00346911"/>
    <w:rsid w:val="00347108"/>
    <w:rsid w:val="00347B93"/>
    <w:rsid w:val="00350399"/>
    <w:rsid w:val="003509A6"/>
    <w:rsid w:val="0035308B"/>
    <w:rsid w:val="0035359C"/>
    <w:rsid w:val="00353BE8"/>
    <w:rsid w:val="00354682"/>
    <w:rsid w:val="0035504B"/>
    <w:rsid w:val="003558ED"/>
    <w:rsid w:val="00357A83"/>
    <w:rsid w:val="00357C2D"/>
    <w:rsid w:val="0036067B"/>
    <w:rsid w:val="00361680"/>
    <w:rsid w:val="00361A36"/>
    <w:rsid w:val="0036332E"/>
    <w:rsid w:val="003633E4"/>
    <w:rsid w:val="00363C00"/>
    <w:rsid w:val="003642BB"/>
    <w:rsid w:val="0036442E"/>
    <w:rsid w:val="00364D55"/>
    <w:rsid w:val="00365453"/>
    <w:rsid w:val="00365A04"/>
    <w:rsid w:val="00365D1E"/>
    <w:rsid w:val="003662A4"/>
    <w:rsid w:val="00366AAA"/>
    <w:rsid w:val="0036757E"/>
    <w:rsid w:val="0036785A"/>
    <w:rsid w:val="003708F7"/>
    <w:rsid w:val="00370F0F"/>
    <w:rsid w:val="0037177E"/>
    <w:rsid w:val="00372097"/>
    <w:rsid w:val="00373EA7"/>
    <w:rsid w:val="00374C9A"/>
    <w:rsid w:val="00375AC6"/>
    <w:rsid w:val="003805D7"/>
    <w:rsid w:val="00380BCD"/>
    <w:rsid w:val="003847A8"/>
    <w:rsid w:val="003862F7"/>
    <w:rsid w:val="00386C49"/>
    <w:rsid w:val="003901B3"/>
    <w:rsid w:val="00390A5C"/>
    <w:rsid w:val="00391554"/>
    <w:rsid w:val="0039212A"/>
    <w:rsid w:val="0039231F"/>
    <w:rsid w:val="003937B7"/>
    <w:rsid w:val="003951B3"/>
    <w:rsid w:val="003969CB"/>
    <w:rsid w:val="0039787A"/>
    <w:rsid w:val="003A0077"/>
    <w:rsid w:val="003A12DC"/>
    <w:rsid w:val="003A2FCA"/>
    <w:rsid w:val="003A3EBC"/>
    <w:rsid w:val="003A44A5"/>
    <w:rsid w:val="003A49A7"/>
    <w:rsid w:val="003A63DE"/>
    <w:rsid w:val="003A67F2"/>
    <w:rsid w:val="003A6EA9"/>
    <w:rsid w:val="003A7644"/>
    <w:rsid w:val="003A78A3"/>
    <w:rsid w:val="003B133F"/>
    <w:rsid w:val="003B1B3A"/>
    <w:rsid w:val="003B1F85"/>
    <w:rsid w:val="003B220B"/>
    <w:rsid w:val="003B3917"/>
    <w:rsid w:val="003B397F"/>
    <w:rsid w:val="003B3D18"/>
    <w:rsid w:val="003B4741"/>
    <w:rsid w:val="003B6555"/>
    <w:rsid w:val="003B7CC2"/>
    <w:rsid w:val="003B7E55"/>
    <w:rsid w:val="003C21E3"/>
    <w:rsid w:val="003C31C2"/>
    <w:rsid w:val="003C5048"/>
    <w:rsid w:val="003C506A"/>
    <w:rsid w:val="003C5874"/>
    <w:rsid w:val="003C6F5C"/>
    <w:rsid w:val="003D0B9B"/>
    <w:rsid w:val="003D10F2"/>
    <w:rsid w:val="003D26C8"/>
    <w:rsid w:val="003D35A6"/>
    <w:rsid w:val="003D415C"/>
    <w:rsid w:val="003D49EB"/>
    <w:rsid w:val="003D66DC"/>
    <w:rsid w:val="003D726D"/>
    <w:rsid w:val="003D787D"/>
    <w:rsid w:val="003E0DC7"/>
    <w:rsid w:val="003E1C0D"/>
    <w:rsid w:val="003E4FF7"/>
    <w:rsid w:val="003E5670"/>
    <w:rsid w:val="003E606C"/>
    <w:rsid w:val="003E6F21"/>
    <w:rsid w:val="003F193D"/>
    <w:rsid w:val="003F2C06"/>
    <w:rsid w:val="003F3BBE"/>
    <w:rsid w:val="003F4401"/>
    <w:rsid w:val="003F4892"/>
    <w:rsid w:val="003F555D"/>
    <w:rsid w:val="003F55AA"/>
    <w:rsid w:val="003F6160"/>
    <w:rsid w:val="003F6831"/>
    <w:rsid w:val="003F6C24"/>
    <w:rsid w:val="00400246"/>
    <w:rsid w:val="00402B63"/>
    <w:rsid w:val="00403C55"/>
    <w:rsid w:val="0040473B"/>
    <w:rsid w:val="00405367"/>
    <w:rsid w:val="00406C29"/>
    <w:rsid w:val="00406CD3"/>
    <w:rsid w:val="00406F08"/>
    <w:rsid w:val="004128E1"/>
    <w:rsid w:val="00413CE9"/>
    <w:rsid w:val="00414175"/>
    <w:rsid w:val="00416EAD"/>
    <w:rsid w:val="004170CC"/>
    <w:rsid w:val="004219EC"/>
    <w:rsid w:val="0042267F"/>
    <w:rsid w:val="004235C8"/>
    <w:rsid w:val="00425390"/>
    <w:rsid w:val="004266BE"/>
    <w:rsid w:val="00430795"/>
    <w:rsid w:val="00430D61"/>
    <w:rsid w:val="004312CF"/>
    <w:rsid w:val="00431754"/>
    <w:rsid w:val="00431FBB"/>
    <w:rsid w:val="0043254E"/>
    <w:rsid w:val="00432B88"/>
    <w:rsid w:val="00433963"/>
    <w:rsid w:val="00433985"/>
    <w:rsid w:val="00433D72"/>
    <w:rsid w:val="00434047"/>
    <w:rsid w:val="00434782"/>
    <w:rsid w:val="004360AE"/>
    <w:rsid w:val="004368A6"/>
    <w:rsid w:val="00437901"/>
    <w:rsid w:val="00437B3B"/>
    <w:rsid w:val="00437F9F"/>
    <w:rsid w:val="00440B68"/>
    <w:rsid w:val="00440BEC"/>
    <w:rsid w:val="00440FFF"/>
    <w:rsid w:val="00441CA6"/>
    <w:rsid w:val="00442F69"/>
    <w:rsid w:val="0044364E"/>
    <w:rsid w:val="004437CE"/>
    <w:rsid w:val="004439C5"/>
    <w:rsid w:val="00444FA0"/>
    <w:rsid w:val="00445823"/>
    <w:rsid w:val="00445A0D"/>
    <w:rsid w:val="0044726C"/>
    <w:rsid w:val="00447644"/>
    <w:rsid w:val="00447946"/>
    <w:rsid w:val="0045010A"/>
    <w:rsid w:val="0045030B"/>
    <w:rsid w:val="004504BE"/>
    <w:rsid w:val="00450548"/>
    <w:rsid w:val="00450DE2"/>
    <w:rsid w:val="00452CC6"/>
    <w:rsid w:val="00453EB8"/>
    <w:rsid w:val="00454E50"/>
    <w:rsid w:val="00454E91"/>
    <w:rsid w:val="00455DC7"/>
    <w:rsid w:val="00457F3F"/>
    <w:rsid w:val="004605DA"/>
    <w:rsid w:val="00460A74"/>
    <w:rsid w:val="00461BF8"/>
    <w:rsid w:val="00463AD3"/>
    <w:rsid w:val="00464805"/>
    <w:rsid w:val="00464824"/>
    <w:rsid w:val="00464A1C"/>
    <w:rsid w:val="00464C64"/>
    <w:rsid w:val="00466A75"/>
    <w:rsid w:val="0047178A"/>
    <w:rsid w:val="0047185A"/>
    <w:rsid w:val="00471DEA"/>
    <w:rsid w:val="0047364C"/>
    <w:rsid w:val="00473EAC"/>
    <w:rsid w:val="00474141"/>
    <w:rsid w:val="00474EA3"/>
    <w:rsid w:val="00476472"/>
    <w:rsid w:val="00476B8C"/>
    <w:rsid w:val="00476D21"/>
    <w:rsid w:val="00480E15"/>
    <w:rsid w:val="0048265A"/>
    <w:rsid w:val="004834A5"/>
    <w:rsid w:val="00483CCA"/>
    <w:rsid w:val="00484DA3"/>
    <w:rsid w:val="00485392"/>
    <w:rsid w:val="00486484"/>
    <w:rsid w:val="00487488"/>
    <w:rsid w:val="00490EB2"/>
    <w:rsid w:val="00493202"/>
    <w:rsid w:val="00493509"/>
    <w:rsid w:val="004936E2"/>
    <w:rsid w:val="00494A85"/>
    <w:rsid w:val="00496445"/>
    <w:rsid w:val="00496596"/>
    <w:rsid w:val="004A1767"/>
    <w:rsid w:val="004A2B1E"/>
    <w:rsid w:val="004A3E71"/>
    <w:rsid w:val="004A4C94"/>
    <w:rsid w:val="004A60D6"/>
    <w:rsid w:val="004A694C"/>
    <w:rsid w:val="004A72D0"/>
    <w:rsid w:val="004B0151"/>
    <w:rsid w:val="004B076E"/>
    <w:rsid w:val="004B1104"/>
    <w:rsid w:val="004B1381"/>
    <w:rsid w:val="004B566C"/>
    <w:rsid w:val="004B7DA0"/>
    <w:rsid w:val="004C0B99"/>
    <w:rsid w:val="004C1178"/>
    <w:rsid w:val="004C1764"/>
    <w:rsid w:val="004C2876"/>
    <w:rsid w:val="004C32DF"/>
    <w:rsid w:val="004C3852"/>
    <w:rsid w:val="004C4D75"/>
    <w:rsid w:val="004C6B34"/>
    <w:rsid w:val="004C7523"/>
    <w:rsid w:val="004C7D86"/>
    <w:rsid w:val="004D0623"/>
    <w:rsid w:val="004D0EA7"/>
    <w:rsid w:val="004D106F"/>
    <w:rsid w:val="004D194F"/>
    <w:rsid w:val="004D237B"/>
    <w:rsid w:val="004D2BE6"/>
    <w:rsid w:val="004D3C98"/>
    <w:rsid w:val="004D5F5E"/>
    <w:rsid w:val="004D6AFD"/>
    <w:rsid w:val="004D6D83"/>
    <w:rsid w:val="004D7961"/>
    <w:rsid w:val="004D79C1"/>
    <w:rsid w:val="004E0A14"/>
    <w:rsid w:val="004E0D3F"/>
    <w:rsid w:val="004E1F55"/>
    <w:rsid w:val="004E21D4"/>
    <w:rsid w:val="004E2DB3"/>
    <w:rsid w:val="004E4681"/>
    <w:rsid w:val="004E4C8A"/>
    <w:rsid w:val="004E508F"/>
    <w:rsid w:val="004E5546"/>
    <w:rsid w:val="004E5A8E"/>
    <w:rsid w:val="004E670C"/>
    <w:rsid w:val="004F059F"/>
    <w:rsid w:val="004F2C49"/>
    <w:rsid w:val="004F33AA"/>
    <w:rsid w:val="004F3930"/>
    <w:rsid w:val="004F470F"/>
    <w:rsid w:val="004F58B3"/>
    <w:rsid w:val="004F5BB2"/>
    <w:rsid w:val="004F633C"/>
    <w:rsid w:val="004F6CAE"/>
    <w:rsid w:val="004F750D"/>
    <w:rsid w:val="00500DF4"/>
    <w:rsid w:val="0050262B"/>
    <w:rsid w:val="00503C8F"/>
    <w:rsid w:val="005049CD"/>
    <w:rsid w:val="00504C9F"/>
    <w:rsid w:val="0050579F"/>
    <w:rsid w:val="00505A1C"/>
    <w:rsid w:val="005063BA"/>
    <w:rsid w:val="00506484"/>
    <w:rsid w:val="00507676"/>
    <w:rsid w:val="00507A39"/>
    <w:rsid w:val="0051135F"/>
    <w:rsid w:val="00511E37"/>
    <w:rsid w:val="00514213"/>
    <w:rsid w:val="00515F80"/>
    <w:rsid w:val="00516688"/>
    <w:rsid w:val="0051749D"/>
    <w:rsid w:val="00517635"/>
    <w:rsid w:val="00520166"/>
    <w:rsid w:val="00520CD9"/>
    <w:rsid w:val="00521005"/>
    <w:rsid w:val="005230C7"/>
    <w:rsid w:val="0052540B"/>
    <w:rsid w:val="005268CC"/>
    <w:rsid w:val="00526E06"/>
    <w:rsid w:val="00526FF6"/>
    <w:rsid w:val="00531241"/>
    <w:rsid w:val="00531FE6"/>
    <w:rsid w:val="0053255C"/>
    <w:rsid w:val="00532571"/>
    <w:rsid w:val="00534CD8"/>
    <w:rsid w:val="00534EB3"/>
    <w:rsid w:val="00535526"/>
    <w:rsid w:val="00537866"/>
    <w:rsid w:val="00537D99"/>
    <w:rsid w:val="00541892"/>
    <w:rsid w:val="0054194C"/>
    <w:rsid w:val="00542809"/>
    <w:rsid w:val="00544206"/>
    <w:rsid w:val="00545BCF"/>
    <w:rsid w:val="0054674E"/>
    <w:rsid w:val="00547912"/>
    <w:rsid w:val="005502BD"/>
    <w:rsid w:val="005504C5"/>
    <w:rsid w:val="00550D95"/>
    <w:rsid w:val="005533BC"/>
    <w:rsid w:val="00553BD9"/>
    <w:rsid w:val="00553EFE"/>
    <w:rsid w:val="00555854"/>
    <w:rsid w:val="00556417"/>
    <w:rsid w:val="00557028"/>
    <w:rsid w:val="005600B2"/>
    <w:rsid w:val="00560D43"/>
    <w:rsid w:val="005616C7"/>
    <w:rsid w:val="005620A1"/>
    <w:rsid w:val="00562208"/>
    <w:rsid w:val="00562D3C"/>
    <w:rsid w:val="00563554"/>
    <w:rsid w:val="005637FE"/>
    <w:rsid w:val="00563A5F"/>
    <w:rsid w:val="00564120"/>
    <w:rsid w:val="00564EDA"/>
    <w:rsid w:val="00566D9A"/>
    <w:rsid w:val="00566EEA"/>
    <w:rsid w:val="0056724A"/>
    <w:rsid w:val="005706C7"/>
    <w:rsid w:val="005707C0"/>
    <w:rsid w:val="00572FC5"/>
    <w:rsid w:val="00573CA7"/>
    <w:rsid w:val="00576514"/>
    <w:rsid w:val="005777E3"/>
    <w:rsid w:val="00581014"/>
    <w:rsid w:val="00582217"/>
    <w:rsid w:val="005827D2"/>
    <w:rsid w:val="00582951"/>
    <w:rsid w:val="005835F3"/>
    <w:rsid w:val="005836E2"/>
    <w:rsid w:val="00585599"/>
    <w:rsid w:val="00586C08"/>
    <w:rsid w:val="00590F52"/>
    <w:rsid w:val="005938DF"/>
    <w:rsid w:val="005962F1"/>
    <w:rsid w:val="005A0CC5"/>
    <w:rsid w:val="005A10CB"/>
    <w:rsid w:val="005A1547"/>
    <w:rsid w:val="005A1931"/>
    <w:rsid w:val="005A1AED"/>
    <w:rsid w:val="005A2D5C"/>
    <w:rsid w:val="005A3041"/>
    <w:rsid w:val="005A46E0"/>
    <w:rsid w:val="005A5D29"/>
    <w:rsid w:val="005A6029"/>
    <w:rsid w:val="005A64F8"/>
    <w:rsid w:val="005A6656"/>
    <w:rsid w:val="005A6939"/>
    <w:rsid w:val="005B24EA"/>
    <w:rsid w:val="005B3383"/>
    <w:rsid w:val="005B5E5F"/>
    <w:rsid w:val="005B6271"/>
    <w:rsid w:val="005C0A70"/>
    <w:rsid w:val="005C3CB8"/>
    <w:rsid w:val="005C45A0"/>
    <w:rsid w:val="005C545B"/>
    <w:rsid w:val="005C640F"/>
    <w:rsid w:val="005C6865"/>
    <w:rsid w:val="005C6A46"/>
    <w:rsid w:val="005C6C8D"/>
    <w:rsid w:val="005C6D58"/>
    <w:rsid w:val="005C7278"/>
    <w:rsid w:val="005C7619"/>
    <w:rsid w:val="005D031D"/>
    <w:rsid w:val="005D0440"/>
    <w:rsid w:val="005D116B"/>
    <w:rsid w:val="005D1637"/>
    <w:rsid w:val="005D2785"/>
    <w:rsid w:val="005D507D"/>
    <w:rsid w:val="005E3034"/>
    <w:rsid w:val="005E37A1"/>
    <w:rsid w:val="005E4247"/>
    <w:rsid w:val="005E676F"/>
    <w:rsid w:val="005E6D0B"/>
    <w:rsid w:val="005F12BD"/>
    <w:rsid w:val="005F2313"/>
    <w:rsid w:val="005F3F6D"/>
    <w:rsid w:val="005F4232"/>
    <w:rsid w:val="005F60E2"/>
    <w:rsid w:val="005F671F"/>
    <w:rsid w:val="00600391"/>
    <w:rsid w:val="006014D7"/>
    <w:rsid w:val="006019BA"/>
    <w:rsid w:val="00604165"/>
    <w:rsid w:val="0060591E"/>
    <w:rsid w:val="00607993"/>
    <w:rsid w:val="00610691"/>
    <w:rsid w:val="00611C98"/>
    <w:rsid w:val="0061287E"/>
    <w:rsid w:val="00613DF0"/>
    <w:rsid w:val="006147FD"/>
    <w:rsid w:val="006150EB"/>
    <w:rsid w:val="006166C8"/>
    <w:rsid w:val="0061730E"/>
    <w:rsid w:val="00617BA3"/>
    <w:rsid w:val="00620247"/>
    <w:rsid w:val="00620FDC"/>
    <w:rsid w:val="0062223D"/>
    <w:rsid w:val="0062238F"/>
    <w:rsid w:val="00623DCA"/>
    <w:rsid w:val="006246DE"/>
    <w:rsid w:val="00624C8E"/>
    <w:rsid w:val="00630293"/>
    <w:rsid w:val="00631270"/>
    <w:rsid w:val="00632CB3"/>
    <w:rsid w:val="00632ED9"/>
    <w:rsid w:val="00634351"/>
    <w:rsid w:val="00634FB3"/>
    <w:rsid w:val="0064060B"/>
    <w:rsid w:val="0064100C"/>
    <w:rsid w:val="006421DB"/>
    <w:rsid w:val="006427FE"/>
    <w:rsid w:val="00644FCB"/>
    <w:rsid w:val="006469A2"/>
    <w:rsid w:val="00646EC5"/>
    <w:rsid w:val="0064729F"/>
    <w:rsid w:val="00647F10"/>
    <w:rsid w:val="00650E17"/>
    <w:rsid w:val="006510D2"/>
    <w:rsid w:val="00651C75"/>
    <w:rsid w:val="00652FDE"/>
    <w:rsid w:val="006532E4"/>
    <w:rsid w:val="0065654D"/>
    <w:rsid w:val="00662BC5"/>
    <w:rsid w:val="00664797"/>
    <w:rsid w:val="00664E45"/>
    <w:rsid w:val="00665203"/>
    <w:rsid w:val="00666028"/>
    <w:rsid w:val="00667333"/>
    <w:rsid w:val="0067120A"/>
    <w:rsid w:val="0067337B"/>
    <w:rsid w:val="006733C3"/>
    <w:rsid w:val="006739EB"/>
    <w:rsid w:val="0067553D"/>
    <w:rsid w:val="00675D0F"/>
    <w:rsid w:val="0067675D"/>
    <w:rsid w:val="006768EE"/>
    <w:rsid w:val="006769D2"/>
    <w:rsid w:val="00677617"/>
    <w:rsid w:val="0068217D"/>
    <w:rsid w:val="006823FC"/>
    <w:rsid w:val="00682885"/>
    <w:rsid w:val="00682B0E"/>
    <w:rsid w:val="00682E8F"/>
    <w:rsid w:val="00683403"/>
    <w:rsid w:val="0068430A"/>
    <w:rsid w:val="0068434E"/>
    <w:rsid w:val="0068583C"/>
    <w:rsid w:val="00686BA9"/>
    <w:rsid w:val="00686CAE"/>
    <w:rsid w:val="00687E8A"/>
    <w:rsid w:val="00687EFF"/>
    <w:rsid w:val="00687FD1"/>
    <w:rsid w:val="00690CB2"/>
    <w:rsid w:val="00690DA2"/>
    <w:rsid w:val="0069173F"/>
    <w:rsid w:val="00692ABC"/>
    <w:rsid w:val="0069320B"/>
    <w:rsid w:val="00693F06"/>
    <w:rsid w:val="0069499F"/>
    <w:rsid w:val="00695C2B"/>
    <w:rsid w:val="006962B2"/>
    <w:rsid w:val="00696F6A"/>
    <w:rsid w:val="00696FF9"/>
    <w:rsid w:val="006972E0"/>
    <w:rsid w:val="00697657"/>
    <w:rsid w:val="006A05C0"/>
    <w:rsid w:val="006A3265"/>
    <w:rsid w:val="006A36DD"/>
    <w:rsid w:val="006A63C0"/>
    <w:rsid w:val="006A7EBD"/>
    <w:rsid w:val="006B0BDB"/>
    <w:rsid w:val="006B0F64"/>
    <w:rsid w:val="006B1E18"/>
    <w:rsid w:val="006B272D"/>
    <w:rsid w:val="006B3B63"/>
    <w:rsid w:val="006B4C95"/>
    <w:rsid w:val="006B4E1B"/>
    <w:rsid w:val="006B6369"/>
    <w:rsid w:val="006B7020"/>
    <w:rsid w:val="006C0C59"/>
    <w:rsid w:val="006C297C"/>
    <w:rsid w:val="006C4752"/>
    <w:rsid w:val="006C4DBD"/>
    <w:rsid w:val="006C4EE2"/>
    <w:rsid w:val="006C5B80"/>
    <w:rsid w:val="006C60E7"/>
    <w:rsid w:val="006C6385"/>
    <w:rsid w:val="006C6433"/>
    <w:rsid w:val="006C7C5E"/>
    <w:rsid w:val="006D0421"/>
    <w:rsid w:val="006D09DA"/>
    <w:rsid w:val="006D0B4E"/>
    <w:rsid w:val="006D1C26"/>
    <w:rsid w:val="006D2022"/>
    <w:rsid w:val="006D2044"/>
    <w:rsid w:val="006D2075"/>
    <w:rsid w:val="006D280B"/>
    <w:rsid w:val="006D34BB"/>
    <w:rsid w:val="006D36D9"/>
    <w:rsid w:val="006D49FD"/>
    <w:rsid w:val="006D61F4"/>
    <w:rsid w:val="006D6ED8"/>
    <w:rsid w:val="006E1907"/>
    <w:rsid w:val="006E2E44"/>
    <w:rsid w:val="006E4477"/>
    <w:rsid w:val="006E549E"/>
    <w:rsid w:val="006E66A0"/>
    <w:rsid w:val="006E673B"/>
    <w:rsid w:val="006E6781"/>
    <w:rsid w:val="006E705C"/>
    <w:rsid w:val="006F08F6"/>
    <w:rsid w:val="006F0E57"/>
    <w:rsid w:val="006F20AE"/>
    <w:rsid w:val="006F332F"/>
    <w:rsid w:val="006F342D"/>
    <w:rsid w:val="006F390C"/>
    <w:rsid w:val="007005ED"/>
    <w:rsid w:val="00700AA2"/>
    <w:rsid w:val="007026DC"/>
    <w:rsid w:val="00702836"/>
    <w:rsid w:val="007033AD"/>
    <w:rsid w:val="00703496"/>
    <w:rsid w:val="00703607"/>
    <w:rsid w:val="00704A7E"/>
    <w:rsid w:val="00704A81"/>
    <w:rsid w:val="00712051"/>
    <w:rsid w:val="00714080"/>
    <w:rsid w:val="007146AF"/>
    <w:rsid w:val="007146F4"/>
    <w:rsid w:val="00714AD2"/>
    <w:rsid w:val="00714FEA"/>
    <w:rsid w:val="00715DBB"/>
    <w:rsid w:val="00715DE3"/>
    <w:rsid w:val="00716611"/>
    <w:rsid w:val="007171BA"/>
    <w:rsid w:val="00717577"/>
    <w:rsid w:val="0072028C"/>
    <w:rsid w:val="00720468"/>
    <w:rsid w:val="00720C07"/>
    <w:rsid w:val="00721962"/>
    <w:rsid w:val="00721F6B"/>
    <w:rsid w:val="00724651"/>
    <w:rsid w:val="00724889"/>
    <w:rsid w:val="00724C67"/>
    <w:rsid w:val="00724EBC"/>
    <w:rsid w:val="00725079"/>
    <w:rsid w:val="007255CF"/>
    <w:rsid w:val="007256ED"/>
    <w:rsid w:val="00727115"/>
    <w:rsid w:val="00727848"/>
    <w:rsid w:val="00731261"/>
    <w:rsid w:val="00732362"/>
    <w:rsid w:val="007326DE"/>
    <w:rsid w:val="00732794"/>
    <w:rsid w:val="00732DC2"/>
    <w:rsid w:val="00732E77"/>
    <w:rsid w:val="00733444"/>
    <w:rsid w:val="007340F5"/>
    <w:rsid w:val="007346A3"/>
    <w:rsid w:val="007348A9"/>
    <w:rsid w:val="007351D7"/>
    <w:rsid w:val="00736879"/>
    <w:rsid w:val="0074009E"/>
    <w:rsid w:val="00740618"/>
    <w:rsid w:val="007412F6"/>
    <w:rsid w:val="007414BF"/>
    <w:rsid w:val="00741C9A"/>
    <w:rsid w:val="0074336F"/>
    <w:rsid w:val="007434F6"/>
    <w:rsid w:val="00744ACA"/>
    <w:rsid w:val="007458DA"/>
    <w:rsid w:val="00747519"/>
    <w:rsid w:val="007508E7"/>
    <w:rsid w:val="00750D90"/>
    <w:rsid w:val="007516E8"/>
    <w:rsid w:val="007539C6"/>
    <w:rsid w:val="00754D3C"/>
    <w:rsid w:val="007555D9"/>
    <w:rsid w:val="007571F9"/>
    <w:rsid w:val="0076177F"/>
    <w:rsid w:val="00761E86"/>
    <w:rsid w:val="007627DD"/>
    <w:rsid w:val="007628E9"/>
    <w:rsid w:val="00765F25"/>
    <w:rsid w:val="00766133"/>
    <w:rsid w:val="00766539"/>
    <w:rsid w:val="00766C2E"/>
    <w:rsid w:val="007677B5"/>
    <w:rsid w:val="0077036D"/>
    <w:rsid w:val="00772672"/>
    <w:rsid w:val="00772DBB"/>
    <w:rsid w:val="0077382C"/>
    <w:rsid w:val="00774F2F"/>
    <w:rsid w:val="00775513"/>
    <w:rsid w:val="00777327"/>
    <w:rsid w:val="0078083E"/>
    <w:rsid w:val="0078161F"/>
    <w:rsid w:val="00782BF7"/>
    <w:rsid w:val="0078349F"/>
    <w:rsid w:val="00784711"/>
    <w:rsid w:val="00785D2D"/>
    <w:rsid w:val="007863E1"/>
    <w:rsid w:val="00786EB3"/>
    <w:rsid w:val="00787AAE"/>
    <w:rsid w:val="007905FC"/>
    <w:rsid w:val="007909E9"/>
    <w:rsid w:val="007920A9"/>
    <w:rsid w:val="00792342"/>
    <w:rsid w:val="00792E1E"/>
    <w:rsid w:val="00793630"/>
    <w:rsid w:val="0079385A"/>
    <w:rsid w:val="00793D4F"/>
    <w:rsid w:val="007955BC"/>
    <w:rsid w:val="00797536"/>
    <w:rsid w:val="00797F14"/>
    <w:rsid w:val="007A00F2"/>
    <w:rsid w:val="007A2286"/>
    <w:rsid w:val="007A5CD0"/>
    <w:rsid w:val="007B11A8"/>
    <w:rsid w:val="007B3B01"/>
    <w:rsid w:val="007B3F8D"/>
    <w:rsid w:val="007B45AA"/>
    <w:rsid w:val="007B5033"/>
    <w:rsid w:val="007B632F"/>
    <w:rsid w:val="007B67A8"/>
    <w:rsid w:val="007B6971"/>
    <w:rsid w:val="007B6ACF"/>
    <w:rsid w:val="007B6B49"/>
    <w:rsid w:val="007B75EB"/>
    <w:rsid w:val="007C07B1"/>
    <w:rsid w:val="007C19DF"/>
    <w:rsid w:val="007C1A62"/>
    <w:rsid w:val="007C1FA9"/>
    <w:rsid w:val="007C2008"/>
    <w:rsid w:val="007C2ADA"/>
    <w:rsid w:val="007C5D08"/>
    <w:rsid w:val="007C5EAF"/>
    <w:rsid w:val="007C7347"/>
    <w:rsid w:val="007D0854"/>
    <w:rsid w:val="007D0EDE"/>
    <w:rsid w:val="007D2D6A"/>
    <w:rsid w:val="007D329B"/>
    <w:rsid w:val="007D34F3"/>
    <w:rsid w:val="007D3D50"/>
    <w:rsid w:val="007D3DA6"/>
    <w:rsid w:val="007D4165"/>
    <w:rsid w:val="007D4CE1"/>
    <w:rsid w:val="007E026D"/>
    <w:rsid w:val="007E0FCC"/>
    <w:rsid w:val="007E2D54"/>
    <w:rsid w:val="007E4274"/>
    <w:rsid w:val="007E4A6F"/>
    <w:rsid w:val="007E4B1C"/>
    <w:rsid w:val="007E7748"/>
    <w:rsid w:val="007F0284"/>
    <w:rsid w:val="007F1480"/>
    <w:rsid w:val="007F14F2"/>
    <w:rsid w:val="007F2681"/>
    <w:rsid w:val="007F2DE7"/>
    <w:rsid w:val="007F3A97"/>
    <w:rsid w:val="007F3BC3"/>
    <w:rsid w:val="007F3D7A"/>
    <w:rsid w:val="007F78E2"/>
    <w:rsid w:val="00802721"/>
    <w:rsid w:val="00803BD0"/>
    <w:rsid w:val="0080477F"/>
    <w:rsid w:val="00805903"/>
    <w:rsid w:val="0080632C"/>
    <w:rsid w:val="00806F92"/>
    <w:rsid w:val="008073EA"/>
    <w:rsid w:val="00807A9A"/>
    <w:rsid w:val="00807F91"/>
    <w:rsid w:val="008102F3"/>
    <w:rsid w:val="0081141D"/>
    <w:rsid w:val="0081336C"/>
    <w:rsid w:val="00815559"/>
    <w:rsid w:val="008159C6"/>
    <w:rsid w:val="00816912"/>
    <w:rsid w:val="008169F2"/>
    <w:rsid w:val="00817309"/>
    <w:rsid w:val="0082037A"/>
    <w:rsid w:val="008213DC"/>
    <w:rsid w:val="00821EBA"/>
    <w:rsid w:val="00821F22"/>
    <w:rsid w:val="00822531"/>
    <w:rsid w:val="00822751"/>
    <w:rsid w:val="00823D45"/>
    <w:rsid w:val="00825A81"/>
    <w:rsid w:val="008268A3"/>
    <w:rsid w:val="00826D46"/>
    <w:rsid w:val="00826E38"/>
    <w:rsid w:val="008273D3"/>
    <w:rsid w:val="008305FB"/>
    <w:rsid w:val="008306AD"/>
    <w:rsid w:val="0083109C"/>
    <w:rsid w:val="008311B3"/>
    <w:rsid w:val="0083404D"/>
    <w:rsid w:val="008344A2"/>
    <w:rsid w:val="00834E38"/>
    <w:rsid w:val="008364CF"/>
    <w:rsid w:val="0084009B"/>
    <w:rsid w:val="00840310"/>
    <w:rsid w:val="00841A8F"/>
    <w:rsid w:val="00843C72"/>
    <w:rsid w:val="00843F80"/>
    <w:rsid w:val="00844396"/>
    <w:rsid w:val="00844676"/>
    <w:rsid w:val="0084552D"/>
    <w:rsid w:val="008473BE"/>
    <w:rsid w:val="00847DC2"/>
    <w:rsid w:val="008513D3"/>
    <w:rsid w:val="0085141D"/>
    <w:rsid w:val="00852901"/>
    <w:rsid w:val="00854AE9"/>
    <w:rsid w:val="0085532B"/>
    <w:rsid w:val="00856E15"/>
    <w:rsid w:val="00857678"/>
    <w:rsid w:val="00857D97"/>
    <w:rsid w:val="00860299"/>
    <w:rsid w:val="008605B8"/>
    <w:rsid w:val="00862082"/>
    <w:rsid w:val="00862DA2"/>
    <w:rsid w:val="00863349"/>
    <w:rsid w:val="008634DC"/>
    <w:rsid w:val="00863E39"/>
    <w:rsid w:val="00865DF4"/>
    <w:rsid w:val="0086686C"/>
    <w:rsid w:val="00866E22"/>
    <w:rsid w:val="00866F38"/>
    <w:rsid w:val="00866F76"/>
    <w:rsid w:val="00870A86"/>
    <w:rsid w:val="008715BA"/>
    <w:rsid w:val="0087174D"/>
    <w:rsid w:val="00871C0B"/>
    <w:rsid w:val="00872EFB"/>
    <w:rsid w:val="008731C7"/>
    <w:rsid w:val="008735F3"/>
    <w:rsid w:val="00873CB4"/>
    <w:rsid w:val="0087503A"/>
    <w:rsid w:val="008753F9"/>
    <w:rsid w:val="00876A16"/>
    <w:rsid w:val="00880CFA"/>
    <w:rsid w:val="00881500"/>
    <w:rsid w:val="008821A6"/>
    <w:rsid w:val="00885D6D"/>
    <w:rsid w:val="00886A46"/>
    <w:rsid w:val="0089086F"/>
    <w:rsid w:val="00890D47"/>
    <w:rsid w:val="0089107E"/>
    <w:rsid w:val="00891334"/>
    <w:rsid w:val="0089200D"/>
    <w:rsid w:val="00892447"/>
    <w:rsid w:val="00892644"/>
    <w:rsid w:val="0089327C"/>
    <w:rsid w:val="00894688"/>
    <w:rsid w:val="0089574E"/>
    <w:rsid w:val="00896458"/>
    <w:rsid w:val="00896EB9"/>
    <w:rsid w:val="00897855"/>
    <w:rsid w:val="00897A35"/>
    <w:rsid w:val="008A0201"/>
    <w:rsid w:val="008A07D7"/>
    <w:rsid w:val="008A0967"/>
    <w:rsid w:val="008A1B5E"/>
    <w:rsid w:val="008A211E"/>
    <w:rsid w:val="008A3131"/>
    <w:rsid w:val="008A3511"/>
    <w:rsid w:val="008A4601"/>
    <w:rsid w:val="008A4BFC"/>
    <w:rsid w:val="008A59B4"/>
    <w:rsid w:val="008A762C"/>
    <w:rsid w:val="008A7DF9"/>
    <w:rsid w:val="008B046D"/>
    <w:rsid w:val="008B23BE"/>
    <w:rsid w:val="008B41ED"/>
    <w:rsid w:val="008B4545"/>
    <w:rsid w:val="008B505C"/>
    <w:rsid w:val="008B5854"/>
    <w:rsid w:val="008B5873"/>
    <w:rsid w:val="008B5C57"/>
    <w:rsid w:val="008B5D49"/>
    <w:rsid w:val="008B753A"/>
    <w:rsid w:val="008C091B"/>
    <w:rsid w:val="008C16B4"/>
    <w:rsid w:val="008C19A5"/>
    <w:rsid w:val="008C1AB8"/>
    <w:rsid w:val="008C2790"/>
    <w:rsid w:val="008C2E43"/>
    <w:rsid w:val="008C2F22"/>
    <w:rsid w:val="008C64C9"/>
    <w:rsid w:val="008C6802"/>
    <w:rsid w:val="008C7DC0"/>
    <w:rsid w:val="008C7DF4"/>
    <w:rsid w:val="008D079D"/>
    <w:rsid w:val="008D1D23"/>
    <w:rsid w:val="008D21E0"/>
    <w:rsid w:val="008D24E8"/>
    <w:rsid w:val="008D2AE4"/>
    <w:rsid w:val="008D3B91"/>
    <w:rsid w:val="008D3B94"/>
    <w:rsid w:val="008D4C98"/>
    <w:rsid w:val="008D5784"/>
    <w:rsid w:val="008D63C2"/>
    <w:rsid w:val="008D66F4"/>
    <w:rsid w:val="008D7C8F"/>
    <w:rsid w:val="008E0077"/>
    <w:rsid w:val="008E03B4"/>
    <w:rsid w:val="008E2A8A"/>
    <w:rsid w:val="008E3092"/>
    <w:rsid w:val="008E4ABA"/>
    <w:rsid w:val="008E5607"/>
    <w:rsid w:val="008E595A"/>
    <w:rsid w:val="008E5DE0"/>
    <w:rsid w:val="008E5E9A"/>
    <w:rsid w:val="008E60F6"/>
    <w:rsid w:val="008E664F"/>
    <w:rsid w:val="008E6BF8"/>
    <w:rsid w:val="008E6C56"/>
    <w:rsid w:val="008F29DE"/>
    <w:rsid w:val="008F4047"/>
    <w:rsid w:val="008F41E5"/>
    <w:rsid w:val="008F4EDD"/>
    <w:rsid w:val="008F5D00"/>
    <w:rsid w:val="008F6396"/>
    <w:rsid w:val="008F71AB"/>
    <w:rsid w:val="008F7B39"/>
    <w:rsid w:val="009000E2"/>
    <w:rsid w:val="00900506"/>
    <w:rsid w:val="00903840"/>
    <w:rsid w:val="009038C0"/>
    <w:rsid w:val="009039AD"/>
    <w:rsid w:val="00904931"/>
    <w:rsid w:val="00905EC6"/>
    <w:rsid w:val="0090671E"/>
    <w:rsid w:val="00910D19"/>
    <w:rsid w:val="00914829"/>
    <w:rsid w:val="00915E31"/>
    <w:rsid w:val="00917AAA"/>
    <w:rsid w:val="00920DD6"/>
    <w:rsid w:val="009219DB"/>
    <w:rsid w:val="00921FCD"/>
    <w:rsid w:val="00922EB2"/>
    <w:rsid w:val="0092431D"/>
    <w:rsid w:val="0092482F"/>
    <w:rsid w:val="00925256"/>
    <w:rsid w:val="00925642"/>
    <w:rsid w:val="009257AB"/>
    <w:rsid w:val="00925DDB"/>
    <w:rsid w:val="00927CA4"/>
    <w:rsid w:val="009308D9"/>
    <w:rsid w:val="00931CF1"/>
    <w:rsid w:val="0093204D"/>
    <w:rsid w:val="009323C6"/>
    <w:rsid w:val="0093247D"/>
    <w:rsid w:val="00932ED3"/>
    <w:rsid w:val="00932FE5"/>
    <w:rsid w:val="0093380F"/>
    <w:rsid w:val="009345FE"/>
    <w:rsid w:val="00934D8C"/>
    <w:rsid w:val="00935587"/>
    <w:rsid w:val="009355ED"/>
    <w:rsid w:val="00935ECB"/>
    <w:rsid w:val="0093600A"/>
    <w:rsid w:val="0093694E"/>
    <w:rsid w:val="00937445"/>
    <w:rsid w:val="00937449"/>
    <w:rsid w:val="00941007"/>
    <w:rsid w:val="0094184D"/>
    <w:rsid w:val="00943172"/>
    <w:rsid w:val="009433ED"/>
    <w:rsid w:val="00943C15"/>
    <w:rsid w:val="00943D89"/>
    <w:rsid w:val="0094517A"/>
    <w:rsid w:val="00945332"/>
    <w:rsid w:val="00946227"/>
    <w:rsid w:val="009464EE"/>
    <w:rsid w:val="0094701A"/>
    <w:rsid w:val="009472A4"/>
    <w:rsid w:val="009512A6"/>
    <w:rsid w:val="00951412"/>
    <w:rsid w:val="0095188F"/>
    <w:rsid w:val="009530EA"/>
    <w:rsid w:val="0095385D"/>
    <w:rsid w:val="0095468B"/>
    <w:rsid w:val="009547D8"/>
    <w:rsid w:val="0095559C"/>
    <w:rsid w:val="00955BCF"/>
    <w:rsid w:val="00956991"/>
    <w:rsid w:val="00960889"/>
    <w:rsid w:val="00962049"/>
    <w:rsid w:val="0096454D"/>
    <w:rsid w:val="009646B6"/>
    <w:rsid w:val="009652DA"/>
    <w:rsid w:val="00965AB7"/>
    <w:rsid w:val="00966A4B"/>
    <w:rsid w:val="009671E6"/>
    <w:rsid w:val="00967EDC"/>
    <w:rsid w:val="00970799"/>
    <w:rsid w:val="009708B8"/>
    <w:rsid w:val="00971E65"/>
    <w:rsid w:val="00972992"/>
    <w:rsid w:val="00972A2D"/>
    <w:rsid w:val="00972F2B"/>
    <w:rsid w:val="00973F1E"/>
    <w:rsid w:val="00974B91"/>
    <w:rsid w:val="0097769E"/>
    <w:rsid w:val="009776C8"/>
    <w:rsid w:val="00980A1E"/>
    <w:rsid w:val="009815C3"/>
    <w:rsid w:val="00981A8C"/>
    <w:rsid w:val="0098437D"/>
    <w:rsid w:val="00986EDD"/>
    <w:rsid w:val="009904EB"/>
    <w:rsid w:val="00990667"/>
    <w:rsid w:val="0099214D"/>
    <w:rsid w:val="00993265"/>
    <w:rsid w:val="00993AAE"/>
    <w:rsid w:val="009950B7"/>
    <w:rsid w:val="0099588A"/>
    <w:rsid w:val="00996867"/>
    <w:rsid w:val="00996A40"/>
    <w:rsid w:val="00997775"/>
    <w:rsid w:val="009A09A9"/>
    <w:rsid w:val="009A2812"/>
    <w:rsid w:val="009A2BE2"/>
    <w:rsid w:val="009A317A"/>
    <w:rsid w:val="009A36DD"/>
    <w:rsid w:val="009A50EA"/>
    <w:rsid w:val="009A5211"/>
    <w:rsid w:val="009A5C1A"/>
    <w:rsid w:val="009A699B"/>
    <w:rsid w:val="009A6BDA"/>
    <w:rsid w:val="009A7264"/>
    <w:rsid w:val="009A7DF5"/>
    <w:rsid w:val="009B1DED"/>
    <w:rsid w:val="009B44EC"/>
    <w:rsid w:val="009B4566"/>
    <w:rsid w:val="009B5486"/>
    <w:rsid w:val="009B5CAC"/>
    <w:rsid w:val="009B5E87"/>
    <w:rsid w:val="009B65A1"/>
    <w:rsid w:val="009B66AE"/>
    <w:rsid w:val="009C0B65"/>
    <w:rsid w:val="009C3280"/>
    <w:rsid w:val="009C3D78"/>
    <w:rsid w:val="009C57D5"/>
    <w:rsid w:val="009C5CF7"/>
    <w:rsid w:val="009D0848"/>
    <w:rsid w:val="009D0C63"/>
    <w:rsid w:val="009D19E4"/>
    <w:rsid w:val="009D1C09"/>
    <w:rsid w:val="009D1F66"/>
    <w:rsid w:val="009D2877"/>
    <w:rsid w:val="009D5228"/>
    <w:rsid w:val="009D601F"/>
    <w:rsid w:val="009D6271"/>
    <w:rsid w:val="009D6D73"/>
    <w:rsid w:val="009E13B6"/>
    <w:rsid w:val="009E1D9F"/>
    <w:rsid w:val="009E1DCD"/>
    <w:rsid w:val="009E4D86"/>
    <w:rsid w:val="009E57BA"/>
    <w:rsid w:val="009E7C1F"/>
    <w:rsid w:val="009E7D58"/>
    <w:rsid w:val="009F08D2"/>
    <w:rsid w:val="009F1318"/>
    <w:rsid w:val="009F1959"/>
    <w:rsid w:val="009F6ED4"/>
    <w:rsid w:val="009F7074"/>
    <w:rsid w:val="00A00502"/>
    <w:rsid w:val="00A0102D"/>
    <w:rsid w:val="00A01E10"/>
    <w:rsid w:val="00A037A1"/>
    <w:rsid w:val="00A03B3E"/>
    <w:rsid w:val="00A03D2E"/>
    <w:rsid w:val="00A03DA8"/>
    <w:rsid w:val="00A03F1D"/>
    <w:rsid w:val="00A06C94"/>
    <w:rsid w:val="00A100E7"/>
    <w:rsid w:val="00A102D8"/>
    <w:rsid w:val="00A10410"/>
    <w:rsid w:val="00A104E2"/>
    <w:rsid w:val="00A1372E"/>
    <w:rsid w:val="00A141C8"/>
    <w:rsid w:val="00A1526B"/>
    <w:rsid w:val="00A155A7"/>
    <w:rsid w:val="00A168C0"/>
    <w:rsid w:val="00A17505"/>
    <w:rsid w:val="00A2027D"/>
    <w:rsid w:val="00A206B1"/>
    <w:rsid w:val="00A231A4"/>
    <w:rsid w:val="00A23AA9"/>
    <w:rsid w:val="00A240B5"/>
    <w:rsid w:val="00A24B99"/>
    <w:rsid w:val="00A253E1"/>
    <w:rsid w:val="00A256B5"/>
    <w:rsid w:val="00A260F5"/>
    <w:rsid w:val="00A26101"/>
    <w:rsid w:val="00A26671"/>
    <w:rsid w:val="00A2792B"/>
    <w:rsid w:val="00A27A87"/>
    <w:rsid w:val="00A27B2A"/>
    <w:rsid w:val="00A30686"/>
    <w:rsid w:val="00A308AD"/>
    <w:rsid w:val="00A318E9"/>
    <w:rsid w:val="00A3519F"/>
    <w:rsid w:val="00A360CE"/>
    <w:rsid w:val="00A36502"/>
    <w:rsid w:val="00A37725"/>
    <w:rsid w:val="00A37C51"/>
    <w:rsid w:val="00A432D9"/>
    <w:rsid w:val="00A4398F"/>
    <w:rsid w:val="00A44972"/>
    <w:rsid w:val="00A451BC"/>
    <w:rsid w:val="00A47ECA"/>
    <w:rsid w:val="00A506E3"/>
    <w:rsid w:val="00A50E4C"/>
    <w:rsid w:val="00A517C0"/>
    <w:rsid w:val="00A5308E"/>
    <w:rsid w:val="00A531BB"/>
    <w:rsid w:val="00A53231"/>
    <w:rsid w:val="00A53F30"/>
    <w:rsid w:val="00A55253"/>
    <w:rsid w:val="00A5637E"/>
    <w:rsid w:val="00A568D3"/>
    <w:rsid w:val="00A570D9"/>
    <w:rsid w:val="00A5761E"/>
    <w:rsid w:val="00A57724"/>
    <w:rsid w:val="00A623DE"/>
    <w:rsid w:val="00A62A1B"/>
    <w:rsid w:val="00A647D7"/>
    <w:rsid w:val="00A6686B"/>
    <w:rsid w:val="00A66A94"/>
    <w:rsid w:val="00A67A1D"/>
    <w:rsid w:val="00A7148A"/>
    <w:rsid w:val="00A71941"/>
    <w:rsid w:val="00A71C51"/>
    <w:rsid w:val="00A72D3C"/>
    <w:rsid w:val="00A72E6B"/>
    <w:rsid w:val="00A73096"/>
    <w:rsid w:val="00A73CE0"/>
    <w:rsid w:val="00A73EEE"/>
    <w:rsid w:val="00A749E4"/>
    <w:rsid w:val="00A74DDE"/>
    <w:rsid w:val="00A7565E"/>
    <w:rsid w:val="00A76231"/>
    <w:rsid w:val="00A772EE"/>
    <w:rsid w:val="00A7772D"/>
    <w:rsid w:val="00A812F8"/>
    <w:rsid w:val="00A82E4D"/>
    <w:rsid w:val="00A8308E"/>
    <w:rsid w:val="00A83135"/>
    <w:rsid w:val="00A8463E"/>
    <w:rsid w:val="00A859AA"/>
    <w:rsid w:val="00A85F71"/>
    <w:rsid w:val="00A861C9"/>
    <w:rsid w:val="00A86D15"/>
    <w:rsid w:val="00A91BA9"/>
    <w:rsid w:val="00A92732"/>
    <w:rsid w:val="00A92C88"/>
    <w:rsid w:val="00A937CE"/>
    <w:rsid w:val="00A94064"/>
    <w:rsid w:val="00A956D0"/>
    <w:rsid w:val="00A96531"/>
    <w:rsid w:val="00A96598"/>
    <w:rsid w:val="00A97BFB"/>
    <w:rsid w:val="00A97E46"/>
    <w:rsid w:val="00AA2188"/>
    <w:rsid w:val="00AA4459"/>
    <w:rsid w:val="00AA4846"/>
    <w:rsid w:val="00AA5221"/>
    <w:rsid w:val="00AA53CA"/>
    <w:rsid w:val="00AA6298"/>
    <w:rsid w:val="00AA7ABD"/>
    <w:rsid w:val="00AA7EFB"/>
    <w:rsid w:val="00AB00F5"/>
    <w:rsid w:val="00AB0662"/>
    <w:rsid w:val="00AB079D"/>
    <w:rsid w:val="00AB1D4D"/>
    <w:rsid w:val="00AB2916"/>
    <w:rsid w:val="00AB3D22"/>
    <w:rsid w:val="00AB3E5B"/>
    <w:rsid w:val="00AB4EA6"/>
    <w:rsid w:val="00AB55A4"/>
    <w:rsid w:val="00AB5D21"/>
    <w:rsid w:val="00AB6444"/>
    <w:rsid w:val="00AB6BAC"/>
    <w:rsid w:val="00AB773F"/>
    <w:rsid w:val="00AC0CA7"/>
    <w:rsid w:val="00AC0EA3"/>
    <w:rsid w:val="00AC21E8"/>
    <w:rsid w:val="00AC2855"/>
    <w:rsid w:val="00AC302F"/>
    <w:rsid w:val="00AC6D4C"/>
    <w:rsid w:val="00AC70C9"/>
    <w:rsid w:val="00AC7782"/>
    <w:rsid w:val="00AC795C"/>
    <w:rsid w:val="00AD01EB"/>
    <w:rsid w:val="00AD0F4E"/>
    <w:rsid w:val="00AD129E"/>
    <w:rsid w:val="00AD3476"/>
    <w:rsid w:val="00AD3535"/>
    <w:rsid w:val="00AD5F89"/>
    <w:rsid w:val="00AD60B5"/>
    <w:rsid w:val="00AD721E"/>
    <w:rsid w:val="00AD7A07"/>
    <w:rsid w:val="00AE02B8"/>
    <w:rsid w:val="00AE10F0"/>
    <w:rsid w:val="00AE1F64"/>
    <w:rsid w:val="00AE20DD"/>
    <w:rsid w:val="00AE22FB"/>
    <w:rsid w:val="00AE25C6"/>
    <w:rsid w:val="00AE33BE"/>
    <w:rsid w:val="00AE3A99"/>
    <w:rsid w:val="00AE500E"/>
    <w:rsid w:val="00AE54FC"/>
    <w:rsid w:val="00AE73D3"/>
    <w:rsid w:val="00AE76E7"/>
    <w:rsid w:val="00AE7704"/>
    <w:rsid w:val="00AE7E85"/>
    <w:rsid w:val="00AF00E7"/>
    <w:rsid w:val="00AF14CF"/>
    <w:rsid w:val="00AF2335"/>
    <w:rsid w:val="00AF2E5B"/>
    <w:rsid w:val="00AF426B"/>
    <w:rsid w:val="00AF51E3"/>
    <w:rsid w:val="00AF7673"/>
    <w:rsid w:val="00B00F15"/>
    <w:rsid w:val="00B01358"/>
    <w:rsid w:val="00B0165F"/>
    <w:rsid w:val="00B02D15"/>
    <w:rsid w:val="00B0371D"/>
    <w:rsid w:val="00B04A35"/>
    <w:rsid w:val="00B04ED7"/>
    <w:rsid w:val="00B05AB9"/>
    <w:rsid w:val="00B05FE0"/>
    <w:rsid w:val="00B10243"/>
    <w:rsid w:val="00B1031B"/>
    <w:rsid w:val="00B108F5"/>
    <w:rsid w:val="00B10F69"/>
    <w:rsid w:val="00B11717"/>
    <w:rsid w:val="00B12285"/>
    <w:rsid w:val="00B13A15"/>
    <w:rsid w:val="00B16E81"/>
    <w:rsid w:val="00B170B8"/>
    <w:rsid w:val="00B1739D"/>
    <w:rsid w:val="00B22779"/>
    <w:rsid w:val="00B22FEA"/>
    <w:rsid w:val="00B23AF4"/>
    <w:rsid w:val="00B241D4"/>
    <w:rsid w:val="00B25A98"/>
    <w:rsid w:val="00B25EC9"/>
    <w:rsid w:val="00B2675F"/>
    <w:rsid w:val="00B26AC6"/>
    <w:rsid w:val="00B26C24"/>
    <w:rsid w:val="00B2767C"/>
    <w:rsid w:val="00B31211"/>
    <w:rsid w:val="00B31534"/>
    <w:rsid w:val="00B32719"/>
    <w:rsid w:val="00B32B5E"/>
    <w:rsid w:val="00B33FCC"/>
    <w:rsid w:val="00B34119"/>
    <w:rsid w:val="00B37D96"/>
    <w:rsid w:val="00B4028A"/>
    <w:rsid w:val="00B40B19"/>
    <w:rsid w:val="00B41D48"/>
    <w:rsid w:val="00B4367D"/>
    <w:rsid w:val="00B44045"/>
    <w:rsid w:val="00B44095"/>
    <w:rsid w:val="00B445D2"/>
    <w:rsid w:val="00B45794"/>
    <w:rsid w:val="00B46752"/>
    <w:rsid w:val="00B4751C"/>
    <w:rsid w:val="00B503A0"/>
    <w:rsid w:val="00B50447"/>
    <w:rsid w:val="00B54A15"/>
    <w:rsid w:val="00B554E8"/>
    <w:rsid w:val="00B563A6"/>
    <w:rsid w:val="00B57507"/>
    <w:rsid w:val="00B6179B"/>
    <w:rsid w:val="00B6411A"/>
    <w:rsid w:val="00B64D2C"/>
    <w:rsid w:val="00B651EC"/>
    <w:rsid w:val="00B6608F"/>
    <w:rsid w:val="00B678B7"/>
    <w:rsid w:val="00B70301"/>
    <w:rsid w:val="00B70EB2"/>
    <w:rsid w:val="00B71E23"/>
    <w:rsid w:val="00B7212F"/>
    <w:rsid w:val="00B73FE5"/>
    <w:rsid w:val="00B7599F"/>
    <w:rsid w:val="00B77026"/>
    <w:rsid w:val="00B779CC"/>
    <w:rsid w:val="00B836E2"/>
    <w:rsid w:val="00B83D1E"/>
    <w:rsid w:val="00B83F20"/>
    <w:rsid w:val="00B85F43"/>
    <w:rsid w:val="00B86618"/>
    <w:rsid w:val="00B86BA6"/>
    <w:rsid w:val="00B86FBC"/>
    <w:rsid w:val="00B8763C"/>
    <w:rsid w:val="00B87C12"/>
    <w:rsid w:val="00B903F8"/>
    <w:rsid w:val="00B9056C"/>
    <w:rsid w:val="00B91900"/>
    <w:rsid w:val="00B93371"/>
    <w:rsid w:val="00B936FE"/>
    <w:rsid w:val="00B93B81"/>
    <w:rsid w:val="00B94E89"/>
    <w:rsid w:val="00B94F36"/>
    <w:rsid w:val="00B94FA8"/>
    <w:rsid w:val="00B9565B"/>
    <w:rsid w:val="00B95D5F"/>
    <w:rsid w:val="00B96B56"/>
    <w:rsid w:val="00B970F3"/>
    <w:rsid w:val="00B97190"/>
    <w:rsid w:val="00B97B5E"/>
    <w:rsid w:val="00BA02B0"/>
    <w:rsid w:val="00BA049B"/>
    <w:rsid w:val="00BA2052"/>
    <w:rsid w:val="00BA2307"/>
    <w:rsid w:val="00BA30DA"/>
    <w:rsid w:val="00BA3566"/>
    <w:rsid w:val="00BA4CEF"/>
    <w:rsid w:val="00BA6043"/>
    <w:rsid w:val="00BB105D"/>
    <w:rsid w:val="00BB106D"/>
    <w:rsid w:val="00BB1470"/>
    <w:rsid w:val="00BB190D"/>
    <w:rsid w:val="00BB20FE"/>
    <w:rsid w:val="00BB22D6"/>
    <w:rsid w:val="00BB3DA4"/>
    <w:rsid w:val="00BB42EF"/>
    <w:rsid w:val="00BB49C2"/>
    <w:rsid w:val="00BB70A3"/>
    <w:rsid w:val="00BB7A30"/>
    <w:rsid w:val="00BC07B4"/>
    <w:rsid w:val="00BC10A7"/>
    <w:rsid w:val="00BC1A63"/>
    <w:rsid w:val="00BC1D26"/>
    <w:rsid w:val="00BC2712"/>
    <w:rsid w:val="00BC55C5"/>
    <w:rsid w:val="00BC5CAB"/>
    <w:rsid w:val="00BC71E9"/>
    <w:rsid w:val="00BC7CE1"/>
    <w:rsid w:val="00BD1568"/>
    <w:rsid w:val="00BD2498"/>
    <w:rsid w:val="00BD3FD4"/>
    <w:rsid w:val="00BD45B4"/>
    <w:rsid w:val="00BD5CD8"/>
    <w:rsid w:val="00BD5E60"/>
    <w:rsid w:val="00BD7260"/>
    <w:rsid w:val="00BD74C4"/>
    <w:rsid w:val="00BD7AF0"/>
    <w:rsid w:val="00BE01DD"/>
    <w:rsid w:val="00BE02D9"/>
    <w:rsid w:val="00BE05B1"/>
    <w:rsid w:val="00BE0BA7"/>
    <w:rsid w:val="00BE18C7"/>
    <w:rsid w:val="00BE1DEC"/>
    <w:rsid w:val="00BE289F"/>
    <w:rsid w:val="00BE3284"/>
    <w:rsid w:val="00BE32B6"/>
    <w:rsid w:val="00BE3C98"/>
    <w:rsid w:val="00BE5E47"/>
    <w:rsid w:val="00BE640D"/>
    <w:rsid w:val="00BE6963"/>
    <w:rsid w:val="00BE7270"/>
    <w:rsid w:val="00BF15FA"/>
    <w:rsid w:val="00BF4731"/>
    <w:rsid w:val="00BF489C"/>
    <w:rsid w:val="00BF4967"/>
    <w:rsid w:val="00BF4FD0"/>
    <w:rsid w:val="00BF52B9"/>
    <w:rsid w:val="00BF5D16"/>
    <w:rsid w:val="00BF782B"/>
    <w:rsid w:val="00C0026D"/>
    <w:rsid w:val="00C02C21"/>
    <w:rsid w:val="00C05191"/>
    <w:rsid w:val="00C05E90"/>
    <w:rsid w:val="00C06555"/>
    <w:rsid w:val="00C068C4"/>
    <w:rsid w:val="00C07B3C"/>
    <w:rsid w:val="00C10DB6"/>
    <w:rsid w:val="00C11276"/>
    <w:rsid w:val="00C124E3"/>
    <w:rsid w:val="00C1369A"/>
    <w:rsid w:val="00C13FC0"/>
    <w:rsid w:val="00C14064"/>
    <w:rsid w:val="00C140A9"/>
    <w:rsid w:val="00C142F7"/>
    <w:rsid w:val="00C148EB"/>
    <w:rsid w:val="00C15364"/>
    <w:rsid w:val="00C159E1"/>
    <w:rsid w:val="00C1653F"/>
    <w:rsid w:val="00C1667A"/>
    <w:rsid w:val="00C1752E"/>
    <w:rsid w:val="00C17AC3"/>
    <w:rsid w:val="00C17C59"/>
    <w:rsid w:val="00C17EB3"/>
    <w:rsid w:val="00C2024D"/>
    <w:rsid w:val="00C20B0C"/>
    <w:rsid w:val="00C20BC9"/>
    <w:rsid w:val="00C20D22"/>
    <w:rsid w:val="00C217C8"/>
    <w:rsid w:val="00C21AD3"/>
    <w:rsid w:val="00C231BB"/>
    <w:rsid w:val="00C236B2"/>
    <w:rsid w:val="00C24C5D"/>
    <w:rsid w:val="00C2635B"/>
    <w:rsid w:val="00C2690C"/>
    <w:rsid w:val="00C30334"/>
    <w:rsid w:val="00C319E4"/>
    <w:rsid w:val="00C32C4C"/>
    <w:rsid w:val="00C32E50"/>
    <w:rsid w:val="00C34DB3"/>
    <w:rsid w:val="00C3599F"/>
    <w:rsid w:val="00C360AD"/>
    <w:rsid w:val="00C37B6C"/>
    <w:rsid w:val="00C43617"/>
    <w:rsid w:val="00C437B7"/>
    <w:rsid w:val="00C4414F"/>
    <w:rsid w:val="00C44235"/>
    <w:rsid w:val="00C45037"/>
    <w:rsid w:val="00C46180"/>
    <w:rsid w:val="00C503B6"/>
    <w:rsid w:val="00C524CC"/>
    <w:rsid w:val="00C52A61"/>
    <w:rsid w:val="00C5431B"/>
    <w:rsid w:val="00C5477D"/>
    <w:rsid w:val="00C5520B"/>
    <w:rsid w:val="00C552E0"/>
    <w:rsid w:val="00C555C6"/>
    <w:rsid w:val="00C6067C"/>
    <w:rsid w:val="00C60E80"/>
    <w:rsid w:val="00C612B7"/>
    <w:rsid w:val="00C62AA0"/>
    <w:rsid w:val="00C635B6"/>
    <w:rsid w:val="00C64C1A"/>
    <w:rsid w:val="00C64E65"/>
    <w:rsid w:val="00C65090"/>
    <w:rsid w:val="00C71492"/>
    <w:rsid w:val="00C71527"/>
    <w:rsid w:val="00C72290"/>
    <w:rsid w:val="00C726B1"/>
    <w:rsid w:val="00C72CAB"/>
    <w:rsid w:val="00C72F59"/>
    <w:rsid w:val="00C736BE"/>
    <w:rsid w:val="00C739D1"/>
    <w:rsid w:val="00C74298"/>
    <w:rsid w:val="00C745AC"/>
    <w:rsid w:val="00C749F7"/>
    <w:rsid w:val="00C74A48"/>
    <w:rsid w:val="00C74B2B"/>
    <w:rsid w:val="00C7519A"/>
    <w:rsid w:val="00C758B1"/>
    <w:rsid w:val="00C762A0"/>
    <w:rsid w:val="00C77036"/>
    <w:rsid w:val="00C804D2"/>
    <w:rsid w:val="00C82BAC"/>
    <w:rsid w:val="00C82D63"/>
    <w:rsid w:val="00C86CB7"/>
    <w:rsid w:val="00C9134D"/>
    <w:rsid w:val="00C9280B"/>
    <w:rsid w:val="00C9399A"/>
    <w:rsid w:val="00C942E0"/>
    <w:rsid w:val="00C95056"/>
    <w:rsid w:val="00C96353"/>
    <w:rsid w:val="00C96385"/>
    <w:rsid w:val="00C96EBC"/>
    <w:rsid w:val="00CA0ED4"/>
    <w:rsid w:val="00CA3415"/>
    <w:rsid w:val="00CA71E1"/>
    <w:rsid w:val="00CA79F1"/>
    <w:rsid w:val="00CA7F48"/>
    <w:rsid w:val="00CB2266"/>
    <w:rsid w:val="00CB2E26"/>
    <w:rsid w:val="00CB2F9B"/>
    <w:rsid w:val="00CB31CC"/>
    <w:rsid w:val="00CB4D17"/>
    <w:rsid w:val="00CB62C4"/>
    <w:rsid w:val="00CB64C6"/>
    <w:rsid w:val="00CB652E"/>
    <w:rsid w:val="00CB672E"/>
    <w:rsid w:val="00CB6FEA"/>
    <w:rsid w:val="00CB75F2"/>
    <w:rsid w:val="00CC0570"/>
    <w:rsid w:val="00CC2C87"/>
    <w:rsid w:val="00CC2CB0"/>
    <w:rsid w:val="00CC4AFB"/>
    <w:rsid w:val="00CC5D68"/>
    <w:rsid w:val="00CC6274"/>
    <w:rsid w:val="00CC6813"/>
    <w:rsid w:val="00CC6D70"/>
    <w:rsid w:val="00CD07C0"/>
    <w:rsid w:val="00CD0BA3"/>
    <w:rsid w:val="00CD1F1C"/>
    <w:rsid w:val="00CD3700"/>
    <w:rsid w:val="00CD39C2"/>
    <w:rsid w:val="00CD4DEA"/>
    <w:rsid w:val="00CD4E47"/>
    <w:rsid w:val="00CD58D1"/>
    <w:rsid w:val="00CD60B3"/>
    <w:rsid w:val="00CD7FD0"/>
    <w:rsid w:val="00CE0EB7"/>
    <w:rsid w:val="00CE1160"/>
    <w:rsid w:val="00CE1BCD"/>
    <w:rsid w:val="00CE1D1A"/>
    <w:rsid w:val="00CE1D5C"/>
    <w:rsid w:val="00CE1F9A"/>
    <w:rsid w:val="00CE3192"/>
    <w:rsid w:val="00CE4CA7"/>
    <w:rsid w:val="00CE66FA"/>
    <w:rsid w:val="00CE6D2C"/>
    <w:rsid w:val="00CE7272"/>
    <w:rsid w:val="00CF13B3"/>
    <w:rsid w:val="00CF18DE"/>
    <w:rsid w:val="00CF2B78"/>
    <w:rsid w:val="00CF2E72"/>
    <w:rsid w:val="00CF6D43"/>
    <w:rsid w:val="00CF715E"/>
    <w:rsid w:val="00D00EFC"/>
    <w:rsid w:val="00D034D4"/>
    <w:rsid w:val="00D04514"/>
    <w:rsid w:val="00D049DE"/>
    <w:rsid w:val="00D04BB4"/>
    <w:rsid w:val="00D05F93"/>
    <w:rsid w:val="00D104A2"/>
    <w:rsid w:val="00D109CA"/>
    <w:rsid w:val="00D1108C"/>
    <w:rsid w:val="00D11425"/>
    <w:rsid w:val="00D11D80"/>
    <w:rsid w:val="00D134B4"/>
    <w:rsid w:val="00D14285"/>
    <w:rsid w:val="00D14E40"/>
    <w:rsid w:val="00D15123"/>
    <w:rsid w:val="00D15BDB"/>
    <w:rsid w:val="00D15E9F"/>
    <w:rsid w:val="00D16170"/>
    <w:rsid w:val="00D1634C"/>
    <w:rsid w:val="00D17364"/>
    <w:rsid w:val="00D17B21"/>
    <w:rsid w:val="00D17BB0"/>
    <w:rsid w:val="00D21EA5"/>
    <w:rsid w:val="00D23670"/>
    <w:rsid w:val="00D24F42"/>
    <w:rsid w:val="00D24F80"/>
    <w:rsid w:val="00D26E89"/>
    <w:rsid w:val="00D27DE9"/>
    <w:rsid w:val="00D30784"/>
    <w:rsid w:val="00D31C7A"/>
    <w:rsid w:val="00D32228"/>
    <w:rsid w:val="00D32A23"/>
    <w:rsid w:val="00D357D9"/>
    <w:rsid w:val="00D374A8"/>
    <w:rsid w:val="00D37653"/>
    <w:rsid w:val="00D3797F"/>
    <w:rsid w:val="00D37B5F"/>
    <w:rsid w:val="00D37C0F"/>
    <w:rsid w:val="00D41363"/>
    <w:rsid w:val="00D41A76"/>
    <w:rsid w:val="00D4475C"/>
    <w:rsid w:val="00D44A05"/>
    <w:rsid w:val="00D44CE9"/>
    <w:rsid w:val="00D45ED1"/>
    <w:rsid w:val="00D46EDD"/>
    <w:rsid w:val="00D513A7"/>
    <w:rsid w:val="00D51948"/>
    <w:rsid w:val="00D51969"/>
    <w:rsid w:val="00D54847"/>
    <w:rsid w:val="00D550A8"/>
    <w:rsid w:val="00D55860"/>
    <w:rsid w:val="00D603B2"/>
    <w:rsid w:val="00D60BB2"/>
    <w:rsid w:val="00D618F2"/>
    <w:rsid w:val="00D6255B"/>
    <w:rsid w:val="00D63637"/>
    <w:rsid w:val="00D64794"/>
    <w:rsid w:val="00D6483C"/>
    <w:rsid w:val="00D651A9"/>
    <w:rsid w:val="00D65840"/>
    <w:rsid w:val="00D6757B"/>
    <w:rsid w:val="00D6778E"/>
    <w:rsid w:val="00D67893"/>
    <w:rsid w:val="00D7127F"/>
    <w:rsid w:val="00D71339"/>
    <w:rsid w:val="00D716BE"/>
    <w:rsid w:val="00D7174C"/>
    <w:rsid w:val="00D71BD1"/>
    <w:rsid w:val="00D74ADE"/>
    <w:rsid w:val="00D75299"/>
    <w:rsid w:val="00D75FB5"/>
    <w:rsid w:val="00D763D2"/>
    <w:rsid w:val="00D80257"/>
    <w:rsid w:val="00D8027B"/>
    <w:rsid w:val="00D80FD0"/>
    <w:rsid w:val="00D82744"/>
    <w:rsid w:val="00D82C9D"/>
    <w:rsid w:val="00D83EC2"/>
    <w:rsid w:val="00D84C1C"/>
    <w:rsid w:val="00D85566"/>
    <w:rsid w:val="00D85F52"/>
    <w:rsid w:val="00D86386"/>
    <w:rsid w:val="00D90E2E"/>
    <w:rsid w:val="00D9134A"/>
    <w:rsid w:val="00D92E79"/>
    <w:rsid w:val="00D93712"/>
    <w:rsid w:val="00D94919"/>
    <w:rsid w:val="00D9492C"/>
    <w:rsid w:val="00D94D6C"/>
    <w:rsid w:val="00D953FD"/>
    <w:rsid w:val="00D959F1"/>
    <w:rsid w:val="00D95F28"/>
    <w:rsid w:val="00D96760"/>
    <w:rsid w:val="00D968CA"/>
    <w:rsid w:val="00D96E3C"/>
    <w:rsid w:val="00D971C0"/>
    <w:rsid w:val="00DA0110"/>
    <w:rsid w:val="00DA0EB1"/>
    <w:rsid w:val="00DA0FF1"/>
    <w:rsid w:val="00DA1F51"/>
    <w:rsid w:val="00DA26D3"/>
    <w:rsid w:val="00DA30E2"/>
    <w:rsid w:val="00DA3AE1"/>
    <w:rsid w:val="00DA433C"/>
    <w:rsid w:val="00DA73C0"/>
    <w:rsid w:val="00DA75DB"/>
    <w:rsid w:val="00DA7C80"/>
    <w:rsid w:val="00DB02FF"/>
    <w:rsid w:val="00DB051A"/>
    <w:rsid w:val="00DB086D"/>
    <w:rsid w:val="00DB2929"/>
    <w:rsid w:val="00DB2991"/>
    <w:rsid w:val="00DB34E7"/>
    <w:rsid w:val="00DB4AC7"/>
    <w:rsid w:val="00DB566A"/>
    <w:rsid w:val="00DB5A6C"/>
    <w:rsid w:val="00DB62AD"/>
    <w:rsid w:val="00DB7963"/>
    <w:rsid w:val="00DB7A87"/>
    <w:rsid w:val="00DC0858"/>
    <w:rsid w:val="00DC209F"/>
    <w:rsid w:val="00DC3074"/>
    <w:rsid w:val="00DC77F7"/>
    <w:rsid w:val="00DC79CA"/>
    <w:rsid w:val="00DD1B7C"/>
    <w:rsid w:val="00DD22E1"/>
    <w:rsid w:val="00DD250F"/>
    <w:rsid w:val="00DD259B"/>
    <w:rsid w:val="00DD2AAE"/>
    <w:rsid w:val="00DD548F"/>
    <w:rsid w:val="00DD5659"/>
    <w:rsid w:val="00DD68D5"/>
    <w:rsid w:val="00DD737D"/>
    <w:rsid w:val="00DD7884"/>
    <w:rsid w:val="00DE0541"/>
    <w:rsid w:val="00DE2385"/>
    <w:rsid w:val="00DE2440"/>
    <w:rsid w:val="00DE3AC5"/>
    <w:rsid w:val="00DE6335"/>
    <w:rsid w:val="00DE6589"/>
    <w:rsid w:val="00DE6871"/>
    <w:rsid w:val="00DE701A"/>
    <w:rsid w:val="00DE716A"/>
    <w:rsid w:val="00DF0331"/>
    <w:rsid w:val="00DF06FA"/>
    <w:rsid w:val="00DF1AE1"/>
    <w:rsid w:val="00DF343D"/>
    <w:rsid w:val="00DF40CF"/>
    <w:rsid w:val="00DF45F1"/>
    <w:rsid w:val="00DF5103"/>
    <w:rsid w:val="00DF62E1"/>
    <w:rsid w:val="00DF67DB"/>
    <w:rsid w:val="00DF6BEC"/>
    <w:rsid w:val="00E000DB"/>
    <w:rsid w:val="00E02469"/>
    <w:rsid w:val="00E02874"/>
    <w:rsid w:val="00E035C4"/>
    <w:rsid w:val="00E05D86"/>
    <w:rsid w:val="00E0726F"/>
    <w:rsid w:val="00E072F4"/>
    <w:rsid w:val="00E101B7"/>
    <w:rsid w:val="00E115D6"/>
    <w:rsid w:val="00E12C13"/>
    <w:rsid w:val="00E12D9D"/>
    <w:rsid w:val="00E131C9"/>
    <w:rsid w:val="00E153E4"/>
    <w:rsid w:val="00E15581"/>
    <w:rsid w:val="00E15A86"/>
    <w:rsid w:val="00E15F95"/>
    <w:rsid w:val="00E16520"/>
    <w:rsid w:val="00E16531"/>
    <w:rsid w:val="00E16BBB"/>
    <w:rsid w:val="00E1719C"/>
    <w:rsid w:val="00E17B0F"/>
    <w:rsid w:val="00E21B3F"/>
    <w:rsid w:val="00E21C73"/>
    <w:rsid w:val="00E222CD"/>
    <w:rsid w:val="00E22451"/>
    <w:rsid w:val="00E2366A"/>
    <w:rsid w:val="00E2370D"/>
    <w:rsid w:val="00E24477"/>
    <w:rsid w:val="00E24FAD"/>
    <w:rsid w:val="00E2601F"/>
    <w:rsid w:val="00E27F95"/>
    <w:rsid w:val="00E3177A"/>
    <w:rsid w:val="00E3189B"/>
    <w:rsid w:val="00E31D11"/>
    <w:rsid w:val="00E3203D"/>
    <w:rsid w:val="00E32A68"/>
    <w:rsid w:val="00E34AE8"/>
    <w:rsid w:val="00E34D3E"/>
    <w:rsid w:val="00E34FAC"/>
    <w:rsid w:val="00E3512E"/>
    <w:rsid w:val="00E36DB6"/>
    <w:rsid w:val="00E40F92"/>
    <w:rsid w:val="00E41C70"/>
    <w:rsid w:val="00E41F61"/>
    <w:rsid w:val="00E45906"/>
    <w:rsid w:val="00E4644D"/>
    <w:rsid w:val="00E472C2"/>
    <w:rsid w:val="00E50E5A"/>
    <w:rsid w:val="00E511AD"/>
    <w:rsid w:val="00E5161E"/>
    <w:rsid w:val="00E52C88"/>
    <w:rsid w:val="00E52E7E"/>
    <w:rsid w:val="00E53CA8"/>
    <w:rsid w:val="00E54883"/>
    <w:rsid w:val="00E54C8B"/>
    <w:rsid w:val="00E57B5F"/>
    <w:rsid w:val="00E62D00"/>
    <w:rsid w:val="00E63060"/>
    <w:rsid w:val="00E630B5"/>
    <w:rsid w:val="00E63955"/>
    <w:rsid w:val="00E64179"/>
    <w:rsid w:val="00E641D3"/>
    <w:rsid w:val="00E645C2"/>
    <w:rsid w:val="00E64830"/>
    <w:rsid w:val="00E65552"/>
    <w:rsid w:val="00E657E0"/>
    <w:rsid w:val="00E65DBA"/>
    <w:rsid w:val="00E66669"/>
    <w:rsid w:val="00E67B6D"/>
    <w:rsid w:val="00E7418E"/>
    <w:rsid w:val="00E74AEA"/>
    <w:rsid w:val="00E75102"/>
    <w:rsid w:val="00E7524B"/>
    <w:rsid w:val="00E757E2"/>
    <w:rsid w:val="00E75E89"/>
    <w:rsid w:val="00E77EEE"/>
    <w:rsid w:val="00E80B5A"/>
    <w:rsid w:val="00E81859"/>
    <w:rsid w:val="00E82A7F"/>
    <w:rsid w:val="00E83803"/>
    <w:rsid w:val="00E84362"/>
    <w:rsid w:val="00E906F5"/>
    <w:rsid w:val="00E90E31"/>
    <w:rsid w:val="00E9377E"/>
    <w:rsid w:val="00E93B0B"/>
    <w:rsid w:val="00E941F8"/>
    <w:rsid w:val="00E95EA9"/>
    <w:rsid w:val="00E96206"/>
    <w:rsid w:val="00E96356"/>
    <w:rsid w:val="00E96EC0"/>
    <w:rsid w:val="00E96F8B"/>
    <w:rsid w:val="00E97026"/>
    <w:rsid w:val="00E972C9"/>
    <w:rsid w:val="00EA3016"/>
    <w:rsid w:val="00EA3A96"/>
    <w:rsid w:val="00EA5E7A"/>
    <w:rsid w:val="00EA771D"/>
    <w:rsid w:val="00EB0A24"/>
    <w:rsid w:val="00EB16E6"/>
    <w:rsid w:val="00EB17FF"/>
    <w:rsid w:val="00EB2213"/>
    <w:rsid w:val="00EB2316"/>
    <w:rsid w:val="00EB305F"/>
    <w:rsid w:val="00EB4AEF"/>
    <w:rsid w:val="00EB534F"/>
    <w:rsid w:val="00EB6613"/>
    <w:rsid w:val="00EB6E19"/>
    <w:rsid w:val="00EC0491"/>
    <w:rsid w:val="00EC0D78"/>
    <w:rsid w:val="00EC2B3A"/>
    <w:rsid w:val="00EC3291"/>
    <w:rsid w:val="00EC39C5"/>
    <w:rsid w:val="00EC442B"/>
    <w:rsid w:val="00EC4A33"/>
    <w:rsid w:val="00EC5C07"/>
    <w:rsid w:val="00EC5E99"/>
    <w:rsid w:val="00EC6DD3"/>
    <w:rsid w:val="00EC7108"/>
    <w:rsid w:val="00ED0F15"/>
    <w:rsid w:val="00ED1423"/>
    <w:rsid w:val="00ED26B1"/>
    <w:rsid w:val="00ED2F80"/>
    <w:rsid w:val="00ED4D82"/>
    <w:rsid w:val="00ED588D"/>
    <w:rsid w:val="00ED6506"/>
    <w:rsid w:val="00ED67E6"/>
    <w:rsid w:val="00ED77F7"/>
    <w:rsid w:val="00ED7CFC"/>
    <w:rsid w:val="00EE108A"/>
    <w:rsid w:val="00EE1CDE"/>
    <w:rsid w:val="00EE2DA1"/>
    <w:rsid w:val="00EE3160"/>
    <w:rsid w:val="00EE32F6"/>
    <w:rsid w:val="00EE41C2"/>
    <w:rsid w:val="00EE474D"/>
    <w:rsid w:val="00EE4883"/>
    <w:rsid w:val="00EE5F78"/>
    <w:rsid w:val="00EE7C78"/>
    <w:rsid w:val="00EE7FC6"/>
    <w:rsid w:val="00EF02D4"/>
    <w:rsid w:val="00EF11E1"/>
    <w:rsid w:val="00EF1CF2"/>
    <w:rsid w:val="00EF29A9"/>
    <w:rsid w:val="00EF2AE6"/>
    <w:rsid w:val="00EF73F8"/>
    <w:rsid w:val="00F04E99"/>
    <w:rsid w:val="00F0623B"/>
    <w:rsid w:val="00F079AD"/>
    <w:rsid w:val="00F10646"/>
    <w:rsid w:val="00F10D47"/>
    <w:rsid w:val="00F10DA0"/>
    <w:rsid w:val="00F1158A"/>
    <w:rsid w:val="00F11965"/>
    <w:rsid w:val="00F12EF0"/>
    <w:rsid w:val="00F144BC"/>
    <w:rsid w:val="00F14581"/>
    <w:rsid w:val="00F14620"/>
    <w:rsid w:val="00F1464B"/>
    <w:rsid w:val="00F15409"/>
    <w:rsid w:val="00F166AB"/>
    <w:rsid w:val="00F169E4"/>
    <w:rsid w:val="00F200B0"/>
    <w:rsid w:val="00F240B1"/>
    <w:rsid w:val="00F243B1"/>
    <w:rsid w:val="00F25916"/>
    <w:rsid w:val="00F25970"/>
    <w:rsid w:val="00F260BD"/>
    <w:rsid w:val="00F26576"/>
    <w:rsid w:val="00F26FD1"/>
    <w:rsid w:val="00F27696"/>
    <w:rsid w:val="00F30B9F"/>
    <w:rsid w:val="00F30EA4"/>
    <w:rsid w:val="00F32D56"/>
    <w:rsid w:val="00F339AB"/>
    <w:rsid w:val="00F3401F"/>
    <w:rsid w:val="00F41073"/>
    <w:rsid w:val="00F448F3"/>
    <w:rsid w:val="00F45903"/>
    <w:rsid w:val="00F5068D"/>
    <w:rsid w:val="00F50EE8"/>
    <w:rsid w:val="00F523B7"/>
    <w:rsid w:val="00F54CBF"/>
    <w:rsid w:val="00F56359"/>
    <w:rsid w:val="00F56761"/>
    <w:rsid w:val="00F56B36"/>
    <w:rsid w:val="00F611B7"/>
    <w:rsid w:val="00F6146E"/>
    <w:rsid w:val="00F61974"/>
    <w:rsid w:val="00F62116"/>
    <w:rsid w:val="00F62934"/>
    <w:rsid w:val="00F62D75"/>
    <w:rsid w:val="00F63F8D"/>
    <w:rsid w:val="00F64F63"/>
    <w:rsid w:val="00F650E5"/>
    <w:rsid w:val="00F65464"/>
    <w:rsid w:val="00F65E87"/>
    <w:rsid w:val="00F669E5"/>
    <w:rsid w:val="00F67AD6"/>
    <w:rsid w:val="00F67D2E"/>
    <w:rsid w:val="00F7074C"/>
    <w:rsid w:val="00F72280"/>
    <w:rsid w:val="00F72E25"/>
    <w:rsid w:val="00F730BF"/>
    <w:rsid w:val="00F735A8"/>
    <w:rsid w:val="00F75A5E"/>
    <w:rsid w:val="00F77C08"/>
    <w:rsid w:val="00F77CCF"/>
    <w:rsid w:val="00F80CE2"/>
    <w:rsid w:val="00F8103C"/>
    <w:rsid w:val="00F81BD1"/>
    <w:rsid w:val="00F82453"/>
    <w:rsid w:val="00F83437"/>
    <w:rsid w:val="00F834B9"/>
    <w:rsid w:val="00F8369A"/>
    <w:rsid w:val="00F84B12"/>
    <w:rsid w:val="00F854C8"/>
    <w:rsid w:val="00F86A28"/>
    <w:rsid w:val="00F86B60"/>
    <w:rsid w:val="00F86E91"/>
    <w:rsid w:val="00F86F35"/>
    <w:rsid w:val="00F87B1B"/>
    <w:rsid w:val="00F87D56"/>
    <w:rsid w:val="00F900A4"/>
    <w:rsid w:val="00F92730"/>
    <w:rsid w:val="00F92D34"/>
    <w:rsid w:val="00F9381D"/>
    <w:rsid w:val="00F945C9"/>
    <w:rsid w:val="00F97EBA"/>
    <w:rsid w:val="00FA0111"/>
    <w:rsid w:val="00FA0581"/>
    <w:rsid w:val="00FA2425"/>
    <w:rsid w:val="00FA2532"/>
    <w:rsid w:val="00FA3C85"/>
    <w:rsid w:val="00FA3E26"/>
    <w:rsid w:val="00FA3ECB"/>
    <w:rsid w:val="00FA4647"/>
    <w:rsid w:val="00FA6716"/>
    <w:rsid w:val="00FA719B"/>
    <w:rsid w:val="00FA764F"/>
    <w:rsid w:val="00FB0F3D"/>
    <w:rsid w:val="00FB1063"/>
    <w:rsid w:val="00FB12F3"/>
    <w:rsid w:val="00FB2508"/>
    <w:rsid w:val="00FB2F24"/>
    <w:rsid w:val="00FB419E"/>
    <w:rsid w:val="00FB51A9"/>
    <w:rsid w:val="00FB63C7"/>
    <w:rsid w:val="00FC20E4"/>
    <w:rsid w:val="00FC2217"/>
    <w:rsid w:val="00FC2602"/>
    <w:rsid w:val="00FC2CDB"/>
    <w:rsid w:val="00FC4AA3"/>
    <w:rsid w:val="00FC5538"/>
    <w:rsid w:val="00FC6409"/>
    <w:rsid w:val="00FC668B"/>
    <w:rsid w:val="00FC7224"/>
    <w:rsid w:val="00FC7EA1"/>
    <w:rsid w:val="00FD2E74"/>
    <w:rsid w:val="00FD36B4"/>
    <w:rsid w:val="00FD36F1"/>
    <w:rsid w:val="00FD37AE"/>
    <w:rsid w:val="00FD3B78"/>
    <w:rsid w:val="00FD4D1D"/>
    <w:rsid w:val="00FD4E69"/>
    <w:rsid w:val="00FD6092"/>
    <w:rsid w:val="00FD60B7"/>
    <w:rsid w:val="00FD6A1A"/>
    <w:rsid w:val="00FD748D"/>
    <w:rsid w:val="00FD77E7"/>
    <w:rsid w:val="00FD7B5E"/>
    <w:rsid w:val="00FD7F92"/>
    <w:rsid w:val="00FE0ED6"/>
    <w:rsid w:val="00FE12B7"/>
    <w:rsid w:val="00FE2E3F"/>
    <w:rsid w:val="00FE4839"/>
    <w:rsid w:val="00FE4967"/>
    <w:rsid w:val="00FE5D9E"/>
    <w:rsid w:val="00FE690E"/>
    <w:rsid w:val="00FE7A74"/>
    <w:rsid w:val="00FF09F8"/>
    <w:rsid w:val="00FF0FD0"/>
    <w:rsid w:val="00FF1FCA"/>
    <w:rsid w:val="00FF28A4"/>
    <w:rsid w:val="00FF30FA"/>
    <w:rsid w:val="00FF3AC1"/>
    <w:rsid w:val="00FF3EA5"/>
    <w:rsid w:val="00FF4656"/>
    <w:rsid w:val="00FF4C60"/>
    <w:rsid w:val="00FF588D"/>
    <w:rsid w:val="00FF7435"/>
    <w:rsid w:val="00FF7D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B621C43C-21B4-3A46-BFDE-DF586F1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6469A2"/>
    <w:pPr>
      <w:spacing w:line="240" w:lineRule="auto"/>
      <w:ind w:left="720" w:hanging="720"/>
    </w:pPr>
    <w:rPr>
      <w:rFonts w:asciiTheme="majorBidi" w:hAnsiTheme="majorBidi"/>
      <w:sz w:val="24"/>
    </w:r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 w:type="paragraph" w:styleId="Revision">
    <w:name w:val="Revision"/>
    <w:hidden/>
    <w:uiPriority w:val="99"/>
    <w:semiHidden/>
    <w:rsid w:val="00096530"/>
    <w:pPr>
      <w:spacing w:line="240" w:lineRule="auto"/>
    </w:pPr>
  </w:style>
  <w:style w:type="character" w:styleId="Hyperlink">
    <w:name w:val="Hyperlink"/>
    <w:basedOn w:val="DefaultParagraphFont"/>
    <w:uiPriority w:val="99"/>
    <w:unhideWhenUsed/>
    <w:rsid w:val="00F650E5"/>
    <w:rPr>
      <w:color w:val="0000FF" w:themeColor="hyperlink"/>
      <w:u w:val="single"/>
    </w:rPr>
  </w:style>
  <w:style w:type="character" w:styleId="UnresolvedMention">
    <w:name w:val="Unresolved Mention"/>
    <w:basedOn w:val="DefaultParagraphFont"/>
    <w:uiPriority w:val="99"/>
    <w:semiHidden/>
    <w:unhideWhenUsed/>
    <w:rsid w:val="00F650E5"/>
    <w:rPr>
      <w:color w:val="605E5C"/>
      <w:shd w:val="clear" w:color="auto" w:fill="E1DFDD"/>
    </w:rPr>
  </w:style>
  <w:style w:type="paragraph" w:styleId="ListParagraph">
    <w:name w:val="List Paragraph"/>
    <w:basedOn w:val="Normal"/>
    <w:uiPriority w:val="34"/>
    <w:qFormat/>
    <w:rsid w:val="009F1318"/>
    <w:pPr>
      <w:ind w:left="720"/>
      <w:contextualSpacing/>
    </w:pPr>
  </w:style>
  <w:style w:type="character" w:styleId="FollowedHyperlink">
    <w:name w:val="FollowedHyperlink"/>
    <w:basedOn w:val="DefaultParagraphFont"/>
    <w:uiPriority w:val="99"/>
    <w:semiHidden/>
    <w:unhideWhenUsed/>
    <w:rsid w:val="00361680"/>
    <w:rPr>
      <w:color w:val="800080" w:themeColor="followedHyperlink"/>
      <w:u w:val="single"/>
    </w:rPr>
  </w:style>
  <w:style w:type="character" w:customStyle="1" w:styleId="Heading2Char">
    <w:name w:val="Heading 2 Char"/>
    <w:basedOn w:val="DefaultParagraphFont"/>
    <w:link w:val="Heading2"/>
    <w:uiPriority w:val="9"/>
    <w:rsid w:val="00D82C9D"/>
    <w:rPr>
      <w:sz w:val="32"/>
      <w:szCs w:val="32"/>
    </w:rPr>
  </w:style>
  <w:style w:type="character" w:styleId="LineNumber">
    <w:name w:val="line number"/>
    <w:basedOn w:val="DefaultParagraphFont"/>
    <w:uiPriority w:val="99"/>
    <w:semiHidden/>
    <w:unhideWhenUsed/>
    <w:rsid w:val="002C3801"/>
  </w:style>
  <w:style w:type="paragraph" w:styleId="Footer">
    <w:name w:val="footer"/>
    <w:basedOn w:val="Normal"/>
    <w:link w:val="FooterChar"/>
    <w:uiPriority w:val="99"/>
    <w:unhideWhenUsed/>
    <w:rsid w:val="002C3801"/>
    <w:pPr>
      <w:tabs>
        <w:tab w:val="center" w:pos="4680"/>
        <w:tab w:val="right" w:pos="9360"/>
      </w:tabs>
      <w:spacing w:line="240" w:lineRule="auto"/>
    </w:pPr>
  </w:style>
  <w:style w:type="character" w:customStyle="1" w:styleId="FooterChar">
    <w:name w:val="Footer Char"/>
    <w:basedOn w:val="DefaultParagraphFont"/>
    <w:link w:val="Footer"/>
    <w:uiPriority w:val="99"/>
    <w:rsid w:val="002C3801"/>
  </w:style>
  <w:style w:type="character" w:styleId="PageNumber">
    <w:name w:val="page number"/>
    <w:basedOn w:val="DefaultParagraphFont"/>
    <w:uiPriority w:val="99"/>
    <w:semiHidden/>
    <w:unhideWhenUsed/>
    <w:rsid w:val="002C3801"/>
  </w:style>
  <w:style w:type="paragraph" w:styleId="NormalWeb">
    <w:name w:val="Normal (Web)"/>
    <w:basedOn w:val="Normal"/>
    <w:uiPriority w:val="99"/>
    <w:unhideWhenUsed/>
    <w:rsid w:val="00D949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D36B4"/>
  </w:style>
  <w:style w:type="character" w:customStyle="1" w:styleId="citation">
    <w:name w:val="citation"/>
    <w:basedOn w:val="DefaultParagraphFont"/>
    <w:rsid w:val="00FD36B4"/>
  </w:style>
  <w:style w:type="character" w:styleId="Emphasis">
    <w:name w:val="Emphasis"/>
    <w:basedOn w:val="DefaultParagraphFont"/>
    <w:uiPriority w:val="20"/>
    <w:qFormat/>
    <w:rsid w:val="00AC6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5464">
      <w:bodyDiv w:val="1"/>
      <w:marLeft w:val="0"/>
      <w:marRight w:val="0"/>
      <w:marTop w:val="0"/>
      <w:marBottom w:val="0"/>
      <w:divBdr>
        <w:top w:val="none" w:sz="0" w:space="0" w:color="auto"/>
        <w:left w:val="none" w:sz="0" w:space="0" w:color="auto"/>
        <w:bottom w:val="none" w:sz="0" w:space="0" w:color="auto"/>
        <w:right w:val="none" w:sz="0" w:space="0" w:color="auto"/>
      </w:divBdr>
      <w:divsChild>
        <w:div w:id="1018040374">
          <w:marLeft w:val="0"/>
          <w:marRight w:val="0"/>
          <w:marTop w:val="0"/>
          <w:marBottom w:val="0"/>
          <w:divBdr>
            <w:top w:val="none" w:sz="0" w:space="0" w:color="auto"/>
            <w:left w:val="none" w:sz="0" w:space="0" w:color="auto"/>
            <w:bottom w:val="none" w:sz="0" w:space="0" w:color="auto"/>
            <w:right w:val="none" w:sz="0" w:space="0" w:color="auto"/>
          </w:divBdr>
          <w:divsChild>
            <w:div w:id="550311729">
              <w:marLeft w:val="0"/>
              <w:marRight w:val="0"/>
              <w:marTop w:val="0"/>
              <w:marBottom w:val="0"/>
              <w:divBdr>
                <w:top w:val="none" w:sz="0" w:space="0" w:color="auto"/>
                <w:left w:val="none" w:sz="0" w:space="0" w:color="auto"/>
                <w:bottom w:val="none" w:sz="0" w:space="0" w:color="auto"/>
                <w:right w:val="none" w:sz="0" w:space="0" w:color="auto"/>
              </w:divBdr>
              <w:divsChild>
                <w:div w:id="17957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514">
      <w:bodyDiv w:val="1"/>
      <w:marLeft w:val="0"/>
      <w:marRight w:val="0"/>
      <w:marTop w:val="0"/>
      <w:marBottom w:val="0"/>
      <w:divBdr>
        <w:top w:val="none" w:sz="0" w:space="0" w:color="auto"/>
        <w:left w:val="none" w:sz="0" w:space="0" w:color="auto"/>
        <w:bottom w:val="none" w:sz="0" w:space="0" w:color="auto"/>
        <w:right w:val="none" w:sz="0" w:space="0" w:color="auto"/>
      </w:divBdr>
    </w:div>
    <w:div w:id="136458707">
      <w:bodyDiv w:val="1"/>
      <w:marLeft w:val="0"/>
      <w:marRight w:val="0"/>
      <w:marTop w:val="0"/>
      <w:marBottom w:val="0"/>
      <w:divBdr>
        <w:top w:val="none" w:sz="0" w:space="0" w:color="auto"/>
        <w:left w:val="none" w:sz="0" w:space="0" w:color="auto"/>
        <w:bottom w:val="none" w:sz="0" w:space="0" w:color="auto"/>
        <w:right w:val="none" w:sz="0" w:space="0" w:color="auto"/>
      </w:divBdr>
    </w:div>
    <w:div w:id="850339947">
      <w:bodyDiv w:val="1"/>
      <w:marLeft w:val="0"/>
      <w:marRight w:val="0"/>
      <w:marTop w:val="0"/>
      <w:marBottom w:val="0"/>
      <w:divBdr>
        <w:top w:val="none" w:sz="0" w:space="0" w:color="auto"/>
        <w:left w:val="none" w:sz="0" w:space="0" w:color="auto"/>
        <w:bottom w:val="none" w:sz="0" w:space="0" w:color="auto"/>
        <w:right w:val="none" w:sz="0" w:space="0" w:color="auto"/>
      </w:divBdr>
    </w:div>
    <w:div w:id="1056321513">
      <w:bodyDiv w:val="1"/>
      <w:marLeft w:val="0"/>
      <w:marRight w:val="0"/>
      <w:marTop w:val="0"/>
      <w:marBottom w:val="0"/>
      <w:divBdr>
        <w:top w:val="none" w:sz="0" w:space="0" w:color="auto"/>
        <w:left w:val="none" w:sz="0" w:space="0" w:color="auto"/>
        <w:bottom w:val="none" w:sz="0" w:space="0" w:color="auto"/>
        <w:right w:val="none" w:sz="0" w:space="0" w:color="auto"/>
      </w:divBdr>
      <w:divsChild>
        <w:div w:id="1864828359">
          <w:marLeft w:val="0"/>
          <w:marRight w:val="0"/>
          <w:marTop w:val="0"/>
          <w:marBottom w:val="0"/>
          <w:divBdr>
            <w:top w:val="none" w:sz="0" w:space="0" w:color="auto"/>
            <w:left w:val="none" w:sz="0" w:space="0" w:color="auto"/>
            <w:bottom w:val="none" w:sz="0" w:space="0" w:color="auto"/>
            <w:right w:val="none" w:sz="0" w:space="0" w:color="auto"/>
          </w:divBdr>
          <w:divsChild>
            <w:div w:id="76832324">
              <w:marLeft w:val="0"/>
              <w:marRight w:val="0"/>
              <w:marTop w:val="0"/>
              <w:marBottom w:val="0"/>
              <w:divBdr>
                <w:top w:val="none" w:sz="0" w:space="0" w:color="auto"/>
                <w:left w:val="none" w:sz="0" w:space="0" w:color="auto"/>
                <w:bottom w:val="none" w:sz="0" w:space="0" w:color="auto"/>
                <w:right w:val="none" w:sz="0" w:space="0" w:color="auto"/>
              </w:divBdr>
              <w:divsChild>
                <w:div w:id="1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1055">
      <w:bodyDiv w:val="1"/>
      <w:marLeft w:val="0"/>
      <w:marRight w:val="0"/>
      <w:marTop w:val="0"/>
      <w:marBottom w:val="0"/>
      <w:divBdr>
        <w:top w:val="none" w:sz="0" w:space="0" w:color="auto"/>
        <w:left w:val="none" w:sz="0" w:space="0" w:color="auto"/>
        <w:bottom w:val="none" w:sz="0" w:space="0" w:color="auto"/>
        <w:right w:val="none" w:sz="0" w:space="0" w:color="auto"/>
      </w:divBdr>
    </w:div>
    <w:div w:id="1846549151">
      <w:bodyDiv w:val="1"/>
      <w:marLeft w:val="0"/>
      <w:marRight w:val="0"/>
      <w:marTop w:val="0"/>
      <w:marBottom w:val="0"/>
      <w:divBdr>
        <w:top w:val="none" w:sz="0" w:space="0" w:color="auto"/>
        <w:left w:val="none" w:sz="0" w:space="0" w:color="auto"/>
        <w:bottom w:val="none" w:sz="0" w:space="0" w:color="auto"/>
        <w:right w:val="none" w:sz="0" w:space="0" w:color="auto"/>
      </w:divBdr>
    </w:div>
    <w:div w:id="1850170723">
      <w:bodyDiv w:val="1"/>
      <w:marLeft w:val="0"/>
      <w:marRight w:val="0"/>
      <w:marTop w:val="0"/>
      <w:marBottom w:val="0"/>
      <w:divBdr>
        <w:top w:val="none" w:sz="0" w:space="0" w:color="auto"/>
        <w:left w:val="none" w:sz="0" w:space="0" w:color="auto"/>
        <w:bottom w:val="none" w:sz="0" w:space="0" w:color="auto"/>
        <w:right w:val="none" w:sz="0" w:space="0" w:color="auto"/>
      </w:divBdr>
      <w:divsChild>
        <w:div w:id="291401912">
          <w:marLeft w:val="0"/>
          <w:marRight w:val="0"/>
          <w:marTop w:val="0"/>
          <w:marBottom w:val="0"/>
          <w:divBdr>
            <w:top w:val="none" w:sz="0" w:space="0" w:color="auto"/>
            <w:left w:val="none" w:sz="0" w:space="0" w:color="auto"/>
            <w:bottom w:val="none" w:sz="0" w:space="0" w:color="auto"/>
            <w:right w:val="none" w:sz="0" w:space="0" w:color="auto"/>
          </w:divBdr>
          <w:divsChild>
            <w:div w:id="1948000335">
              <w:marLeft w:val="0"/>
              <w:marRight w:val="0"/>
              <w:marTop w:val="0"/>
              <w:marBottom w:val="0"/>
              <w:divBdr>
                <w:top w:val="none" w:sz="0" w:space="0" w:color="auto"/>
                <w:left w:val="none" w:sz="0" w:space="0" w:color="auto"/>
                <w:bottom w:val="none" w:sz="0" w:space="0" w:color="auto"/>
                <w:right w:val="none" w:sz="0" w:space="0" w:color="auto"/>
              </w:divBdr>
              <w:divsChild>
                <w:div w:id="1779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rett.byrnes@umb.edu"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shiny.umb.edu/shiny/users/jarrett.byrnes/ovb_sims/" TargetMode="External"/><Relationship Id="rId17" Type="http://schemas.microsoft.com/office/2018/08/relationships/commentsExtensible" Target="commentsExtensible.xml"/><Relationship Id="rId25"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umb.edu/shiny/users/jarrett.byrnes/shiny_ovb/"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hyperlink" Target="https://github.com/jebyrnes/ovb_yeah_you_know_m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laura.dee@colorado.edu" TargetMode="Externa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1130-CCB2-1146-B76A-8D9D8CE1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69066</Words>
  <Characters>393679</Characters>
  <Application>Microsoft Office Word</Application>
  <DocSecurity>0</DocSecurity>
  <Lines>3280</Lines>
  <Paragraphs>923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Laura Dee</cp:lastModifiedBy>
  <cp:revision>2</cp:revision>
  <dcterms:created xsi:type="dcterms:W3CDTF">2024-02-21T19:38:00Z</dcterms:created>
  <dcterms:modified xsi:type="dcterms:W3CDTF">2024-02-21T19:38:00Z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{"style":{"styleID":"http://www.zotero.org/styles/ecology-letters","hasBibliography":true,"bibliographyStyleHasBeenSet":true},"prefs":{"fieldType":"Field","automaticJournalAbbreviations":true,"delayCitationUpdates":true,"noteType":0,"dontAskDelayCitationU</vt:lpwstr>
  </property>
  <property fmtid="{D5CDD505-2E9C-101B-9397-08002B2CF9AE}" pid="3" name="ZOTERO_PREF_2">
    <vt:lpwstr>pdates":true},"sessionID":"wotzgeBP","zoteroVersion":"6.0.30","dataVersion":4}</vt:lpwstr>
  </property>
</Properties>
</file>