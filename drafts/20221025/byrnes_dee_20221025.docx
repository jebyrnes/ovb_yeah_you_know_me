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999D" w14:textId="77777777" w:rsidR="00514152" w:rsidRDefault="00514152" w:rsidP="00514152">
      <w:pPr>
        <w:rPr>
          <w:ins w:id="0" w:author="Laura Dee" w:date="2022-10-19T09:12:00Z"/>
          <w:b/>
          <w:bCs/>
        </w:rPr>
      </w:pPr>
      <w:bookmarkStart w:id="1" w:name="_xjnk5cdhsbc7" w:colFirst="0" w:colLast="0"/>
      <w:bookmarkEnd w:id="1"/>
      <w:ins w:id="2" w:author="Laura Dee" w:date="2022-10-19T09:12:00Z">
        <w:r>
          <w:rPr>
            <w:b/>
            <w:bCs/>
          </w:rPr>
          <w:t>I think we have some pretty inconsistent terms used throughout and made a running list:</w:t>
        </w:r>
      </w:ins>
    </w:p>
    <w:p w14:paraId="0870AEA8" w14:textId="77777777" w:rsidR="00514152" w:rsidRDefault="00514152" w:rsidP="00514152">
      <w:pPr>
        <w:rPr>
          <w:ins w:id="3" w:author="Laura Dee" w:date="2022-10-19T09:12:00Z"/>
          <w:b/>
          <w:bCs/>
        </w:rPr>
      </w:pPr>
    </w:p>
    <w:p w14:paraId="342C88B6" w14:textId="09E3EFBC" w:rsidR="00514152" w:rsidRDefault="00514152" w:rsidP="00514152">
      <w:pPr>
        <w:rPr>
          <w:ins w:id="4" w:author="Laura Dee" w:date="2022-10-19T09:12:00Z"/>
          <w:b/>
          <w:bCs/>
        </w:rPr>
      </w:pPr>
      <w:ins w:id="5" w:author="Laura Dee" w:date="2022-10-19T09:12:00Z">
        <w:r>
          <w:rPr>
            <w:b/>
            <w:bCs/>
          </w:rPr>
          <w:t xml:space="preserve">Casually valid – lets rethink that rephrasing… things aren’t causally valid, or not causally valid, it matters what one is willing to assume. </w:t>
        </w:r>
        <w:proofErr w:type="gramStart"/>
        <w:r>
          <w:rPr>
            <w:b/>
            <w:bCs/>
          </w:rPr>
          <w:t>Also</w:t>
        </w:r>
        <w:proofErr w:type="gramEnd"/>
        <w:r>
          <w:rPr>
            <w:b/>
            <w:bCs/>
          </w:rPr>
          <w:t xml:space="preserve"> its usually talked about as causal identification. </w:t>
        </w:r>
      </w:ins>
    </w:p>
    <w:p w14:paraId="2B858483" w14:textId="77777777" w:rsidR="00514152" w:rsidRDefault="00514152" w:rsidP="00514152">
      <w:pPr>
        <w:rPr>
          <w:ins w:id="6" w:author="Laura Dee" w:date="2022-10-19T09:12:00Z"/>
          <w:b/>
          <w:bCs/>
        </w:rPr>
      </w:pPr>
    </w:p>
    <w:p w14:paraId="3C3959A0" w14:textId="77777777" w:rsidR="00514152" w:rsidRDefault="00514152" w:rsidP="00514152">
      <w:pPr>
        <w:rPr>
          <w:ins w:id="7" w:author="Laura Dee" w:date="2022-10-19T09:12:00Z"/>
          <w:rFonts w:ascii="Calibri" w:eastAsia="Calibri" w:hAnsi="Calibri" w:cs="Calibri"/>
          <w:color w:val="333333"/>
        </w:rPr>
      </w:pPr>
      <w:ins w:id="8" w:author="Laura Dee" w:date="2022-10-19T09:12:00Z">
        <w:r>
          <w:rPr>
            <w:rFonts w:ascii="Calibri" w:eastAsia="Calibri" w:hAnsi="Calibri" w:cs="Calibri"/>
            <w:color w:val="333333"/>
            <w:highlight w:val="white"/>
          </w:rPr>
          <w:t>causally valid results</w:t>
        </w:r>
        <w:commentRangeStart w:id="9"/>
        <w:commentRangeEnd w:id="9"/>
        <w:r>
          <w:rPr>
            <w:rStyle w:val="CommentReference"/>
          </w:rPr>
          <w:commentReference w:id="9"/>
        </w:r>
        <w:r>
          <w:rPr>
            <w:rFonts w:ascii="Calibri" w:eastAsia="Calibri" w:hAnsi="Calibri" w:cs="Calibri"/>
            <w:color w:val="333333"/>
            <w:highlight w:val="white"/>
          </w:rPr>
          <w:t xml:space="preserve">. </w:t>
        </w:r>
      </w:ins>
    </w:p>
    <w:p w14:paraId="7F302643" w14:textId="77777777" w:rsidR="00514152" w:rsidRDefault="00514152" w:rsidP="00514152">
      <w:pPr>
        <w:rPr>
          <w:ins w:id="10" w:author="Laura Dee" w:date="2022-10-19T09:12:00Z"/>
          <w:rFonts w:ascii="Calibri" w:eastAsia="Calibri" w:hAnsi="Calibri" w:cs="Calibri"/>
          <w:color w:val="333333"/>
        </w:rPr>
      </w:pPr>
    </w:p>
    <w:p w14:paraId="7538E20E" w14:textId="77777777" w:rsidR="00514152" w:rsidRPr="005F286F" w:rsidRDefault="00514152" w:rsidP="00514152">
      <w:pPr>
        <w:rPr>
          <w:ins w:id="11" w:author="Laura Dee" w:date="2022-10-19T09:12:00Z"/>
          <w:b/>
          <w:bCs/>
        </w:rPr>
      </w:pPr>
      <w:ins w:id="12" w:author="Laura Dee" w:date="2022-10-19T09:12:00Z">
        <w:r w:rsidRPr="005F286F">
          <w:rPr>
            <w:b/>
            <w:bCs/>
          </w:rPr>
          <w:t>Consistent terminology</w:t>
        </w:r>
      </w:ins>
    </w:p>
    <w:p w14:paraId="22452DE5" w14:textId="77777777" w:rsidR="00514152" w:rsidRDefault="00514152" w:rsidP="00514152">
      <w:pPr>
        <w:rPr>
          <w:ins w:id="13" w:author="Laura Dee" w:date="2022-10-19T09:12:00Z"/>
        </w:rPr>
      </w:pPr>
    </w:p>
    <w:p w14:paraId="07728BB9" w14:textId="179DC9E6" w:rsidR="00514152" w:rsidRDefault="00514152" w:rsidP="00514152">
      <w:pPr>
        <w:rPr>
          <w:ins w:id="14" w:author="Laura Dee" w:date="2022-10-19T09:12:00Z"/>
        </w:rPr>
      </w:pPr>
      <w:ins w:id="15" w:author="Laura Dee" w:date="2022-10-19T09:12:00Z">
        <w:r>
          <w:t>Study designs, designs – over “framework”</w:t>
        </w:r>
        <w:r w:rsidR="00547108">
          <w:t xml:space="preserve"> </w:t>
        </w:r>
        <w:proofErr w:type="gramStart"/>
        <w:r w:rsidR="00547108">
          <w:t xml:space="preserve">-- </w:t>
        </w:r>
        <w:r>
          <w:t xml:space="preserve"> Vs.</w:t>
        </w:r>
        <w:proofErr w:type="gramEnd"/>
        <w:r>
          <w:t xml:space="preserve"> models vs statistical models vs regressions</w:t>
        </w:r>
      </w:ins>
    </w:p>
    <w:p w14:paraId="5066E756" w14:textId="77777777" w:rsidR="00514152" w:rsidRDefault="00514152" w:rsidP="00514152">
      <w:pPr>
        <w:rPr>
          <w:ins w:id="16" w:author="Laura Dee" w:date="2022-10-19T09:12:00Z"/>
        </w:rPr>
      </w:pPr>
    </w:p>
    <w:p w14:paraId="16C5B1C0" w14:textId="77777777" w:rsidR="00514152" w:rsidRDefault="00514152" w:rsidP="00514152">
      <w:pPr>
        <w:rPr>
          <w:ins w:id="17" w:author="Laura Dee" w:date="2022-10-19T09:12:00Z"/>
        </w:rPr>
      </w:pPr>
      <w:ins w:id="18" w:author="Laura Dee" w:date="2022-10-19T09:12:00Z">
        <w:r>
          <w:t xml:space="preserve">Study design vs estimation procedure or methods. </w:t>
        </w:r>
      </w:ins>
    </w:p>
    <w:p w14:paraId="3940CE9E" w14:textId="77777777" w:rsidR="00514152" w:rsidRDefault="00514152" w:rsidP="00514152">
      <w:pPr>
        <w:rPr>
          <w:ins w:id="19" w:author="Laura Dee" w:date="2022-10-19T09:12:00Z"/>
        </w:rPr>
      </w:pPr>
    </w:p>
    <w:p w14:paraId="06436243" w14:textId="4BD13D81" w:rsidR="00514152" w:rsidRDefault="00514152" w:rsidP="00514152">
      <w:pPr>
        <w:rPr>
          <w:ins w:id="20" w:author="Laura Dee" w:date="2022-10-19T09:12:00Z"/>
        </w:rPr>
      </w:pPr>
      <w:ins w:id="21" w:author="Laura Dee" w:date="2022-10-19T09:12:00Z">
        <w:r>
          <w:t xml:space="preserve">When OV is in the model, it’s not an omitted variable, so </w:t>
        </w:r>
        <w:proofErr w:type="spellStart"/>
        <w:proofErr w:type="gramStart"/>
        <w:r>
          <w:t>lets</w:t>
        </w:r>
        <w:proofErr w:type="spellEnd"/>
        <w:proofErr w:type="gramEnd"/>
        <w:r>
          <w:t xml:space="preserve"> call it a c</w:t>
        </w:r>
      </w:ins>
      <w:ins w:id="22" w:author="Jarrett Byrnes" w:date="2022-10-25T14:19:00Z">
        <w:r w:rsidR="00D31271">
          <w:t>o</w:t>
        </w:r>
      </w:ins>
      <w:ins w:id="23" w:author="Laura Dee" w:date="2022-10-19T09:12:00Z">
        <w:r>
          <w:t>nfounding variable vs omitted variable</w:t>
        </w:r>
      </w:ins>
    </w:p>
    <w:p w14:paraId="621D562A" w14:textId="77777777" w:rsidR="00514152" w:rsidRDefault="00514152" w:rsidP="00514152">
      <w:pPr>
        <w:rPr>
          <w:ins w:id="24" w:author="Laura Dee" w:date="2022-10-19T09:12:00Z"/>
        </w:rPr>
      </w:pPr>
    </w:p>
    <w:p w14:paraId="1A7F8172" w14:textId="77777777" w:rsidR="00514152" w:rsidRDefault="00514152" w:rsidP="00514152">
      <w:pPr>
        <w:rPr>
          <w:ins w:id="25" w:author="Laura Dee" w:date="2022-10-19T09:12:00Z"/>
        </w:rPr>
      </w:pPr>
      <w:ins w:id="26" w:author="Laura Dee" w:date="2022-10-19T09:12:00Z">
        <w:r>
          <w:t>Analyses vs inferences</w:t>
        </w:r>
      </w:ins>
    </w:p>
    <w:p w14:paraId="2895B361" w14:textId="77777777" w:rsidR="00514152" w:rsidRDefault="00514152" w:rsidP="00514152">
      <w:pPr>
        <w:rPr>
          <w:ins w:id="27" w:author="Laura Dee" w:date="2022-10-19T09:12:00Z"/>
        </w:rPr>
      </w:pPr>
    </w:p>
    <w:p w14:paraId="120F5639" w14:textId="77777777" w:rsidR="00514152" w:rsidRDefault="00514152" w:rsidP="00514152">
      <w:pPr>
        <w:rPr>
          <w:ins w:id="28" w:author="Laura Dee" w:date="2022-10-19T09:12:00Z"/>
        </w:rPr>
      </w:pPr>
      <w:ins w:id="29" w:author="Laura Dee" w:date="2022-10-19T09:12:00Z">
        <w:r>
          <w:t xml:space="preserve">Causal diagrams – do they provide </w:t>
        </w:r>
        <w:proofErr w:type="spellStart"/>
        <w:r>
          <w:t>crtieria</w:t>
        </w:r>
        <w:proofErr w:type="spellEnd"/>
        <w:r>
          <w:t>?</w:t>
        </w:r>
      </w:ins>
    </w:p>
    <w:p w14:paraId="716B9535" w14:textId="77777777" w:rsidR="00514152" w:rsidRDefault="00514152" w:rsidP="00514152">
      <w:pPr>
        <w:rPr>
          <w:ins w:id="30" w:author="Laura Dee" w:date="2022-10-19T09:12:00Z"/>
        </w:rPr>
      </w:pPr>
    </w:p>
    <w:p w14:paraId="4747FD8D" w14:textId="77777777" w:rsidR="00514152" w:rsidRDefault="00514152" w:rsidP="00514152">
      <w:pPr>
        <w:rPr>
          <w:ins w:id="31" w:author="Laura Dee" w:date="2022-10-19T09:12:00Z"/>
        </w:rPr>
      </w:pPr>
      <w:ins w:id="32" w:author="Laura Dee" w:date="2022-10-19T09:12:00Z">
        <w:r>
          <w:t>Causally valid – I think the correct term is causal identification or identified.</w:t>
        </w:r>
      </w:ins>
    </w:p>
    <w:p w14:paraId="2FD6E842" w14:textId="77777777" w:rsidR="00514152" w:rsidRDefault="00514152" w:rsidP="00514152">
      <w:pPr>
        <w:rPr>
          <w:ins w:id="33" w:author="Laura Dee" w:date="2022-10-19T09:12:00Z"/>
        </w:rPr>
      </w:pPr>
    </w:p>
    <w:p w14:paraId="6299043E" w14:textId="77777777" w:rsidR="00514152" w:rsidRDefault="00514152" w:rsidP="00514152">
      <w:pPr>
        <w:rPr>
          <w:ins w:id="34" w:author="Laura Dee" w:date="2022-10-19T09:12:00Z"/>
        </w:rPr>
      </w:pPr>
      <w:ins w:id="35" w:author="Laura Dee" w:date="2022-10-19T09:12:00Z">
        <w:r>
          <w:t xml:space="preserve">Estimator vs </w:t>
        </w:r>
        <w:proofErr w:type="spellStart"/>
        <w:r>
          <w:t>estimand</w:t>
        </w:r>
        <w:proofErr w:type="spellEnd"/>
        <w:r>
          <w:t xml:space="preserve">. </w:t>
        </w:r>
      </w:ins>
    </w:p>
    <w:p w14:paraId="23449751" w14:textId="77777777" w:rsidR="00514152" w:rsidRDefault="00514152" w:rsidP="00514152">
      <w:pPr>
        <w:rPr>
          <w:ins w:id="36" w:author="Laura Dee" w:date="2022-10-19T09:12:00Z"/>
        </w:rPr>
      </w:pPr>
    </w:p>
    <w:p w14:paraId="196DBB45" w14:textId="77777777" w:rsidR="00514152" w:rsidRDefault="00514152" w:rsidP="00514152">
      <w:pPr>
        <w:rPr>
          <w:ins w:id="37" w:author="Laura Dee" w:date="2022-10-19T09:12:00Z"/>
        </w:rPr>
      </w:pPr>
      <w:ins w:id="38" w:author="Laura Dee" w:date="2022-10-19T09:12:00Z">
        <w:r>
          <w:rPr>
            <w:rFonts w:ascii="Calibri" w:eastAsia="Calibri" w:hAnsi="Calibri" w:cs="Calibri"/>
            <w:b/>
            <w:color w:val="333333"/>
            <w:highlight w:val="white"/>
          </w:rPr>
          <w:t>clustered sampling design</w:t>
        </w:r>
        <w:r>
          <w:rPr>
            <w:rFonts w:ascii="Calibri" w:eastAsia="Calibri" w:hAnsi="Calibri" w:cs="Calibri"/>
            <w:b/>
            <w:color w:val="333333"/>
          </w:rPr>
          <w:t xml:space="preserve"> – or is it hierarchical?</w:t>
        </w:r>
      </w:ins>
    </w:p>
    <w:p w14:paraId="19F65676" w14:textId="77777777" w:rsidR="00514152" w:rsidRDefault="00514152" w:rsidP="00514152">
      <w:pPr>
        <w:rPr>
          <w:ins w:id="39" w:author="Laura Dee" w:date="2022-10-19T09:12:00Z"/>
        </w:rPr>
      </w:pPr>
    </w:p>
    <w:p w14:paraId="1A5FA66A" w14:textId="77777777" w:rsidR="00514152" w:rsidRPr="00514152" w:rsidRDefault="00514152" w:rsidP="00514152">
      <w:pPr>
        <w:rPr>
          <w:ins w:id="40" w:author="Laura Dee" w:date="2022-10-19T09:12:00Z"/>
          <w:rFonts w:ascii="Helvetica Neue" w:hAnsi="Helvetica Neue" w:cs="Helvetica Neue"/>
          <w:color w:val="000000"/>
          <w:sz w:val="26"/>
          <w:szCs w:val="26"/>
          <w:rPrChange w:id="41" w:author="Laura Dee" w:date="2022-10-19T09:12:00Z">
            <w:rPr>
              <w:ins w:id="42" w:author="Laura Dee" w:date="2022-10-19T09:12:00Z"/>
              <w:rFonts w:ascii="Helvetica Neue" w:hAnsi="Helvetica Neue" w:cs="Helvetica Neue"/>
              <w:b/>
              <w:bCs/>
              <w:color w:val="000000"/>
              <w:sz w:val="26"/>
              <w:szCs w:val="26"/>
            </w:rPr>
          </w:rPrChange>
        </w:rPr>
      </w:pPr>
      <w:ins w:id="43" w:author="Laura Dee" w:date="2022-10-19T09:12:00Z">
        <w:r w:rsidRPr="00514152">
          <w:rPr>
            <w:rFonts w:ascii="Helvetica Neue" w:hAnsi="Helvetica Neue" w:cs="Helvetica Neue"/>
            <w:color w:val="000000"/>
            <w:sz w:val="26"/>
            <w:szCs w:val="26"/>
            <w:rPrChange w:id="44" w:author="Laura Dee" w:date="2022-10-19T09:12:00Z">
              <w:rPr>
                <w:rFonts w:ascii="Helvetica Neue" w:hAnsi="Helvetica Neue" w:cs="Helvetica Neue"/>
                <w:b/>
                <w:bCs/>
                <w:color w:val="000000"/>
                <w:sz w:val="26"/>
                <w:szCs w:val="26"/>
              </w:rPr>
            </w:rPrChange>
          </w:rPr>
          <w:t xml:space="preserve">I </w:t>
        </w:r>
        <w:proofErr w:type="spellStart"/>
        <w:r w:rsidRPr="00514152">
          <w:rPr>
            <w:rFonts w:ascii="Helvetica Neue" w:hAnsi="Helvetica Neue" w:cs="Helvetica Neue"/>
            <w:color w:val="000000"/>
            <w:sz w:val="26"/>
            <w:szCs w:val="26"/>
            <w:rPrChange w:id="45" w:author="Laura Dee" w:date="2022-10-19T09:12:00Z">
              <w:rPr>
                <w:rFonts w:ascii="Helvetica Neue" w:hAnsi="Helvetica Neue" w:cs="Helvetica Neue"/>
                <w:b/>
                <w:bCs/>
                <w:color w:val="000000"/>
                <w:sz w:val="26"/>
                <w:szCs w:val="26"/>
              </w:rPr>
            </w:rPrChange>
          </w:rPr>
          <w:t>dont</w:t>
        </w:r>
        <w:proofErr w:type="spellEnd"/>
        <w:r w:rsidRPr="00514152">
          <w:rPr>
            <w:rFonts w:ascii="Helvetica Neue" w:hAnsi="Helvetica Neue" w:cs="Helvetica Neue"/>
            <w:color w:val="000000"/>
            <w:sz w:val="26"/>
            <w:szCs w:val="26"/>
            <w:rPrChange w:id="46" w:author="Laura Dee" w:date="2022-10-19T09:12:00Z">
              <w:rPr>
                <w:rFonts w:ascii="Helvetica Neue" w:hAnsi="Helvetica Neue" w:cs="Helvetica Neue"/>
                <w:b/>
                <w:bCs/>
                <w:color w:val="000000"/>
                <w:sz w:val="26"/>
                <w:szCs w:val="26"/>
              </w:rPr>
            </w:rPrChange>
          </w:rPr>
          <w:t xml:space="preserve"> think we should discuss SEM symbols when introducing DAGs because it is conflating steps in the causal </w:t>
        </w:r>
        <w:proofErr w:type="spellStart"/>
        <w:r w:rsidRPr="00514152">
          <w:rPr>
            <w:rFonts w:ascii="Helvetica Neue" w:hAnsi="Helvetica Neue" w:cs="Helvetica Neue"/>
            <w:color w:val="000000"/>
            <w:sz w:val="26"/>
            <w:szCs w:val="26"/>
            <w:rPrChange w:id="47" w:author="Laura Dee" w:date="2022-10-19T09:12:00Z">
              <w:rPr>
                <w:rFonts w:ascii="Helvetica Neue" w:hAnsi="Helvetica Neue" w:cs="Helvetica Neue"/>
                <w:b/>
                <w:bCs/>
                <w:color w:val="000000"/>
                <w:sz w:val="26"/>
                <w:szCs w:val="26"/>
              </w:rPr>
            </w:rPrChange>
          </w:rPr>
          <w:t>analyes</w:t>
        </w:r>
        <w:proofErr w:type="spellEnd"/>
        <w:r w:rsidRPr="00514152">
          <w:rPr>
            <w:rFonts w:ascii="Helvetica Neue" w:hAnsi="Helvetica Neue" w:cs="Helvetica Neue"/>
            <w:color w:val="000000"/>
            <w:sz w:val="26"/>
            <w:szCs w:val="26"/>
            <w:rPrChange w:id="48" w:author="Laura Dee" w:date="2022-10-19T09:12:00Z">
              <w:rPr>
                <w:rFonts w:ascii="Helvetica Neue" w:hAnsi="Helvetica Neue" w:cs="Helvetica Neue"/>
                <w:b/>
                <w:bCs/>
                <w:color w:val="000000"/>
                <w:sz w:val="26"/>
                <w:szCs w:val="26"/>
              </w:rPr>
            </w:rPrChange>
          </w:rPr>
          <w:t xml:space="preserve"> and </w:t>
        </w:r>
        <w:proofErr w:type="spellStart"/>
        <w:r w:rsidRPr="00514152">
          <w:rPr>
            <w:rFonts w:ascii="Helvetica Neue" w:hAnsi="Helvetica Neue" w:cs="Helvetica Neue"/>
            <w:color w:val="000000"/>
            <w:sz w:val="26"/>
            <w:szCs w:val="26"/>
            <w:rPrChange w:id="49" w:author="Laura Dee" w:date="2022-10-19T09:12:00Z">
              <w:rPr>
                <w:rFonts w:ascii="Helvetica Neue" w:hAnsi="Helvetica Neue" w:cs="Helvetica Neue"/>
                <w:b/>
                <w:bCs/>
                <w:color w:val="000000"/>
                <w:sz w:val="26"/>
                <w:szCs w:val="26"/>
              </w:rPr>
            </w:rPrChange>
          </w:rPr>
          <w:t>pertepetuating</w:t>
        </w:r>
        <w:proofErr w:type="spellEnd"/>
        <w:r w:rsidRPr="00514152">
          <w:rPr>
            <w:rFonts w:ascii="Helvetica Neue" w:hAnsi="Helvetica Neue" w:cs="Helvetica Neue"/>
            <w:color w:val="000000"/>
            <w:sz w:val="26"/>
            <w:szCs w:val="26"/>
            <w:rPrChange w:id="50" w:author="Laura Dee" w:date="2022-10-19T09:12:00Z">
              <w:rPr>
                <w:rFonts w:ascii="Helvetica Neue" w:hAnsi="Helvetica Neue" w:cs="Helvetica Neue"/>
                <w:b/>
                <w:bCs/>
                <w:color w:val="000000"/>
                <w:sz w:val="26"/>
                <w:szCs w:val="26"/>
              </w:rPr>
            </w:rPrChange>
          </w:rPr>
          <w:t xml:space="preserve"> the misconception that just by doing an </w:t>
        </w:r>
        <w:proofErr w:type="gramStart"/>
        <w:r w:rsidRPr="00514152">
          <w:rPr>
            <w:rFonts w:ascii="Helvetica Neue" w:hAnsi="Helvetica Neue" w:cs="Helvetica Neue"/>
            <w:color w:val="000000"/>
            <w:sz w:val="26"/>
            <w:szCs w:val="26"/>
            <w:rPrChange w:id="51" w:author="Laura Dee" w:date="2022-10-19T09:12:00Z">
              <w:rPr>
                <w:rFonts w:ascii="Helvetica Neue" w:hAnsi="Helvetica Neue" w:cs="Helvetica Neue"/>
                <w:b/>
                <w:bCs/>
                <w:color w:val="000000"/>
                <w:sz w:val="26"/>
                <w:szCs w:val="26"/>
              </w:rPr>
            </w:rPrChange>
          </w:rPr>
          <w:t>SEM ecologists</w:t>
        </w:r>
        <w:proofErr w:type="gramEnd"/>
        <w:r w:rsidRPr="00514152">
          <w:rPr>
            <w:rFonts w:ascii="Helvetica Neue" w:hAnsi="Helvetica Neue" w:cs="Helvetica Neue"/>
            <w:color w:val="000000"/>
            <w:sz w:val="26"/>
            <w:szCs w:val="26"/>
            <w:rPrChange w:id="52" w:author="Laura Dee" w:date="2022-10-19T09:12:00Z">
              <w:rPr>
                <w:rFonts w:ascii="Helvetica Neue" w:hAnsi="Helvetica Neue" w:cs="Helvetica Neue"/>
                <w:b/>
                <w:bCs/>
                <w:color w:val="000000"/>
                <w:sz w:val="26"/>
                <w:szCs w:val="26"/>
              </w:rPr>
            </w:rPrChange>
          </w:rPr>
          <w:t xml:space="preserve"> are doing are casual model</w:t>
        </w:r>
      </w:ins>
    </w:p>
    <w:p w14:paraId="627FF72A" w14:textId="77777777" w:rsidR="00514152" w:rsidRDefault="00514152" w:rsidP="00514152">
      <w:pPr>
        <w:rPr>
          <w:ins w:id="53" w:author="Laura Dee" w:date="2022-10-19T09:12:00Z"/>
          <w:rFonts w:ascii="Helvetica Neue" w:hAnsi="Helvetica Neue" w:cs="Helvetica Neue"/>
          <w:b/>
          <w:bCs/>
          <w:color w:val="000000"/>
          <w:sz w:val="26"/>
          <w:szCs w:val="26"/>
        </w:rPr>
      </w:pPr>
    </w:p>
    <w:p w14:paraId="6239EB1C" w14:textId="77777777" w:rsidR="00514152" w:rsidRDefault="00514152" w:rsidP="00514152">
      <w:pPr>
        <w:rPr>
          <w:ins w:id="54" w:author="Laura Dee" w:date="2022-10-19T09:12:00Z"/>
        </w:rPr>
      </w:pPr>
    </w:p>
    <w:p w14:paraId="2E2FA81E" w14:textId="77777777" w:rsidR="00F12A84" w:rsidRDefault="003C4406">
      <w:pPr>
        <w:pStyle w:val="Heading1"/>
        <w:keepNext w:val="0"/>
        <w:keepLines w:val="0"/>
        <w:shd w:val="clear" w:color="auto" w:fill="FFFFFF"/>
        <w:spacing w:before="300" w:after="160" w:line="264" w:lineRule="auto"/>
        <w:rPr>
          <w:rFonts w:ascii="Calibri" w:eastAsia="Calibri" w:hAnsi="Calibri" w:cs="Calibri"/>
          <w:color w:val="333333"/>
          <w:sz w:val="44"/>
          <w:szCs w:val="44"/>
        </w:rPr>
      </w:pPr>
      <w:r>
        <w:rPr>
          <w:rFonts w:ascii="Calibri" w:eastAsia="Calibri" w:hAnsi="Calibri" w:cs="Calibri"/>
          <w:color w:val="333333"/>
          <w:sz w:val="44"/>
          <w:szCs w:val="44"/>
        </w:rPr>
        <w:t>Oh S**T! I forgot to measure that! Coping with omitted variable bias for the causal analysis of observational data</w:t>
      </w:r>
    </w:p>
    <w:p w14:paraId="75514636" w14:textId="77777777" w:rsidR="00F12A84" w:rsidRDefault="003C4406">
      <w:pPr>
        <w:rPr>
          <w:sz w:val="24"/>
          <w:szCs w:val="24"/>
          <w:vertAlign w:val="superscript"/>
        </w:rPr>
      </w:pPr>
      <w:r>
        <w:rPr>
          <w:sz w:val="24"/>
          <w:szCs w:val="24"/>
        </w:rPr>
        <w:t>Jarrett E. K. Byrnes</w:t>
      </w:r>
      <w:r>
        <w:rPr>
          <w:sz w:val="24"/>
          <w:szCs w:val="24"/>
          <w:vertAlign w:val="superscript"/>
        </w:rPr>
        <w:t>1</w:t>
      </w:r>
      <w:r>
        <w:rPr>
          <w:sz w:val="24"/>
          <w:szCs w:val="24"/>
        </w:rPr>
        <w:t xml:space="preserve"> and Laura E. Dee</w:t>
      </w:r>
      <w:r>
        <w:rPr>
          <w:sz w:val="24"/>
          <w:szCs w:val="24"/>
          <w:vertAlign w:val="superscript"/>
        </w:rPr>
        <w:t>2</w:t>
      </w:r>
    </w:p>
    <w:p w14:paraId="49FF721D" w14:textId="77777777" w:rsidR="00F12A84" w:rsidRDefault="00F12A84">
      <w:pPr>
        <w:rPr>
          <w:vertAlign w:val="superscript"/>
        </w:rPr>
      </w:pPr>
    </w:p>
    <w:p w14:paraId="67C99CF9" w14:textId="77777777" w:rsidR="00F12A84" w:rsidRDefault="003C4406">
      <w:r>
        <w:t>1 - Department of Biology, University of Massachusetts Boston, Boston, MA 02125</w:t>
      </w:r>
    </w:p>
    <w:p w14:paraId="3C97DF83" w14:textId="77777777" w:rsidR="00F12A84" w:rsidRDefault="003C4406">
      <w:r>
        <w:lastRenderedPageBreak/>
        <w:t>2 - Department of Ecology and Evolutionary Biology, University of Colorado Boulder, Boulder, CO 80308-0334</w:t>
      </w:r>
    </w:p>
    <w:p w14:paraId="29668360" w14:textId="77777777" w:rsidR="00F12A84" w:rsidRDefault="00F12A84"/>
    <w:p w14:paraId="5CCACB19" w14:textId="77777777" w:rsidR="00F12A84" w:rsidRDefault="003C4406">
      <w:pPr>
        <w:rPr>
          <w:rFonts w:ascii="Calibri" w:eastAsia="Calibri" w:hAnsi="Calibri" w:cs="Calibri"/>
          <w:sz w:val="24"/>
          <w:szCs w:val="24"/>
        </w:rPr>
      </w:pPr>
      <w:r>
        <w:rPr>
          <w:rFonts w:ascii="Calibri" w:eastAsia="Calibri" w:hAnsi="Calibri" w:cs="Calibri"/>
          <w:sz w:val="24"/>
          <w:szCs w:val="24"/>
        </w:rPr>
        <w:t xml:space="preserve">Figures: </w:t>
      </w:r>
      <w:hyperlink r:id="rId8">
        <w:r>
          <w:rPr>
            <w:rFonts w:ascii="Calibri" w:eastAsia="Calibri" w:hAnsi="Calibri" w:cs="Calibri"/>
            <w:color w:val="1155CC"/>
            <w:sz w:val="24"/>
            <w:szCs w:val="24"/>
            <w:u w:val="single"/>
          </w:rPr>
          <w:t>https://docs.google.com/presentation/d/1m5eRq90xwpTpZ8sC3dH_URaKabePcn8oCFt-sEl_MgU/edit</w:t>
        </w:r>
      </w:hyperlink>
    </w:p>
    <w:p w14:paraId="6ADE5406" w14:textId="77777777" w:rsidR="00F12A84" w:rsidRDefault="00F12A84">
      <w:pPr>
        <w:shd w:val="clear" w:color="auto" w:fill="FFFFFF"/>
        <w:spacing w:after="160"/>
        <w:rPr>
          <w:rFonts w:ascii="Calibri" w:eastAsia="Calibri" w:hAnsi="Calibri" w:cs="Calibri"/>
          <w:sz w:val="24"/>
          <w:szCs w:val="24"/>
        </w:rPr>
      </w:pPr>
    </w:p>
    <w:p w14:paraId="6E4A5121"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Code Repo: </w:t>
      </w:r>
      <w:hyperlink r:id="rId9">
        <w:r>
          <w:rPr>
            <w:rFonts w:ascii="Calibri" w:eastAsia="Calibri" w:hAnsi="Calibri" w:cs="Calibri"/>
            <w:color w:val="1155CC"/>
            <w:sz w:val="24"/>
            <w:szCs w:val="24"/>
            <w:u w:val="single"/>
          </w:rPr>
          <w:t>https://github.com/jebyrnes/ovb_yeah_you_know_me</w:t>
        </w:r>
      </w:hyperlink>
    </w:p>
    <w:p w14:paraId="34174F02"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Appendix: </w:t>
      </w:r>
      <w:hyperlink r:id="rId10">
        <w:r>
          <w:rPr>
            <w:rFonts w:ascii="Calibri" w:eastAsia="Calibri" w:hAnsi="Calibri" w:cs="Calibri"/>
            <w:color w:val="1155CC"/>
            <w:sz w:val="24"/>
            <w:szCs w:val="24"/>
            <w:u w:val="single"/>
          </w:rPr>
          <w:t>https://htmlpreview.github.io/?https://github.com/jebyrnes/ovb_yeah_you_know_me/blob/master/markdown/models_and_ovb.html</w:t>
        </w:r>
      </w:hyperlink>
    </w:p>
    <w:p w14:paraId="7D3EC87B"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 for 1 sample: </w:t>
      </w:r>
      <w:hyperlink r:id="rId11">
        <w:r>
          <w:rPr>
            <w:rFonts w:ascii="Calibri" w:eastAsia="Calibri" w:hAnsi="Calibri" w:cs="Calibri"/>
            <w:color w:val="1155CC"/>
            <w:sz w:val="24"/>
            <w:szCs w:val="24"/>
            <w:u w:val="single"/>
          </w:rPr>
          <w:t>https://shiny.umb.edu/shiny/users/jarrett.byrnes/shiny_ovb/</w:t>
        </w:r>
      </w:hyperlink>
    </w:p>
    <w:p w14:paraId="6C9DFED5"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 for replicate simulations: </w:t>
      </w:r>
      <w:hyperlink r:id="rId12">
        <w:r>
          <w:rPr>
            <w:rFonts w:ascii="Calibri" w:eastAsia="Calibri" w:hAnsi="Calibri" w:cs="Calibri"/>
            <w:color w:val="1155CC"/>
            <w:sz w:val="24"/>
            <w:szCs w:val="24"/>
            <w:u w:val="single"/>
          </w:rPr>
          <w:t>https://shiny.umb.edu/shiny/users/jarrett.byrnes/ovb_sims/</w:t>
        </w:r>
      </w:hyperlink>
    </w:p>
    <w:p w14:paraId="04461DCE"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b/>
          <w:sz w:val="24"/>
          <w:szCs w:val="24"/>
        </w:rPr>
        <w:t xml:space="preserve">Keywords: </w:t>
      </w:r>
      <w:r>
        <w:rPr>
          <w:rFonts w:ascii="Calibri" w:eastAsia="Calibri" w:hAnsi="Calibri" w:cs="Calibri"/>
          <w:sz w:val="24"/>
          <w:szCs w:val="24"/>
        </w:rPr>
        <w:t>omitted variable bias, econometrics, observational data, causality, correlation</w:t>
      </w:r>
    </w:p>
    <w:p w14:paraId="10F21505" w14:textId="77777777" w:rsidR="00F12A84" w:rsidRDefault="00F12A84">
      <w:pPr>
        <w:shd w:val="clear" w:color="auto" w:fill="FFFFFF"/>
        <w:spacing w:after="160"/>
        <w:rPr>
          <w:rFonts w:ascii="Calibri" w:eastAsia="Calibri" w:hAnsi="Calibri" w:cs="Calibri"/>
          <w:sz w:val="24"/>
          <w:szCs w:val="24"/>
        </w:rPr>
      </w:pPr>
    </w:p>
    <w:p w14:paraId="321D2899" w14:textId="77777777" w:rsidR="00F12A84" w:rsidRDefault="003C4406">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23AB4FDF" w14:textId="77777777" w:rsidR="00F12A84" w:rsidRDefault="00F12A84">
      <w:pPr>
        <w:rPr>
          <w:rFonts w:ascii="Calibri" w:eastAsia="Calibri" w:hAnsi="Calibri" w:cs="Calibri"/>
          <w:b/>
          <w:color w:val="333333"/>
          <w:sz w:val="24"/>
          <w:szCs w:val="24"/>
        </w:rPr>
      </w:pPr>
      <w:commentRangeStart w:id="55"/>
    </w:p>
    <w:p w14:paraId="7E23F320" w14:textId="0498983C" w:rsidR="00F12A84" w:rsidRDefault="009C0C5B">
      <w:pPr>
        <w:spacing w:after="160"/>
        <w:ind w:firstLine="720"/>
        <w:rPr>
          <w:ins w:id="56" w:author="Laura Dee" w:date="2022-09-21T09:15:00Z"/>
          <w:rFonts w:ascii="Calibri" w:eastAsia="Calibri" w:hAnsi="Calibri" w:cs="Calibri"/>
          <w:color w:val="333333"/>
          <w:sz w:val="24"/>
          <w:szCs w:val="24"/>
        </w:rPr>
      </w:pPr>
      <w:ins w:id="57" w:author="Jarrett Byrnes" w:date="2022-10-25T14:41:00Z">
        <w:r>
          <w:rPr>
            <w:rFonts w:ascii="Calibri" w:eastAsia="Calibri" w:hAnsi="Calibri" w:cs="Calibri"/>
            <w:color w:val="333333"/>
            <w:sz w:val="24"/>
            <w:szCs w:val="24"/>
          </w:rPr>
          <w:t xml:space="preserve">Experiments alone are no longer enough to generate </w:t>
        </w:r>
      </w:ins>
      <w:ins w:id="58" w:author="Jarrett Byrnes" w:date="2022-10-25T14:42:00Z">
        <w:r>
          <w:rPr>
            <w:rFonts w:ascii="Calibri" w:eastAsia="Calibri" w:hAnsi="Calibri" w:cs="Calibri"/>
            <w:color w:val="333333"/>
            <w:sz w:val="24"/>
            <w:szCs w:val="24"/>
          </w:rPr>
          <w:t xml:space="preserve">the causal inferences needed by Ecology. </w:t>
        </w:r>
      </w:ins>
      <w:r w:rsidR="003C4406">
        <w:rPr>
          <w:rFonts w:ascii="Calibri" w:eastAsia="Calibri" w:hAnsi="Calibri" w:cs="Calibri"/>
          <w:color w:val="333333"/>
          <w:sz w:val="24"/>
          <w:szCs w:val="24"/>
        </w:rPr>
        <w:t xml:space="preserve">As Ecology advances to tackle problems at scales from the continental to global, </w:t>
      </w:r>
      <w:commentRangeEnd w:id="55"/>
      <w:r w:rsidR="00235A4F">
        <w:rPr>
          <w:rStyle w:val="CommentReference"/>
        </w:rPr>
        <w:commentReference w:id="55"/>
      </w:r>
      <w:r w:rsidR="003C4406">
        <w:rPr>
          <w:rFonts w:ascii="Calibri" w:eastAsia="Calibri" w:hAnsi="Calibri" w:cs="Calibri"/>
          <w:color w:val="333333"/>
          <w:sz w:val="24"/>
          <w:szCs w:val="24"/>
        </w:rPr>
        <w:t>we are putting our theories to empirical test like never before</w:t>
      </w:r>
      <w:r w:rsidR="00235A4F">
        <w:rPr>
          <w:rFonts w:ascii="Calibri" w:eastAsia="Calibri" w:hAnsi="Calibri" w:cs="Calibri"/>
          <w:color w:val="333333"/>
          <w:sz w:val="24"/>
          <w:szCs w:val="24"/>
        </w:rPr>
        <w:t xml:space="preserve"> </w:t>
      </w:r>
      <w:r w:rsidR="00F227B7">
        <w:rPr>
          <w:rFonts w:ascii="Calibri" w:eastAsia="Calibri" w:hAnsi="Calibri" w:cs="Calibri"/>
          <w:color w:val="333333"/>
          <w:sz w:val="24"/>
          <w:szCs w:val="24"/>
        </w:rPr>
        <w:t>–</w:t>
      </w:r>
      <w:r w:rsidR="003C4406">
        <w:rPr>
          <w:rFonts w:ascii="Calibri" w:eastAsia="Calibri" w:hAnsi="Calibri" w:cs="Calibri"/>
          <w:color w:val="333333"/>
          <w:sz w:val="24"/>
          <w:szCs w:val="24"/>
        </w:rPr>
        <w:t xml:space="preserve"> working at larger scales in space and time</w:t>
      </w:r>
      <w:r w:rsidR="003C4406">
        <w:rPr>
          <w:rFonts w:ascii="Calibri" w:eastAsia="Calibri" w:hAnsi="Calibri" w:cs="Calibri"/>
          <w:sz w:val="24"/>
          <w:szCs w:val="24"/>
        </w:rPr>
        <w:t xml:space="preserve"> and </w:t>
      </w:r>
      <w:r w:rsidR="003C4406">
        <w:rPr>
          <w:rFonts w:ascii="Calibri" w:eastAsia="Calibri" w:hAnsi="Calibri" w:cs="Calibri"/>
          <w:color w:val="333333"/>
          <w:sz w:val="24"/>
          <w:szCs w:val="24"/>
        </w:rPr>
        <w:t>with unprecedented streams</w:t>
      </w:r>
      <w:r w:rsidR="00235A4F">
        <w:rPr>
          <w:rFonts w:ascii="Calibri" w:eastAsia="Calibri" w:hAnsi="Calibri" w:cs="Calibri"/>
          <w:color w:val="333333"/>
          <w:sz w:val="24"/>
          <w:szCs w:val="24"/>
        </w:rPr>
        <w:t xml:space="preserve"> of data</w:t>
      </w:r>
      <w:r w:rsidR="003C4406">
        <w:rPr>
          <w:rFonts w:ascii="Calibri" w:eastAsia="Calibri" w:hAnsi="Calibri" w:cs="Calibri"/>
          <w:color w:val="333333"/>
          <w:sz w:val="24"/>
          <w:szCs w:val="24"/>
        </w:rPr>
        <w:t>.</w:t>
      </w:r>
      <w:r w:rsidR="00B35B59">
        <w:rPr>
          <w:rFonts w:ascii="Calibri" w:eastAsia="Calibri" w:hAnsi="Calibri" w:cs="Calibri"/>
          <w:color w:val="333333"/>
          <w:sz w:val="24"/>
          <w:szCs w:val="24"/>
        </w:rPr>
        <w:t xml:space="preserve"> </w:t>
      </w:r>
      <w:r w:rsidR="003C4406">
        <w:rPr>
          <w:rFonts w:ascii="Calibri" w:eastAsia="Calibri" w:hAnsi="Calibri" w:cs="Calibri"/>
          <w:color w:val="333333"/>
          <w:sz w:val="24"/>
          <w:szCs w:val="24"/>
        </w:rPr>
        <w:t xml:space="preserve">To address fundamental questions in ecology with these data, we desire to answer questions addressing causal relationships - either for testing of basic theory at scale or </w:t>
      </w:r>
      <w:r w:rsidR="00B35B59">
        <w:rPr>
          <w:rFonts w:ascii="Calibri" w:eastAsia="Calibri" w:hAnsi="Calibri" w:cs="Calibri"/>
          <w:color w:val="333333"/>
          <w:sz w:val="24"/>
          <w:szCs w:val="24"/>
        </w:rPr>
        <w:t xml:space="preserve">for informing conservation and resource </w:t>
      </w:r>
      <w:r w:rsidR="00235A4F">
        <w:rPr>
          <w:rFonts w:ascii="Calibri" w:eastAsia="Calibri" w:hAnsi="Calibri" w:cs="Calibri"/>
          <w:color w:val="333333"/>
          <w:sz w:val="24"/>
          <w:szCs w:val="24"/>
        </w:rPr>
        <w:t>management</w:t>
      </w:r>
      <w:r w:rsidR="003C4406">
        <w:rPr>
          <w:rFonts w:ascii="Calibri" w:eastAsia="Calibri" w:hAnsi="Calibri" w:cs="Calibri"/>
          <w:color w:val="333333"/>
          <w:sz w:val="24"/>
          <w:szCs w:val="24"/>
        </w:rPr>
        <w:t xml:space="preserve">. Classically in ecology, understanding causal relationships between variables in nature has been the domain of experiments. As Ecology seeks to address theory and application at scale, however, we rapidly move beyond a scale where </w:t>
      </w:r>
      <w:r w:rsidR="00235A4F">
        <w:rPr>
          <w:rFonts w:ascii="Calibri" w:eastAsia="Calibri" w:hAnsi="Calibri" w:cs="Calibri"/>
          <w:color w:val="333333"/>
          <w:sz w:val="24"/>
          <w:szCs w:val="24"/>
        </w:rPr>
        <w:t xml:space="preserve">ideal </w:t>
      </w:r>
      <w:r w:rsidR="003C4406">
        <w:rPr>
          <w:rFonts w:ascii="Calibri" w:eastAsia="Calibri" w:hAnsi="Calibri" w:cs="Calibri"/>
          <w:color w:val="333333"/>
          <w:sz w:val="24"/>
          <w:szCs w:val="24"/>
        </w:rPr>
        <w:t>randomized experiments are possible</w:t>
      </w:r>
      <w:ins w:id="59" w:author="Laura Dee" w:date="2022-05-17T12:40:00Z">
        <w:r w:rsidR="00235A4F">
          <w:rPr>
            <w:rFonts w:ascii="Calibri" w:eastAsia="Calibri" w:hAnsi="Calibri" w:cs="Calibri"/>
            <w:color w:val="333333"/>
            <w:sz w:val="24"/>
            <w:szCs w:val="24"/>
          </w:rPr>
          <w:t xml:space="preserve"> (</w:t>
        </w:r>
        <w:proofErr w:type="spellStart"/>
        <w:r w:rsidR="00235A4F">
          <w:rPr>
            <w:rFonts w:ascii="Calibri" w:eastAsia="Calibri" w:hAnsi="Calibri" w:cs="Calibri"/>
            <w:color w:val="333333"/>
            <w:sz w:val="24"/>
            <w:szCs w:val="24"/>
          </w:rPr>
          <w:t>reviwed</w:t>
        </w:r>
        <w:proofErr w:type="spellEnd"/>
        <w:r w:rsidR="00235A4F">
          <w:rPr>
            <w:rFonts w:ascii="Calibri" w:eastAsia="Calibri" w:hAnsi="Calibri" w:cs="Calibri"/>
            <w:color w:val="333333"/>
            <w:sz w:val="24"/>
            <w:szCs w:val="24"/>
          </w:rPr>
          <w:t xml:space="preserve"> </w:t>
        </w:r>
      </w:ins>
      <w:ins w:id="60" w:author="Laura Dee" w:date="2022-05-17T12:41:00Z">
        <w:r w:rsidR="00235A4F">
          <w:rPr>
            <w:rFonts w:ascii="Calibri" w:eastAsia="Calibri" w:hAnsi="Calibri" w:cs="Calibri"/>
            <w:color w:val="333333"/>
            <w:sz w:val="24"/>
            <w:szCs w:val="24"/>
          </w:rPr>
          <w:t>in Kimmel et al 2021)</w:t>
        </w:r>
      </w:ins>
      <w:r w:rsidR="003C4406">
        <w:rPr>
          <w:rFonts w:ascii="Calibri" w:eastAsia="Calibri" w:hAnsi="Calibri" w:cs="Calibri"/>
          <w:color w:val="333333"/>
          <w:sz w:val="24"/>
          <w:szCs w:val="24"/>
        </w:rPr>
        <w:t xml:space="preserve">, and instead must be able to seize the opportunity of new large-scale sources of observational data. </w:t>
      </w:r>
    </w:p>
    <w:p w14:paraId="73586089" w14:textId="66156FF1" w:rsidR="009C0C5B" w:rsidRDefault="003C4406" w:rsidP="009C0C5B">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Our ability to test causal hypotheses and uncover causal relationships in observational data is limited by two </w:t>
      </w:r>
      <w:r w:rsidR="0018666C">
        <w:rPr>
          <w:rFonts w:ascii="Calibri" w:eastAsia="Calibri" w:hAnsi="Calibri" w:cs="Calibri"/>
          <w:color w:val="333333"/>
          <w:sz w:val="24"/>
          <w:szCs w:val="24"/>
        </w:rPr>
        <w:t>fundamental problems</w:t>
      </w:r>
      <w:r>
        <w:rPr>
          <w:rFonts w:ascii="Calibri" w:eastAsia="Calibri" w:hAnsi="Calibri" w:cs="Calibri"/>
          <w:color w:val="333333"/>
          <w:sz w:val="24"/>
          <w:szCs w:val="24"/>
        </w:rPr>
        <w:t xml:space="preserve">. First, </w:t>
      </w:r>
      <w:r w:rsidR="0018666C">
        <w:rPr>
          <w:rFonts w:ascii="Calibri" w:eastAsia="Calibri" w:hAnsi="Calibri" w:cs="Calibri"/>
          <w:color w:val="333333"/>
          <w:sz w:val="24"/>
          <w:szCs w:val="24"/>
        </w:rPr>
        <w:t xml:space="preserve">nature is complex! When we model observational data, there are sure to be a number of lurking confounding variables – known and unknown – ready to muck up our best attempts at valid inference. Even when we know what </w:t>
      </w:r>
      <w:proofErr w:type="spellStart"/>
      <w:r w:rsidR="0018666C">
        <w:rPr>
          <w:rFonts w:ascii="Calibri" w:eastAsia="Calibri" w:hAnsi="Calibri" w:cs="Calibri"/>
          <w:color w:val="333333"/>
          <w:sz w:val="24"/>
          <w:szCs w:val="24"/>
        </w:rPr>
        <w:t>counfounders</w:t>
      </w:r>
      <w:proofErr w:type="spellEnd"/>
      <w:r w:rsidR="0018666C">
        <w:rPr>
          <w:rFonts w:ascii="Calibri" w:eastAsia="Calibri" w:hAnsi="Calibri" w:cs="Calibri"/>
          <w:color w:val="333333"/>
          <w:sz w:val="24"/>
          <w:szCs w:val="24"/>
        </w:rPr>
        <w:t xml:space="preserve"> we must gird ourselves against, collecting all of the data needed to model each and every one might prove impossible</w:t>
      </w:r>
      <w:r w:rsidR="00147662">
        <w:rPr>
          <w:rFonts w:ascii="Calibri" w:eastAsia="Calibri" w:hAnsi="Calibri" w:cs="Calibri"/>
          <w:color w:val="333333"/>
          <w:sz w:val="24"/>
          <w:szCs w:val="24"/>
        </w:rPr>
        <w:t xml:space="preserve">. </w:t>
      </w:r>
      <w:r w:rsidR="0018666C">
        <w:rPr>
          <w:rFonts w:ascii="Calibri" w:eastAsia="Calibri" w:hAnsi="Calibri" w:cs="Calibri"/>
          <w:color w:val="333333"/>
          <w:sz w:val="24"/>
          <w:szCs w:val="24"/>
        </w:rPr>
        <w:t>Second, we are but human. As humans, we</w:t>
      </w:r>
      <w:r w:rsidR="0018666C">
        <w:rPr>
          <w:rFonts w:ascii="Calibri" w:eastAsia="Calibri" w:hAnsi="Calibri" w:cs="Calibri"/>
          <w:color w:val="333333"/>
          <w:sz w:val="24"/>
          <w:szCs w:val="24"/>
        </w:rPr>
        <w:t xml:space="preserve"> are limited by our ability to imagine how the different elements of complex ecological systems are </w:t>
      </w:r>
      <w:r w:rsidR="0018666C">
        <w:rPr>
          <w:rFonts w:ascii="Calibri" w:eastAsia="Calibri" w:hAnsi="Calibri" w:cs="Calibri"/>
          <w:color w:val="333333"/>
          <w:sz w:val="24"/>
          <w:szCs w:val="24"/>
        </w:rPr>
        <w:lastRenderedPageBreak/>
        <w:t xml:space="preserve">linked together. </w:t>
      </w:r>
      <w:r w:rsidR="0018666C">
        <w:rPr>
          <w:rFonts w:ascii="Calibri" w:eastAsia="Calibri" w:hAnsi="Calibri" w:cs="Calibri"/>
          <w:color w:val="333333"/>
          <w:sz w:val="24"/>
          <w:szCs w:val="24"/>
        </w:rPr>
        <w:t xml:space="preserve">It is hard to try and think through the entirety of the natural history of a system in order to build an analysis of observational data that will produce valid results when it comes to statements of causality. It is easy to deem the entire </w:t>
      </w:r>
      <w:r w:rsidR="009C0C5B">
        <w:rPr>
          <w:rFonts w:ascii="Calibri" w:eastAsia="Calibri" w:hAnsi="Calibri" w:cs="Calibri"/>
          <w:color w:val="333333"/>
          <w:sz w:val="24"/>
          <w:szCs w:val="24"/>
        </w:rPr>
        <w:t>endeavor</w:t>
      </w:r>
      <w:r w:rsidR="0018666C">
        <w:rPr>
          <w:rFonts w:ascii="Calibri" w:eastAsia="Calibri" w:hAnsi="Calibri" w:cs="Calibri"/>
          <w:color w:val="333333"/>
          <w:sz w:val="24"/>
          <w:szCs w:val="24"/>
        </w:rPr>
        <w:t xml:space="preserve"> impossible, and dismiss results from observation out of hand.</w:t>
      </w:r>
      <w:r w:rsidR="009C0C5B">
        <w:rPr>
          <w:rFonts w:ascii="Calibri" w:eastAsia="Calibri" w:hAnsi="Calibri" w:cs="Calibri"/>
          <w:color w:val="333333"/>
          <w:sz w:val="24"/>
          <w:szCs w:val="24"/>
        </w:rPr>
        <w:t xml:space="preserve"> This dismissal comes from our understanding of how the two above issues work to </w:t>
      </w:r>
      <w:r>
        <w:rPr>
          <w:rFonts w:ascii="Calibri" w:eastAsia="Calibri" w:hAnsi="Calibri" w:cs="Calibri"/>
          <w:color w:val="333333"/>
          <w:sz w:val="24"/>
          <w:szCs w:val="24"/>
        </w:rPr>
        <w:t xml:space="preserve">create a single large problem - one that is often meant when one invokes the old </w:t>
      </w:r>
      <w:r w:rsidR="009C0C5B">
        <w:rPr>
          <w:rFonts w:ascii="Calibri" w:eastAsia="Calibri" w:hAnsi="Calibri" w:cs="Calibri"/>
          <w:color w:val="333333"/>
          <w:sz w:val="24"/>
          <w:szCs w:val="24"/>
        </w:rPr>
        <w:t xml:space="preserve">and dreaded </w:t>
      </w:r>
      <w:r>
        <w:rPr>
          <w:rFonts w:ascii="Calibri" w:eastAsia="Calibri" w:hAnsi="Calibri" w:cs="Calibri"/>
          <w:color w:val="333333"/>
          <w:sz w:val="24"/>
          <w:szCs w:val="24"/>
        </w:rPr>
        <w:t xml:space="preserve">chestnut “Correlation is not causation.” </w:t>
      </w:r>
    </w:p>
    <w:p w14:paraId="44332004" w14:textId="77899A3C" w:rsidR="00F12A84" w:rsidRDefault="003C4406" w:rsidP="009C0C5B">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This problem </w:t>
      </w:r>
      <w:r w:rsidR="009C0C5B">
        <w:rPr>
          <w:rFonts w:ascii="Calibri" w:eastAsia="Calibri" w:hAnsi="Calibri" w:cs="Calibri"/>
          <w:color w:val="333333"/>
          <w:sz w:val="24"/>
          <w:szCs w:val="24"/>
        </w:rPr>
        <w:t xml:space="preserve">implied by this statement </w:t>
      </w:r>
      <w:r>
        <w:rPr>
          <w:rFonts w:ascii="Calibri" w:eastAsia="Calibri" w:hAnsi="Calibri" w:cs="Calibri"/>
          <w:color w:val="333333"/>
          <w:sz w:val="24"/>
          <w:szCs w:val="24"/>
        </w:rPr>
        <w:t xml:space="preserve">is the absence of measurement of key factors in observational data sets creating what is known as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in our analyses </w:t>
      </w:r>
      <w:hyperlink r:id="rId13">
        <w:r>
          <w:rPr>
            <w:rFonts w:ascii="Calibri" w:eastAsia="Calibri" w:hAnsi="Calibri" w:cs="Calibri"/>
            <w:color w:val="333333"/>
            <w:sz w:val="24"/>
            <w:szCs w:val="24"/>
          </w:rPr>
          <w:t xml:space="preserve">(Wooldridge 2015, Rinella et al. </w:t>
        </w:r>
        <w:r>
          <w:rPr>
            <w:rFonts w:ascii="Calibri" w:eastAsia="Calibri" w:hAnsi="Calibri" w:cs="Calibri"/>
            <w:color w:val="333333"/>
            <w:sz w:val="24"/>
            <w:szCs w:val="24"/>
          </w:rPr>
          <w:t>2</w:t>
        </w:r>
        <w:r>
          <w:rPr>
            <w:rFonts w:ascii="Calibri" w:eastAsia="Calibri" w:hAnsi="Calibri" w:cs="Calibri"/>
            <w:color w:val="333333"/>
            <w:sz w:val="24"/>
            <w:szCs w:val="24"/>
          </w:rPr>
          <w:t>020)</w:t>
        </w:r>
      </w:hyperlink>
      <w:r>
        <w:rPr>
          <w:rFonts w:ascii="Calibri" w:eastAsia="Calibri" w:hAnsi="Calibri" w:cs="Calibri"/>
          <w:color w:val="333333"/>
          <w:sz w:val="24"/>
          <w:szCs w:val="24"/>
        </w:rPr>
        <w:t xml:space="preserve">.  In short, by omitting variables that influence both a predictor and response of inference - known as a </w:t>
      </w:r>
      <w:r>
        <w:rPr>
          <w:rFonts w:ascii="Calibri" w:eastAsia="Calibri" w:hAnsi="Calibri" w:cs="Calibri"/>
          <w:b/>
          <w:color w:val="333333"/>
          <w:sz w:val="24"/>
          <w:szCs w:val="24"/>
        </w:rPr>
        <w:t>confounding variable</w:t>
      </w:r>
      <w:r>
        <w:rPr>
          <w:rFonts w:ascii="Calibri" w:eastAsia="Calibri" w:hAnsi="Calibri" w:cs="Calibri"/>
          <w:b/>
          <w:i/>
          <w:color w:val="333333"/>
          <w:sz w:val="24"/>
          <w:szCs w:val="24"/>
        </w:rPr>
        <w:t xml:space="preserve"> </w:t>
      </w:r>
      <w:r>
        <w:rPr>
          <w:rFonts w:ascii="Calibri" w:eastAsia="Calibri" w:hAnsi="Calibri" w:cs="Calibri"/>
          <w:color w:val="333333"/>
          <w:sz w:val="24"/>
          <w:szCs w:val="24"/>
        </w:rPr>
        <w:t xml:space="preserve">- our estimate of the relationship between the predictor and response is biased away from its true value. This bias could be positive or negative, and we have no way of knowing its direction. </w:t>
      </w:r>
    </w:p>
    <w:p w14:paraId="786009FF" w14:textId="1EB63F75"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Omitted</w:t>
      </w:r>
      <w:r>
        <w:rPr>
          <w:rFonts w:ascii="Calibri" w:eastAsia="Calibri" w:hAnsi="Calibri" w:cs="Calibri"/>
          <w:sz w:val="24"/>
          <w:szCs w:val="24"/>
        </w:rPr>
        <w:t xml:space="preserve"> </w:t>
      </w:r>
      <w:r>
        <w:rPr>
          <w:rFonts w:ascii="Calibri" w:eastAsia="Calibri" w:hAnsi="Calibri" w:cs="Calibri"/>
          <w:color w:val="333333"/>
          <w:sz w:val="24"/>
          <w:szCs w:val="24"/>
        </w:rPr>
        <w:t xml:space="preserve">variable bias (OVB) occurs when a </w:t>
      </w:r>
      <w:r w:rsidR="006856BC">
        <w:rPr>
          <w:rFonts w:ascii="Calibri" w:eastAsia="Calibri" w:hAnsi="Calibri" w:cs="Calibri"/>
          <w:color w:val="333333"/>
          <w:sz w:val="24"/>
          <w:szCs w:val="24"/>
        </w:rPr>
        <w:t xml:space="preserve">modeled </w:t>
      </w:r>
      <w:r>
        <w:rPr>
          <w:rFonts w:ascii="Calibri" w:eastAsia="Calibri" w:hAnsi="Calibri" w:cs="Calibri"/>
          <w:color w:val="333333"/>
          <w:sz w:val="24"/>
          <w:szCs w:val="24"/>
        </w:rPr>
        <w:t>causal variable of interest</w:t>
      </w:r>
      <w:r w:rsidR="0059006B">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is correlated with one or more </w:t>
      </w:r>
      <w:r w:rsidR="006856BC">
        <w:rPr>
          <w:rFonts w:ascii="Calibri" w:eastAsia="Calibri" w:hAnsi="Calibri" w:cs="Calibri"/>
          <w:color w:val="333333"/>
          <w:sz w:val="24"/>
          <w:szCs w:val="24"/>
        </w:rPr>
        <w:t>unmeasured</w:t>
      </w:r>
      <w:r w:rsidR="006856BC">
        <w:rPr>
          <w:rFonts w:ascii="Calibri" w:eastAsia="Calibri" w:hAnsi="Calibri" w:cs="Calibri"/>
          <w:color w:val="333333"/>
          <w:sz w:val="24"/>
          <w:szCs w:val="24"/>
        </w:rPr>
        <w:t xml:space="preserve"> </w:t>
      </w:r>
      <w:r>
        <w:rPr>
          <w:rFonts w:ascii="Calibri" w:eastAsia="Calibri" w:hAnsi="Calibri" w:cs="Calibri"/>
          <w:color w:val="333333"/>
          <w:sz w:val="24"/>
          <w:szCs w:val="24"/>
        </w:rPr>
        <w:t>confounding variables</w:t>
      </w:r>
      <w:r w:rsidR="006856BC">
        <w:rPr>
          <w:rFonts w:ascii="Calibri" w:eastAsia="Calibri" w:hAnsi="Calibri" w:cs="Calibri"/>
          <w:color w:val="333333"/>
          <w:sz w:val="24"/>
          <w:szCs w:val="24"/>
        </w:rPr>
        <w:t xml:space="preserve"> that influence the response variable.</w:t>
      </w:r>
      <w:r>
        <w:rPr>
          <w:rFonts w:ascii="Calibri" w:eastAsia="Calibri" w:hAnsi="Calibri" w:cs="Calibri"/>
          <w:color w:val="333333"/>
          <w:sz w:val="24"/>
          <w:szCs w:val="24"/>
        </w:rPr>
        <w:t xml:space="preserve"> </w:t>
      </w:r>
      <w:r w:rsidR="006856BC">
        <w:rPr>
          <w:rFonts w:ascii="Calibri" w:eastAsia="Calibri" w:hAnsi="Calibri" w:cs="Calibri"/>
          <w:color w:val="333333"/>
          <w:sz w:val="24"/>
          <w:szCs w:val="24"/>
        </w:rPr>
        <w:t xml:space="preserve">As the </w:t>
      </w:r>
      <w:r w:rsidR="006856BC" w:rsidRPr="00EB23C0">
        <w:rPr>
          <w:rFonts w:ascii="Calibri" w:eastAsia="Calibri" w:hAnsi="Calibri" w:cs="Calibri"/>
          <w:color w:val="333333"/>
          <w:sz w:val="24"/>
          <w:szCs w:val="24"/>
        </w:rPr>
        <w:t>omitted variable</w:t>
      </w:r>
      <w:r w:rsidR="00EB23C0" w:rsidRPr="00EB23C0">
        <w:rPr>
          <w:rFonts w:ascii="Calibri" w:eastAsia="Calibri" w:hAnsi="Calibri" w:cs="Calibri"/>
          <w:color w:val="333333"/>
          <w:sz w:val="24"/>
          <w:szCs w:val="24"/>
        </w:rPr>
        <w:t>,</w:t>
      </w:r>
      <w:r w:rsidR="006856BC">
        <w:rPr>
          <w:rFonts w:ascii="Calibri" w:eastAsia="Calibri" w:hAnsi="Calibri" w:cs="Calibri"/>
          <w:b/>
          <w:color w:val="333333"/>
          <w:sz w:val="24"/>
          <w:szCs w:val="24"/>
        </w:rPr>
        <w:t xml:space="preserve"> </w:t>
      </w:r>
      <w:r w:rsidR="006856BC">
        <w:rPr>
          <w:rFonts w:ascii="Calibri" w:eastAsia="Calibri" w:hAnsi="Calibri" w:cs="Calibri"/>
          <w:color w:val="333333"/>
          <w:sz w:val="24"/>
          <w:szCs w:val="24"/>
        </w:rPr>
        <w:t xml:space="preserve">referred to as a </w:t>
      </w:r>
      <w:r w:rsidR="006856BC">
        <w:rPr>
          <w:rFonts w:ascii="Calibri" w:eastAsia="Calibri" w:hAnsi="Calibri" w:cs="Calibri"/>
          <w:b/>
          <w:color w:val="333333"/>
          <w:sz w:val="24"/>
          <w:szCs w:val="24"/>
        </w:rPr>
        <w:t>confounding variable</w:t>
      </w:r>
      <w:r w:rsidR="00EB23C0">
        <w:rPr>
          <w:rFonts w:ascii="Calibri" w:eastAsia="Calibri" w:hAnsi="Calibri" w:cs="Calibri"/>
          <w:b/>
          <w:color w:val="333333"/>
          <w:sz w:val="24"/>
          <w:szCs w:val="24"/>
        </w:rPr>
        <w:t xml:space="preserve"> </w:t>
      </w:r>
      <w:r w:rsidR="00EB23C0" w:rsidRPr="00EB23C0">
        <w:rPr>
          <w:rFonts w:ascii="Calibri" w:eastAsia="Calibri" w:hAnsi="Calibri" w:cs="Calibri"/>
          <w:color w:val="333333"/>
          <w:sz w:val="24"/>
          <w:szCs w:val="24"/>
        </w:rPr>
        <w:t>as it is correlated with both a predictor and the response</w:t>
      </w:r>
      <w:r w:rsidR="00EB23C0">
        <w:rPr>
          <w:rFonts w:ascii="Calibri" w:eastAsia="Calibri" w:hAnsi="Calibri" w:cs="Calibri"/>
          <w:color w:val="333333"/>
          <w:sz w:val="24"/>
          <w:szCs w:val="24"/>
        </w:rPr>
        <w:t>,</w:t>
      </w:r>
      <w:r w:rsidR="00EB23C0">
        <w:rPr>
          <w:rFonts w:ascii="Calibri" w:eastAsia="Calibri" w:hAnsi="Calibri" w:cs="Calibri"/>
          <w:color w:val="333333"/>
          <w:sz w:val="24"/>
          <w:szCs w:val="24"/>
        </w:rPr>
        <w:t xml:space="preserve"> </w:t>
      </w:r>
      <w:r w:rsidR="006856BC">
        <w:rPr>
          <w:rFonts w:ascii="Calibri" w:eastAsia="Calibri" w:hAnsi="Calibri" w:cs="Calibri"/>
          <w:color w:val="333333"/>
          <w:sz w:val="24"/>
          <w:szCs w:val="24"/>
        </w:rPr>
        <w:t>is not included</w:t>
      </w:r>
      <w:r w:rsidR="00147662">
        <w:rPr>
          <w:rFonts w:ascii="Calibri" w:eastAsia="Calibri" w:hAnsi="Calibri" w:cs="Calibri"/>
          <w:color w:val="333333"/>
          <w:sz w:val="24"/>
          <w:szCs w:val="24"/>
        </w:rPr>
        <w:t xml:space="preserve"> and controlled for </w:t>
      </w:r>
      <w:r>
        <w:rPr>
          <w:rFonts w:ascii="Calibri" w:eastAsia="Calibri" w:hAnsi="Calibri" w:cs="Calibri"/>
          <w:color w:val="333333"/>
          <w:sz w:val="24"/>
          <w:szCs w:val="24"/>
        </w:rPr>
        <w:t>in statistical model</w:t>
      </w:r>
      <w:r w:rsidR="00147662">
        <w:rPr>
          <w:rFonts w:ascii="Calibri" w:eastAsia="Calibri" w:hAnsi="Calibri" w:cs="Calibri"/>
          <w:color w:val="333333"/>
          <w:sz w:val="24"/>
          <w:szCs w:val="24"/>
        </w:rPr>
        <w:t>s</w:t>
      </w:r>
      <w:r>
        <w:rPr>
          <w:rFonts w:ascii="Calibri" w:eastAsia="Calibri" w:hAnsi="Calibri" w:cs="Calibri"/>
          <w:color w:val="333333"/>
          <w:sz w:val="24"/>
          <w:szCs w:val="24"/>
        </w:rPr>
        <w:t xml:space="preserve"> of a system (Fig. 1)</w:t>
      </w:r>
      <w:r w:rsidR="006856BC">
        <w:rPr>
          <w:rFonts w:ascii="Calibri" w:eastAsia="Calibri" w:hAnsi="Calibri" w:cs="Calibri"/>
          <w:color w:val="333333"/>
          <w:sz w:val="24"/>
          <w:szCs w:val="24"/>
        </w:rPr>
        <w:t xml:space="preserve">, they bias our estimate of the effect of the causal variable of interest on the </w:t>
      </w:r>
      <w:r w:rsidR="006856BC">
        <w:rPr>
          <w:rFonts w:ascii="Calibri" w:eastAsia="Calibri" w:hAnsi="Calibri" w:cs="Calibri"/>
          <w:color w:val="333333"/>
          <w:sz w:val="24"/>
          <w:szCs w:val="24"/>
        </w:rPr>
        <w:t>response</w:t>
      </w:r>
      <w:r>
        <w:rPr>
          <w:rFonts w:ascii="Calibri" w:eastAsia="Calibri" w:hAnsi="Calibri" w:cs="Calibri"/>
          <w:color w:val="333333"/>
          <w:sz w:val="24"/>
          <w:szCs w:val="24"/>
        </w:rPr>
        <w:t xml:space="preserve">. </w:t>
      </w:r>
      <w:r w:rsidR="00EB23C0">
        <w:rPr>
          <w:rFonts w:ascii="Calibri" w:eastAsia="Calibri" w:hAnsi="Calibri" w:cs="Calibri"/>
          <w:color w:val="333333"/>
          <w:sz w:val="24"/>
          <w:szCs w:val="24"/>
        </w:rPr>
        <w:t>Like</w:t>
      </w:r>
      <w:r w:rsidR="00EB23C0">
        <w:rPr>
          <w:rFonts w:ascii="Calibri" w:eastAsia="Calibri" w:hAnsi="Calibri" w:cs="Calibri"/>
          <w:color w:val="333333"/>
          <w:sz w:val="24"/>
          <w:szCs w:val="24"/>
        </w:rPr>
        <w:t xml:space="preserve"> </w:t>
      </w:r>
      <w:r w:rsidR="00EB23C0">
        <w:rPr>
          <w:rFonts w:ascii="Calibri" w:eastAsia="Calibri" w:hAnsi="Calibri" w:cs="Calibri"/>
          <w:color w:val="333333"/>
          <w:sz w:val="24"/>
          <w:szCs w:val="24"/>
        </w:rPr>
        <w:t xml:space="preserve">unmeasured </w:t>
      </w:r>
      <w:r>
        <w:rPr>
          <w:rFonts w:ascii="Calibri" w:eastAsia="Calibri" w:hAnsi="Calibri" w:cs="Calibri"/>
          <w:color w:val="333333"/>
          <w:sz w:val="24"/>
          <w:szCs w:val="24"/>
        </w:rPr>
        <w:t>variables that do not influence both our causal variables of interest</w:t>
      </w:r>
      <w:r w:rsidR="006856BC">
        <w:rPr>
          <w:rFonts w:ascii="Calibri" w:eastAsia="Calibri" w:hAnsi="Calibri" w:cs="Calibri"/>
          <w:color w:val="333333"/>
          <w:sz w:val="24"/>
          <w:szCs w:val="24"/>
        </w:rPr>
        <w:t xml:space="preserve"> and response</w:t>
      </w:r>
      <w:r>
        <w:rPr>
          <w:rFonts w:ascii="Calibri" w:eastAsia="Calibri" w:hAnsi="Calibri" w:cs="Calibri"/>
          <w:color w:val="333333"/>
          <w:sz w:val="24"/>
          <w:szCs w:val="24"/>
        </w:rPr>
        <w:t xml:space="preserve"> (Fig. 1A), these confounding variables (Fig. 1B) end up being included in the error term. </w:t>
      </w:r>
      <w:r w:rsidR="00EB23C0">
        <w:rPr>
          <w:rFonts w:ascii="Calibri" w:eastAsia="Calibri" w:hAnsi="Calibri" w:cs="Calibri"/>
          <w:color w:val="333333"/>
          <w:sz w:val="24"/>
          <w:szCs w:val="24"/>
        </w:rPr>
        <w:t>Unlike those non-confounding variables, by not including confounding variables in our model</w:t>
      </w:r>
      <w:r>
        <w:rPr>
          <w:rFonts w:ascii="Calibri" w:eastAsia="Calibri" w:hAnsi="Calibri" w:cs="Calibri"/>
          <w:color w:val="333333"/>
          <w:sz w:val="24"/>
          <w:szCs w:val="24"/>
        </w:rPr>
        <w:t xml:space="preserve">, we induce </w:t>
      </w:r>
      <w:r w:rsidR="00EB23C0">
        <w:rPr>
          <w:rFonts w:ascii="Calibri" w:eastAsia="Calibri" w:hAnsi="Calibri" w:cs="Calibri"/>
          <w:color w:val="333333"/>
          <w:sz w:val="24"/>
          <w:szCs w:val="24"/>
        </w:rPr>
        <w:t>a</w:t>
      </w:r>
      <w:r>
        <w:rPr>
          <w:rFonts w:ascii="Calibri" w:eastAsia="Calibri" w:hAnsi="Calibri" w:cs="Calibri"/>
          <w:color w:val="333333"/>
          <w:sz w:val="24"/>
          <w:szCs w:val="24"/>
        </w:rPr>
        <w:t xml:space="preserve"> correlation between the causal variable of interest and the error term. This correlation creates statistical bias - </w:t>
      </w:r>
      <w:commentRangeStart w:id="61"/>
      <w:r>
        <w:rPr>
          <w:rFonts w:ascii="Calibri" w:eastAsia="Calibri" w:hAnsi="Calibri" w:cs="Calibri"/>
          <w:color w:val="333333"/>
          <w:sz w:val="24"/>
          <w:szCs w:val="24"/>
        </w:rPr>
        <w:t>the estimate of the parameter either being greater or less than its true value</w:t>
      </w:r>
      <w:commentRangeEnd w:id="61"/>
      <w:r w:rsidR="0059006B">
        <w:rPr>
          <w:rStyle w:val="CommentReference"/>
        </w:rPr>
        <w:commentReference w:id="61"/>
      </w:r>
      <w:r>
        <w:rPr>
          <w:rFonts w:ascii="Calibri" w:eastAsia="Calibri" w:hAnsi="Calibri" w:cs="Calibri"/>
          <w:color w:val="333333"/>
          <w:sz w:val="24"/>
          <w:szCs w:val="24"/>
        </w:rPr>
        <w:t xml:space="preserve">. </w:t>
      </w:r>
      <w:commentRangeStart w:id="62"/>
      <w:commentRangeStart w:id="63"/>
      <w:r>
        <w:rPr>
          <w:rFonts w:ascii="Calibri" w:eastAsia="Calibri" w:hAnsi="Calibri" w:cs="Calibri"/>
          <w:color w:val="333333"/>
          <w:sz w:val="24"/>
          <w:szCs w:val="24"/>
        </w:rPr>
        <w:t>Estimates reflect the joint influence of your causal variable of interest on the response and the confounding driver as well. If both drivers have the same sign, then the effect will be systematically overestimated. If they are of opposite sign, the effect will either be suppressed or, worse, look as if it is opposite in sign to its true influence</w:t>
      </w:r>
      <w:commentRangeEnd w:id="62"/>
      <w:r w:rsidR="00E16C8A">
        <w:rPr>
          <w:rStyle w:val="CommentReference"/>
        </w:rPr>
        <w:commentReference w:id="62"/>
      </w:r>
      <w:commentRangeEnd w:id="63"/>
      <w:r w:rsidR="00EB23C0">
        <w:rPr>
          <w:rStyle w:val="CommentReference"/>
        </w:rPr>
        <w:commentReference w:id="63"/>
      </w:r>
      <w:r>
        <w:rPr>
          <w:rFonts w:ascii="Calibri" w:eastAsia="Calibri" w:hAnsi="Calibri" w:cs="Calibri"/>
          <w:color w:val="333333"/>
          <w:sz w:val="24"/>
          <w:szCs w:val="24"/>
        </w:rPr>
        <w:t xml:space="preserve">. </w:t>
      </w:r>
      <w:ins w:id="64" w:author="Jarrett Byrnes" w:date="2022-10-25T15:01:00Z">
        <w:r w:rsidR="00EB23C0">
          <w:rPr>
            <w:rFonts w:ascii="Calibri" w:eastAsia="Calibri" w:hAnsi="Calibri" w:cs="Calibri"/>
            <w:color w:val="333333"/>
            <w:sz w:val="24"/>
            <w:szCs w:val="24"/>
          </w:rPr>
          <w:t>It is impossible to actually know how your results have been biase</w:t>
        </w:r>
      </w:ins>
      <w:ins w:id="65" w:author="Jarrett Byrnes" w:date="2022-10-25T15:02:00Z">
        <w:r w:rsidR="00EB23C0">
          <w:rPr>
            <w:rFonts w:ascii="Calibri" w:eastAsia="Calibri" w:hAnsi="Calibri" w:cs="Calibri"/>
            <w:color w:val="333333"/>
            <w:sz w:val="24"/>
            <w:szCs w:val="24"/>
          </w:rPr>
          <w:t xml:space="preserve">d, however, unless you refit your model and include the confounding variable. </w:t>
        </w:r>
      </w:ins>
      <w:r>
        <w:rPr>
          <w:rFonts w:ascii="Calibri" w:eastAsia="Calibri" w:hAnsi="Calibri" w:cs="Calibri"/>
          <w:color w:val="333333"/>
          <w:sz w:val="24"/>
          <w:szCs w:val="24"/>
        </w:rPr>
        <w:t xml:space="preserve">Regardless of the direction of bias, the effect of the correlated omitted driver will be attributed to your </w:t>
      </w:r>
      <w:r w:rsidR="00EB23C0">
        <w:rPr>
          <w:rFonts w:ascii="Calibri" w:eastAsia="Calibri" w:hAnsi="Calibri" w:cs="Calibri"/>
          <w:color w:val="333333"/>
          <w:sz w:val="24"/>
          <w:szCs w:val="24"/>
        </w:rPr>
        <w:t>causal variable</w:t>
      </w:r>
      <w:r w:rsidR="00EB23C0">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of interest. </w:t>
      </w:r>
      <w:r w:rsidR="00E16C8A">
        <w:rPr>
          <w:rFonts w:ascii="Calibri" w:eastAsia="Calibri" w:hAnsi="Calibri" w:cs="Calibri"/>
          <w:color w:val="333333"/>
          <w:sz w:val="24"/>
          <w:szCs w:val="24"/>
        </w:rPr>
        <w:t xml:space="preserve">Bias in estimates </w:t>
      </w:r>
      <w:r>
        <w:rPr>
          <w:rFonts w:ascii="Calibri" w:eastAsia="Calibri" w:hAnsi="Calibri" w:cs="Calibri"/>
          <w:color w:val="333333"/>
          <w:sz w:val="24"/>
          <w:szCs w:val="24"/>
        </w:rPr>
        <w:t xml:space="preserve">makes the results of any statistical model invalid for causal inference. The model is not </w:t>
      </w:r>
      <w:r>
        <w:rPr>
          <w:rFonts w:ascii="Calibri" w:eastAsia="Calibri" w:hAnsi="Calibri" w:cs="Calibri"/>
          <w:b/>
          <w:color w:val="333333"/>
          <w:sz w:val="24"/>
          <w:szCs w:val="24"/>
        </w:rPr>
        <w:t xml:space="preserve">causally identified </w:t>
      </w:r>
      <w:hyperlink r:id="rId14">
        <w:r>
          <w:rPr>
            <w:rFonts w:ascii="Calibri" w:eastAsia="Calibri" w:hAnsi="Calibri" w:cs="Calibri"/>
            <w:sz w:val="24"/>
            <w:szCs w:val="24"/>
          </w:rPr>
          <w:t>(Pearl 2009)</w:t>
        </w:r>
      </w:hyperlink>
      <w:r>
        <w:rPr>
          <w:rFonts w:ascii="Calibri" w:eastAsia="Calibri" w:hAnsi="Calibri" w:cs="Calibri"/>
          <w:color w:val="333333"/>
          <w:sz w:val="24"/>
          <w:szCs w:val="24"/>
        </w:rPr>
        <w:t>.</w:t>
      </w:r>
    </w:p>
    <w:p w14:paraId="5A570366" w14:textId="77777777" w:rsidR="000E406F"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What might an omitted variable be? </w:t>
      </w:r>
      <w:commentRangeStart w:id="66"/>
      <w:r>
        <w:rPr>
          <w:rFonts w:ascii="Calibri" w:eastAsia="Calibri" w:hAnsi="Calibri" w:cs="Calibri"/>
          <w:color w:val="333333"/>
          <w:sz w:val="24"/>
          <w:szCs w:val="24"/>
        </w:rPr>
        <w:t>These missing measurements might be known factors or, perhaps more commonly, unknown factors of importance that we do not invoke due to a failure of our own imagination</w:t>
      </w:r>
      <w:commentRangeEnd w:id="66"/>
      <w:r w:rsidR="002B5AE6">
        <w:rPr>
          <w:rStyle w:val="CommentReference"/>
        </w:rPr>
        <w:commentReference w:id="66"/>
      </w:r>
      <w:r>
        <w:rPr>
          <w:rFonts w:ascii="Calibri" w:eastAsia="Calibri" w:hAnsi="Calibri" w:cs="Calibri"/>
          <w:color w:val="333333"/>
          <w:sz w:val="24"/>
          <w:szCs w:val="24"/>
        </w:rPr>
        <w:t>.</w:t>
      </w:r>
      <w:r w:rsidR="002B5AE6">
        <w:rPr>
          <w:rFonts w:ascii="Calibri" w:eastAsia="Calibri" w:hAnsi="Calibri" w:cs="Calibri"/>
          <w:color w:val="333333"/>
          <w:sz w:val="24"/>
          <w:szCs w:val="24"/>
        </w:rPr>
        <w:t xml:space="preserve"> </w:t>
      </w:r>
      <w:r w:rsidR="000E406F">
        <w:rPr>
          <w:rFonts w:ascii="Calibri" w:eastAsia="Calibri" w:hAnsi="Calibri" w:cs="Calibri"/>
          <w:color w:val="333333"/>
          <w:sz w:val="24"/>
          <w:szCs w:val="24"/>
        </w:rPr>
        <w:t xml:space="preserve">Perhaps you are measuring plant communities to look at competition, but do not measure soil abiotic properties that drive all species. Perhaps you are measuring fish abundances along a large stretch of coastline that varies in biogenic habitats, but don’t realize fishing pressure is more intense close to a port close to one end of your </w:t>
      </w:r>
      <w:r w:rsidR="000E406F">
        <w:rPr>
          <w:rFonts w:ascii="Calibri" w:eastAsia="Calibri" w:hAnsi="Calibri" w:cs="Calibri"/>
          <w:color w:val="333333"/>
          <w:sz w:val="24"/>
          <w:szCs w:val="24"/>
        </w:rPr>
        <w:lastRenderedPageBreak/>
        <w:t xml:space="preserve">sample region. Perhaps you are sampling lake properties and plankton communities high in the mountains during the one week of the year weather is good enough for access, but once you arrive back at your lab, you realize your nitrogen sensor was not calibrated properly. </w:t>
      </w:r>
    </w:p>
    <w:p w14:paraId="176C85F5" w14:textId="0C549CD6" w:rsidR="00F12A84" w:rsidRDefault="000E406F">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M</w:t>
      </w:r>
      <w:r w:rsidR="003C4406">
        <w:rPr>
          <w:rFonts w:ascii="Calibri" w:eastAsia="Calibri" w:hAnsi="Calibri" w:cs="Calibri"/>
          <w:color w:val="333333"/>
          <w:sz w:val="24"/>
          <w:szCs w:val="24"/>
        </w:rPr>
        <w:t>easuring, controlling for, or even knowing all potential confounding variables is nearly impossible in complex ecological systems.  In essence, in observational data</w:t>
      </w:r>
      <w:r w:rsidR="002B5AE6">
        <w:rPr>
          <w:rFonts w:ascii="Calibri" w:eastAsia="Calibri" w:hAnsi="Calibri" w:cs="Calibri"/>
          <w:color w:val="333333"/>
          <w:sz w:val="24"/>
          <w:szCs w:val="24"/>
        </w:rPr>
        <w:t xml:space="preserve"> collection</w:t>
      </w:r>
      <w:r w:rsidR="002B5AE6">
        <w:rPr>
          <w:rFonts w:ascii="Calibri" w:eastAsia="Calibri" w:hAnsi="Calibri" w:cs="Calibri"/>
          <w:color w:val="333333"/>
          <w:sz w:val="24"/>
          <w:szCs w:val="24"/>
        </w:rPr>
        <w:t xml:space="preserve"> and</w:t>
      </w:r>
      <w:r w:rsidR="003C4406">
        <w:rPr>
          <w:rFonts w:ascii="Calibri" w:eastAsia="Calibri" w:hAnsi="Calibri" w:cs="Calibri"/>
          <w:color w:val="333333"/>
          <w:sz w:val="24"/>
          <w:szCs w:val="24"/>
        </w:rPr>
        <w:t xml:space="preserve"> analysis, we are always going to miss something. However, rather than to throw up our hands discounting and abandoning the use of observational data for causal inference because of this fact, there is an opportunity to we should rather work to understand the solutions to the grand problem of omitted variable bias in causal data analysis that other disciplines have been building for decades.</w:t>
      </w:r>
    </w:p>
    <w:p w14:paraId="395BC778" w14:textId="4E93929B" w:rsidR="00F12A84" w:rsidRDefault="003C4406">
      <w:pPr>
        <w:spacing w:after="160"/>
        <w:ind w:firstLine="720"/>
        <w:rPr>
          <w:rFonts w:ascii="Calibri" w:eastAsia="Calibri" w:hAnsi="Calibri" w:cs="Calibri"/>
          <w:strike/>
          <w:color w:val="333333"/>
          <w:sz w:val="24"/>
          <w:szCs w:val="24"/>
        </w:rPr>
      </w:pPr>
      <w:r>
        <w:rPr>
          <w:rFonts w:ascii="Calibri" w:eastAsia="Calibri" w:hAnsi="Calibri" w:cs="Calibri"/>
          <w:color w:val="333333"/>
          <w:sz w:val="24"/>
          <w:szCs w:val="24"/>
        </w:rPr>
        <w:t xml:space="preserve">Omitted variable bias is commonly dealt with in </w:t>
      </w:r>
      <w:del w:id="67" w:author="Jarrett Byrnes" w:date="2022-10-25T15:41:00Z">
        <w:r w:rsidDel="00E66F8F">
          <w:rPr>
            <w:rFonts w:ascii="Calibri" w:eastAsia="Calibri" w:hAnsi="Calibri" w:cs="Calibri"/>
            <w:color w:val="333333"/>
            <w:sz w:val="24"/>
            <w:szCs w:val="24"/>
          </w:rPr>
          <w:delText xml:space="preserve">two </w:delText>
        </w:r>
      </w:del>
      <w:ins w:id="68" w:author="Jarrett Byrnes" w:date="2022-10-25T15:41:00Z">
        <w:r w:rsidR="00E66F8F">
          <w:rPr>
            <w:rFonts w:ascii="Calibri" w:eastAsia="Calibri" w:hAnsi="Calibri" w:cs="Calibri"/>
            <w:color w:val="333333"/>
            <w:sz w:val="24"/>
            <w:szCs w:val="24"/>
          </w:rPr>
          <w:t>four</w:t>
        </w:r>
        <w:r w:rsidR="00E66F8F">
          <w:rPr>
            <w:rFonts w:ascii="Calibri" w:eastAsia="Calibri" w:hAnsi="Calibri" w:cs="Calibri"/>
            <w:color w:val="333333"/>
            <w:sz w:val="24"/>
            <w:szCs w:val="24"/>
          </w:rPr>
          <w:t xml:space="preserve"> </w:t>
        </w:r>
      </w:ins>
      <w:r>
        <w:rPr>
          <w:rFonts w:ascii="Calibri" w:eastAsia="Calibri" w:hAnsi="Calibri" w:cs="Calibri"/>
          <w:color w:val="333333"/>
          <w:sz w:val="24"/>
          <w:szCs w:val="24"/>
        </w:rPr>
        <w:t>ways in Ecology. The first is using randomized controlled experiments. When treatments are perfectly randomized, and t</w:t>
      </w:r>
      <w:r w:rsidR="006C5361">
        <w:rPr>
          <w:rFonts w:ascii="Calibri" w:eastAsia="Calibri" w:hAnsi="Calibri" w:cs="Calibri"/>
          <w:color w:val="333333"/>
          <w:sz w:val="24"/>
          <w:szCs w:val="24"/>
        </w:rPr>
        <w:t>h</w:t>
      </w:r>
      <w:r>
        <w:rPr>
          <w:rFonts w:ascii="Calibri" w:eastAsia="Calibri" w:hAnsi="Calibri" w:cs="Calibri"/>
          <w:color w:val="333333"/>
          <w:sz w:val="24"/>
          <w:szCs w:val="24"/>
        </w:rPr>
        <w:t xml:space="preserve">us decoupled from other confounding influences </w:t>
      </w:r>
      <w:hyperlink r:id="rId15">
        <w:r>
          <w:rPr>
            <w:rFonts w:ascii="Calibri" w:eastAsia="Calibri" w:hAnsi="Calibri" w:cs="Calibri"/>
            <w:color w:val="333333"/>
            <w:sz w:val="24"/>
            <w:szCs w:val="24"/>
          </w:rPr>
          <w:t>(and often they are not - see Kimmel et al. 2021)</w:t>
        </w:r>
      </w:hyperlink>
      <w:r>
        <w:rPr>
          <w:rFonts w:ascii="Calibri" w:eastAsia="Calibri" w:hAnsi="Calibri" w:cs="Calibri"/>
          <w:color w:val="333333"/>
          <w:sz w:val="24"/>
          <w:szCs w:val="24"/>
        </w:rPr>
        <w:t>, they do not influence our estimate of causal effects of the treatment (or variable) of interest. In observational studies, however, ecologists primarily attempt to deal with confounding variables by measuring the confounder and including it in the model. Measuring a confounder, however, is frequently not possible, particularly for retrospective analyses</w:t>
      </w:r>
      <w:r w:rsidR="00755E2A">
        <w:rPr>
          <w:rFonts w:ascii="Calibri" w:eastAsia="Calibri" w:hAnsi="Calibri" w:cs="Calibri"/>
          <w:color w:val="333333"/>
          <w:sz w:val="24"/>
          <w:szCs w:val="24"/>
        </w:rPr>
        <w:t xml:space="preserve"> of existing data</w:t>
      </w:r>
      <w:r>
        <w:rPr>
          <w:rFonts w:ascii="Calibri" w:eastAsia="Calibri" w:hAnsi="Calibri" w:cs="Calibri"/>
          <w:color w:val="333333"/>
          <w:sz w:val="24"/>
          <w:szCs w:val="24"/>
        </w:rPr>
        <w:t>.</w:t>
      </w:r>
      <w:ins w:id="69" w:author="Jarrett Byrnes" w:date="2022-10-25T15:39:00Z">
        <w:r w:rsidR="00E66F8F">
          <w:rPr>
            <w:rFonts w:ascii="Calibri" w:eastAsia="Calibri" w:hAnsi="Calibri" w:cs="Calibri"/>
            <w:color w:val="333333"/>
            <w:sz w:val="24"/>
            <w:szCs w:val="24"/>
          </w:rPr>
          <w:t xml:space="preserve"> </w:t>
        </w:r>
      </w:ins>
      <w:ins w:id="70" w:author="Jarrett Byrnes" w:date="2022-10-25T15:41:00Z">
        <w:r w:rsidR="00E66F8F">
          <w:rPr>
            <w:rFonts w:ascii="Calibri" w:eastAsia="Calibri" w:hAnsi="Calibri" w:cs="Calibri"/>
            <w:color w:val="333333"/>
            <w:sz w:val="24"/>
            <w:szCs w:val="24"/>
          </w:rPr>
          <w:t>Third</w:t>
        </w:r>
      </w:ins>
      <w:ins w:id="71" w:author="Jarrett Byrnes" w:date="2022-10-25T15:39:00Z">
        <w:r w:rsidR="00E66F8F">
          <w:rPr>
            <w:rFonts w:ascii="Calibri" w:eastAsia="Calibri" w:hAnsi="Calibri" w:cs="Calibri"/>
            <w:color w:val="333333"/>
            <w:sz w:val="24"/>
            <w:szCs w:val="24"/>
          </w:rPr>
          <w:t>, ecologists can make causal cl</w:t>
        </w:r>
        <w:bookmarkStart w:id="72" w:name="_GoBack"/>
        <w:bookmarkEnd w:id="72"/>
        <w:r w:rsidR="00E66F8F">
          <w:rPr>
            <w:rFonts w:ascii="Calibri" w:eastAsia="Calibri" w:hAnsi="Calibri" w:cs="Calibri"/>
            <w:color w:val="333333"/>
            <w:sz w:val="24"/>
            <w:szCs w:val="24"/>
          </w:rPr>
          <w:t xml:space="preserve">aims rooted in their knowledge of the natural history of a </w:t>
        </w:r>
      </w:ins>
      <w:ins w:id="73" w:author="Jarrett Byrnes" w:date="2022-10-25T15:40:00Z">
        <w:r w:rsidR="00E66F8F">
          <w:rPr>
            <w:rFonts w:ascii="Calibri" w:eastAsia="Calibri" w:hAnsi="Calibri" w:cs="Calibri"/>
            <w:color w:val="333333"/>
            <w:sz w:val="24"/>
            <w:szCs w:val="24"/>
          </w:rPr>
          <w:t>s</w:t>
        </w:r>
      </w:ins>
      <w:ins w:id="74" w:author="Jarrett Byrnes" w:date="2022-10-25T15:39:00Z">
        <w:r w:rsidR="00E66F8F">
          <w:rPr>
            <w:rFonts w:ascii="Calibri" w:eastAsia="Calibri" w:hAnsi="Calibri" w:cs="Calibri"/>
            <w:color w:val="333333"/>
            <w:sz w:val="24"/>
            <w:szCs w:val="24"/>
          </w:rPr>
          <w:t xml:space="preserve">ystem, but provide no supporting </w:t>
        </w:r>
      </w:ins>
      <w:ins w:id="75" w:author="Jarrett Byrnes" w:date="2022-10-25T15:40:00Z">
        <w:r w:rsidR="00E66F8F">
          <w:rPr>
            <w:rFonts w:ascii="Calibri" w:eastAsia="Calibri" w:hAnsi="Calibri" w:cs="Calibri"/>
            <w:color w:val="333333"/>
            <w:sz w:val="24"/>
            <w:szCs w:val="24"/>
          </w:rPr>
          <w:t>evidence beyond this system-specific knowledge as to why their claim is causal.</w:t>
        </w:r>
      </w:ins>
      <w:r>
        <w:rPr>
          <w:rFonts w:ascii="Calibri" w:eastAsia="Calibri" w:hAnsi="Calibri" w:cs="Calibri"/>
          <w:color w:val="333333"/>
          <w:sz w:val="24"/>
          <w:szCs w:val="24"/>
        </w:rPr>
        <w:t xml:space="preserve"> </w:t>
      </w:r>
      <w:ins w:id="76" w:author="Jarrett Byrnes" w:date="2022-10-25T15:40:00Z">
        <w:r w:rsidR="00E66F8F">
          <w:rPr>
            <w:rFonts w:ascii="Calibri" w:eastAsia="Calibri" w:hAnsi="Calibri" w:cs="Calibri"/>
            <w:color w:val="333333"/>
            <w:sz w:val="24"/>
            <w:szCs w:val="24"/>
          </w:rPr>
          <w:t>We view this approach as problematic, as even</w:t>
        </w:r>
      </w:ins>
      <w:ins w:id="77" w:author="Jarrett Byrnes" w:date="2022-10-25T15:41:00Z">
        <w:r w:rsidR="00E66F8F">
          <w:rPr>
            <w:rFonts w:ascii="Calibri" w:eastAsia="Calibri" w:hAnsi="Calibri" w:cs="Calibri"/>
            <w:color w:val="333333"/>
            <w:sz w:val="24"/>
            <w:szCs w:val="24"/>
          </w:rPr>
          <w:t xml:space="preserve"> the knowledge of the most accomplished naturalist can have gaps. </w:t>
        </w:r>
      </w:ins>
      <w:commentRangeStart w:id="78"/>
      <w:del w:id="79" w:author="Jarrett Byrnes" w:date="2022-10-25T15:41:00Z">
        <w:r w:rsidDel="00E66F8F">
          <w:rPr>
            <w:rFonts w:ascii="Calibri" w:eastAsia="Calibri" w:hAnsi="Calibri" w:cs="Calibri"/>
            <w:color w:val="333333"/>
            <w:sz w:val="24"/>
            <w:szCs w:val="24"/>
          </w:rPr>
          <w:delText>Alternatively</w:delText>
        </w:r>
      </w:del>
      <w:ins w:id="80" w:author="Jarrett Byrnes" w:date="2022-10-25T15:41:00Z">
        <w:r w:rsidR="00E66F8F">
          <w:rPr>
            <w:rFonts w:ascii="Calibri" w:eastAsia="Calibri" w:hAnsi="Calibri" w:cs="Calibri"/>
            <w:color w:val="333333"/>
            <w:sz w:val="24"/>
            <w:szCs w:val="24"/>
          </w:rPr>
          <w:t>Finally</w:t>
        </w:r>
      </w:ins>
      <w:r>
        <w:rPr>
          <w:rFonts w:ascii="Calibri" w:eastAsia="Calibri" w:hAnsi="Calibri" w:cs="Calibri"/>
          <w:color w:val="333333"/>
          <w:sz w:val="24"/>
          <w:szCs w:val="24"/>
        </w:rPr>
        <w:t>, ecologists often qualify their results verbally in order to avoid making a causal claim - even when the goal of the analysis i</w:t>
      </w:r>
      <w:commentRangeEnd w:id="78"/>
      <w:r w:rsidR="00755E2A">
        <w:rPr>
          <w:rStyle w:val="CommentReference"/>
        </w:rPr>
        <w:commentReference w:id="78"/>
      </w:r>
      <w:r>
        <w:rPr>
          <w:rFonts w:ascii="Calibri" w:eastAsia="Calibri" w:hAnsi="Calibri" w:cs="Calibri"/>
          <w:color w:val="333333"/>
          <w:sz w:val="24"/>
          <w:szCs w:val="24"/>
        </w:rPr>
        <w:t xml:space="preserve">s causal understanding, rather than description of associations </w:t>
      </w:r>
      <w:hyperlink r:id="rId16">
        <w:r>
          <w:rPr>
            <w:rFonts w:ascii="Calibri" w:eastAsia="Calibri" w:hAnsi="Calibri" w:cs="Calibri"/>
            <w:color w:val="333333"/>
            <w:sz w:val="24"/>
            <w:szCs w:val="24"/>
          </w:rPr>
          <w:t xml:space="preserve">(but see </w:t>
        </w:r>
        <w:proofErr w:type="spellStart"/>
        <w:r>
          <w:rPr>
            <w:rFonts w:ascii="Calibri" w:eastAsia="Calibri" w:hAnsi="Calibri" w:cs="Calibri"/>
            <w:color w:val="333333"/>
            <w:sz w:val="24"/>
            <w:szCs w:val="24"/>
          </w:rPr>
          <w:t>Dudney</w:t>
        </w:r>
        <w:proofErr w:type="spellEnd"/>
        <w:r>
          <w:rPr>
            <w:rFonts w:ascii="Calibri" w:eastAsia="Calibri" w:hAnsi="Calibri" w:cs="Calibri"/>
            <w:color w:val="333333"/>
            <w:sz w:val="24"/>
            <w:szCs w:val="24"/>
          </w:rPr>
          <w:t xml:space="preserve"> et al. 2021)</w:t>
        </w:r>
      </w:hyperlink>
      <w:r>
        <w:rPr>
          <w:rFonts w:ascii="Calibri" w:eastAsia="Calibri" w:hAnsi="Calibri" w:cs="Calibri"/>
          <w:color w:val="333333"/>
          <w:sz w:val="24"/>
          <w:szCs w:val="24"/>
        </w:rPr>
        <w:t xml:space="preserve">. We feel, however, that given our current need to understand causal relationships from large-scale observational data sets, Ecologists have both an </w:t>
      </w:r>
      <w:commentRangeStart w:id="81"/>
      <w:commentRangeStart w:id="82"/>
      <w:r>
        <w:rPr>
          <w:rFonts w:ascii="Calibri" w:eastAsia="Calibri" w:hAnsi="Calibri" w:cs="Calibri"/>
          <w:color w:val="333333"/>
          <w:sz w:val="24"/>
          <w:szCs w:val="24"/>
        </w:rPr>
        <w:t xml:space="preserve">opportunity and, nay, obligation, </w:t>
      </w:r>
      <w:commentRangeEnd w:id="81"/>
      <w:r w:rsidR="005855AC">
        <w:rPr>
          <w:rStyle w:val="CommentReference"/>
        </w:rPr>
        <w:commentReference w:id="81"/>
      </w:r>
      <w:commentRangeEnd w:id="82"/>
      <w:r w:rsidR="00E66F8F">
        <w:rPr>
          <w:rStyle w:val="CommentReference"/>
        </w:rPr>
        <w:commentReference w:id="82"/>
      </w:r>
      <w:r>
        <w:rPr>
          <w:rFonts w:ascii="Calibri" w:eastAsia="Calibri" w:hAnsi="Calibri" w:cs="Calibri"/>
          <w:color w:val="333333"/>
          <w:sz w:val="24"/>
          <w:szCs w:val="24"/>
        </w:rPr>
        <w:t>to leverage</w:t>
      </w:r>
      <w:r w:rsidR="00755E2A">
        <w:rPr>
          <w:rFonts w:ascii="Calibri" w:eastAsia="Calibri" w:hAnsi="Calibri" w:cs="Calibri"/>
          <w:color w:val="333333"/>
          <w:sz w:val="24"/>
          <w:szCs w:val="24"/>
        </w:rPr>
        <w:t xml:space="preserve"> </w:t>
      </w:r>
      <w:r w:rsidR="00E66F8F">
        <w:rPr>
          <w:rFonts w:ascii="Calibri" w:eastAsia="Calibri" w:hAnsi="Calibri" w:cs="Calibri"/>
          <w:color w:val="333333"/>
          <w:sz w:val="24"/>
          <w:szCs w:val="24"/>
        </w:rPr>
        <w:t>(</w:t>
      </w:r>
      <w:r w:rsidR="00755E2A">
        <w:rPr>
          <w:rFonts w:ascii="Calibri" w:eastAsia="Calibri" w:hAnsi="Calibri" w:cs="Calibri"/>
          <w:color w:val="333333"/>
          <w:sz w:val="24"/>
          <w:szCs w:val="24"/>
        </w:rPr>
        <w:t>or at least consider</w:t>
      </w:r>
      <w:r w:rsidR="00E66F8F">
        <w:rPr>
          <w:rFonts w:ascii="Calibri" w:eastAsia="Calibri" w:hAnsi="Calibri" w:cs="Calibri"/>
          <w:color w:val="333333"/>
          <w:sz w:val="24"/>
          <w:szCs w:val="24"/>
        </w:rPr>
        <w:t>)</w:t>
      </w:r>
      <w:r>
        <w:rPr>
          <w:rFonts w:ascii="Calibri" w:eastAsia="Calibri" w:hAnsi="Calibri" w:cs="Calibri"/>
          <w:color w:val="333333"/>
          <w:sz w:val="24"/>
          <w:szCs w:val="24"/>
        </w:rPr>
        <w:t xml:space="preserve"> the solutions to the grand problem of Omitted Variable Bias in causal data analysis that other disciplines have been building for decades.</w:t>
      </w:r>
    </w:p>
    <w:p w14:paraId="11001AAB" w14:textId="45F64EEF" w:rsidR="00F12A84" w:rsidRDefault="003C4406">
      <w:pPr>
        <w:spacing w:before="240" w:after="240"/>
        <w:ind w:firstLine="720"/>
        <w:rPr>
          <w:rFonts w:ascii="Calibri" w:eastAsia="Calibri" w:hAnsi="Calibri" w:cs="Calibri"/>
          <w:color w:val="333333"/>
          <w:sz w:val="24"/>
          <w:szCs w:val="24"/>
        </w:rPr>
      </w:pPr>
      <w:r>
        <w:rPr>
          <w:rFonts w:ascii="Calibri" w:eastAsia="Calibri" w:hAnsi="Calibri" w:cs="Calibri"/>
          <w:color w:val="333333"/>
          <w:sz w:val="24"/>
          <w:szCs w:val="24"/>
        </w:rPr>
        <w:t>Omitted variable bias is not a new problem in science</w:t>
      </w:r>
      <w:ins w:id="83" w:author="Laura Dee" w:date="2022-05-17T12:56:00Z">
        <w:del w:id="84" w:author="Jarrett Byrnes" w:date="2022-10-25T15:42:00Z">
          <w:r w:rsidR="006C5361" w:rsidDel="00E66F8F">
            <w:rPr>
              <w:rFonts w:ascii="Calibri" w:eastAsia="Calibri" w:hAnsi="Calibri" w:cs="Calibri"/>
              <w:color w:val="333333"/>
              <w:sz w:val="24"/>
              <w:szCs w:val="24"/>
            </w:rPr>
            <w:delText xml:space="preserve"> </w:delText>
          </w:r>
        </w:del>
      </w:ins>
      <w:ins w:id="85" w:author="Laura Dee" w:date="2022-05-17T12:57:00Z">
        <w:del w:id="86" w:author="Jarrett Byrnes" w:date="2022-10-25T15:42:00Z">
          <w:r w:rsidR="006C5361" w:rsidDel="00E66F8F">
            <w:rPr>
              <w:rFonts w:ascii="Calibri" w:eastAsia="Calibri" w:hAnsi="Calibri" w:cs="Calibri"/>
              <w:color w:val="333333"/>
              <w:sz w:val="24"/>
              <w:szCs w:val="24"/>
            </w:rPr>
            <w:delText>nor</w:delText>
          </w:r>
        </w:del>
      </w:ins>
      <w:ins w:id="87" w:author="Laura Dee" w:date="2022-05-17T12:56:00Z">
        <w:del w:id="88" w:author="Jarrett Byrnes" w:date="2022-10-25T15:42:00Z">
          <w:r w:rsidR="006C5361" w:rsidDel="00E66F8F">
            <w:rPr>
              <w:rFonts w:ascii="Calibri" w:eastAsia="Calibri" w:hAnsi="Calibri" w:cs="Calibri"/>
              <w:color w:val="333333"/>
              <w:sz w:val="24"/>
              <w:szCs w:val="24"/>
            </w:rPr>
            <w:delText xml:space="preserve"> </w:delText>
          </w:r>
        </w:del>
      </w:ins>
      <w:ins w:id="89" w:author="Laura Dee" w:date="2022-05-17T12:57:00Z">
        <w:del w:id="90" w:author="Jarrett Byrnes" w:date="2022-10-25T15:42:00Z">
          <w:r w:rsidR="006C5361" w:rsidDel="00E66F8F">
            <w:rPr>
              <w:rFonts w:ascii="Calibri" w:eastAsia="Calibri" w:hAnsi="Calibri" w:cs="Calibri"/>
              <w:color w:val="333333"/>
              <w:sz w:val="24"/>
              <w:szCs w:val="24"/>
            </w:rPr>
            <w:delText>statistics</w:delText>
          </w:r>
        </w:del>
      </w:ins>
      <w:r>
        <w:rPr>
          <w:rFonts w:ascii="Calibri" w:eastAsia="Calibri" w:hAnsi="Calibri" w:cs="Calibri"/>
          <w:color w:val="333333"/>
          <w:sz w:val="24"/>
          <w:szCs w:val="24"/>
        </w:rPr>
        <w:t>. OVB is widely recognized to the point of obsession in other fields. Fields such as psychology, economics, education, sociology, and more have been grappling with it for some time (</w:t>
      </w:r>
      <w:commentRangeStart w:id="91"/>
      <w:r>
        <w:rPr>
          <w:rFonts w:ascii="Calibri" w:eastAsia="Calibri" w:hAnsi="Calibri" w:cs="Calibri"/>
          <w:color w:val="333333"/>
          <w:sz w:val="24"/>
          <w:szCs w:val="24"/>
          <w:highlight w:val="yellow"/>
        </w:rPr>
        <w:t>REFS</w:t>
      </w:r>
      <w:commentRangeEnd w:id="91"/>
      <w:r>
        <w:commentReference w:id="91"/>
      </w:r>
      <w:r>
        <w:rPr>
          <w:rFonts w:ascii="Calibri" w:eastAsia="Calibri" w:hAnsi="Calibri" w:cs="Calibri"/>
          <w:color w:val="333333"/>
          <w:sz w:val="24"/>
          <w:szCs w:val="24"/>
        </w:rPr>
        <w:t xml:space="preserve">). These fields have developed a variety of solutions - some even at the center of the 2022 Nobel prize in Economics - that have been largely absent from the ecologist’s </w:t>
      </w:r>
      <w:commentRangeStart w:id="92"/>
      <w:r>
        <w:rPr>
          <w:rFonts w:ascii="Calibri" w:eastAsia="Calibri" w:hAnsi="Calibri" w:cs="Calibri"/>
          <w:color w:val="333333"/>
          <w:sz w:val="24"/>
          <w:szCs w:val="24"/>
        </w:rPr>
        <w:t xml:space="preserve">toolbox </w:t>
      </w:r>
      <w:hyperlink r:id="rId17">
        <w:r>
          <w:rPr>
            <w:rFonts w:ascii="Calibri" w:eastAsia="Calibri" w:hAnsi="Calibri" w:cs="Calibri"/>
            <w:color w:val="333333"/>
            <w:sz w:val="24"/>
            <w:szCs w:val="24"/>
          </w:rPr>
          <w:t xml:space="preserve">(but see </w:t>
        </w:r>
        <w:proofErr w:type="spellStart"/>
        <w:r>
          <w:rPr>
            <w:rFonts w:ascii="Calibri" w:eastAsia="Calibri" w:hAnsi="Calibri" w:cs="Calibri"/>
            <w:color w:val="333333"/>
            <w:sz w:val="24"/>
            <w:szCs w:val="24"/>
          </w:rPr>
          <w:t>Butsic</w:t>
        </w:r>
        <w:proofErr w:type="spellEnd"/>
        <w:r>
          <w:rPr>
            <w:rFonts w:ascii="Calibri" w:eastAsia="Calibri" w:hAnsi="Calibri" w:cs="Calibri"/>
            <w:color w:val="333333"/>
            <w:sz w:val="24"/>
            <w:szCs w:val="24"/>
          </w:rPr>
          <w:t xml:space="preserve"> et al. 2017, Rinella et al. 2020 on OVB and instrumental variables)</w:t>
        </w:r>
      </w:hyperlink>
      <w:r>
        <w:rPr>
          <w:rFonts w:ascii="Calibri" w:eastAsia="Calibri" w:hAnsi="Calibri" w:cs="Calibri"/>
          <w:color w:val="333333"/>
          <w:sz w:val="24"/>
          <w:szCs w:val="24"/>
        </w:rPr>
        <w:t xml:space="preserve">. This </w:t>
      </w:r>
      <w:commentRangeEnd w:id="92"/>
      <w:r w:rsidR="00312ACB">
        <w:rPr>
          <w:rStyle w:val="CommentReference"/>
        </w:rPr>
        <w:commentReference w:id="92"/>
      </w:r>
      <w:r>
        <w:rPr>
          <w:rFonts w:ascii="Calibri" w:eastAsia="Calibri" w:hAnsi="Calibri" w:cs="Calibri"/>
          <w:color w:val="333333"/>
          <w:sz w:val="24"/>
          <w:szCs w:val="24"/>
        </w:rPr>
        <w:t>difference could be due to Ecologists having few</w:t>
      </w:r>
      <w:r w:rsidR="00266057">
        <w:rPr>
          <w:rFonts w:ascii="Calibri" w:eastAsia="Calibri" w:hAnsi="Calibri" w:cs="Calibri"/>
          <w:color w:val="333333"/>
          <w:sz w:val="24"/>
          <w:szCs w:val="24"/>
        </w:rPr>
        <w:t>er</w:t>
      </w:r>
      <w:r>
        <w:rPr>
          <w:rFonts w:ascii="Calibri" w:eastAsia="Calibri" w:hAnsi="Calibri" w:cs="Calibri"/>
          <w:color w:val="333333"/>
          <w:sz w:val="24"/>
          <w:szCs w:val="24"/>
        </w:rPr>
        <w:t xml:space="preserve"> barriers to conducting experiments while other fields </w:t>
      </w:r>
      <w:r w:rsidR="00266057">
        <w:rPr>
          <w:rFonts w:ascii="Calibri" w:eastAsia="Calibri" w:hAnsi="Calibri" w:cs="Calibri"/>
          <w:color w:val="333333"/>
          <w:sz w:val="24"/>
          <w:szCs w:val="24"/>
        </w:rPr>
        <w:t>(e.g., public health</w:t>
      </w:r>
      <w:ins w:id="93" w:author="Jarrett Byrnes" w:date="2022-10-25T15:43:00Z">
        <w:r w:rsidR="00E66F8F">
          <w:rPr>
            <w:rFonts w:ascii="Calibri" w:eastAsia="Calibri" w:hAnsi="Calibri" w:cs="Calibri"/>
            <w:color w:val="333333"/>
            <w:sz w:val="24"/>
            <w:szCs w:val="24"/>
          </w:rPr>
          <w:t>, economics, education, etc.</w:t>
        </w:r>
      </w:ins>
      <w:r w:rsidR="00266057">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often cannot perform experiments for logistical or ethical reasons. You cannot replicate a country. You cannot begin to imagine, let alone measure, all of the forces that shape whole </w:t>
      </w:r>
      <w:r>
        <w:rPr>
          <w:rFonts w:ascii="Calibri" w:eastAsia="Calibri" w:hAnsi="Calibri" w:cs="Calibri"/>
          <w:color w:val="333333"/>
          <w:sz w:val="24"/>
          <w:szCs w:val="24"/>
        </w:rPr>
        <w:lastRenderedPageBreak/>
        <w:t xml:space="preserve">economies. One can only tweak </w:t>
      </w:r>
      <w:proofErr w:type="gramStart"/>
      <w:r>
        <w:rPr>
          <w:rFonts w:ascii="Calibri" w:eastAsia="Calibri" w:hAnsi="Calibri" w:cs="Calibri"/>
          <w:color w:val="333333"/>
          <w:sz w:val="24"/>
          <w:szCs w:val="24"/>
        </w:rPr>
        <w:t>curricula</w:t>
      </w:r>
      <w:proofErr w:type="gramEnd"/>
      <w:r>
        <w:rPr>
          <w:rFonts w:ascii="Calibri" w:eastAsia="Calibri" w:hAnsi="Calibri" w:cs="Calibri"/>
          <w:color w:val="333333"/>
          <w:sz w:val="24"/>
          <w:szCs w:val="24"/>
        </w:rPr>
        <w:t xml:space="preserve"> so far in an effort to understand educational outcomes. Yet, these disciplines have been tasked with coming up with causal inferences based on observational data that surely has omitted variables confounded with predictors of interest.</w:t>
      </w:r>
    </w:p>
    <w:p w14:paraId="4C0BBDF4" w14:textId="2B3A8378" w:rsidR="00F12A84" w:rsidDel="003B6776" w:rsidRDefault="003C4406">
      <w:pPr>
        <w:spacing w:before="240" w:after="240"/>
        <w:ind w:firstLine="720"/>
        <w:rPr>
          <w:del w:id="94" w:author="Laura Dee" w:date="2022-05-17T14:21:00Z"/>
          <w:rFonts w:ascii="Calibri" w:eastAsia="Calibri" w:hAnsi="Calibri" w:cs="Calibri"/>
          <w:color w:val="333333"/>
          <w:sz w:val="24"/>
          <w:szCs w:val="24"/>
        </w:rPr>
      </w:pPr>
      <w:r>
        <w:rPr>
          <w:rFonts w:ascii="Calibri" w:eastAsia="Calibri" w:hAnsi="Calibri" w:cs="Calibri"/>
          <w:color w:val="333333"/>
          <w:sz w:val="24"/>
          <w:szCs w:val="24"/>
        </w:rPr>
        <w:t xml:space="preserve">Here we aim to provide a guide to simple and readily available ways to cope with omitted variable bias for Ecologists. We begin by laying out </w:t>
      </w:r>
      <w:commentRangeStart w:id="95"/>
      <w:r>
        <w:rPr>
          <w:rFonts w:ascii="Calibri" w:eastAsia="Calibri" w:hAnsi="Calibri" w:cs="Calibri"/>
          <w:color w:val="333333"/>
          <w:sz w:val="24"/>
          <w:szCs w:val="24"/>
        </w:rPr>
        <w:t xml:space="preserve">criteria for understanding </w:t>
      </w:r>
      <w:commentRangeEnd w:id="95"/>
      <w:r w:rsidR="00312ACB">
        <w:rPr>
          <w:rStyle w:val="CommentReference"/>
        </w:rPr>
        <w:commentReference w:id="95"/>
      </w:r>
      <w:r>
        <w:rPr>
          <w:rFonts w:ascii="Calibri" w:eastAsia="Calibri" w:hAnsi="Calibri" w:cs="Calibri"/>
          <w:color w:val="333333"/>
          <w:sz w:val="24"/>
          <w:szCs w:val="24"/>
        </w:rPr>
        <w:t xml:space="preserve">when and where omitted variable bias could be important. </w:t>
      </w:r>
      <w:ins w:id="96" w:author="Laura Dee" w:date="2022-09-21T09:20:00Z">
        <w:r w:rsidR="00312ACB">
          <w:rPr>
            <w:rFonts w:ascii="Calibri" w:eastAsia="Calibri" w:hAnsi="Calibri" w:cs="Calibri"/>
            <w:color w:val="333333"/>
            <w:sz w:val="24"/>
            <w:szCs w:val="24"/>
          </w:rPr>
          <w:t>To illustrate</w:t>
        </w:r>
      </w:ins>
      <w:ins w:id="97" w:author="Laura Dee" w:date="2022-09-21T09:21:00Z">
        <w:r w:rsidR="00312ACB">
          <w:rPr>
            <w:rFonts w:ascii="Calibri" w:eastAsia="Calibri" w:hAnsi="Calibri" w:cs="Calibri"/>
            <w:color w:val="333333"/>
            <w:sz w:val="24"/>
            <w:szCs w:val="24"/>
          </w:rPr>
          <w:t xml:space="preserve"> problems with OVB and </w:t>
        </w:r>
      </w:ins>
      <w:ins w:id="98" w:author="Laura Dee" w:date="2022-09-21T09:22:00Z">
        <w:r w:rsidR="00312ACB">
          <w:rPr>
            <w:rFonts w:ascii="Calibri" w:eastAsia="Calibri" w:hAnsi="Calibri" w:cs="Calibri"/>
            <w:color w:val="333333"/>
            <w:sz w:val="24"/>
            <w:szCs w:val="24"/>
          </w:rPr>
          <w:t xml:space="preserve">different </w:t>
        </w:r>
      </w:ins>
      <w:ins w:id="99" w:author="Laura Dee" w:date="2022-09-21T09:21:00Z">
        <w:r w:rsidR="00312ACB">
          <w:rPr>
            <w:rFonts w:ascii="Calibri" w:eastAsia="Calibri" w:hAnsi="Calibri" w:cs="Calibri"/>
            <w:color w:val="333333"/>
            <w:sz w:val="24"/>
            <w:szCs w:val="24"/>
          </w:rPr>
          <w:t xml:space="preserve">ways to identify and address it, we </w:t>
        </w:r>
      </w:ins>
      <w:del w:id="100" w:author="Laura Dee" w:date="2022-09-21T09:21:00Z">
        <w:r w:rsidDel="00312ACB">
          <w:rPr>
            <w:rFonts w:ascii="Calibri" w:eastAsia="Calibri" w:hAnsi="Calibri" w:cs="Calibri"/>
            <w:color w:val="333333"/>
            <w:sz w:val="24"/>
            <w:szCs w:val="24"/>
          </w:rPr>
          <w:delText xml:space="preserve">We then </w:delText>
        </w:r>
      </w:del>
      <w:r>
        <w:rPr>
          <w:rFonts w:ascii="Calibri" w:eastAsia="Calibri" w:hAnsi="Calibri" w:cs="Calibri"/>
          <w:color w:val="333333"/>
          <w:sz w:val="24"/>
          <w:szCs w:val="24"/>
        </w:rPr>
        <w:t xml:space="preserve">present </w:t>
      </w:r>
      <w:del w:id="101" w:author="Laura Dee" w:date="2022-09-21T09:21:00Z">
        <w:r w:rsidDel="00312ACB">
          <w:rPr>
            <w:rFonts w:ascii="Calibri" w:eastAsia="Calibri" w:hAnsi="Calibri" w:cs="Calibri"/>
            <w:color w:val="333333"/>
            <w:sz w:val="24"/>
            <w:szCs w:val="24"/>
          </w:rPr>
          <w:delText xml:space="preserve">an example scenario where OVB might be a problem using temperature abundance as a predictor of marine snail abundances as </w:delText>
        </w:r>
      </w:del>
      <w:r>
        <w:rPr>
          <w:rFonts w:ascii="Calibri" w:eastAsia="Calibri" w:hAnsi="Calibri" w:cs="Calibri"/>
          <w:color w:val="333333"/>
          <w:sz w:val="24"/>
          <w:szCs w:val="24"/>
        </w:rPr>
        <w:t xml:space="preserve">a motivating example </w:t>
      </w:r>
      <w:ins w:id="102" w:author="Laura Dee" w:date="2022-09-21T09:21:00Z">
        <w:r w:rsidR="00312ACB">
          <w:rPr>
            <w:rFonts w:ascii="Calibri" w:eastAsia="Calibri" w:hAnsi="Calibri" w:cs="Calibri"/>
            <w:color w:val="333333"/>
            <w:sz w:val="24"/>
            <w:szCs w:val="24"/>
          </w:rPr>
          <w:t>using temperature as a predictor of marine snail abundances</w:t>
        </w:r>
      </w:ins>
      <w:del w:id="103" w:author="Laura Dee" w:date="2022-09-21T09:21:00Z">
        <w:r w:rsidDel="00312ACB">
          <w:rPr>
            <w:rFonts w:ascii="Calibri" w:eastAsia="Calibri" w:hAnsi="Calibri" w:cs="Calibri"/>
            <w:color w:val="333333"/>
            <w:sz w:val="24"/>
            <w:szCs w:val="24"/>
          </w:rPr>
          <w:delText>for the rest of the pape</w:delText>
        </w:r>
      </w:del>
      <w:ins w:id="104" w:author="Laura Dee" w:date="2022-09-21T09:22:00Z">
        <w:r w:rsidR="00312ACB">
          <w:rPr>
            <w:rFonts w:ascii="Calibri" w:eastAsia="Calibri" w:hAnsi="Calibri" w:cs="Calibri"/>
            <w:color w:val="333333"/>
            <w:sz w:val="24"/>
            <w:szCs w:val="24"/>
          </w:rPr>
          <w:t>.</w:t>
        </w:r>
      </w:ins>
      <w:del w:id="105" w:author="Laura Dee" w:date="2022-09-21T09:21:00Z">
        <w:r w:rsidDel="00312ACB">
          <w:rPr>
            <w:rFonts w:ascii="Calibri" w:eastAsia="Calibri" w:hAnsi="Calibri" w:cs="Calibri"/>
            <w:color w:val="333333"/>
            <w:sz w:val="24"/>
            <w:szCs w:val="24"/>
          </w:rPr>
          <w:delText>r</w:delText>
        </w:r>
      </w:del>
      <w:del w:id="106" w:author="Laura Dee" w:date="2022-09-21T09:22:00Z">
        <w:r w:rsidDel="00312ACB">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w:t>
      </w:r>
      <w:del w:id="107" w:author="Laura Dee" w:date="2022-09-21T09:22:00Z">
        <w:r w:rsidDel="00312ACB">
          <w:rPr>
            <w:rFonts w:ascii="Calibri" w:eastAsia="Calibri" w:hAnsi="Calibri" w:cs="Calibri"/>
            <w:color w:val="333333"/>
            <w:sz w:val="24"/>
            <w:szCs w:val="24"/>
          </w:rPr>
          <w:delText xml:space="preserve">We use this example as motivation to discuss study designs that, while omitted variables are still unmeasured, are ideal for analyses that can control for the influence of unmeasured confounding variables. </w:delText>
        </w:r>
      </w:del>
      <w:ins w:id="108" w:author="Laura Dee" w:date="2022-09-21T09:23:00Z">
        <w:r w:rsidR="00312ACB">
          <w:rPr>
            <w:rFonts w:ascii="Calibri" w:eastAsia="Calibri" w:hAnsi="Calibri" w:cs="Calibri"/>
            <w:color w:val="333333"/>
            <w:sz w:val="24"/>
            <w:szCs w:val="24"/>
          </w:rPr>
          <w:t>With this example</w:t>
        </w:r>
      </w:ins>
      <w:ins w:id="109" w:author="Laura Dee" w:date="2022-09-21T09:25:00Z">
        <w:r w:rsidR="001C0604">
          <w:rPr>
            <w:rFonts w:ascii="Calibri" w:eastAsia="Calibri" w:hAnsi="Calibri" w:cs="Calibri"/>
            <w:color w:val="333333"/>
            <w:sz w:val="24"/>
            <w:szCs w:val="24"/>
          </w:rPr>
          <w:t xml:space="preserve"> and simulations</w:t>
        </w:r>
      </w:ins>
      <w:ins w:id="110" w:author="Laura Dee" w:date="2022-09-21T09:23:00Z">
        <w:r w:rsidR="00312ACB">
          <w:rPr>
            <w:rFonts w:ascii="Calibri" w:eastAsia="Calibri" w:hAnsi="Calibri" w:cs="Calibri"/>
            <w:color w:val="333333"/>
            <w:sz w:val="24"/>
            <w:szCs w:val="24"/>
          </w:rPr>
          <w:t xml:space="preserve">, we </w:t>
        </w:r>
      </w:ins>
      <w:ins w:id="111" w:author="Laura Dee" w:date="2022-09-21T09:24:00Z">
        <w:r w:rsidR="00312ACB">
          <w:rPr>
            <w:rFonts w:ascii="Calibri" w:eastAsia="Calibri" w:hAnsi="Calibri" w:cs="Calibri"/>
            <w:color w:val="333333"/>
            <w:sz w:val="24"/>
            <w:szCs w:val="24"/>
          </w:rPr>
          <w:t>demonstrate</w:t>
        </w:r>
      </w:ins>
      <w:ins w:id="112" w:author="Laura Dee" w:date="2022-09-21T09:23:00Z">
        <w:r w:rsidR="00312ACB">
          <w:rPr>
            <w:rFonts w:ascii="Calibri" w:eastAsia="Calibri" w:hAnsi="Calibri" w:cs="Calibri"/>
            <w:color w:val="333333"/>
            <w:sz w:val="24"/>
            <w:szCs w:val="24"/>
          </w:rPr>
          <w:t xml:space="preserve"> the </w:t>
        </w:r>
      </w:ins>
      <w:ins w:id="113" w:author="Laura Dee" w:date="2022-09-21T09:24:00Z">
        <w:r w:rsidR="00312ACB">
          <w:rPr>
            <w:rFonts w:ascii="Calibri" w:eastAsia="Calibri" w:hAnsi="Calibri" w:cs="Calibri"/>
            <w:color w:val="333333"/>
            <w:sz w:val="24"/>
            <w:szCs w:val="24"/>
          </w:rPr>
          <w:t>conclusions</w:t>
        </w:r>
      </w:ins>
      <w:ins w:id="114" w:author="Laura Dee" w:date="2022-09-21T09:23:00Z">
        <w:r w:rsidR="00312ACB">
          <w:rPr>
            <w:rFonts w:ascii="Calibri" w:eastAsia="Calibri" w:hAnsi="Calibri" w:cs="Calibri"/>
            <w:color w:val="333333"/>
            <w:sz w:val="24"/>
            <w:szCs w:val="24"/>
          </w:rPr>
          <w:t xml:space="preserve"> that would be drawn from </w:t>
        </w:r>
      </w:ins>
      <w:del w:id="115" w:author="Laura Dee" w:date="2022-09-21T09:24:00Z">
        <w:r w:rsidDel="00312ACB">
          <w:rPr>
            <w:rFonts w:ascii="Calibri" w:eastAsia="Calibri" w:hAnsi="Calibri" w:cs="Calibri"/>
            <w:color w:val="333333"/>
            <w:sz w:val="24"/>
            <w:szCs w:val="24"/>
          </w:rPr>
          <w:delText xml:space="preserve">We then review both </w:delText>
        </w:r>
      </w:del>
      <w:r>
        <w:rPr>
          <w:rFonts w:ascii="Calibri" w:eastAsia="Calibri" w:hAnsi="Calibri" w:cs="Calibri"/>
          <w:color w:val="333333"/>
          <w:sz w:val="24"/>
          <w:szCs w:val="24"/>
        </w:rPr>
        <w:t>the typical approach</w:t>
      </w:r>
      <w:ins w:id="116" w:author="Laura Dee" w:date="2022-09-21T09:24:00Z">
        <w:r w:rsidR="00312ACB">
          <w:rPr>
            <w:rFonts w:ascii="Calibri" w:eastAsia="Calibri" w:hAnsi="Calibri" w:cs="Calibri"/>
            <w:color w:val="333333"/>
            <w:sz w:val="24"/>
            <w:szCs w:val="24"/>
          </w:rPr>
          <w:t>es</w:t>
        </w:r>
      </w:ins>
      <w:r>
        <w:rPr>
          <w:rFonts w:ascii="Calibri" w:eastAsia="Calibri" w:hAnsi="Calibri" w:cs="Calibri"/>
          <w:color w:val="333333"/>
          <w:sz w:val="24"/>
          <w:szCs w:val="24"/>
        </w:rPr>
        <w:t xml:space="preserve"> ecologists take to this data - and </w:t>
      </w:r>
      <w:ins w:id="117" w:author="Laura Dee" w:date="2022-09-21T09:24:00Z">
        <w:r w:rsidR="00312ACB">
          <w:rPr>
            <w:rFonts w:ascii="Calibri" w:eastAsia="Calibri" w:hAnsi="Calibri" w:cs="Calibri"/>
            <w:color w:val="333333"/>
            <w:sz w:val="24"/>
            <w:szCs w:val="24"/>
          </w:rPr>
          <w:t xml:space="preserve">why they fall short of dealing with OVB – compared </w:t>
        </w:r>
      </w:ins>
      <w:del w:id="118" w:author="Laura Dee" w:date="2022-09-21T09:24:00Z">
        <w:r w:rsidDel="00312ACB">
          <w:rPr>
            <w:rFonts w:ascii="Calibri" w:eastAsia="Calibri" w:hAnsi="Calibri" w:cs="Calibri"/>
            <w:color w:val="333333"/>
            <w:sz w:val="24"/>
            <w:szCs w:val="24"/>
          </w:rPr>
          <w:delText xml:space="preserve">why it does not work - alongside </w:delText>
        </w:r>
      </w:del>
      <w:r>
        <w:rPr>
          <w:rFonts w:ascii="Calibri" w:eastAsia="Calibri" w:hAnsi="Calibri" w:cs="Calibri"/>
          <w:color w:val="333333"/>
          <w:sz w:val="24"/>
          <w:szCs w:val="24"/>
        </w:rPr>
        <w:t xml:space="preserve">several </w:t>
      </w:r>
      <w:ins w:id="119" w:author="Laura Dee" w:date="2022-09-21T09:24:00Z">
        <w:r w:rsidR="008F295B">
          <w:rPr>
            <w:rFonts w:ascii="Calibri" w:eastAsia="Calibri" w:hAnsi="Calibri" w:cs="Calibri"/>
            <w:color w:val="333333"/>
            <w:sz w:val="24"/>
            <w:szCs w:val="24"/>
          </w:rPr>
          <w:t xml:space="preserve">other </w:t>
        </w:r>
      </w:ins>
      <w:ins w:id="120" w:author="Laura Dee" w:date="2022-09-21T09:26:00Z">
        <w:r w:rsidR="00B244B2">
          <w:rPr>
            <w:rFonts w:ascii="Calibri" w:eastAsia="Calibri" w:hAnsi="Calibri" w:cs="Calibri"/>
            <w:color w:val="333333"/>
            <w:sz w:val="24"/>
            <w:szCs w:val="24"/>
          </w:rPr>
          <w:t>statistical</w:t>
        </w:r>
      </w:ins>
      <w:ins w:id="121" w:author="Laura Dee" w:date="2022-09-21T09:24:00Z">
        <w:r w:rsidR="008F295B">
          <w:rPr>
            <w:rFonts w:ascii="Calibri" w:eastAsia="Calibri" w:hAnsi="Calibri" w:cs="Calibri"/>
            <w:color w:val="333333"/>
            <w:sz w:val="24"/>
            <w:szCs w:val="24"/>
          </w:rPr>
          <w:t xml:space="preserve"> designs </w:t>
        </w:r>
      </w:ins>
      <w:del w:id="122" w:author="Laura Dee" w:date="2022-09-21T09:25:00Z">
        <w:r w:rsidDel="008F295B">
          <w:rPr>
            <w:rFonts w:ascii="Calibri" w:eastAsia="Calibri" w:hAnsi="Calibri" w:cs="Calibri"/>
            <w:color w:val="333333"/>
            <w:sz w:val="24"/>
            <w:szCs w:val="24"/>
          </w:rPr>
          <w:delText xml:space="preserve">robust statistical models </w:delText>
        </w:r>
      </w:del>
      <w:r>
        <w:rPr>
          <w:rFonts w:ascii="Calibri" w:eastAsia="Calibri" w:hAnsi="Calibri" w:cs="Calibri"/>
          <w:color w:val="333333"/>
          <w:sz w:val="24"/>
          <w:szCs w:val="24"/>
        </w:rPr>
        <w:t>that eliminate omitted variable bias</w:t>
      </w:r>
      <w:ins w:id="123" w:author="Laura Dee" w:date="2022-09-21T09:25:00Z">
        <w:r w:rsidR="008F295B">
          <w:rPr>
            <w:rFonts w:ascii="Calibri" w:eastAsia="Calibri" w:hAnsi="Calibri" w:cs="Calibri"/>
            <w:color w:val="333333"/>
            <w:sz w:val="24"/>
            <w:szCs w:val="24"/>
          </w:rPr>
          <w:t xml:space="preserve">. </w:t>
        </w:r>
      </w:ins>
      <w:commentRangeStart w:id="124"/>
      <w:del w:id="125" w:author="Laura Dee" w:date="2022-09-21T09:25:00Z">
        <w:r w:rsidDel="008F295B">
          <w:rPr>
            <w:rFonts w:ascii="Calibri" w:eastAsia="Calibri" w:hAnsi="Calibri" w:cs="Calibri"/>
            <w:color w:val="333333"/>
            <w:sz w:val="24"/>
            <w:szCs w:val="24"/>
          </w:rPr>
          <w:delText>, and</w:delText>
        </w:r>
        <w:r w:rsidDel="001C0604">
          <w:rPr>
            <w:rFonts w:ascii="Calibri" w:eastAsia="Calibri" w:hAnsi="Calibri" w:cs="Calibri"/>
            <w:color w:val="333333"/>
            <w:sz w:val="24"/>
            <w:szCs w:val="24"/>
          </w:rPr>
          <w:delText xml:space="preserve"> provide guidance for choosing among </w:delText>
        </w:r>
        <w:commentRangeStart w:id="126"/>
        <w:r w:rsidDel="001C0604">
          <w:rPr>
            <w:rFonts w:ascii="Calibri" w:eastAsia="Calibri" w:hAnsi="Calibri" w:cs="Calibri"/>
            <w:color w:val="333333"/>
            <w:sz w:val="24"/>
            <w:szCs w:val="24"/>
          </w:rPr>
          <w:delText>them</w:delText>
        </w:r>
        <w:commentRangeEnd w:id="126"/>
        <w:r w:rsidR="00312ACB" w:rsidDel="001C0604">
          <w:rPr>
            <w:rStyle w:val="CommentReference"/>
          </w:rPr>
          <w:commentReference w:id="126"/>
        </w:r>
        <w:r w:rsidDel="001C0604">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We present results from simulation analyses showing the consistency of</w:t>
      </w:r>
      <w:ins w:id="127" w:author="Laura Dee" w:date="2022-09-21T09:26:00Z">
        <w:r w:rsidR="00B244B2">
          <w:rPr>
            <w:rFonts w:ascii="Calibri" w:eastAsia="Calibri" w:hAnsi="Calibri" w:cs="Calibri"/>
            <w:color w:val="333333"/>
            <w:sz w:val="24"/>
            <w:szCs w:val="24"/>
          </w:rPr>
          <w:t xml:space="preserve"> these designs that are more robust to OVB</w:t>
        </w:r>
      </w:ins>
      <w:r>
        <w:rPr>
          <w:rFonts w:ascii="Calibri" w:eastAsia="Calibri" w:hAnsi="Calibri" w:cs="Calibri"/>
          <w:color w:val="333333"/>
          <w:sz w:val="24"/>
          <w:szCs w:val="24"/>
        </w:rPr>
        <w:t xml:space="preserve"> robust methods,</w:t>
      </w:r>
      <w:del w:id="128" w:author="Laura Dee" w:date="2022-09-21T09:27:00Z">
        <w:r w:rsidDel="003C64A1">
          <w:rPr>
            <w:rFonts w:ascii="Calibri" w:eastAsia="Calibri" w:hAnsi="Calibri" w:cs="Calibri"/>
            <w:color w:val="333333"/>
            <w:sz w:val="24"/>
            <w:szCs w:val="24"/>
          </w:rPr>
          <w:delText xml:space="preserve"> and discuss further extensions to OVB problems under more complex (and yet realistic) OVB scenarios</w:delText>
        </w:r>
      </w:del>
      <w:r>
        <w:rPr>
          <w:rFonts w:ascii="Calibri" w:eastAsia="Calibri" w:hAnsi="Calibri" w:cs="Calibri"/>
          <w:color w:val="333333"/>
          <w:sz w:val="24"/>
          <w:szCs w:val="24"/>
        </w:rPr>
        <w:t xml:space="preserve">. </w:t>
      </w:r>
      <w:commentRangeEnd w:id="124"/>
      <w:r w:rsidR="003C64A1">
        <w:rPr>
          <w:rStyle w:val="CommentReference"/>
        </w:rPr>
        <w:commentReference w:id="124"/>
      </w:r>
      <w:ins w:id="129" w:author="Laura Dee" w:date="2022-09-21T09:25:00Z">
        <w:r w:rsidR="001C0604">
          <w:rPr>
            <w:rFonts w:ascii="Calibri" w:eastAsia="Calibri" w:hAnsi="Calibri" w:cs="Calibri"/>
            <w:color w:val="333333"/>
            <w:sz w:val="24"/>
            <w:szCs w:val="24"/>
          </w:rPr>
          <w:t>We also provide guidance for choosing among the</w:t>
        </w:r>
        <w:r w:rsidR="002C7DDD">
          <w:rPr>
            <w:rFonts w:ascii="Calibri" w:eastAsia="Calibri" w:hAnsi="Calibri" w:cs="Calibri"/>
            <w:color w:val="333333"/>
            <w:sz w:val="24"/>
            <w:szCs w:val="24"/>
          </w:rPr>
          <w:t>se designs for different data contexts and questions</w:t>
        </w:r>
      </w:ins>
      <w:ins w:id="130" w:author="Laura Dee" w:date="2022-09-21T09:27:00Z">
        <w:r w:rsidR="005422B3">
          <w:rPr>
            <w:rFonts w:ascii="Calibri" w:eastAsia="Calibri" w:hAnsi="Calibri" w:cs="Calibri"/>
            <w:color w:val="333333"/>
            <w:sz w:val="24"/>
            <w:szCs w:val="24"/>
          </w:rPr>
          <w:t>, and discuss extensions to OVB problems under more complex (and yet realistic) OVB scenarios.</w:t>
        </w:r>
      </w:ins>
      <w:ins w:id="131" w:author="Laura Dee" w:date="2022-09-21T09:25:00Z">
        <w:r w:rsidR="001C0604">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Throughout all of this, we </w:t>
      </w:r>
      <w:commentRangeStart w:id="132"/>
      <w:r>
        <w:rPr>
          <w:rFonts w:ascii="Calibri" w:eastAsia="Calibri" w:hAnsi="Calibri" w:cs="Calibri"/>
          <w:color w:val="333333"/>
          <w:sz w:val="24"/>
          <w:szCs w:val="24"/>
        </w:rPr>
        <w:t>emphasize thinking in terms of causal models</w:t>
      </w:r>
      <w:commentRangeEnd w:id="132"/>
      <w:r w:rsidR="00CD2028">
        <w:rPr>
          <w:rStyle w:val="CommentReference"/>
        </w:rPr>
        <w:commentReference w:id="132"/>
      </w:r>
      <w:r>
        <w:rPr>
          <w:rFonts w:ascii="Calibri" w:eastAsia="Calibri" w:hAnsi="Calibri" w:cs="Calibri"/>
          <w:color w:val="333333"/>
          <w:sz w:val="24"/>
          <w:szCs w:val="24"/>
        </w:rPr>
        <w:t xml:space="preserve"> </w:t>
      </w:r>
      <w:ins w:id="133" w:author="Laura Dee" w:date="2022-05-17T14:18:00Z">
        <w:r w:rsidR="003B6776">
          <w:rPr>
            <w:rFonts w:ascii="Calibri" w:eastAsia="Calibri" w:hAnsi="Calibri" w:cs="Calibri"/>
            <w:color w:val="333333"/>
            <w:sz w:val="24"/>
            <w:szCs w:val="24"/>
          </w:rPr>
          <w:t xml:space="preserve">and transparency in </w:t>
        </w:r>
      </w:ins>
      <w:ins w:id="134" w:author="Laura Dee" w:date="2022-09-21T08:37:00Z">
        <w:r w:rsidR="00162930">
          <w:rPr>
            <w:rFonts w:ascii="Calibri" w:eastAsia="Calibri" w:hAnsi="Calibri" w:cs="Calibri"/>
            <w:color w:val="333333"/>
            <w:sz w:val="24"/>
            <w:szCs w:val="24"/>
          </w:rPr>
          <w:t xml:space="preserve">their </w:t>
        </w:r>
      </w:ins>
      <w:ins w:id="135" w:author="Laura Dee" w:date="2022-05-17T14:19:00Z">
        <w:r w:rsidR="003B6776">
          <w:rPr>
            <w:rFonts w:ascii="Calibri" w:eastAsia="Calibri" w:hAnsi="Calibri" w:cs="Calibri"/>
            <w:color w:val="333333"/>
            <w:sz w:val="24"/>
            <w:szCs w:val="24"/>
          </w:rPr>
          <w:t>assumptions</w:t>
        </w:r>
      </w:ins>
      <w:ins w:id="136" w:author="Laura Dee" w:date="2022-05-17T14:18:00Z">
        <w:r w:rsidR="003B6776">
          <w:rPr>
            <w:rFonts w:ascii="Calibri" w:eastAsia="Calibri" w:hAnsi="Calibri" w:cs="Calibri"/>
            <w:color w:val="333333"/>
            <w:sz w:val="24"/>
            <w:szCs w:val="24"/>
          </w:rPr>
          <w:t xml:space="preserve"> </w:t>
        </w:r>
      </w:ins>
      <w:r>
        <w:rPr>
          <w:rFonts w:ascii="Calibri" w:eastAsia="Calibri" w:hAnsi="Calibri" w:cs="Calibri"/>
          <w:color w:val="333333"/>
          <w:sz w:val="24"/>
          <w:szCs w:val="24"/>
        </w:rPr>
        <w:t>as</w:t>
      </w:r>
      <w:ins w:id="137" w:author="Laura Dee" w:date="2022-09-21T08:37:00Z">
        <w:r w:rsidR="00162930">
          <w:rPr>
            <w:rFonts w:ascii="Calibri" w:eastAsia="Calibri" w:hAnsi="Calibri" w:cs="Calibri"/>
            <w:color w:val="333333"/>
            <w:sz w:val="24"/>
            <w:szCs w:val="24"/>
          </w:rPr>
          <w:t xml:space="preserve"> </w:t>
        </w:r>
      </w:ins>
      <w:del w:id="138" w:author="Laura Dee" w:date="2022-09-21T08:37:00Z">
        <w:r w:rsidDel="00162930">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a foundational principle</w:t>
      </w:r>
      <w:ins w:id="139" w:author="Laura Dee" w:date="2022-05-17T14:18:00Z">
        <w:r w:rsidR="003B6776">
          <w:rPr>
            <w:rFonts w:ascii="Calibri" w:eastAsia="Calibri" w:hAnsi="Calibri" w:cs="Calibri"/>
            <w:color w:val="333333"/>
            <w:sz w:val="24"/>
            <w:szCs w:val="24"/>
          </w:rPr>
          <w:t>s</w:t>
        </w:r>
      </w:ins>
      <w:r>
        <w:rPr>
          <w:rFonts w:ascii="Calibri" w:eastAsia="Calibri" w:hAnsi="Calibri" w:cs="Calibri"/>
          <w:color w:val="333333"/>
          <w:sz w:val="24"/>
          <w:szCs w:val="24"/>
        </w:rPr>
        <w:t xml:space="preserve"> for </w:t>
      </w:r>
      <w:ins w:id="140" w:author="Laura Dee" w:date="2022-05-17T14:18:00Z">
        <w:r w:rsidR="003B6776">
          <w:rPr>
            <w:rFonts w:ascii="Calibri" w:eastAsia="Calibri" w:hAnsi="Calibri" w:cs="Calibri"/>
            <w:color w:val="333333"/>
            <w:sz w:val="24"/>
            <w:szCs w:val="24"/>
          </w:rPr>
          <w:t xml:space="preserve">identifying </w:t>
        </w:r>
      </w:ins>
      <w:ins w:id="141" w:author="Laura Dee" w:date="2022-05-17T14:19:00Z">
        <w:r w:rsidR="003B6776">
          <w:rPr>
            <w:rFonts w:ascii="Calibri" w:eastAsia="Calibri" w:hAnsi="Calibri" w:cs="Calibri"/>
            <w:color w:val="333333"/>
            <w:sz w:val="24"/>
            <w:szCs w:val="24"/>
          </w:rPr>
          <w:t xml:space="preserve">when </w:t>
        </w:r>
      </w:ins>
      <w:del w:id="142" w:author="Laura Dee" w:date="2022-05-17T14:19:00Z">
        <w:r w:rsidDel="003B6776">
          <w:rPr>
            <w:rFonts w:ascii="Calibri" w:eastAsia="Calibri" w:hAnsi="Calibri" w:cs="Calibri"/>
            <w:color w:val="333333"/>
            <w:sz w:val="24"/>
            <w:szCs w:val="24"/>
          </w:rPr>
          <w:delText xml:space="preserve">both finding where </w:delText>
        </w:r>
      </w:del>
      <w:r>
        <w:rPr>
          <w:rFonts w:ascii="Calibri" w:eastAsia="Calibri" w:hAnsi="Calibri" w:cs="Calibri"/>
          <w:color w:val="333333"/>
          <w:sz w:val="24"/>
          <w:szCs w:val="24"/>
        </w:rPr>
        <w:t xml:space="preserve">OVB might cause problems </w:t>
      </w:r>
      <w:commentRangeStart w:id="143"/>
      <w:r>
        <w:rPr>
          <w:rFonts w:ascii="Calibri" w:eastAsia="Calibri" w:hAnsi="Calibri" w:cs="Calibri"/>
          <w:color w:val="333333"/>
          <w:sz w:val="24"/>
          <w:szCs w:val="24"/>
        </w:rPr>
        <w:t xml:space="preserve">as well as </w:t>
      </w:r>
      <w:del w:id="144" w:author="Laura Dee" w:date="2022-05-17T14:19:00Z">
        <w:r w:rsidDel="003B6776">
          <w:rPr>
            <w:rFonts w:ascii="Calibri" w:eastAsia="Calibri" w:hAnsi="Calibri" w:cs="Calibri"/>
            <w:color w:val="333333"/>
            <w:sz w:val="24"/>
            <w:szCs w:val="24"/>
          </w:rPr>
          <w:delText xml:space="preserve">how to </w:delText>
        </w:r>
      </w:del>
      <w:r>
        <w:rPr>
          <w:rFonts w:ascii="Calibri" w:eastAsia="Calibri" w:hAnsi="Calibri" w:cs="Calibri"/>
          <w:color w:val="333333"/>
          <w:sz w:val="24"/>
          <w:szCs w:val="24"/>
        </w:rPr>
        <w:t>determin</w:t>
      </w:r>
      <w:ins w:id="145" w:author="Laura Dee" w:date="2022-05-17T14:19:00Z">
        <w:r w:rsidR="003B6776">
          <w:rPr>
            <w:rFonts w:ascii="Calibri" w:eastAsia="Calibri" w:hAnsi="Calibri" w:cs="Calibri"/>
            <w:color w:val="333333"/>
            <w:sz w:val="24"/>
            <w:szCs w:val="24"/>
          </w:rPr>
          <w:t>ing</w:t>
        </w:r>
      </w:ins>
      <w:del w:id="146" w:author="Laura Dee" w:date="2022-05-17T14:19:00Z">
        <w:r w:rsidDel="003B6776">
          <w:rPr>
            <w:rFonts w:ascii="Calibri" w:eastAsia="Calibri" w:hAnsi="Calibri" w:cs="Calibri"/>
            <w:color w:val="333333"/>
            <w:sz w:val="24"/>
            <w:szCs w:val="24"/>
          </w:rPr>
          <w:delText>e</w:delText>
        </w:r>
      </w:del>
      <w:r>
        <w:rPr>
          <w:rFonts w:ascii="Calibri" w:eastAsia="Calibri" w:hAnsi="Calibri" w:cs="Calibri"/>
          <w:color w:val="333333"/>
          <w:sz w:val="24"/>
          <w:szCs w:val="24"/>
        </w:rPr>
        <w:t xml:space="preserve"> </w:t>
      </w:r>
      <w:del w:id="147" w:author="Laura Dee" w:date="2022-05-17T14:19:00Z">
        <w:r w:rsidDel="003B6776">
          <w:rPr>
            <w:rFonts w:ascii="Calibri" w:eastAsia="Calibri" w:hAnsi="Calibri" w:cs="Calibri"/>
            <w:color w:val="333333"/>
            <w:sz w:val="24"/>
            <w:szCs w:val="24"/>
          </w:rPr>
          <w:delText xml:space="preserve">the correct </w:delText>
        </w:r>
      </w:del>
      <w:r>
        <w:rPr>
          <w:rFonts w:ascii="Calibri" w:eastAsia="Calibri" w:hAnsi="Calibri" w:cs="Calibri"/>
          <w:color w:val="333333"/>
          <w:sz w:val="24"/>
          <w:szCs w:val="24"/>
        </w:rPr>
        <w:t>solution</w:t>
      </w:r>
      <w:ins w:id="148" w:author="Laura Dee" w:date="2022-05-17T14:19:00Z">
        <w:r w:rsidR="003B6776">
          <w:rPr>
            <w:rFonts w:ascii="Calibri" w:eastAsia="Calibri" w:hAnsi="Calibri" w:cs="Calibri"/>
            <w:color w:val="333333"/>
            <w:sz w:val="24"/>
            <w:szCs w:val="24"/>
          </w:rPr>
          <w:t>s</w:t>
        </w:r>
      </w:ins>
      <w:r>
        <w:rPr>
          <w:rFonts w:ascii="Calibri" w:eastAsia="Calibri" w:hAnsi="Calibri" w:cs="Calibri"/>
          <w:color w:val="333333"/>
          <w:sz w:val="24"/>
          <w:szCs w:val="24"/>
        </w:rPr>
        <w:t xml:space="preserve">. </w:t>
      </w:r>
      <w:commentRangeEnd w:id="143"/>
      <w:r w:rsidR="003B6776">
        <w:rPr>
          <w:rStyle w:val="CommentReference"/>
        </w:rPr>
        <w:commentReference w:id="143"/>
      </w:r>
      <w:r>
        <w:rPr>
          <w:rFonts w:ascii="Calibri" w:eastAsia="Calibri" w:hAnsi="Calibri" w:cs="Calibri"/>
          <w:color w:val="333333"/>
          <w:sz w:val="24"/>
          <w:szCs w:val="24"/>
        </w:rPr>
        <w:t xml:space="preserve">As applied researchers, we have found that, rather than creating confusion with complexity, </w:t>
      </w:r>
      <w:del w:id="149" w:author="Laura Dee" w:date="2022-09-21T08:37:00Z">
        <w:r w:rsidDel="00CD2028">
          <w:rPr>
            <w:rFonts w:ascii="Calibri" w:eastAsia="Calibri" w:hAnsi="Calibri" w:cs="Calibri"/>
            <w:color w:val="333333"/>
            <w:sz w:val="24"/>
            <w:szCs w:val="24"/>
          </w:rPr>
          <w:delText xml:space="preserve">these </w:delText>
        </w:r>
      </w:del>
      <w:r>
        <w:rPr>
          <w:rFonts w:ascii="Calibri" w:eastAsia="Calibri" w:hAnsi="Calibri" w:cs="Calibri"/>
          <w:color w:val="333333"/>
          <w:sz w:val="24"/>
          <w:szCs w:val="24"/>
        </w:rPr>
        <w:t xml:space="preserve">graphical causal models paired with </w:t>
      </w:r>
      <w:commentRangeStart w:id="150"/>
      <w:r>
        <w:rPr>
          <w:rFonts w:ascii="Calibri" w:eastAsia="Calibri" w:hAnsi="Calibri" w:cs="Calibri"/>
          <w:color w:val="333333"/>
          <w:sz w:val="24"/>
          <w:szCs w:val="24"/>
        </w:rPr>
        <w:t xml:space="preserve">robust </w:t>
      </w:r>
      <w:del w:id="151" w:author="Laura Dee" w:date="2022-09-21T08:38:00Z">
        <w:r w:rsidDel="00BE26D8">
          <w:rPr>
            <w:rFonts w:ascii="Calibri" w:eastAsia="Calibri" w:hAnsi="Calibri" w:cs="Calibri"/>
            <w:color w:val="333333"/>
            <w:sz w:val="24"/>
            <w:szCs w:val="24"/>
          </w:rPr>
          <w:delText xml:space="preserve">modeling </w:delText>
        </w:r>
      </w:del>
      <w:ins w:id="152" w:author="Laura Dee" w:date="2022-09-21T08:38:00Z">
        <w:r w:rsidR="00BE26D8">
          <w:rPr>
            <w:rFonts w:ascii="Calibri" w:eastAsia="Calibri" w:hAnsi="Calibri" w:cs="Calibri"/>
            <w:color w:val="333333"/>
            <w:sz w:val="24"/>
            <w:szCs w:val="24"/>
          </w:rPr>
          <w:t xml:space="preserve">estimation </w:t>
        </w:r>
      </w:ins>
      <w:r>
        <w:rPr>
          <w:rFonts w:ascii="Calibri" w:eastAsia="Calibri" w:hAnsi="Calibri" w:cs="Calibri"/>
          <w:color w:val="333333"/>
          <w:sz w:val="24"/>
          <w:szCs w:val="24"/>
        </w:rPr>
        <w:t xml:space="preserve">approaches </w:t>
      </w:r>
      <w:commentRangeEnd w:id="150"/>
      <w:r w:rsidR="009A2C41">
        <w:rPr>
          <w:rStyle w:val="CommentReference"/>
        </w:rPr>
        <w:commentReference w:id="150"/>
      </w:r>
      <w:ins w:id="153" w:author="Laura Dee" w:date="2022-09-21T08:38:00Z">
        <w:r w:rsidR="007E3912">
          <w:rPr>
            <w:rFonts w:ascii="Calibri" w:eastAsia="Calibri" w:hAnsi="Calibri" w:cs="Calibri"/>
            <w:color w:val="333333"/>
            <w:sz w:val="24"/>
            <w:szCs w:val="24"/>
          </w:rPr>
          <w:t>for causal inference</w:t>
        </w:r>
        <w:r w:rsidR="009632B8">
          <w:rPr>
            <w:rFonts w:ascii="Calibri" w:eastAsia="Calibri" w:hAnsi="Calibri" w:cs="Calibri"/>
            <w:color w:val="333333"/>
            <w:sz w:val="24"/>
            <w:szCs w:val="24"/>
          </w:rPr>
          <w:t>s</w:t>
        </w:r>
        <w:r w:rsidR="007E3912">
          <w:rPr>
            <w:rFonts w:ascii="Calibri" w:eastAsia="Calibri" w:hAnsi="Calibri" w:cs="Calibri"/>
            <w:color w:val="333333"/>
            <w:sz w:val="24"/>
            <w:szCs w:val="24"/>
          </w:rPr>
          <w:t xml:space="preserve"> </w:t>
        </w:r>
      </w:ins>
      <w:r>
        <w:rPr>
          <w:rFonts w:ascii="Calibri" w:eastAsia="Calibri" w:hAnsi="Calibri" w:cs="Calibri"/>
          <w:color w:val="333333"/>
          <w:sz w:val="24"/>
          <w:szCs w:val="24"/>
        </w:rPr>
        <w:t>have often clarified our own thinking about ecological systems. We hope that these techniques might enable other researchers to do more with less, as it were, and help advance the field of Ecology at scale.</w:t>
      </w:r>
    </w:p>
    <w:p w14:paraId="79831D71" w14:textId="77777777" w:rsidR="00F12A84" w:rsidRDefault="00F12A84">
      <w:pPr>
        <w:spacing w:before="240" w:after="240"/>
        <w:ind w:firstLine="720"/>
        <w:rPr>
          <w:rFonts w:ascii="Calibri" w:eastAsia="Calibri" w:hAnsi="Calibri" w:cs="Calibri"/>
          <w:color w:val="333333"/>
          <w:sz w:val="24"/>
          <w:szCs w:val="24"/>
        </w:rPr>
        <w:pPrChange w:id="154" w:author="Laura Dee" w:date="2022-05-17T14:21:00Z">
          <w:pPr>
            <w:spacing w:before="240" w:after="240"/>
          </w:pPr>
        </w:pPrChange>
      </w:pPr>
    </w:p>
    <w:p w14:paraId="360D7628" w14:textId="77777777" w:rsidR="00F12A84" w:rsidRDefault="003C4406">
      <w:pPr>
        <w:spacing w:after="160"/>
        <w:rPr>
          <w:rFonts w:ascii="Calibri" w:eastAsia="Calibri" w:hAnsi="Calibri" w:cs="Calibri"/>
          <w:color w:val="333333"/>
          <w:sz w:val="24"/>
          <w:szCs w:val="24"/>
        </w:rPr>
      </w:pPr>
      <w:r>
        <w:rPr>
          <w:rFonts w:ascii="Calibri" w:eastAsia="Calibri" w:hAnsi="Calibri" w:cs="Calibri"/>
          <w:b/>
          <w:color w:val="333333"/>
          <w:sz w:val="24"/>
          <w:szCs w:val="24"/>
        </w:rPr>
        <w:t>​​</w:t>
      </w:r>
      <w:commentRangeStart w:id="155"/>
      <w:r>
        <w:rPr>
          <w:rFonts w:ascii="Calibri" w:eastAsia="Calibri" w:hAnsi="Calibri" w:cs="Calibri"/>
          <w:b/>
          <w:color w:val="333333"/>
          <w:sz w:val="24"/>
          <w:szCs w:val="24"/>
        </w:rPr>
        <w:t>Using</w:t>
      </w:r>
      <w:commentRangeEnd w:id="155"/>
      <w:r w:rsidR="008355EC">
        <w:rPr>
          <w:rStyle w:val="CommentReference"/>
        </w:rPr>
        <w:commentReference w:id="155"/>
      </w:r>
      <w:r>
        <w:rPr>
          <w:rFonts w:ascii="Calibri" w:eastAsia="Calibri" w:hAnsi="Calibri" w:cs="Calibri"/>
          <w:b/>
          <w:color w:val="333333"/>
          <w:sz w:val="24"/>
          <w:szCs w:val="24"/>
        </w:rPr>
        <w:t xml:space="preserve"> DAGs to clarify our causal understanding and assumptions and ferret out OVB</w:t>
      </w:r>
      <w:r>
        <w:rPr>
          <w:rFonts w:ascii="Calibri" w:eastAsia="Calibri" w:hAnsi="Calibri" w:cs="Calibri"/>
          <w:color w:val="333333"/>
          <w:sz w:val="24"/>
          <w:szCs w:val="24"/>
        </w:rPr>
        <w:t xml:space="preserve"> </w:t>
      </w:r>
    </w:p>
    <w:p w14:paraId="3D7AAAFB" w14:textId="50138F36" w:rsidR="00F12A84" w:rsidDel="00E6092D" w:rsidRDefault="00240B79">
      <w:pPr>
        <w:ind w:firstLine="720"/>
        <w:rPr>
          <w:del w:id="156" w:author="Laura Dee" w:date="2022-09-21T10:35:00Z"/>
          <w:rFonts w:ascii="Calibri" w:eastAsia="Calibri" w:hAnsi="Calibri" w:cs="Calibri"/>
          <w:color w:val="333333"/>
          <w:sz w:val="24"/>
          <w:szCs w:val="24"/>
          <w:highlight w:val="white"/>
        </w:rPr>
      </w:pPr>
      <w:ins w:id="157" w:author="Laura Dee" w:date="2022-09-21T10:25:00Z">
        <w:r>
          <w:rPr>
            <w:rFonts w:ascii="Calibri" w:eastAsia="Calibri" w:hAnsi="Calibri" w:cs="Calibri"/>
            <w:color w:val="333333"/>
            <w:sz w:val="24"/>
            <w:szCs w:val="24"/>
            <w:highlight w:val="white"/>
          </w:rPr>
          <w:t>Causal diagrams are</w:t>
        </w:r>
      </w:ins>
      <w:ins w:id="158" w:author="Laura Dee" w:date="2022-09-21T10:26:00Z">
        <w:r>
          <w:rPr>
            <w:rFonts w:ascii="Calibri" w:eastAsia="Calibri" w:hAnsi="Calibri" w:cs="Calibri"/>
            <w:color w:val="333333"/>
            <w:sz w:val="24"/>
            <w:szCs w:val="24"/>
            <w:highlight w:val="white"/>
          </w:rPr>
          <w:t xml:space="preserve"> o</w:t>
        </w:r>
      </w:ins>
      <w:del w:id="159" w:author="Laura Dee" w:date="2022-09-21T10:25:00Z">
        <w:r w:rsidR="003C4406" w:rsidDel="00240B79">
          <w:rPr>
            <w:rFonts w:ascii="Calibri" w:eastAsia="Calibri" w:hAnsi="Calibri" w:cs="Calibri"/>
            <w:color w:val="333333"/>
            <w:sz w:val="24"/>
            <w:szCs w:val="24"/>
            <w:highlight w:val="white"/>
          </w:rPr>
          <w:delText>O</w:delText>
        </w:r>
      </w:del>
      <w:r w:rsidR="003C4406">
        <w:rPr>
          <w:rFonts w:ascii="Calibri" w:eastAsia="Calibri" w:hAnsi="Calibri" w:cs="Calibri"/>
          <w:color w:val="333333"/>
          <w:sz w:val="24"/>
          <w:szCs w:val="24"/>
          <w:highlight w:val="white"/>
        </w:rPr>
        <w:t xml:space="preserve">ne of the first tools </w:t>
      </w:r>
      <w:ins w:id="160" w:author="Laura Dee" w:date="2022-09-21T10:26:00Z">
        <w:r>
          <w:rPr>
            <w:rFonts w:ascii="Calibri" w:eastAsia="Calibri" w:hAnsi="Calibri" w:cs="Calibri"/>
            <w:color w:val="333333"/>
            <w:sz w:val="24"/>
            <w:szCs w:val="24"/>
            <w:highlight w:val="white"/>
          </w:rPr>
          <w:t>for</w:t>
        </w:r>
      </w:ins>
      <w:del w:id="161" w:author="Laura Dee" w:date="2022-09-21T10:26:00Z">
        <w:r w:rsidR="003C4406" w:rsidDel="00240B79">
          <w:rPr>
            <w:rFonts w:ascii="Calibri" w:eastAsia="Calibri" w:hAnsi="Calibri" w:cs="Calibri"/>
            <w:color w:val="333333"/>
            <w:sz w:val="24"/>
            <w:szCs w:val="24"/>
            <w:highlight w:val="white"/>
          </w:rPr>
          <w:delText>in</w:delText>
        </w:r>
      </w:del>
      <w:r w:rsidR="003C4406">
        <w:rPr>
          <w:rFonts w:ascii="Calibri" w:eastAsia="Calibri" w:hAnsi="Calibri" w:cs="Calibri"/>
          <w:color w:val="333333"/>
          <w:sz w:val="24"/>
          <w:szCs w:val="24"/>
          <w:highlight w:val="white"/>
        </w:rPr>
        <w:t xml:space="preserve"> identifying and addressing omitted variable bias</w:t>
      </w:r>
      <w:ins w:id="162" w:author="Laura Dee" w:date="2022-09-21T10:26:00Z">
        <w:r>
          <w:rPr>
            <w:rFonts w:ascii="Calibri" w:eastAsia="Calibri" w:hAnsi="Calibri" w:cs="Calibri"/>
            <w:color w:val="333333"/>
            <w:sz w:val="24"/>
            <w:szCs w:val="24"/>
            <w:highlight w:val="white"/>
          </w:rPr>
          <w:t xml:space="preserve"> by visualizi</w:t>
        </w:r>
      </w:ins>
      <w:ins w:id="163" w:author="Laura Dee" w:date="2022-09-21T10:27:00Z">
        <w:r>
          <w:rPr>
            <w:rFonts w:ascii="Calibri" w:eastAsia="Calibri" w:hAnsi="Calibri" w:cs="Calibri"/>
            <w:color w:val="333333"/>
            <w:sz w:val="24"/>
            <w:szCs w:val="24"/>
            <w:highlight w:val="white"/>
          </w:rPr>
          <w:t xml:space="preserve">ng </w:t>
        </w:r>
      </w:ins>
      <w:del w:id="164" w:author="Laura Dee" w:date="2022-09-21T10:27:00Z">
        <w:r w:rsidR="003C4406" w:rsidDel="00240B79">
          <w:rPr>
            <w:rFonts w:ascii="Calibri" w:eastAsia="Calibri" w:hAnsi="Calibri" w:cs="Calibri"/>
            <w:color w:val="333333"/>
            <w:sz w:val="24"/>
            <w:szCs w:val="24"/>
            <w:highlight w:val="white"/>
          </w:rPr>
          <w:delText xml:space="preserve"> is knowing </w:delText>
        </w:r>
      </w:del>
      <w:r w:rsidR="003C4406">
        <w:rPr>
          <w:rFonts w:ascii="Calibri" w:eastAsia="Calibri" w:hAnsi="Calibri" w:cs="Calibri"/>
          <w:color w:val="333333"/>
          <w:sz w:val="24"/>
          <w:szCs w:val="24"/>
          <w:highlight w:val="white"/>
        </w:rPr>
        <w:t xml:space="preserve">when and where OVB could be a problem for your </w:t>
      </w:r>
      <w:ins w:id="165" w:author="Laura Dee" w:date="2022-09-21T09:27:00Z">
        <w:r w:rsidR="003C64A1">
          <w:rPr>
            <w:rFonts w:ascii="Calibri" w:eastAsia="Calibri" w:hAnsi="Calibri" w:cs="Calibri"/>
            <w:color w:val="333333"/>
            <w:sz w:val="24"/>
            <w:szCs w:val="24"/>
            <w:highlight w:val="white"/>
          </w:rPr>
          <w:t xml:space="preserve">inferences </w:t>
        </w:r>
      </w:ins>
      <w:del w:id="166" w:author="Laura Dee" w:date="2022-09-21T09:27:00Z">
        <w:r w:rsidR="003C4406" w:rsidDel="003C64A1">
          <w:rPr>
            <w:rFonts w:ascii="Calibri" w:eastAsia="Calibri" w:hAnsi="Calibri" w:cs="Calibri"/>
            <w:color w:val="333333"/>
            <w:sz w:val="24"/>
            <w:szCs w:val="24"/>
            <w:highlight w:val="white"/>
          </w:rPr>
          <w:delText xml:space="preserve">analysis </w:delText>
        </w:r>
      </w:del>
      <w:del w:id="167" w:author="Laura Dee" w:date="2022-09-21T10:27:00Z">
        <w:r w:rsidR="003C4406" w:rsidDel="00240B79">
          <w:rPr>
            <w:rFonts w:ascii="Calibri" w:eastAsia="Calibri" w:hAnsi="Calibri" w:cs="Calibri"/>
            <w:color w:val="333333"/>
            <w:sz w:val="24"/>
            <w:szCs w:val="24"/>
            <w:highlight w:val="white"/>
          </w:rPr>
          <w:delText>by making a causal diagram of the system</w:delText>
        </w:r>
      </w:del>
      <w:r w:rsidR="003C4406">
        <w:rPr>
          <w:rFonts w:ascii="Calibri" w:eastAsia="Calibri" w:hAnsi="Calibri" w:cs="Calibri"/>
          <w:color w:val="333333"/>
          <w:sz w:val="24"/>
          <w:szCs w:val="24"/>
          <w:highlight w:val="white"/>
        </w:rPr>
        <w:t>.</w:t>
      </w:r>
      <w:ins w:id="168" w:author="Laura Dee" w:date="2022-09-21T10:30:00Z">
        <w:r w:rsidR="00116552">
          <w:rPr>
            <w:rFonts w:ascii="Calibri" w:eastAsia="Calibri" w:hAnsi="Calibri" w:cs="Calibri"/>
            <w:color w:val="333333"/>
            <w:sz w:val="24"/>
            <w:szCs w:val="24"/>
            <w:highlight w:val="white"/>
          </w:rPr>
          <w:t xml:space="preserve"> </w:t>
        </w:r>
      </w:ins>
      <w:moveToRangeStart w:id="169" w:author="Laura Dee" w:date="2022-09-21T10:28:00Z" w:name="move114648555"/>
      <w:moveTo w:id="170" w:author="Laura Dee" w:date="2022-09-21T10:28:00Z">
        <w:r w:rsidR="004229D7">
          <w:rPr>
            <w:rFonts w:ascii="Calibri" w:eastAsia="Calibri" w:hAnsi="Calibri" w:cs="Calibri"/>
            <w:color w:val="333333"/>
            <w:sz w:val="24"/>
            <w:szCs w:val="24"/>
            <w:highlight w:val="white"/>
          </w:rPr>
          <w:t xml:space="preserve">Making a causal diagram of your system - including both what one can and cannot measure - aids in determining where omitted variable problems could be lying in wait. </w:t>
        </w:r>
      </w:moveTo>
      <w:moveToRangeEnd w:id="169"/>
      <w:ins w:id="171" w:author="Laura Dee" w:date="2022-09-21T10:31:00Z">
        <w:r w:rsidR="00116552">
          <w:rPr>
            <w:rFonts w:ascii="Calibri" w:eastAsia="Calibri" w:hAnsi="Calibri" w:cs="Calibri"/>
            <w:color w:val="333333"/>
            <w:sz w:val="24"/>
            <w:szCs w:val="24"/>
            <w:highlight w:val="white"/>
          </w:rPr>
          <w:t>If</w:t>
        </w:r>
      </w:ins>
      <w:ins w:id="172" w:author="Laura Dee" w:date="2022-09-21T10:30:00Z">
        <w:r w:rsidR="00116552">
          <w:rPr>
            <w:rFonts w:ascii="Calibri" w:eastAsia="Calibri" w:hAnsi="Calibri" w:cs="Calibri"/>
            <w:color w:val="333333"/>
            <w:sz w:val="24"/>
            <w:szCs w:val="24"/>
            <w:highlight w:val="white"/>
          </w:rPr>
          <w:t xml:space="preserve"> possible, </w:t>
        </w:r>
      </w:ins>
      <w:del w:id="173" w:author="Laura Dee" w:date="2022-09-21T10:30:00Z">
        <w:r w:rsidR="003C4406" w:rsidDel="00116552">
          <w:rPr>
            <w:rFonts w:ascii="Calibri" w:eastAsia="Calibri" w:hAnsi="Calibri" w:cs="Calibri"/>
            <w:color w:val="333333"/>
            <w:sz w:val="24"/>
            <w:szCs w:val="24"/>
            <w:highlight w:val="white"/>
          </w:rPr>
          <w:delText xml:space="preserve"> </w:delText>
        </w:r>
      </w:del>
      <w:ins w:id="174" w:author="Laura Dee" w:date="2022-09-21T10:27:00Z">
        <w:r>
          <w:rPr>
            <w:rFonts w:ascii="Calibri" w:eastAsia="Calibri" w:hAnsi="Calibri" w:cs="Calibri"/>
            <w:color w:val="333333"/>
            <w:sz w:val="24"/>
            <w:szCs w:val="24"/>
            <w:highlight w:val="white"/>
          </w:rPr>
          <w:t>w</w:t>
        </w:r>
      </w:ins>
      <w:del w:id="175" w:author="Laura Dee" w:date="2022-09-21T10:27:00Z">
        <w:r w:rsidR="003C4406" w:rsidDel="00240B79">
          <w:rPr>
            <w:rFonts w:ascii="Calibri" w:eastAsia="Calibri" w:hAnsi="Calibri" w:cs="Calibri"/>
            <w:color w:val="333333"/>
            <w:sz w:val="24"/>
            <w:szCs w:val="24"/>
            <w:highlight w:val="white"/>
          </w:rPr>
          <w:delText>W</w:delText>
        </w:r>
      </w:del>
      <w:r w:rsidR="003C4406">
        <w:rPr>
          <w:rFonts w:ascii="Calibri" w:eastAsia="Calibri" w:hAnsi="Calibri" w:cs="Calibri"/>
          <w:color w:val="333333"/>
          <w:sz w:val="24"/>
          <w:szCs w:val="24"/>
          <w:highlight w:val="white"/>
        </w:rPr>
        <w:t xml:space="preserve">e recommend making </w:t>
      </w:r>
      <w:del w:id="176" w:author="Laura Dee" w:date="2022-09-21T10:27:00Z">
        <w:r w:rsidR="003C4406" w:rsidDel="00240B79">
          <w:rPr>
            <w:rFonts w:ascii="Calibri" w:eastAsia="Calibri" w:hAnsi="Calibri" w:cs="Calibri"/>
            <w:color w:val="333333"/>
            <w:sz w:val="24"/>
            <w:szCs w:val="24"/>
            <w:highlight w:val="white"/>
          </w:rPr>
          <w:delText xml:space="preserve">this </w:delText>
        </w:r>
      </w:del>
      <w:ins w:id="177" w:author="Laura Dee" w:date="2022-09-21T10:27:00Z">
        <w:r>
          <w:rPr>
            <w:rFonts w:ascii="Calibri" w:eastAsia="Calibri" w:hAnsi="Calibri" w:cs="Calibri"/>
            <w:color w:val="333333"/>
            <w:sz w:val="24"/>
            <w:szCs w:val="24"/>
            <w:highlight w:val="white"/>
          </w:rPr>
          <w:t xml:space="preserve">a </w:t>
        </w:r>
      </w:ins>
      <w:r w:rsidR="003C4406">
        <w:rPr>
          <w:rFonts w:ascii="Calibri" w:eastAsia="Calibri" w:hAnsi="Calibri" w:cs="Calibri"/>
          <w:color w:val="333333"/>
          <w:sz w:val="24"/>
          <w:szCs w:val="24"/>
          <w:highlight w:val="white"/>
        </w:rPr>
        <w:t>diagra</w:t>
      </w:r>
      <w:ins w:id="178" w:author="Laura Dee" w:date="2022-09-21T10:30:00Z">
        <w:r w:rsidR="00116552">
          <w:rPr>
            <w:rFonts w:ascii="Calibri" w:eastAsia="Calibri" w:hAnsi="Calibri" w:cs="Calibri"/>
            <w:color w:val="333333"/>
            <w:sz w:val="24"/>
            <w:szCs w:val="24"/>
            <w:highlight w:val="white"/>
          </w:rPr>
          <w:t xml:space="preserve">m </w:t>
        </w:r>
      </w:ins>
      <w:del w:id="179" w:author="Laura Dee" w:date="2022-09-21T10:30:00Z">
        <w:r w:rsidR="003C4406" w:rsidDel="00116552">
          <w:rPr>
            <w:rFonts w:ascii="Calibri" w:eastAsia="Calibri" w:hAnsi="Calibri" w:cs="Calibri"/>
            <w:color w:val="333333"/>
            <w:sz w:val="24"/>
            <w:szCs w:val="24"/>
            <w:highlight w:val="white"/>
          </w:rPr>
          <w:delText>m</w:delText>
        </w:r>
        <w:commentRangeStart w:id="180"/>
        <w:r w:rsidR="003C4406" w:rsidDel="00116552">
          <w:rPr>
            <w:rFonts w:ascii="Calibri" w:eastAsia="Calibri" w:hAnsi="Calibri" w:cs="Calibri"/>
            <w:color w:val="333333"/>
            <w:sz w:val="24"/>
            <w:szCs w:val="24"/>
            <w:highlight w:val="white"/>
          </w:rPr>
          <w:delText xml:space="preserve">, if possible, </w:delText>
        </w:r>
      </w:del>
      <w:r w:rsidR="003C4406">
        <w:rPr>
          <w:rFonts w:ascii="Calibri" w:eastAsia="Calibri" w:hAnsi="Calibri" w:cs="Calibri"/>
          <w:color w:val="333333"/>
          <w:sz w:val="24"/>
          <w:szCs w:val="24"/>
          <w:highlight w:val="white"/>
        </w:rPr>
        <w:t>before designing an observational survey</w:t>
      </w:r>
      <w:commentRangeEnd w:id="180"/>
      <w:r w:rsidR="00A35C83">
        <w:rPr>
          <w:rStyle w:val="CommentReference"/>
        </w:rPr>
        <w:commentReference w:id="180"/>
      </w:r>
      <w:ins w:id="181" w:author="Laura Dee" w:date="2022-09-21T10:27:00Z">
        <w:r>
          <w:rPr>
            <w:rFonts w:ascii="Calibri" w:eastAsia="Calibri" w:hAnsi="Calibri" w:cs="Calibri"/>
            <w:color w:val="333333"/>
            <w:sz w:val="24"/>
            <w:szCs w:val="24"/>
            <w:highlight w:val="white"/>
          </w:rPr>
          <w:t xml:space="preserve"> for data collection</w:t>
        </w:r>
      </w:ins>
      <w:ins w:id="182" w:author="Laura Dee" w:date="2022-09-21T10:30:00Z">
        <w:r w:rsidR="00116552">
          <w:rPr>
            <w:rFonts w:ascii="Calibri" w:eastAsia="Calibri" w:hAnsi="Calibri" w:cs="Calibri"/>
            <w:color w:val="333333"/>
            <w:sz w:val="24"/>
            <w:szCs w:val="24"/>
            <w:highlight w:val="white"/>
          </w:rPr>
          <w:t xml:space="preserve"> to inform which covariates to collect data on.</w:t>
        </w:r>
      </w:ins>
      <w:del w:id="183" w:author="Laura Dee" w:date="2022-09-21T10:30:00Z">
        <w:r w:rsidR="003C4406" w:rsidDel="00116552">
          <w:rPr>
            <w:rFonts w:ascii="Calibri" w:eastAsia="Calibri" w:hAnsi="Calibri" w:cs="Calibri"/>
            <w:color w:val="333333"/>
            <w:sz w:val="24"/>
            <w:szCs w:val="24"/>
            <w:highlight w:val="white"/>
          </w:rPr>
          <w:delText xml:space="preserve">. </w:delText>
        </w:r>
      </w:del>
      <w:ins w:id="184" w:author="Laura Dee" w:date="2022-09-21T10:35:00Z">
        <w:r w:rsidR="00D76EAF">
          <w:rPr>
            <w:rFonts w:ascii="Calibri" w:eastAsia="Calibri" w:hAnsi="Calibri" w:cs="Calibri"/>
            <w:color w:val="333333"/>
            <w:sz w:val="24"/>
            <w:szCs w:val="24"/>
            <w:highlight w:val="white"/>
          </w:rPr>
          <w:t xml:space="preserve"> </w:t>
        </w:r>
      </w:ins>
      <w:ins w:id="185" w:author="Laura Dee" w:date="2022-09-21T10:31:00Z">
        <w:r w:rsidR="00C90B4F">
          <w:rPr>
            <w:rFonts w:ascii="Calibri" w:eastAsia="Calibri" w:hAnsi="Calibri" w:cs="Calibri"/>
            <w:color w:val="333333"/>
            <w:sz w:val="24"/>
            <w:szCs w:val="24"/>
            <w:highlight w:val="white"/>
          </w:rPr>
          <w:t xml:space="preserve">However, we are increasing </w:t>
        </w:r>
      </w:ins>
      <w:ins w:id="186" w:author="Laura Dee" w:date="2022-09-21T10:32:00Z">
        <w:r w:rsidR="00C90B4F">
          <w:rPr>
            <w:rFonts w:ascii="Calibri" w:eastAsia="Calibri" w:hAnsi="Calibri" w:cs="Calibri"/>
            <w:color w:val="333333"/>
            <w:sz w:val="24"/>
            <w:szCs w:val="24"/>
            <w:highlight w:val="white"/>
          </w:rPr>
          <w:t>analyzing</w:t>
        </w:r>
      </w:ins>
      <w:ins w:id="187" w:author="Laura Dee" w:date="2022-09-21T10:31:00Z">
        <w:r w:rsidR="00C90B4F">
          <w:rPr>
            <w:rFonts w:ascii="Calibri" w:eastAsia="Calibri" w:hAnsi="Calibri" w:cs="Calibri"/>
            <w:color w:val="333333"/>
            <w:sz w:val="24"/>
            <w:szCs w:val="24"/>
            <w:highlight w:val="white"/>
          </w:rPr>
          <w:t xml:space="preserve"> existing data</w:t>
        </w:r>
      </w:ins>
      <w:ins w:id="188" w:author="Laura Dee" w:date="2022-09-21T10:32:00Z">
        <w:r w:rsidR="00C90B4F">
          <w:rPr>
            <w:rFonts w:ascii="Calibri" w:eastAsia="Calibri" w:hAnsi="Calibri" w:cs="Calibri"/>
            <w:color w:val="333333"/>
            <w:sz w:val="24"/>
            <w:szCs w:val="24"/>
            <w:highlight w:val="white"/>
          </w:rPr>
          <w:t xml:space="preserve"> – and thus it may not inclu</w:t>
        </w:r>
      </w:ins>
      <w:ins w:id="189" w:author="Laura Dee" w:date="2022-09-21T10:33:00Z">
        <w:r w:rsidR="00C90B4F">
          <w:rPr>
            <w:rFonts w:ascii="Calibri" w:eastAsia="Calibri" w:hAnsi="Calibri" w:cs="Calibri"/>
            <w:color w:val="333333"/>
            <w:sz w:val="24"/>
            <w:szCs w:val="24"/>
            <w:highlight w:val="white"/>
          </w:rPr>
          <w:t xml:space="preserve">de measurements of every potential confounding variable for the question of </w:t>
        </w:r>
        <w:proofErr w:type="spellStart"/>
        <w:r w:rsidR="00C90B4F">
          <w:rPr>
            <w:rFonts w:ascii="Calibri" w:eastAsia="Calibri" w:hAnsi="Calibri" w:cs="Calibri"/>
            <w:color w:val="333333"/>
            <w:sz w:val="24"/>
            <w:szCs w:val="24"/>
            <w:highlight w:val="white"/>
          </w:rPr>
          <w:t>interst</w:t>
        </w:r>
        <w:proofErr w:type="spellEnd"/>
        <w:r w:rsidR="00C90B4F">
          <w:rPr>
            <w:rFonts w:ascii="Calibri" w:eastAsia="Calibri" w:hAnsi="Calibri" w:cs="Calibri"/>
            <w:color w:val="333333"/>
            <w:sz w:val="24"/>
            <w:szCs w:val="24"/>
            <w:highlight w:val="white"/>
          </w:rPr>
          <w:t xml:space="preserve">; for </w:t>
        </w:r>
      </w:ins>
      <w:ins w:id="190" w:author="Laura Dee" w:date="2022-09-21T10:35:00Z">
        <w:r w:rsidR="00AC7646">
          <w:rPr>
            <w:rFonts w:ascii="Calibri" w:eastAsia="Calibri" w:hAnsi="Calibri" w:cs="Calibri"/>
            <w:color w:val="333333"/>
            <w:sz w:val="24"/>
            <w:szCs w:val="24"/>
            <w:highlight w:val="white"/>
          </w:rPr>
          <w:t>instance</w:t>
        </w:r>
      </w:ins>
      <w:ins w:id="191" w:author="Laura Dee" w:date="2022-09-21T10:33:00Z">
        <w:r w:rsidR="00C90B4F">
          <w:rPr>
            <w:rFonts w:ascii="Calibri" w:eastAsia="Calibri" w:hAnsi="Calibri" w:cs="Calibri"/>
            <w:color w:val="333333"/>
            <w:sz w:val="24"/>
            <w:szCs w:val="24"/>
            <w:highlight w:val="white"/>
          </w:rPr>
          <w:t xml:space="preserve">, if the </w:t>
        </w:r>
      </w:ins>
      <w:ins w:id="192" w:author="Laura Dee" w:date="2022-09-21T10:35:00Z">
        <w:r w:rsidR="00AC7646">
          <w:rPr>
            <w:rFonts w:ascii="Calibri" w:eastAsia="Calibri" w:hAnsi="Calibri" w:cs="Calibri"/>
            <w:color w:val="333333"/>
            <w:sz w:val="24"/>
            <w:szCs w:val="24"/>
            <w:highlight w:val="white"/>
          </w:rPr>
          <w:t>d</w:t>
        </w:r>
      </w:ins>
      <w:ins w:id="193" w:author="Laura Dee" w:date="2022-09-21T10:33:00Z">
        <w:r w:rsidR="00C90B4F">
          <w:rPr>
            <w:rFonts w:ascii="Calibri" w:eastAsia="Calibri" w:hAnsi="Calibri" w:cs="Calibri"/>
            <w:color w:val="333333"/>
            <w:sz w:val="24"/>
            <w:szCs w:val="24"/>
            <w:highlight w:val="white"/>
          </w:rPr>
          <w:t xml:space="preserve">ata was collected for another purpose or question. In these cases, we suggest that a causal </w:t>
        </w:r>
        <w:commentRangeStart w:id="194"/>
        <w:r w:rsidR="00C90B4F">
          <w:rPr>
            <w:rFonts w:ascii="Calibri" w:eastAsia="Calibri" w:hAnsi="Calibri" w:cs="Calibri"/>
            <w:color w:val="333333"/>
            <w:sz w:val="24"/>
            <w:szCs w:val="24"/>
            <w:highlight w:val="white"/>
          </w:rPr>
          <w:t xml:space="preserve">diagram </w:t>
        </w:r>
      </w:ins>
      <w:moveFromRangeStart w:id="195" w:author="Laura Dee" w:date="2022-05-17T14:21:00Z" w:name="move103689729"/>
      <w:moveFrom w:id="196" w:author="Laura Dee" w:date="2022-05-17T14:21:00Z">
        <w:del w:id="197" w:author="Laura Dee" w:date="2022-09-21T10:31:00Z">
          <w:r w:rsidR="003C4406" w:rsidDel="00C90B4F">
            <w:rPr>
              <w:rFonts w:ascii="Calibri" w:eastAsia="Calibri" w:hAnsi="Calibri" w:cs="Calibri"/>
              <w:color w:val="333333"/>
              <w:sz w:val="24"/>
              <w:szCs w:val="24"/>
              <w:highlight w:val="white"/>
            </w:rPr>
            <w:delText xml:space="preserve">Further,  it should be a requirement before conducting an analysis from which one wants to make any causal conclusions. </w:delText>
          </w:r>
        </w:del>
      </w:moveFrom>
      <w:moveFromRangeStart w:id="198" w:author="Laura Dee" w:date="2022-09-21T10:28:00Z" w:name="move114648555"/>
      <w:moveFromRangeEnd w:id="195"/>
      <w:moveFrom w:id="199" w:author="Laura Dee" w:date="2022-09-21T10:28:00Z">
        <w:del w:id="200" w:author="Laura Dee" w:date="2022-09-21T10:31:00Z">
          <w:r w:rsidR="003C4406" w:rsidDel="00C90B4F">
            <w:rPr>
              <w:rFonts w:ascii="Calibri" w:eastAsia="Calibri" w:hAnsi="Calibri" w:cs="Calibri"/>
              <w:color w:val="333333"/>
              <w:sz w:val="24"/>
              <w:szCs w:val="24"/>
              <w:highlight w:val="white"/>
            </w:rPr>
            <w:delText xml:space="preserve">Making a causal diagram of your system - including both what one can and cannot measure - aids in determining where omitted variable problems could be lying in wait. </w:delText>
          </w:r>
        </w:del>
      </w:moveFrom>
      <w:moveFromRangeEnd w:id="198"/>
      <w:commentRangeStart w:id="201"/>
      <w:ins w:id="202" w:author="Laura Dee" w:date="2022-05-17T14:22:00Z">
        <w:r w:rsidR="003B6776">
          <w:rPr>
            <w:rFonts w:ascii="Calibri" w:eastAsia="Calibri" w:hAnsi="Calibri" w:cs="Calibri"/>
            <w:color w:val="333333"/>
            <w:sz w:val="24"/>
            <w:szCs w:val="24"/>
            <w:highlight w:val="white"/>
          </w:rPr>
          <w:t xml:space="preserve"> </w:t>
        </w:r>
      </w:ins>
      <w:commentRangeEnd w:id="201"/>
      <w:ins w:id="203" w:author="Laura Dee" w:date="2022-05-17T14:23:00Z">
        <w:r w:rsidR="003B6776">
          <w:rPr>
            <w:rStyle w:val="CommentReference"/>
          </w:rPr>
          <w:commentReference w:id="201"/>
        </w:r>
      </w:ins>
      <w:moveToRangeStart w:id="204" w:author="Laura Dee" w:date="2022-05-17T14:21:00Z" w:name="move103689729"/>
      <w:moveTo w:id="205" w:author="Laura Dee" w:date="2022-05-17T14:21:00Z">
        <w:del w:id="206" w:author="Laura Dee" w:date="2022-05-17T14:21:00Z">
          <w:r w:rsidR="003B6776" w:rsidDel="003B6776">
            <w:rPr>
              <w:rFonts w:ascii="Calibri" w:eastAsia="Calibri" w:hAnsi="Calibri" w:cs="Calibri"/>
              <w:color w:val="333333"/>
              <w:sz w:val="24"/>
              <w:szCs w:val="24"/>
              <w:highlight w:val="white"/>
            </w:rPr>
            <w:delText xml:space="preserve">Further,  it </w:delText>
          </w:r>
        </w:del>
        <w:r w:rsidR="003B6776">
          <w:rPr>
            <w:rFonts w:ascii="Calibri" w:eastAsia="Calibri" w:hAnsi="Calibri" w:cs="Calibri"/>
            <w:color w:val="333333"/>
            <w:sz w:val="24"/>
            <w:szCs w:val="24"/>
            <w:highlight w:val="white"/>
          </w:rPr>
          <w:t xml:space="preserve">should be a requirement </w:t>
        </w:r>
      </w:moveTo>
      <w:commentRangeEnd w:id="194"/>
      <w:r w:rsidR="00C90B4F">
        <w:rPr>
          <w:rStyle w:val="CommentReference"/>
        </w:rPr>
        <w:commentReference w:id="194"/>
      </w:r>
      <w:moveTo w:id="207" w:author="Laura Dee" w:date="2022-05-17T14:21:00Z">
        <w:r w:rsidR="003B6776">
          <w:rPr>
            <w:rFonts w:ascii="Calibri" w:eastAsia="Calibri" w:hAnsi="Calibri" w:cs="Calibri"/>
            <w:color w:val="333333"/>
            <w:sz w:val="24"/>
            <w:szCs w:val="24"/>
            <w:highlight w:val="white"/>
          </w:rPr>
          <w:t xml:space="preserve">before conducting an analysis from which one wants to make any causal conclusions. </w:t>
        </w:r>
      </w:moveTo>
      <w:moveToRangeEnd w:id="204"/>
      <w:ins w:id="208" w:author="Laura Dee" w:date="2022-09-21T10:34:00Z">
        <w:r w:rsidR="002F029F">
          <w:rPr>
            <w:rFonts w:ascii="Calibri" w:eastAsia="Calibri" w:hAnsi="Calibri" w:cs="Calibri"/>
            <w:color w:val="333333"/>
            <w:sz w:val="24"/>
            <w:szCs w:val="24"/>
            <w:highlight w:val="white"/>
          </w:rPr>
          <w:t xml:space="preserve">These causal diagrams should include both measured and </w:t>
        </w:r>
        <w:r w:rsidR="002F029F" w:rsidRPr="006A4750">
          <w:rPr>
            <w:rFonts w:ascii="Calibri" w:eastAsia="Calibri" w:hAnsi="Calibri" w:cs="Calibri"/>
            <w:i/>
            <w:iCs/>
            <w:color w:val="333333"/>
            <w:sz w:val="24"/>
            <w:szCs w:val="24"/>
            <w:highlight w:val="white"/>
          </w:rPr>
          <w:t>unmeasured</w:t>
        </w:r>
        <w:r w:rsidR="002F029F">
          <w:rPr>
            <w:rFonts w:ascii="Calibri" w:eastAsia="Calibri" w:hAnsi="Calibri" w:cs="Calibri"/>
            <w:color w:val="333333"/>
            <w:sz w:val="24"/>
            <w:szCs w:val="24"/>
            <w:highlight w:val="white"/>
          </w:rPr>
          <w:t xml:space="preserve"> confounding variables. </w:t>
        </w:r>
      </w:ins>
      <w:r w:rsidR="003C4406">
        <w:rPr>
          <w:rFonts w:ascii="Calibri" w:eastAsia="Calibri" w:hAnsi="Calibri" w:cs="Calibri"/>
          <w:color w:val="333333"/>
          <w:sz w:val="24"/>
          <w:szCs w:val="24"/>
          <w:highlight w:val="white"/>
        </w:rPr>
        <w:t xml:space="preserve">Further, it can also show what variables you should *not* be controlling for in order to produce causally identified results </w:t>
      </w:r>
      <w:hyperlink r:id="rId18">
        <w:r w:rsidR="003C4406">
          <w:rPr>
            <w:rFonts w:ascii="Calibri" w:eastAsia="Calibri" w:hAnsi="Calibri" w:cs="Calibri"/>
            <w:color w:val="333333"/>
            <w:sz w:val="24"/>
            <w:szCs w:val="24"/>
            <w:highlight w:val="white"/>
          </w:rPr>
          <w:t xml:space="preserve">(for an excellent discussion, see </w:t>
        </w:r>
        <w:proofErr w:type="spellStart"/>
        <w:r w:rsidR="003C4406">
          <w:rPr>
            <w:rFonts w:ascii="Calibri" w:eastAsia="Calibri" w:hAnsi="Calibri" w:cs="Calibri"/>
            <w:color w:val="333333"/>
            <w:sz w:val="24"/>
            <w:szCs w:val="24"/>
            <w:highlight w:val="white"/>
          </w:rPr>
          <w:t>McElreath</w:t>
        </w:r>
        <w:proofErr w:type="spellEnd"/>
        <w:r w:rsidR="003C4406">
          <w:rPr>
            <w:rFonts w:ascii="Calibri" w:eastAsia="Calibri" w:hAnsi="Calibri" w:cs="Calibri"/>
            <w:color w:val="333333"/>
            <w:sz w:val="24"/>
            <w:szCs w:val="24"/>
            <w:highlight w:val="white"/>
          </w:rPr>
          <w:t xml:space="preserve"> 2020 chapter 6 or, Griffith et al. 2020 for examples in the analysis of risk factors for Covid-19)</w:t>
        </w:r>
      </w:hyperlink>
      <w:ins w:id="209" w:author="Laura Dee" w:date="2022-09-21T09:28:00Z">
        <w:r w:rsidR="00A35C83">
          <w:rPr>
            <w:rFonts w:ascii="Calibri" w:eastAsia="Calibri" w:hAnsi="Calibri" w:cs="Calibri"/>
            <w:color w:val="333333"/>
            <w:sz w:val="24"/>
            <w:szCs w:val="24"/>
            <w:highlight w:val="white"/>
          </w:rPr>
          <w:t>.</w:t>
        </w:r>
      </w:ins>
      <w:r w:rsidR="003C4406">
        <w:rPr>
          <w:rFonts w:ascii="Calibri" w:eastAsia="Calibri" w:hAnsi="Calibri" w:cs="Calibri"/>
          <w:color w:val="333333"/>
          <w:sz w:val="24"/>
          <w:szCs w:val="24"/>
          <w:highlight w:val="white"/>
        </w:rPr>
        <w:t xml:space="preserve"> </w:t>
      </w:r>
      <w:del w:id="210" w:author="Laura Dee" w:date="2022-09-21T09:28:00Z">
        <w:r w:rsidR="003C4406" w:rsidDel="00A35C83">
          <w:rPr>
            <w:rFonts w:ascii="Calibri" w:eastAsia="Calibri" w:hAnsi="Calibri" w:cs="Calibri"/>
            <w:color w:val="333333"/>
            <w:sz w:val="24"/>
            <w:szCs w:val="24"/>
            <w:highlight w:val="white"/>
          </w:rPr>
          <w:delText xml:space="preserve">(for an excellent discussion, see McElreath 2020 Chapter 6 or Griffith et al. 2020 for examples in the analysis of risk factors for Covid-19). </w:delText>
        </w:r>
      </w:del>
    </w:p>
    <w:p w14:paraId="25FE3FD8" w14:textId="77777777" w:rsidR="00F12A84" w:rsidRDefault="00F12A84" w:rsidP="00D76EAF">
      <w:pPr>
        <w:rPr>
          <w:rFonts w:ascii="Calibri" w:eastAsia="Calibri" w:hAnsi="Calibri" w:cs="Calibri"/>
          <w:color w:val="333333"/>
          <w:sz w:val="24"/>
          <w:szCs w:val="24"/>
          <w:highlight w:val="white"/>
        </w:rPr>
      </w:pPr>
    </w:p>
    <w:p w14:paraId="25E40116" w14:textId="759DE7AB" w:rsidR="00F12A84" w:rsidRPr="000E7B52" w:rsidRDefault="00A35C83" w:rsidP="000E7B52">
      <w:pPr>
        <w:ind w:firstLine="720"/>
        <w:rPr>
          <w:rFonts w:ascii="Calibri" w:eastAsia="Calibri" w:hAnsi="Calibri" w:cs="Calibri"/>
          <w:color w:val="333333"/>
          <w:sz w:val="24"/>
          <w:szCs w:val="24"/>
          <w:highlight w:val="white"/>
          <w:rPrChange w:id="211" w:author="Laura Dee" w:date="2022-09-21T09:30:00Z">
            <w:rPr>
              <w:rFonts w:ascii="Calibri" w:eastAsia="Calibri" w:hAnsi="Calibri" w:cs="Calibri"/>
              <w:color w:val="333333"/>
              <w:sz w:val="24"/>
              <w:szCs w:val="24"/>
            </w:rPr>
          </w:rPrChange>
        </w:rPr>
      </w:pPr>
      <w:ins w:id="212" w:author="Laura Dee" w:date="2022-09-21T09:28:00Z">
        <w:r>
          <w:rPr>
            <w:rFonts w:ascii="Calibri" w:eastAsia="Calibri" w:hAnsi="Calibri" w:cs="Calibri"/>
            <w:color w:val="333333"/>
            <w:sz w:val="24"/>
            <w:szCs w:val="24"/>
            <w:highlight w:val="white"/>
          </w:rPr>
          <w:lastRenderedPageBreak/>
          <w:t xml:space="preserve">Figure 1 presents </w:t>
        </w:r>
      </w:ins>
      <w:del w:id="213" w:author="Laura Dee" w:date="2022-09-21T09:28:00Z">
        <w:r w:rsidR="003C4406" w:rsidDel="00A35C83">
          <w:rPr>
            <w:rFonts w:ascii="Calibri" w:eastAsia="Calibri" w:hAnsi="Calibri" w:cs="Calibri"/>
            <w:color w:val="333333"/>
            <w:sz w:val="24"/>
            <w:szCs w:val="24"/>
            <w:highlight w:val="white"/>
          </w:rPr>
          <w:delText xml:space="preserve">We have already presented </w:delText>
        </w:r>
      </w:del>
      <w:r w:rsidR="003C4406">
        <w:rPr>
          <w:rFonts w:ascii="Calibri" w:eastAsia="Calibri" w:hAnsi="Calibri" w:cs="Calibri"/>
          <w:color w:val="333333"/>
          <w:sz w:val="24"/>
          <w:szCs w:val="24"/>
          <w:highlight w:val="white"/>
        </w:rPr>
        <w:t>a causal diagram</w:t>
      </w:r>
      <w:del w:id="214" w:author="Laura Dee" w:date="2022-09-28T12:28:00Z">
        <w:r w:rsidR="003C4406" w:rsidDel="0008703F">
          <w:rPr>
            <w:rFonts w:ascii="Calibri" w:eastAsia="Calibri" w:hAnsi="Calibri" w:cs="Calibri"/>
            <w:color w:val="333333"/>
            <w:sz w:val="24"/>
            <w:szCs w:val="24"/>
            <w:highlight w:val="white"/>
          </w:rPr>
          <w:delText xml:space="preserve"> </w:delText>
        </w:r>
      </w:del>
      <w:ins w:id="215" w:author="Laura Dee" w:date="2022-09-28T12:28:00Z">
        <w:r w:rsidR="0008703F">
          <w:rPr>
            <w:rFonts w:ascii="Calibri" w:eastAsia="Calibri" w:hAnsi="Calibri" w:cs="Calibri"/>
            <w:color w:val="333333"/>
            <w:sz w:val="24"/>
            <w:szCs w:val="24"/>
            <w:highlight w:val="white"/>
          </w:rPr>
          <w:t xml:space="preserve">. </w:t>
        </w:r>
      </w:ins>
      <w:del w:id="216" w:author="Laura Dee" w:date="2022-09-28T12:28:00Z">
        <w:r w:rsidR="003C4406" w:rsidDel="0008703F">
          <w:rPr>
            <w:rFonts w:ascii="Calibri" w:eastAsia="Calibri" w:hAnsi="Calibri" w:cs="Calibri"/>
            <w:color w:val="333333"/>
            <w:sz w:val="24"/>
            <w:szCs w:val="24"/>
            <w:highlight w:val="white"/>
          </w:rPr>
          <w:delText>(Fig. 1)</w:delText>
        </w:r>
      </w:del>
      <w:del w:id="217" w:author="Laura Dee" w:date="2022-09-21T09:28:00Z">
        <w:r w:rsidR="003C4406" w:rsidDel="00A35C83">
          <w:rPr>
            <w:rFonts w:ascii="Calibri" w:eastAsia="Calibri" w:hAnsi="Calibri" w:cs="Calibri"/>
            <w:color w:val="333333"/>
            <w:sz w:val="24"/>
            <w:szCs w:val="24"/>
            <w:highlight w:val="white"/>
          </w:rPr>
          <w:delText>,</w:delText>
        </w:r>
      </w:del>
      <w:del w:id="218" w:author="Laura Dee" w:date="2022-09-21T09:29:00Z">
        <w:r w:rsidR="003C4406" w:rsidDel="00A35C83">
          <w:rPr>
            <w:rFonts w:ascii="Calibri" w:eastAsia="Calibri" w:hAnsi="Calibri" w:cs="Calibri"/>
            <w:color w:val="333333"/>
            <w:sz w:val="24"/>
            <w:szCs w:val="24"/>
            <w:highlight w:val="white"/>
          </w:rPr>
          <w:delText xml:space="preserve"> but let us take a moment to break down the elements of these diagrams. </w:delText>
        </w:r>
      </w:del>
      <w:r w:rsidR="003C4406">
        <w:rPr>
          <w:rFonts w:ascii="Calibri" w:eastAsia="Calibri" w:hAnsi="Calibri" w:cs="Calibri"/>
          <w:color w:val="333333"/>
          <w:sz w:val="24"/>
          <w:szCs w:val="24"/>
          <w:highlight w:val="white"/>
        </w:rPr>
        <w:t xml:space="preserve">For the sake of simplicity, </w:t>
      </w:r>
      <w:del w:id="219" w:author="Laura Dee" w:date="2022-09-21T09:29:00Z">
        <w:r w:rsidR="003C4406" w:rsidDel="000E7B52">
          <w:rPr>
            <w:rFonts w:ascii="Calibri" w:eastAsia="Calibri" w:hAnsi="Calibri" w:cs="Calibri"/>
            <w:color w:val="333333"/>
            <w:sz w:val="24"/>
            <w:szCs w:val="24"/>
            <w:highlight w:val="white"/>
          </w:rPr>
          <w:delText>let us only</w:delText>
        </w:r>
      </w:del>
      <w:ins w:id="220" w:author="Laura Dee" w:date="2022-09-21T09:29:00Z">
        <w:r w:rsidR="000E7B52">
          <w:rPr>
            <w:rFonts w:ascii="Calibri" w:eastAsia="Calibri" w:hAnsi="Calibri" w:cs="Calibri"/>
            <w:color w:val="333333"/>
            <w:sz w:val="24"/>
            <w:szCs w:val="24"/>
            <w:highlight w:val="white"/>
          </w:rPr>
          <w:t>we</w:t>
        </w:r>
      </w:ins>
      <w:r w:rsidR="003C4406">
        <w:rPr>
          <w:rFonts w:ascii="Calibri" w:eastAsia="Calibri" w:hAnsi="Calibri" w:cs="Calibri"/>
          <w:color w:val="333333"/>
          <w:sz w:val="24"/>
          <w:szCs w:val="24"/>
          <w:highlight w:val="white"/>
        </w:rPr>
        <w:t xml:space="preserve"> consider causal diagrams with no feedbacks - so-called Directed Acyclic Graphs, or DAGs </w:t>
      </w:r>
      <w:hyperlink r:id="rId19">
        <w:r w:rsidR="003C4406">
          <w:rPr>
            <w:rFonts w:ascii="Calibri" w:eastAsia="Calibri" w:hAnsi="Calibri" w:cs="Calibri"/>
            <w:color w:val="333333"/>
            <w:sz w:val="24"/>
            <w:szCs w:val="24"/>
          </w:rPr>
          <w:t>(Pearl 2009)</w:t>
        </w:r>
      </w:hyperlink>
      <w:ins w:id="221" w:author="Laura Dee" w:date="2022-09-21T09:29:00Z">
        <w:r w:rsidR="000E7B52">
          <w:rPr>
            <w:rFonts w:ascii="Calibri" w:eastAsia="Calibri" w:hAnsi="Calibri" w:cs="Calibri"/>
            <w:color w:val="333333"/>
            <w:sz w:val="24"/>
            <w:szCs w:val="24"/>
            <w:highlight w:val="white"/>
          </w:rPr>
          <w:t>; also see a recent review in X</w:t>
        </w:r>
        <w:commentRangeStart w:id="222"/>
        <w:r w:rsidR="000E7B52">
          <w:rPr>
            <w:rFonts w:ascii="Calibri" w:eastAsia="Calibri" w:hAnsi="Calibri" w:cs="Calibri"/>
            <w:color w:val="333333"/>
            <w:sz w:val="24"/>
            <w:szCs w:val="24"/>
            <w:highlight w:val="white"/>
          </w:rPr>
          <w:t>XXX</w:t>
        </w:r>
        <w:commentRangeEnd w:id="222"/>
        <w:r w:rsidR="000E7B52">
          <w:rPr>
            <w:rStyle w:val="CommentReference"/>
          </w:rPr>
          <w:commentReference w:id="222"/>
        </w:r>
      </w:ins>
      <w:ins w:id="223" w:author="Laura Dee" w:date="2022-09-21T09:30:00Z">
        <w:r w:rsidR="000E7B52">
          <w:rPr>
            <w:rFonts w:ascii="Calibri" w:eastAsia="Calibri" w:hAnsi="Calibri" w:cs="Calibri"/>
            <w:color w:val="333333"/>
            <w:sz w:val="24"/>
            <w:szCs w:val="24"/>
            <w:highlight w:val="white"/>
          </w:rPr>
          <w:t xml:space="preserve"> for ecologists. </w:t>
        </w:r>
      </w:ins>
      <w:del w:id="224" w:author="Laura Dee" w:date="2022-09-21T09:29:00Z">
        <w:r w:rsidR="003C4406" w:rsidDel="000E7B52">
          <w:rPr>
            <w:rFonts w:ascii="Calibri" w:eastAsia="Calibri" w:hAnsi="Calibri" w:cs="Calibri"/>
            <w:color w:val="333333"/>
            <w:sz w:val="24"/>
            <w:szCs w:val="24"/>
            <w:highlight w:val="white"/>
          </w:rPr>
          <w:delText>.</w:delText>
        </w:r>
      </w:del>
      <w:del w:id="225" w:author="Laura Dee" w:date="2022-09-21T09:30:00Z">
        <w:r w:rsidR="003C4406" w:rsidDel="000E7B52">
          <w:rPr>
            <w:rFonts w:ascii="Calibri" w:eastAsia="Calibri" w:hAnsi="Calibri" w:cs="Calibri"/>
            <w:color w:val="333333"/>
            <w:sz w:val="24"/>
            <w:szCs w:val="24"/>
          </w:rPr>
          <w:delText xml:space="preserve"> </w:delText>
        </w:r>
      </w:del>
      <w:r w:rsidR="003C4406">
        <w:rPr>
          <w:rFonts w:ascii="Calibri" w:eastAsia="Calibri" w:hAnsi="Calibri" w:cs="Calibri"/>
          <w:color w:val="333333"/>
          <w:sz w:val="24"/>
          <w:szCs w:val="24"/>
        </w:rPr>
        <w:t xml:space="preserve">A DAG is a visualization of qualitative causal assumptions on which one relies for making causal claims from observable data. It is one of the most powerful tools we have in our arsenal to create sampling programs and analyses that will allow us to derive valid causal inferences from observational data. </w:t>
      </w:r>
      <w:commentRangeStart w:id="226"/>
      <w:commentRangeStart w:id="227"/>
      <w:r w:rsidR="003C4406">
        <w:rPr>
          <w:rFonts w:ascii="Calibri" w:eastAsia="Calibri" w:hAnsi="Calibri" w:cs="Calibri"/>
          <w:color w:val="333333"/>
          <w:sz w:val="24"/>
          <w:szCs w:val="24"/>
        </w:rPr>
        <w:t xml:space="preserve">One might blanch at this and </w:t>
      </w:r>
      <w:commentRangeEnd w:id="226"/>
      <w:r w:rsidR="0010597E">
        <w:rPr>
          <w:rStyle w:val="CommentReference"/>
        </w:rPr>
        <w:commentReference w:id="226"/>
      </w:r>
      <w:r w:rsidR="003C4406">
        <w:rPr>
          <w:rFonts w:ascii="Calibri" w:eastAsia="Calibri" w:hAnsi="Calibri" w:cs="Calibri"/>
          <w:color w:val="333333"/>
          <w:sz w:val="24"/>
          <w:szCs w:val="24"/>
        </w:rPr>
        <w:t xml:space="preserve">request that feedbacks be included but, what we term feedbacks can often be handled by thinking about a system with a temporal lag </w:t>
      </w:r>
      <w:hyperlink r:id="rId20">
        <w:r w:rsidR="003C4406">
          <w:rPr>
            <w:rFonts w:ascii="Calibri" w:eastAsia="Calibri" w:hAnsi="Calibri" w:cs="Calibri"/>
            <w:color w:val="333333"/>
            <w:sz w:val="24"/>
            <w:szCs w:val="24"/>
          </w:rPr>
          <w:t>(</w:t>
        </w:r>
        <w:proofErr w:type="spellStart"/>
        <w:r w:rsidR="003C4406">
          <w:rPr>
            <w:rFonts w:ascii="Calibri" w:eastAsia="Calibri" w:hAnsi="Calibri" w:cs="Calibri"/>
            <w:color w:val="333333"/>
            <w:sz w:val="24"/>
            <w:szCs w:val="24"/>
          </w:rPr>
          <w:t>e.g</w:t>
        </w:r>
        <w:proofErr w:type="spellEnd"/>
        <w:r w:rsidR="003C4406">
          <w:rPr>
            <w:rFonts w:ascii="Calibri" w:eastAsia="Calibri" w:hAnsi="Calibri" w:cs="Calibri"/>
            <w:color w:val="333333"/>
            <w:sz w:val="24"/>
            <w:szCs w:val="24"/>
          </w:rPr>
          <w:t>, Larson et al. 2008)</w:t>
        </w:r>
      </w:hyperlink>
      <w:r w:rsidR="003C4406">
        <w:rPr>
          <w:rFonts w:ascii="Calibri" w:eastAsia="Calibri" w:hAnsi="Calibri" w:cs="Calibri"/>
          <w:color w:val="333333"/>
          <w:sz w:val="24"/>
          <w:szCs w:val="24"/>
        </w:rPr>
        <w:t xml:space="preserve"> or, if an instantaneous feedback is truly present, then one will likely require other tools such as instrumental variables - something beyond the scope of this manuscript </w:t>
      </w:r>
      <w:hyperlink r:id="rId21">
        <w:r w:rsidR="003C4406">
          <w:rPr>
            <w:rFonts w:ascii="Calibri" w:eastAsia="Calibri" w:hAnsi="Calibri" w:cs="Calibri"/>
            <w:color w:val="333333"/>
            <w:sz w:val="24"/>
            <w:szCs w:val="24"/>
          </w:rPr>
          <w:t>(but see Kendall 2015)</w:t>
        </w:r>
      </w:hyperlink>
      <w:r w:rsidR="003C4406">
        <w:rPr>
          <w:rFonts w:ascii="Calibri" w:eastAsia="Calibri" w:hAnsi="Calibri" w:cs="Calibri"/>
          <w:color w:val="333333"/>
          <w:sz w:val="24"/>
          <w:szCs w:val="24"/>
        </w:rPr>
        <w:t>. We note that, even with feedbacks (which we caution against unless necessary!) causal graphs will be able to elucidate when there are problems of omitted bias so that they can be properly fought against.</w:t>
      </w:r>
      <w:commentRangeEnd w:id="227"/>
      <w:r w:rsidR="0010597E">
        <w:rPr>
          <w:rStyle w:val="CommentReference"/>
        </w:rPr>
        <w:commentReference w:id="227"/>
      </w:r>
    </w:p>
    <w:p w14:paraId="370A64A3" w14:textId="6A2CBC2C" w:rsidR="00F12A84" w:rsidRDefault="00F12A84">
      <w:pPr>
        <w:rPr>
          <w:ins w:id="228" w:author="Laura Dee" w:date="2022-05-17T14:24:00Z"/>
          <w:rFonts w:ascii="Calibri" w:eastAsia="Calibri" w:hAnsi="Calibri" w:cs="Calibri"/>
          <w:color w:val="333333"/>
          <w:sz w:val="24"/>
          <w:szCs w:val="24"/>
          <w:highlight w:val="white"/>
        </w:rPr>
      </w:pPr>
    </w:p>
    <w:p w14:paraId="04D4E5DD" w14:textId="58051863" w:rsidR="00374C19" w:rsidRPr="003272CE" w:rsidRDefault="00374C19" w:rsidP="00374C19">
      <w:pPr>
        <w:ind w:firstLine="720"/>
        <w:rPr>
          <w:ins w:id="229" w:author="Laura Dee" w:date="2022-05-17T14:24:00Z"/>
          <w:rFonts w:ascii="Calibri" w:eastAsia="Calibri" w:hAnsi="Calibri" w:cs="Calibri"/>
          <w:b/>
          <w:bCs/>
          <w:color w:val="333333"/>
          <w:sz w:val="24"/>
          <w:szCs w:val="24"/>
          <w:highlight w:val="yellow"/>
          <w:rPrChange w:id="230" w:author="Laura Dee" w:date="2022-09-21T09:32:00Z">
            <w:rPr>
              <w:ins w:id="231" w:author="Laura Dee" w:date="2022-05-17T14:24:00Z"/>
              <w:rFonts w:ascii="Calibri" w:eastAsia="Calibri" w:hAnsi="Calibri" w:cs="Calibri"/>
              <w:color w:val="333333"/>
              <w:sz w:val="24"/>
              <w:szCs w:val="24"/>
              <w:highlight w:val="white"/>
            </w:rPr>
          </w:rPrChange>
        </w:rPr>
      </w:pPr>
      <w:ins w:id="232" w:author="Laura Dee" w:date="2022-05-17T14:24:00Z">
        <w:r w:rsidRPr="003272CE">
          <w:rPr>
            <w:rFonts w:ascii="Calibri" w:eastAsia="Calibri" w:hAnsi="Calibri" w:cs="Calibri"/>
            <w:b/>
            <w:bCs/>
            <w:color w:val="333333"/>
            <w:sz w:val="24"/>
            <w:szCs w:val="24"/>
            <w:highlight w:val="yellow"/>
            <w:rPrChange w:id="233" w:author="Laura Dee" w:date="2022-09-21T09:32:00Z">
              <w:rPr>
                <w:rFonts w:ascii="Calibri" w:eastAsia="Calibri" w:hAnsi="Calibri" w:cs="Calibri"/>
                <w:color w:val="333333"/>
                <w:sz w:val="24"/>
                <w:szCs w:val="24"/>
                <w:highlight w:val="white"/>
              </w:rPr>
            </w:rPrChange>
          </w:rPr>
          <w:t xml:space="preserve">Causal diagrams differ from path analyses or </w:t>
        </w:r>
        <w:proofErr w:type="gramStart"/>
        <w:r w:rsidRPr="003272CE">
          <w:rPr>
            <w:rFonts w:ascii="Calibri" w:eastAsia="Calibri" w:hAnsi="Calibri" w:cs="Calibri"/>
            <w:b/>
            <w:bCs/>
            <w:color w:val="333333"/>
            <w:sz w:val="24"/>
            <w:szCs w:val="24"/>
            <w:highlight w:val="yellow"/>
            <w:rPrChange w:id="234" w:author="Laura Dee" w:date="2022-09-21T09:32:00Z">
              <w:rPr>
                <w:rFonts w:ascii="Calibri" w:eastAsia="Calibri" w:hAnsi="Calibri" w:cs="Calibri"/>
                <w:color w:val="333333"/>
                <w:sz w:val="24"/>
                <w:szCs w:val="24"/>
                <w:highlight w:val="white"/>
              </w:rPr>
            </w:rPrChange>
          </w:rPr>
          <w:t>SEM..</w:t>
        </w:r>
      </w:ins>
      <w:proofErr w:type="gramEnd"/>
      <w:ins w:id="235" w:author="Laura Dee" w:date="2022-09-21T09:32:00Z">
        <w:r w:rsidR="003272CE">
          <w:rPr>
            <w:rFonts w:ascii="Calibri" w:eastAsia="Calibri" w:hAnsi="Calibri" w:cs="Calibri"/>
            <w:b/>
            <w:bCs/>
            <w:color w:val="333333"/>
            <w:sz w:val="24"/>
            <w:szCs w:val="24"/>
            <w:highlight w:val="yellow"/>
          </w:rPr>
          <w:t xml:space="preserve"> t</w:t>
        </w:r>
      </w:ins>
      <w:ins w:id="236" w:author="Laura Dee" w:date="2022-09-21T09:33:00Z">
        <w:r w:rsidR="003272CE">
          <w:rPr>
            <w:rFonts w:ascii="Calibri" w:eastAsia="Calibri" w:hAnsi="Calibri" w:cs="Calibri"/>
            <w:b/>
            <w:bCs/>
            <w:color w:val="333333"/>
            <w:sz w:val="24"/>
            <w:szCs w:val="24"/>
            <w:highlight w:val="yellow"/>
          </w:rPr>
          <w:t>hey can be used to estimate the DAG but</w:t>
        </w:r>
      </w:ins>
      <w:ins w:id="237" w:author="Laura Dee" w:date="2022-09-21T09:32:00Z">
        <w:r w:rsidR="003272CE" w:rsidRPr="003272CE">
          <w:rPr>
            <w:rFonts w:ascii="Calibri" w:eastAsia="Calibri" w:hAnsi="Calibri" w:cs="Calibri"/>
            <w:b/>
            <w:bCs/>
            <w:color w:val="333333"/>
            <w:sz w:val="24"/>
            <w:szCs w:val="24"/>
            <w:highlight w:val="yellow"/>
            <w:rPrChange w:id="238" w:author="Laura Dee" w:date="2022-09-21T09:32:00Z">
              <w:rPr>
                <w:rFonts w:ascii="Calibri" w:eastAsia="Calibri" w:hAnsi="Calibri" w:cs="Calibri"/>
                <w:color w:val="333333"/>
                <w:sz w:val="24"/>
                <w:szCs w:val="24"/>
                <w:highlight w:val="white"/>
              </w:rPr>
            </w:rPrChange>
          </w:rPr>
          <w:t xml:space="preserve"> I think this is equating them too directly.</w:t>
        </w:r>
      </w:ins>
    </w:p>
    <w:p w14:paraId="513BD13B" w14:textId="77777777" w:rsidR="00374C19" w:rsidRDefault="00374C19">
      <w:pPr>
        <w:rPr>
          <w:rFonts w:ascii="Calibri" w:eastAsia="Calibri" w:hAnsi="Calibri" w:cs="Calibri"/>
          <w:color w:val="333333"/>
          <w:sz w:val="24"/>
          <w:szCs w:val="24"/>
          <w:highlight w:val="white"/>
        </w:rPr>
      </w:pPr>
    </w:p>
    <w:p w14:paraId="24C38B2C" w14:textId="58531C4F" w:rsidR="00F12A84" w:rsidRDefault="003C4406">
      <w:pPr>
        <w:ind w:firstLine="720"/>
        <w:rPr>
          <w:rFonts w:ascii="Calibri" w:eastAsia="Calibri" w:hAnsi="Calibri" w:cs="Calibri"/>
          <w:color w:val="333333"/>
          <w:sz w:val="24"/>
          <w:szCs w:val="24"/>
          <w:highlight w:val="white"/>
        </w:rPr>
      </w:pPr>
      <w:commentRangeStart w:id="239"/>
      <w:commentRangeStart w:id="240"/>
      <w:r w:rsidRPr="00A04214">
        <w:rPr>
          <w:rFonts w:ascii="Calibri" w:eastAsia="Calibri" w:hAnsi="Calibri" w:cs="Calibri"/>
          <w:color w:val="FF0000"/>
          <w:sz w:val="24"/>
          <w:szCs w:val="24"/>
          <w:highlight w:val="white"/>
          <w:rPrChange w:id="241" w:author="Laura Dee" w:date="2022-09-21T09:32:00Z">
            <w:rPr>
              <w:rFonts w:ascii="Calibri" w:eastAsia="Calibri" w:hAnsi="Calibri" w:cs="Calibri"/>
              <w:color w:val="333333"/>
              <w:sz w:val="24"/>
              <w:szCs w:val="24"/>
              <w:highlight w:val="white"/>
            </w:rPr>
          </w:rPrChange>
        </w:rPr>
        <w:t xml:space="preserve">For the variables and </w:t>
      </w:r>
      <w:proofErr w:type="gramStart"/>
      <w:r w:rsidRPr="00A04214">
        <w:rPr>
          <w:rFonts w:ascii="Calibri" w:eastAsia="Calibri" w:hAnsi="Calibri" w:cs="Calibri"/>
          <w:color w:val="FF0000"/>
          <w:sz w:val="24"/>
          <w:szCs w:val="24"/>
          <w:highlight w:val="white"/>
          <w:rPrChange w:id="242" w:author="Laura Dee" w:date="2022-09-21T09:32:00Z">
            <w:rPr>
              <w:rFonts w:ascii="Calibri" w:eastAsia="Calibri" w:hAnsi="Calibri" w:cs="Calibri"/>
              <w:color w:val="333333"/>
              <w:sz w:val="24"/>
              <w:szCs w:val="24"/>
              <w:highlight w:val="white"/>
            </w:rPr>
          </w:rPrChange>
        </w:rPr>
        <w:t>paths</w:t>
      </w:r>
      <w:proofErr w:type="gramEnd"/>
      <w:r w:rsidRPr="00A04214">
        <w:rPr>
          <w:rFonts w:ascii="Calibri" w:eastAsia="Calibri" w:hAnsi="Calibri" w:cs="Calibri"/>
          <w:color w:val="FF0000"/>
          <w:sz w:val="24"/>
          <w:szCs w:val="24"/>
          <w:highlight w:val="white"/>
          <w:rPrChange w:id="243" w:author="Laura Dee" w:date="2022-09-21T09:32:00Z">
            <w:rPr>
              <w:rFonts w:ascii="Calibri" w:eastAsia="Calibri" w:hAnsi="Calibri" w:cs="Calibri"/>
              <w:color w:val="333333"/>
              <w:sz w:val="24"/>
              <w:szCs w:val="24"/>
              <w:highlight w:val="white"/>
            </w:rPr>
          </w:rPrChange>
        </w:rPr>
        <w:t xml:space="preserve"> themselves, let us adopt the symbology common in Structural Equation Modeling </w:t>
      </w:r>
      <w:r w:rsidRPr="00A04214">
        <w:rPr>
          <w:color w:val="FF0000"/>
          <w:rPrChange w:id="244" w:author="Laura Dee" w:date="2022-09-21T09:32:00Z">
            <w:rPr/>
          </w:rPrChange>
        </w:rPr>
        <w:fldChar w:fldCharType="begin"/>
      </w:r>
      <w:r w:rsidRPr="00A04214">
        <w:rPr>
          <w:color w:val="FF0000"/>
          <w:rPrChange w:id="245" w:author="Laura Dee" w:date="2022-09-21T09:32:00Z">
            <w:rPr/>
          </w:rPrChange>
        </w:rPr>
        <w:instrText xml:space="preserve"> HYPERLINK "https://www.zotero.org/google-docs/?jGMFqo" \h </w:instrText>
      </w:r>
      <w:r w:rsidRPr="00A04214">
        <w:rPr>
          <w:color w:val="FF0000"/>
          <w:rPrChange w:id="246" w:author="Laura Dee" w:date="2022-09-21T09:32:00Z">
            <w:rPr>
              <w:rFonts w:ascii="Calibri" w:eastAsia="Calibri" w:hAnsi="Calibri" w:cs="Calibri"/>
              <w:color w:val="333333"/>
              <w:sz w:val="24"/>
              <w:szCs w:val="24"/>
              <w:highlight w:val="white"/>
            </w:rPr>
          </w:rPrChange>
        </w:rPr>
        <w:fldChar w:fldCharType="separate"/>
      </w:r>
      <w:r w:rsidRPr="00A04214">
        <w:rPr>
          <w:rFonts w:ascii="Calibri" w:eastAsia="Calibri" w:hAnsi="Calibri" w:cs="Calibri"/>
          <w:color w:val="FF0000"/>
          <w:sz w:val="24"/>
          <w:szCs w:val="24"/>
          <w:highlight w:val="white"/>
          <w:rPrChange w:id="247" w:author="Laura Dee" w:date="2022-09-21T09:32:00Z">
            <w:rPr>
              <w:rFonts w:ascii="Calibri" w:eastAsia="Calibri" w:hAnsi="Calibri" w:cs="Calibri"/>
              <w:color w:val="333333"/>
              <w:sz w:val="24"/>
              <w:szCs w:val="24"/>
              <w:highlight w:val="white"/>
            </w:rPr>
          </w:rPrChange>
        </w:rPr>
        <w:t>(</w:t>
      </w:r>
      <w:proofErr w:type="spellStart"/>
      <w:r w:rsidRPr="00A04214">
        <w:rPr>
          <w:rFonts w:ascii="Calibri" w:eastAsia="Calibri" w:hAnsi="Calibri" w:cs="Calibri"/>
          <w:color w:val="FF0000"/>
          <w:sz w:val="24"/>
          <w:szCs w:val="24"/>
          <w:highlight w:val="white"/>
          <w:rPrChange w:id="248" w:author="Laura Dee" w:date="2022-09-21T09:32:00Z">
            <w:rPr>
              <w:rFonts w:ascii="Calibri" w:eastAsia="Calibri" w:hAnsi="Calibri" w:cs="Calibri"/>
              <w:color w:val="333333"/>
              <w:sz w:val="24"/>
              <w:szCs w:val="24"/>
              <w:highlight w:val="white"/>
            </w:rPr>
          </w:rPrChange>
        </w:rPr>
        <w:t>Bollen</w:t>
      </w:r>
      <w:proofErr w:type="spellEnd"/>
      <w:r w:rsidRPr="00A04214">
        <w:rPr>
          <w:rFonts w:ascii="Calibri" w:eastAsia="Calibri" w:hAnsi="Calibri" w:cs="Calibri"/>
          <w:color w:val="FF0000"/>
          <w:sz w:val="24"/>
          <w:szCs w:val="24"/>
          <w:highlight w:val="white"/>
          <w:rPrChange w:id="249" w:author="Laura Dee" w:date="2022-09-21T09:32:00Z">
            <w:rPr>
              <w:rFonts w:ascii="Calibri" w:eastAsia="Calibri" w:hAnsi="Calibri" w:cs="Calibri"/>
              <w:color w:val="333333"/>
              <w:sz w:val="24"/>
              <w:szCs w:val="24"/>
              <w:highlight w:val="white"/>
            </w:rPr>
          </w:rPrChange>
        </w:rPr>
        <w:t xml:space="preserve"> 1989)</w:t>
      </w:r>
      <w:r w:rsidRPr="00A04214">
        <w:rPr>
          <w:rFonts w:ascii="Calibri" w:eastAsia="Calibri" w:hAnsi="Calibri" w:cs="Calibri"/>
          <w:color w:val="FF0000"/>
          <w:sz w:val="24"/>
          <w:szCs w:val="24"/>
          <w:highlight w:val="white"/>
          <w:rPrChange w:id="250" w:author="Laura Dee" w:date="2022-09-21T09:32:00Z">
            <w:rPr>
              <w:rFonts w:ascii="Calibri" w:eastAsia="Calibri" w:hAnsi="Calibri" w:cs="Calibri"/>
              <w:color w:val="333333"/>
              <w:sz w:val="24"/>
              <w:szCs w:val="24"/>
              <w:highlight w:val="white"/>
            </w:rPr>
          </w:rPrChange>
        </w:rPr>
        <w:fldChar w:fldCharType="end"/>
      </w:r>
      <w:r w:rsidRPr="00A04214">
        <w:rPr>
          <w:rFonts w:ascii="Calibri" w:eastAsia="Calibri" w:hAnsi="Calibri" w:cs="Calibri"/>
          <w:color w:val="FF0000"/>
          <w:sz w:val="24"/>
          <w:szCs w:val="24"/>
          <w:highlight w:val="white"/>
          <w:rPrChange w:id="251" w:author="Laura Dee" w:date="2022-09-21T09:32:00Z">
            <w:rPr>
              <w:rFonts w:ascii="Calibri" w:eastAsia="Calibri" w:hAnsi="Calibri" w:cs="Calibri"/>
              <w:color w:val="333333"/>
              <w:sz w:val="24"/>
              <w:szCs w:val="24"/>
              <w:highlight w:val="white"/>
            </w:rPr>
          </w:rPrChange>
        </w:rPr>
        <w:t>, as it provides a useful language for diagramming a system. There are others, but the core concepts of how we use them are fairly transportable between notations</w:t>
      </w:r>
      <w:r>
        <w:rPr>
          <w:rFonts w:ascii="Calibri" w:eastAsia="Calibri" w:hAnsi="Calibri" w:cs="Calibri"/>
          <w:color w:val="333333"/>
          <w:sz w:val="24"/>
          <w:szCs w:val="24"/>
          <w:highlight w:val="white"/>
        </w:rPr>
        <w:t xml:space="preserve">. </w:t>
      </w:r>
      <w:commentRangeEnd w:id="239"/>
      <w:r w:rsidR="00374C19">
        <w:rPr>
          <w:rStyle w:val="CommentReference"/>
        </w:rPr>
        <w:commentReference w:id="239"/>
      </w:r>
      <w:commentRangeEnd w:id="240"/>
      <w:r w:rsidR="0010597E">
        <w:rPr>
          <w:rStyle w:val="CommentReference"/>
        </w:rPr>
        <w:commentReference w:id="240"/>
      </w:r>
      <w:r>
        <w:rPr>
          <w:rFonts w:ascii="Calibri" w:eastAsia="Calibri" w:hAnsi="Calibri" w:cs="Calibri"/>
          <w:color w:val="333333"/>
          <w:sz w:val="24"/>
          <w:szCs w:val="24"/>
          <w:highlight w:val="white"/>
        </w:rPr>
        <w:t xml:space="preserve">First, we have observed variables - </w:t>
      </w:r>
      <w:del w:id="252" w:author="Laura Dee" w:date="2022-09-21T09:33:00Z">
        <w:r w:rsidDel="008E70A3">
          <w:rPr>
            <w:rFonts w:ascii="Calibri" w:eastAsia="Calibri" w:hAnsi="Calibri" w:cs="Calibri"/>
            <w:color w:val="333333"/>
            <w:sz w:val="24"/>
            <w:szCs w:val="24"/>
            <w:highlight w:val="white"/>
          </w:rPr>
          <w:delText xml:space="preserve">things </w:delText>
        </w:r>
      </w:del>
      <w:r>
        <w:rPr>
          <w:rFonts w:ascii="Calibri" w:eastAsia="Calibri" w:hAnsi="Calibri" w:cs="Calibri"/>
          <w:color w:val="333333"/>
          <w:sz w:val="24"/>
          <w:szCs w:val="24"/>
          <w:highlight w:val="white"/>
        </w:rPr>
        <w:t>that can be and are tangibly measured. We will represent these as terms within boxes</w:t>
      </w:r>
      <w:ins w:id="253" w:author="Laura Dee" w:date="2022-09-21T09:33:00Z">
        <w:r w:rsidR="008E70A3">
          <w:rPr>
            <w:rFonts w:ascii="Calibri" w:eastAsia="Calibri" w:hAnsi="Calibri" w:cs="Calibri"/>
            <w:color w:val="333333"/>
            <w:sz w:val="24"/>
            <w:szCs w:val="24"/>
            <w:highlight w:val="white"/>
          </w:rPr>
          <w:t xml:space="preserve"> as</w:t>
        </w:r>
      </w:ins>
      <w:del w:id="254" w:author="Laura Dee" w:date="2022-09-21T09:33:00Z">
        <w:r w:rsidDel="008E70A3">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 X and Y in figure 1.</w:t>
      </w:r>
      <w:commentRangeStart w:id="255"/>
      <w:r>
        <w:rPr>
          <w:rFonts w:ascii="Calibri" w:eastAsia="Calibri" w:hAnsi="Calibri" w:cs="Calibri"/>
          <w:color w:val="333333"/>
          <w:sz w:val="24"/>
          <w:szCs w:val="24"/>
          <w:highlight w:val="white"/>
        </w:rPr>
        <w:t xml:space="preserve"> Second,</w:t>
      </w:r>
      <w:ins w:id="256" w:author="Laura Dee" w:date="2022-09-21T09:33:00Z">
        <w:r w:rsidR="008E70A3">
          <w:rPr>
            <w:rFonts w:ascii="Calibri" w:eastAsia="Calibri" w:hAnsi="Calibri" w:cs="Calibri"/>
            <w:color w:val="333333"/>
            <w:sz w:val="24"/>
            <w:szCs w:val="24"/>
            <w:highlight w:val="white"/>
          </w:rPr>
          <w:t xml:space="preserve"> the DAG shows</w:t>
        </w:r>
      </w:ins>
      <w:r>
        <w:rPr>
          <w:rFonts w:ascii="Calibri" w:eastAsia="Calibri" w:hAnsi="Calibri" w:cs="Calibri"/>
          <w:color w:val="333333"/>
          <w:sz w:val="24"/>
          <w:szCs w:val="24"/>
          <w:highlight w:val="white"/>
        </w:rPr>
        <w:t xml:space="preserve"> unobserved and conceptual variables</w:t>
      </w:r>
      <w:commentRangeEnd w:id="255"/>
      <w:r w:rsidR="0084304C">
        <w:rPr>
          <w:rStyle w:val="CommentReference"/>
        </w:rPr>
        <w:commentReference w:id="255"/>
      </w:r>
      <w:ins w:id="257" w:author="Laura Dee" w:date="2022-09-21T09:33:00Z">
        <w:r w:rsidR="0084304C">
          <w:rPr>
            <w:rFonts w:ascii="Calibri" w:eastAsia="Calibri" w:hAnsi="Calibri" w:cs="Calibri"/>
            <w:color w:val="333333"/>
            <w:sz w:val="24"/>
            <w:szCs w:val="24"/>
            <w:highlight w:val="white"/>
          </w:rPr>
          <w:t xml:space="preserve">, shown </w:t>
        </w:r>
      </w:ins>
      <w:del w:id="258" w:author="Laura Dee" w:date="2022-09-21T09:33:00Z">
        <w:r w:rsidDel="0084304C">
          <w:rPr>
            <w:rFonts w:ascii="Calibri" w:eastAsia="Calibri" w:hAnsi="Calibri" w:cs="Calibri"/>
            <w:color w:val="333333"/>
            <w:sz w:val="24"/>
            <w:szCs w:val="24"/>
            <w:highlight w:val="white"/>
          </w:rPr>
          <w:delText xml:space="preserve">. We will present these as terms </w:delText>
        </w:r>
      </w:del>
      <w:r>
        <w:rPr>
          <w:rFonts w:ascii="Calibri" w:eastAsia="Calibri" w:hAnsi="Calibri" w:cs="Calibri"/>
          <w:color w:val="333333"/>
          <w:sz w:val="24"/>
          <w:szCs w:val="24"/>
          <w:highlight w:val="white"/>
        </w:rPr>
        <w:t xml:space="preserve">within ellipses. </w:t>
      </w:r>
      <w:commentRangeStart w:id="259"/>
      <w:r>
        <w:rPr>
          <w:rFonts w:ascii="Calibri" w:eastAsia="Calibri" w:hAnsi="Calibri" w:cs="Calibri"/>
          <w:color w:val="333333"/>
          <w:sz w:val="24"/>
          <w:szCs w:val="24"/>
          <w:highlight w:val="white"/>
        </w:rPr>
        <w:t xml:space="preserve">They might be latent variables that represent a wide swath of variables that are collected into a single concept. </w:t>
      </w:r>
      <w:commentRangeEnd w:id="259"/>
      <w:r w:rsidR="0084304C">
        <w:rPr>
          <w:rStyle w:val="CommentReference"/>
        </w:rPr>
        <w:commentReference w:id="259"/>
      </w:r>
      <w:r>
        <w:rPr>
          <w:rFonts w:ascii="Calibri" w:eastAsia="Calibri" w:hAnsi="Calibri" w:cs="Calibri"/>
          <w:color w:val="333333"/>
          <w:sz w:val="24"/>
          <w:szCs w:val="24"/>
          <w:highlight w:val="white"/>
        </w:rPr>
        <w:t>For example, both uncorrelated error (e) and the unmeasured variable (Z) in both panels of Figure 1. Finally, variables are connected by paths - i.e., arrows. The direction of these arrows represents a direct causal connection going in the direction the arrow is pointed.</w:t>
      </w:r>
    </w:p>
    <w:p w14:paraId="7CBED52C" w14:textId="77777777" w:rsidR="00F12A84" w:rsidRDefault="00F12A84">
      <w:pPr>
        <w:rPr>
          <w:rFonts w:ascii="Calibri" w:eastAsia="Calibri" w:hAnsi="Calibri" w:cs="Calibri"/>
          <w:color w:val="333333"/>
          <w:sz w:val="24"/>
          <w:szCs w:val="24"/>
        </w:rPr>
      </w:pPr>
    </w:p>
    <w:p w14:paraId="4004F00C" w14:textId="34C38E93" w:rsidR="00F12A84" w:rsidRDefault="003C440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Once you build your causal </w:t>
      </w:r>
      <w:r w:rsidR="007026E1">
        <w:rPr>
          <w:rFonts w:ascii="Calibri" w:eastAsia="Calibri" w:hAnsi="Calibri" w:cs="Calibri"/>
          <w:color w:val="333333"/>
          <w:sz w:val="24"/>
          <w:szCs w:val="24"/>
        </w:rPr>
        <w:t>diagram</w:t>
      </w:r>
      <w:r>
        <w:rPr>
          <w:rFonts w:ascii="Calibri" w:eastAsia="Calibri" w:hAnsi="Calibri" w:cs="Calibri"/>
          <w:color w:val="333333"/>
          <w:sz w:val="24"/>
          <w:szCs w:val="24"/>
        </w:rPr>
        <w:t xml:space="preserve">, you can determine whether you have an omitted variable bias problem and begin to </w:t>
      </w:r>
      <w:r w:rsidR="00545945">
        <w:rPr>
          <w:rFonts w:ascii="Calibri" w:eastAsia="Calibri" w:hAnsi="Calibri" w:cs="Calibri"/>
          <w:color w:val="333333"/>
          <w:sz w:val="24"/>
          <w:szCs w:val="24"/>
        </w:rPr>
        <w:t>troubleshoot</w:t>
      </w:r>
      <w:r w:rsidR="00DA7472">
        <w:rPr>
          <w:rFonts w:ascii="Calibri" w:eastAsia="Calibri" w:hAnsi="Calibri" w:cs="Calibri"/>
          <w:color w:val="333333"/>
          <w:sz w:val="24"/>
          <w:szCs w:val="24"/>
        </w:rPr>
        <w:t xml:space="preserve"> your analysis</w:t>
      </w:r>
      <w:del w:id="260" w:author="Laura Dee" w:date="2022-09-21T10:36:00Z">
        <w:r w:rsidDel="00545945">
          <w:rPr>
            <w:rFonts w:ascii="Calibri" w:eastAsia="Calibri" w:hAnsi="Calibri" w:cs="Calibri"/>
            <w:color w:val="333333"/>
            <w:sz w:val="24"/>
            <w:szCs w:val="24"/>
          </w:rPr>
          <w:delText>determine solutions</w:delText>
        </w:r>
      </w:del>
      <w:r>
        <w:rPr>
          <w:rFonts w:ascii="Calibri" w:eastAsia="Calibri" w:hAnsi="Calibri" w:cs="Calibri"/>
          <w:color w:val="333333"/>
          <w:sz w:val="24"/>
          <w:szCs w:val="24"/>
        </w:rPr>
        <w:t xml:space="preserve">. What you are looking for is instances where a driver that you are </w:t>
      </w:r>
      <w:r>
        <w:rPr>
          <w:rFonts w:ascii="Calibri" w:eastAsia="Calibri" w:hAnsi="Calibri" w:cs="Calibri"/>
          <w:b/>
          <w:color w:val="333333"/>
          <w:sz w:val="24"/>
          <w:szCs w:val="24"/>
        </w:rPr>
        <w:t xml:space="preserve">not </w:t>
      </w:r>
      <w:r>
        <w:rPr>
          <w:rFonts w:ascii="Calibri" w:eastAsia="Calibri" w:hAnsi="Calibri" w:cs="Calibri"/>
          <w:color w:val="333333"/>
          <w:sz w:val="24"/>
          <w:szCs w:val="24"/>
        </w:rPr>
        <w:t xml:space="preserve">interested in that it has an indirect effect mediated through the driver you are interested in (e.g., Z has an indirect effect on Y via X in Fig. 1B). Not controlling for this shared influence opens a </w:t>
      </w:r>
      <w:ins w:id="261" w:author="Laura Dee" w:date="2022-10-19T08:50:00Z">
        <w:r w:rsidR="00877B5E">
          <w:rPr>
            <w:rFonts w:ascii="Calibri" w:eastAsia="Calibri" w:hAnsi="Calibri" w:cs="Calibri"/>
            <w:color w:val="333333"/>
            <w:sz w:val="24"/>
            <w:szCs w:val="24"/>
          </w:rPr>
          <w:t>“</w:t>
        </w:r>
      </w:ins>
      <w:r>
        <w:rPr>
          <w:rFonts w:ascii="Calibri" w:eastAsia="Calibri" w:hAnsi="Calibri" w:cs="Calibri"/>
          <w:color w:val="333333"/>
          <w:sz w:val="24"/>
          <w:szCs w:val="24"/>
        </w:rPr>
        <w:t>back-door</w:t>
      </w:r>
      <w:ins w:id="262" w:author="Laura Dee" w:date="2022-10-19T08:50:00Z">
        <w:r w:rsidR="00877B5E">
          <w:rPr>
            <w:rFonts w:ascii="Calibri" w:eastAsia="Calibri" w:hAnsi="Calibri" w:cs="Calibri"/>
            <w:color w:val="333333"/>
            <w:sz w:val="24"/>
            <w:szCs w:val="24"/>
          </w:rPr>
          <w:t>”</w:t>
        </w:r>
      </w:ins>
      <w:r>
        <w:rPr>
          <w:rFonts w:ascii="Calibri" w:eastAsia="Calibri" w:hAnsi="Calibri" w:cs="Calibri"/>
          <w:color w:val="333333"/>
          <w:sz w:val="24"/>
          <w:szCs w:val="24"/>
        </w:rPr>
        <w:t xml:space="preserve"> for</w:t>
      </w:r>
      <w:ins w:id="263" w:author="Laura Dee" w:date="2022-10-19T08:50:00Z">
        <w:r w:rsidR="00877B5E">
          <w:rPr>
            <w:rFonts w:ascii="Calibri" w:eastAsia="Calibri" w:hAnsi="Calibri" w:cs="Calibri"/>
            <w:color w:val="333333"/>
            <w:sz w:val="24"/>
            <w:szCs w:val="24"/>
          </w:rPr>
          <w:t xml:space="preserve"> confounding effects </w:t>
        </w:r>
      </w:ins>
      <w:r>
        <w:rPr>
          <w:rFonts w:ascii="Calibri" w:eastAsia="Calibri" w:hAnsi="Calibri" w:cs="Calibri"/>
          <w:color w:val="333333"/>
          <w:sz w:val="24"/>
          <w:szCs w:val="24"/>
        </w:rPr>
        <w:t xml:space="preserve"> </w:t>
      </w:r>
      <w:del w:id="264" w:author="Laura Dee" w:date="2022-10-19T08:50:00Z">
        <w:r w:rsidDel="00877B5E">
          <w:rPr>
            <w:rFonts w:ascii="Calibri" w:eastAsia="Calibri" w:hAnsi="Calibri" w:cs="Calibri"/>
            <w:color w:val="333333"/>
            <w:sz w:val="24"/>
            <w:szCs w:val="24"/>
          </w:rPr>
          <w:delText xml:space="preserve">information to flow </w:delText>
        </w:r>
      </w:del>
      <w:r>
        <w:rPr>
          <w:rFonts w:ascii="Calibri" w:eastAsia="Calibri" w:hAnsi="Calibri" w:cs="Calibri"/>
          <w:color w:val="333333"/>
          <w:sz w:val="24"/>
          <w:szCs w:val="24"/>
        </w:rPr>
        <w:t xml:space="preserve">between </w:t>
      </w:r>
      <w:ins w:id="265" w:author="Laura Dee" w:date="2022-10-19T08:50:00Z">
        <w:r w:rsidR="00877B5E">
          <w:rPr>
            <w:rFonts w:ascii="Calibri" w:eastAsia="Calibri" w:hAnsi="Calibri" w:cs="Calibri"/>
            <w:color w:val="333333"/>
            <w:sz w:val="24"/>
            <w:szCs w:val="24"/>
          </w:rPr>
          <w:t xml:space="preserve">a potential </w:t>
        </w:r>
      </w:ins>
      <w:del w:id="266" w:author="Laura Dee" w:date="2022-10-19T08:50:00Z">
        <w:r w:rsidDel="00877B5E">
          <w:rPr>
            <w:rFonts w:ascii="Calibri" w:eastAsia="Calibri" w:hAnsi="Calibri" w:cs="Calibri"/>
            <w:color w:val="333333"/>
            <w:sz w:val="24"/>
            <w:szCs w:val="24"/>
          </w:rPr>
          <w:delText xml:space="preserve">your putative </w:delText>
        </w:r>
      </w:del>
      <w:r>
        <w:rPr>
          <w:rFonts w:ascii="Calibri" w:eastAsia="Calibri" w:hAnsi="Calibri" w:cs="Calibri"/>
          <w:color w:val="333333"/>
          <w:sz w:val="24"/>
          <w:szCs w:val="24"/>
        </w:rPr>
        <w:t xml:space="preserve">cause and </w:t>
      </w:r>
      <w:ins w:id="267" w:author="Laura Dee" w:date="2022-10-19T08:50:00Z">
        <w:r w:rsidR="00877B5E">
          <w:rPr>
            <w:rFonts w:ascii="Calibri" w:eastAsia="Calibri" w:hAnsi="Calibri" w:cs="Calibri"/>
            <w:color w:val="333333"/>
            <w:sz w:val="24"/>
            <w:szCs w:val="24"/>
          </w:rPr>
          <w:t xml:space="preserve">an </w:t>
        </w:r>
      </w:ins>
      <w:r>
        <w:rPr>
          <w:rFonts w:ascii="Calibri" w:eastAsia="Calibri" w:hAnsi="Calibri" w:cs="Calibri"/>
          <w:color w:val="333333"/>
          <w:sz w:val="24"/>
          <w:szCs w:val="24"/>
        </w:rPr>
        <w:t xml:space="preserve">effect. Including a variable in your analysis that blocks all paths between X and Y via Z means that your ensuing analysis will satisfy the </w:t>
      </w:r>
      <w:r>
        <w:rPr>
          <w:rFonts w:ascii="Calibri" w:eastAsia="Calibri" w:hAnsi="Calibri" w:cs="Calibri"/>
          <w:b/>
          <w:color w:val="333333"/>
          <w:sz w:val="24"/>
          <w:szCs w:val="24"/>
        </w:rPr>
        <w:t>back-door criterion</w:t>
      </w:r>
      <w:r>
        <w:rPr>
          <w:rFonts w:ascii="Calibri" w:eastAsia="Calibri" w:hAnsi="Calibri" w:cs="Calibri"/>
          <w:color w:val="333333"/>
          <w:sz w:val="24"/>
          <w:szCs w:val="24"/>
        </w:rPr>
        <w:t xml:space="preserve"> </w:t>
      </w:r>
      <w:hyperlink r:id="rId22">
        <w:r>
          <w:rPr>
            <w:rFonts w:ascii="Calibri" w:eastAsia="Calibri" w:hAnsi="Calibri" w:cs="Calibri"/>
            <w:color w:val="333333"/>
            <w:sz w:val="24"/>
            <w:szCs w:val="24"/>
          </w:rPr>
          <w:t>(Pearl 1995)</w:t>
        </w:r>
      </w:hyperlink>
      <w:r>
        <w:rPr>
          <w:rFonts w:ascii="Calibri" w:eastAsia="Calibri" w:hAnsi="Calibri" w:cs="Calibri"/>
          <w:color w:val="333333"/>
          <w:sz w:val="24"/>
          <w:szCs w:val="24"/>
        </w:rPr>
        <w:t xml:space="preserve"> and will be causally </w:t>
      </w:r>
      <w:del w:id="268" w:author="Laura Dee" w:date="2022-09-21T09:34:00Z">
        <w:r w:rsidDel="0084304C">
          <w:rPr>
            <w:rFonts w:ascii="Calibri" w:eastAsia="Calibri" w:hAnsi="Calibri" w:cs="Calibri"/>
            <w:color w:val="333333"/>
            <w:sz w:val="24"/>
            <w:szCs w:val="24"/>
          </w:rPr>
          <w:delText xml:space="preserve">valid </w:delText>
        </w:r>
      </w:del>
      <w:ins w:id="269" w:author="Laura Dee" w:date="2022-09-21T09:34:00Z">
        <w:r w:rsidR="0084304C">
          <w:rPr>
            <w:rFonts w:ascii="Calibri" w:eastAsia="Calibri" w:hAnsi="Calibri" w:cs="Calibri"/>
            <w:color w:val="333333"/>
            <w:sz w:val="24"/>
            <w:szCs w:val="24"/>
          </w:rPr>
          <w:t xml:space="preserve">identified </w:t>
        </w:r>
      </w:ins>
      <w:r>
        <w:rPr>
          <w:rFonts w:ascii="Calibri" w:eastAsia="Calibri" w:hAnsi="Calibri" w:cs="Calibri"/>
          <w:color w:val="333333"/>
          <w:sz w:val="24"/>
          <w:szCs w:val="24"/>
        </w:rPr>
        <w:t>(Fig. 2A). Variables that directly influence both a cause and effect of interest must be controlled</w:t>
      </w:r>
      <w:ins w:id="270" w:author="Laura Dee" w:date="2022-09-21T09:34:00Z">
        <w:r w:rsidR="00AE0E7A">
          <w:rPr>
            <w:rFonts w:ascii="Calibri" w:eastAsia="Calibri" w:hAnsi="Calibri" w:cs="Calibri"/>
            <w:color w:val="333333"/>
            <w:sz w:val="24"/>
            <w:szCs w:val="24"/>
          </w:rPr>
          <w:t xml:space="preserve"> (or the paths “bl</w:t>
        </w:r>
      </w:ins>
      <w:ins w:id="271" w:author="Laura Dee" w:date="2022-09-21T09:35:00Z">
        <w:r w:rsidR="00AE0E7A">
          <w:rPr>
            <w:rFonts w:ascii="Calibri" w:eastAsia="Calibri" w:hAnsi="Calibri" w:cs="Calibri"/>
            <w:color w:val="333333"/>
            <w:sz w:val="24"/>
            <w:szCs w:val="24"/>
          </w:rPr>
          <w:t>ocked”)</w:t>
        </w:r>
      </w:ins>
      <w:r>
        <w:rPr>
          <w:rFonts w:ascii="Calibri" w:eastAsia="Calibri" w:hAnsi="Calibri" w:cs="Calibri"/>
          <w:color w:val="333333"/>
          <w:sz w:val="24"/>
          <w:szCs w:val="24"/>
        </w:rPr>
        <w:t xml:space="preserve"> </w:t>
      </w:r>
      <w:ins w:id="272" w:author="Laura Dee" w:date="2022-09-21T09:35:00Z">
        <w:r w:rsidR="00AE0E7A">
          <w:rPr>
            <w:rFonts w:ascii="Calibri" w:eastAsia="Calibri" w:hAnsi="Calibri" w:cs="Calibri"/>
            <w:color w:val="333333"/>
            <w:sz w:val="24"/>
            <w:szCs w:val="24"/>
          </w:rPr>
          <w:t>to isolate a causal effect from a confounding one</w:t>
        </w:r>
      </w:ins>
      <w:del w:id="273" w:author="Laura Dee" w:date="2022-09-21T09:35:00Z">
        <w:r w:rsidDel="00AE0E7A">
          <w:rPr>
            <w:rFonts w:ascii="Calibri" w:eastAsia="Calibri" w:hAnsi="Calibri" w:cs="Calibri"/>
            <w:color w:val="333333"/>
            <w:sz w:val="24"/>
            <w:szCs w:val="24"/>
          </w:rPr>
          <w:delText>for in order to produce proper causal inference</w:delText>
        </w:r>
      </w:del>
      <w:r>
        <w:rPr>
          <w:rFonts w:ascii="Calibri" w:eastAsia="Calibri" w:hAnsi="Calibri" w:cs="Calibri"/>
          <w:color w:val="333333"/>
          <w:sz w:val="24"/>
          <w:szCs w:val="24"/>
        </w:rPr>
        <w:t xml:space="preserve">. Neglecting them is the </w:t>
      </w:r>
      <w:commentRangeStart w:id="274"/>
      <w:r>
        <w:rPr>
          <w:rFonts w:ascii="Calibri" w:eastAsia="Calibri" w:hAnsi="Calibri" w:cs="Calibri"/>
          <w:i/>
          <w:color w:val="333333"/>
          <w:sz w:val="24"/>
          <w:szCs w:val="24"/>
        </w:rPr>
        <w:t>prima facie</w:t>
      </w:r>
      <w:r>
        <w:rPr>
          <w:rFonts w:ascii="Calibri" w:eastAsia="Calibri" w:hAnsi="Calibri" w:cs="Calibri"/>
          <w:color w:val="333333"/>
          <w:sz w:val="24"/>
          <w:szCs w:val="24"/>
        </w:rPr>
        <w:t xml:space="preserve"> </w:t>
      </w:r>
      <w:commentRangeEnd w:id="274"/>
      <w:r w:rsidR="00EA4F7F">
        <w:rPr>
          <w:rStyle w:val="CommentReference"/>
        </w:rPr>
        <w:commentReference w:id="274"/>
      </w:r>
      <w:r>
        <w:rPr>
          <w:rFonts w:ascii="Calibri" w:eastAsia="Calibri" w:hAnsi="Calibri" w:cs="Calibri"/>
          <w:color w:val="333333"/>
          <w:sz w:val="24"/>
          <w:szCs w:val="24"/>
        </w:rPr>
        <w:t xml:space="preserve">case of omitted variable bias. Missing this type of variable is the stuff of nightmares when presenting an analysis to colleagues or critical </w:t>
      </w:r>
      <w:r>
        <w:rPr>
          <w:rFonts w:ascii="Calibri" w:eastAsia="Calibri" w:hAnsi="Calibri" w:cs="Calibri"/>
          <w:color w:val="333333"/>
          <w:sz w:val="24"/>
          <w:szCs w:val="24"/>
        </w:rPr>
        <w:lastRenderedPageBreak/>
        <w:t xml:space="preserve">reviewers. This simple case is not the only way that omitted variable bias can cause problems, however (e.g., Fig. 2D). </w:t>
      </w:r>
    </w:p>
    <w:p w14:paraId="1879C7F7" w14:textId="77777777" w:rsidR="00F12A84" w:rsidRDefault="00F12A84">
      <w:pPr>
        <w:rPr>
          <w:rFonts w:ascii="Calibri" w:eastAsia="Calibri" w:hAnsi="Calibri" w:cs="Calibri"/>
          <w:color w:val="333333"/>
          <w:sz w:val="24"/>
          <w:szCs w:val="24"/>
        </w:rPr>
      </w:pPr>
    </w:p>
    <w:p w14:paraId="12F90CC6" w14:textId="6C3B3039" w:rsidR="00F12A84" w:rsidRDefault="003C4406">
      <w:pPr>
        <w:ind w:firstLine="720"/>
        <w:rPr>
          <w:rFonts w:ascii="Calibri" w:eastAsia="Calibri" w:hAnsi="Calibri" w:cs="Calibri"/>
          <w:color w:val="333333"/>
          <w:sz w:val="24"/>
          <w:szCs w:val="24"/>
        </w:rPr>
      </w:pPr>
      <w:commentRangeStart w:id="275"/>
      <w:r>
        <w:rPr>
          <w:rFonts w:ascii="Calibri" w:eastAsia="Calibri" w:hAnsi="Calibri" w:cs="Calibri"/>
          <w:color w:val="333333"/>
          <w:sz w:val="24"/>
          <w:szCs w:val="24"/>
        </w:rPr>
        <w:t xml:space="preserve">Notably, the </w:t>
      </w:r>
      <w:del w:id="276" w:author="Laura Dee" w:date="2022-09-21T09:35:00Z">
        <w:r w:rsidDel="00AE0E7A">
          <w:rPr>
            <w:rFonts w:ascii="Calibri" w:eastAsia="Calibri" w:hAnsi="Calibri" w:cs="Calibri"/>
            <w:color w:val="333333"/>
            <w:sz w:val="24"/>
            <w:szCs w:val="24"/>
          </w:rPr>
          <w:delText xml:space="preserve">estimand </w:delText>
        </w:r>
      </w:del>
      <w:ins w:id="277" w:author="Laura Dee" w:date="2022-09-21T09:35:00Z">
        <w:r w:rsidR="00AE0E7A">
          <w:rPr>
            <w:rFonts w:ascii="Calibri" w:eastAsia="Calibri" w:hAnsi="Calibri" w:cs="Calibri"/>
            <w:color w:val="333333"/>
            <w:sz w:val="24"/>
            <w:szCs w:val="24"/>
          </w:rPr>
          <w:t xml:space="preserve">estimator </w:t>
        </w:r>
      </w:ins>
      <w:r>
        <w:rPr>
          <w:rFonts w:ascii="Calibri" w:eastAsia="Calibri" w:hAnsi="Calibri" w:cs="Calibri"/>
          <w:color w:val="333333"/>
          <w:sz w:val="24"/>
          <w:szCs w:val="24"/>
        </w:rPr>
        <w:t xml:space="preserve">of the relationship between the variable you use to shut the back door and your response of interest </w:t>
      </w:r>
      <w:r>
        <w:rPr>
          <w:rFonts w:ascii="Calibri" w:eastAsia="Calibri" w:hAnsi="Calibri" w:cs="Calibri"/>
          <w:i/>
          <w:color w:val="333333"/>
          <w:sz w:val="24"/>
          <w:szCs w:val="24"/>
        </w:rPr>
        <w:t>might have no direct causal meaning</w:t>
      </w:r>
      <w:r>
        <w:rPr>
          <w:rFonts w:ascii="Calibri" w:eastAsia="Calibri" w:hAnsi="Calibri" w:cs="Calibri"/>
          <w:color w:val="333333"/>
          <w:sz w:val="24"/>
          <w:szCs w:val="24"/>
        </w:rPr>
        <w:t xml:space="preserve"> (e.g., Fig. 2C and 2D). </w:t>
      </w:r>
      <w:commentRangeEnd w:id="275"/>
      <w:r w:rsidR="00CC2FC9">
        <w:rPr>
          <w:rStyle w:val="CommentReference"/>
        </w:rPr>
        <w:commentReference w:id="275"/>
      </w:r>
      <w:r>
        <w:rPr>
          <w:rFonts w:ascii="Calibri" w:eastAsia="Calibri" w:hAnsi="Calibri" w:cs="Calibri"/>
          <w:color w:val="333333"/>
          <w:sz w:val="24"/>
          <w:szCs w:val="24"/>
        </w:rPr>
        <w:t xml:space="preserve">A path from W to Y in these models would have no direct causal meaning, although it would allow us to estimate the causal relationship between X and Y. While this might seem odd, unless you are specifically interested in the relationship between that control variable and the response, it is not concerning; you must be aware of this fact when discussing your results, however. </w:t>
      </w:r>
    </w:p>
    <w:p w14:paraId="776BCAB0" w14:textId="77777777" w:rsidR="00F12A84" w:rsidRDefault="00F12A84">
      <w:pPr>
        <w:rPr>
          <w:rFonts w:ascii="Calibri" w:eastAsia="Calibri" w:hAnsi="Calibri" w:cs="Calibri"/>
          <w:color w:val="333333"/>
          <w:sz w:val="24"/>
          <w:szCs w:val="24"/>
        </w:rPr>
      </w:pPr>
    </w:p>
    <w:p w14:paraId="7D4BBC11" w14:textId="115980C3" w:rsidR="00F12A84" w:rsidRDefault="003C4406">
      <w:pPr>
        <w:ind w:firstLine="720"/>
        <w:rPr>
          <w:rFonts w:ascii="Calibri" w:eastAsia="Calibri" w:hAnsi="Calibri" w:cs="Calibri"/>
          <w:color w:val="333333"/>
          <w:sz w:val="24"/>
          <w:szCs w:val="24"/>
          <w:highlight w:val="white"/>
        </w:rPr>
      </w:pPr>
      <w:commentRangeStart w:id="278"/>
      <w:r>
        <w:rPr>
          <w:rFonts w:ascii="Calibri" w:eastAsia="Calibri" w:hAnsi="Calibri" w:cs="Calibri"/>
          <w:color w:val="333333"/>
          <w:sz w:val="24"/>
          <w:szCs w:val="24"/>
        </w:rPr>
        <w:t xml:space="preserve">Causal diagrams allow us to detect a broader class of cases that must be accounted for in analyses with multiple predictor variables </w:t>
      </w:r>
      <w:commentRangeStart w:id="279"/>
      <w:del w:id="280" w:author="Laura Dee" w:date="2022-09-21T09:36:00Z">
        <w:r w:rsidDel="00CC2FC9">
          <w:rPr>
            <w:rFonts w:ascii="Calibri" w:eastAsia="Calibri" w:hAnsi="Calibri" w:cs="Calibri"/>
            <w:color w:val="333333"/>
            <w:sz w:val="24"/>
            <w:szCs w:val="24"/>
          </w:rPr>
          <w:delText>in order to</w:delText>
        </w:r>
      </w:del>
      <w:ins w:id="281" w:author="Laura Dee" w:date="2022-09-21T09:36:00Z">
        <w:r w:rsidR="00CC2FC9">
          <w:rPr>
            <w:rFonts w:ascii="Calibri" w:eastAsia="Calibri" w:hAnsi="Calibri" w:cs="Calibri"/>
            <w:color w:val="333333"/>
            <w:sz w:val="24"/>
            <w:szCs w:val="24"/>
          </w:rPr>
          <w:t>to</w:t>
        </w:r>
      </w:ins>
      <w:r>
        <w:rPr>
          <w:rFonts w:ascii="Calibri" w:eastAsia="Calibri" w:hAnsi="Calibri" w:cs="Calibri"/>
          <w:color w:val="333333"/>
          <w:sz w:val="24"/>
          <w:szCs w:val="24"/>
        </w:rPr>
        <w:t xml:space="preserve"> avoid </w:t>
      </w:r>
      <w:commentRangeEnd w:id="279"/>
      <w:r w:rsidR="00266057">
        <w:rPr>
          <w:rStyle w:val="CommentReference"/>
        </w:rPr>
        <w:commentReference w:id="279"/>
      </w:r>
      <w:r>
        <w:rPr>
          <w:rFonts w:ascii="Calibri" w:eastAsia="Calibri" w:hAnsi="Calibri" w:cs="Calibri"/>
          <w:color w:val="333333"/>
          <w:sz w:val="24"/>
          <w:szCs w:val="24"/>
        </w:rPr>
        <w:t>omitted variable bias</w:t>
      </w:r>
      <w:commentRangeStart w:id="282"/>
      <w:del w:id="283" w:author="Laura Dee" w:date="2022-05-17T13:55:00Z">
        <w:r w:rsidDel="00622639">
          <w:rPr>
            <w:rFonts w:ascii="Calibri" w:eastAsia="Calibri" w:hAnsi="Calibri" w:cs="Calibri"/>
            <w:color w:val="333333"/>
            <w:sz w:val="24"/>
            <w:szCs w:val="24"/>
          </w:rPr>
          <w:delText xml:space="preserve"> issues</w:delText>
        </w:r>
      </w:del>
      <w:r>
        <w:rPr>
          <w:rFonts w:ascii="Calibri" w:eastAsia="Calibri" w:hAnsi="Calibri" w:cs="Calibri"/>
          <w:color w:val="333333"/>
          <w:sz w:val="24"/>
          <w:szCs w:val="24"/>
        </w:rPr>
        <w:t xml:space="preserve">. </w:t>
      </w:r>
      <w:commentRangeEnd w:id="278"/>
      <w:r w:rsidR="00CC2FC9">
        <w:rPr>
          <w:rStyle w:val="CommentReference"/>
        </w:rPr>
        <w:commentReference w:id="278"/>
      </w:r>
      <w:commentRangeStart w:id="284"/>
      <w:r>
        <w:rPr>
          <w:rFonts w:ascii="Calibri" w:eastAsia="Calibri" w:hAnsi="Calibri" w:cs="Calibri"/>
          <w:color w:val="333333"/>
          <w:sz w:val="24"/>
          <w:szCs w:val="24"/>
        </w:rPr>
        <w:t>M</w:t>
      </w:r>
      <w:r>
        <w:rPr>
          <w:rFonts w:ascii="Calibri" w:eastAsia="Calibri" w:hAnsi="Calibri" w:cs="Calibri"/>
          <w:color w:val="333333"/>
          <w:sz w:val="24"/>
          <w:szCs w:val="24"/>
          <w:highlight w:val="white"/>
        </w:rPr>
        <w:t>any drivers in a system can influence both a cause and effect while lacking a direct connection to one or both (Fig. 2B-D)</w:t>
      </w:r>
      <w:commentRangeEnd w:id="284"/>
      <w:r w:rsidR="00266057">
        <w:rPr>
          <w:rStyle w:val="CommentReference"/>
        </w:rPr>
        <w:commentReference w:id="284"/>
      </w:r>
      <w:r>
        <w:rPr>
          <w:rFonts w:ascii="Calibri" w:eastAsia="Calibri" w:hAnsi="Calibri" w:cs="Calibri"/>
          <w:color w:val="333333"/>
          <w:sz w:val="24"/>
          <w:szCs w:val="24"/>
          <w:highlight w:val="white"/>
        </w:rPr>
        <w:t xml:space="preserve">. </w:t>
      </w:r>
      <w:commentRangeStart w:id="285"/>
      <w:r>
        <w:rPr>
          <w:rFonts w:ascii="Calibri" w:eastAsia="Calibri" w:hAnsi="Calibri" w:cs="Calibri"/>
          <w:color w:val="333333"/>
          <w:sz w:val="24"/>
          <w:szCs w:val="24"/>
          <w:highlight w:val="white"/>
        </w:rPr>
        <w:t xml:space="preserve">Without a causal diagram, it can be difficult to understand whether the influence of these variables must be controlled for somehow. With a diagram in hand, it can either be visually obvious or one can utilize a wide variety of network analysis software for DAGS </w:t>
      </w:r>
      <w:hyperlink r:id="rId23">
        <w:r>
          <w:rPr>
            <w:rFonts w:ascii="Calibri" w:eastAsia="Calibri" w:hAnsi="Calibri" w:cs="Calibri"/>
            <w:color w:val="333333"/>
            <w:sz w:val="24"/>
            <w:szCs w:val="24"/>
          </w:rPr>
          <w:t xml:space="preserve">(e.g., </w:t>
        </w:r>
        <w:proofErr w:type="spellStart"/>
        <w:r>
          <w:rPr>
            <w:rFonts w:ascii="Calibri" w:eastAsia="Calibri" w:hAnsi="Calibri" w:cs="Calibri"/>
            <w:color w:val="333333"/>
            <w:sz w:val="24"/>
            <w:szCs w:val="24"/>
          </w:rPr>
          <w:t>Textor</w:t>
        </w:r>
        <w:proofErr w:type="spellEnd"/>
        <w:r>
          <w:rPr>
            <w:rFonts w:ascii="Calibri" w:eastAsia="Calibri" w:hAnsi="Calibri" w:cs="Calibri"/>
            <w:color w:val="333333"/>
            <w:sz w:val="24"/>
            <w:szCs w:val="24"/>
          </w:rPr>
          <w:t xml:space="preserve"> et al. 2016)</w:t>
        </w:r>
      </w:hyperlink>
      <w:r>
        <w:rPr>
          <w:rFonts w:ascii="Calibri" w:eastAsia="Calibri" w:hAnsi="Calibri" w:cs="Calibri"/>
          <w:color w:val="333333"/>
          <w:sz w:val="24"/>
          <w:szCs w:val="24"/>
          <w:highlight w:val="white"/>
        </w:rPr>
        <w:t xml:space="preserve"> to find open back-doors that need to be controlled for in order to eliminate omitted variable bias. </w:t>
      </w:r>
      <w:commentRangeEnd w:id="285"/>
      <w:r w:rsidR="00266057">
        <w:rPr>
          <w:rStyle w:val="CommentReference"/>
        </w:rPr>
        <w:commentReference w:id="285"/>
      </w:r>
      <w:commentRangeEnd w:id="282"/>
      <w:r w:rsidR="00522D5B">
        <w:rPr>
          <w:rStyle w:val="CommentReference"/>
        </w:rPr>
        <w:commentReference w:id="282"/>
      </w:r>
    </w:p>
    <w:p w14:paraId="5D7ADB60" w14:textId="77777777" w:rsidR="00F12A84" w:rsidRDefault="00F12A84">
      <w:pPr>
        <w:rPr>
          <w:rFonts w:ascii="Calibri" w:eastAsia="Calibri" w:hAnsi="Calibri" w:cs="Calibri"/>
          <w:color w:val="FF0000"/>
          <w:sz w:val="24"/>
          <w:szCs w:val="24"/>
        </w:rPr>
      </w:pPr>
    </w:p>
    <w:p w14:paraId="4D3ECDD0" w14:textId="77777777" w:rsidR="00F12A84" w:rsidRDefault="003C440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In short, causal diagrams help visualize the assumptions and potential sources of omitted variable bias for a given analysis. They are a vital tool in any causal analysis of observational data. This is not to say that if a researcher has a causal diagram in hand their analysis is guaranteed to be correct. If their hypothesized causal diagram is wrong, their analysis might still be incorrect and adjusting for known omitted variables still might be insufficient. Indeed, “All models are wrong, but some are useful,” (Box 1976) just as “All experiments are right, but some are useful,” (J.J. </w:t>
      </w:r>
      <w:proofErr w:type="spellStart"/>
      <w:r>
        <w:rPr>
          <w:rFonts w:ascii="Calibri" w:eastAsia="Calibri" w:hAnsi="Calibri" w:cs="Calibri"/>
          <w:color w:val="333333"/>
          <w:sz w:val="24"/>
          <w:szCs w:val="24"/>
        </w:rPr>
        <w:t>Stachowicz</w:t>
      </w:r>
      <w:proofErr w:type="spellEnd"/>
      <w:r>
        <w:rPr>
          <w:rFonts w:ascii="Calibri" w:eastAsia="Calibri" w:hAnsi="Calibri" w:cs="Calibri"/>
          <w:color w:val="333333"/>
          <w:sz w:val="24"/>
          <w:szCs w:val="24"/>
        </w:rPr>
        <w:t xml:space="preserve"> pers. com. 2006).</w:t>
      </w:r>
    </w:p>
    <w:p w14:paraId="7D6A7987" w14:textId="77777777" w:rsidR="00F12A84" w:rsidRDefault="00F12A84">
      <w:pPr>
        <w:rPr>
          <w:rFonts w:ascii="Calibri" w:eastAsia="Calibri" w:hAnsi="Calibri" w:cs="Calibri"/>
          <w:color w:val="333333"/>
          <w:sz w:val="24"/>
          <w:szCs w:val="24"/>
        </w:rPr>
      </w:pPr>
    </w:p>
    <w:p w14:paraId="78C52F7E" w14:textId="77777777" w:rsidR="00F12A84" w:rsidRDefault="003C440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A causal diagram is, therefore, the first step on the way for handling omitted variable bias. It </w:t>
      </w:r>
      <w:commentRangeStart w:id="286"/>
      <w:r>
        <w:rPr>
          <w:rFonts w:ascii="Calibri" w:eastAsia="Calibri" w:hAnsi="Calibri" w:cs="Calibri"/>
          <w:color w:val="333333"/>
          <w:sz w:val="24"/>
          <w:szCs w:val="24"/>
        </w:rPr>
        <w:t xml:space="preserve">shows us where OVB might influence our modeled results, but does not in and of itself provide a means for controlling for OVB if we do not have a control variable measured. </w:t>
      </w:r>
      <w:commentRangeEnd w:id="286"/>
      <w:r w:rsidR="00CC2FC9">
        <w:rPr>
          <w:rStyle w:val="CommentReference"/>
        </w:rPr>
        <w:commentReference w:id="286"/>
      </w:r>
      <w:r>
        <w:rPr>
          <w:rFonts w:ascii="Calibri" w:eastAsia="Calibri" w:hAnsi="Calibri" w:cs="Calibri"/>
          <w:color w:val="333333"/>
          <w:sz w:val="24"/>
          <w:szCs w:val="24"/>
        </w:rPr>
        <w:t xml:space="preserve">Nor does a causal diagram help us in the face of unknown omitted variables that we have failed to imagine as part of our system. To address both of these issues, </w:t>
      </w:r>
      <w:commentRangeStart w:id="287"/>
      <w:r>
        <w:rPr>
          <w:rFonts w:ascii="Calibri" w:eastAsia="Calibri" w:hAnsi="Calibri" w:cs="Calibri"/>
          <w:color w:val="333333"/>
          <w:sz w:val="24"/>
          <w:szCs w:val="24"/>
        </w:rPr>
        <w:t>we must consider the design of our observational studies (if possible) and how we build our statistical models with the data these studies produce.</w:t>
      </w:r>
      <w:commentRangeEnd w:id="287"/>
      <w:r w:rsidR="00CC2FC9">
        <w:rPr>
          <w:rStyle w:val="CommentReference"/>
        </w:rPr>
        <w:commentReference w:id="287"/>
      </w:r>
    </w:p>
    <w:p w14:paraId="3FBBF3ED" w14:textId="77777777" w:rsidR="00F12A84" w:rsidRDefault="00F12A84">
      <w:pPr>
        <w:spacing w:after="160"/>
        <w:rPr>
          <w:rFonts w:ascii="Calibri" w:eastAsia="Calibri" w:hAnsi="Calibri" w:cs="Calibri"/>
          <w:color w:val="333333"/>
          <w:sz w:val="24"/>
          <w:szCs w:val="24"/>
        </w:rPr>
      </w:pPr>
    </w:p>
    <w:p w14:paraId="2889AE61" w14:textId="77777777" w:rsidR="00F12A84" w:rsidRDefault="003C4406">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4E645B89" w14:textId="5D683E58" w:rsidR="00F12A84" w:rsidRDefault="003C4406" w:rsidP="00DA7472">
      <w:pPr>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To illustrate these empirical challenges and suite of potential solutions, </w:t>
      </w:r>
      <w:r w:rsidR="00EC74DF">
        <w:rPr>
          <w:rFonts w:ascii="Calibri" w:eastAsia="Calibri" w:hAnsi="Calibri" w:cs="Calibri"/>
          <w:color w:val="333333"/>
          <w:sz w:val="24"/>
          <w:szCs w:val="24"/>
        </w:rPr>
        <w:t>we</w:t>
      </w:r>
      <w:r>
        <w:rPr>
          <w:rFonts w:ascii="Calibri" w:eastAsia="Calibri" w:hAnsi="Calibri" w:cs="Calibri"/>
          <w:color w:val="333333"/>
          <w:sz w:val="24"/>
          <w:szCs w:val="24"/>
        </w:rPr>
        <w:t xml:space="preserve"> consider a system where both temperature and recruitment influence the abundance of snails in a marine benthic ecosystem (Fig. 3)</w:t>
      </w:r>
      <w:r w:rsidR="00522D5B">
        <w:rPr>
          <w:rFonts w:ascii="Calibri" w:eastAsia="Calibri" w:hAnsi="Calibri" w:cs="Calibri"/>
          <w:color w:val="333333"/>
          <w:sz w:val="24"/>
          <w:szCs w:val="24"/>
        </w:rPr>
        <w:t>, such as the Gulf of Maine, USA</w:t>
      </w:r>
      <w:r>
        <w:rPr>
          <w:rFonts w:ascii="Calibri" w:eastAsia="Calibri" w:hAnsi="Calibri" w:cs="Calibri"/>
          <w:color w:val="333333"/>
          <w:sz w:val="24"/>
          <w:szCs w:val="24"/>
        </w:rPr>
        <w:t xml:space="preserve">. In this system, we aim to study the causal relationship between temperature and snail abundance. </w:t>
      </w:r>
      <w:r>
        <w:rPr>
          <w:rFonts w:ascii="Calibri" w:eastAsia="Calibri" w:hAnsi="Calibri" w:cs="Calibri"/>
          <w:color w:val="333333"/>
          <w:sz w:val="24"/>
          <w:szCs w:val="24"/>
          <w:highlight w:val="white"/>
        </w:rPr>
        <w:t xml:space="preserve">Temperature influences metabolic and mortality rates, and we </w:t>
      </w:r>
      <w:r w:rsidR="00DA7472">
        <w:rPr>
          <w:rFonts w:ascii="Calibri" w:eastAsia="Calibri" w:hAnsi="Calibri" w:cs="Calibri"/>
          <w:color w:val="333333"/>
          <w:sz w:val="24"/>
          <w:szCs w:val="24"/>
          <w:highlight w:val="white"/>
        </w:rPr>
        <w:t>hypothesize that</w:t>
      </w:r>
      <w:r w:rsidR="00825156">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fewer snails can survive in hotter sites</w:t>
      </w:r>
      <w:ins w:id="288" w:author="Laura Dee" w:date="2022-09-21T15:53:00Z">
        <w:r w:rsidR="00522D5B">
          <w:rPr>
            <w:rFonts w:ascii="Calibri" w:eastAsia="Calibri" w:hAnsi="Calibri" w:cs="Calibri"/>
            <w:color w:val="333333"/>
            <w:sz w:val="24"/>
            <w:szCs w:val="24"/>
            <w:highlight w:val="white"/>
          </w:rPr>
          <w:t xml:space="preserve"> (REF?)</w:t>
        </w:r>
      </w:ins>
      <w:r>
        <w:rPr>
          <w:rFonts w:ascii="Calibri" w:eastAsia="Calibri" w:hAnsi="Calibri" w:cs="Calibri"/>
          <w:color w:val="333333"/>
          <w:sz w:val="24"/>
          <w:szCs w:val="24"/>
          <w:highlight w:val="white"/>
        </w:rPr>
        <w:t xml:space="preserve">. At the same time, </w:t>
      </w:r>
      <w:r w:rsidR="00D265E0">
        <w:rPr>
          <w:rFonts w:ascii="Calibri" w:eastAsia="Calibri" w:hAnsi="Calibri" w:cs="Calibri"/>
          <w:color w:val="333333"/>
          <w:sz w:val="24"/>
          <w:szCs w:val="24"/>
          <w:highlight w:val="white"/>
        </w:rPr>
        <w:t xml:space="preserve">making </w:t>
      </w:r>
      <w:r>
        <w:rPr>
          <w:rFonts w:ascii="Calibri" w:eastAsia="Calibri" w:hAnsi="Calibri" w:cs="Calibri"/>
          <w:color w:val="333333"/>
          <w:sz w:val="24"/>
          <w:szCs w:val="24"/>
          <w:highlight w:val="white"/>
        </w:rPr>
        <w:t xml:space="preserve">a causal diagram of </w:t>
      </w:r>
      <w:r w:rsidR="00D265E0">
        <w:rPr>
          <w:rFonts w:ascii="Calibri" w:eastAsia="Calibri" w:hAnsi="Calibri" w:cs="Calibri"/>
          <w:color w:val="333333"/>
          <w:sz w:val="24"/>
          <w:szCs w:val="24"/>
          <w:highlight w:val="white"/>
        </w:rPr>
        <w:t xml:space="preserve">this </w:t>
      </w:r>
      <w:r>
        <w:rPr>
          <w:rFonts w:ascii="Calibri" w:eastAsia="Calibri" w:hAnsi="Calibri" w:cs="Calibri"/>
          <w:color w:val="333333"/>
          <w:sz w:val="24"/>
          <w:szCs w:val="24"/>
          <w:highlight w:val="white"/>
        </w:rPr>
        <w:t>system</w:t>
      </w:r>
      <w:r w:rsidR="00D265E0">
        <w:rPr>
          <w:rFonts w:ascii="Calibri" w:eastAsia="Calibri" w:hAnsi="Calibri" w:cs="Calibri"/>
          <w:color w:val="333333"/>
          <w:sz w:val="24"/>
          <w:szCs w:val="24"/>
          <w:highlight w:val="white"/>
        </w:rPr>
        <w:t xml:space="preserve"> reveals that </w:t>
      </w:r>
      <w:r>
        <w:rPr>
          <w:rFonts w:ascii="Calibri" w:eastAsia="Calibri" w:hAnsi="Calibri" w:cs="Calibri"/>
          <w:color w:val="333333"/>
          <w:sz w:val="24"/>
          <w:szCs w:val="24"/>
          <w:highlight w:val="white"/>
        </w:rPr>
        <w:t xml:space="preserve">the same oceanographic influences that shape temperature also shape recruitment of new juvenile snails (Fig. 3). Let’s say you have measured both snail abundance and temperature at a number of sites, but not recruitment. Were there to be no other driver of either recruitment or temperature, this would be an intractable problem. We can estimate the effect of temperature under two different scenarios, however, using appropriate designs. If drivers of variability in temperature at the within-site scale in the case of a </w:t>
      </w:r>
      <w:r>
        <w:rPr>
          <w:rFonts w:ascii="Calibri" w:eastAsia="Calibri" w:hAnsi="Calibri" w:cs="Calibri"/>
          <w:b/>
          <w:color w:val="333333"/>
          <w:sz w:val="24"/>
          <w:szCs w:val="24"/>
          <w:highlight w:val="white"/>
        </w:rPr>
        <w:t xml:space="preserve">cross-sectional study </w:t>
      </w:r>
      <w:r>
        <w:rPr>
          <w:rFonts w:ascii="Calibri" w:eastAsia="Calibri" w:hAnsi="Calibri" w:cs="Calibri"/>
          <w:color w:val="333333"/>
          <w:sz w:val="24"/>
          <w:szCs w:val="24"/>
          <w:highlight w:val="white"/>
        </w:rPr>
        <w:t xml:space="preserve">(sampling sites at a single time point) with multiple plots sampled per site as a </w:t>
      </w:r>
      <w:r>
        <w:rPr>
          <w:rFonts w:ascii="Calibri" w:eastAsia="Calibri" w:hAnsi="Calibri" w:cs="Calibri"/>
          <w:b/>
          <w:color w:val="333333"/>
          <w:sz w:val="24"/>
          <w:szCs w:val="24"/>
          <w:highlight w:val="white"/>
        </w:rPr>
        <w:t xml:space="preserve">clustered sampling design </w:t>
      </w:r>
      <w:r>
        <w:rPr>
          <w:rFonts w:ascii="Calibri" w:eastAsia="Calibri" w:hAnsi="Calibri" w:cs="Calibri"/>
          <w:color w:val="333333"/>
          <w:sz w:val="24"/>
          <w:szCs w:val="24"/>
          <w:highlight w:val="white"/>
        </w:rPr>
        <w:t xml:space="preserve">for proper estimation. Or, we can estimate the effect if there is variability in temperature across years in the case of a </w:t>
      </w:r>
      <w:r>
        <w:rPr>
          <w:rFonts w:ascii="Calibri" w:eastAsia="Calibri" w:hAnsi="Calibri" w:cs="Calibri"/>
          <w:b/>
          <w:color w:val="333333"/>
          <w:sz w:val="24"/>
          <w:szCs w:val="24"/>
          <w:highlight w:val="white"/>
        </w:rPr>
        <w:t>longitudinal study</w:t>
      </w:r>
      <w:r>
        <w:rPr>
          <w:rFonts w:ascii="Calibri" w:eastAsia="Calibri" w:hAnsi="Calibri" w:cs="Calibri"/>
          <w:color w:val="333333"/>
          <w:sz w:val="24"/>
          <w:szCs w:val="24"/>
          <w:highlight w:val="white"/>
        </w:rPr>
        <w:t xml:space="preserve"> (repeated sampling sites or other units over time, also known as </w:t>
      </w:r>
      <w:r>
        <w:rPr>
          <w:rFonts w:ascii="Calibri" w:eastAsia="Calibri" w:hAnsi="Calibri" w:cs="Calibri"/>
          <w:b/>
          <w:color w:val="333333"/>
          <w:sz w:val="24"/>
          <w:szCs w:val="24"/>
          <w:highlight w:val="white"/>
        </w:rPr>
        <w:t>‘panel data</w:t>
      </w:r>
      <w:r>
        <w:rPr>
          <w:rFonts w:ascii="Calibri" w:eastAsia="Calibri" w:hAnsi="Calibri" w:cs="Calibri"/>
          <w:color w:val="333333"/>
          <w:sz w:val="24"/>
          <w:szCs w:val="24"/>
          <w:highlight w:val="white"/>
        </w:rPr>
        <w:t>’ in other fields) where we take one or more measurements per site (e.g., we might want to employ a clustered design for other reasons). As we will show below, these scenarios allow for the estimation of causal temperature effects, provided proper sampling designs and methods are used. If these methods are not used - even given additional sources of variation in temperature or recruitment - then the estimation of the effect of temperature on snails will be incorrect.</w:t>
      </w:r>
    </w:p>
    <w:p w14:paraId="733A8720" w14:textId="3176C775" w:rsidR="00F12A84" w:rsidRDefault="003C4406" w:rsidP="00DA7472">
      <w:pPr>
        <w:spacing w:after="160"/>
        <w:ind w:firstLine="720"/>
        <w:rPr>
          <w:rFonts w:ascii="Calibri" w:eastAsia="Calibri" w:hAnsi="Calibri" w:cs="Calibri"/>
          <w:color w:val="333333"/>
          <w:sz w:val="24"/>
          <w:szCs w:val="24"/>
          <w:highlight w:val="yellow"/>
        </w:rPr>
      </w:pPr>
      <w:r>
        <w:rPr>
          <w:rFonts w:ascii="Calibri" w:eastAsia="Calibri" w:hAnsi="Calibri" w:cs="Calibri"/>
          <w:color w:val="333333"/>
          <w:sz w:val="24"/>
          <w:szCs w:val="24"/>
        </w:rPr>
        <w:t xml:space="preserve">Depending on how temperature and recruitment are correlated, statistical estimates of the effect of temperature on </w:t>
      </w:r>
      <w:r w:rsidR="00F65826">
        <w:rPr>
          <w:rFonts w:ascii="Calibri" w:eastAsia="Calibri" w:hAnsi="Calibri" w:cs="Calibri"/>
          <w:color w:val="333333"/>
          <w:sz w:val="24"/>
          <w:szCs w:val="24"/>
        </w:rPr>
        <w:t xml:space="preserve">snail </w:t>
      </w:r>
      <w:r>
        <w:rPr>
          <w:rFonts w:ascii="Calibri" w:eastAsia="Calibri" w:hAnsi="Calibri" w:cs="Calibri"/>
          <w:color w:val="333333"/>
          <w:sz w:val="24"/>
          <w:szCs w:val="24"/>
        </w:rPr>
        <w:t xml:space="preserve">abundance will be </w:t>
      </w:r>
      <w:r>
        <w:rPr>
          <w:rFonts w:ascii="Calibri" w:eastAsia="Calibri" w:hAnsi="Calibri" w:cs="Calibri"/>
          <w:b/>
          <w:color w:val="333333"/>
          <w:sz w:val="24"/>
          <w:szCs w:val="24"/>
        </w:rPr>
        <w:t>biased</w:t>
      </w:r>
      <w:r>
        <w:rPr>
          <w:rFonts w:ascii="Calibri" w:eastAsia="Calibri" w:hAnsi="Calibri" w:cs="Calibri"/>
          <w:color w:val="333333"/>
          <w:sz w:val="24"/>
          <w:szCs w:val="24"/>
        </w:rPr>
        <w:t>. If they have the same sign of effect, then estimates of the temperature effect will be too high. If they are opposite in sign, estimates will be biased towards zero or even have the wrong sign. If one has an effect and the other does not, your model could produce a false positive. This will occur no matter how many other covariates you measure and include if those covariates are not part of the confounding pathway. Further, while in this example we will consider recruitment as the only other omitted variable in the system, it is of course possible that other oceanographically driven omitted variables also play a role in regulating snail abundance. Regardless, there are still ways to resolve your omitted variable bias problem.</w:t>
      </w:r>
    </w:p>
    <w:p w14:paraId="275ED57B" w14:textId="77777777" w:rsidR="00F12A84" w:rsidRDefault="003C4406">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289" w:name="_kg71lc840jfv" w:colFirst="0" w:colLast="0"/>
      <w:bookmarkEnd w:id="289"/>
      <w:r>
        <w:rPr>
          <w:rFonts w:ascii="Calibri" w:eastAsia="Calibri" w:hAnsi="Calibri" w:cs="Calibri"/>
          <w:b/>
          <w:color w:val="333333"/>
          <w:sz w:val="24"/>
          <w:szCs w:val="24"/>
        </w:rPr>
        <w:t>Designs to cope with omitted variable bias</w:t>
      </w:r>
    </w:p>
    <w:p w14:paraId="7C309716" w14:textId="453B0894" w:rsidR="00F12A84" w:rsidRDefault="003C4406">
      <w:pPr>
        <w:spacing w:before="300" w:after="160"/>
        <w:ind w:firstLine="720"/>
        <w:rPr>
          <w:rFonts w:ascii="Calibri" w:eastAsia="Calibri" w:hAnsi="Calibri" w:cs="Calibri"/>
          <w:sz w:val="24"/>
          <w:szCs w:val="24"/>
        </w:rPr>
      </w:pPr>
      <w:r>
        <w:rPr>
          <w:rFonts w:ascii="Calibri" w:eastAsia="Calibri" w:hAnsi="Calibri" w:cs="Calibri"/>
          <w:sz w:val="24"/>
          <w:szCs w:val="24"/>
        </w:rPr>
        <w:t xml:space="preserve">There are multiple study designs that researchers can use </w:t>
      </w:r>
      <w:del w:id="290" w:author="Laura Dee" w:date="2022-05-17T14:00:00Z">
        <w:r w:rsidDel="000A6066">
          <w:rPr>
            <w:rFonts w:ascii="Calibri" w:eastAsia="Calibri" w:hAnsi="Calibri" w:cs="Calibri"/>
            <w:sz w:val="24"/>
            <w:szCs w:val="24"/>
          </w:rPr>
          <w:delText xml:space="preserve">in order </w:delText>
        </w:r>
      </w:del>
      <w:r>
        <w:rPr>
          <w:rFonts w:ascii="Calibri" w:eastAsia="Calibri" w:hAnsi="Calibri" w:cs="Calibri"/>
          <w:sz w:val="24"/>
          <w:szCs w:val="24"/>
        </w:rPr>
        <w:t xml:space="preserve">to </w:t>
      </w:r>
      <w:ins w:id="291" w:author="Laura Dee" w:date="2022-05-17T14:00:00Z">
        <w:r w:rsidR="000A6066">
          <w:rPr>
            <w:rFonts w:ascii="Calibri" w:eastAsia="Calibri" w:hAnsi="Calibri" w:cs="Calibri"/>
            <w:sz w:val="24"/>
            <w:szCs w:val="24"/>
          </w:rPr>
          <w:t xml:space="preserve">address </w:t>
        </w:r>
      </w:ins>
      <w:del w:id="292" w:author="Laura Dee" w:date="2022-05-17T14:00:00Z">
        <w:r w:rsidDel="000A6066">
          <w:rPr>
            <w:rFonts w:ascii="Calibri" w:eastAsia="Calibri" w:hAnsi="Calibri" w:cs="Calibri"/>
            <w:sz w:val="24"/>
            <w:szCs w:val="24"/>
          </w:rPr>
          <w:delText xml:space="preserve">prevent </w:delText>
        </w:r>
      </w:del>
      <w:r>
        <w:rPr>
          <w:rFonts w:ascii="Calibri" w:eastAsia="Calibri" w:hAnsi="Calibri" w:cs="Calibri"/>
          <w:sz w:val="24"/>
          <w:szCs w:val="24"/>
        </w:rPr>
        <w:t>omitted variable bias</w:t>
      </w:r>
      <w:del w:id="293" w:author="Laura Dee" w:date="2022-05-17T14:00:00Z">
        <w:r w:rsidDel="000A6066">
          <w:rPr>
            <w:rFonts w:ascii="Calibri" w:eastAsia="Calibri" w:hAnsi="Calibri" w:cs="Calibri"/>
            <w:sz w:val="24"/>
            <w:szCs w:val="24"/>
          </w:rPr>
          <w:delText xml:space="preserve"> from becoming a problem</w:delText>
        </w:r>
      </w:del>
      <w:r>
        <w:rPr>
          <w:rFonts w:ascii="Calibri" w:eastAsia="Calibri" w:hAnsi="Calibri" w:cs="Calibri"/>
          <w:sz w:val="24"/>
          <w:szCs w:val="24"/>
        </w:rPr>
        <w:t xml:space="preserve">. Which </w:t>
      </w:r>
      <w:del w:id="294" w:author="Laura Dee" w:date="2022-09-21T11:35:00Z">
        <w:r w:rsidDel="00426869">
          <w:rPr>
            <w:rFonts w:ascii="Calibri" w:eastAsia="Calibri" w:hAnsi="Calibri" w:cs="Calibri"/>
            <w:sz w:val="24"/>
            <w:szCs w:val="24"/>
          </w:rPr>
          <w:delText xml:space="preserve">one </w:delText>
        </w:r>
      </w:del>
      <w:ins w:id="295" w:author="Laura Dee" w:date="2022-09-21T11:35:00Z">
        <w:r w:rsidR="00426869">
          <w:rPr>
            <w:rFonts w:ascii="Calibri" w:eastAsia="Calibri" w:hAnsi="Calibri" w:cs="Calibri"/>
            <w:sz w:val="24"/>
            <w:szCs w:val="24"/>
          </w:rPr>
          <w:t xml:space="preserve">design </w:t>
        </w:r>
      </w:ins>
      <w:r>
        <w:rPr>
          <w:rFonts w:ascii="Calibri" w:eastAsia="Calibri" w:hAnsi="Calibri" w:cs="Calibri"/>
          <w:sz w:val="24"/>
          <w:szCs w:val="24"/>
        </w:rPr>
        <w:t>a researcher should use</w:t>
      </w:r>
      <w:ins w:id="296" w:author="Laura Dee" w:date="2022-09-21T11:35:00Z">
        <w:r w:rsidR="00426869">
          <w:rPr>
            <w:rFonts w:ascii="Calibri" w:eastAsia="Calibri" w:hAnsi="Calibri" w:cs="Calibri"/>
            <w:sz w:val="24"/>
            <w:szCs w:val="24"/>
          </w:rPr>
          <w:t>,</w:t>
        </w:r>
      </w:ins>
      <w:r>
        <w:rPr>
          <w:rFonts w:ascii="Calibri" w:eastAsia="Calibri" w:hAnsi="Calibri" w:cs="Calibri"/>
          <w:sz w:val="24"/>
          <w:szCs w:val="24"/>
        </w:rPr>
        <w:t xml:space="preserve"> and how to implement it</w:t>
      </w:r>
      <w:ins w:id="297" w:author="Laura Dee" w:date="2022-09-21T11:35:00Z">
        <w:r w:rsidR="00426869">
          <w:rPr>
            <w:rFonts w:ascii="Calibri" w:eastAsia="Calibri" w:hAnsi="Calibri" w:cs="Calibri"/>
            <w:sz w:val="24"/>
            <w:szCs w:val="24"/>
          </w:rPr>
          <w:t>,</w:t>
        </w:r>
      </w:ins>
      <w:r>
        <w:rPr>
          <w:rFonts w:ascii="Calibri" w:eastAsia="Calibri" w:hAnsi="Calibri" w:cs="Calibri"/>
          <w:sz w:val="24"/>
          <w:szCs w:val="24"/>
        </w:rPr>
        <w:t xml:space="preserve"> will depend on the way the omitted variable affects the response variable of interest, </w:t>
      </w:r>
      <w:commentRangeStart w:id="298"/>
      <w:r>
        <w:rPr>
          <w:rFonts w:ascii="Calibri" w:eastAsia="Calibri" w:hAnsi="Calibri" w:cs="Calibri"/>
          <w:sz w:val="24"/>
          <w:szCs w:val="24"/>
        </w:rPr>
        <w:t>as each makes assumptions about how the omitted variable affects the system</w:t>
      </w:r>
      <w:commentRangeEnd w:id="298"/>
      <w:r w:rsidR="000664AF">
        <w:rPr>
          <w:rStyle w:val="CommentReference"/>
        </w:rPr>
        <w:commentReference w:id="298"/>
      </w:r>
      <w:r>
        <w:rPr>
          <w:rFonts w:ascii="Calibri" w:eastAsia="Calibri" w:hAnsi="Calibri" w:cs="Calibri"/>
          <w:sz w:val="24"/>
          <w:szCs w:val="24"/>
        </w:rPr>
        <w:t xml:space="preserve">. We assume here that the researcher cannot, has </w:t>
      </w:r>
      <w:r>
        <w:rPr>
          <w:rFonts w:ascii="Calibri" w:eastAsia="Calibri" w:hAnsi="Calibri" w:cs="Calibri"/>
          <w:sz w:val="24"/>
          <w:szCs w:val="24"/>
        </w:rPr>
        <w:lastRenderedPageBreak/>
        <w:t>not been able to, or does not know to measure an omitted variable</w:t>
      </w:r>
      <w:commentRangeStart w:id="299"/>
      <w:r>
        <w:rPr>
          <w:rFonts w:ascii="Calibri" w:eastAsia="Calibri" w:hAnsi="Calibri" w:cs="Calibri"/>
          <w:sz w:val="24"/>
          <w:szCs w:val="24"/>
        </w:rPr>
        <w:t xml:space="preserve">, as otherwise inclusion of a covariate </w:t>
      </w:r>
      <w:ins w:id="300" w:author="Laura Dee" w:date="2022-09-21T11:36:00Z">
        <w:r w:rsidR="000664AF">
          <w:rPr>
            <w:rFonts w:ascii="Calibri" w:eastAsia="Calibri" w:hAnsi="Calibri" w:cs="Calibri"/>
            <w:sz w:val="24"/>
            <w:szCs w:val="24"/>
          </w:rPr>
          <w:t>c</w:t>
        </w:r>
      </w:ins>
      <w:del w:id="301" w:author="Laura Dee" w:date="2022-09-21T11:36:00Z">
        <w:r w:rsidDel="000664AF">
          <w:rPr>
            <w:rFonts w:ascii="Calibri" w:eastAsia="Calibri" w:hAnsi="Calibri" w:cs="Calibri"/>
            <w:sz w:val="24"/>
            <w:szCs w:val="24"/>
          </w:rPr>
          <w:delText>w</w:delText>
        </w:r>
      </w:del>
      <w:r>
        <w:rPr>
          <w:rFonts w:ascii="Calibri" w:eastAsia="Calibri" w:hAnsi="Calibri" w:cs="Calibri"/>
          <w:sz w:val="24"/>
          <w:szCs w:val="24"/>
        </w:rPr>
        <w:t xml:space="preserve">ould </w:t>
      </w:r>
      <w:del w:id="302" w:author="Laura Dee" w:date="2022-09-28T11:18:00Z">
        <w:r w:rsidDel="00586370">
          <w:rPr>
            <w:rFonts w:ascii="Calibri" w:eastAsia="Calibri" w:hAnsi="Calibri" w:cs="Calibri"/>
            <w:sz w:val="24"/>
            <w:szCs w:val="24"/>
          </w:rPr>
          <w:delText xml:space="preserve">alleviate </w:delText>
        </w:r>
      </w:del>
      <w:ins w:id="303" w:author="Laura Dee" w:date="2022-09-28T11:18:00Z">
        <w:r w:rsidR="00586370">
          <w:rPr>
            <w:rFonts w:ascii="Calibri" w:eastAsia="Calibri" w:hAnsi="Calibri" w:cs="Calibri"/>
            <w:sz w:val="24"/>
            <w:szCs w:val="24"/>
          </w:rPr>
          <w:t xml:space="preserve">eliminate </w:t>
        </w:r>
      </w:ins>
      <w:del w:id="304" w:author="Laura Dee" w:date="2022-09-21T11:36:00Z">
        <w:r w:rsidDel="000664AF">
          <w:rPr>
            <w:rFonts w:ascii="Calibri" w:eastAsia="Calibri" w:hAnsi="Calibri" w:cs="Calibri"/>
            <w:sz w:val="24"/>
            <w:szCs w:val="24"/>
          </w:rPr>
          <w:delText>any known</w:delText>
        </w:r>
      </w:del>
      <w:ins w:id="305" w:author="Laura Dee" w:date="2022-09-21T11:36:00Z">
        <w:r w:rsidR="000664AF">
          <w:rPr>
            <w:rFonts w:ascii="Calibri" w:eastAsia="Calibri" w:hAnsi="Calibri" w:cs="Calibri"/>
            <w:sz w:val="24"/>
            <w:szCs w:val="24"/>
          </w:rPr>
          <w:t>the</w:t>
        </w:r>
      </w:ins>
      <w:r>
        <w:rPr>
          <w:rFonts w:ascii="Calibri" w:eastAsia="Calibri" w:hAnsi="Calibri" w:cs="Calibri"/>
          <w:sz w:val="24"/>
          <w:szCs w:val="24"/>
        </w:rPr>
        <w:t xml:space="preserve"> OVB</w:t>
      </w:r>
      <w:del w:id="306" w:author="Laura Dee" w:date="2022-09-21T11:36:00Z">
        <w:r w:rsidDel="000664AF">
          <w:rPr>
            <w:rFonts w:ascii="Calibri" w:eastAsia="Calibri" w:hAnsi="Calibri" w:cs="Calibri"/>
            <w:sz w:val="24"/>
            <w:szCs w:val="24"/>
          </w:rPr>
          <w:delText xml:space="preserve"> </w:delText>
        </w:r>
        <w:r w:rsidDel="000664AF">
          <w:rPr>
            <w:rFonts w:ascii="Calibri" w:eastAsia="Calibri" w:hAnsi="Calibri" w:cs="Calibri"/>
            <w:i/>
            <w:sz w:val="24"/>
            <w:szCs w:val="24"/>
          </w:rPr>
          <w:delText>sensu stricto</w:delText>
        </w:r>
      </w:del>
      <w:r>
        <w:rPr>
          <w:rFonts w:ascii="Calibri" w:eastAsia="Calibri" w:hAnsi="Calibri" w:cs="Calibri"/>
          <w:sz w:val="24"/>
          <w:szCs w:val="24"/>
        </w:rPr>
        <w:t xml:space="preserve">. </w:t>
      </w:r>
      <w:commentRangeEnd w:id="299"/>
      <w:r w:rsidR="001A2AF5">
        <w:rPr>
          <w:rStyle w:val="CommentReference"/>
        </w:rPr>
        <w:commentReference w:id="299"/>
      </w:r>
    </w:p>
    <w:p w14:paraId="30BEDFB2" w14:textId="72EA9E83" w:rsidR="00E81CA0" w:rsidRDefault="00E81CA0" w:rsidP="00E81CA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There are multiple, well-established </w:t>
      </w:r>
      <w:commentRangeStart w:id="307"/>
      <w:r>
        <w:rPr>
          <w:rFonts w:ascii="Calibri" w:eastAsia="Calibri" w:hAnsi="Calibri" w:cs="Calibri"/>
          <w:color w:val="333333"/>
          <w:sz w:val="24"/>
          <w:szCs w:val="24"/>
        </w:rPr>
        <w:t xml:space="preserve">statistical </w:t>
      </w:r>
      <w:del w:id="308" w:author="Laura Dee" w:date="2022-09-28T12:24:00Z">
        <w:r w:rsidDel="00E81CA0">
          <w:rPr>
            <w:rFonts w:ascii="Calibri" w:eastAsia="Calibri" w:hAnsi="Calibri" w:cs="Calibri"/>
            <w:color w:val="333333"/>
            <w:sz w:val="24"/>
            <w:szCs w:val="24"/>
          </w:rPr>
          <w:delText>model frameworks</w:delText>
        </w:r>
      </w:del>
      <w:ins w:id="309" w:author="Laura Dee" w:date="2022-09-28T12:24:00Z">
        <w:r>
          <w:rPr>
            <w:rFonts w:ascii="Calibri" w:eastAsia="Calibri" w:hAnsi="Calibri" w:cs="Calibri"/>
            <w:color w:val="333333"/>
            <w:sz w:val="24"/>
            <w:szCs w:val="24"/>
          </w:rPr>
          <w:t>designs</w:t>
        </w:r>
      </w:ins>
      <w:r>
        <w:rPr>
          <w:rFonts w:ascii="Calibri" w:eastAsia="Calibri" w:hAnsi="Calibri" w:cs="Calibri"/>
          <w:color w:val="333333"/>
          <w:sz w:val="24"/>
          <w:szCs w:val="24"/>
        </w:rPr>
        <w:t xml:space="preserve"> for analyzing panel or clustered data. We emphasize the term</w:t>
      </w:r>
      <w:r>
        <w:rPr>
          <w:rFonts w:ascii="Calibri" w:eastAsia="Calibri" w:hAnsi="Calibri" w:cs="Calibri"/>
          <w:i/>
          <w:color w:val="333333"/>
          <w:sz w:val="24"/>
          <w:szCs w:val="24"/>
        </w:rPr>
        <w:t xml:space="preserve"> ‘</w:t>
      </w:r>
      <w:del w:id="310" w:author="Laura Dee" w:date="2022-09-28T12:24:00Z">
        <w:r w:rsidDel="00E81CA0">
          <w:rPr>
            <w:rFonts w:ascii="Calibri" w:eastAsia="Calibri" w:hAnsi="Calibri" w:cs="Calibri"/>
            <w:i/>
            <w:color w:val="333333"/>
            <w:sz w:val="24"/>
            <w:szCs w:val="24"/>
          </w:rPr>
          <w:delText>frameworks</w:delText>
        </w:r>
        <w:r w:rsidDel="00E81CA0">
          <w:rPr>
            <w:rFonts w:ascii="Calibri" w:eastAsia="Calibri" w:hAnsi="Calibri" w:cs="Calibri"/>
            <w:color w:val="333333"/>
            <w:sz w:val="24"/>
            <w:szCs w:val="24"/>
          </w:rPr>
          <w:delText xml:space="preserve">’ </w:delText>
        </w:r>
      </w:del>
      <w:ins w:id="311" w:author="Laura Dee" w:date="2022-09-28T12:24:00Z">
        <w:r>
          <w:rPr>
            <w:rFonts w:ascii="Calibri" w:eastAsia="Calibri" w:hAnsi="Calibri" w:cs="Calibri"/>
            <w:i/>
            <w:color w:val="333333"/>
            <w:sz w:val="24"/>
            <w:szCs w:val="24"/>
          </w:rPr>
          <w:t>designs</w:t>
        </w:r>
        <w:r>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over </w:t>
      </w:r>
      <w:r>
        <w:rPr>
          <w:rFonts w:ascii="Calibri" w:eastAsia="Calibri" w:hAnsi="Calibri" w:cs="Calibri"/>
          <w:i/>
          <w:color w:val="333333"/>
          <w:sz w:val="24"/>
          <w:szCs w:val="24"/>
        </w:rPr>
        <w:t>‘methods,</w:t>
      </w:r>
      <w:proofErr w:type="gramStart"/>
      <w:r>
        <w:rPr>
          <w:rFonts w:ascii="Calibri" w:eastAsia="Calibri" w:hAnsi="Calibri" w:cs="Calibri"/>
          <w:i/>
          <w:color w:val="333333"/>
          <w:sz w:val="24"/>
          <w:szCs w:val="24"/>
        </w:rPr>
        <w:t xml:space="preserve">’ </w:t>
      </w:r>
      <w:r>
        <w:rPr>
          <w:rFonts w:ascii="Calibri" w:eastAsia="Calibri" w:hAnsi="Calibri" w:cs="Calibri"/>
          <w:color w:val="333333"/>
          <w:sz w:val="24"/>
          <w:szCs w:val="24"/>
        </w:rPr>
        <w:t xml:space="preserve"> because</w:t>
      </w:r>
      <w:proofErr w:type="gramEnd"/>
      <w:r>
        <w:rPr>
          <w:rFonts w:ascii="Calibri" w:eastAsia="Calibri" w:hAnsi="Calibri" w:cs="Calibri"/>
          <w:color w:val="333333"/>
          <w:sz w:val="24"/>
          <w:szCs w:val="24"/>
        </w:rPr>
        <w:t xml:space="preserve"> </w:t>
      </w:r>
      <w:commentRangeEnd w:id="307"/>
      <w:r>
        <w:rPr>
          <w:rStyle w:val="CommentReference"/>
        </w:rPr>
        <w:commentReference w:id="307"/>
      </w:r>
      <w:r>
        <w:rPr>
          <w:rFonts w:ascii="Calibri" w:eastAsia="Calibri" w:hAnsi="Calibri" w:cs="Calibri"/>
          <w:color w:val="333333"/>
          <w:sz w:val="24"/>
          <w:szCs w:val="24"/>
        </w:rPr>
        <w:t xml:space="preserve">one could implement these models using different methodological/estimation approaches (e.g., linear models, as part of Structural Equation Models, Bayesian techniques). These different </w:t>
      </w:r>
      <w:del w:id="312" w:author="Laura Dee" w:date="2022-09-28T12:24:00Z">
        <w:r w:rsidDel="00E81CA0">
          <w:rPr>
            <w:rFonts w:ascii="Calibri" w:eastAsia="Calibri" w:hAnsi="Calibri" w:cs="Calibri"/>
            <w:color w:val="333333"/>
            <w:sz w:val="24"/>
            <w:szCs w:val="24"/>
          </w:rPr>
          <w:delText xml:space="preserve">models </w:delText>
        </w:r>
      </w:del>
      <w:ins w:id="313" w:author="Laura Dee" w:date="2022-09-28T12:24:00Z">
        <w:r>
          <w:rPr>
            <w:rFonts w:ascii="Calibri" w:eastAsia="Calibri" w:hAnsi="Calibri" w:cs="Calibri"/>
            <w:color w:val="333333"/>
            <w:sz w:val="24"/>
            <w:szCs w:val="24"/>
          </w:rPr>
          <w:t xml:space="preserve">designs </w:t>
        </w:r>
      </w:ins>
      <w:r>
        <w:rPr>
          <w:rFonts w:ascii="Calibri" w:eastAsia="Calibri" w:hAnsi="Calibri" w:cs="Calibri"/>
          <w:color w:val="333333"/>
          <w:sz w:val="24"/>
          <w:szCs w:val="24"/>
        </w:rPr>
        <w:t>have different costs and benefits</w:t>
      </w:r>
      <w:ins w:id="314" w:author="Laura Dee" w:date="2022-09-28T09:47:00Z">
        <w:r>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and </w:t>
      </w:r>
      <w:ins w:id="315" w:author="Laura Dee" w:date="2022-09-28T09:48:00Z">
        <w:r>
          <w:rPr>
            <w:rFonts w:ascii="Calibri" w:eastAsia="Calibri" w:hAnsi="Calibri" w:cs="Calibri"/>
            <w:color w:val="333333"/>
            <w:sz w:val="24"/>
            <w:szCs w:val="24"/>
          </w:rPr>
          <w:t>differ in their</w:t>
        </w:r>
      </w:ins>
      <w:del w:id="316" w:author="Laura Dee" w:date="2022-09-28T09:48:00Z">
        <w:r w:rsidDel="000C0B68">
          <w:rPr>
            <w:rFonts w:ascii="Calibri" w:eastAsia="Calibri" w:hAnsi="Calibri" w:cs="Calibri"/>
            <w:color w:val="333333"/>
            <w:sz w:val="24"/>
            <w:szCs w:val="24"/>
          </w:rPr>
          <w:delText>importantly</w:delText>
        </w:r>
      </w:del>
      <w:r>
        <w:rPr>
          <w:rFonts w:ascii="Calibri" w:eastAsia="Calibri" w:hAnsi="Calibri" w:cs="Calibri"/>
          <w:color w:val="333333"/>
          <w:sz w:val="24"/>
          <w:szCs w:val="24"/>
        </w:rPr>
        <w:t xml:space="preserve"> assumptions</w:t>
      </w:r>
      <w:ins w:id="317" w:author="Laura Dee" w:date="2022-09-28T09:48:00Z">
        <w:r>
          <w:rPr>
            <w:rFonts w:ascii="Calibri" w:eastAsia="Calibri" w:hAnsi="Calibri" w:cs="Calibri"/>
            <w:color w:val="333333"/>
            <w:sz w:val="24"/>
            <w:szCs w:val="24"/>
          </w:rPr>
          <w:t xml:space="preserve"> required for interpreting an estimate as a causal relationship</w:t>
        </w:r>
      </w:ins>
      <w:r>
        <w:rPr>
          <w:rFonts w:ascii="Calibri" w:eastAsia="Calibri" w:hAnsi="Calibri" w:cs="Calibri"/>
          <w:color w:val="333333"/>
          <w:sz w:val="24"/>
          <w:szCs w:val="24"/>
        </w:rPr>
        <w:t xml:space="preserve">. </w:t>
      </w:r>
      <w:del w:id="318" w:author="Laura Dee" w:date="2022-09-28T12:24:00Z">
        <w:r w:rsidDel="00E81CA0">
          <w:rPr>
            <w:rFonts w:ascii="Calibri" w:eastAsia="Calibri" w:hAnsi="Calibri" w:cs="Calibri"/>
            <w:color w:val="333333"/>
            <w:sz w:val="24"/>
            <w:szCs w:val="24"/>
          </w:rPr>
          <w:delText>Below, we discuss how addressing omitted variables can be approached, differentiate between different models, a</w:delText>
        </w:r>
        <w:r w:rsidRPr="00990C47" w:rsidDel="00E81CA0">
          <w:rPr>
            <w:rFonts w:ascii="Calibri" w:eastAsia="Calibri" w:hAnsi="Calibri" w:cs="Calibri"/>
            <w:color w:val="333333"/>
            <w:sz w:val="24"/>
            <w:szCs w:val="24"/>
            <w:highlight w:val="yellow"/>
          </w:rPr>
          <w:delText xml:space="preserve">nd outline additional assumptions that must be met </w:delText>
        </w:r>
      </w:del>
      <w:del w:id="319" w:author="Laura Dee" w:date="2022-05-17T14:01:00Z">
        <w:r w:rsidRPr="00990C47" w:rsidDel="00CA354C">
          <w:rPr>
            <w:rFonts w:ascii="Calibri" w:eastAsia="Calibri" w:hAnsi="Calibri" w:cs="Calibri"/>
            <w:color w:val="333333"/>
            <w:sz w:val="24"/>
            <w:szCs w:val="24"/>
            <w:highlight w:val="yellow"/>
          </w:rPr>
          <w:delText xml:space="preserve">in order </w:delText>
        </w:r>
      </w:del>
      <w:del w:id="320" w:author="Laura Dee" w:date="2022-09-28T12:24:00Z">
        <w:r w:rsidRPr="00990C47" w:rsidDel="00E81CA0">
          <w:rPr>
            <w:rFonts w:ascii="Calibri" w:eastAsia="Calibri" w:hAnsi="Calibri" w:cs="Calibri"/>
            <w:color w:val="333333"/>
            <w:sz w:val="24"/>
            <w:szCs w:val="24"/>
            <w:highlight w:val="yellow"/>
          </w:rPr>
          <w:delText>for them to be valid – i.e., yield an unbiased estimate of an effect.</w:delText>
        </w:r>
        <w:r w:rsidDel="00E81CA0">
          <w:rPr>
            <w:rFonts w:ascii="Calibri" w:eastAsia="Calibri" w:hAnsi="Calibri" w:cs="Calibri"/>
            <w:color w:val="333333"/>
            <w:sz w:val="24"/>
            <w:szCs w:val="24"/>
          </w:rPr>
          <w:delText xml:space="preserve"> </w:delText>
        </w:r>
      </w:del>
      <w:r>
        <w:rPr>
          <w:rFonts w:ascii="Calibri" w:eastAsia="Calibri" w:hAnsi="Calibri" w:cs="Calibri"/>
          <w:color w:val="333333"/>
          <w:sz w:val="24"/>
          <w:szCs w:val="24"/>
          <w:highlight w:val="white"/>
        </w:rPr>
        <w:t xml:space="preserve">We believe these models are a key advance worth considering for ecologists. Further, each of the models we outline allow us to flexibly control for confounding variables that are both known and unknown </w:t>
      </w:r>
      <w:hyperlink r:id="rId24">
        <w:r>
          <w:rPr>
            <w:rFonts w:ascii="Calibri" w:eastAsia="Calibri" w:hAnsi="Calibri" w:cs="Calibri"/>
            <w:color w:val="333333"/>
            <w:sz w:val="24"/>
            <w:szCs w:val="24"/>
          </w:rPr>
          <w:t xml:space="preserve">(see Angrist and </w:t>
        </w:r>
        <w:proofErr w:type="spellStart"/>
        <w:r>
          <w:rPr>
            <w:rFonts w:ascii="Calibri" w:eastAsia="Calibri" w:hAnsi="Calibri" w:cs="Calibri"/>
            <w:color w:val="333333"/>
            <w:sz w:val="24"/>
            <w:szCs w:val="24"/>
          </w:rPr>
          <w:t>Pischke</w:t>
        </w:r>
        <w:proofErr w:type="spellEnd"/>
        <w:r>
          <w:rPr>
            <w:rFonts w:ascii="Calibri" w:eastAsia="Calibri" w:hAnsi="Calibri" w:cs="Calibri"/>
            <w:color w:val="333333"/>
            <w:sz w:val="24"/>
            <w:szCs w:val="24"/>
          </w:rPr>
          <w:t xml:space="preserve"> 2008, Ferraro and Miranda 2017, </w:t>
        </w:r>
        <w:proofErr w:type="spellStart"/>
        <w:r>
          <w:rPr>
            <w:rFonts w:ascii="Calibri" w:eastAsia="Calibri" w:hAnsi="Calibri" w:cs="Calibri"/>
            <w:color w:val="333333"/>
            <w:sz w:val="24"/>
            <w:szCs w:val="24"/>
          </w:rPr>
          <w:t>Dudney</w:t>
        </w:r>
        <w:proofErr w:type="spellEnd"/>
        <w:r>
          <w:rPr>
            <w:rFonts w:ascii="Calibri" w:eastAsia="Calibri" w:hAnsi="Calibri" w:cs="Calibri"/>
            <w:color w:val="333333"/>
            <w:sz w:val="24"/>
            <w:szCs w:val="24"/>
          </w:rPr>
          <w:t xml:space="preserve"> et al. 2021)</w:t>
        </w:r>
      </w:hyperlink>
      <w:r>
        <w:rPr>
          <w:rFonts w:ascii="Calibri" w:eastAsia="Calibri" w:hAnsi="Calibri" w:cs="Calibri"/>
          <w:color w:val="333333"/>
          <w:sz w:val="24"/>
          <w:szCs w:val="24"/>
          <w:highlight w:val="white"/>
        </w:rPr>
        <w:t xml:space="preserve"> – something many Ecologists worry about</w:t>
      </w:r>
      <w:ins w:id="321" w:author="Laura Dee" w:date="2022-09-28T11:10:00Z">
        <w:r>
          <w:rPr>
            <w:rFonts w:ascii="Calibri" w:eastAsia="Calibri" w:hAnsi="Calibri" w:cs="Calibri"/>
            <w:color w:val="333333"/>
            <w:sz w:val="24"/>
            <w:szCs w:val="24"/>
            <w:highlight w:val="white"/>
          </w:rPr>
          <w:t xml:space="preserve">. </w:t>
        </w:r>
      </w:ins>
      <w:del w:id="322" w:author="Laura Dee" w:date="2022-09-28T11:10:00Z">
        <w:r w:rsidDel="000060C3">
          <w:rPr>
            <w:rFonts w:ascii="Calibri" w:eastAsia="Calibri" w:hAnsi="Calibri" w:cs="Calibri"/>
            <w:color w:val="333333"/>
            <w:sz w:val="24"/>
            <w:szCs w:val="24"/>
            <w:highlight w:val="white"/>
          </w:rPr>
          <w:delText xml:space="preserve">! </w:delText>
        </w:r>
      </w:del>
    </w:p>
    <w:p w14:paraId="04C4E724" w14:textId="77777777" w:rsidR="00E81CA0" w:rsidRDefault="00E81CA0">
      <w:pPr>
        <w:spacing w:before="300" w:after="160"/>
        <w:ind w:firstLine="720"/>
        <w:rPr>
          <w:rFonts w:ascii="Calibri" w:eastAsia="Calibri" w:hAnsi="Calibri" w:cs="Calibri"/>
          <w:sz w:val="24"/>
          <w:szCs w:val="24"/>
        </w:rPr>
      </w:pPr>
    </w:p>
    <w:p w14:paraId="6F212B2A" w14:textId="487A4036" w:rsidR="00F12A84" w:rsidRDefault="003C4406" w:rsidP="00EB40D5">
      <w:pPr>
        <w:spacing w:before="300" w:after="160"/>
        <w:ind w:firstLine="720"/>
        <w:rPr>
          <w:rFonts w:ascii="Calibri" w:eastAsia="Calibri" w:hAnsi="Calibri" w:cs="Calibri"/>
          <w:sz w:val="24"/>
          <w:szCs w:val="24"/>
        </w:rPr>
      </w:pPr>
      <w:r>
        <w:rPr>
          <w:rFonts w:ascii="Calibri" w:eastAsia="Calibri" w:hAnsi="Calibri" w:cs="Calibri"/>
          <w:sz w:val="24"/>
          <w:szCs w:val="24"/>
        </w:rPr>
        <w:t xml:space="preserve">The key element of these designs is the nesting of measurements within a cluster such that the causal variable of interest varies across the smallest level of replication while the omitted variable varies at the cluster level. </w:t>
      </w:r>
      <w:ins w:id="323" w:author="Laura Dee" w:date="2022-09-28T09:31:00Z">
        <w:r w:rsidR="005F4555">
          <w:rPr>
            <w:rFonts w:ascii="Calibri" w:eastAsia="Calibri" w:hAnsi="Calibri" w:cs="Calibri"/>
            <w:sz w:val="24"/>
            <w:szCs w:val="24"/>
          </w:rPr>
          <w:t>C</w:t>
        </w:r>
      </w:ins>
      <w:ins w:id="324" w:author="Laura Dee" w:date="2022-09-28T09:26:00Z">
        <w:r w:rsidR="00EB40D5">
          <w:rPr>
            <w:rFonts w:ascii="Calibri" w:eastAsia="Calibri" w:hAnsi="Calibri" w:cs="Calibri"/>
            <w:sz w:val="24"/>
            <w:szCs w:val="24"/>
          </w:rPr>
          <w:t>luster</w:t>
        </w:r>
      </w:ins>
      <w:ins w:id="325" w:author="Laura Dee" w:date="2022-09-28T09:31:00Z">
        <w:r w:rsidR="005F4555">
          <w:rPr>
            <w:rFonts w:ascii="Calibri" w:eastAsia="Calibri" w:hAnsi="Calibri" w:cs="Calibri"/>
            <w:sz w:val="24"/>
            <w:szCs w:val="24"/>
          </w:rPr>
          <w:t>ed</w:t>
        </w:r>
      </w:ins>
      <w:ins w:id="326" w:author="Laura Dee" w:date="2022-09-28T09:26:00Z">
        <w:r w:rsidR="00EB40D5">
          <w:rPr>
            <w:rFonts w:ascii="Calibri" w:eastAsia="Calibri" w:hAnsi="Calibri" w:cs="Calibri"/>
            <w:sz w:val="24"/>
            <w:szCs w:val="24"/>
          </w:rPr>
          <w:t xml:space="preserve"> data is</w:t>
        </w:r>
      </w:ins>
      <w:ins w:id="327" w:author="Laura Dee" w:date="2022-09-28T09:31:00Z">
        <w:r w:rsidR="005F4555">
          <w:rPr>
            <w:rFonts w:ascii="Calibri" w:eastAsia="Calibri" w:hAnsi="Calibri" w:cs="Calibri"/>
            <w:sz w:val="24"/>
            <w:szCs w:val="24"/>
          </w:rPr>
          <w:t xml:space="preserve"> often also</w:t>
        </w:r>
      </w:ins>
      <w:ins w:id="328" w:author="Laura Dee" w:date="2022-09-28T09:26:00Z">
        <w:r w:rsidR="00EB40D5">
          <w:rPr>
            <w:rFonts w:ascii="Calibri" w:eastAsia="Calibri" w:hAnsi="Calibri" w:cs="Calibri"/>
            <w:sz w:val="24"/>
            <w:szCs w:val="24"/>
          </w:rPr>
          <w:t xml:space="preserve"> referred</w:t>
        </w:r>
      </w:ins>
      <w:ins w:id="329" w:author="Laura Dee" w:date="2022-09-28T09:32:00Z">
        <w:r w:rsidR="005F4555">
          <w:rPr>
            <w:rFonts w:ascii="Calibri" w:eastAsia="Calibri" w:hAnsi="Calibri" w:cs="Calibri"/>
            <w:sz w:val="24"/>
            <w:szCs w:val="24"/>
          </w:rPr>
          <w:t xml:space="preserve"> to</w:t>
        </w:r>
      </w:ins>
      <w:ins w:id="330" w:author="Laura Dee" w:date="2022-09-28T09:26:00Z">
        <w:r w:rsidR="00EB40D5">
          <w:rPr>
            <w:rFonts w:ascii="Calibri" w:eastAsia="Calibri" w:hAnsi="Calibri" w:cs="Calibri"/>
            <w:sz w:val="24"/>
            <w:szCs w:val="24"/>
          </w:rPr>
          <w:t xml:space="preserve"> as a </w:t>
        </w:r>
      </w:ins>
      <w:ins w:id="331" w:author="Laura Dee" w:date="2022-09-28T09:31:00Z">
        <w:r w:rsidR="005F4555">
          <w:rPr>
            <w:rFonts w:ascii="Calibri" w:eastAsia="Calibri" w:hAnsi="Calibri" w:cs="Calibri"/>
            <w:sz w:val="24"/>
            <w:szCs w:val="24"/>
          </w:rPr>
          <w:t>hierarchical</w:t>
        </w:r>
      </w:ins>
      <w:ins w:id="332" w:author="Laura Dee" w:date="2022-09-28T09:26:00Z">
        <w:r w:rsidR="00EB40D5">
          <w:rPr>
            <w:rFonts w:ascii="Calibri" w:eastAsia="Calibri" w:hAnsi="Calibri" w:cs="Calibri"/>
            <w:sz w:val="24"/>
            <w:szCs w:val="24"/>
          </w:rPr>
          <w:t xml:space="preserve"> or nested samplin</w:t>
        </w:r>
      </w:ins>
      <w:ins w:id="333" w:author="Laura Dee" w:date="2022-09-28T09:31:00Z">
        <w:r w:rsidR="005F4555">
          <w:rPr>
            <w:rFonts w:ascii="Calibri" w:eastAsia="Calibri" w:hAnsi="Calibri" w:cs="Calibri"/>
            <w:sz w:val="24"/>
            <w:szCs w:val="24"/>
          </w:rPr>
          <w:t>g</w:t>
        </w:r>
      </w:ins>
      <w:ins w:id="334" w:author="Laura Dee" w:date="2022-09-28T09:26:00Z">
        <w:r w:rsidR="00EB40D5">
          <w:rPr>
            <w:rFonts w:ascii="Calibri" w:eastAsia="Calibri" w:hAnsi="Calibri" w:cs="Calibri"/>
            <w:sz w:val="24"/>
            <w:szCs w:val="24"/>
          </w:rPr>
          <w:t xml:space="preserve">. We use these terms </w:t>
        </w:r>
      </w:ins>
      <w:ins w:id="335" w:author="Laura Dee" w:date="2022-09-28T09:28:00Z">
        <w:r w:rsidR="007D4725">
          <w:rPr>
            <w:rFonts w:ascii="Calibri" w:eastAsia="Calibri" w:hAnsi="Calibri" w:cs="Calibri"/>
            <w:sz w:val="24"/>
            <w:szCs w:val="24"/>
          </w:rPr>
          <w:t>interchangeably</w:t>
        </w:r>
      </w:ins>
      <w:ins w:id="336" w:author="Laura Dee" w:date="2022-09-28T09:26:00Z">
        <w:r w:rsidR="00EB40D5">
          <w:rPr>
            <w:rFonts w:ascii="Calibri" w:eastAsia="Calibri" w:hAnsi="Calibri" w:cs="Calibri"/>
            <w:sz w:val="24"/>
            <w:szCs w:val="24"/>
          </w:rPr>
          <w:t xml:space="preserve">. </w:t>
        </w:r>
      </w:ins>
      <w:r>
        <w:rPr>
          <w:rFonts w:ascii="Calibri" w:eastAsia="Calibri" w:hAnsi="Calibri" w:cs="Calibri"/>
          <w:sz w:val="24"/>
          <w:szCs w:val="24"/>
        </w:rPr>
        <w:t xml:space="preserve">The use of a </w:t>
      </w:r>
      <w:r>
        <w:rPr>
          <w:rFonts w:ascii="Calibri" w:eastAsia="Calibri" w:hAnsi="Calibri" w:cs="Calibri"/>
          <w:b/>
          <w:sz w:val="24"/>
          <w:szCs w:val="24"/>
        </w:rPr>
        <w:t>cluster</w:t>
      </w:r>
      <w:ins w:id="337" w:author="Laura Dee" w:date="2022-09-28T09:32:00Z">
        <w:r w:rsidR="00A03290">
          <w:rPr>
            <w:rFonts w:ascii="Calibri" w:eastAsia="Calibri" w:hAnsi="Calibri" w:cs="Calibri"/>
            <w:sz w:val="24"/>
            <w:szCs w:val="24"/>
          </w:rPr>
          <w:t xml:space="preserve">, </w:t>
        </w:r>
      </w:ins>
      <w:del w:id="338" w:author="Laura Dee" w:date="2022-09-28T09:32:00Z">
        <w:r w:rsidDel="00A03290">
          <w:rPr>
            <w:rFonts w:ascii="Calibri" w:eastAsia="Calibri" w:hAnsi="Calibri" w:cs="Calibri"/>
            <w:sz w:val="24"/>
            <w:szCs w:val="24"/>
          </w:rPr>
          <w:delText xml:space="preserve"> - </w:delText>
        </w:r>
      </w:del>
      <w:r>
        <w:rPr>
          <w:rFonts w:ascii="Calibri" w:eastAsia="Calibri" w:hAnsi="Calibri" w:cs="Calibri"/>
          <w:sz w:val="24"/>
          <w:szCs w:val="24"/>
        </w:rPr>
        <w:t>e.g., site, year, block, subject, individua</w:t>
      </w:r>
      <w:ins w:id="339" w:author="Laura Dee" w:date="2022-09-28T09:32:00Z">
        <w:r w:rsidR="00A03290">
          <w:rPr>
            <w:rFonts w:ascii="Calibri" w:eastAsia="Calibri" w:hAnsi="Calibri" w:cs="Calibri"/>
            <w:sz w:val="24"/>
            <w:szCs w:val="24"/>
          </w:rPr>
          <w:t xml:space="preserve">l, </w:t>
        </w:r>
      </w:ins>
      <w:del w:id="340" w:author="Laura Dee" w:date="2022-09-28T09:32:00Z">
        <w:r w:rsidDel="00A03290">
          <w:rPr>
            <w:rFonts w:ascii="Calibri" w:eastAsia="Calibri" w:hAnsi="Calibri" w:cs="Calibri"/>
            <w:sz w:val="24"/>
            <w:szCs w:val="24"/>
          </w:rPr>
          <w:delText xml:space="preserve">l, etc. </w:delText>
        </w:r>
      </w:del>
      <w:r>
        <w:rPr>
          <w:rFonts w:ascii="Calibri" w:eastAsia="Calibri" w:hAnsi="Calibri" w:cs="Calibri"/>
          <w:sz w:val="24"/>
          <w:szCs w:val="24"/>
        </w:rPr>
        <w:t xml:space="preserve">with multiple measurements taken per individual cluster </w:t>
      </w:r>
      <w:ins w:id="341" w:author="Laura Dee" w:date="2022-09-28T09:29:00Z">
        <w:r w:rsidR="005F4555">
          <w:rPr>
            <w:rFonts w:ascii="Calibri" w:eastAsia="Calibri" w:hAnsi="Calibri" w:cs="Calibri"/>
            <w:sz w:val="24"/>
            <w:szCs w:val="24"/>
          </w:rPr>
          <w:t>(</w:t>
        </w:r>
        <w:commentRangeStart w:id="342"/>
        <w:r w:rsidR="005F4555">
          <w:rPr>
            <w:rFonts w:ascii="Calibri" w:eastAsia="Calibri" w:hAnsi="Calibri" w:cs="Calibri"/>
            <w:sz w:val="24"/>
            <w:szCs w:val="24"/>
          </w:rPr>
          <w:t>Figure X</w:t>
        </w:r>
      </w:ins>
      <w:commentRangeEnd w:id="342"/>
      <w:ins w:id="343" w:author="Laura Dee" w:date="2022-09-28T09:30:00Z">
        <w:r w:rsidR="005F4555">
          <w:rPr>
            <w:rStyle w:val="CommentReference"/>
          </w:rPr>
          <w:commentReference w:id="342"/>
        </w:r>
      </w:ins>
      <w:ins w:id="344" w:author="Laura Dee" w:date="2022-09-28T09:29:00Z">
        <w:r w:rsidR="005F4555">
          <w:rPr>
            <w:rFonts w:ascii="Calibri" w:eastAsia="Calibri" w:hAnsi="Calibri" w:cs="Calibri"/>
            <w:sz w:val="24"/>
            <w:szCs w:val="24"/>
          </w:rPr>
          <w:t>)</w:t>
        </w:r>
      </w:ins>
      <w:ins w:id="345" w:author="Laura Dee" w:date="2022-09-28T09:32:00Z">
        <w:r w:rsidR="00A03290">
          <w:rPr>
            <w:rFonts w:ascii="Calibri" w:eastAsia="Calibri" w:hAnsi="Calibri" w:cs="Calibri"/>
            <w:sz w:val="24"/>
            <w:szCs w:val="24"/>
          </w:rPr>
          <w:t>, can allow us to flexibly account for confounding variables</w:t>
        </w:r>
      </w:ins>
      <w:ins w:id="346" w:author="Laura Dee" w:date="2022-09-28T09:34:00Z">
        <w:r w:rsidR="001F41AF">
          <w:rPr>
            <w:rFonts w:ascii="Calibri" w:eastAsia="Calibri" w:hAnsi="Calibri" w:cs="Calibri"/>
            <w:sz w:val="24"/>
            <w:szCs w:val="24"/>
          </w:rPr>
          <w:t xml:space="preserve">, whether or not they are measured. </w:t>
        </w:r>
      </w:ins>
      <w:del w:id="347" w:author="Laura Dee" w:date="2022-09-28T09:32:00Z">
        <w:r w:rsidDel="00A03290">
          <w:rPr>
            <w:rFonts w:ascii="Calibri" w:eastAsia="Calibri" w:hAnsi="Calibri" w:cs="Calibri"/>
            <w:sz w:val="24"/>
            <w:szCs w:val="24"/>
          </w:rPr>
          <w:delText>-</w:delText>
        </w:r>
      </w:del>
      <w:ins w:id="348" w:author="Laura Dee" w:date="2022-09-28T09:34:00Z">
        <w:r w:rsidR="001F41AF">
          <w:rPr>
            <w:rFonts w:ascii="Calibri" w:eastAsia="Calibri" w:hAnsi="Calibri" w:cs="Calibri"/>
            <w:sz w:val="24"/>
            <w:szCs w:val="24"/>
          </w:rPr>
          <w:t xml:space="preserve"> </w:t>
        </w:r>
        <w:commentRangeStart w:id="349"/>
        <w:r w:rsidR="001F41AF">
          <w:rPr>
            <w:rFonts w:ascii="Calibri" w:eastAsia="Calibri" w:hAnsi="Calibri" w:cs="Calibri"/>
            <w:sz w:val="24"/>
            <w:szCs w:val="24"/>
          </w:rPr>
          <w:t>To</w:t>
        </w:r>
      </w:ins>
      <w:commentRangeEnd w:id="349"/>
      <w:ins w:id="350" w:author="Laura Dee" w:date="2022-09-28T09:35:00Z">
        <w:r w:rsidR="001F41AF">
          <w:rPr>
            <w:rStyle w:val="CommentReference"/>
          </w:rPr>
          <w:commentReference w:id="349"/>
        </w:r>
      </w:ins>
      <w:ins w:id="351" w:author="Laura Dee" w:date="2022-09-28T09:34:00Z">
        <w:r w:rsidR="001F41AF">
          <w:rPr>
            <w:rFonts w:ascii="Calibri" w:eastAsia="Calibri" w:hAnsi="Calibri" w:cs="Calibri"/>
            <w:sz w:val="24"/>
            <w:szCs w:val="24"/>
          </w:rPr>
          <w:t xml:space="preserve"> explain how, </w:t>
        </w:r>
      </w:ins>
      <w:del w:id="352" w:author="Laura Dee" w:date="2022-09-28T09:34:00Z">
        <w:r w:rsidDel="001F41AF">
          <w:rPr>
            <w:rFonts w:ascii="Calibri" w:eastAsia="Calibri" w:hAnsi="Calibri" w:cs="Calibri"/>
            <w:sz w:val="24"/>
            <w:szCs w:val="24"/>
          </w:rPr>
          <w:delText xml:space="preserve"> forms the basis for statistical removal of any omitted variable bias. </w:delText>
        </w:r>
      </w:del>
      <w:del w:id="353" w:author="Laura Dee" w:date="2022-09-28T09:35:00Z">
        <w:r w:rsidDel="001F41AF">
          <w:rPr>
            <w:rFonts w:ascii="Calibri" w:eastAsia="Calibri" w:hAnsi="Calibri" w:cs="Calibri"/>
            <w:sz w:val="24"/>
            <w:szCs w:val="24"/>
          </w:rPr>
          <w:delText xml:space="preserve">In essence, we will rely on the cluster or values of the predictor at the cluster level (see below) to shut the back door. The variability in our causal variable of interest at the sample level then provides grist for the mill of causal statistical analysis. These designs can be simple longitudinal or cross-sectional studies. Or something more exotic, depending on how the ways the omitted variable and the causal driver of interest vary across space and time. </w:delText>
        </w:r>
      </w:del>
      <w:ins w:id="354" w:author="Laura Dee" w:date="2022-09-28T09:35:00Z">
        <w:r w:rsidR="001F41AF">
          <w:rPr>
            <w:rFonts w:ascii="Calibri" w:eastAsia="Calibri" w:hAnsi="Calibri" w:cs="Calibri"/>
            <w:sz w:val="24"/>
            <w:szCs w:val="24"/>
          </w:rPr>
          <w:t>l</w:t>
        </w:r>
      </w:ins>
      <w:del w:id="355" w:author="Laura Dee" w:date="2022-09-28T09:35:00Z">
        <w:r w:rsidDel="001F41AF">
          <w:rPr>
            <w:rFonts w:ascii="Calibri" w:eastAsia="Calibri" w:hAnsi="Calibri" w:cs="Calibri"/>
            <w:sz w:val="24"/>
            <w:szCs w:val="24"/>
          </w:rPr>
          <w:delText>L</w:delText>
        </w:r>
      </w:del>
      <w:r>
        <w:rPr>
          <w:rFonts w:ascii="Calibri" w:eastAsia="Calibri" w:hAnsi="Calibri" w:cs="Calibri"/>
          <w:sz w:val="24"/>
          <w:szCs w:val="24"/>
        </w:rPr>
        <w:t>et us consider these concepts with an eye towards our snail example, assuming that temperature and recruitment are inversely correlated, in the following study designs.</w:t>
      </w:r>
    </w:p>
    <w:p w14:paraId="27AC36CD" w14:textId="5D5AFD33" w:rsidR="00EF50EE" w:rsidRDefault="003C4406" w:rsidP="000C0B68">
      <w:pPr>
        <w:ind w:firstLine="720"/>
        <w:rPr>
          <w:ins w:id="356" w:author="Laura Dee" w:date="2022-09-28T09:51:00Z"/>
          <w:rFonts w:ascii="Calibri" w:eastAsia="Calibri" w:hAnsi="Calibri" w:cs="Calibri"/>
          <w:sz w:val="24"/>
          <w:szCs w:val="24"/>
        </w:rPr>
      </w:pPr>
      <w:r>
        <w:rPr>
          <w:rFonts w:ascii="Calibri" w:eastAsia="Calibri" w:hAnsi="Calibri" w:cs="Calibri"/>
          <w:sz w:val="24"/>
          <w:szCs w:val="24"/>
        </w:rPr>
        <w:t xml:space="preserve">First, </w:t>
      </w:r>
      <w:ins w:id="357" w:author="Laura Dee" w:date="2022-09-28T09:36:00Z">
        <w:r w:rsidR="001F41AF">
          <w:rPr>
            <w:rFonts w:ascii="Calibri" w:eastAsia="Calibri" w:hAnsi="Calibri" w:cs="Calibri"/>
            <w:sz w:val="24"/>
            <w:szCs w:val="24"/>
          </w:rPr>
          <w:t>we consider a data con</w:t>
        </w:r>
      </w:ins>
      <w:ins w:id="358" w:author="Laura Dee" w:date="2022-09-28T09:42:00Z">
        <w:r w:rsidR="00FD3AE3">
          <w:rPr>
            <w:rFonts w:ascii="Calibri" w:eastAsia="Calibri" w:hAnsi="Calibri" w:cs="Calibri"/>
            <w:sz w:val="24"/>
            <w:szCs w:val="24"/>
          </w:rPr>
          <w:t>t</w:t>
        </w:r>
      </w:ins>
      <w:ins w:id="359" w:author="Laura Dee" w:date="2022-09-28T09:36:00Z">
        <w:r w:rsidR="001F41AF">
          <w:rPr>
            <w:rFonts w:ascii="Calibri" w:eastAsia="Calibri" w:hAnsi="Calibri" w:cs="Calibri"/>
            <w:sz w:val="24"/>
            <w:szCs w:val="24"/>
          </w:rPr>
          <w:t xml:space="preserve">ext where </w:t>
        </w:r>
      </w:ins>
      <w:ins w:id="360" w:author="Laura Dee" w:date="2022-09-28T09:37:00Z">
        <w:r w:rsidR="001F41AF">
          <w:rPr>
            <w:rFonts w:ascii="Calibri" w:eastAsia="Calibri" w:hAnsi="Calibri" w:cs="Calibri"/>
            <w:sz w:val="24"/>
            <w:szCs w:val="24"/>
          </w:rPr>
          <w:t xml:space="preserve">plots are sampled within </w:t>
        </w:r>
      </w:ins>
      <w:ins w:id="361" w:author="Laura Dee" w:date="2022-09-28T09:36:00Z">
        <w:r w:rsidR="001F41AF">
          <w:rPr>
            <w:rFonts w:ascii="Calibri" w:eastAsia="Calibri" w:hAnsi="Calibri" w:cs="Calibri"/>
            <w:sz w:val="24"/>
            <w:szCs w:val="24"/>
          </w:rPr>
          <w:t>sites</w:t>
        </w:r>
      </w:ins>
      <w:ins w:id="362" w:author="Laura Dee" w:date="2022-09-28T09:37:00Z">
        <w:r w:rsidR="001F41AF">
          <w:rPr>
            <w:rFonts w:ascii="Calibri" w:eastAsia="Calibri" w:hAnsi="Calibri" w:cs="Calibri"/>
            <w:sz w:val="24"/>
            <w:szCs w:val="24"/>
          </w:rPr>
          <w:t xml:space="preserve"> across </w:t>
        </w:r>
        <w:proofErr w:type="spellStart"/>
        <w:proofErr w:type="gramStart"/>
        <w:r w:rsidR="001F41AF">
          <w:rPr>
            <w:rFonts w:ascii="Calibri" w:eastAsia="Calibri" w:hAnsi="Calibri" w:cs="Calibri"/>
            <w:sz w:val="24"/>
            <w:szCs w:val="24"/>
          </w:rPr>
          <w:t>a</w:t>
        </w:r>
        <w:proofErr w:type="spellEnd"/>
        <w:proofErr w:type="gramEnd"/>
        <w:r w:rsidR="001F41AF">
          <w:rPr>
            <w:rFonts w:ascii="Calibri" w:eastAsia="Calibri" w:hAnsi="Calibri" w:cs="Calibri"/>
            <w:sz w:val="24"/>
            <w:szCs w:val="24"/>
          </w:rPr>
          <w:t xml:space="preserve"> environmental gradient in a single year</w:t>
        </w:r>
      </w:ins>
      <w:ins w:id="363" w:author="Laura Dee" w:date="2022-09-28T09:38:00Z">
        <w:r w:rsidR="00052577">
          <w:rPr>
            <w:rFonts w:ascii="Calibri" w:eastAsia="Calibri" w:hAnsi="Calibri" w:cs="Calibri"/>
            <w:sz w:val="24"/>
            <w:szCs w:val="24"/>
          </w:rPr>
          <w:t xml:space="preserve"> (Figure 4X)</w:t>
        </w:r>
      </w:ins>
      <w:ins w:id="364" w:author="Laura Dee" w:date="2022-09-28T09:37:00Z">
        <w:r w:rsidR="001F41AF">
          <w:rPr>
            <w:rFonts w:ascii="Calibri" w:eastAsia="Calibri" w:hAnsi="Calibri" w:cs="Calibri"/>
            <w:sz w:val="24"/>
            <w:szCs w:val="24"/>
          </w:rPr>
          <w:t xml:space="preserve">. This is a cross-sectional dataset, </w:t>
        </w:r>
      </w:ins>
      <w:ins w:id="365" w:author="Laura Dee" w:date="2022-09-28T09:38:00Z">
        <w:r w:rsidR="001F41AF">
          <w:rPr>
            <w:rFonts w:ascii="Calibri" w:eastAsia="Calibri" w:hAnsi="Calibri" w:cs="Calibri"/>
            <w:sz w:val="24"/>
            <w:szCs w:val="24"/>
          </w:rPr>
          <w:t>i.e., w</w:t>
        </w:r>
      </w:ins>
      <w:ins w:id="366" w:author="Laura Dee" w:date="2022-09-28T09:37:00Z">
        <w:r w:rsidR="001F41AF">
          <w:rPr>
            <w:rFonts w:ascii="Calibri" w:eastAsia="Calibri" w:hAnsi="Calibri" w:cs="Calibri"/>
            <w:sz w:val="24"/>
            <w:szCs w:val="24"/>
          </w:rPr>
          <w:t>ith mult</w:t>
        </w:r>
      </w:ins>
      <w:ins w:id="367" w:author="Laura Dee" w:date="2022-09-28T09:38:00Z">
        <w:r w:rsidR="001F41AF">
          <w:rPr>
            <w:rFonts w:ascii="Calibri" w:eastAsia="Calibri" w:hAnsi="Calibri" w:cs="Calibri"/>
            <w:sz w:val="24"/>
            <w:szCs w:val="24"/>
          </w:rPr>
          <w:t>i</w:t>
        </w:r>
      </w:ins>
      <w:ins w:id="368" w:author="Laura Dee" w:date="2022-09-28T09:37:00Z">
        <w:r w:rsidR="001F41AF">
          <w:rPr>
            <w:rFonts w:ascii="Calibri" w:eastAsia="Calibri" w:hAnsi="Calibri" w:cs="Calibri"/>
            <w:sz w:val="24"/>
            <w:szCs w:val="24"/>
          </w:rPr>
          <w:t xml:space="preserve">ple places/clusters sampled in a single year. </w:t>
        </w:r>
      </w:ins>
      <w:ins w:id="369" w:author="Laura Dee" w:date="2022-09-28T09:36:00Z">
        <w:r w:rsidR="001F41AF">
          <w:rPr>
            <w:rFonts w:ascii="Calibri" w:eastAsia="Calibri" w:hAnsi="Calibri" w:cs="Calibri"/>
            <w:sz w:val="24"/>
            <w:szCs w:val="24"/>
          </w:rPr>
          <w:t xml:space="preserve"> </w:t>
        </w:r>
      </w:ins>
      <w:ins w:id="370" w:author="Laura Dee" w:date="2022-09-28T09:39:00Z">
        <w:r w:rsidR="0002211A">
          <w:rPr>
            <w:rFonts w:ascii="Calibri" w:eastAsia="Calibri" w:hAnsi="Calibri" w:cs="Calibri"/>
            <w:sz w:val="24"/>
            <w:szCs w:val="24"/>
          </w:rPr>
          <w:t>When sites span large environmental gradients, there are many reasons that sites could differ</w:t>
        </w:r>
      </w:ins>
      <w:ins w:id="371" w:author="Laura Dee" w:date="2022-09-28T09:40:00Z">
        <w:r w:rsidR="0012486C">
          <w:rPr>
            <w:rFonts w:ascii="Calibri" w:eastAsia="Calibri" w:hAnsi="Calibri" w:cs="Calibri"/>
            <w:sz w:val="24"/>
            <w:szCs w:val="24"/>
          </w:rPr>
          <w:t xml:space="preserve"> (e.g., temperature, productivity, oceanographic conditions). When a variable affects both temperature and recruitment, it could be confounding if omitted from the </w:t>
        </w:r>
      </w:ins>
      <w:ins w:id="372" w:author="Laura Dee" w:date="2022-09-28T09:41:00Z">
        <w:r w:rsidR="0012486C">
          <w:rPr>
            <w:rFonts w:ascii="Calibri" w:eastAsia="Calibri" w:hAnsi="Calibri" w:cs="Calibri"/>
            <w:sz w:val="24"/>
            <w:szCs w:val="24"/>
          </w:rPr>
          <w:t xml:space="preserve">regression. </w:t>
        </w:r>
      </w:ins>
      <w:moveToRangeStart w:id="373" w:author="Laura Dee" w:date="2022-09-28T09:41:00Z" w:name="move115250522"/>
      <w:moveTo w:id="374" w:author="Laura Dee" w:date="2022-09-28T09:41:00Z">
        <w:r w:rsidR="0012486C">
          <w:rPr>
            <w:rFonts w:ascii="Calibri" w:eastAsia="Calibri" w:hAnsi="Calibri" w:cs="Calibri"/>
            <w:sz w:val="24"/>
            <w:szCs w:val="24"/>
          </w:rPr>
          <w:t xml:space="preserve">For our snail example, cold sites will have high recruitment. Warm sites will have low recruitment. Within a site, however, plots will vary in </w:t>
        </w:r>
      </w:moveTo>
      <w:ins w:id="375" w:author="Laura Dee" w:date="2022-09-28T09:42:00Z">
        <w:r w:rsidR="0012486C">
          <w:rPr>
            <w:rFonts w:ascii="Calibri" w:eastAsia="Calibri" w:hAnsi="Calibri" w:cs="Calibri"/>
            <w:sz w:val="24"/>
            <w:szCs w:val="24"/>
          </w:rPr>
          <w:t xml:space="preserve">their </w:t>
        </w:r>
      </w:ins>
      <w:moveTo w:id="376" w:author="Laura Dee" w:date="2022-09-28T09:41:00Z">
        <w:r w:rsidR="0012486C">
          <w:rPr>
            <w:rFonts w:ascii="Calibri" w:eastAsia="Calibri" w:hAnsi="Calibri" w:cs="Calibri"/>
            <w:sz w:val="24"/>
            <w:szCs w:val="24"/>
          </w:rPr>
          <w:t xml:space="preserve">temperature relative to the site average </w:t>
        </w:r>
      </w:moveTo>
      <w:ins w:id="377" w:author="Laura Dee" w:date="2022-09-28T09:42:00Z">
        <w:r w:rsidR="00BA12F5">
          <w:rPr>
            <w:rFonts w:ascii="Calibri" w:eastAsia="Calibri" w:hAnsi="Calibri" w:cs="Calibri"/>
            <w:sz w:val="24"/>
            <w:szCs w:val="24"/>
          </w:rPr>
          <w:t xml:space="preserve">(i.e., a colder or warmer site) </w:t>
        </w:r>
      </w:ins>
      <w:moveTo w:id="378" w:author="Laura Dee" w:date="2022-09-28T09:41:00Z">
        <w:r w:rsidR="0012486C">
          <w:rPr>
            <w:rFonts w:ascii="Calibri" w:eastAsia="Calibri" w:hAnsi="Calibri" w:cs="Calibri"/>
            <w:sz w:val="24"/>
            <w:szCs w:val="24"/>
          </w:rPr>
          <w:t>due to forces that do not covary with recruitment.</w:t>
        </w:r>
      </w:moveTo>
      <w:moveToRangeEnd w:id="373"/>
      <w:ins w:id="379" w:author="Laura Dee" w:date="2022-09-28T09:41:00Z">
        <w:r w:rsidR="0012486C">
          <w:rPr>
            <w:rFonts w:ascii="Calibri" w:eastAsia="Calibri" w:hAnsi="Calibri" w:cs="Calibri"/>
            <w:sz w:val="24"/>
            <w:szCs w:val="24"/>
          </w:rPr>
          <w:t xml:space="preserve"> </w:t>
        </w:r>
      </w:ins>
      <w:ins w:id="380" w:author="Laura Dee" w:date="2022-09-28T09:43:00Z">
        <w:r w:rsidR="006C54CC">
          <w:rPr>
            <w:rFonts w:ascii="Calibri" w:eastAsia="Calibri" w:hAnsi="Calibri" w:cs="Calibri"/>
            <w:sz w:val="24"/>
            <w:szCs w:val="24"/>
          </w:rPr>
          <w:t xml:space="preserve">We can use this within-site variation in temperature to isolate its effects on recruitment from confounding effects of other variables that </w:t>
        </w:r>
      </w:ins>
      <w:ins w:id="381" w:author="Laura Dee" w:date="2022-09-28T09:44:00Z">
        <w:r w:rsidR="006C54CC">
          <w:rPr>
            <w:rFonts w:ascii="Calibri" w:eastAsia="Calibri" w:hAnsi="Calibri" w:cs="Calibri"/>
            <w:sz w:val="24"/>
            <w:szCs w:val="24"/>
          </w:rPr>
          <w:t>affect temperature and recruitment</w:t>
        </w:r>
        <w:r w:rsidR="006C54CC" w:rsidRPr="00EF50EE">
          <w:rPr>
            <w:rFonts w:ascii="Calibri" w:eastAsia="Calibri" w:hAnsi="Calibri" w:cs="Calibri"/>
            <w:i/>
            <w:iCs/>
            <w:sz w:val="24"/>
            <w:szCs w:val="24"/>
            <w:rPrChange w:id="382" w:author="Laura Dee" w:date="2022-09-28T09:52:00Z">
              <w:rPr>
                <w:rFonts w:ascii="Calibri" w:eastAsia="Calibri" w:hAnsi="Calibri" w:cs="Calibri"/>
                <w:sz w:val="24"/>
                <w:szCs w:val="24"/>
              </w:rPr>
            </w:rPrChange>
          </w:rPr>
          <w:t xml:space="preserve"> across</w:t>
        </w:r>
        <w:r w:rsidR="006C54CC">
          <w:rPr>
            <w:rFonts w:ascii="Calibri" w:eastAsia="Calibri" w:hAnsi="Calibri" w:cs="Calibri"/>
            <w:sz w:val="24"/>
            <w:szCs w:val="24"/>
          </w:rPr>
          <w:t xml:space="preserve"> sites (or ‘between’ site differences). </w:t>
        </w:r>
      </w:ins>
      <w:commentRangeStart w:id="383"/>
      <w:ins w:id="384" w:author="Laura Dee" w:date="2022-09-28T09:52:00Z">
        <w:r w:rsidR="00EF50EE">
          <w:rPr>
            <w:rFonts w:ascii="Calibri" w:eastAsia="Calibri" w:hAnsi="Calibri" w:cs="Calibri"/>
            <w:sz w:val="24"/>
            <w:szCs w:val="24"/>
          </w:rPr>
          <w:t xml:space="preserve">Said another way, the variation between sites is likely more subject to confounding variables than the variation </w:t>
        </w:r>
        <w:r w:rsidR="00EF50EE" w:rsidRPr="00EF50EE">
          <w:rPr>
            <w:rFonts w:ascii="Calibri" w:eastAsia="Calibri" w:hAnsi="Calibri" w:cs="Calibri"/>
            <w:i/>
            <w:iCs/>
            <w:sz w:val="24"/>
            <w:szCs w:val="24"/>
            <w:rPrChange w:id="385" w:author="Laura Dee" w:date="2022-09-28T09:52:00Z">
              <w:rPr>
                <w:rFonts w:ascii="Calibri" w:eastAsia="Calibri" w:hAnsi="Calibri" w:cs="Calibri"/>
                <w:sz w:val="24"/>
                <w:szCs w:val="24"/>
              </w:rPr>
            </w:rPrChange>
          </w:rPr>
          <w:t>within</w:t>
        </w:r>
        <w:r w:rsidR="00EF50EE">
          <w:rPr>
            <w:rFonts w:ascii="Calibri" w:eastAsia="Calibri" w:hAnsi="Calibri" w:cs="Calibri"/>
            <w:sz w:val="24"/>
            <w:szCs w:val="24"/>
          </w:rPr>
          <w:t xml:space="preserve"> sites. </w:t>
        </w:r>
        <w:commentRangeEnd w:id="383"/>
        <w:r w:rsidR="006C76F1">
          <w:rPr>
            <w:rStyle w:val="CommentReference"/>
          </w:rPr>
          <w:commentReference w:id="383"/>
        </w:r>
      </w:ins>
    </w:p>
    <w:p w14:paraId="027163FC" w14:textId="77777777" w:rsidR="00EF50EE" w:rsidRDefault="00EF50EE" w:rsidP="000C0B68">
      <w:pPr>
        <w:ind w:firstLine="720"/>
        <w:rPr>
          <w:ins w:id="386" w:author="Laura Dee" w:date="2022-09-28T09:51:00Z"/>
          <w:rFonts w:ascii="Calibri" w:eastAsia="Calibri" w:hAnsi="Calibri" w:cs="Calibri"/>
          <w:sz w:val="24"/>
          <w:szCs w:val="24"/>
        </w:rPr>
      </w:pPr>
    </w:p>
    <w:p w14:paraId="6681D3FB" w14:textId="14BF1ABC" w:rsidR="00F12A84" w:rsidRPr="006C76F1" w:rsidRDefault="000C0B68" w:rsidP="000C0B68">
      <w:pPr>
        <w:ind w:firstLine="720"/>
        <w:rPr>
          <w:rFonts w:ascii="Calibri" w:eastAsia="Calibri" w:hAnsi="Calibri" w:cs="Calibri"/>
          <w:strike/>
          <w:sz w:val="24"/>
          <w:szCs w:val="24"/>
          <w:rPrChange w:id="387" w:author="Laura Dee" w:date="2022-09-28T09:52:00Z">
            <w:rPr>
              <w:rFonts w:ascii="Calibri" w:eastAsia="Calibri" w:hAnsi="Calibri" w:cs="Calibri"/>
              <w:sz w:val="24"/>
              <w:szCs w:val="24"/>
            </w:rPr>
          </w:rPrChange>
        </w:rPr>
      </w:pPr>
      <w:commentRangeStart w:id="388"/>
      <w:commentRangeStart w:id="389"/>
      <w:ins w:id="390" w:author="Laura Dee" w:date="2022-09-28T09:46:00Z">
        <w:r w:rsidRPr="006C76F1">
          <w:rPr>
            <w:rFonts w:ascii="Calibri" w:eastAsia="Calibri" w:hAnsi="Calibri" w:cs="Calibri"/>
            <w:strike/>
            <w:sz w:val="24"/>
            <w:szCs w:val="24"/>
            <w:rPrChange w:id="391" w:author="Laura Dee" w:date="2022-09-28T09:52:00Z">
              <w:rPr>
                <w:rFonts w:ascii="Calibri" w:eastAsia="Calibri" w:hAnsi="Calibri" w:cs="Calibri"/>
                <w:sz w:val="24"/>
                <w:szCs w:val="24"/>
              </w:rPr>
            </w:rPrChange>
          </w:rPr>
          <w:lastRenderedPageBreak/>
          <w:t xml:space="preserve">Including site as a categorical variable in our regression or an average </w:t>
        </w:r>
      </w:ins>
      <w:commentRangeStart w:id="392"/>
      <w:del w:id="393" w:author="Laura Dee" w:date="2022-09-28T09:38:00Z">
        <w:r w:rsidR="003C4406" w:rsidRPr="006C76F1" w:rsidDel="001F41AF">
          <w:rPr>
            <w:rFonts w:ascii="Calibri" w:eastAsia="Calibri" w:hAnsi="Calibri" w:cs="Calibri"/>
            <w:strike/>
            <w:sz w:val="24"/>
            <w:szCs w:val="24"/>
            <w:rPrChange w:id="394" w:author="Laura Dee" w:date="2022-09-28T09:52:00Z">
              <w:rPr>
                <w:rFonts w:ascii="Calibri" w:eastAsia="Calibri" w:hAnsi="Calibri" w:cs="Calibri"/>
                <w:sz w:val="24"/>
                <w:szCs w:val="24"/>
              </w:rPr>
            </w:rPrChange>
          </w:rPr>
          <w:delText xml:space="preserve">consider </w:delText>
        </w:r>
        <w:commentRangeStart w:id="395"/>
        <w:r w:rsidR="003C4406" w:rsidRPr="006C76F1" w:rsidDel="001F41AF">
          <w:rPr>
            <w:rFonts w:ascii="Calibri" w:eastAsia="Calibri" w:hAnsi="Calibri" w:cs="Calibri"/>
            <w:strike/>
            <w:sz w:val="24"/>
            <w:szCs w:val="24"/>
            <w:rPrChange w:id="396" w:author="Laura Dee" w:date="2022-09-28T09:52:00Z">
              <w:rPr>
                <w:rFonts w:ascii="Calibri" w:eastAsia="Calibri" w:hAnsi="Calibri" w:cs="Calibri"/>
                <w:sz w:val="24"/>
                <w:szCs w:val="24"/>
              </w:rPr>
            </w:rPrChange>
          </w:rPr>
          <w:delText>nesting u</w:delText>
        </w:r>
        <w:commentRangeEnd w:id="395"/>
        <w:r w:rsidR="006A12CE" w:rsidRPr="006C76F1" w:rsidDel="001F41AF">
          <w:rPr>
            <w:rStyle w:val="CommentReference"/>
            <w:strike/>
            <w:rPrChange w:id="397" w:author="Laura Dee" w:date="2022-09-28T09:52:00Z">
              <w:rPr>
                <w:rStyle w:val="CommentReference"/>
              </w:rPr>
            </w:rPrChange>
          </w:rPr>
          <w:commentReference w:id="395"/>
        </w:r>
        <w:r w:rsidR="003C4406" w:rsidRPr="006C76F1" w:rsidDel="001F41AF">
          <w:rPr>
            <w:rFonts w:ascii="Calibri" w:eastAsia="Calibri" w:hAnsi="Calibri" w:cs="Calibri"/>
            <w:strike/>
            <w:sz w:val="24"/>
            <w:szCs w:val="24"/>
            <w:rPrChange w:id="398" w:author="Laura Dee" w:date="2022-09-28T09:52:00Z">
              <w:rPr>
                <w:rFonts w:ascii="Calibri" w:eastAsia="Calibri" w:hAnsi="Calibri" w:cs="Calibri"/>
                <w:sz w:val="24"/>
                <w:szCs w:val="24"/>
              </w:rPr>
            </w:rPrChange>
          </w:rPr>
          <w:delText xml:space="preserve">sing sites as a cluster as our OVB solution in a simple cross-sectional design. </w:delText>
        </w:r>
      </w:del>
      <w:r w:rsidR="003C4406" w:rsidRPr="006C76F1">
        <w:rPr>
          <w:rFonts w:ascii="Calibri" w:eastAsia="Calibri" w:hAnsi="Calibri" w:cs="Calibri"/>
          <w:strike/>
          <w:sz w:val="24"/>
          <w:szCs w:val="24"/>
          <w:rPrChange w:id="399" w:author="Laura Dee" w:date="2022-09-28T09:52:00Z">
            <w:rPr>
              <w:rFonts w:ascii="Calibri" w:eastAsia="Calibri" w:hAnsi="Calibri" w:cs="Calibri"/>
              <w:sz w:val="24"/>
              <w:szCs w:val="24"/>
            </w:rPr>
          </w:rPrChange>
        </w:rPr>
        <w:t>If t</w:t>
      </w:r>
      <w:del w:id="400" w:author="Laura Dee" w:date="2022-09-28T09:46:00Z">
        <w:r w:rsidR="003C4406" w:rsidRPr="006C76F1" w:rsidDel="000C0B68">
          <w:rPr>
            <w:rFonts w:ascii="Calibri" w:eastAsia="Calibri" w:hAnsi="Calibri" w:cs="Calibri"/>
            <w:strike/>
            <w:sz w:val="24"/>
            <w:szCs w:val="24"/>
            <w:rPrChange w:id="401" w:author="Laura Dee" w:date="2022-09-28T09:52:00Z">
              <w:rPr>
                <w:rFonts w:ascii="Calibri" w:eastAsia="Calibri" w:hAnsi="Calibri" w:cs="Calibri"/>
                <w:sz w:val="24"/>
                <w:szCs w:val="24"/>
              </w:rPr>
            </w:rPrChange>
          </w:rPr>
          <w:delText>he omitted variable affects our response</w:delText>
        </w:r>
      </w:del>
      <w:del w:id="402" w:author="Laura Dee" w:date="2022-09-28T09:39:00Z">
        <w:r w:rsidR="003C4406" w:rsidRPr="006C76F1" w:rsidDel="00BD3B4B">
          <w:rPr>
            <w:rFonts w:ascii="Calibri" w:eastAsia="Calibri" w:hAnsi="Calibri" w:cs="Calibri"/>
            <w:strike/>
            <w:sz w:val="24"/>
            <w:szCs w:val="24"/>
            <w:rPrChange w:id="403" w:author="Laura Dee" w:date="2022-09-28T09:52:00Z">
              <w:rPr>
                <w:rFonts w:ascii="Calibri" w:eastAsia="Calibri" w:hAnsi="Calibri" w:cs="Calibri"/>
                <w:sz w:val="24"/>
                <w:szCs w:val="24"/>
              </w:rPr>
            </w:rPrChange>
          </w:rPr>
          <w:delText xml:space="preserve"> </w:delText>
        </w:r>
      </w:del>
      <w:del w:id="404" w:author="Laura Dee" w:date="2022-09-28T09:46:00Z">
        <w:r w:rsidR="003C4406" w:rsidRPr="006C76F1" w:rsidDel="000C0B68">
          <w:rPr>
            <w:rFonts w:ascii="Calibri" w:eastAsia="Calibri" w:hAnsi="Calibri" w:cs="Calibri"/>
            <w:strike/>
            <w:sz w:val="24"/>
            <w:szCs w:val="24"/>
            <w:rPrChange w:id="405" w:author="Laura Dee" w:date="2022-09-28T09:52:00Z">
              <w:rPr>
                <w:rFonts w:ascii="Calibri" w:eastAsia="Calibri" w:hAnsi="Calibri" w:cs="Calibri"/>
                <w:sz w:val="24"/>
                <w:szCs w:val="24"/>
              </w:rPr>
            </w:rPrChange>
          </w:rPr>
          <w:delText xml:space="preserve">variable at </w:delText>
        </w:r>
        <w:commentRangeStart w:id="406"/>
        <w:r w:rsidR="003C4406" w:rsidRPr="006C76F1" w:rsidDel="000C0B68">
          <w:rPr>
            <w:rFonts w:ascii="Calibri" w:eastAsia="Calibri" w:hAnsi="Calibri" w:cs="Calibri"/>
            <w:strike/>
            <w:sz w:val="24"/>
            <w:szCs w:val="24"/>
            <w:rPrChange w:id="407" w:author="Laura Dee" w:date="2022-09-28T09:52:00Z">
              <w:rPr>
                <w:rFonts w:ascii="Calibri" w:eastAsia="Calibri" w:hAnsi="Calibri" w:cs="Calibri"/>
                <w:sz w:val="24"/>
                <w:szCs w:val="24"/>
              </w:rPr>
            </w:rPrChange>
          </w:rPr>
          <w:delText>the site level, then we assume a correlation between the omitted variable and the average level of our causal variable at the site leve</w:delText>
        </w:r>
        <w:commentRangeEnd w:id="392"/>
        <w:r w:rsidR="0002211A" w:rsidRPr="006C76F1" w:rsidDel="000C0B68">
          <w:rPr>
            <w:rStyle w:val="CommentReference"/>
            <w:strike/>
            <w:rPrChange w:id="408" w:author="Laura Dee" w:date="2022-09-28T09:52:00Z">
              <w:rPr>
                <w:rStyle w:val="CommentReference"/>
              </w:rPr>
            </w:rPrChange>
          </w:rPr>
          <w:commentReference w:id="392"/>
        </w:r>
        <w:r w:rsidR="003C4406" w:rsidRPr="006C76F1" w:rsidDel="000C0B68">
          <w:rPr>
            <w:rFonts w:ascii="Calibri" w:eastAsia="Calibri" w:hAnsi="Calibri" w:cs="Calibri"/>
            <w:strike/>
            <w:sz w:val="24"/>
            <w:szCs w:val="24"/>
            <w:rPrChange w:id="409" w:author="Laura Dee" w:date="2022-09-28T09:52:00Z">
              <w:rPr>
                <w:rFonts w:ascii="Calibri" w:eastAsia="Calibri" w:hAnsi="Calibri" w:cs="Calibri"/>
                <w:sz w:val="24"/>
                <w:szCs w:val="24"/>
              </w:rPr>
            </w:rPrChange>
          </w:rPr>
          <w:delText>l</w:delText>
        </w:r>
        <w:commentRangeEnd w:id="406"/>
        <w:r w:rsidR="0012486C" w:rsidRPr="006C76F1" w:rsidDel="000C0B68">
          <w:rPr>
            <w:rStyle w:val="CommentReference"/>
            <w:strike/>
            <w:rPrChange w:id="410" w:author="Laura Dee" w:date="2022-09-28T09:52:00Z">
              <w:rPr>
                <w:rStyle w:val="CommentReference"/>
              </w:rPr>
            </w:rPrChange>
          </w:rPr>
          <w:commentReference w:id="406"/>
        </w:r>
        <w:r w:rsidR="003C4406" w:rsidRPr="006C76F1" w:rsidDel="000C0B68">
          <w:rPr>
            <w:rFonts w:ascii="Calibri" w:eastAsia="Calibri" w:hAnsi="Calibri" w:cs="Calibri"/>
            <w:strike/>
            <w:sz w:val="24"/>
            <w:szCs w:val="24"/>
            <w:rPrChange w:id="411" w:author="Laura Dee" w:date="2022-09-28T09:52:00Z">
              <w:rPr>
                <w:rFonts w:ascii="Calibri" w:eastAsia="Calibri" w:hAnsi="Calibri" w:cs="Calibri"/>
                <w:sz w:val="24"/>
                <w:szCs w:val="24"/>
              </w:rPr>
            </w:rPrChange>
          </w:rPr>
          <w:delText xml:space="preserve">. Within the site, however, multiple samples will have different values of the causal variable of interest. </w:delText>
        </w:r>
      </w:del>
      <w:moveFromRangeStart w:id="412" w:author="Laura Dee" w:date="2022-09-28T09:41:00Z" w:name="move115250522"/>
      <w:moveFrom w:id="413" w:author="Laura Dee" w:date="2022-09-28T09:41:00Z">
        <w:del w:id="414" w:author="Laura Dee" w:date="2022-09-28T09:46:00Z">
          <w:r w:rsidR="003C4406" w:rsidRPr="006C76F1" w:rsidDel="000C0B68">
            <w:rPr>
              <w:rFonts w:ascii="Calibri" w:eastAsia="Calibri" w:hAnsi="Calibri" w:cs="Calibri"/>
              <w:strike/>
              <w:sz w:val="24"/>
              <w:szCs w:val="24"/>
              <w:rPrChange w:id="415" w:author="Laura Dee" w:date="2022-09-28T09:52:00Z">
                <w:rPr>
                  <w:rFonts w:ascii="Calibri" w:eastAsia="Calibri" w:hAnsi="Calibri" w:cs="Calibri"/>
                  <w:sz w:val="24"/>
                  <w:szCs w:val="24"/>
                </w:rPr>
              </w:rPrChange>
            </w:rPr>
            <w:delText xml:space="preserve">For our snail example, cold sites will have high recruitment. Warm sites will have low recruitment. Within a site, however, plots will vary in temperature relative to the site average due to forces that do not covary with recruitment. </w:delText>
          </w:r>
        </w:del>
      </w:moveFrom>
      <w:moveFromRangeEnd w:id="412"/>
      <w:del w:id="416" w:author="Laura Dee" w:date="2022-09-28T09:46:00Z">
        <w:r w:rsidR="003C4406" w:rsidRPr="006C76F1" w:rsidDel="000C0B68">
          <w:rPr>
            <w:rFonts w:ascii="Calibri" w:eastAsia="Calibri" w:hAnsi="Calibri" w:cs="Calibri"/>
            <w:strike/>
            <w:sz w:val="24"/>
            <w:szCs w:val="24"/>
            <w:rPrChange w:id="417" w:author="Laura Dee" w:date="2022-09-28T09:52:00Z">
              <w:rPr>
                <w:rFonts w:ascii="Calibri" w:eastAsia="Calibri" w:hAnsi="Calibri" w:cs="Calibri"/>
                <w:sz w:val="24"/>
                <w:szCs w:val="24"/>
              </w:rPr>
            </w:rPrChange>
          </w:rPr>
          <w:delText xml:space="preserve">Note, this is an assumption, and one that must be justified! </w:delText>
        </w:r>
        <w:commentRangeStart w:id="418"/>
        <w:r w:rsidR="003C4406" w:rsidRPr="006C76F1" w:rsidDel="000C0B68">
          <w:rPr>
            <w:rFonts w:ascii="Calibri" w:eastAsia="Calibri" w:hAnsi="Calibri" w:cs="Calibri"/>
            <w:strike/>
            <w:sz w:val="24"/>
            <w:szCs w:val="24"/>
            <w:rPrChange w:id="419" w:author="Laura Dee" w:date="2022-09-28T09:52:00Z">
              <w:rPr>
                <w:rFonts w:ascii="Calibri" w:eastAsia="Calibri" w:hAnsi="Calibri" w:cs="Calibri"/>
                <w:sz w:val="24"/>
                <w:szCs w:val="24"/>
              </w:rPr>
            </w:rPrChange>
          </w:rPr>
          <w:delText>Further, the amount of within-site variability in temperature is important in considering the power or shape of the posterior for any analysis</w:delText>
        </w:r>
        <w:commentRangeEnd w:id="418"/>
        <w:r w:rsidRPr="006C76F1" w:rsidDel="000C0B68">
          <w:rPr>
            <w:rStyle w:val="CommentReference"/>
            <w:strike/>
            <w:rPrChange w:id="420" w:author="Laura Dee" w:date="2022-09-28T09:52:00Z">
              <w:rPr>
                <w:rStyle w:val="CommentReference"/>
              </w:rPr>
            </w:rPrChange>
          </w:rPr>
          <w:commentReference w:id="418"/>
        </w:r>
        <w:r w:rsidR="003C4406" w:rsidRPr="006C76F1" w:rsidDel="000C0B68">
          <w:rPr>
            <w:rFonts w:ascii="Calibri" w:eastAsia="Calibri" w:hAnsi="Calibri" w:cs="Calibri"/>
            <w:strike/>
            <w:sz w:val="24"/>
            <w:szCs w:val="24"/>
            <w:rPrChange w:id="421" w:author="Laura Dee" w:date="2022-09-28T09:52:00Z">
              <w:rPr>
                <w:rFonts w:ascii="Calibri" w:eastAsia="Calibri" w:hAnsi="Calibri" w:cs="Calibri"/>
                <w:sz w:val="24"/>
                <w:szCs w:val="24"/>
              </w:rPr>
            </w:rPrChange>
          </w:rPr>
          <w:delText>. With this design, site or</w:delText>
        </w:r>
      </w:del>
      <w:r w:rsidR="003C4406" w:rsidRPr="006C76F1">
        <w:rPr>
          <w:rFonts w:ascii="Calibri" w:eastAsia="Calibri" w:hAnsi="Calibri" w:cs="Calibri"/>
          <w:strike/>
          <w:sz w:val="24"/>
          <w:szCs w:val="24"/>
          <w:rPrChange w:id="422" w:author="Laura Dee" w:date="2022-09-28T09:52:00Z">
            <w:rPr>
              <w:rFonts w:ascii="Calibri" w:eastAsia="Calibri" w:hAnsi="Calibri" w:cs="Calibri"/>
              <w:sz w:val="24"/>
              <w:szCs w:val="24"/>
            </w:rPr>
          </w:rPrChange>
        </w:rPr>
        <w:t xml:space="preserve"> site-level temperature</w:t>
      </w:r>
      <w:commentRangeEnd w:id="388"/>
      <w:r w:rsidRPr="006C76F1">
        <w:rPr>
          <w:rStyle w:val="CommentReference"/>
          <w:strike/>
          <w:rPrChange w:id="423" w:author="Laura Dee" w:date="2022-09-28T09:52:00Z">
            <w:rPr>
              <w:rStyle w:val="CommentReference"/>
            </w:rPr>
          </w:rPrChange>
        </w:rPr>
        <w:commentReference w:id="388"/>
      </w:r>
      <w:r w:rsidR="003C4406" w:rsidRPr="006C76F1">
        <w:rPr>
          <w:rFonts w:ascii="Calibri" w:eastAsia="Calibri" w:hAnsi="Calibri" w:cs="Calibri"/>
          <w:strike/>
          <w:sz w:val="24"/>
          <w:szCs w:val="24"/>
          <w:rPrChange w:id="424" w:author="Laura Dee" w:date="2022-09-28T09:52:00Z">
            <w:rPr>
              <w:rFonts w:ascii="Calibri" w:eastAsia="Calibri" w:hAnsi="Calibri" w:cs="Calibri"/>
              <w:sz w:val="24"/>
              <w:szCs w:val="24"/>
            </w:rPr>
          </w:rPrChange>
        </w:rPr>
        <w:t xml:space="preserve"> can then be used to shut the back door on the recruitment effect or other drivers that covaries with temperature at the site level. </w:t>
      </w:r>
      <w:commentRangeEnd w:id="389"/>
      <w:r w:rsidR="003305C3" w:rsidRPr="006C76F1">
        <w:rPr>
          <w:rStyle w:val="CommentReference"/>
          <w:strike/>
          <w:rPrChange w:id="425" w:author="Laura Dee" w:date="2022-09-28T09:52:00Z">
            <w:rPr>
              <w:rStyle w:val="CommentReference"/>
            </w:rPr>
          </w:rPrChange>
        </w:rPr>
        <w:commentReference w:id="389"/>
      </w:r>
    </w:p>
    <w:p w14:paraId="1DAE296A" w14:textId="77777777" w:rsidR="00F12A84" w:rsidRDefault="00F12A84">
      <w:pPr>
        <w:rPr>
          <w:rFonts w:ascii="Calibri" w:eastAsia="Calibri" w:hAnsi="Calibri" w:cs="Calibri"/>
          <w:sz w:val="24"/>
          <w:szCs w:val="24"/>
        </w:rPr>
      </w:pPr>
    </w:p>
    <w:p w14:paraId="20B8A419" w14:textId="6C609226" w:rsidR="004522EE" w:rsidRDefault="006C76F1" w:rsidP="004522EE">
      <w:pPr>
        <w:ind w:firstLine="720"/>
        <w:rPr>
          <w:ins w:id="426" w:author="Laura Dee" w:date="2022-09-28T09:58:00Z"/>
          <w:rFonts w:ascii="Calibri" w:eastAsia="Calibri" w:hAnsi="Calibri" w:cs="Calibri"/>
          <w:sz w:val="24"/>
          <w:szCs w:val="24"/>
        </w:rPr>
      </w:pPr>
      <w:ins w:id="427" w:author="Laura Dee" w:date="2022-09-28T09:53:00Z">
        <w:r>
          <w:rPr>
            <w:rFonts w:ascii="Calibri" w:eastAsia="Calibri" w:hAnsi="Calibri" w:cs="Calibri"/>
            <w:sz w:val="24"/>
            <w:szCs w:val="24"/>
          </w:rPr>
          <w:t>Important confounding</w:t>
        </w:r>
      </w:ins>
      <w:ins w:id="428" w:author="Laura Dee" w:date="2022-09-28T09:56:00Z">
        <w:r w:rsidR="00EA1CDD">
          <w:rPr>
            <w:rFonts w:ascii="Calibri" w:eastAsia="Calibri" w:hAnsi="Calibri" w:cs="Calibri"/>
            <w:sz w:val="24"/>
            <w:szCs w:val="24"/>
          </w:rPr>
          <w:t xml:space="preserve"> </w:t>
        </w:r>
      </w:ins>
      <w:del w:id="429" w:author="Laura Dee" w:date="2022-09-28T09:53:00Z">
        <w:r w:rsidR="003C4406" w:rsidDel="006C76F1">
          <w:rPr>
            <w:rFonts w:ascii="Calibri" w:eastAsia="Calibri" w:hAnsi="Calibri" w:cs="Calibri"/>
            <w:sz w:val="24"/>
            <w:szCs w:val="24"/>
          </w:rPr>
          <w:delText xml:space="preserve">The effect of our </w:delText>
        </w:r>
      </w:del>
      <w:del w:id="430" w:author="Laura Dee" w:date="2022-09-28T09:56:00Z">
        <w:r w:rsidR="003C4406" w:rsidDel="00EA1CDD">
          <w:rPr>
            <w:rFonts w:ascii="Calibri" w:eastAsia="Calibri" w:hAnsi="Calibri" w:cs="Calibri"/>
            <w:sz w:val="24"/>
            <w:szCs w:val="24"/>
          </w:rPr>
          <w:delText xml:space="preserve">omitted </w:delText>
        </w:r>
      </w:del>
      <w:r w:rsidR="003C4406">
        <w:rPr>
          <w:rFonts w:ascii="Calibri" w:eastAsia="Calibri" w:hAnsi="Calibri" w:cs="Calibri"/>
          <w:sz w:val="24"/>
          <w:szCs w:val="24"/>
        </w:rPr>
        <w:t>variable</w:t>
      </w:r>
      <w:ins w:id="431" w:author="Laura Dee" w:date="2022-09-28T09:53:00Z">
        <w:r>
          <w:rPr>
            <w:rFonts w:ascii="Calibri" w:eastAsia="Calibri" w:hAnsi="Calibri" w:cs="Calibri"/>
            <w:sz w:val="24"/>
            <w:szCs w:val="24"/>
          </w:rPr>
          <w:t>s</w:t>
        </w:r>
      </w:ins>
      <w:r w:rsidR="003C4406">
        <w:rPr>
          <w:rFonts w:ascii="Calibri" w:eastAsia="Calibri" w:hAnsi="Calibri" w:cs="Calibri"/>
          <w:sz w:val="24"/>
          <w:szCs w:val="24"/>
        </w:rPr>
        <w:t xml:space="preserve"> </w:t>
      </w:r>
      <w:del w:id="432" w:author="Laura Dee" w:date="2022-09-28T09:53:00Z">
        <w:r w:rsidR="003C4406" w:rsidDel="006C76F1">
          <w:rPr>
            <w:rFonts w:ascii="Calibri" w:eastAsia="Calibri" w:hAnsi="Calibri" w:cs="Calibri"/>
            <w:sz w:val="24"/>
            <w:szCs w:val="24"/>
          </w:rPr>
          <w:delText xml:space="preserve">might </w:delText>
        </w:r>
      </w:del>
      <w:ins w:id="433" w:author="Laura Dee" w:date="2022-09-28T09:53:00Z">
        <w:r>
          <w:rPr>
            <w:rFonts w:ascii="Calibri" w:eastAsia="Calibri" w:hAnsi="Calibri" w:cs="Calibri"/>
            <w:sz w:val="24"/>
            <w:szCs w:val="24"/>
          </w:rPr>
          <w:t xml:space="preserve">could </w:t>
        </w:r>
      </w:ins>
      <w:r w:rsidR="003C4406">
        <w:rPr>
          <w:rFonts w:ascii="Calibri" w:eastAsia="Calibri" w:hAnsi="Calibri" w:cs="Calibri"/>
          <w:sz w:val="24"/>
          <w:szCs w:val="24"/>
        </w:rPr>
        <w:t>vary at the same spatial scale</w:t>
      </w:r>
      <w:ins w:id="434" w:author="Laura Dee" w:date="2022-09-28T09:53:00Z">
        <w:r>
          <w:rPr>
            <w:rFonts w:ascii="Calibri" w:eastAsia="Calibri" w:hAnsi="Calibri" w:cs="Calibri"/>
            <w:sz w:val="24"/>
            <w:szCs w:val="24"/>
          </w:rPr>
          <w:t xml:space="preserve"> (e.g., </w:t>
        </w:r>
      </w:ins>
      <w:ins w:id="435" w:author="Laura Dee" w:date="2022-09-28T09:54:00Z">
        <w:r>
          <w:rPr>
            <w:rFonts w:ascii="Calibri" w:eastAsia="Calibri" w:hAnsi="Calibri" w:cs="Calibri"/>
            <w:sz w:val="24"/>
            <w:szCs w:val="24"/>
          </w:rPr>
          <w:t xml:space="preserve">at </w:t>
        </w:r>
      </w:ins>
      <w:ins w:id="436" w:author="Laura Dee" w:date="2022-09-28T09:53:00Z">
        <w:r>
          <w:rPr>
            <w:rFonts w:ascii="Calibri" w:eastAsia="Calibri" w:hAnsi="Calibri" w:cs="Calibri"/>
            <w:sz w:val="24"/>
            <w:szCs w:val="24"/>
          </w:rPr>
          <w:t xml:space="preserve">plot-level in </w:t>
        </w:r>
      </w:ins>
      <w:ins w:id="437" w:author="Laura Dee" w:date="2022-09-28T09:54:00Z">
        <w:r>
          <w:rPr>
            <w:rFonts w:ascii="Calibri" w:eastAsia="Calibri" w:hAnsi="Calibri" w:cs="Calibri"/>
            <w:sz w:val="24"/>
            <w:szCs w:val="24"/>
          </w:rPr>
          <w:t>Figure 4)</w:t>
        </w:r>
      </w:ins>
      <w:r w:rsidR="003C4406">
        <w:rPr>
          <w:rFonts w:ascii="Calibri" w:eastAsia="Calibri" w:hAnsi="Calibri" w:cs="Calibri"/>
          <w:sz w:val="24"/>
          <w:szCs w:val="24"/>
        </w:rPr>
        <w:t xml:space="preserve"> as our causal variable of interest. </w:t>
      </w:r>
      <w:ins w:id="438" w:author="Laura Dee" w:date="2022-09-28T09:55:00Z">
        <w:r w:rsidR="00170D95" w:rsidRPr="004522EE">
          <w:rPr>
            <w:rFonts w:ascii="Calibri" w:eastAsia="Calibri" w:hAnsi="Calibri" w:cs="Calibri"/>
            <w:sz w:val="24"/>
            <w:szCs w:val="24"/>
            <w:highlight w:val="yellow"/>
            <w:rPrChange w:id="439" w:author="Laura Dee" w:date="2022-09-28T09:58:00Z">
              <w:rPr>
                <w:rFonts w:ascii="Calibri" w:eastAsia="Calibri" w:hAnsi="Calibri" w:cs="Calibri"/>
                <w:sz w:val="24"/>
                <w:szCs w:val="24"/>
              </w:rPr>
            </w:rPrChange>
          </w:rPr>
          <w:t>For instance, i</w:t>
        </w:r>
      </w:ins>
      <w:moveToRangeStart w:id="440" w:author="Laura Dee" w:date="2022-09-28T09:55:00Z" w:name="move115251322"/>
      <w:moveTo w:id="441" w:author="Laura Dee" w:date="2022-09-28T09:55:00Z">
        <w:del w:id="442" w:author="Laura Dee" w:date="2022-09-28T09:55:00Z">
          <w:r w:rsidR="00170D95" w:rsidRPr="004522EE" w:rsidDel="00170D95">
            <w:rPr>
              <w:rFonts w:ascii="Calibri" w:eastAsia="Calibri" w:hAnsi="Calibri" w:cs="Calibri"/>
              <w:sz w:val="24"/>
              <w:szCs w:val="24"/>
              <w:highlight w:val="yellow"/>
              <w:rPrChange w:id="443" w:author="Laura Dee" w:date="2022-09-28T09:58:00Z">
                <w:rPr>
                  <w:rFonts w:ascii="Calibri" w:eastAsia="Calibri" w:hAnsi="Calibri" w:cs="Calibri"/>
                  <w:sz w:val="24"/>
                  <w:szCs w:val="24"/>
                </w:rPr>
              </w:rPrChange>
            </w:rPr>
            <w:delText>. I</w:delText>
          </w:r>
        </w:del>
        <w:r w:rsidR="00170D95" w:rsidRPr="004522EE">
          <w:rPr>
            <w:rFonts w:ascii="Calibri" w:eastAsia="Calibri" w:hAnsi="Calibri" w:cs="Calibri"/>
            <w:sz w:val="24"/>
            <w:szCs w:val="24"/>
            <w:highlight w:val="yellow"/>
            <w:rPrChange w:id="444" w:author="Laura Dee" w:date="2022-09-28T09:58:00Z">
              <w:rPr>
                <w:rFonts w:ascii="Calibri" w:eastAsia="Calibri" w:hAnsi="Calibri" w:cs="Calibri"/>
                <w:sz w:val="24"/>
                <w:szCs w:val="24"/>
              </w:rPr>
            </w:rPrChange>
          </w:rPr>
          <w:t>n our snail example, cold sites might occur in areas of high recruitment</w:t>
        </w:r>
      </w:moveTo>
      <w:ins w:id="445" w:author="Laura Dee" w:date="2022-09-28T09:56:00Z">
        <w:r w:rsidR="00896557" w:rsidRPr="004522EE">
          <w:rPr>
            <w:rFonts w:ascii="Calibri" w:eastAsia="Calibri" w:hAnsi="Calibri" w:cs="Calibri"/>
            <w:sz w:val="24"/>
            <w:szCs w:val="24"/>
            <w:highlight w:val="yellow"/>
            <w:rPrChange w:id="446" w:author="Laura Dee" w:date="2022-09-28T09:58:00Z">
              <w:rPr>
                <w:rFonts w:ascii="Calibri" w:eastAsia="Calibri" w:hAnsi="Calibri" w:cs="Calibri"/>
                <w:sz w:val="24"/>
                <w:szCs w:val="24"/>
              </w:rPr>
            </w:rPrChange>
          </w:rPr>
          <w:t>,</w:t>
        </w:r>
      </w:ins>
      <w:moveTo w:id="447" w:author="Laura Dee" w:date="2022-09-28T09:55:00Z">
        <w:r w:rsidR="00170D95" w:rsidRPr="004522EE">
          <w:rPr>
            <w:rFonts w:ascii="Calibri" w:eastAsia="Calibri" w:hAnsi="Calibri" w:cs="Calibri"/>
            <w:sz w:val="24"/>
            <w:szCs w:val="24"/>
            <w:highlight w:val="yellow"/>
            <w:rPrChange w:id="448" w:author="Laura Dee" w:date="2022-09-28T09:58:00Z">
              <w:rPr>
                <w:rFonts w:ascii="Calibri" w:eastAsia="Calibri" w:hAnsi="Calibri" w:cs="Calibri"/>
                <w:sz w:val="24"/>
                <w:szCs w:val="24"/>
              </w:rPr>
            </w:rPrChange>
          </w:rPr>
          <w:t xml:space="preserve"> while warm sites occur in areas of low recruitment</w:t>
        </w:r>
      </w:moveTo>
      <w:ins w:id="449" w:author="Laura Dee" w:date="2022-09-28T09:55:00Z">
        <w:r w:rsidR="00170D95" w:rsidRPr="004522EE">
          <w:rPr>
            <w:rFonts w:ascii="Calibri" w:eastAsia="Calibri" w:hAnsi="Calibri" w:cs="Calibri"/>
            <w:sz w:val="24"/>
            <w:szCs w:val="24"/>
            <w:highlight w:val="yellow"/>
            <w:rPrChange w:id="450" w:author="Laura Dee" w:date="2022-09-28T09:58:00Z">
              <w:rPr>
                <w:rFonts w:ascii="Calibri" w:eastAsia="Calibri" w:hAnsi="Calibri" w:cs="Calibri"/>
                <w:sz w:val="24"/>
                <w:szCs w:val="24"/>
              </w:rPr>
            </w:rPrChange>
          </w:rPr>
          <w:t>, and</w:t>
        </w:r>
      </w:ins>
      <w:moveTo w:id="451" w:author="Laura Dee" w:date="2022-09-28T09:55:00Z">
        <w:del w:id="452" w:author="Laura Dee" w:date="2022-09-28T09:55:00Z">
          <w:r w:rsidR="00170D95" w:rsidRPr="004522EE" w:rsidDel="00170D95">
            <w:rPr>
              <w:rFonts w:ascii="Calibri" w:eastAsia="Calibri" w:hAnsi="Calibri" w:cs="Calibri"/>
              <w:sz w:val="24"/>
              <w:szCs w:val="24"/>
              <w:highlight w:val="yellow"/>
              <w:rPrChange w:id="453" w:author="Laura Dee" w:date="2022-09-28T09:58:00Z">
                <w:rPr>
                  <w:rFonts w:ascii="Calibri" w:eastAsia="Calibri" w:hAnsi="Calibri" w:cs="Calibri"/>
                  <w:sz w:val="24"/>
                  <w:szCs w:val="24"/>
                </w:rPr>
              </w:rPrChange>
            </w:rPr>
            <w:delText>.</w:delText>
          </w:r>
        </w:del>
        <w:r w:rsidR="00170D95" w:rsidRPr="004522EE">
          <w:rPr>
            <w:rFonts w:ascii="Calibri" w:eastAsia="Calibri" w:hAnsi="Calibri" w:cs="Calibri"/>
            <w:sz w:val="24"/>
            <w:szCs w:val="24"/>
            <w:highlight w:val="yellow"/>
            <w:rPrChange w:id="454" w:author="Laura Dee" w:date="2022-09-28T09:58:00Z">
              <w:rPr>
                <w:rFonts w:ascii="Calibri" w:eastAsia="Calibri" w:hAnsi="Calibri" w:cs="Calibri"/>
                <w:sz w:val="24"/>
                <w:szCs w:val="24"/>
              </w:rPr>
            </w:rPrChange>
          </w:rPr>
          <w:t xml:space="preserve"> </w:t>
        </w:r>
        <w:del w:id="455" w:author="Laura Dee" w:date="2022-09-28T09:55:00Z">
          <w:r w:rsidR="00170D95" w:rsidRPr="004522EE" w:rsidDel="00170D95">
            <w:rPr>
              <w:rFonts w:ascii="Calibri" w:eastAsia="Calibri" w:hAnsi="Calibri" w:cs="Calibri"/>
              <w:sz w:val="24"/>
              <w:szCs w:val="24"/>
              <w:highlight w:val="yellow"/>
              <w:rPrChange w:id="456" w:author="Laura Dee" w:date="2022-09-28T09:58:00Z">
                <w:rPr>
                  <w:rFonts w:ascii="Calibri" w:eastAsia="Calibri" w:hAnsi="Calibri" w:cs="Calibri"/>
                  <w:sz w:val="24"/>
                  <w:szCs w:val="24"/>
                </w:rPr>
              </w:rPrChange>
            </w:rPr>
            <w:delText xml:space="preserve">However, with </w:delText>
          </w:r>
        </w:del>
        <w:r w:rsidR="00170D95" w:rsidRPr="004522EE">
          <w:rPr>
            <w:rFonts w:ascii="Calibri" w:eastAsia="Calibri" w:hAnsi="Calibri" w:cs="Calibri"/>
            <w:sz w:val="24"/>
            <w:szCs w:val="24"/>
            <w:highlight w:val="yellow"/>
            <w:rPrChange w:id="457" w:author="Laura Dee" w:date="2022-09-28T09:58:00Z">
              <w:rPr>
                <w:rFonts w:ascii="Calibri" w:eastAsia="Calibri" w:hAnsi="Calibri" w:cs="Calibri"/>
                <w:sz w:val="24"/>
                <w:szCs w:val="24"/>
              </w:rPr>
            </w:rPrChange>
          </w:rPr>
          <w:t>water temperature</w:t>
        </w:r>
      </w:moveTo>
      <w:ins w:id="458" w:author="Laura Dee" w:date="2022-09-28T09:56:00Z">
        <w:r w:rsidR="00896557" w:rsidRPr="004522EE">
          <w:rPr>
            <w:rFonts w:ascii="Calibri" w:eastAsia="Calibri" w:hAnsi="Calibri" w:cs="Calibri"/>
            <w:sz w:val="24"/>
            <w:szCs w:val="24"/>
            <w:highlight w:val="yellow"/>
            <w:rPrChange w:id="459" w:author="Laura Dee" w:date="2022-09-28T09:58:00Z">
              <w:rPr>
                <w:rFonts w:ascii="Calibri" w:eastAsia="Calibri" w:hAnsi="Calibri" w:cs="Calibri"/>
                <w:sz w:val="24"/>
                <w:szCs w:val="24"/>
              </w:rPr>
            </w:rPrChange>
          </w:rPr>
          <w:t>s</w:t>
        </w:r>
      </w:ins>
      <w:moveTo w:id="460" w:author="Laura Dee" w:date="2022-09-28T09:55:00Z">
        <w:r w:rsidR="00170D95" w:rsidRPr="004522EE">
          <w:rPr>
            <w:rFonts w:ascii="Calibri" w:eastAsia="Calibri" w:hAnsi="Calibri" w:cs="Calibri"/>
            <w:sz w:val="24"/>
            <w:szCs w:val="24"/>
            <w:highlight w:val="yellow"/>
            <w:rPrChange w:id="461" w:author="Laura Dee" w:date="2022-09-28T09:58:00Z">
              <w:rPr>
                <w:rFonts w:ascii="Calibri" w:eastAsia="Calibri" w:hAnsi="Calibri" w:cs="Calibri"/>
                <w:sz w:val="24"/>
                <w:szCs w:val="24"/>
              </w:rPr>
            </w:rPrChange>
          </w:rPr>
          <w:t xml:space="preserve"> </w:t>
        </w:r>
        <w:proofErr w:type="spellStart"/>
        <w:r w:rsidR="00170D95" w:rsidRPr="004522EE">
          <w:rPr>
            <w:rFonts w:ascii="Calibri" w:eastAsia="Calibri" w:hAnsi="Calibri" w:cs="Calibri"/>
            <w:sz w:val="24"/>
            <w:szCs w:val="24"/>
            <w:highlight w:val="yellow"/>
            <w:rPrChange w:id="462" w:author="Laura Dee" w:date="2022-09-28T09:58:00Z">
              <w:rPr>
                <w:rFonts w:ascii="Calibri" w:eastAsia="Calibri" w:hAnsi="Calibri" w:cs="Calibri"/>
                <w:sz w:val="24"/>
                <w:szCs w:val="24"/>
              </w:rPr>
            </w:rPrChange>
          </w:rPr>
          <w:t>varyi</w:t>
        </w:r>
      </w:moveTo>
      <w:ins w:id="463" w:author="Laura Dee" w:date="2022-09-28T09:56:00Z">
        <w:r w:rsidR="00896557" w:rsidRPr="004522EE">
          <w:rPr>
            <w:rFonts w:ascii="Calibri" w:eastAsia="Calibri" w:hAnsi="Calibri" w:cs="Calibri"/>
            <w:sz w:val="24"/>
            <w:szCs w:val="24"/>
            <w:highlight w:val="yellow"/>
            <w:rPrChange w:id="464" w:author="Laura Dee" w:date="2022-09-28T09:58:00Z">
              <w:rPr>
                <w:rFonts w:ascii="Calibri" w:eastAsia="Calibri" w:hAnsi="Calibri" w:cs="Calibri"/>
                <w:sz w:val="24"/>
                <w:szCs w:val="24"/>
              </w:rPr>
            </w:rPrChange>
          </w:rPr>
          <w:t>es</w:t>
        </w:r>
        <w:proofErr w:type="spellEnd"/>
        <w:r w:rsidR="00896557" w:rsidRPr="004522EE">
          <w:rPr>
            <w:rFonts w:ascii="Calibri" w:eastAsia="Calibri" w:hAnsi="Calibri" w:cs="Calibri"/>
            <w:sz w:val="24"/>
            <w:szCs w:val="24"/>
            <w:highlight w:val="yellow"/>
            <w:rPrChange w:id="465" w:author="Laura Dee" w:date="2022-09-28T09:58:00Z">
              <w:rPr>
                <w:rFonts w:ascii="Calibri" w:eastAsia="Calibri" w:hAnsi="Calibri" w:cs="Calibri"/>
                <w:sz w:val="24"/>
                <w:szCs w:val="24"/>
              </w:rPr>
            </w:rPrChange>
          </w:rPr>
          <w:t xml:space="preserve"> by plot and year</w:t>
        </w:r>
      </w:ins>
      <w:moveTo w:id="466" w:author="Laura Dee" w:date="2022-09-28T09:55:00Z">
        <w:del w:id="467" w:author="Laura Dee" w:date="2022-09-28T09:56:00Z">
          <w:r w:rsidR="00170D95" w:rsidRPr="004522EE" w:rsidDel="00896557">
            <w:rPr>
              <w:rFonts w:ascii="Calibri" w:eastAsia="Calibri" w:hAnsi="Calibri" w:cs="Calibri"/>
              <w:sz w:val="24"/>
              <w:szCs w:val="24"/>
              <w:highlight w:val="yellow"/>
              <w:rPrChange w:id="468" w:author="Laura Dee" w:date="2022-09-28T09:58:00Z">
                <w:rPr>
                  <w:rFonts w:ascii="Calibri" w:eastAsia="Calibri" w:hAnsi="Calibri" w:cs="Calibri"/>
                  <w:sz w:val="24"/>
                  <w:szCs w:val="24"/>
                </w:rPr>
              </w:rPrChange>
            </w:rPr>
            <w:delText>ng over the years</w:delText>
          </w:r>
        </w:del>
      </w:moveTo>
      <w:moveToRangeEnd w:id="440"/>
      <w:ins w:id="469" w:author="Laura Dee" w:date="2022-09-28T09:55:00Z">
        <w:r w:rsidR="00170D95" w:rsidRPr="004522EE">
          <w:rPr>
            <w:rFonts w:ascii="Calibri" w:eastAsia="Calibri" w:hAnsi="Calibri" w:cs="Calibri"/>
            <w:sz w:val="24"/>
            <w:szCs w:val="24"/>
            <w:highlight w:val="yellow"/>
            <w:rPrChange w:id="470" w:author="Laura Dee" w:date="2022-09-28T09:58:00Z">
              <w:rPr>
                <w:rFonts w:ascii="Calibri" w:eastAsia="Calibri" w:hAnsi="Calibri" w:cs="Calibri"/>
                <w:sz w:val="24"/>
                <w:szCs w:val="24"/>
              </w:rPr>
            </w:rPrChange>
          </w:rPr>
          <w:t xml:space="preserve">. </w:t>
        </w:r>
      </w:ins>
      <w:ins w:id="471" w:author="Laura Dee" w:date="2022-09-28T09:58:00Z">
        <w:r w:rsidR="004522EE" w:rsidRPr="004522EE">
          <w:rPr>
            <w:rFonts w:ascii="Calibri" w:eastAsia="Calibri" w:hAnsi="Calibri" w:cs="Calibri"/>
            <w:sz w:val="24"/>
            <w:szCs w:val="24"/>
            <w:highlight w:val="yellow"/>
            <w:rPrChange w:id="472" w:author="Laura Dee" w:date="2022-09-28T09:58:00Z">
              <w:rPr>
                <w:rFonts w:ascii="Calibri" w:eastAsia="Calibri" w:hAnsi="Calibri" w:cs="Calibri"/>
                <w:sz w:val="24"/>
                <w:szCs w:val="24"/>
              </w:rPr>
            </w:rPrChange>
          </w:rPr>
          <w:t>Alternatively, if recruitment is uniform across space, but cold years have high recruitment and warm years have low recruitment in our snail example, we can use a temporal version of the spatial designs above.</w:t>
        </w:r>
        <w:r w:rsidR="004522EE">
          <w:rPr>
            <w:rFonts w:ascii="Calibri" w:eastAsia="Calibri" w:hAnsi="Calibri" w:cs="Calibri"/>
            <w:sz w:val="24"/>
            <w:szCs w:val="24"/>
          </w:rPr>
          <w:t xml:space="preserve"> </w:t>
        </w:r>
      </w:ins>
    </w:p>
    <w:p w14:paraId="68D42794" w14:textId="0793365F" w:rsidR="006C76F1" w:rsidRDefault="003C4406">
      <w:pPr>
        <w:rPr>
          <w:ins w:id="473" w:author="Laura Dee" w:date="2022-09-28T09:54:00Z"/>
          <w:rFonts w:ascii="Calibri" w:eastAsia="Calibri" w:hAnsi="Calibri" w:cs="Calibri"/>
          <w:sz w:val="24"/>
          <w:szCs w:val="24"/>
        </w:rPr>
        <w:pPrChange w:id="474" w:author="Laura Dee" w:date="2022-09-28T09:58:00Z">
          <w:pPr>
            <w:ind w:firstLine="720"/>
          </w:pPr>
        </w:pPrChange>
      </w:pPr>
      <w:r>
        <w:rPr>
          <w:rFonts w:ascii="Calibri" w:eastAsia="Calibri" w:hAnsi="Calibri" w:cs="Calibri"/>
          <w:sz w:val="24"/>
          <w:szCs w:val="24"/>
        </w:rPr>
        <w:t>In th</w:t>
      </w:r>
      <w:ins w:id="475" w:author="Laura Dee" w:date="2022-09-28T09:58:00Z">
        <w:r w:rsidR="00514723">
          <w:rPr>
            <w:rFonts w:ascii="Calibri" w:eastAsia="Calibri" w:hAnsi="Calibri" w:cs="Calibri"/>
            <w:sz w:val="24"/>
            <w:szCs w:val="24"/>
          </w:rPr>
          <w:t>ese</w:t>
        </w:r>
      </w:ins>
      <w:del w:id="476" w:author="Laura Dee" w:date="2022-09-28T09:58:00Z">
        <w:r w:rsidDel="00514723">
          <w:rPr>
            <w:rFonts w:ascii="Calibri" w:eastAsia="Calibri" w:hAnsi="Calibri" w:cs="Calibri"/>
            <w:sz w:val="24"/>
            <w:szCs w:val="24"/>
          </w:rPr>
          <w:delText>is</w:delText>
        </w:r>
      </w:del>
      <w:r>
        <w:rPr>
          <w:rFonts w:ascii="Calibri" w:eastAsia="Calibri" w:hAnsi="Calibri" w:cs="Calibri"/>
          <w:sz w:val="24"/>
          <w:szCs w:val="24"/>
        </w:rPr>
        <w:t xml:space="preserve"> case, </w:t>
      </w:r>
      <w:ins w:id="477" w:author="Laura Dee" w:date="2022-09-28T09:54:00Z">
        <w:r w:rsidR="006C76F1">
          <w:rPr>
            <w:rFonts w:ascii="Calibri" w:eastAsia="Calibri" w:hAnsi="Calibri" w:cs="Calibri"/>
            <w:sz w:val="24"/>
            <w:szCs w:val="24"/>
          </w:rPr>
          <w:t xml:space="preserve">it is particularly helpful to have longitudinal data (i.e., panel data) where we sample each unit (plots) within a cluster (sites) through time. </w:t>
        </w:r>
      </w:ins>
    </w:p>
    <w:p w14:paraId="34B21A0C" w14:textId="5AA24405" w:rsidR="006C76F1" w:rsidRDefault="006C76F1">
      <w:pPr>
        <w:ind w:firstLine="720"/>
        <w:rPr>
          <w:ins w:id="478" w:author="Laura Dee" w:date="2022-09-28T09:57:00Z"/>
          <w:rFonts w:ascii="Calibri" w:eastAsia="Calibri" w:hAnsi="Calibri" w:cs="Calibri"/>
          <w:sz w:val="24"/>
          <w:szCs w:val="24"/>
        </w:rPr>
      </w:pPr>
    </w:p>
    <w:p w14:paraId="1E186C61" w14:textId="71F0340B" w:rsidR="00F04ECD" w:rsidRDefault="00F04ECD">
      <w:pPr>
        <w:ind w:firstLine="720"/>
        <w:rPr>
          <w:ins w:id="479" w:author="Laura Dee" w:date="2022-09-28T09:58:00Z"/>
          <w:rFonts w:ascii="Calibri" w:eastAsia="Calibri" w:hAnsi="Calibri" w:cs="Calibri"/>
          <w:sz w:val="24"/>
          <w:szCs w:val="24"/>
        </w:rPr>
      </w:pPr>
      <w:ins w:id="480" w:author="Laura Dee" w:date="2022-09-28T09:57:00Z">
        <w:r>
          <w:rPr>
            <w:rFonts w:ascii="Calibri" w:eastAsia="Calibri" w:hAnsi="Calibri" w:cs="Calibri"/>
            <w:sz w:val="24"/>
            <w:szCs w:val="24"/>
          </w:rPr>
          <w:t>We next discuss ways to exploit within site (cluster) variation across space and time to deal with confounding variables and omitted variables bias, that can be done in either cross-sectional or longitudinal data when observations (sam</w:t>
        </w:r>
      </w:ins>
      <w:ins w:id="481" w:author="Laura Dee" w:date="2022-09-28T09:58:00Z">
        <w:r>
          <w:rPr>
            <w:rFonts w:ascii="Calibri" w:eastAsia="Calibri" w:hAnsi="Calibri" w:cs="Calibri"/>
            <w:sz w:val="24"/>
            <w:szCs w:val="24"/>
          </w:rPr>
          <w:t>ples)</w:t>
        </w:r>
      </w:ins>
      <w:ins w:id="482" w:author="Laura Dee" w:date="2022-09-28T09:57:00Z">
        <w:r>
          <w:rPr>
            <w:rFonts w:ascii="Calibri" w:eastAsia="Calibri" w:hAnsi="Calibri" w:cs="Calibri"/>
            <w:sz w:val="24"/>
            <w:szCs w:val="24"/>
          </w:rPr>
          <w:t xml:space="preserve"> are nested </w:t>
        </w:r>
      </w:ins>
      <w:ins w:id="483" w:author="Laura Dee" w:date="2022-09-28T09:58:00Z">
        <w:r>
          <w:rPr>
            <w:rFonts w:ascii="Calibri" w:eastAsia="Calibri" w:hAnsi="Calibri" w:cs="Calibri"/>
            <w:sz w:val="24"/>
            <w:szCs w:val="24"/>
          </w:rPr>
          <w:t xml:space="preserve">in space and/or time. </w:t>
        </w:r>
      </w:ins>
    </w:p>
    <w:p w14:paraId="27097F7C" w14:textId="77777777" w:rsidR="00F04ECD" w:rsidRDefault="00F04ECD">
      <w:pPr>
        <w:ind w:firstLine="720"/>
        <w:rPr>
          <w:ins w:id="484" w:author="Laura Dee" w:date="2022-09-28T09:57:00Z"/>
          <w:rFonts w:ascii="Calibri" w:eastAsia="Calibri" w:hAnsi="Calibri" w:cs="Calibri"/>
          <w:sz w:val="24"/>
          <w:szCs w:val="24"/>
        </w:rPr>
      </w:pPr>
    </w:p>
    <w:p w14:paraId="3D778A32" w14:textId="383F0955" w:rsidR="00F12A84" w:rsidRPr="005F4555" w:rsidDel="007B6A95" w:rsidRDefault="003C4406">
      <w:pPr>
        <w:ind w:firstLine="720"/>
        <w:rPr>
          <w:del w:id="485" w:author="Laura Dee" w:date="2022-09-28T11:15:00Z"/>
          <w:rFonts w:ascii="Calibri" w:eastAsia="Calibri" w:hAnsi="Calibri" w:cs="Calibri"/>
          <w:color w:val="FF0000"/>
          <w:sz w:val="24"/>
          <w:szCs w:val="24"/>
          <w:rPrChange w:id="486" w:author="Laura Dee" w:date="2022-09-28T09:28:00Z">
            <w:rPr>
              <w:del w:id="487" w:author="Laura Dee" w:date="2022-09-28T11:15:00Z"/>
              <w:rFonts w:ascii="Calibri" w:eastAsia="Calibri" w:hAnsi="Calibri" w:cs="Calibri"/>
              <w:sz w:val="24"/>
              <w:szCs w:val="24"/>
            </w:rPr>
          </w:rPrChange>
        </w:rPr>
      </w:pPr>
      <w:del w:id="488" w:author="Laura Dee" w:date="2022-09-28T11:15:00Z">
        <w:r w:rsidDel="007B6A95">
          <w:rPr>
            <w:rFonts w:ascii="Calibri" w:eastAsia="Calibri" w:hAnsi="Calibri" w:cs="Calibri"/>
            <w:sz w:val="24"/>
            <w:szCs w:val="24"/>
          </w:rPr>
          <w:delText>panel design approaches for longitudinal analysis become more appropriate. Here, while the omitted variable varies by site (or other form of cluster) as does the average level of our causal predictor of interest, we use variability in our predictor of interest across time to create causally valid conclusions, again utilizing site or average level of our causal predictor at a site over time to shut the back door in statistical models</w:delText>
        </w:r>
      </w:del>
      <w:moveFromRangeStart w:id="489" w:author="Laura Dee" w:date="2022-09-28T09:55:00Z" w:name="move115251322"/>
      <w:moveFrom w:id="490" w:author="Laura Dee" w:date="2022-09-28T09:55:00Z">
        <w:del w:id="491" w:author="Laura Dee" w:date="2022-09-28T11:15:00Z">
          <w:r w:rsidDel="007B6A95">
            <w:rPr>
              <w:rFonts w:ascii="Calibri" w:eastAsia="Calibri" w:hAnsi="Calibri" w:cs="Calibri"/>
              <w:sz w:val="24"/>
              <w:szCs w:val="24"/>
            </w:rPr>
            <w:delText>. In our snail example, cold sites might occur in areas of high recruitment while warm sites occur in areas of low recruitment. However, with water temperature varying over the years</w:delText>
          </w:r>
        </w:del>
      </w:moveFrom>
      <w:moveFromRangeEnd w:id="489"/>
      <w:del w:id="492" w:author="Laura Dee" w:date="2022-09-28T11:15:00Z">
        <w:r w:rsidDel="007B6A95">
          <w:rPr>
            <w:rFonts w:ascii="Calibri" w:eastAsia="Calibri" w:hAnsi="Calibri" w:cs="Calibri"/>
            <w:sz w:val="24"/>
            <w:szCs w:val="24"/>
          </w:rPr>
          <w:delText xml:space="preserve">, </w:delText>
        </w:r>
        <w:r w:rsidRPr="005F4555" w:rsidDel="007B6A95">
          <w:rPr>
            <w:rFonts w:ascii="Calibri" w:eastAsia="Calibri" w:hAnsi="Calibri" w:cs="Calibri"/>
            <w:color w:val="FF0000"/>
            <w:sz w:val="24"/>
            <w:szCs w:val="24"/>
            <w:rPrChange w:id="493" w:author="Laura Dee" w:date="2022-09-28T09:28:00Z">
              <w:rPr>
                <w:rFonts w:ascii="Calibri" w:eastAsia="Calibri" w:hAnsi="Calibri" w:cs="Calibri"/>
                <w:sz w:val="24"/>
                <w:szCs w:val="24"/>
              </w:rPr>
            </w:rPrChange>
          </w:rPr>
          <w:delText>we should be able to produce valid causal inferences.</w:delText>
        </w:r>
      </w:del>
    </w:p>
    <w:p w14:paraId="2DFD6CF8" w14:textId="77777777" w:rsidR="00F12A84" w:rsidRDefault="00F12A84">
      <w:pPr>
        <w:rPr>
          <w:rFonts w:ascii="Calibri" w:eastAsia="Calibri" w:hAnsi="Calibri" w:cs="Calibri"/>
          <w:sz w:val="24"/>
          <w:szCs w:val="24"/>
        </w:rPr>
      </w:pPr>
    </w:p>
    <w:p w14:paraId="6E4A2089" w14:textId="2A5BD81B" w:rsidR="00F12A84" w:rsidRDefault="003C4406">
      <w:pPr>
        <w:ind w:firstLine="720"/>
        <w:rPr>
          <w:rFonts w:ascii="Calibri" w:eastAsia="Calibri" w:hAnsi="Calibri" w:cs="Calibri"/>
          <w:sz w:val="24"/>
          <w:szCs w:val="24"/>
        </w:rPr>
      </w:pPr>
      <w:commentRangeStart w:id="494"/>
      <w:r w:rsidRPr="00E350C0">
        <w:rPr>
          <w:rFonts w:ascii="Calibri" w:eastAsia="Calibri" w:hAnsi="Calibri" w:cs="Calibri"/>
          <w:strike/>
          <w:sz w:val="24"/>
          <w:szCs w:val="24"/>
          <w:rPrChange w:id="495" w:author="Laura Dee" w:date="2022-09-28T11:10:00Z">
            <w:rPr>
              <w:rFonts w:ascii="Calibri" w:eastAsia="Calibri" w:hAnsi="Calibri" w:cs="Calibri"/>
              <w:sz w:val="24"/>
              <w:szCs w:val="24"/>
            </w:rPr>
          </w:rPrChange>
        </w:rPr>
        <w:t>The above two solutions work well for omitted variables that covary with a driver of interest across a single type of cluster</w:t>
      </w:r>
      <w:commentRangeEnd w:id="494"/>
      <w:r w:rsidR="003305C3" w:rsidRPr="00E350C0">
        <w:rPr>
          <w:rStyle w:val="CommentReference"/>
          <w:strike/>
          <w:rPrChange w:id="496" w:author="Laura Dee" w:date="2022-09-28T11:10:00Z">
            <w:rPr>
              <w:rStyle w:val="CommentReference"/>
            </w:rPr>
          </w:rPrChange>
        </w:rPr>
        <w:commentReference w:id="494"/>
      </w:r>
      <w:r w:rsidRPr="00E350C0">
        <w:rPr>
          <w:rFonts w:ascii="Calibri" w:eastAsia="Calibri" w:hAnsi="Calibri" w:cs="Calibri"/>
          <w:strike/>
          <w:sz w:val="24"/>
          <w:szCs w:val="24"/>
          <w:rPrChange w:id="497" w:author="Laura Dee" w:date="2022-09-28T11:10:00Z">
            <w:rPr>
              <w:rFonts w:ascii="Calibri" w:eastAsia="Calibri" w:hAnsi="Calibri" w:cs="Calibri"/>
              <w:sz w:val="24"/>
              <w:szCs w:val="24"/>
            </w:rPr>
          </w:rPrChange>
        </w:rPr>
        <w:t xml:space="preserve"> - </w:t>
      </w:r>
      <w:del w:id="498" w:author="Laura Dee" w:date="2022-09-28T11:16:00Z">
        <w:r w:rsidRPr="00E350C0" w:rsidDel="007B6A95">
          <w:rPr>
            <w:rFonts w:ascii="Calibri" w:eastAsia="Calibri" w:hAnsi="Calibri" w:cs="Calibri"/>
            <w:strike/>
            <w:sz w:val="24"/>
            <w:szCs w:val="24"/>
            <w:rPrChange w:id="499" w:author="Laura Dee" w:date="2022-09-28T11:10:00Z">
              <w:rPr>
                <w:rFonts w:ascii="Calibri" w:eastAsia="Calibri" w:hAnsi="Calibri" w:cs="Calibri"/>
                <w:sz w:val="24"/>
                <w:szCs w:val="24"/>
              </w:rPr>
            </w:rPrChange>
          </w:rPr>
          <w:delText>either space or time. We have thus far only talked about space, as it makes intuitive sense - cold sites could have high recruitment. Conceptually, this should extend easily to time. If recruitment is uniform across space, but cold years have high recruitment and warm years have low recruitment in our snail example, we can use a temporal version of the spatial designs above</w:delText>
        </w:r>
        <w:r w:rsidDel="007B6A95">
          <w:rPr>
            <w:rFonts w:ascii="Calibri" w:eastAsia="Calibri" w:hAnsi="Calibri" w:cs="Calibri"/>
            <w:sz w:val="24"/>
            <w:szCs w:val="24"/>
          </w:rPr>
          <w:delText>.</w:delText>
        </w:r>
      </w:del>
    </w:p>
    <w:p w14:paraId="2CCF1BAF" w14:textId="77777777" w:rsidR="00F12A84" w:rsidRDefault="00F12A84">
      <w:pPr>
        <w:rPr>
          <w:rFonts w:ascii="Calibri" w:eastAsia="Calibri" w:hAnsi="Calibri" w:cs="Calibri"/>
          <w:sz w:val="24"/>
          <w:szCs w:val="24"/>
        </w:rPr>
      </w:pPr>
    </w:p>
    <w:p w14:paraId="2065E26A" w14:textId="20BDE053" w:rsidR="00F12A84" w:rsidRDefault="003C4406">
      <w:pPr>
        <w:ind w:firstLine="720"/>
        <w:rPr>
          <w:rFonts w:ascii="Calibri" w:eastAsia="Calibri" w:hAnsi="Calibri" w:cs="Calibri"/>
          <w:color w:val="FF0000"/>
          <w:sz w:val="24"/>
          <w:szCs w:val="24"/>
        </w:rPr>
      </w:pPr>
      <w:commentRangeStart w:id="500"/>
      <w:r>
        <w:rPr>
          <w:rFonts w:ascii="Calibri" w:eastAsia="Calibri" w:hAnsi="Calibri" w:cs="Calibri"/>
          <w:sz w:val="24"/>
          <w:szCs w:val="24"/>
        </w:rPr>
        <w:t>While it seems difficult - and painfully realistic - that some omitted variables could vary by space and time, the strategies for coping with this type of problem are the same as above</w:t>
      </w:r>
      <w:ins w:id="501" w:author="Laura Dee" w:date="2022-09-21T15:55:00Z">
        <w:r w:rsidR="00D05F1A">
          <w:rPr>
            <w:rFonts w:ascii="Calibri" w:eastAsia="Calibri" w:hAnsi="Calibri" w:cs="Calibri"/>
            <w:sz w:val="24"/>
            <w:szCs w:val="24"/>
          </w:rPr>
          <w:t xml:space="preserve"> and quite flexible</w:t>
        </w:r>
      </w:ins>
      <w:r w:rsidRPr="00960C7F">
        <w:rPr>
          <w:rFonts w:ascii="Calibri" w:eastAsia="Calibri" w:hAnsi="Calibri" w:cs="Calibri"/>
          <w:sz w:val="24"/>
          <w:szCs w:val="24"/>
          <w:highlight w:val="yellow"/>
          <w:rPrChange w:id="502" w:author="Laura Dee" w:date="2022-09-28T09:59:00Z">
            <w:rPr>
              <w:rFonts w:ascii="Calibri" w:eastAsia="Calibri" w:hAnsi="Calibri" w:cs="Calibri"/>
              <w:sz w:val="24"/>
              <w:szCs w:val="24"/>
            </w:rPr>
          </w:rPrChange>
        </w:rPr>
        <w:t xml:space="preserve">. From our snail example, assume cold sites have higher recruitment than warm, but, at the same time within a site, years that are colder have higher recruitment than those that are warm. This </w:t>
      </w:r>
      <w:proofErr w:type="spellStart"/>
      <w:r w:rsidRPr="00960C7F">
        <w:rPr>
          <w:rFonts w:ascii="Calibri" w:eastAsia="Calibri" w:hAnsi="Calibri" w:cs="Calibri"/>
          <w:sz w:val="24"/>
          <w:szCs w:val="24"/>
          <w:highlight w:val="yellow"/>
          <w:rPrChange w:id="503" w:author="Laura Dee" w:date="2022-09-28T09:59:00Z">
            <w:rPr>
              <w:rFonts w:ascii="Calibri" w:eastAsia="Calibri" w:hAnsi="Calibri" w:cs="Calibri"/>
              <w:sz w:val="24"/>
              <w:szCs w:val="24"/>
            </w:rPr>
          </w:rPrChange>
        </w:rPr>
        <w:t>spatio</w:t>
      </w:r>
      <w:proofErr w:type="spellEnd"/>
      <w:r w:rsidRPr="00960C7F">
        <w:rPr>
          <w:rFonts w:ascii="Calibri" w:eastAsia="Calibri" w:hAnsi="Calibri" w:cs="Calibri"/>
          <w:sz w:val="24"/>
          <w:szCs w:val="24"/>
          <w:highlight w:val="yellow"/>
          <w:rPrChange w:id="504" w:author="Laura Dee" w:date="2022-09-28T09:59:00Z">
            <w:rPr>
              <w:rFonts w:ascii="Calibri" w:eastAsia="Calibri" w:hAnsi="Calibri" w:cs="Calibri"/>
              <w:sz w:val="24"/>
              <w:szCs w:val="24"/>
            </w:rPr>
          </w:rPrChange>
        </w:rPr>
        <w:t>-temporal omitted variable can be dealt with as long as the omitted variable works at the site-year level and there is variability within a site-year for the driver of interest.</w:t>
      </w:r>
      <w:r>
        <w:rPr>
          <w:rFonts w:ascii="Calibri" w:eastAsia="Calibri" w:hAnsi="Calibri" w:cs="Calibri"/>
          <w:sz w:val="24"/>
          <w:szCs w:val="24"/>
        </w:rPr>
        <w:t xml:space="preserve"> </w:t>
      </w:r>
      <w:r w:rsidRPr="008D5401">
        <w:rPr>
          <w:rFonts w:ascii="Calibri" w:eastAsia="Calibri" w:hAnsi="Calibri" w:cs="Calibri"/>
          <w:b/>
          <w:bCs/>
          <w:sz w:val="24"/>
          <w:szCs w:val="24"/>
        </w:rPr>
        <w:t>One can then observe plots within a site over time in order to ultimately control for OVB.</w:t>
      </w:r>
      <w:r>
        <w:rPr>
          <w:rFonts w:ascii="Calibri" w:eastAsia="Calibri" w:hAnsi="Calibri" w:cs="Calibri"/>
          <w:sz w:val="24"/>
          <w:szCs w:val="24"/>
        </w:rPr>
        <w:t xml:space="preserve"> </w:t>
      </w:r>
      <w:moveFromRangeStart w:id="505" w:author="Laura Dee" w:date="2022-09-28T11:20:00Z" w:name="move115256429"/>
      <w:moveFrom w:id="506" w:author="Laura Dee" w:date="2022-09-28T11:20:00Z">
        <w:r w:rsidDel="00F95D3C">
          <w:rPr>
            <w:rFonts w:ascii="Calibri" w:eastAsia="Calibri" w:hAnsi="Calibri" w:cs="Calibri"/>
            <w:sz w:val="24"/>
            <w:szCs w:val="24"/>
          </w:rPr>
          <w:t>If the omitted variable and the driver of interest vary at exactly the same scale, it might not be possible to control for OVB for this particular driver, and a researcher would have to fall back on measuring the omitted variable or conducting experiments. Otherwise, “nothing to be done” (Beckett 1953).</w:t>
        </w:r>
      </w:moveFrom>
      <w:moveFromRangeEnd w:id="505"/>
      <w:commentRangeEnd w:id="500"/>
      <w:r w:rsidR="00EA4F7F">
        <w:rPr>
          <w:rStyle w:val="CommentReference"/>
        </w:rPr>
        <w:commentReference w:id="500"/>
      </w:r>
    </w:p>
    <w:p w14:paraId="7FABCE2D" w14:textId="7E94B17F" w:rsidR="00F12A84" w:rsidRDefault="003C4406">
      <w:pPr>
        <w:spacing w:before="300" w:after="160"/>
        <w:ind w:firstLine="720"/>
        <w:rPr>
          <w:ins w:id="507" w:author="Laura Dee" w:date="2022-09-28T12:24:00Z"/>
          <w:rFonts w:ascii="Calibri" w:eastAsia="Calibri" w:hAnsi="Calibri" w:cs="Calibri"/>
          <w:sz w:val="24"/>
          <w:szCs w:val="24"/>
        </w:rPr>
      </w:pPr>
      <w:commentRangeStart w:id="508"/>
      <w:r>
        <w:rPr>
          <w:rFonts w:ascii="Calibri" w:eastAsia="Calibri" w:hAnsi="Calibri" w:cs="Calibri"/>
          <w:sz w:val="24"/>
          <w:szCs w:val="24"/>
        </w:rPr>
        <w:t xml:space="preserve">We recognize that one or more omitted variables might have influences at different levels of clustering. Some might vary by time, some by space, and some at different levels of each. This could require a clever design for proper levels of nesting, or even using different types of clustering for different sources of OVB. </w:t>
      </w:r>
      <w:commentRangeEnd w:id="508"/>
      <w:r w:rsidR="008417F0">
        <w:rPr>
          <w:rStyle w:val="CommentReference"/>
        </w:rPr>
        <w:commentReference w:id="508"/>
      </w:r>
      <w:r>
        <w:rPr>
          <w:rFonts w:ascii="Calibri" w:eastAsia="Calibri" w:hAnsi="Calibri" w:cs="Calibri"/>
          <w:sz w:val="24"/>
          <w:szCs w:val="24"/>
        </w:rPr>
        <w:t>This is why building a causal diagram at the outset of designing an observational study is key. Regardless, even without a causal diagram in hand, creating observational study designs that use nested designs as a matter of course will enable better estimates of causal effects. Combining these techniques with others, such as the classic stratified random sampling design or others (</w:t>
      </w:r>
      <w:r>
        <w:rPr>
          <w:rFonts w:ascii="Calibri" w:eastAsia="Calibri" w:hAnsi="Calibri" w:cs="Calibri"/>
          <w:sz w:val="24"/>
          <w:szCs w:val="24"/>
          <w:highlight w:val="yellow"/>
        </w:rPr>
        <w:t>SCOTT REFERENCES AND THE LIKE</w:t>
      </w:r>
      <w:r>
        <w:rPr>
          <w:rFonts w:ascii="Calibri" w:eastAsia="Calibri" w:hAnsi="Calibri" w:cs="Calibri"/>
          <w:sz w:val="24"/>
          <w:szCs w:val="24"/>
        </w:rPr>
        <w:t xml:space="preserve">), will </w:t>
      </w:r>
      <w:r>
        <w:rPr>
          <w:rFonts w:ascii="Calibri" w:eastAsia="Calibri" w:hAnsi="Calibri" w:cs="Calibri"/>
          <w:sz w:val="24"/>
          <w:szCs w:val="24"/>
        </w:rPr>
        <w:lastRenderedPageBreak/>
        <w:t xml:space="preserve">allow for the analyses that are not only causally </w:t>
      </w:r>
      <w:del w:id="509" w:author="Laura Dee" w:date="2022-09-28T12:23:00Z">
        <w:r w:rsidDel="00917551">
          <w:rPr>
            <w:rFonts w:ascii="Calibri" w:eastAsia="Calibri" w:hAnsi="Calibri" w:cs="Calibri"/>
            <w:sz w:val="24"/>
            <w:szCs w:val="24"/>
          </w:rPr>
          <w:delText>valid</w:delText>
        </w:r>
      </w:del>
      <w:proofErr w:type="gramStart"/>
      <w:ins w:id="510" w:author="Laura Dee" w:date="2022-09-28T12:23:00Z">
        <w:r w:rsidR="00917551">
          <w:rPr>
            <w:rFonts w:ascii="Calibri" w:eastAsia="Calibri" w:hAnsi="Calibri" w:cs="Calibri"/>
            <w:sz w:val="24"/>
            <w:szCs w:val="24"/>
          </w:rPr>
          <w:t>identified?</w:t>
        </w:r>
      </w:ins>
      <w:r>
        <w:rPr>
          <w:rFonts w:ascii="Calibri" w:eastAsia="Calibri" w:hAnsi="Calibri" w:cs="Calibri"/>
          <w:sz w:val="24"/>
          <w:szCs w:val="24"/>
        </w:rPr>
        <w:t>,</w:t>
      </w:r>
      <w:proofErr w:type="gramEnd"/>
      <w:r>
        <w:rPr>
          <w:rFonts w:ascii="Calibri" w:eastAsia="Calibri" w:hAnsi="Calibri" w:cs="Calibri"/>
          <w:sz w:val="24"/>
          <w:szCs w:val="24"/>
        </w:rPr>
        <w:t xml:space="preserve"> but reduce the influence of variability of uncorrelated variables when estimating causal relationships.</w:t>
      </w:r>
    </w:p>
    <w:p w14:paraId="296A44DB" w14:textId="38458322" w:rsidR="00E81CA0" w:rsidDel="00623896" w:rsidRDefault="00E81CA0">
      <w:pPr>
        <w:spacing w:before="300" w:after="160"/>
        <w:ind w:firstLine="720"/>
        <w:rPr>
          <w:del w:id="511" w:author="Laura Dee" w:date="2022-09-28T12:25:00Z"/>
          <w:rFonts w:ascii="Calibri" w:eastAsia="Calibri" w:hAnsi="Calibri" w:cs="Calibri"/>
          <w:sz w:val="24"/>
          <w:szCs w:val="24"/>
        </w:rPr>
      </w:pPr>
      <w:ins w:id="512" w:author="Laura Dee" w:date="2022-09-28T12:24:00Z">
        <w:r>
          <w:rPr>
            <w:rFonts w:ascii="Calibri" w:eastAsia="Calibri" w:hAnsi="Calibri" w:cs="Calibri"/>
            <w:color w:val="333333"/>
            <w:sz w:val="24"/>
            <w:szCs w:val="24"/>
          </w:rPr>
          <w:t>Next, we discuss how addressing omitted variables can be approached, differentiate between different models, a</w:t>
        </w:r>
        <w:r w:rsidRPr="00990C47">
          <w:rPr>
            <w:rFonts w:ascii="Calibri" w:eastAsia="Calibri" w:hAnsi="Calibri" w:cs="Calibri"/>
            <w:color w:val="333333"/>
            <w:sz w:val="24"/>
            <w:szCs w:val="24"/>
            <w:highlight w:val="yellow"/>
          </w:rPr>
          <w:t>nd outline additional assumptions that must be met for them to be valid – i.e., yield an unbiased estimate of an effect.</w:t>
        </w:r>
      </w:ins>
      <w:ins w:id="513" w:author="Laura Dee" w:date="2022-09-28T12:30:00Z">
        <w:r w:rsidR="00600664">
          <w:rPr>
            <w:rFonts w:ascii="Calibri" w:eastAsia="Calibri" w:hAnsi="Calibri" w:cs="Calibri"/>
            <w:b/>
            <w:color w:val="333333"/>
            <w:sz w:val="24"/>
            <w:szCs w:val="24"/>
          </w:rPr>
          <w:t xml:space="preserve"> </w:t>
        </w:r>
      </w:ins>
    </w:p>
    <w:p w14:paraId="7D119419" w14:textId="34002AF5" w:rsidR="00F12A84" w:rsidDel="00623896" w:rsidRDefault="003C4406">
      <w:pPr>
        <w:pStyle w:val="Heading2"/>
        <w:keepNext w:val="0"/>
        <w:keepLines w:val="0"/>
        <w:shd w:val="clear" w:color="auto" w:fill="FFFFFF"/>
        <w:spacing w:before="300" w:after="160" w:line="264" w:lineRule="auto"/>
        <w:rPr>
          <w:del w:id="514" w:author="Laura Dee" w:date="2022-09-28T12:24:00Z"/>
          <w:rFonts w:ascii="Calibri" w:eastAsia="Calibri" w:hAnsi="Calibri" w:cs="Calibri"/>
          <w:b/>
          <w:sz w:val="24"/>
          <w:szCs w:val="24"/>
        </w:rPr>
      </w:pPr>
      <w:bookmarkStart w:id="515" w:name="_tpsahclnffl" w:colFirst="0" w:colLast="0"/>
      <w:bookmarkEnd w:id="515"/>
      <w:commentRangeStart w:id="516"/>
      <w:del w:id="517" w:author="Laura Dee" w:date="2022-09-28T12:24:00Z">
        <w:r w:rsidDel="00623896">
          <w:rPr>
            <w:rFonts w:ascii="Calibri" w:eastAsia="Calibri" w:hAnsi="Calibri" w:cs="Calibri"/>
            <w:b/>
            <w:color w:val="333333"/>
            <w:sz w:val="24"/>
            <w:szCs w:val="24"/>
          </w:rPr>
          <w:delText xml:space="preserve">Statistical Approaches to Coping with Omitted Variables </w:delText>
        </w:r>
      </w:del>
      <w:commentRangeEnd w:id="516"/>
      <w:r w:rsidR="00600664">
        <w:rPr>
          <w:rStyle w:val="CommentReference"/>
        </w:rPr>
        <w:commentReference w:id="516"/>
      </w:r>
    </w:p>
    <w:p w14:paraId="03DDAD30" w14:textId="5986081A" w:rsidR="00F12A84" w:rsidRPr="00FD5E35" w:rsidRDefault="003C4406">
      <w:pPr>
        <w:spacing w:before="300" w:after="160"/>
        <w:ind w:firstLine="720"/>
        <w:rPr>
          <w:rFonts w:ascii="Calibri" w:eastAsia="Calibri" w:hAnsi="Calibri" w:cs="Calibri"/>
          <w:color w:val="333333"/>
          <w:sz w:val="24"/>
          <w:szCs w:val="24"/>
          <w:highlight w:val="yellow"/>
          <w:rPrChange w:id="518" w:author="Laura Dee" w:date="2022-09-21T08:42:00Z">
            <w:rPr>
              <w:rFonts w:ascii="Calibri" w:eastAsia="Calibri" w:hAnsi="Calibri" w:cs="Calibri"/>
              <w:color w:val="333333"/>
              <w:sz w:val="24"/>
              <w:szCs w:val="24"/>
            </w:rPr>
          </w:rPrChange>
        </w:rPr>
        <w:pPrChange w:id="519" w:author="Laura Dee" w:date="2022-09-28T12:25:00Z">
          <w:pPr>
            <w:spacing w:after="160"/>
            <w:ind w:firstLine="720"/>
          </w:pPr>
        </w:pPrChange>
      </w:pPr>
      <w:r w:rsidRPr="00FD5E35">
        <w:rPr>
          <w:rFonts w:ascii="Calibri" w:eastAsia="Calibri" w:hAnsi="Calibri" w:cs="Calibri"/>
          <w:color w:val="333333"/>
          <w:sz w:val="24"/>
          <w:szCs w:val="24"/>
          <w:highlight w:val="yellow"/>
          <w:rPrChange w:id="520" w:author="Laura Dee" w:date="2022-09-21T08:42:00Z">
            <w:rPr>
              <w:rFonts w:ascii="Calibri" w:eastAsia="Calibri" w:hAnsi="Calibri" w:cs="Calibri"/>
              <w:color w:val="333333"/>
              <w:sz w:val="24"/>
              <w:szCs w:val="24"/>
            </w:rPr>
          </w:rPrChange>
        </w:rPr>
        <w:t xml:space="preserve">We illustrate the different </w:t>
      </w:r>
      <w:del w:id="521" w:author="Laura Dee" w:date="2022-09-28T12:25:00Z">
        <w:r w:rsidRPr="00FD5E35" w:rsidDel="00623896">
          <w:rPr>
            <w:rFonts w:ascii="Calibri" w:eastAsia="Calibri" w:hAnsi="Calibri" w:cs="Calibri"/>
            <w:color w:val="333333"/>
            <w:sz w:val="24"/>
            <w:szCs w:val="24"/>
            <w:highlight w:val="yellow"/>
            <w:rPrChange w:id="522" w:author="Laura Dee" w:date="2022-09-21T08:42:00Z">
              <w:rPr>
                <w:rFonts w:ascii="Calibri" w:eastAsia="Calibri" w:hAnsi="Calibri" w:cs="Calibri"/>
                <w:color w:val="333333"/>
                <w:sz w:val="24"/>
                <w:szCs w:val="24"/>
              </w:rPr>
            </w:rPrChange>
          </w:rPr>
          <w:delText xml:space="preserve">models </w:delText>
        </w:r>
      </w:del>
      <w:ins w:id="523" w:author="Laura Dee" w:date="2022-09-28T12:25:00Z">
        <w:r w:rsidR="00623896">
          <w:rPr>
            <w:rFonts w:ascii="Calibri" w:eastAsia="Calibri" w:hAnsi="Calibri" w:cs="Calibri"/>
            <w:color w:val="333333"/>
            <w:sz w:val="24"/>
            <w:szCs w:val="24"/>
            <w:highlight w:val="yellow"/>
          </w:rPr>
          <w:t xml:space="preserve">designs </w:t>
        </w:r>
      </w:ins>
      <w:r w:rsidRPr="00FD5E35">
        <w:rPr>
          <w:rFonts w:ascii="Calibri" w:eastAsia="Calibri" w:hAnsi="Calibri" w:cs="Calibri"/>
          <w:color w:val="333333"/>
          <w:sz w:val="24"/>
          <w:szCs w:val="24"/>
          <w:highlight w:val="yellow"/>
          <w:rPrChange w:id="524" w:author="Laura Dee" w:date="2022-09-21T08:42:00Z">
            <w:rPr>
              <w:rFonts w:ascii="Calibri" w:eastAsia="Calibri" w:hAnsi="Calibri" w:cs="Calibri"/>
              <w:color w:val="333333"/>
              <w:sz w:val="24"/>
              <w:szCs w:val="24"/>
            </w:rPr>
          </w:rPrChange>
        </w:rPr>
        <w:t xml:space="preserve">using a common set of </w:t>
      </w:r>
      <w:ins w:id="525" w:author="Laura Dee" w:date="2022-09-28T12:30:00Z">
        <w:r w:rsidR="00600664">
          <w:rPr>
            <w:rFonts w:ascii="Calibri" w:eastAsia="Calibri" w:hAnsi="Calibri" w:cs="Calibri"/>
            <w:color w:val="333333"/>
            <w:sz w:val="24"/>
            <w:szCs w:val="24"/>
            <w:highlight w:val="yellow"/>
          </w:rPr>
          <w:t>terms</w:t>
        </w:r>
      </w:ins>
      <w:ins w:id="526" w:author="Laura Dee" w:date="2022-09-28T12:31:00Z">
        <w:r w:rsidR="00600664">
          <w:rPr>
            <w:rFonts w:ascii="Calibri" w:eastAsia="Calibri" w:hAnsi="Calibri" w:cs="Calibri"/>
            <w:color w:val="333333"/>
            <w:sz w:val="24"/>
            <w:szCs w:val="24"/>
            <w:highlight w:val="yellow"/>
          </w:rPr>
          <w:t xml:space="preserve"> for </w:t>
        </w:r>
      </w:ins>
      <w:r w:rsidRPr="00FD5E35">
        <w:rPr>
          <w:rFonts w:ascii="Calibri" w:eastAsia="Calibri" w:hAnsi="Calibri" w:cs="Calibri"/>
          <w:color w:val="333333"/>
          <w:sz w:val="24"/>
          <w:szCs w:val="24"/>
          <w:highlight w:val="yellow"/>
          <w:rPrChange w:id="527" w:author="Laura Dee" w:date="2022-09-21T08:42:00Z">
            <w:rPr>
              <w:rFonts w:ascii="Calibri" w:eastAsia="Calibri" w:hAnsi="Calibri" w:cs="Calibri"/>
              <w:color w:val="333333"/>
              <w:sz w:val="24"/>
              <w:szCs w:val="24"/>
            </w:rPr>
          </w:rPrChange>
        </w:rPr>
        <w:t xml:space="preserve">predictors </w:t>
      </w:r>
      <w:commentRangeStart w:id="528"/>
      <w:r w:rsidRPr="00FD5E35">
        <w:rPr>
          <w:rFonts w:ascii="Calibri" w:eastAsia="Calibri" w:hAnsi="Calibri" w:cs="Calibri"/>
          <w:color w:val="333333"/>
          <w:sz w:val="24"/>
          <w:szCs w:val="24"/>
          <w:highlight w:val="yellow"/>
          <w:rPrChange w:id="529" w:author="Laura Dee" w:date="2022-09-21T08:42:00Z">
            <w:rPr>
              <w:rFonts w:ascii="Calibri" w:eastAsia="Calibri" w:hAnsi="Calibri" w:cs="Calibri"/>
              <w:color w:val="333333"/>
              <w:sz w:val="24"/>
              <w:szCs w:val="24"/>
            </w:rPr>
          </w:rPrChange>
        </w:rPr>
        <w:t>(x), responses (y),</w:t>
      </w:r>
      <w:commentRangeEnd w:id="528"/>
      <w:r w:rsidR="00EA4F7F">
        <w:rPr>
          <w:rStyle w:val="CommentReference"/>
        </w:rPr>
        <w:commentReference w:id="528"/>
      </w:r>
      <w:r w:rsidRPr="00FD5E35">
        <w:rPr>
          <w:rFonts w:ascii="Calibri" w:eastAsia="Calibri" w:hAnsi="Calibri" w:cs="Calibri"/>
          <w:color w:val="333333"/>
          <w:sz w:val="24"/>
          <w:szCs w:val="24"/>
          <w:highlight w:val="yellow"/>
          <w:rPrChange w:id="530" w:author="Laura Dee" w:date="2022-09-21T08:42:00Z">
            <w:rPr>
              <w:rFonts w:ascii="Calibri" w:eastAsia="Calibri" w:hAnsi="Calibri" w:cs="Calibri"/>
              <w:color w:val="333333"/>
              <w:sz w:val="24"/>
              <w:szCs w:val="24"/>
            </w:rPr>
          </w:rPrChange>
        </w:rPr>
        <w:t xml:space="preserve"> </w:t>
      </w:r>
      <w:commentRangeStart w:id="531"/>
      <w:r w:rsidRPr="00FD5E35">
        <w:rPr>
          <w:rFonts w:ascii="Calibri" w:eastAsia="Calibri" w:hAnsi="Calibri" w:cs="Calibri"/>
          <w:color w:val="333333"/>
          <w:sz w:val="24"/>
          <w:szCs w:val="24"/>
          <w:highlight w:val="yellow"/>
          <w:rPrChange w:id="532" w:author="Laura Dee" w:date="2022-09-21T08:42:00Z">
            <w:rPr>
              <w:rFonts w:ascii="Calibri" w:eastAsia="Calibri" w:hAnsi="Calibri" w:cs="Calibri"/>
              <w:color w:val="333333"/>
              <w:sz w:val="24"/>
              <w:szCs w:val="24"/>
            </w:rPr>
          </w:rPrChange>
        </w:rPr>
        <w:t xml:space="preserve">and </w:t>
      </w:r>
      <w:del w:id="533" w:author="Laura Dee" w:date="2022-09-28T12:31:00Z">
        <w:r w:rsidRPr="00FD5E35" w:rsidDel="00600664">
          <w:rPr>
            <w:rFonts w:ascii="Calibri" w:eastAsia="Calibri" w:hAnsi="Calibri" w:cs="Calibri"/>
            <w:color w:val="333333"/>
            <w:sz w:val="24"/>
            <w:szCs w:val="24"/>
            <w:highlight w:val="yellow"/>
            <w:rPrChange w:id="534" w:author="Laura Dee" w:date="2022-09-21T08:42:00Z">
              <w:rPr>
                <w:rFonts w:ascii="Calibri" w:eastAsia="Calibri" w:hAnsi="Calibri" w:cs="Calibri"/>
                <w:color w:val="333333"/>
                <w:sz w:val="24"/>
                <w:szCs w:val="24"/>
              </w:rPr>
            </w:rPrChange>
          </w:rPr>
          <w:delText xml:space="preserve">omitted </w:delText>
        </w:r>
      </w:del>
      <w:ins w:id="535" w:author="Laura Dee" w:date="2022-09-28T12:31:00Z">
        <w:r w:rsidR="00600664">
          <w:rPr>
            <w:rFonts w:ascii="Calibri" w:eastAsia="Calibri" w:hAnsi="Calibri" w:cs="Calibri"/>
            <w:color w:val="333333"/>
            <w:sz w:val="24"/>
            <w:szCs w:val="24"/>
            <w:highlight w:val="yellow"/>
          </w:rPr>
          <w:t>confounding</w:t>
        </w:r>
        <w:r w:rsidR="00600664" w:rsidRPr="00FD5E35">
          <w:rPr>
            <w:rFonts w:ascii="Calibri" w:eastAsia="Calibri" w:hAnsi="Calibri" w:cs="Calibri"/>
            <w:color w:val="333333"/>
            <w:sz w:val="24"/>
            <w:szCs w:val="24"/>
            <w:highlight w:val="yellow"/>
            <w:rPrChange w:id="536" w:author="Laura Dee" w:date="2022-09-21T08:42:00Z">
              <w:rPr>
                <w:rFonts w:ascii="Calibri" w:eastAsia="Calibri" w:hAnsi="Calibri" w:cs="Calibri"/>
                <w:color w:val="333333"/>
                <w:sz w:val="24"/>
                <w:szCs w:val="24"/>
              </w:rPr>
            </w:rPrChange>
          </w:rPr>
          <w:t xml:space="preserve"> </w:t>
        </w:r>
      </w:ins>
      <w:r w:rsidRPr="00FD5E35">
        <w:rPr>
          <w:rFonts w:ascii="Calibri" w:eastAsia="Calibri" w:hAnsi="Calibri" w:cs="Calibri"/>
          <w:color w:val="333333"/>
          <w:sz w:val="24"/>
          <w:szCs w:val="24"/>
          <w:highlight w:val="yellow"/>
          <w:rPrChange w:id="537" w:author="Laura Dee" w:date="2022-09-21T08:42:00Z">
            <w:rPr>
              <w:rFonts w:ascii="Calibri" w:eastAsia="Calibri" w:hAnsi="Calibri" w:cs="Calibri"/>
              <w:color w:val="333333"/>
              <w:sz w:val="24"/>
              <w:szCs w:val="24"/>
            </w:rPr>
          </w:rPrChange>
        </w:rPr>
        <w:t xml:space="preserve">variables (z) </w:t>
      </w:r>
      <w:commentRangeEnd w:id="531"/>
      <w:r w:rsidR="002C2EE5" w:rsidRPr="00FD5E35">
        <w:rPr>
          <w:rStyle w:val="CommentReference"/>
          <w:highlight w:val="yellow"/>
          <w:rPrChange w:id="538" w:author="Laura Dee" w:date="2022-09-21T08:42:00Z">
            <w:rPr>
              <w:rStyle w:val="CommentReference"/>
            </w:rPr>
          </w:rPrChange>
        </w:rPr>
        <w:commentReference w:id="531"/>
      </w:r>
      <w:ins w:id="539" w:author="Laura Dee" w:date="2022-09-28T12:25:00Z">
        <w:r w:rsidR="00623896">
          <w:rPr>
            <w:rFonts w:ascii="Calibri" w:eastAsia="Calibri" w:hAnsi="Calibri" w:cs="Calibri"/>
            <w:color w:val="333333"/>
            <w:sz w:val="24"/>
            <w:szCs w:val="24"/>
            <w:highlight w:val="yellow"/>
          </w:rPr>
          <w:t xml:space="preserve">in a regression, applied to </w:t>
        </w:r>
      </w:ins>
      <w:del w:id="540" w:author="Laura Dee" w:date="2022-09-28T12:25:00Z">
        <w:r w:rsidRPr="00FD5E35" w:rsidDel="00623896">
          <w:rPr>
            <w:rFonts w:ascii="Calibri" w:eastAsia="Calibri" w:hAnsi="Calibri" w:cs="Calibri"/>
            <w:color w:val="333333"/>
            <w:sz w:val="24"/>
            <w:szCs w:val="24"/>
            <w:highlight w:val="yellow"/>
            <w:rPrChange w:id="541" w:author="Laura Dee" w:date="2022-09-21T08:42:00Z">
              <w:rPr>
                <w:rFonts w:ascii="Calibri" w:eastAsia="Calibri" w:hAnsi="Calibri" w:cs="Calibri"/>
                <w:color w:val="333333"/>
                <w:sz w:val="24"/>
                <w:szCs w:val="24"/>
              </w:rPr>
            </w:rPrChange>
          </w:rPr>
          <w:delText xml:space="preserve">and </w:delText>
        </w:r>
      </w:del>
      <w:r w:rsidRPr="00FD5E35">
        <w:rPr>
          <w:rFonts w:ascii="Calibri" w:eastAsia="Calibri" w:hAnsi="Calibri" w:cs="Calibri"/>
          <w:color w:val="333333"/>
          <w:sz w:val="24"/>
          <w:szCs w:val="24"/>
          <w:highlight w:val="yellow"/>
          <w:rPrChange w:id="542" w:author="Laura Dee" w:date="2022-09-21T08:42:00Z">
            <w:rPr>
              <w:rFonts w:ascii="Calibri" w:eastAsia="Calibri" w:hAnsi="Calibri" w:cs="Calibri"/>
              <w:color w:val="333333"/>
              <w:sz w:val="24"/>
              <w:szCs w:val="24"/>
            </w:rPr>
          </w:rPrChange>
        </w:rPr>
        <w:t xml:space="preserve">our example of </w:t>
      </w:r>
      <w:del w:id="543" w:author="Laura Dee" w:date="2022-09-21T08:38:00Z">
        <w:r w:rsidRPr="00FD5E35" w:rsidDel="005725EC">
          <w:rPr>
            <w:rFonts w:ascii="Calibri" w:eastAsia="Calibri" w:hAnsi="Calibri" w:cs="Calibri"/>
            <w:color w:val="333333"/>
            <w:sz w:val="24"/>
            <w:szCs w:val="24"/>
            <w:highlight w:val="yellow"/>
            <w:rPrChange w:id="544" w:author="Laura Dee" w:date="2022-09-21T08:42:00Z">
              <w:rPr>
                <w:rFonts w:ascii="Calibri" w:eastAsia="Calibri" w:hAnsi="Calibri" w:cs="Calibri"/>
                <w:color w:val="333333"/>
                <w:sz w:val="24"/>
                <w:szCs w:val="24"/>
              </w:rPr>
            </w:rPrChange>
          </w:rPr>
          <w:delText xml:space="preserve"> </w:delText>
        </w:r>
      </w:del>
      <w:r w:rsidRPr="00FD5E35">
        <w:rPr>
          <w:rFonts w:ascii="Calibri" w:eastAsia="Calibri" w:hAnsi="Calibri" w:cs="Calibri"/>
          <w:color w:val="333333"/>
          <w:sz w:val="24"/>
          <w:szCs w:val="24"/>
          <w:highlight w:val="yellow"/>
          <w:rPrChange w:id="545" w:author="Laura Dee" w:date="2022-09-21T08:42:00Z">
            <w:rPr>
              <w:rFonts w:ascii="Calibri" w:eastAsia="Calibri" w:hAnsi="Calibri" w:cs="Calibri"/>
              <w:color w:val="333333"/>
              <w:sz w:val="24"/>
              <w:szCs w:val="24"/>
            </w:rPr>
          </w:rPrChange>
        </w:rPr>
        <w:t xml:space="preserve">the snail system </w:t>
      </w:r>
      <w:del w:id="546" w:author="Laura Dee" w:date="2022-09-28T12:25:00Z">
        <w:r w:rsidRPr="00FD5E35" w:rsidDel="00623896">
          <w:rPr>
            <w:rFonts w:ascii="Calibri" w:eastAsia="Calibri" w:hAnsi="Calibri" w:cs="Calibri"/>
            <w:color w:val="333333"/>
            <w:sz w:val="24"/>
            <w:szCs w:val="24"/>
            <w:highlight w:val="yellow"/>
            <w:rPrChange w:id="547" w:author="Laura Dee" w:date="2022-09-21T08:42:00Z">
              <w:rPr>
                <w:rFonts w:ascii="Calibri" w:eastAsia="Calibri" w:hAnsi="Calibri" w:cs="Calibri"/>
                <w:color w:val="333333"/>
                <w:sz w:val="24"/>
                <w:szCs w:val="24"/>
              </w:rPr>
            </w:rPrChange>
          </w:rPr>
          <w:delText xml:space="preserve">referenced </w:delText>
        </w:r>
      </w:del>
      <w:r w:rsidRPr="00FD5E35">
        <w:rPr>
          <w:rFonts w:ascii="Calibri" w:eastAsia="Calibri" w:hAnsi="Calibri" w:cs="Calibri"/>
          <w:color w:val="333333"/>
          <w:sz w:val="24"/>
          <w:szCs w:val="24"/>
          <w:highlight w:val="yellow"/>
          <w:rPrChange w:id="548" w:author="Laura Dee" w:date="2022-09-21T08:42:00Z">
            <w:rPr>
              <w:rFonts w:ascii="Calibri" w:eastAsia="Calibri" w:hAnsi="Calibri" w:cs="Calibri"/>
              <w:color w:val="333333"/>
              <w:sz w:val="24"/>
              <w:szCs w:val="24"/>
            </w:rPr>
          </w:rPrChange>
        </w:rPr>
        <w:t>in Figure 3 with different sites (</w:t>
      </w:r>
      <w:proofErr w:type="spellStart"/>
      <w:r w:rsidRPr="00FD5E35">
        <w:rPr>
          <w:rFonts w:ascii="Calibri" w:eastAsia="Calibri" w:hAnsi="Calibri" w:cs="Calibri"/>
          <w:color w:val="333333"/>
          <w:sz w:val="24"/>
          <w:szCs w:val="24"/>
          <w:highlight w:val="yellow"/>
          <w:rPrChange w:id="549" w:author="Laura Dee" w:date="2022-09-21T08:42:00Z">
            <w:rPr>
              <w:rFonts w:ascii="Calibri" w:eastAsia="Calibri" w:hAnsi="Calibri" w:cs="Calibri"/>
              <w:color w:val="333333"/>
              <w:sz w:val="24"/>
              <w:szCs w:val="24"/>
            </w:rPr>
          </w:rPrChange>
        </w:rPr>
        <w:t>i</w:t>
      </w:r>
      <w:proofErr w:type="spellEnd"/>
      <w:r w:rsidRPr="00FD5E35">
        <w:rPr>
          <w:rFonts w:ascii="Calibri" w:eastAsia="Calibri" w:hAnsi="Calibri" w:cs="Calibri"/>
          <w:color w:val="333333"/>
          <w:sz w:val="24"/>
          <w:szCs w:val="24"/>
          <w:highlight w:val="yellow"/>
          <w:rPrChange w:id="550" w:author="Laura Dee" w:date="2022-09-21T08:42:00Z">
            <w:rPr>
              <w:rFonts w:ascii="Calibri" w:eastAsia="Calibri" w:hAnsi="Calibri" w:cs="Calibri"/>
              <w:color w:val="333333"/>
              <w:sz w:val="24"/>
              <w:szCs w:val="24"/>
            </w:rPr>
          </w:rPrChange>
        </w:rPr>
        <w:t xml:space="preserve">) sampled at multiple time points (j). For the sake of simplicity, </w:t>
      </w:r>
      <w:del w:id="551" w:author="Laura Dee" w:date="2022-09-28T12:31:00Z">
        <w:r w:rsidRPr="00FD5E35" w:rsidDel="00600664">
          <w:rPr>
            <w:rFonts w:ascii="Calibri" w:eastAsia="Calibri" w:hAnsi="Calibri" w:cs="Calibri"/>
            <w:color w:val="333333"/>
            <w:sz w:val="24"/>
            <w:szCs w:val="24"/>
            <w:highlight w:val="yellow"/>
            <w:rPrChange w:id="552" w:author="Laura Dee" w:date="2022-09-21T08:42:00Z">
              <w:rPr>
                <w:rFonts w:ascii="Calibri" w:eastAsia="Calibri" w:hAnsi="Calibri" w:cs="Calibri"/>
                <w:color w:val="333333"/>
                <w:sz w:val="24"/>
                <w:szCs w:val="24"/>
              </w:rPr>
            </w:rPrChange>
          </w:rPr>
          <w:delText xml:space="preserve">let’s </w:delText>
        </w:r>
      </w:del>
      <w:ins w:id="553" w:author="Laura Dee" w:date="2022-09-28T12:31:00Z">
        <w:r w:rsidR="00600664">
          <w:rPr>
            <w:rFonts w:ascii="Calibri" w:eastAsia="Calibri" w:hAnsi="Calibri" w:cs="Calibri"/>
            <w:color w:val="333333"/>
            <w:sz w:val="24"/>
            <w:szCs w:val="24"/>
            <w:highlight w:val="yellow"/>
          </w:rPr>
          <w:t>we</w:t>
        </w:r>
        <w:r w:rsidR="00600664" w:rsidRPr="00FD5E35">
          <w:rPr>
            <w:rFonts w:ascii="Calibri" w:eastAsia="Calibri" w:hAnsi="Calibri" w:cs="Calibri"/>
            <w:color w:val="333333"/>
            <w:sz w:val="24"/>
            <w:szCs w:val="24"/>
            <w:highlight w:val="yellow"/>
            <w:rPrChange w:id="554" w:author="Laura Dee" w:date="2022-09-21T08:42:00Z">
              <w:rPr>
                <w:rFonts w:ascii="Calibri" w:eastAsia="Calibri" w:hAnsi="Calibri" w:cs="Calibri"/>
                <w:color w:val="333333"/>
                <w:sz w:val="24"/>
                <w:szCs w:val="24"/>
              </w:rPr>
            </w:rPrChange>
          </w:rPr>
          <w:t xml:space="preserve"> </w:t>
        </w:r>
      </w:ins>
      <w:r w:rsidRPr="00FD5E35">
        <w:rPr>
          <w:rFonts w:ascii="Calibri" w:eastAsia="Calibri" w:hAnsi="Calibri" w:cs="Calibri"/>
          <w:color w:val="333333"/>
          <w:sz w:val="24"/>
          <w:szCs w:val="24"/>
          <w:highlight w:val="yellow"/>
          <w:rPrChange w:id="555" w:author="Laura Dee" w:date="2022-09-21T08:42:00Z">
            <w:rPr>
              <w:rFonts w:ascii="Calibri" w:eastAsia="Calibri" w:hAnsi="Calibri" w:cs="Calibri"/>
              <w:color w:val="333333"/>
              <w:sz w:val="24"/>
              <w:szCs w:val="24"/>
            </w:rPr>
          </w:rPrChange>
        </w:rPr>
        <w:t>assume a linear model form with normally distributed error (e) such that</w:t>
      </w:r>
    </w:p>
    <w:p w14:paraId="6A49B2E6" w14:textId="77777777" w:rsidR="00F12A84" w:rsidRPr="00FD5E35" w:rsidRDefault="003C4406">
      <w:pPr>
        <w:spacing w:after="160"/>
        <w:rPr>
          <w:rFonts w:ascii="Calibri" w:eastAsia="Calibri" w:hAnsi="Calibri" w:cs="Calibri"/>
          <w:color w:val="333333"/>
          <w:sz w:val="24"/>
          <w:szCs w:val="24"/>
          <w:highlight w:val="yellow"/>
          <w:rPrChange w:id="556" w:author="Laura Dee" w:date="2022-09-21T08:42:00Z">
            <w:rPr>
              <w:rFonts w:ascii="Calibri" w:eastAsia="Calibri" w:hAnsi="Calibri" w:cs="Calibri"/>
              <w:color w:val="333333"/>
              <w:sz w:val="24"/>
              <w:szCs w:val="24"/>
            </w:rPr>
          </w:rPrChange>
        </w:rPr>
      </w:pPr>
      <w:r w:rsidRPr="00FD5E35">
        <w:rPr>
          <w:rFonts w:ascii="Calibri" w:eastAsia="Calibri" w:hAnsi="Calibri" w:cs="Calibri"/>
          <w:noProof/>
          <w:color w:val="333333"/>
          <w:sz w:val="24"/>
          <w:szCs w:val="24"/>
          <w:highlight w:val="yellow"/>
          <w:rPrChange w:id="557" w:author="Laura Dee" w:date="2022-09-21T08:42:00Z">
            <w:rPr>
              <w:rFonts w:ascii="Calibri" w:eastAsia="Calibri" w:hAnsi="Calibri" w:cs="Calibri"/>
              <w:noProof/>
              <w:color w:val="333333"/>
              <w:sz w:val="24"/>
              <w:szCs w:val="24"/>
            </w:rPr>
          </w:rPrChange>
        </w:rPr>
        <w:drawing>
          <wp:inline distT="19050" distB="19050" distL="19050" distR="19050" wp14:anchorId="6E62F457" wp14:editId="65449621">
            <wp:extent cx="1981200" cy="177800"/>
            <wp:effectExtent l="0" t="0" r="0" b="0"/>
            <wp:docPr id="13" name="image2.gif" descr="y_{ij} = \beta_0 + \beta_1 x_{ij} + \gamma z_i + e_{ij}"/>
            <wp:cNvGraphicFramePr/>
            <a:graphic xmlns:a="http://schemas.openxmlformats.org/drawingml/2006/main">
              <a:graphicData uri="http://schemas.openxmlformats.org/drawingml/2006/picture">
                <pic:pic xmlns:pic="http://schemas.openxmlformats.org/drawingml/2006/picture">
                  <pic:nvPicPr>
                    <pic:cNvPr id="0" name="image2.gif" descr="y_{ij} = \beta_0 + \beta_1 x_{ij} + \gamma z_i + e_{ij}"/>
                    <pic:cNvPicPr preferRelativeResize="0"/>
                  </pic:nvPicPr>
                  <pic:blipFill>
                    <a:blip r:embed="rId25"/>
                    <a:srcRect/>
                    <a:stretch>
                      <a:fillRect/>
                    </a:stretch>
                  </pic:blipFill>
                  <pic:spPr>
                    <a:xfrm>
                      <a:off x="0" y="0"/>
                      <a:ext cx="1981200" cy="177800"/>
                    </a:xfrm>
                    <a:prstGeom prst="rect">
                      <a:avLst/>
                    </a:prstGeom>
                    <a:ln/>
                  </pic:spPr>
                </pic:pic>
              </a:graphicData>
            </a:graphic>
          </wp:inline>
        </w:drawing>
      </w:r>
    </w:p>
    <w:p w14:paraId="2860FEB1" w14:textId="77777777" w:rsidR="00F12A84" w:rsidRDefault="003C4406">
      <w:pPr>
        <w:spacing w:after="160"/>
        <w:rPr>
          <w:rFonts w:ascii="Calibri" w:eastAsia="Calibri" w:hAnsi="Calibri" w:cs="Calibri"/>
          <w:color w:val="333333"/>
          <w:sz w:val="24"/>
          <w:szCs w:val="24"/>
        </w:rPr>
      </w:pPr>
      <w:r w:rsidRPr="00FD5E35">
        <w:rPr>
          <w:rFonts w:ascii="Calibri" w:eastAsia="Calibri" w:hAnsi="Calibri" w:cs="Calibri"/>
          <w:color w:val="333333"/>
          <w:sz w:val="24"/>
          <w:szCs w:val="24"/>
          <w:highlight w:val="yellow"/>
          <w:rPrChange w:id="558" w:author="Laura Dee" w:date="2022-09-21T08:42:00Z">
            <w:rPr>
              <w:rFonts w:ascii="Calibri" w:eastAsia="Calibri" w:hAnsi="Calibri" w:cs="Calibri"/>
              <w:color w:val="333333"/>
              <w:sz w:val="24"/>
              <w:szCs w:val="24"/>
            </w:rPr>
          </w:rPrChange>
        </w:rPr>
        <w:t>$</w:t>
      </w:r>
      <w:r w:rsidRPr="00FD5E35">
        <w:rPr>
          <w:rFonts w:ascii="Calibri" w:eastAsia="Calibri" w:hAnsi="Calibri" w:cs="Calibri"/>
          <w:color w:val="005577"/>
          <w:sz w:val="24"/>
          <w:szCs w:val="24"/>
          <w:highlight w:val="yellow"/>
          <w:rPrChange w:id="559" w:author="Laura Dee" w:date="2022-09-21T08:42:00Z">
            <w:rPr>
              <w:rFonts w:ascii="Calibri" w:eastAsia="Calibri" w:hAnsi="Calibri" w:cs="Calibri"/>
              <w:color w:val="005577"/>
              <w:sz w:val="24"/>
              <w:szCs w:val="24"/>
              <w:highlight w:val="white"/>
            </w:rPr>
          </w:rPrChange>
        </w:rPr>
        <w:t>y</w:t>
      </w:r>
      <w:r w:rsidRPr="00FD5E35">
        <w:rPr>
          <w:rFonts w:ascii="Calibri" w:eastAsia="Calibri" w:hAnsi="Calibri" w:cs="Calibri"/>
          <w:b/>
          <w:color w:val="00AA00"/>
          <w:sz w:val="24"/>
          <w:szCs w:val="24"/>
          <w:highlight w:val="yellow"/>
          <w:rPrChange w:id="560"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66AA66"/>
          <w:sz w:val="24"/>
          <w:szCs w:val="24"/>
          <w:highlight w:val="yellow"/>
          <w:rPrChange w:id="561" w:author="Laura Dee" w:date="2022-09-21T08:42:00Z">
            <w:rPr>
              <w:rFonts w:ascii="Calibri" w:eastAsia="Calibri" w:hAnsi="Calibri" w:cs="Calibri"/>
              <w:b/>
              <w:color w:val="66AA66"/>
              <w:sz w:val="24"/>
              <w:szCs w:val="24"/>
              <w:highlight w:val="white"/>
            </w:rPr>
          </w:rPrChange>
        </w:rPr>
        <w:t>{</w:t>
      </w:r>
      <w:proofErr w:type="spellStart"/>
      <w:r w:rsidRPr="00FD5E35">
        <w:rPr>
          <w:rFonts w:ascii="Calibri" w:eastAsia="Calibri" w:hAnsi="Calibri" w:cs="Calibri"/>
          <w:color w:val="005577"/>
          <w:sz w:val="24"/>
          <w:szCs w:val="24"/>
          <w:highlight w:val="yellow"/>
          <w:rPrChange w:id="562" w:author="Laura Dee" w:date="2022-09-21T08:42:00Z">
            <w:rPr>
              <w:rFonts w:ascii="Calibri" w:eastAsia="Calibri" w:hAnsi="Calibri" w:cs="Calibri"/>
              <w:color w:val="005577"/>
              <w:sz w:val="24"/>
              <w:szCs w:val="24"/>
              <w:highlight w:val="white"/>
            </w:rPr>
          </w:rPrChange>
        </w:rPr>
        <w:t>ij</w:t>
      </w:r>
      <w:proofErr w:type="spellEnd"/>
      <w:r w:rsidRPr="00FD5E35">
        <w:rPr>
          <w:rFonts w:ascii="Calibri" w:eastAsia="Calibri" w:hAnsi="Calibri" w:cs="Calibri"/>
          <w:b/>
          <w:color w:val="66AA66"/>
          <w:sz w:val="24"/>
          <w:szCs w:val="24"/>
          <w:highlight w:val="yellow"/>
          <w:rPrChange w:id="563" w:author="Laura Dee" w:date="2022-09-21T08:42:00Z">
            <w:rPr>
              <w:rFonts w:ascii="Calibri" w:eastAsia="Calibri" w:hAnsi="Calibri" w:cs="Calibri"/>
              <w:b/>
              <w:color w:val="66AA66"/>
              <w:sz w:val="24"/>
              <w:szCs w:val="24"/>
              <w:highlight w:val="white"/>
            </w:rPr>
          </w:rPrChange>
        </w:rPr>
        <w:t>}</w:t>
      </w:r>
      <w:r w:rsidRPr="00FD5E35">
        <w:rPr>
          <w:rFonts w:ascii="Calibri" w:eastAsia="Calibri" w:hAnsi="Calibri" w:cs="Calibri"/>
          <w:color w:val="333333"/>
          <w:sz w:val="24"/>
          <w:szCs w:val="24"/>
          <w:highlight w:val="yellow"/>
          <w:rPrChange w:id="564" w:author="Laura Dee" w:date="2022-09-21T08:42:00Z">
            <w:rPr>
              <w:rFonts w:ascii="Calibri" w:eastAsia="Calibri" w:hAnsi="Calibri" w:cs="Calibri"/>
              <w:color w:val="333333"/>
              <w:sz w:val="24"/>
              <w:szCs w:val="24"/>
              <w:highlight w:val="white"/>
            </w:rPr>
          </w:rPrChange>
        </w:rPr>
        <w:t xml:space="preserve"> = </w:t>
      </w:r>
      <w:r w:rsidRPr="00FD5E35">
        <w:rPr>
          <w:rFonts w:ascii="Calibri" w:eastAsia="Calibri" w:hAnsi="Calibri" w:cs="Calibri"/>
          <w:b/>
          <w:color w:val="333333"/>
          <w:sz w:val="24"/>
          <w:szCs w:val="24"/>
          <w:highlight w:val="yellow"/>
          <w:rPrChange w:id="565" w:author="Laura Dee" w:date="2022-09-21T08:42:00Z">
            <w:rPr>
              <w:rFonts w:ascii="Calibri" w:eastAsia="Calibri" w:hAnsi="Calibri" w:cs="Calibri"/>
              <w:b/>
              <w:color w:val="333333"/>
              <w:sz w:val="24"/>
              <w:szCs w:val="24"/>
              <w:highlight w:val="white"/>
            </w:rPr>
          </w:rPrChange>
        </w:rPr>
        <w:t>\beta</w:t>
      </w:r>
      <w:r w:rsidRPr="00FD5E35">
        <w:rPr>
          <w:rFonts w:ascii="Calibri" w:eastAsia="Calibri" w:hAnsi="Calibri" w:cs="Calibri"/>
          <w:b/>
          <w:color w:val="00AA00"/>
          <w:sz w:val="24"/>
          <w:szCs w:val="24"/>
          <w:highlight w:val="yellow"/>
          <w:rPrChange w:id="566"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006600"/>
          <w:sz w:val="24"/>
          <w:szCs w:val="24"/>
          <w:highlight w:val="yellow"/>
          <w:rPrChange w:id="567" w:author="Laura Dee" w:date="2022-09-21T08:42:00Z">
            <w:rPr>
              <w:rFonts w:ascii="Calibri" w:eastAsia="Calibri" w:hAnsi="Calibri" w:cs="Calibri"/>
              <w:b/>
              <w:color w:val="006600"/>
              <w:sz w:val="24"/>
              <w:szCs w:val="24"/>
              <w:highlight w:val="white"/>
            </w:rPr>
          </w:rPrChange>
        </w:rPr>
        <w:t>0</w:t>
      </w:r>
      <w:r w:rsidRPr="00FD5E35">
        <w:rPr>
          <w:rFonts w:ascii="Calibri" w:eastAsia="Calibri" w:hAnsi="Calibri" w:cs="Calibri"/>
          <w:color w:val="333333"/>
          <w:sz w:val="24"/>
          <w:szCs w:val="24"/>
          <w:highlight w:val="yellow"/>
          <w:rPrChange w:id="568"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00AA00"/>
          <w:sz w:val="24"/>
          <w:szCs w:val="24"/>
          <w:highlight w:val="yellow"/>
          <w:rPrChange w:id="569" w:author="Laura Dee" w:date="2022-09-21T08:42:00Z">
            <w:rPr>
              <w:rFonts w:ascii="Calibri" w:eastAsia="Calibri" w:hAnsi="Calibri" w:cs="Calibri"/>
              <w:b/>
              <w:color w:val="00AA00"/>
              <w:sz w:val="24"/>
              <w:szCs w:val="24"/>
              <w:highlight w:val="white"/>
            </w:rPr>
          </w:rPrChange>
        </w:rPr>
        <w:t>+</w:t>
      </w:r>
      <w:r w:rsidRPr="00FD5E35">
        <w:rPr>
          <w:rFonts w:ascii="Calibri" w:eastAsia="Calibri" w:hAnsi="Calibri" w:cs="Calibri"/>
          <w:color w:val="333333"/>
          <w:sz w:val="24"/>
          <w:szCs w:val="24"/>
          <w:highlight w:val="yellow"/>
          <w:rPrChange w:id="570"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333333"/>
          <w:sz w:val="24"/>
          <w:szCs w:val="24"/>
          <w:highlight w:val="yellow"/>
          <w:rPrChange w:id="571" w:author="Laura Dee" w:date="2022-09-21T08:42:00Z">
            <w:rPr>
              <w:rFonts w:ascii="Calibri" w:eastAsia="Calibri" w:hAnsi="Calibri" w:cs="Calibri"/>
              <w:b/>
              <w:color w:val="333333"/>
              <w:sz w:val="24"/>
              <w:szCs w:val="24"/>
              <w:highlight w:val="white"/>
            </w:rPr>
          </w:rPrChange>
        </w:rPr>
        <w:t>\beta</w:t>
      </w:r>
      <w:r w:rsidRPr="00FD5E35">
        <w:rPr>
          <w:rFonts w:ascii="Calibri" w:eastAsia="Calibri" w:hAnsi="Calibri" w:cs="Calibri"/>
          <w:b/>
          <w:color w:val="00AA00"/>
          <w:sz w:val="24"/>
          <w:szCs w:val="24"/>
          <w:highlight w:val="yellow"/>
          <w:rPrChange w:id="572"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006600"/>
          <w:sz w:val="24"/>
          <w:szCs w:val="24"/>
          <w:highlight w:val="yellow"/>
          <w:rPrChange w:id="573" w:author="Laura Dee" w:date="2022-09-21T08:42:00Z">
            <w:rPr>
              <w:rFonts w:ascii="Calibri" w:eastAsia="Calibri" w:hAnsi="Calibri" w:cs="Calibri"/>
              <w:b/>
              <w:color w:val="006600"/>
              <w:sz w:val="24"/>
              <w:szCs w:val="24"/>
              <w:highlight w:val="white"/>
            </w:rPr>
          </w:rPrChange>
        </w:rPr>
        <w:t>1</w:t>
      </w:r>
      <w:r w:rsidRPr="00FD5E35">
        <w:rPr>
          <w:rFonts w:ascii="Calibri" w:eastAsia="Calibri" w:hAnsi="Calibri" w:cs="Calibri"/>
          <w:color w:val="333333"/>
          <w:sz w:val="24"/>
          <w:szCs w:val="24"/>
          <w:highlight w:val="yellow"/>
          <w:rPrChange w:id="574"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color w:val="005577"/>
          <w:sz w:val="24"/>
          <w:szCs w:val="24"/>
          <w:highlight w:val="yellow"/>
          <w:rPrChange w:id="575" w:author="Laura Dee" w:date="2022-09-21T08:42:00Z">
            <w:rPr>
              <w:rFonts w:ascii="Calibri" w:eastAsia="Calibri" w:hAnsi="Calibri" w:cs="Calibri"/>
              <w:color w:val="005577"/>
              <w:sz w:val="24"/>
              <w:szCs w:val="24"/>
              <w:highlight w:val="white"/>
            </w:rPr>
          </w:rPrChange>
        </w:rPr>
        <w:t>x</w:t>
      </w:r>
      <w:r w:rsidRPr="00FD5E35">
        <w:rPr>
          <w:rFonts w:ascii="Calibri" w:eastAsia="Calibri" w:hAnsi="Calibri" w:cs="Calibri"/>
          <w:b/>
          <w:color w:val="00AA00"/>
          <w:sz w:val="24"/>
          <w:szCs w:val="24"/>
          <w:highlight w:val="yellow"/>
          <w:rPrChange w:id="576"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66AA66"/>
          <w:sz w:val="24"/>
          <w:szCs w:val="24"/>
          <w:highlight w:val="yellow"/>
          <w:rPrChange w:id="577" w:author="Laura Dee" w:date="2022-09-21T08:42:00Z">
            <w:rPr>
              <w:rFonts w:ascii="Calibri" w:eastAsia="Calibri" w:hAnsi="Calibri" w:cs="Calibri"/>
              <w:b/>
              <w:color w:val="66AA66"/>
              <w:sz w:val="24"/>
              <w:szCs w:val="24"/>
              <w:highlight w:val="white"/>
            </w:rPr>
          </w:rPrChange>
        </w:rPr>
        <w:t>{</w:t>
      </w:r>
      <w:proofErr w:type="spellStart"/>
      <w:r w:rsidRPr="00FD5E35">
        <w:rPr>
          <w:rFonts w:ascii="Calibri" w:eastAsia="Calibri" w:hAnsi="Calibri" w:cs="Calibri"/>
          <w:color w:val="005577"/>
          <w:sz w:val="24"/>
          <w:szCs w:val="24"/>
          <w:highlight w:val="yellow"/>
          <w:rPrChange w:id="578" w:author="Laura Dee" w:date="2022-09-21T08:42:00Z">
            <w:rPr>
              <w:rFonts w:ascii="Calibri" w:eastAsia="Calibri" w:hAnsi="Calibri" w:cs="Calibri"/>
              <w:color w:val="005577"/>
              <w:sz w:val="24"/>
              <w:szCs w:val="24"/>
              <w:highlight w:val="white"/>
            </w:rPr>
          </w:rPrChange>
        </w:rPr>
        <w:t>ij</w:t>
      </w:r>
      <w:proofErr w:type="spellEnd"/>
      <w:r w:rsidRPr="00FD5E35">
        <w:rPr>
          <w:rFonts w:ascii="Calibri" w:eastAsia="Calibri" w:hAnsi="Calibri" w:cs="Calibri"/>
          <w:b/>
          <w:color w:val="66AA66"/>
          <w:sz w:val="24"/>
          <w:szCs w:val="24"/>
          <w:highlight w:val="yellow"/>
          <w:rPrChange w:id="579" w:author="Laura Dee" w:date="2022-09-21T08:42:00Z">
            <w:rPr>
              <w:rFonts w:ascii="Calibri" w:eastAsia="Calibri" w:hAnsi="Calibri" w:cs="Calibri"/>
              <w:b/>
              <w:color w:val="66AA66"/>
              <w:sz w:val="24"/>
              <w:szCs w:val="24"/>
              <w:highlight w:val="white"/>
            </w:rPr>
          </w:rPrChange>
        </w:rPr>
        <w:t>}</w:t>
      </w:r>
      <w:r w:rsidRPr="00FD5E35">
        <w:rPr>
          <w:rFonts w:ascii="Calibri" w:eastAsia="Calibri" w:hAnsi="Calibri" w:cs="Calibri"/>
          <w:color w:val="333333"/>
          <w:sz w:val="24"/>
          <w:szCs w:val="24"/>
          <w:highlight w:val="yellow"/>
          <w:rPrChange w:id="580"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00AA00"/>
          <w:sz w:val="24"/>
          <w:szCs w:val="24"/>
          <w:highlight w:val="yellow"/>
          <w:rPrChange w:id="581" w:author="Laura Dee" w:date="2022-09-21T08:42:00Z">
            <w:rPr>
              <w:rFonts w:ascii="Calibri" w:eastAsia="Calibri" w:hAnsi="Calibri" w:cs="Calibri"/>
              <w:b/>
              <w:color w:val="00AA00"/>
              <w:sz w:val="24"/>
              <w:szCs w:val="24"/>
              <w:highlight w:val="white"/>
            </w:rPr>
          </w:rPrChange>
        </w:rPr>
        <w:t>+</w:t>
      </w:r>
      <w:r w:rsidRPr="00FD5E35">
        <w:rPr>
          <w:rFonts w:ascii="Calibri" w:eastAsia="Calibri" w:hAnsi="Calibri" w:cs="Calibri"/>
          <w:color w:val="333333"/>
          <w:sz w:val="24"/>
          <w:szCs w:val="24"/>
          <w:highlight w:val="yellow"/>
          <w:rPrChange w:id="582"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333333"/>
          <w:sz w:val="24"/>
          <w:szCs w:val="24"/>
          <w:highlight w:val="yellow"/>
          <w:rPrChange w:id="583" w:author="Laura Dee" w:date="2022-09-21T08:42:00Z">
            <w:rPr>
              <w:rFonts w:ascii="Calibri" w:eastAsia="Calibri" w:hAnsi="Calibri" w:cs="Calibri"/>
              <w:b/>
              <w:color w:val="333333"/>
              <w:sz w:val="24"/>
              <w:szCs w:val="24"/>
              <w:highlight w:val="white"/>
            </w:rPr>
          </w:rPrChange>
        </w:rPr>
        <w:t>\gamma</w:t>
      </w:r>
      <w:r w:rsidRPr="00FD5E35">
        <w:rPr>
          <w:rFonts w:ascii="Calibri" w:eastAsia="Calibri" w:hAnsi="Calibri" w:cs="Calibri"/>
          <w:color w:val="333333"/>
          <w:sz w:val="24"/>
          <w:szCs w:val="24"/>
          <w:highlight w:val="yellow"/>
          <w:rPrChange w:id="584" w:author="Laura Dee" w:date="2022-09-21T08:42:00Z">
            <w:rPr>
              <w:rFonts w:ascii="Calibri" w:eastAsia="Calibri" w:hAnsi="Calibri" w:cs="Calibri"/>
              <w:color w:val="333333"/>
              <w:sz w:val="24"/>
              <w:szCs w:val="24"/>
              <w:highlight w:val="white"/>
            </w:rPr>
          </w:rPrChange>
        </w:rPr>
        <w:t xml:space="preserve"> </w:t>
      </w:r>
      <w:proofErr w:type="spellStart"/>
      <w:r w:rsidRPr="00FD5E35">
        <w:rPr>
          <w:rFonts w:ascii="Calibri" w:eastAsia="Calibri" w:hAnsi="Calibri" w:cs="Calibri"/>
          <w:color w:val="005577"/>
          <w:sz w:val="24"/>
          <w:szCs w:val="24"/>
          <w:highlight w:val="yellow"/>
          <w:rPrChange w:id="585" w:author="Laura Dee" w:date="2022-09-21T08:42:00Z">
            <w:rPr>
              <w:rFonts w:ascii="Calibri" w:eastAsia="Calibri" w:hAnsi="Calibri" w:cs="Calibri"/>
              <w:color w:val="005577"/>
              <w:sz w:val="24"/>
              <w:szCs w:val="24"/>
              <w:highlight w:val="white"/>
            </w:rPr>
          </w:rPrChange>
        </w:rPr>
        <w:t>z</w:t>
      </w:r>
      <w:r w:rsidRPr="00FD5E35">
        <w:rPr>
          <w:rFonts w:ascii="Calibri" w:eastAsia="Calibri" w:hAnsi="Calibri" w:cs="Calibri"/>
          <w:b/>
          <w:color w:val="00AA00"/>
          <w:sz w:val="24"/>
          <w:szCs w:val="24"/>
          <w:highlight w:val="yellow"/>
          <w:rPrChange w:id="586"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color w:val="005577"/>
          <w:sz w:val="24"/>
          <w:szCs w:val="24"/>
          <w:highlight w:val="yellow"/>
          <w:rPrChange w:id="587" w:author="Laura Dee" w:date="2022-09-21T08:42:00Z">
            <w:rPr>
              <w:rFonts w:ascii="Calibri" w:eastAsia="Calibri" w:hAnsi="Calibri" w:cs="Calibri"/>
              <w:color w:val="005577"/>
              <w:sz w:val="24"/>
              <w:szCs w:val="24"/>
              <w:highlight w:val="white"/>
            </w:rPr>
          </w:rPrChange>
        </w:rPr>
        <w:t>i</w:t>
      </w:r>
      <w:proofErr w:type="spellEnd"/>
      <w:r w:rsidRPr="00FD5E35">
        <w:rPr>
          <w:rFonts w:ascii="Calibri" w:eastAsia="Calibri" w:hAnsi="Calibri" w:cs="Calibri"/>
          <w:color w:val="333333"/>
          <w:sz w:val="24"/>
          <w:szCs w:val="24"/>
          <w:highlight w:val="yellow"/>
          <w:rPrChange w:id="588"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00AA00"/>
          <w:sz w:val="24"/>
          <w:szCs w:val="24"/>
          <w:highlight w:val="yellow"/>
          <w:rPrChange w:id="589" w:author="Laura Dee" w:date="2022-09-21T08:42:00Z">
            <w:rPr>
              <w:rFonts w:ascii="Calibri" w:eastAsia="Calibri" w:hAnsi="Calibri" w:cs="Calibri"/>
              <w:b/>
              <w:color w:val="00AA00"/>
              <w:sz w:val="24"/>
              <w:szCs w:val="24"/>
              <w:highlight w:val="white"/>
            </w:rPr>
          </w:rPrChange>
        </w:rPr>
        <w:t>+</w:t>
      </w:r>
      <w:r w:rsidRPr="00FD5E35">
        <w:rPr>
          <w:rFonts w:ascii="Calibri" w:eastAsia="Calibri" w:hAnsi="Calibri" w:cs="Calibri"/>
          <w:color w:val="333333"/>
          <w:sz w:val="24"/>
          <w:szCs w:val="24"/>
          <w:highlight w:val="yellow"/>
          <w:rPrChange w:id="590"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color w:val="005577"/>
          <w:sz w:val="24"/>
          <w:szCs w:val="24"/>
          <w:highlight w:val="yellow"/>
          <w:rPrChange w:id="591" w:author="Laura Dee" w:date="2022-09-21T08:42:00Z">
            <w:rPr>
              <w:rFonts w:ascii="Calibri" w:eastAsia="Calibri" w:hAnsi="Calibri" w:cs="Calibri"/>
              <w:color w:val="005577"/>
              <w:sz w:val="24"/>
              <w:szCs w:val="24"/>
              <w:highlight w:val="white"/>
            </w:rPr>
          </w:rPrChange>
        </w:rPr>
        <w:t>e</w:t>
      </w:r>
      <w:r w:rsidRPr="00FD5E35">
        <w:rPr>
          <w:rFonts w:ascii="Calibri" w:eastAsia="Calibri" w:hAnsi="Calibri" w:cs="Calibri"/>
          <w:b/>
          <w:color w:val="00AA00"/>
          <w:sz w:val="24"/>
          <w:szCs w:val="24"/>
          <w:highlight w:val="yellow"/>
          <w:rPrChange w:id="592"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66AA66"/>
          <w:sz w:val="24"/>
          <w:szCs w:val="24"/>
          <w:highlight w:val="yellow"/>
          <w:rPrChange w:id="593" w:author="Laura Dee" w:date="2022-09-21T08:42:00Z">
            <w:rPr>
              <w:rFonts w:ascii="Calibri" w:eastAsia="Calibri" w:hAnsi="Calibri" w:cs="Calibri"/>
              <w:b/>
              <w:color w:val="66AA66"/>
              <w:sz w:val="24"/>
              <w:szCs w:val="24"/>
              <w:highlight w:val="white"/>
            </w:rPr>
          </w:rPrChange>
        </w:rPr>
        <w:t>{</w:t>
      </w:r>
      <w:proofErr w:type="spellStart"/>
      <w:r w:rsidRPr="00FD5E35">
        <w:rPr>
          <w:rFonts w:ascii="Calibri" w:eastAsia="Calibri" w:hAnsi="Calibri" w:cs="Calibri"/>
          <w:color w:val="005577"/>
          <w:sz w:val="24"/>
          <w:szCs w:val="24"/>
          <w:highlight w:val="yellow"/>
          <w:rPrChange w:id="594" w:author="Laura Dee" w:date="2022-09-21T08:42:00Z">
            <w:rPr>
              <w:rFonts w:ascii="Calibri" w:eastAsia="Calibri" w:hAnsi="Calibri" w:cs="Calibri"/>
              <w:color w:val="005577"/>
              <w:sz w:val="24"/>
              <w:szCs w:val="24"/>
              <w:highlight w:val="white"/>
            </w:rPr>
          </w:rPrChange>
        </w:rPr>
        <w:t>ij</w:t>
      </w:r>
      <w:proofErr w:type="spellEnd"/>
      <w:r w:rsidRPr="00FD5E35">
        <w:rPr>
          <w:rFonts w:ascii="Calibri" w:eastAsia="Calibri" w:hAnsi="Calibri" w:cs="Calibri"/>
          <w:b/>
          <w:color w:val="66AA66"/>
          <w:sz w:val="24"/>
          <w:szCs w:val="24"/>
          <w:highlight w:val="yellow"/>
          <w:rPrChange w:id="595" w:author="Laura Dee" w:date="2022-09-21T08:42:00Z">
            <w:rPr>
              <w:rFonts w:ascii="Calibri" w:eastAsia="Calibri" w:hAnsi="Calibri" w:cs="Calibri"/>
              <w:b/>
              <w:color w:val="66AA66"/>
              <w:sz w:val="24"/>
              <w:szCs w:val="24"/>
              <w:highlight w:val="white"/>
            </w:rPr>
          </w:rPrChange>
        </w:rPr>
        <w:t>}$</w:t>
      </w:r>
    </w:p>
    <w:p w14:paraId="2C179DAD" w14:textId="3D3927F7" w:rsidR="00F12A84" w:rsidRDefault="003C440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which can of course be extended to generalized linear modeling frameworks. Our goal is to estimate $\beta_1$. Note, </w:t>
      </w:r>
      <w:commentRangeStart w:id="596"/>
      <w:r>
        <w:rPr>
          <w:rFonts w:ascii="Calibri" w:eastAsia="Calibri" w:hAnsi="Calibri" w:cs="Calibri"/>
          <w:color w:val="333333"/>
          <w:sz w:val="24"/>
          <w:szCs w:val="24"/>
        </w:rPr>
        <w:t xml:space="preserve">for some models, we will also assume replicates within a site (k). </w:t>
      </w:r>
      <w:commentRangeEnd w:id="596"/>
      <w:r w:rsidR="00600664">
        <w:rPr>
          <w:rStyle w:val="CommentReference"/>
        </w:rPr>
        <w:commentReference w:id="596"/>
      </w:r>
      <w:r>
        <w:rPr>
          <w:rFonts w:ascii="Calibri" w:eastAsia="Calibri" w:hAnsi="Calibri" w:cs="Calibri"/>
          <w:color w:val="333333"/>
          <w:sz w:val="24"/>
          <w:szCs w:val="24"/>
        </w:rPr>
        <w:t>Extensions to cross-sectional sampling designs will either be discussed or are easily related to the examples and models below (i.e., replace time points with replicate plots within each site at a single time point). For some models,</w:t>
      </w:r>
      <w:ins w:id="597" w:author="Laura Dee" w:date="2022-09-21T08:39:00Z">
        <w:r w:rsidR="005725EC">
          <w:rPr>
            <w:rFonts w:ascii="Calibri" w:eastAsia="Calibri" w:hAnsi="Calibri" w:cs="Calibri"/>
            <w:color w:val="333333"/>
            <w:sz w:val="24"/>
            <w:szCs w:val="24"/>
          </w:rPr>
          <w:t xml:space="preserve"> we </w:t>
        </w:r>
        <w:r w:rsidR="004853CB">
          <w:rPr>
            <w:rFonts w:ascii="Calibri" w:eastAsia="Calibri" w:hAnsi="Calibri" w:cs="Calibri"/>
            <w:color w:val="333333"/>
            <w:sz w:val="24"/>
            <w:szCs w:val="24"/>
          </w:rPr>
          <w:t>recommend</w:t>
        </w:r>
        <w:r w:rsidR="005725EC">
          <w:rPr>
            <w:rFonts w:ascii="Calibri" w:eastAsia="Calibri" w:hAnsi="Calibri" w:cs="Calibri"/>
            <w:color w:val="333333"/>
            <w:sz w:val="24"/>
            <w:szCs w:val="24"/>
          </w:rPr>
          <w:t xml:space="preserve"> use clustered</w:t>
        </w:r>
      </w:ins>
      <w:r>
        <w:rPr>
          <w:rFonts w:ascii="Calibri" w:eastAsia="Calibri" w:hAnsi="Calibri" w:cs="Calibri"/>
          <w:color w:val="333333"/>
          <w:sz w:val="24"/>
          <w:szCs w:val="24"/>
        </w:rPr>
        <w:t xml:space="preserve"> robust standard errors to </w:t>
      </w:r>
      <w:ins w:id="598" w:author="Laura Dee" w:date="2022-09-21T08:40:00Z">
        <w:r w:rsidR="004853CB">
          <w:rPr>
            <w:rFonts w:ascii="Calibri" w:eastAsia="Calibri" w:hAnsi="Calibri" w:cs="Calibri"/>
            <w:color w:val="333333"/>
            <w:sz w:val="24"/>
            <w:szCs w:val="24"/>
          </w:rPr>
          <w:t xml:space="preserve">flexibly handle </w:t>
        </w:r>
      </w:ins>
      <w:del w:id="599" w:author="Laura Dee" w:date="2022-09-21T08:40:00Z">
        <w:r w:rsidDel="004853CB">
          <w:rPr>
            <w:rFonts w:ascii="Calibri" w:eastAsia="Calibri" w:hAnsi="Calibri" w:cs="Calibri"/>
            <w:color w:val="333333"/>
            <w:sz w:val="24"/>
            <w:szCs w:val="24"/>
          </w:rPr>
          <w:delText xml:space="preserve">adjust for </w:delText>
        </w:r>
      </w:del>
      <w:r>
        <w:rPr>
          <w:rFonts w:ascii="Calibri" w:eastAsia="Calibri" w:hAnsi="Calibri" w:cs="Calibri"/>
          <w:color w:val="333333"/>
          <w:sz w:val="24"/>
          <w:szCs w:val="24"/>
        </w:rPr>
        <w:t xml:space="preserve">heteroskedasticity or correlation between time points </w:t>
      </w:r>
      <w:hyperlink r:id="rId26">
        <w:r>
          <w:rPr>
            <w:rFonts w:ascii="Calibri" w:eastAsia="Calibri" w:hAnsi="Calibri" w:cs="Calibri"/>
            <w:color w:val="333333"/>
            <w:sz w:val="24"/>
            <w:szCs w:val="24"/>
          </w:rPr>
          <w:t xml:space="preserve">(Cameron and Miller 2015, Abadie et </w:t>
        </w:r>
      </w:hyperlink>
      <w:commentRangeStart w:id="600"/>
      <w:commentRangeStart w:id="601"/>
      <w:r>
        <w:fldChar w:fldCharType="begin"/>
      </w:r>
      <w:r>
        <w:instrText xml:space="preserve"> HYPERLINK "https://www.zotero.org/google-docs/?q6TKdE" \h </w:instrText>
      </w:r>
      <w:r>
        <w:fldChar w:fldCharType="separate"/>
      </w:r>
      <w:r>
        <w:rPr>
          <w:rFonts w:ascii="Calibri" w:eastAsia="Calibri" w:hAnsi="Calibri" w:cs="Calibri"/>
          <w:color w:val="333333"/>
          <w:sz w:val="24"/>
          <w:szCs w:val="24"/>
        </w:rPr>
        <w:t>al</w:t>
      </w:r>
      <w:r>
        <w:rPr>
          <w:rFonts w:ascii="Calibri" w:eastAsia="Calibri" w:hAnsi="Calibri" w:cs="Calibri"/>
          <w:color w:val="333333"/>
          <w:sz w:val="24"/>
          <w:szCs w:val="24"/>
        </w:rPr>
        <w:fldChar w:fldCharType="end"/>
      </w:r>
      <w:commentRangeEnd w:id="600"/>
      <w:r>
        <w:commentReference w:id="600"/>
      </w:r>
      <w:commentRangeEnd w:id="601"/>
      <w:r w:rsidR="005725EC">
        <w:rPr>
          <w:rStyle w:val="CommentReference"/>
        </w:rPr>
        <w:commentReference w:id="601"/>
      </w:r>
      <w:hyperlink r:id="rId27">
        <w:r>
          <w:rPr>
            <w:rFonts w:ascii="Calibri" w:eastAsia="Calibri" w:hAnsi="Calibri" w:cs="Calibri"/>
            <w:color w:val="333333"/>
            <w:sz w:val="24"/>
            <w:szCs w:val="24"/>
          </w:rPr>
          <w:t>. 2017)</w:t>
        </w:r>
      </w:hyperlink>
      <w:ins w:id="602" w:author="Laura Dee" w:date="2022-09-21T08:39:00Z">
        <w:r w:rsidR="004853CB">
          <w:rPr>
            <w:rFonts w:ascii="Calibri" w:eastAsia="Calibri" w:hAnsi="Calibri" w:cs="Calibri"/>
            <w:color w:val="333333"/>
            <w:sz w:val="24"/>
            <w:szCs w:val="24"/>
          </w:rPr>
          <w:t xml:space="preserve"> as well as allow for arbitrary correlation structures within clusters. </w:t>
        </w:r>
      </w:ins>
      <w:r>
        <w:rPr>
          <w:rFonts w:ascii="Calibri" w:eastAsia="Calibri" w:hAnsi="Calibri" w:cs="Calibri"/>
          <w:color w:val="333333"/>
          <w:sz w:val="24"/>
          <w:szCs w:val="24"/>
        </w:rPr>
        <w:t xml:space="preserve"> </w:t>
      </w:r>
      <w:del w:id="603" w:author="Laura Dee" w:date="2022-09-21T08:40:00Z">
        <w:r w:rsidDel="004853CB">
          <w:rPr>
            <w:rFonts w:ascii="Calibri" w:eastAsia="Calibri" w:hAnsi="Calibri" w:cs="Calibri"/>
            <w:color w:val="333333"/>
            <w:sz w:val="24"/>
            <w:szCs w:val="24"/>
          </w:rPr>
          <w:delText xml:space="preserve">might also be recommended, but </w:delText>
        </w:r>
      </w:del>
      <w:ins w:id="604" w:author="Laura Dee" w:date="2022-09-21T08:40:00Z">
        <w:r w:rsidR="004853CB">
          <w:rPr>
            <w:rFonts w:ascii="Calibri" w:eastAsia="Calibri" w:hAnsi="Calibri" w:cs="Calibri"/>
            <w:color w:val="333333"/>
            <w:sz w:val="24"/>
            <w:szCs w:val="24"/>
          </w:rPr>
          <w:t>A</w:t>
        </w:r>
      </w:ins>
      <w:del w:id="605" w:author="Laura Dee" w:date="2022-09-21T08:40:00Z">
        <w:r w:rsidDel="004853CB">
          <w:rPr>
            <w:rFonts w:ascii="Calibri" w:eastAsia="Calibri" w:hAnsi="Calibri" w:cs="Calibri"/>
            <w:color w:val="333333"/>
            <w:sz w:val="24"/>
            <w:szCs w:val="24"/>
          </w:rPr>
          <w:delText>a</w:delText>
        </w:r>
      </w:del>
      <w:r>
        <w:rPr>
          <w:rFonts w:ascii="Calibri" w:eastAsia="Calibri" w:hAnsi="Calibri" w:cs="Calibri"/>
          <w:color w:val="333333"/>
          <w:sz w:val="24"/>
          <w:szCs w:val="24"/>
        </w:rPr>
        <w:t xml:space="preserve"> full discussion</w:t>
      </w:r>
      <w:ins w:id="606" w:author="Laura Dee" w:date="2022-09-21T08:40:00Z">
        <w:r w:rsidR="004853CB">
          <w:rPr>
            <w:rFonts w:ascii="Calibri" w:eastAsia="Calibri" w:hAnsi="Calibri" w:cs="Calibri"/>
            <w:color w:val="333333"/>
            <w:sz w:val="24"/>
            <w:szCs w:val="24"/>
          </w:rPr>
          <w:t xml:space="preserve"> </w:t>
        </w:r>
        <w:r w:rsidR="009265F6">
          <w:rPr>
            <w:rFonts w:ascii="Calibri" w:eastAsia="Calibri" w:hAnsi="Calibri" w:cs="Calibri"/>
            <w:color w:val="333333"/>
            <w:sz w:val="24"/>
            <w:szCs w:val="24"/>
          </w:rPr>
          <w:t xml:space="preserve">or review </w:t>
        </w:r>
        <w:r w:rsidR="004853CB">
          <w:rPr>
            <w:rFonts w:ascii="Calibri" w:eastAsia="Calibri" w:hAnsi="Calibri" w:cs="Calibri"/>
            <w:color w:val="333333"/>
            <w:sz w:val="24"/>
            <w:szCs w:val="24"/>
          </w:rPr>
          <w:t xml:space="preserve">of </w:t>
        </w:r>
        <w:r w:rsidR="009265F6">
          <w:rPr>
            <w:rFonts w:ascii="Calibri" w:eastAsia="Calibri" w:hAnsi="Calibri" w:cs="Calibri"/>
            <w:color w:val="333333"/>
            <w:sz w:val="24"/>
            <w:szCs w:val="24"/>
          </w:rPr>
          <w:t xml:space="preserve">robust standard errors </w:t>
        </w:r>
      </w:ins>
      <w:del w:id="607" w:author="Laura Dee" w:date="2022-09-21T08:40:00Z">
        <w:r w:rsidDel="009265F6">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is beyond the scope of this discussion</w:t>
      </w:r>
      <w:ins w:id="608" w:author="Laura Dee" w:date="2022-09-21T08:41:00Z">
        <w:r w:rsidR="009265F6">
          <w:rPr>
            <w:rFonts w:ascii="Calibri" w:eastAsia="Calibri" w:hAnsi="Calibri" w:cs="Calibri"/>
            <w:color w:val="333333"/>
            <w:sz w:val="24"/>
            <w:szCs w:val="24"/>
          </w:rPr>
          <w:t xml:space="preserve">, but we refer applied researchers to the documentation for the 'sandwich’ package in R and to a comprehensive review in </w:t>
        </w:r>
        <w:r w:rsidR="009265F6">
          <w:fldChar w:fldCharType="begin"/>
        </w:r>
        <w:r w:rsidR="009265F6">
          <w:instrText xml:space="preserve"> HYPERLINK "https://www.zotero.org/google-docs/?q6TKdE" \h </w:instrText>
        </w:r>
        <w:r w:rsidR="009265F6">
          <w:fldChar w:fldCharType="separate"/>
        </w:r>
        <w:r w:rsidR="009265F6">
          <w:rPr>
            <w:rFonts w:ascii="Calibri" w:eastAsia="Calibri" w:hAnsi="Calibri" w:cs="Calibri"/>
            <w:color w:val="333333"/>
            <w:sz w:val="24"/>
            <w:szCs w:val="24"/>
          </w:rPr>
          <w:t xml:space="preserve">(Cameron and Miller 2015, Abadie et </w:t>
        </w:r>
        <w:r w:rsidR="009265F6">
          <w:rPr>
            <w:rFonts w:ascii="Calibri" w:eastAsia="Calibri" w:hAnsi="Calibri" w:cs="Calibri"/>
            <w:color w:val="333333"/>
            <w:sz w:val="24"/>
            <w:szCs w:val="24"/>
          </w:rPr>
          <w:fldChar w:fldCharType="end"/>
        </w:r>
        <w:commentRangeStart w:id="609"/>
        <w:commentRangeStart w:id="610"/>
        <w:r w:rsidR="009265F6">
          <w:fldChar w:fldCharType="begin"/>
        </w:r>
        <w:r w:rsidR="009265F6">
          <w:instrText xml:space="preserve"> HYPERLINK "https://www.zotero.org/google-docs/?q6TKdE" \h </w:instrText>
        </w:r>
        <w:r w:rsidR="009265F6">
          <w:fldChar w:fldCharType="separate"/>
        </w:r>
        <w:r w:rsidR="009265F6">
          <w:rPr>
            <w:rFonts w:ascii="Calibri" w:eastAsia="Calibri" w:hAnsi="Calibri" w:cs="Calibri"/>
            <w:color w:val="333333"/>
            <w:sz w:val="24"/>
            <w:szCs w:val="24"/>
          </w:rPr>
          <w:t>al</w:t>
        </w:r>
        <w:r w:rsidR="009265F6">
          <w:rPr>
            <w:rFonts w:ascii="Calibri" w:eastAsia="Calibri" w:hAnsi="Calibri" w:cs="Calibri"/>
            <w:color w:val="333333"/>
            <w:sz w:val="24"/>
            <w:szCs w:val="24"/>
          </w:rPr>
          <w:fldChar w:fldCharType="end"/>
        </w:r>
        <w:commentRangeEnd w:id="609"/>
        <w:r w:rsidR="009265F6">
          <w:commentReference w:id="609"/>
        </w:r>
        <w:commentRangeEnd w:id="610"/>
        <w:r w:rsidR="009265F6">
          <w:rPr>
            <w:rStyle w:val="CommentReference"/>
          </w:rPr>
          <w:commentReference w:id="610"/>
        </w:r>
        <w:r w:rsidR="009265F6">
          <w:fldChar w:fldCharType="begin"/>
        </w:r>
        <w:r w:rsidR="009265F6">
          <w:instrText xml:space="preserve"> HYPERLINK "https://www.zotero.org/google-docs/?q6TKdE" \h </w:instrText>
        </w:r>
        <w:r w:rsidR="009265F6">
          <w:fldChar w:fldCharType="separate"/>
        </w:r>
        <w:r w:rsidR="009265F6">
          <w:rPr>
            <w:rFonts w:ascii="Calibri" w:eastAsia="Calibri" w:hAnsi="Calibri" w:cs="Calibri"/>
            <w:color w:val="333333"/>
            <w:sz w:val="24"/>
            <w:szCs w:val="24"/>
          </w:rPr>
          <w:t>. 2017)</w:t>
        </w:r>
        <w:r w:rsidR="009265F6">
          <w:rPr>
            <w:rFonts w:ascii="Calibri" w:eastAsia="Calibri" w:hAnsi="Calibri" w:cs="Calibri"/>
            <w:color w:val="333333"/>
            <w:sz w:val="24"/>
            <w:szCs w:val="24"/>
          </w:rPr>
          <w:fldChar w:fldCharType="end"/>
        </w:r>
        <w:r w:rsidR="009265F6">
          <w:rPr>
            <w:rFonts w:ascii="Calibri" w:eastAsia="Calibri" w:hAnsi="Calibri" w:cs="Calibri"/>
            <w:color w:val="333333"/>
            <w:sz w:val="24"/>
            <w:szCs w:val="24"/>
          </w:rPr>
          <w:t>.</w:t>
        </w:r>
      </w:ins>
      <w:del w:id="611" w:author="Laura Dee" w:date="2022-09-21T08:41:00Z">
        <w:r w:rsidDel="009265F6">
          <w:rPr>
            <w:rFonts w:ascii="Calibri" w:eastAsia="Calibri" w:hAnsi="Calibri" w:cs="Calibri"/>
            <w:color w:val="333333"/>
            <w:sz w:val="24"/>
            <w:szCs w:val="24"/>
          </w:rPr>
          <w:delText xml:space="preserve">. </w:delText>
        </w:r>
      </w:del>
    </w:p>
    <w:p w14:paraId="2108B35E" w14:textId="5FEE1A15" w:rsidR="00F12A84" w:rsidRDefault="003C4406">
      <w:pPr>
        <w:pStyle w:val="Heading2"/>
        <w:shd w:val="clear" w:color="auto" w:fill="FFFFFF"/>
        <w:spacing w:after="160"/>
        <w:rPr>
          <w:rFonts w:ascii="Calibri" w:eastAsia="Calibri" w:hAnsi="Calibri" w:cs="Calibri"/>
          <w:i/>
          <w:sz w:val="24"/>
          <w:szCs w:val="24"/>
        </w:rPr>
      </w:pPr>
      <w:bookmarkStart w:id="612" w:name="_sxlj4mv2523i" w:colFirst="0" w:colLast="0"/>
      <w:bookmarkEnd w:id="612"/>
      <w:r>
        <w:rPr>
          <w:rFonts w:ascii="Calibri" w:eastAsia="Calibri" w:hAnsi="Calibri" w:cs="Calibri"/>
          <w:i/>
          <w:sz w:val="24"/>
          <w:szCs w:val="24"/>
        </w:rPr>
        <w:t xml:space="preserve">What Ecologists Typically Do: Random </w:t>
      </w:r>
      <w:ins w:id="613" w:author="Laura Dee" w:date="2022-10-19T08:53:00Z">
        <w:r w:rsidR="00EA4F7F">
          <w:rPr>
            <w:rFonts w:ascii="Calibri" w:eastAsia="Calibri" w:hAnsi="Calibri" w:cs="Calibri"/>
            <w:i/>
            <w:sz w:val="24"/>
            <w:szCs w:val="24"/>
          </w:rPr>
          <w:t xml:space="preserve">or “Mixed” </w:t>
        </w:r>
      </w:ins>
      <w:r>
        <w:rPr>
          <w:rFonts w:ascii="Calibri" w:eastAsia="Calibri" w:hAnsi="Calibri" w:cs="Calibri"/>
          <w:i/>
          <w:sz w:val="24"/>
          <w:szCs w:val="24"/>
        </w:rPr>
        <w:t>Effects Models</w:t>
      </w:r>
    </w:p>
    <w:p w14:paraId="65D5D57E" w14:textId="0F113FA6" w:rsidR="00F12A84" w:rsidRDefault="003C4406">
      <w:pPr>
        <w:shd w:val="clear" w:color="auto" w:fill="FFFFFF"/>
        <w:spacing w:after="160"/>
        <w:ind w:firstLine="720"/>
        <w:rPr>
          <w:rFonts w:ascii="Calibri" w:eastAsia="Calibri" w:hAnsi="Calibri" w:cs="Calibri"/>
          <w:color w:val="333333"/>
          <w:sz w:val="24"/>
          <w:szCs w:val="24"/>
          <w:highlight w:val="white"/>
        </w:rPr>
      </w:pPr>
      <w:commentRangeStart w:id="614"/>
      <w:r>
        <w:rPr>
          <w:rFonts w:ascii="Calibri" w:eastAsia="Calibri" w:hAnsi="Calibri" w:cs="Calibri"/>
          <w:color w:val="333333"/>
          <w:sz w:val="24"/>
          <w:szCs w:val="24"/>
          <w:highlight w:val="white"/>
        </w:rPr>
        <w:t>Mixed model</w:t>
      </w:r>
      <w:ins w:id="615" w:author="Laura Dee" w:date="2022-09-21T11:37:00Z">
        <w:r w:rsidR="001A2AF5">
          <w:rPr>
            <w:rFonts w:ascii="Calibri" w:eastAsia="Calibri" w:hAnsi="Calibri" w:cs="Calibri"/>
            <w:color w:val="333333"/>
            <w:sz w:val="24"/>
            <w:szCs w:val="24"/>
            <w:highlight w:val="white"/>
          </w:rPr>
          <w:t xml:space="preserve"> </w:t>
        </w:r>
        <w:commentRangeEnd w:id="614"/>
        <w:r w:rsidR="001A2AF5">
          <w:rPr>
            <w:rStyle w:val="CommentReference"/>
          </w:rPr>
          <w:commentReference w:id="614"/>
        </w:r>
        <w:r w:rsidR="001A2AF5">
          <w:rPr>
            <w:rFonts w:ascii="Calibri" w:eastAsia="Calibri" w:hAnsi="Calibri" w:cs="Calibri"/>
            <w:color w:val="333333"/>
            <w:sz w:val="24"/>
            <w:szCs w:val="24"/>
            <w:highlight w:val="white"/>
          </w:rPr>
          <w:t xml:space="preserve">designs </w:t>
        </w:r>
      </w:ins>
      <w:del w:id="616" w:author="Laura Dee" w:date="2022-09-21T11:37:00Z">
        <w:r w:rsidDel="001A2AF5">
          <w:rPr>
            <w:rFonts w:ascii="Calibri" w:eastAsia="Calibri" w:hAnsi="Calibri" w:cs="Calibri"/>
            <w:color w:val="333333"/>
            <w:sz w:val="24"/>
            <w:szCs w:val="24"/>
            <w:highlight w:val="white"/>
          </w:rPr>
          <w:delText xml:space="preserve">s </w:delText>
        </w:r>
      </w:del>
      <w:r>
        <w:rPr>
          <w:rFonts w:ascii="Calibri" w:eastAsia="Calibri" w:hAnsi="Calibri" w:cs="Calibri"/>
          <w:color w:val="333333"/>
          <w:sz w:val="24"/>
          <w:szCs w:val="24"/>
          <w:highlight w:val="white"/>
        </w:rPr>
        <w:t xml:space="preserve">have been all the rage in ecology for the past two decades </w:t>
      </w:r>
      <w:ins w:id="617" w:author="Laura Dee" w:date="2022-09-21T11:37:00Z">
        <w:r w:rsidR="001A2AF5">
          <w:rPr>
            <w:rFonts w:ascii="Calibri" w:eastAsia="Calibri" w:hAnsi="Calibri" w:cs="Calibri"/>
            <w:color w:val="333333"/>
            <w:sz w:val="24"/>
            <w:szCs w:val="24"/>
          </w:rPr>
          <w:t xml:space="preserve">due to several desirable features </w:t>
        </w:r>
      </w:ins>
      <w:hyperlink r:id="rId28">
        <w:r>
          <w:rPr>
            <w:rFonts w:ascii="Calibri" w:eastAsia="Calibri" w:hAnsi="Calibri" w:cs="Calibri"/>
            <w:color w:val="333333"/>
            <w:sz w:val="24"/>
            <w:szCs w:val="24"/>
          </w:rPr>
          <w:t>(</w:t>
        </w:r>
        <w:proofErr w:type="spellStart"/>
        <w:r>
          <w:rPr>
            <w:rFonts w:ascii="Calibri" w:eastAsia="Calibri" w:hAnsi="Calibri" w:cs="Calibri"/>
            <w:color w:val="333333"/>
            <w:sz w:val="24"/>
            <w:szCs w:val="24"/>
          </w:rPr>
          <w:t>Bolker</w:t>
        </w:r>
        <w:proofErr w:type="spellEnd"/>
        <w:r>
          <w:rPr>
            <w:rFonts w:ascii="Calibri" w:eastAsia="Calibri" w:hAnsi="Calibri" w:cs="Calibri"/>
            <w:color w:val="333333"/>
            <w:sz w:val="24"/>
            <w:szCs w:val="24"/>
          </w:rPr>
          <w:t xml:space="preserve"> et al. 2009, </w:t>
        </w:r>
        <w:proofErr w:type="spellStart"/>
        <w:r>
          <w:rPr>
            <w:rFonts w:ascii="Calibri" w:eastAsia="Calibri" w:hAnsi="Calibri" w:cs="Calibri"/>
            <w:color w:val="333333"/>
            <w:sz w:val="24"/>
            <w:szCs w:val="24"/>
          </w:rPr>
          <w:t>Schielzeth</w:t>
        </w:r>
        <w:proofErr w:type="spellEnd"/>
        <w:r>
          <w:rPr>
            <w:rFonts w:ascii="Calibri" w:eastAsia="Calibri" w:hAnsi="Calibri" w:cs="Calibri"/>
            <w:color w:val="333333"/>
            <w:sz w:val="24"/>
            <w:szCs w:val="24"/>
          </w:rPr>
          <w:t xml:space="preserve"> and Nakagawa 2012, Harrison et al. 2018)</w:t>
        </w:r>
      </w:hyperlink>
      <w:del w:id="618" w:author="Laura Dee" w:date="2022-09-21T11:37:00Z">
        <w:r w:rsidDel="001A2AF5">
          <w:rPr>
            <w:rFonts w:ascii="Calibri" w:eastAsia="Calibri" w:hAnsi="Calibri" w:cs="Calibri"/>
            <w:color w:val="333333"/>
            <w:sz w:val="24"/>
            <w:szCs w:val="24"/>
            <w:highlight w:val="white"/>
          </w:rPr>
          <w:delText>)</w:delText>
        </w:r>
      </w:del>
      <w:ins w:id="619" w:author="Laura Dee" w:date="2022-09-21T11:37:00Z">
        <w:r w:rsidR="001A2AF5">
          <w:rPr>
            <w:rFonts w:ascii="Calibri" w:eastAsia="Calibri" w:hAnsi="Calibri" w:cs="Calibri"/>
            <w:color w:val="333333"/>
            <w:sz w:val="24"/>
            <w:szCs w:val="24"/>
            <w:highlight w:val="white"/>
          </w:rPr>
          <w:t xml:space="preserve">. </w:t>
        </w:r>
      </w:ins>
      <w:del w:id="620" w:author="Laura Dee" w:date="2022-09-21T11:37:00Z">
        <w:r w:rsidDel="001A2AF5">
          <w:rPr>
            <w:rFonts w:ascii="Calibri" w:eastAsia="Calibri" w:hAnsi="Calibri" w:cs="Calibri"/>
            <w:color w:val="333333"/>
            <w:sz w:val="24"/>
            <w:szCs w:val="24"/>
            <w:highlight w:val="white"/>
          </w:rPr>
          <w:delText xml:space="preserve">, and for good reason! </w:delText>
        </w:r>
      </w:del>
      <w:r>
        <w:rPr>
          <w:rFonts w:ascii="Calibri" w:eastAsia="Calibri" w:hAnsi="Calibri" w:cs="Calibri"/>
          <w:color w:val="333333"/>
          <w:sz w:val="24"/>
          <w:szCs w:val="24"/>
        </w:rPr>
        <w:t xml:space="preserve">Originally used to partition variation in heritability between different relatives </w:t>
      </w:r>
      <w:hyperlink r:id="rId29">
        <w:r>
          <w:rPr>
            <w:rFonts w:ascii="Calibri" w:eastAsia="Calibri" w:hAnsi="Calibri" w:cs="Calibri"/>
            <w:color w:val="333333"/>
            <w:sz w:val="24"/>
            <w:szCs w:val="24"/>
          </w:rPr>
          <w:t>(Fisher 1919)</w:t>
        </w:r>
      </w:hyperlink>
      <w:r>
        <w:rPr>
          <w:rFonts w:ascii="Calibri" w:eastAsia="Calibri" w:hAnsi="Calibri" w:cs="Calibri"/>
          <w:color w:val="333333"/>
          <w:sz w:val="24"/>
          <w:szCs w:val="24"/>
        </w:rPr>
        <w:t xml:space="preserve">, </w:t>
      </w:r>
      <w:commentRangeStart w:id="621"/>
      <w:r>
        <w:rPr>
          <w:rFonts w:ascii="Calibri" w:eastAsia="Calibri" w:hAnsi="Calibri" w:cs="Calibri"/>
          <w:color w:val="333333"/>
          <w:sz w:val="24"/>
          <w:szCs w:val="24"/>
        </w:rPr>
        <w:t xml:space="preserve">random effects </w:t>
      </w:r>
      <w:commentRangeEnd w:id="621"/>
      <w:r w:rsidR="001A2AF5">
        <w:rPr>
          <w:rStyle w:val="CommentReference"/>
        </w:rPr>
        <w:commentReference w:id="621"/>
      </w:r>
      <w:r>
        <w:rPr>
          <w:rFonts w:ascii="Calibri" w:eastAsia="Calibri" w:hAnsi="Calibri" w:cs="Calibri"/>
          <w:color w:val="333333"/>
          <w:sz w:val="24"/>
          <w:szCs w:val="24"/>
        </w:rPr>
        <w:t xml:space="preserve">quickly became a mainstay in the partitioning of variation in experiments with subsamples within clusters </w:t>
      </w:r>
      <w:hyperlink r:id="rId30">
        <w:r>
          <w:rPr>
            <w:rFonts w:ascii="Calibri" w:eastAsia="Calibri" w:hAnsi="Calibri" w:cs="Calibri"/>
            <w:color w:val="333333"/>
            <w:sz w:val="24"/>
            <w:szCs w:val="24"/>
          </w:rPr>
          <w:t xml:space="preserve">(e.g., Cochran 1937, </w:t>
        </w:r>
        <w:proofErr w:type="spellStart"/>
        <w:r>
          <w:rPr>
            <w:rFonts w:ascii="Calibri" w:eastAsia="Calibri" w:hAnsi="Calibri" w:cs="Calibri"/>
            <w:color w:val="333333"/>
            <w:sz w:val="24"/>
            <w:szCs w:val="24"/>
          </w:rPr>
          <w:t>Eisenhart</w:t>
        </w:r>
        <w:proofErr w:type="spellEnd"/>
        <w:r>
          <w:rPr>
            <w:rFonts w:ascii="Calibri" w:eastAsia="Calibri" w:hAnsi="Calibri" w:cs="Calibri"/>
            <w:color w:val="333333"/>
            <w:sz w:val="24"/>
            <w:szCs w:val="24"/>
          </w:rPr>
          <w:t xml:space="preserve"> 1947)</w:t>
        </w:r>
      </w:hyperlink>
      <w:r>
        <w:rPr>
          <w:rFonts w:ascii="Calibri" w:eastAsia="Calibri" w:hAnsi="Calibri" w:cs="Calibri"/>
          <w:color w:val="333333"/>
          <w:sz w:val="24"/>
          <w:szCs w:val="24"/>
        </w:rPr>
        <w:t xml:space="preserve"> and have a standard part of the arsenal of analysis of ecological experiments </w:t>
      </w:r>
      <w:hyperlink r:id="rId31">
        <w:r>
          <w:rPr>
            <w:rFonts w:ascii="Calibri" w:eastAsia="Calibri" w:hAnsi="Calibri" w:cs="Calibri"/>
            <w:color w:val="333333"/>
            <w:sz w:val="24"/>
            <w:szCs w:val="24"/>
          </w:rPr>
          <w:t xml:space="preserve">(e.g., </w:t>
        </w:r>
        <w:proofErr w:type="spellStart"/>
        <w:r>
          <w:rPr>
            <w:rFonts w:ascii="Calibri" w:eastAsia="Calibri" w:hAnsi="Calibri" w:cs="Calibri"/>
            <w:color w:val="333333"/>
            <w:sz w:val="24"/>
            <w:szCs w:val="24"/>
          </w:rPr>
          <w:t>Schielzeth</w:t>
        </w:r>
        <w:proofErr w:type="spellEnd"/>
        <w:r>
          <w:rPr>
            <w:rFonts w:ascii="Calibri" w:eastAsia="Calibri" w:hAnsi="Calibri" w:cs="Calibri"/>
            <w:color w:val="333333"/>
            <w:sz w:val="24"/>
            <w:szCs w:val="24"/>
          </w:rPr>
          <w:t xml:space="preserve"> and Nakagawa 2012)</w:t>
        </w:r>
      </w:hyperlink>
      <w:r>
        <w:rPr>
          <w:rFonts w:ascii="Calibri" w:eastAsia="Calibri" w:hAnsi="Calibri" w:cs="Calibri"/>
          <w:color w:val="333333"/>
          <w:sz w:val="24"/>
          <w:szCs w:val="24"/>
        </w:rPr>
        <w:t xml:space="preserve">. </w:t>
      </w:r>
      <w:commentRangeStart w:id="622"/>
      <w:r>
        <w:rPr>
          <w:rFonts w:ascii="Calibri" w:eastAsia="Calibri" w:hAnsi="Calibri" w:cs="Calibri"/>
          <w:color w:val="333333"/>
          <w:sz w:val="24"/>
          <w:szCs w:val="24"/>
        </w:rPr>
        <w:t>T</w:t>
      </w:r>
      <w:commentRangeStart w:id="623"/>
      <w:r>
        <w:rPr>
          <w:rFonts w:ascii="Calibri" w:eastAsia="Calibri" w:hAnsi="Calibri" w:cs="Calibri"/>
          <w:color w:val="333333"/>
          <w:sz w:val="24"/>
          <w:szCs w:val="24"/>
        </w:rPr>
        <w:t xml:space="preserve">hey </w:t>
      </w:r>
      <w:ins w:id="624" w:author="Laura Dee" w:date="2022-09-21T11:37:00Z">
        <w:r w:rsidR="001A2AF5">
          <w:rPr>
            <w:rFonts w:ascii="Calibri" w:eastAsia="Calibri" w:hAnsi="Calibri" w:cs="Calibri"/>
            <w:color w:val="333333"/>
            <w:sz w:val="24"/>
            <w:szCs w:val="24"/>
          </w:rPr>
          <w:t>c</w:t>
        </w:r>
      </w:ins>
      <w:ins w:id="625" w:author="Laura Dee" w:date="2022-09-21T11:38:00Z">
        <w:r w:rsidR="001A2AF5">
          <w:rPr>
            <w:rFonts w:ascii="Calibri" w:eastAsia="Calibri" w:hAnsi="Calibri" w:cs="Calibri"/>
            <w:color w:val="333333"/>
            <w:sz w:val="24"/>
            <w:szCs w:val="24"/>
          </w:rPr>
          <w:t xml:space="preserve">an also account </w:t>
        </w:r>
      </w:ins>
      <w:del w:id="626" w:author="Laura Dee" w:date="2022-09-21T11:38:00Z">
        <w:r w:rsidDel="001A2AF5">
          <w:rPr>
            <w:rFonts w:ascii="Calibri" w:eastAsia="Calibri" w:hAnsi="Calibri" w:cs="Calibri"/>
            <w:color w:val="333333"/>
            <w:sz w:val="24"/>
            <w:szCs w:val="24"/>
          </w:rPr>
          <w:delText xml:space="preserve">are a powerful tool when applied to observational data to account </w:delText>
        </w:r>
      </w:del>
      <w:r>
        <w:rPr>
          <w:rFonts w:ascii="Calibri" w:eastAsia="Calibri" w:hAnsi="Calibri" w:cs="Calibri"/>
          <w:color w:val="333333"/>
          <w:sz w:val="24"/>
          <w:szCs w:val="24"/>
        </w:rPr>
        <w:t xml:space="preserve">for the types of hierarchical study designs such as those discussed here. </w:t>
      </w:r>
      <w:commentRangeEnd w:id="622"/>
      <w:r w:rsidR="001A2AF5">
        <w:rPr>
          <w:rStyle w:val="CommentReference"/>
        </w:rPr>
        <w:commentReference w:id="622"/>
      </w:r>
      <w:r>
        <w:rPr>
          <w:rFonts w:ascii="Calibri" w:eastAsia="Calibri" w:hAnsi="Calibri" w:cs="Calibri"/>
          <w:color w:val="333333"/>
          <w:sz w:val="24"/>
          <w:szCs w:val="24"/>
        </w:rPr>
        <w:t xml:space="preserve">By partitioning variation between different levels of sampling hierarchies, </w:t>
      </w:r>
      <w:ins w:id="627" w:author="Laura Dee" w:date="2022-09-21T11:38:00Z">
        <w:r w:rsidR="001A2AF5">
          <w:rPr>
            <w:rFonts w:ascii="Calibri" w:eastAsia="Calibri" w:hAnsi="Calibri" w:cs="Calibri"/>
            <w:color w:val="333333"/>
            <w:sz w:val="24"/>
            <w:szCs w:val="24"/>
          </w:rPr>
          <w:t xml:space="preserve">they can improve the </w:t>
        </w:r>
      </w:ins>
      <w:del w:id="628" w:author="Laura Dee" w:date="2022-09-21T11:38:00Z">
        <w:r w:rsidRPr="001A2AF5" w:rsidDel="001A2AF5">
          <w:rPr>
            <w:rFonts w:ascii="Calibri" w:eastAsia="Calibri" w:hAnsi="Calibri" w:cs="Calibri"/>
            <w:i/>
            <w:iCs/>
            <w:color w:val="333333"/>
            <w:sz w:val="24"/>
            <w:szCs w:val="24"/>
            <w:rPrChange w:id="629" w:author="Laura Dee" w:date="2022-09-21T11:39:00Z">
              <w:rPr>
                <w:rFonts w:ascii="Calibri" w:eastAsia="Calibri" w:hAnsi="Calibri" w:cs="Calibri"/>
                <w:color w:val="333333"/>
                <w:sz w:val="24"/>
                <w:szCs w:val="24"/>
              </w:rPr>
            </w:rPrChange>
          </w:rPr>
          <w:delText xml:space="preserve">we are able to obtain better estimates of </w:delText>
        </w:r>
      </w:del>
      <w:r w:rsidRPr="001A2AF5">
        <w:rPr>
          <w:rFonts w:ascii="Calibri" w:eastAsia="Calibri" w:hAnsi="Calibri" w:cs="Calibri"/>
          <w:i/>
          <w:iCs/>
          <w:color w:val="333333"/>
          <w:sz w:val="24"/>
          <w:szCs w:val="24"/>
          <w:rPrChange w:id="630" w:author="Laura Dee" w:date="2022-09-21T11:39:00Z">
            <w:rPr>
              <w:rFonts w:ascii="Calibri" w:eastAsia="Calibri" w:hAnsi="Calibri" w:cs="Calibri"/>
              <w:color w:val="333333"/>
              <w:sz w:val="24"/>
              <w:szCs w:val="24"/>
            </w:rPr>
          </w:rPrChange>
        </w:rPr>
        <w:t>precision</w:t>
      </w:r>
      <w:r>
        <w:rPr>
          <w:rFonts w:ascii="Calibri" w:eastAsia="Calibri" w:hAnsi="Calibri" w:cs="Calibri"/>
          <w:color w:val="333333"/>
          <w:sz w:val="24"/>
          <w:szCs w:val="24"/>
        </w:rPr>
        <w:t xml:space="preserve"> for coefficient</w:t>
      </w:r>
      <w:ins w:id="631" w:author="Laura Dee" w:date="2022-09-21T11:39:00Z">
        <w:r w:rsidR="00887934">
          <w:rPr>
            <w:rFonts w:ascii="Calibri" w:eastAsia="Calibri" w:hAnsi="Calibri" w:cs="Calibri"/>
            <w:color w:val="333333"/>
            <w:sz w:val="24"/>
            <w:szCs w:val="24"/>
          </w:rPr>
          <w:t xml:space="preserve"> estimates</w:t>
        </w:r>
      </w:ins>
      <w:ins w:id="632" w:author="Laura Dee" w:date="2022-09-28T11:17:00Z">
        <w:r w:rsidR="00102692">
          <w:rPr>
            <w:rFonts w:ascii="Calibri" w:eastAsia="Calibri" w:hAnsi="Calibri" w:cs="Calibri"/>
            <w:color w:val="333333"/>
            <w:sz w:val="24"/>
            <w:szCs w:val="24"/>
          </w:rPr>
          <w:t xml:space="preserve"> </w:t>
        </w:r>
      </w:ins>
      <w:del w:id="633" w:author="Laura Dee" w:date="2022-09-21T11:39:00Z">
        <w:r w:rsidDel="00887934">
          <w:rPr>
            <w:rFonts w:ascii="Calibri" w:eastAsia="Calibri" w:hAnsi="Calibri" w:cs="Calibri"/>
            <w:color w:val="333333"/>
            <w:sz w:val="24"/>
            <w:szCs w:val="24"/>
          </w:rPr>
          <w:delText xml:space="preserve">s </w:delText>
        </w:r>
      </w:del>
      <w:r>
        <w:rPr>
          <w:rFonts w:ascii="Calibri" w:eastAsia="Calibri" w:hAnsi="Calibri" w:cs="Calibri"/>
          <w:color w:val="333333"/>
          <w:sz w:val="24"/>
          <w:szCs w:val="24"/>
        </w:rPr>
        <w:t xml:space="preserve">(Gelman and Hill 2006). Further, mixed models have several other properties that have made them popular in Ecology.  First, </w:t>
      </w:r>
      <w:del w:id="634" w:author="Laura Dee" w:date="2022-09-28T11:17:00Z">
        <w:r w:rsidDel="00102692">
          <w:rPr>
            <w:rFonts w:ascii="Calibri" w:eastAsia="Calibri" w:hAnsi="Calibri" w:cs="Calibri"/>
            <w:color w:val="333333"/>
            <w:sz w:val="24"/>
            <w:szCs w:val="24"/>
          </w:rPr>
          <w:delText xml:space="preserve">it </w:delText>
        </w:r>
      </w:del>
      <w:ins w:id="635" w:author="Laura Dee" w:date="2022-09-28T11:17:00Z">
        <w:r w:rsidR="00D94741">
          <w:rPr>
            <w:rFonts w:ascii="Calibri" w:eastAsia="Calibri" w:hAnsi="Calibri" w:cs="Calibri"/>
            <w:color w:val="333333"/>
            <w:sz w:val="24"/>
            <w:szCs w:val="24"/>
          </w:rPr>
          <w:t>they</w:t>
        </w:r>
        <w:r w:rsidR="00102692">
          <w:rPr>
            <w:rFonts w:ascii="Calibri" w:eastAsia="Calibri" w:hAnsi="Calibri" w:cs="Calibri"/>
            <w:color w:val="333333"/>
            <w:sz w:val="24"/>
            <w:szCs w:val="24"/>
          </w:rPr>
          <w:t xml:space="preserve"> </w:t>
        </w:r>
      </w:ins>
      <w:r>
        <w:rPr>
          <w:rFonts w:ascii="Calibri" w:eastAsia="Calibri" w:hAnsi="Calibri" w:cs="Calibri"/>
          <w:color w:val="333333"/>
          <w:sz w:val="24"/>
          <w:szCs w:val="24"/>
        </w:rPr>
        <w:t>account</w:t>
      </w:r>
      <w:del w:id="636" w:author="Laura Dee" w:date="2022-09-28T11:26:00Z">
        <w:r w:rsidDel="00B6264C">
          <w:rPr>
            <w:rFonts w:ascii="Calibri" w:eastAsia="Calibri" w:hAnsi="Calibri" w:cs="Calibri"/>
            <w:color w:val="333333"/>
            <w:sz w:val="24"/>
            <w:szCs w:val="24"/>
          </w:rPr>
          <w:delText>s</w:delText>
        </w:r>
      </w:del>
      <w:r>
        <w:rPr>
          <w:rFonts w:ascii="Calibri" w:eastAsia="Calibri" w:hAnsi="Calibri" w:cs="Calibri"/>
          <w:color w:val="333333"/>
          <w:sz w:val="24"/>
          <w:szCs w:val="24"/>
        </w:rPr>
        <w:t xml:space="preserve"> for non-independence of measurements</w:t>
      </w:r>
      <w:commentRangeStart w:id="637"/>
      <w:r>
        <w:rPr>
          <w:rFonts w:ascii="Calibri" w:eastAsia="Calibri" w:hAnsi="Calibri" w:cs="Calibri"/>
          <w:color w:val="333333"/>
          <w:sz w:val="24"/>
          <w:szCs w:val="24"/>
        </w:rPr>
        <w:t>. This could be done with clusters as a fixed effect,</w:t>
      </w:r>
      <w:commentRangeEnd w:id="637"/>
      <w:r w:rsidR="00FF49DF">
        <w:rPr>
          <w:rStyle w:val="CommentReference"/>
        </w:rPr>
        <w:commentReference w:id="637"/>
      </w:r>
      <w:r>
        <w:rPr>
          <w:rFonts w:ascii="Calibri" w:eastAsia="Calibri" w:hAnsi="Calibri" w:cs="Calibri"/>
          <w:color w:val="333333"/>
          <w:sz w:val="24"/>
          <w:szCs w:val="24"/>
        </w:rPr>
        <w:t xml:space="preserve"> but, random effects have the added second benefit of efficiency - they cost fewer degrees of freedom to </w:t>
      </w:r>
      <w:r>
        <w:rPr>
          <w:rFonts w:ascii="Calibri" w:eastAsia="Calibri" w:hAnsi="Calibri" w:cs="Calibri"/>
          <w:color w:val="333333"/>
          <w:sz w:val="24"/>
          <w:szCs w:val="24"/>
        </w:rPr>
        <w:lastRenderedPageBreak/>
        <w:t>estimate (</w:t>
      </w:r>
      <w:r>
        <w:rPr>
          <w:rFonts w:ascii="Calibri" w:eastAsia="Calibri" w:hAnsi="Calibri" w:cs="Calibri"/>
          <w:color w:val="333333"/>
          <w:sz w:val="24"/>
          <w:szCs w:val="24"/>
          <w:highlight w:val="yellow"/>
        </w:rPr>
        <w:t>REF</w:t>
      </w:r>
      <w:r>
        <w:rPr>
          <w:rFonts w:ascii="Calibri" w:eastAsia="Calibri" w:hAnsi="Calibri" w:cs="Calibri"/>
          <w:color w:val="333333"/>
          <w:sz w:val="24"/>
          <w:szCs w:val="24"/>
        </w:rPr>
        <w:t>) as we assume all cluster means follow from a distribution</w:t>
      </w:r>
      <w:commentRangeEnd w:id="623"/>
      <w:r w:rsidR="00887934">
        <w:rPr>
          <w:rStyle w:val="CommentReference"/>
        </w:rPr>
        <w:commentReference w:id="623"/>
      </w:r>
      <w:r>
        <w:rPr>
          <w:rFonts w:ascii="Calibri" w:eastAsia="Calibri" w:hAnsi="Calibri" w:cs="Calibri"/>
          <w:color w:val="333333"/>
          <w:sz w:val="24"/>
          <w:szCs w:val="24"/>
        </w:rPr>
        <w:t xml:space="preserve">. Because of this assumption, random effects have a third benefit of recognizing that different data points from different clusters are not from wholly different populations. </w:t>
      </w:r>
      <w:commentRangeStart w:id="638"/>
      <w:r>
        <w:rPr>
          <w:rFonts w:ascii="Calibri" w:eastAsia="Calibri" w:hAnsi="Calibri" w:cs="Calibri"/>
          <w:color w:val="333333"/>
          <w:sz w:val="24"/>
          <w:szCs w:val="24"/>
        </w:rPr>
        <w:t xml:space="preserve">Cluster means do not have to be estimated as if there is no other information in the data about their possible values (see </w:t>
      </w:r>
      <w:proofErr w:type="spellStart"/>
      <w:r>
        <w:rPr>
          <w:rFonts w:ascii="Calibri" w:eastAsia="Calibri" w:hAnsi="Calibri" w:cs="Calibri"/>
          <w:color w:val="333333"/>
          <w:sz w:val="24"/>
          <w:szCs w:val="24"/>
        </w:rPr>
        <w:t>McElreath</w:t>
      </w:r>
      <w:proofErr w:type="spellEnd"/>
      <w:r>
        <w:rPr>
          <w:rFonts w:ascii="Calibri" w:eastAsia="Calibri" w:hAnsi="Calibri" w:cs="Calibri"/>
          <w:color w:val="333333"/>
          <w:sz w:val="24"/>
          <w:szCs w:val="24"/>
        </w:rPr>
        <w:t xml:space="preserve"> 2020 for a discussion of models with retrograde amnesia). This property enables a model to share information between clusters, aiding in the estimation of cluster means in unbalanced designs. It also creates shrinkage of cluster means towards a grand mean, as we have more information than is just contained in the sample of that cluster alone. This is a feature of the technique </w:t>
      </w:r>
      <w:hyperlink r:id="rId32">
        <w:r>
          <w:rPr>
            <w:rFonts w:ascii="Calibri" w:eastAsia="Calibri" w:hAnsi="Calibri" w:cs="Calibri"/>
            <w:color w:val="333333"/>
            <w:sz w:val="24"/>
            <w:szCs w:val="24"/>
          </w:rPr>
          <w:t xml:space="preserve">(see an excellent discussion by </w:t>
        </w:r>
        <w:proofErr w:type="spellStart"/>
        <w:r>
          <w:rPr>
            <w:rFonts w:ascii="Calibri" w:eastAsia="Calibri" w:hAnsi="Calibri" w:cs="Calibri"/>
            <w:color w:val="333333"/>
            <w:sz w:val="24"/>
            <w:szCs w:val="24"/>
          </w:rPr>
          <w:t>Efron</w:t>
        </w:r>
        <w:proofErr w:type="spellEnd"/>
        <w:r>
          <w:rPr>
            <w:rFonts w:ascii="Calibri" w:eastAsia="Calibri" w:hAnsi="Calibri" w:cs="Calibri"/>
            <w:color w:val="333333"/>
            <w:sz w:val="24"/>
            <w:szCs w:val="24"/>
          </w:rPr>
          <w:t xml:space="preserve"> and Morris 1975 as to how this works with respect to baseball statistics for a beautifully clear explanation)</w:t>
        </w:r>
      </w:hyperlink>
      <w:r>
        <w:rPr>
          <w:rFonts w:ascii="Calibri" w:eastAsia="Calibri" w:hAnsi="Calibri" w:cs="Calibri"/>
          <w:color w:val="333333"/>
          <w:sz w:val="24"/>
          <w:szCs w:val="24"/>
          <w:highlight w:val="white"/>
        </w:rPr>
        <w:t xml:space="preserve">. </w:t>
      </w:r>
      <w:commentRangeEnd w:id="638"/>
      <w:r w:rsidR="00887934">
        <w:rPr>
          <w:rStyle w:val="CommentReference"/>
        </w:rPr>
        <w:commentReference w:id="638"/>
      </w:r>
      <w:r>
        <w:rPr>
          <w:rFonts w:ascii="Calibri" w:eastAsia="Calibri" w:hAnsi="Calibri" w:cs="Calibri"/>
          <w:color w:val="333333"/>
          <w:sz w:val="24"/>
          <w:szCs w:val="24"/>
          <w:highlight w:val="white"/>
        </w:rPr>
        <w:t>For these reasons, Ecologists conducting a study akin to our snail-temperature study would likely gravitate towards a mixed model to account for site</w:t>
      </w:r>
      <w:ins w:id="639" w:author="Laura Dee" w:date="2022-09-21T09:46:00Z">
        <w:r w:rsidR="00385D36">
          <w:rPr>
            <w:rFonts w:ascii="Calibri" w:eastAsia="Calibri" w:hAnsi="Calibri" w:cs="Calibri"/>
            <w:color w:val="333333"/>
            <w:sz w:val="24"/>
            <w:szCs w:val="24"/>
            <w:highlight w:val="white"/>
          </w:rPr>
          <w:t>-</w:t>
        </w:r>
      </w:ins>
      <w:del w:id="640" w:author="Laura Dee" w:date="2022-09-21T09:46:00Z">
        <w:r w:rsidDel="00385D36">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to</w:t>
      </w:r>
      <w:ins w:id="641" w:author="Laura Dee" w:date="2022-09-21T09:46:00Z">
        <w:r w:rsidR="00385D36">
          <w:rPr>
            <w:rFonts w:ascii="Calibri" w:eastAsia="Calibri" w:hAnsi="Calibri" w:cs="Calibri"/>
            <w:color w:val="333333"/>
            <w:sz w:val="24"/>
            <w:szCs w:val="24"/>
            <w:highlight w:val="white"/>
          </w:rPr>
          <w:t>-</w:t>
        </w:r>
      </w:ins>
      <w:del w:id="642" w:author="Laura Dee" w:date="2022-09-21T09:46:00Z">
        <w:r w:rsidDel="00385D36">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site variability in snail abundances. </w:t>
      </w:r>
    </w:p>
    <w:p w14:paraId="576C3364" w14:textId="3E4BD201" w:rsidR="00F12A84" w:rsidDel="000C19A1" w:rsidRDefault="003C4406">
      <w:pPr>
        <w:shd w:val="clear" w:color="auto" w:fill="FFFFFF"/>
        <w:spacing w:after="160"/>
        <w:ind w:firstLine="720"/>
        <w:rPr>
          <w:del w:id="643" w:author="Laura Dee" w:date="2022-09-21T10:50:00Z"/>
          <w:rFonts w:ascii="Calibri" w:eastAsia="Calibri" w:hAnsi="Calibri" w:cs="Calibri"/>
          <w:color w:val="333333"/>
          <w:sz w:val="24"/>
          <w:szCs w:val="24"/>
          <w:highlight w:val="white"/>
        </w:rPr>
      </w:pPr>
      <w:commentRangeStart w:id="644"/>
      <w:r>
        <w:rPr>
          <w:rFonts w:ascii="Calibri" w:eastAsia="Calibri" w:hAnsi="Calibri" w:cs="Calibri"/>
          <w:color w:val="333333"/>
          <w:sz w:val="24"/>
          <w:szCs w:val="24"/>
        </w:rPr>
        <w:t xml:space="preserve">It is key to remember, however, that when we model random effects, we are no longer modeling group means. </w:t>
      </w:r>
      <w:commentRangeEnd w:id="644"/>
      <w:r w:rsidR="00887934">
        <w:rPr>
          <w:rStyle w:val="CommentReference"/>
        </w:rPr>
        <w:commentReference w:id="644"/>
      </w:r>
      <w:r>
        <w:rPr>
          <w:rFonts w:ascii="Calibri" w:eastAsia="Calibri" w:hAnsi="Calibri" w:cs="Calibri"/>
          <w:color w:val="333333"/>
          <w:sz w:val="24"/>
          <w:szCs w:val="24"/>
        </w:rPr>
        <w:t xml:space="preserve">Rather, we are modeling correlation in our error structure due to clustering in our data </w:t>
      </w:r>
      <w:hyperlink r:id="rId33">
        <w:r>
          <w:rPr>
            <w:rFonts w:ascii="Calibri" w:eastAsia="Calibri" w:hAnsi="Calibri" w:cs="Calibri"/>
            <w:color w:val="333333"/>
            <w:sz w:val="24"/>
            <w:szCs w:val="24"/>
          </w:rPr>
          <w:t>(</w:t>
        </w:r>
        <w:proofErr w:type="spellStart"/>
        <w:r>
          <w:rPr>
            <w:rFonts w:ascii="Calibri" w:eastAsia="Calibri" w:hAnsi="Calibri" w:cs="Calibri"/>
            <w:color w:val="333333"/>
            <w:sz w:val="24"/>
            <w:szCs w:val="24"/>
          </w:rPr>
          <w:t>Bolker</w:t>
        </w:r>
        <w:proofErr w:type="spellEnd"/>
        <w:r>
          <w:rPr>
            <w:rFonts w:ascii="Calibri" w:eastAsia="Calibri" w:hAnsi="Calibri" w:cs="Calibri"/>
            <w:color w:val="333333"/>
            <w:sz w:val="24"/>
            <w:szCs w:val="24"/>
          </w:rPr>
          <w:t xml:space="preserve"> et al. 2009, Wooldridge 2010, </w:t>
        </w:r>
        <w:proofErr w:type="spellStart"/>
        <w:r>
          <w:rPr>
            <w:rFonts w:ascii="Calibri" w:eastAsia="Calibri" w:hAnsi="Calibri" w:cs="Calibri"/>
            <w:color w:val="333333"/>
            <w:sz w:val="24"/>
            <w:szCs w:val="24"/>
          </w:rPr>
          <w:t>Schielzeth</w:t>
        </w:r>
        <w:proofErr w:type="spellEnd"/>
        <w:r>
          <w:rPr>
            <w:rFonts w:ascii="Calibri" w:eastAsia="Calibri" w:hAnsi="Calibri" w:cs="Calibri"/>
            <w:color w:val="333333"/>
            <w:sz w:val="24"/>
            <w:szCs w:val="24"/>
          </w:rPr>
          <w:t xml:space="preserve"> and Nakagawa 2012)</w:t>
        </w:r>
      </w:hyperlink>
      <w:r>
        <w:rPr>
          <w:rFonts w:ascii="Calibri" w:eastAsia="Calibri" w:hAnsi="Calibri" w:cs="Calibri"/>
          <w:color w:val="333333"/>
          <w:sz w:val="24"/>
          <w:szCs w:val="24"/>
        </w:rPr>
        <w:t xml:space="preserve">. This difference results in many benefits, but also introduces one new assumption not often considered </w:t>
      </w:r>
      <w:del w:id="645" w:author="Laura Dee" w:date="2022-09-21T10:51:00Z">
        <w:r w:rsidDel="006426D6">
          <w:rPr>
            <w:rFonts w:ascii="Calibri" w:eastAsia="Calibri" w:hAnsi="Calibri" w:cs="Calibri"/>
            <w:color w:val="333333"/>
            <w:sz w:val="24"/>
            <w:szCs w:val="24"/>
          </w:rPr>
          <w:delText>-</w:delText>
        </w:r>
      </w:del>
      <w:ins w:id="646" w:author="Laura Dee" w:date="2022-09-21T10:51:00Z">
        <w:r w:rsidR="006426D6">
          <w:rPr>
            <w:rFonts w:ascii="Calibri" w:eastAsia="Calibri" w:hAnsi="Calibri" w:cs="Calibri"/>
            <w:color w:val="333333"/>
            <w:sz w:val="24"/>
            <w:szCs w:val="24"/>
          </w:rPr>
          <w:t>–</w:t>
        </w:r>
      </w:ins>
      <w:r>
        <w:rPr>
          <w:rFonts w:ascii="Calibri" w:eastAsia="Calibri" w:hAnsi="Calibri" w:cs="Calibri"/>
          <w:color w:val="333333"/>
          <w:sz w:val="24"/>
          <w:szCs w:val="24"/>
        </w:rPr>
        <w:t xml:space="preserve"> </w:t>
      </w:r>
      <w:ins w:id="647" w:author="Laura Dee" w:date="2022-09-21T10:51:00Z">
        <w:r w:rsidR="006426D6">
          <w:rPr>
            <w:rFonts w:ascii="Calibri" w:eastAsia="Calibri" w:hAnsi="Calibri" w:cs="Calibri"/>
            <w:color w:val="333333"/>
            <w:sz w:val="24"/>
            <w:szCs w:val="24"/>
          </w:rPr>
          <w:t>which we call ‘</w:t>
        </w:r>
      </w:ins>
      <w:r w:rsidRPr="00955955">
        <w:rPr>
          <w:rFonts w:ascii="Calibri" w:eastAsia="Calibri" w:hAnsi="Calibri" w:cs="Calibri"/>
          <w:i/>
          <w:iCs/>
          <w:color w:val="333333"/>
          <w:sz w:val="24"/>
          <w:szCs w:val="24"/>
          <w:rPrChange w:id="648" w:author="Laura Dee" w:date="2022-09-28T11:12:00Z">
            <w:rPr>
              <w:rFonts w:ascii="Calibri" w:eastAsia="Calibri" w:hAnsi="Calibri" w:cs="Calibri"/>
              <w:color w:val="333333"/>
              <w:sz w:val="24"/>
              <w:szCs w:val="24"/>
            </w:rPr>
          </w:rPrChange>
        </w:rPr>
        <w:t>the Random Effects Assumption</w:t>
      </w:r>
      <w:ins w:id="649" w:author="Laura Dee" w:date="2022-09-21T10:51:00Z">
        <w:r w:rsidR="006426D6" w:rsidRPr="00955955">
          <w:rPr>
            <w:rFonts w:ascii="Calibri" w:eastAsia="Calibri" w:hAnsi="Calibri" w:cs="Calibri"/>
            <w:i/>
            <w:iCs/>
            <w:color w:val="333333"/>
            <w:sz w:val="24"/>
            <w:szCs w:val="24"/>
            <w:rPrChange w:id="650" w:author="Laura Dee" w:date="2022-09-28T11:12:00Z">
              <w:rPr>
                <w:rFonts w:ascii="Calibri" w:eastAsia="Calibri" w:hAnsi="Calibri" w:cs="Calibri"/>
                <w:color w:val="333333"/>
                <w:sz w:val="24"/>
                <w:szCs w:val="24"/>
              </w:rPr>
            </w:rPrChange>
          </w:rPr>
          <w:t>’</w:t>
        </w:r>
        <w:r w:rsidR="006426D6">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that our random effects do not correlate with our fixed effects </w:t>
      </w:r>
      <w:hyperlink r:id="rId34">
        <w:r>
          <w:rPr>
            <w:rFonts w:ascii="Calibri" w:eastAsia="Calibri" w:hAnsi="Calibri" w:cs="Calibri"/>
            <w:color w:val="333333"/>
            <w:sz w:val="24"/>
            <w:szCs w:val="24"/>
          </w:rPr>
          <w:t xml:space="preserve">(Wooldridge 2010, </w:t>
        </w:r>
        <w:proofErr w:type="spellStart"/>
        <w:r>
          <w:rPr>
            <w:rFonts w:ascii="Calibri" w:eastAsia="Calibri" w:hAnsi="Calibri" w:cs="Calibri"/>
            <w:color w:val="333333"/>
            <w:sz w:val="24"/>
            <w:szCs w:val="24"/>
          </w:rPr>
          <w:t>Antonakis</w:t>
        </w:r>
        <w:proofErr w:type="spellEnd"/>
        <w:r>
          <w:rPr>
            <w:rFonts w:ascii="Calibri" w:eastAsia="Calibri" w:hAnsi="Calibri" w:cs="Calibri"/>
            <w:color w:val="333333"/>
            <w:sz w:val="24"/>
            <w:szCs w:val="24"/>
          </w:rPr>
          <w:t xml:space="preserve"> et al. 2021)</w:t>
        </w:r>
      </w:hyperlink>
      <w:r>
        <w:rPr>
          <w:rFonts w:ascii="Calibri" w:eastAsia="Calibri" w:hAnsi="Calibri" w:cs="Calibri"/>
          <w:color w:val="333333"/>
          <w:sz w:val="24"/>
          <w:szCs w:val="24"/>
          <w:highlight w:val="white"/>
        </w:rPr>
        <w:t xml:space="preserve">. </w:t>
      </w:r>
      <w:ins w:id="651" w:author="Laura Dee" w:date="2022-05-17T14:01:00Z">
        <w:r w:rsidR="004F499E">
          <w:rPr>
            <w:rFonts w:ascii="Calibri" w:eastAsia="Calibri" w:hAnsi="Calibri" w:cs="Calibri"/>
            <w:color w:val="333333"/>
            <w:sz w:val="24"/>
            <w:szCs w:val="24"/>
            <w:highlight w:val="white"/>
          </w:rPr>
          <w:t xml:space="preserve">We demonstrate how </w:t>
        </w:r>
      </w:ins>
      <w:ins w:id="652" w:author="Laura Dee" w:date="2022-05-17T14:02:00Z">
        <w:r w:rsidR="004F499E">
          <w:rPr>
            <w:rFonts w:ascii="Calibri" w:eastAsia="Calibri" w:hAnsi="Calibri" w:cs="Calibri"/>
            <w:color w:val="333333"/>
            <w:sz w:val="24"/>
            <w:szCs w:val="24"/>
            <w:highlight w:val="white"/>
          </w:rPr>
          <w:t>violating this assumption plays out for</w:t>
        </w:r>
      </w:ins>
      <w:del w:id="653" w:author="Laura Dee" w:date="2022-05-17T14:02:00Z">
        <w:r w:rsidDel="004F499E">
          <w:rPr>
            <w:rFonts w:ascii="Calibri" w:eastAsia="Calibri" w:hAnsi="Calibri" w:cs="Calibri"/>
            <w:color w:val="333333"/>
            <w:sz w:val="24"/>
            <w:szCs w:val="24"/>
            <w:highlight w:val="white"/>
          </w:rPr>
          <w:delText>Let’s see how it plays out. Were we to model</w:delText>
        </w:r>
      </w:del>
      <w:r>
        <w:rPr>
          <w:rFonts w:ascii="Calibri" w:eastAsia="Calibri" w:hAnsi="Calibri" w:cs="Calibri"/>
          <w:color w:val="333333"/>
          <w:sz w:val="24"/>
          <w:szCs w:val="24"/>
          <w:highlight w:val="white"/>
        </w:rPr>
        <w:t xml:space="preserve"> our snail study using a mixed model</w:t>
      </w:r>
      <w:ins w:id="654" w:author="Laura Dee" w:date="2022-05-17T14:02:00Z">
        <w:r w:rsidR="004F499E">
          <w:rPr>
            <w:rFonts w:ascii="Calibri" w:eastAsia="Calibri" w:hAnsi="Calibri" w:cs="Calibri"/>
            <w:color w:val="333333"/>
            <w:sz w:val="24"/>
            <w:szCs w:val="24"/>
            <w:highlight w:val="white"/>
          </w:rPr>
          <w:t xml:space="preserve"> specified as</w:t>
        </w:r>
      </w:ins>
      <w:del w:id="655" w:author="Laura Dee" w:date="2022-05-17T14:02:00Z">
        <w:r w:rsidDel="004F499E">
          <w:rPr>
            <w:rFonts w:ascii="Calibri" w:eastAsia="Calibri" w:hAnsi="Calibri" w:cs="Calibri"/>
            <w:color w:val="333333"/>
            <w:sz w:val="24"/>
            <w:szCs w:val="24"/>
            <w:highlight w:val="white"/>
          </w:rPr>
          <w:delText>, it would look like the following</w:delText>
        </w:r>
      </w:del>
      <w:r>
        <w:rPr>
          <w:rFonts w:ascii="Calibri" w:eastAsia="Calibri" w:hAnsi="Calibri" w:cs="Calibri"/>
          <w:color w:val="333333"/>
          <w:sz w:val="24"/>
          <w:szCs w:val="24"/>
          <w:highlight w:val="white"/>
        </w:rPr>
        <w:t>:</w:t>
      </w:r>
    </w:p>
    <w:p w14:paraId="6CFC5D64" w14:textId="77777777" w:rsidR="00F12A84" w:rsidRDefault="00F12A84">
      <w:pPr>
        <w:shd w:val="clear" w:color="auto" w:fill="FFFFFF"/>
        <w:spacing w:after="160"/>
        <w:ind w:firstLine="720"/>
        <w:rPr>
          <w:rFonts w:ascii="Calibri" w:eastAsia="Calibri" w:hAnsi="Calibri" w:cs="Calibri"/>
          <w:color w:val="333333"/>
          <w:sz w:val="24"/>
          <w:szCs w:val="24"/>
          <w:highlight w:val="white"/>
        </w:rPr>
        <w:pPrChange w:id="656" w:author="Laura Dee" w:date="2022-09-21T10:50:00Z">
          <w:pPr>
            <w:shd w:val="clear" w:color="auto" w:fill="FFFFFF"/>
            <w:spacing w:after="160"/>
          </w:pPr>
        </w:pPrChange>
      </w:pPr>
    </w:p>
    <w:p w14:paraId="2897ABE8"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134058D1" wp14:editId="269C01D3">
            <wp:extent cx="2120900" cy="800100"/>
            <wp:effectExtent l="0" t="0" r="0" b="0"/>
            <wp:docPr id="16" name="image4.gif" descr="y_{ij}  = \beta_0 + \beta_1 x_{ij} + \delta_i + \epsilon_{ij}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4.gif" descr="y_{ij}  = \beta_0 + \beta_1 x_{ij} + \delta_i + \epsilon_{ij} \\&#10;\delta_i \sim \mathcal{N}(0, \sigma^2_{site}) \\ \\&#10;\epsilon_{ij} \sim \mathcal{N}(0, \sigma^2)&#10;"/>
                    <pic:cNvPicPr preferRelativeResize="0"/>
                  </pic:nvPicPr>
                  <pic:blipFill>
                    <a:blip r:embed="rId35"/>
                    <a:srcRect/>
                    <a:stretch>
                      <a:fillRect/>
                    </a:stretch>
                  </pic:blipFill>
                  <pic:spPr>
                    <a:xfrm>
                      <a:off x="0" y="0"/>
                      <a:ext cx="2120900" cy="800100"/>
                    </a:xfrm>
                    <a:prstGeom prst="rect">
                      <a:avLst/>
                    </a:prstGeom>
                    <a:ln/>
                  </pic:spPr>
                </pic:pic>
              </a:graphicData>
            </a:graphic>
          </wp:inline>
        </w:drawing>
      </w:r>
    </w:p>
    <w:p w14:paraId="5DAAB062" w14:textId="77777777" w:rsidR="00F12A84" w:rsidRDefault="00F12A84">
      <w:pPr>
        <w:shd w:val="clear" w:color="auto" w:fill="FFFFFF"/>
        <w:spacing w:after="160"/>
        <w:rPr>
          <w:rFonts w:ascii="Calibri" w:eastAsia="Calibri" w:hAnsi="Calibri" w:cs="Calibri"/>
          <w:color w:val="333333"/>
          <w:sz w:val="24"/>
          <w:szCs w:val="24"/>
          <w:highlight w:val="white"/>
        </w:rPr>
      </w:pPr>
    </w:p>
    <w:p w14:paraId="783D75E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8E19BC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3222E2D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7F640925"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w:proofErr w:type="spellStart"/>
      <w:r>
        <w:rPr>
          <w:rFonts w:ascii="Calibri" w:eastAsia="Calibri" w:hAnsi="Calibri" w:cs="Calibri"/>
          <w:color w:val="333333"/>
          <w:sz w:val="24"/>
          <w:szCs w:val="24"/>
          <w:highlight w:val="white"/>
        </w:rPr>
        <w:t>y</w:t>
      </w:r>
      <w:r>
        <w:rPr>
          <w:rFonts w:ascii="Calibri" w:eastAsia="Calibri" w:hAnsi="Calibri" w:cs="Calibri"/>
          <w:color w:val="333333"/>
          <w:sz w:val="24"/>
          <w:szCs w:val="24"/>
          <w:highlight w:val="white"/>
          <w:vertAlign w:val="subscript"/>
        </w:rPr>
        <w:t>ij</w:t>
      </w:r>
      <w:proofErr w:type="spellEnd"/>
      <w:r>
        <w:rPr>
          <w:rFonts w:ascii="Calibri" w:eastAsia="Calibri" w:hAnsi="Calibri" w:cs="Calibri"/>
          <w:color w:val="333333"/>
          <w:sz w:val="24"/>
          <w:szCs w:val="24"/>
          <w:highlight w:val="white"/>
          <w:vertAlign w:val="subscript"/>
        </w:rPr>
        <w:t xml:space="preserve"> </w:t>
      </w:r>
      <w:r>
        <w:rPr>
          <w:rFonts w:ascii="Calibri" w:eastAsia="Calibri" w:hAnsi="Calibri" w:cs="Calibri"/>
          <w:color w:val="333333"/>
          <w:sz w:val="24"/>
          <w:szCs w:val="24"/>
          <w:highlight w:val="white"/>
        </w:rPr>
        <w:t xml:space="preserve">is the abundance of snails at site </w:t>
      </w:r>
      <w:proofErr w:type="spellStart"/>
      <w:r w:rsidRPr="00410EFC">
        <w:rPr>
          <w:rFonts w:ascii="Calibri" w:eastAsia="Calibri" w:hAnsi="Calibri" w:cs="Calibri"/>
          <w:i/>
          <w:iCs/>
          <w:color w:val="333333"/>
          <w:sz w:val="24"/>
          <w:szCs w:val="24"/>
          <w:highlight w:val="white"/>
          <w:rPrChange w:id="657" w:author="Laura Dee" w:date="2022-09-28T09:19:00Z">
            <w:rPr>
              <w:rFonts w:ascii="Calibri" w:eastAsia="Calibri" w:hAnsi="Calibri" w:cs="Calibri"/>
              <w:color w:val="333333"/>
              <w:sz w:val="24"/>
              <w:szCs w:val="24"/>
              <w:highlight w:val="white"/>
            </w:rPr>
          </w:rPrChange>
        </w:rPr>
        <w:t>i</w:t>
      </w:r>
      <w:proofErr w:type="spellEnd"/>
      <w:r w:rsidRPr="00410EFC">
        <w:rPr>
          <w:rFonts w:ascii="Calibri" w:eastAsia="Calibri" w:hAnsi="Calibri" w:cs="Calibri"/>
          <w:i/>
          <w:iCs/>
          <w:color w:val="333333"/>
          <w:sz w:val="24"/>
          <w:szCs w:val="24"/>
          <w:highlight w:val="white"/>
          <w:rPrChange w:id="658" w:author="Laura Dee" w:date="2022-09-28T09:19:00Z">
            <w:rPr>
              <w:rFonts w:ascii="Calibri" w:eastAsia="Calibri" w:hAnsi="Calibri" w:cs="Calibri"/>
              <w:color w:val="333333"/>
              <w:sz w:val="24"/>
              <w:szCs w:val="24"/>
              <w:highlight w:val="white"/>
            </w:rPr>
          </w:rPrChange>
        </w:rPr>
        <w:t xml:space="preserve"> i</w:t>
      </w:r>
      <w:r>
        <w:rPr>
          <w:rFonts w:ascii="Calibri" w:eastAsia="Calibri" w:hAnsi="Calibri" w:cs="Calibri"/>
          <w:color w:val="333333"/>
          <w:sz w:val="24"/>
          <w:szCs w:val="24"/>
          <w:highlight w:val="white"/>
        </w:rPr>
        <w:t>n year</w:t>
      </w:r>
      <w:r w:rsidRPr="00410EFC">
        <w:rPr>
          <w:rFonts w:ascii="Calibri" w:eastAsia="Calibri" w:hAnsi="Calibri" w:cs="Calibri"/>
          <w:i/>
          <w:iCs/>
          <w:color w:val="333333"/>
          <w:sz w:val="24"/>
          <w:szCs w:val="24"/>
          <w:highlight w:val="white"/>
          <w:rPrChange w:id="659" w:author="Laura Dee" w:date="2022-09-28T09:19:00Z">
            <w:rPr>
              <w:rFonts w:ascii="Calibri" w:eastAsia="Calibri" w:hAnsi="Calibri" w:cs="Calibri"/>
              <w:color w:val="333333"/>
              <w:sz w:val="24"/>
              <w:szCs w:val="24"/>
              <w:highlight w:val="white"/>
            </w:rPr>
          </w:rPrChange>
        </w:rPr>
        <w:t xml:space="preserve"> j</w:t>
      </w:r>
      <w:r>
        <w:rPr>
          <w:rFonts w:ascii="Calibri" w:eastAsia="Calibri" w:hAnsi="Calibri" w:cs="Calibri"/>
          <w:color w:val="333333"/>
          <w:sz w:val="24"/>
          <w:szCs w:val="24"/>
          <w:highlight w:val="white"/>
        </w:rPr>
        <w:t xml:space="preserve">, $\beta_0$ is the abundance of snails if the temperature was 0 (you might want to center your temperatures to make this the abundance of snails at the mean temperature!), $\beta_1$ is the effect of temperature x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in year j on snails,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is the site-specific deviation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from our intercept due to random variation which follows a normal distribution and $\</w:t>
      </w:r>
      <w:proofErr w:type="spellStart"/>
      <w:r>
        <w:rPr>
          <w:rFonts w:ascii="Calibri" w:eastAsia="Calibri" w:hAnsi="Calibri" w:cs="Calibri"/>
          <w:color w:val="333333"/>
          <w:sz w:val="24"/>
          <w:szCs w:val="24"/>
          <w:highlight w:val="white"/>
        </w:rPr>
        <w:t>epsilon_ij</w:t>
      </w:r>
      <w:proofErr w:type="spellEnd"/>
      <w:r>
        <w:rPr>
          <w:rFonts w:ascii="Calibri" w:eastAsia="Calibri" w:hAnsi="Calibri" w:cs="Calibri"/>
          <w:color w:val="333333"/>
          <w:sz w:val="24"/>
          <w:szCs w:val="24"/>
          <w:highlight w:val="white"/>
        </w:rPr>
        <w:t xml:space="preserve">$ is the residual variability for snail abundance at site </w:t>
      </w:r>
      <w:proofErr w:type="spellStart"/>
      <w:r w:rsidRPr="00D9651E">
        <w:rPr>
          <w:rFonts w:ascii="Calibri" w:eastAsia="Calibri" w:hAnsi="Calibri" w:cs="Calibri"/>
          <w:i/>
          <w:iCs/>
          <w:color w:val="333333"/>
          <w:sz w:val="24"/>
          <w:szCs w:val="24"/>
          <w:highlight w:val="white"/>
          <w:rPrChange w:id="660" w:author="Laura Dee" w:date="2022-10-03T08:50:00Z">
            <w:rPr>
              <w:rFonts w:ascii="Calibri" w:eastAsia="Calibri" w:hAnsi="Calibri" w:cs="Calibri"/>
              <w:color w:val="333333"/>
              <w:sz w:val="24"/>
              <w:szCs w:val="24"/>
              <w:highlight w:val="white"/>
            </w:rPr>
          </w:rPrChange>
        </w:rPr>
        <w:t>i</w:t>
      </w:r>
      <w:proofErr w:type="spellEnd"/>
      <w:r>
        <w:rPr>
          <w:rFonts w:ascii="Calibri" w:eastAsia="Calibri" w:hAnsi="Calibri" w:cs="Calibri"/>
          <w:color w:val="333333"/>
          <w:sz w:val="24"/>
          <w:szCs w:val="24"/>
          <w:highlight w:val="white"/>
        </w:rPr>
        <w:t xml:space="preserve"> in </w:t>
      </w:r>
      <w:r w:rsidRPr="00D9651E">
        <w:rPr>
          <w:rFonts w:ascii="Calibri" w:eastAsia="Calibri" w:hAnsi="Calibri" w:cs="Calibri"/>
          <w:color w:val="333333"/>
          <w:sz w:val="24"/>
          <w:szCs w:val="24"/>
          <w:highlight w:val="white"/>
        </w:rPr>
        <w:t>year</w:t>
      </w:r>
      <w:r w:rsidRPr="00D9651E">
        <w:rPr>
          <w:rFonts w:ascii="Calibri" w:eastAsia="Calibri" w:hAnsi="Calibri" w:cs="Calibri"/>
          <w:i/>
          <w:iCs/>
          <w:color w:val="333333"/>
          <w:sz w:val="24"/>
          <w:szCs w:val="24"/>
          <w:highlight w:val="white"/>
          <w:rPrChange w:id="661" w:author="Laura Dee" w:date="2022-10-03T08:50:00Z">
            <w:rPr>
              <w:rFonts w:ascii="Calibri" w:eastAsia="Calibri" w:hAnsi="Calibri" w:cs="Calibri"/>
              <w:color w:val="333333"/>
              <w:sz w:val="24"/>
              <w:szCs w:val="24"/>
              <w:highlight w:val="white"/>
            </w:rPr>
          </w:rPrChange>
        </w:rPr>
        <w:t xml:space="preserve"> </w:t>
      </w:r>
      <w:commentRangeStart w:id="662"/>
      <w:r w:rsidRPr="00D9651E">
        <w:rPr>
          <w:rFonts w:ascii="Calibri" w:eastAsia="Calibri" w:hAnsi="Calibri" w:cs="Calibri"/>
          <w:i/>
          <w:iCs/>
          <w:color w:val="333333"/>
          <w:sz w:val="24"/>
          <w:szCs w:val="24"/>
          <w:highlight w:val="white"/>
          <w:rPrChange w:id="663" w:author="Laura Dee" w:date="2022-10-03T08:50:00Z">
            <w:rPr>
              <w:rFonts w:ascii="Calibri" w:eastAsia="Calibri" w:hAnsi="Calibri" w:cs="Calibri"/>
              <w:color w:val="333333"/>
              <w:sz w:val="24"/>
              <w:szCs w:val="24"/>
              <w:highlight w:val="white"/>
            </w:rPr>
          </w:rPrChange>
        </w:rPr>
        <w:t>j</w:t>
      </w:r>
      <w:commentRangeEnd w:id="662"/>
      <w:r w:rsidR="003B3D04">
        <w:rPr>
          <w:rStyle w:val="CommentReference"/>
        </w:rPr>
        <w:commentReference w:id="662"/>
      </w:r>
      <w:r w:rsidRPr="00D9651E">
        <w:rPr>
          <w:rFonts w:ascii="Calibri" w:eastAsia="Calibri" w:hAnsi="Calibri" w:cs="Calibri"/>
          <w:i/>
          <w:iCs/>
          <w:color w:val="333333"/>
          <w:sz w:val="24"/>
          <w:szCs w:val="24"/>
          <w:highlight w:val="white"/>
          <w:rPrChange w:id="664" w:author="Laura Dee" w:date="2022-10-03T08:50:00Z">
            <w:rPr>
              <w:rFonts w:ascii="Calibri" w:eastAsia="Calibri" w:hAnsi="Calibri" w:cs="Calibri"/>
              <w:color w:val="333333"/>
              <w:sz w:val="24"/>
              <w:szCs w:val="24"/>
              <w:highlight w:val="white"/>
            </w:rPr>
          </w:rPrChange>
        </w:rPr>
        <w:t>.</w:t>
      </w:r>
    </w:p>
    <w:p w14:paraId="3BBFCA80" w14:textId="77777777" w:rsidR="00F12A84" w:rsidRDefault="003C4406">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 xml:space="preserve">What assumptions is a random effects design making when it comes to omitted variables bias? </w:t>
      </w:r>
    </w:p>
    <w:p w14:paraId="47C8664B" w14:textId="755DD93E"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In </w:t>
      </w:r>
      <w:proofErr w:type="gramStart"/>
      <w:r>
        <w:rPr>
          <w:rFonts w:ascii="Calibri" w:eastAsia="Calibri" w:hAnsi="Calibri" w:cs="Calibri"/>
          <w:color w:val="333333"/>
          <w:sz w:val="24"/>
          <w:szCs w:val="24"/>
          <w:highlight w:val="white"/>
        </w:rPr>
        <w:t xml:space="preserve">this </w:t>
      </w:r>
      <w:commentRangeStart w:id="665"/>
      <w:r>
        <w:rPr>
          <w:rFonts w:ascii="Calibri" w:eastAsia="Calibri" w:hAnsi="Calibri" w:cs="Calibri"/>
          <w:color w:val="333333"/>
          <w:sz w:val="24"/>
          <w:szCs w:val="24"/>
          <w:highlight w:val="white"/>
        </w:rPr>
        <w:t xml:space="preserve">mixed </w:t>
      </w:r>
      <w:ins w:id="666" w:author="Jarrett Byrnes" w:date="2022-10-25T15:48:00Z">
        <w:r w:rsidR="008D4DAC">
          <w:rPr>
            <w:rFonts w:ascii="Calibri" w:eastAsia="Calibri" w:hAnsi="Calibri" w:cs="Calibri"/>
            <w:color w:val="333333"/>
            <w:sz w:val="24"/>
            <w:szCs w:val="24"/>
            <w:highlight w:val="white"/>
          </w:rPr>
          <w:t>effects</w:t>
        </w:r>
        <w:proofErr w:type="gramEnd"/>
        <w:r w:rsidR="008D4DAC">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model </w:t>
      </w:r>
      <w:commentRangeEnd w:id="665"/>
      <w:r w:rsidR="00455356">
        <w:rPr>
          <w:rStyle w:val="CommentReference"/>
        </w:rPr>
        <w:commentReference w:id="665"/>
      </w:r>
      <w:del w:id="667" w:author="Laura Dee" w:date="2022-09-21T11:41:00Z">
        <w:r w:rsidDel="00455356">
          <w:rPr>
            <w:rFonts w:ascii="Calibri" w:eastAsia="Calibri" w:hAnsi="Calibri" w:cs="Calibri"/>
            <w:color w:val="333333"/>
            <w:sz w:val="24"/>
            <w:szCs w:val="24"/>
            <w:highlight w:val="white"/>
          </w:rPr>
          <w:delText>framework,</w:delText>
        </w:r>
      </w:del>
      <w:ins w:id="668" w:author="Laura Dee" w:date="2022-09-21T11:41:00Z">
        <w:r w:rsidR="00455356">
          <w:rPr>
            <w:rFonts w:ascii="Calibri" w:eastAsia="Calibri" w:hAnsi="Calibri" w:cs="Calibri"/>
            <w:color w:val="333333"/>
            <w:sz w:val="24"/>
            <w:szCs w:val="24"/>
            <w:highlight w:val="white"/>
          </w:rPr>
          <w:t>design,</w:t>
        </w:r>
      </w:ins>
      <w:r>
        <w:rPr>
          <w:rFonts w:ascii="Calibri" w:eastAsia="Calibri" w:hAnsi="Calibri" w:cs="Calibri"/>
          <w:color w:val="333333"/>
          <w:sz w:val="24"/>
          <w:szCs w:val="24"/>
          <w:highlight w:val="white"/>
        </w:rPr>
        <w:t xml:space="preserve"> the random effects of ‘site’’ are assumed to be uncorrelated with temperature</w:t>
      </w:r>
      <w:ins w:id="669" w:author="Laura Dee" w:date="2022-10-19T08:54:00Z">
        <w:r w:rsidR="00C772A6">
          <w:rPr>
            <w:rFonts w:ascii="Calibri" w:eastAsia="Calibri" w:hAnsi="Calibri" w:cs="Calibri"/>
            <w:color w:val="333333"/>
            <w:sz w:val="24"/>
            <w:szCs w:val="24"/>
            <w:highlight w:val="white"/>
          </w:rPr>
          <w:t xml:space="preserve"> for an unbiased estimate</w:t>
        </w:r>
      </w:ins>
      <w:r>
        <w:rPr>
          <w:rFonts w:ascii="Calibri" w:eastAsia="Calibri" w:hAnsi="Calibri" w:cs="Calibri"/>
          <w:color w:val="333333"/>
          <w:sz w:val="24"/>
          <w:szCs w:val="24"/>
          <w:highlight w:val="white"/>
        </w:rPr>
        <w:t xml:space="preserve">. This is due to how random effects are estimated - as a part of the error term of the model </w:t>
      </w:r>
      <w:hyperlink r:id="rId36">
        <w:r>
          <w:rPr>
            <w:rFonts w:ascii="Calibri" w:eastAsia="Calibri" w:hAnsi="Calibri" w:cs="Calibri"/>
            <w:color w:val="333333"/>
            <w:sz w:val="24"/>
            <w:szCs w:val="24"/>
            <w:highlight w:val="white"/>
          </w:rPr>
          <w:t>(Wooldridge 2010)</w:t>
        </w:r>
      </w:hyperlink>
      <w:r>
        <w:rPr>
          <w:rFonts w:ascii="Calibri" w:eastAsia="Calibri" w:hAnsi="Calibri" w:cs="Calibri"/>
          <w:color w:val="333333"/>
          <w:sz w:val="24"/>
          <w:szCs w:val="24"/>
          <w:highlight w:val="white"/>
        </w:rPr>
        <w:t xml:space="preserve">. </w:t>
      </w:r>
      <w:commentRangeStart w:id="670"/>
      <w:r>
        <w:rPr>
          <w:rFonts w:ascii="Calibri" w:eastAsia="Calibri" w:hAnsi="Calibri" w:cs="Calibri"/>
          <w:color w:val="333333"/>
          <w:sz w:val="24"/>
          <w:szCs w:val="24"/>
          <w:highlight w:val="white"/>
        </w:rPr>
        <w:t>Indeed, if we were uninterested in modeling the site-level means, we could combine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and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into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and estimate the model with ordinary least squares. </w:t>
      </w:r>
      <w:commentRangeEnd w:id="670"/>
      <w:r w:rsidR="00C772A6">
        <w:rPr>
          <w:rStyle w:val="CommentReference"/>
        </w:rPr>
        <w:commentReference w:id="670"/>
      </w:r>
      <w:commentRangeStart w:id="671"/>
      <w:r>
        <w:rPr>
          <w:rFonts w:ascii="Calibri" w:eastAsia="Calibri" w:hAnsi="Calibri" w:cs="Calibri"/>
          <w:color w:val="333333"/>
          <w:sz w:val="24"/>
          <w:szCs w:val="24"/>
          <w:highlight w:val="white"/>
        </w:rPr>
        <w:t>It is immediately apparent, however, that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is not independent of our $</w:t>
      </w:r>
      <w:proofErr w:type="spellStart"/>
      <w:r>
        <w:rPr>
          <w:rFonts w:ascii="Calibri" w:eastAsia="Calibri" w:hAnsi="Calibri" w:cs="Calibri"/>
          <w:color w:val="333333"/>
          <w:sz w:val="24"/>
          <w:szCs w:val="24"/>
          <w:highlight w:val="white"/>
        </w:rPr>
        <w:t>x_ij</w:t>
      </w:r>
      <w:proofErr w:type="spellEnd"/>
      <w:r>
        <w:rPr>
          <w:rFonts w:ascii="Calibri" w:eastAsia="Calibri" w:hAnsi="Calibri" w:cs="Calibri"/>
          <w:color w:val="333333"/>
          <w:sz w:val="24"/>
          <w:szCs w:val="24"/>
          <w:highlight w:val="white"/>
        </w:rPr>
        <w:t xml:space="preserve">$ - likely resulting in bizarre plots between predicted and residual values. </w:t>
      </w:r>
      <w:commentRangeEnd w:id="671"/>
      <w:r w:rsidR="00C772A6">
        <w:rPr>
          <w:rStyle w:val="CommentReference"/>
        </w:rPr>
        <w:commentReference w:id="671"/>
      </w:r>
    </w:p>
    <w:p w14:paraId="6E092442" w14:textId="3FBADE4F" w:rsidR="00F12A84" w:rsidRDefault="003C4406">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We can see more clearly how a mixed model would violate the random effects assumption using a path diagram in Figure 4. In essence, site effects here are site-level residuals drawn from a normal distribution. They represent all </w:t>
      </w:r>
      <w:del w:id="672" w:author="Laura Dee" w:date="2022-09-21T11:42:00Z">
        <w:r w:rsidDel="00455356">
          <w:rPr>
            <w:rFonts w:ascii="Calibri" w:eastAsia="Calibri" w:hAnsi="Calibri" w:cs="Calibri"/>
            <w:color w:val="333333"/>
            <w:sz w:val="24"/>
            <w:szCs w:val="24"/>
            <w:highlight w:val="white"/>
          </w:rPr>
          <w:delText>of the</w:delText>
        </w:r>
      </w:del>
      <w:r>
        <w:rPr>
          <w:rFonts w:ascii="Calibri" w:eastAsia="Calibri" w:hAnsi="Calibri" w:cs="Calibri"/>
          <w:color w:val="333333"/>
          <w:sz w:val="24"/>
          <w:szCs w:val="24"/>
          <w:highlight w:val="white"/>
        </w:rPr>
        <w:t xml:space="preserve"> other abiotic and biotic forces happening at the site level, </w:t>
      </w:r>
      <w:del w:id="673" w:author="Laura Dee" w:date="2022-09-21T11:42:00Z">
        <w:r w:rsidDel="00455356">
          <w:rPr>
            <w:rFonts w:ascii="Calibri" w:eastAsia="Calibri" w:hAnsi="Calibri" w:cs="Calibri"/>
            <w:color w:val="333333"/>
            <w:sz w:val="24"/>
            <w:szCs w:val="24"/>
            <w:highlight w:val="white"/>
          </w:rPr>
          <w:delText xml:space="preserve">and </w:delText>
        </w:r>
      </w:del>
      <w:ins w:id="674" w:author="Laura Dee" w:date="2022-09-21T11:42:00Z">
        <w:r w:rsidR="00455356">
          <w:rPr>
            <w:rFonts w:ascii="Calibri" w:eastAsia="Calibri" w:hAnsi="Calibri" w:cs="Calibri"/>
            <w:color w:val="333333"/>
            <w:sz w:val="24"/>
            <w:szCs w:val="24"/>
            <w:highlight w:val="white"/>
          </w:rPr>
          <w:t xml:space="preserve">but they also assume </w:t>
        </w:r>
      </w:ins>
      <w:r>
        <w:rPr>
          <w:rFonts w:ascii="Calibri" w:eastAsia="Calibri" w:hAnsi="Calibri" w:cs="Calibri"/>
          <w:color w:val="333333"/>
          <w:sz w:val="24"/>
          <w:szCs w:val="24"/>
          <w:highlight w:val="white"/>
        </w:rPr>
        <w:t xml:space="preserve">all are </w:t>
      </w:r>
      <w:del w:id="675" w:author="Laura Dee" w:date="2022-09-21T11:43:00Z">
        <w:r w:rsidDel="00455356">
          <w:rPr>
            <w:rFonts w:ascii="Calibri" w:eastAsia="Calibri" w:hAnsi="Calibri" w:cs="Calibri"/>
            <w:color w:val="333333"/>
            <w:sz w:val="24"/>
            <w:szCs w:val="24"/>
            <w:highlight w:val="white"/>
          </w:rPr>
          <w:delText xml:space="preserve">assumed to be </w:delText>
        </w:r>
      </w:del>
      <w:r>
        <w:rPr>
          <w:rFonts w:ascii="Calibri" w:eastAsia="Calibri" w:hAnsi="Calibri" w:cs="Calibri"/>
          <w:color w:val="333333"/>
          <w:sz w:val="24"/>
          <w:szCs w:val="24"/>
          <w:highlight w:val="white"/>
        </w:rPr>
        <w:t>uncorrelated with temperature at the site level. However, given the information in Figure 3, we know that this is not accurate</w:t>
      </w:r>
      <w:ins w:id="676" w:author="Laura Dee" w:date="2022-09-21T11:43:00Z">
        <w:r w:rsidR="00C22FE6">
          <w:rPr>
            <w:rFonts w:ascii="Calibri" w:eastAsia="Calibri" w:hAnsi="Calibri" w:cs="Calibri"/>
            <w:color w:val="333333"/>
            <w:sz w:val="24"/>
            <w:szCs w:val="24"/>
            <w:highlight w:val="white"/>
          </w:rPr>
          <w:t xml:space="preserve"> and the key assumption for an unbiased estimator is violated</w:t>
        </w:r>
      </w:ins>
      <w:r>
        <w:rPr>
          <w:rFonts w:ascii="Calibri" w:eastAsia="Calibri" w:hAnsi="Calibri" w:cs="Calibri"/>
          <w:color w:val="333333"/>
          <w:sz w:val="24"/>
          <w:szCs w:val="24"/>
          <w:highlight w:val="white"/>
        </w:rPr>
        <w:t xml:space="preserve">. If we were to take a step back and think about the </w:t>
      </w:r>
      <w:commentRangeStart w:id="677"/>
      <w:r w:rsidRPr="00C772A6">
        <w:rPr>
          <w:rFonts w:ascii="Calibri" w:eastAsia="Calibri" w:hAnsi="Calibri" w:cs="Calibri"/>
          <w:color w:val="333333"/>
          <w:sz w:val="24"/>
          <w:szCs w:val="24"/>
          <w:highlight w:val="yellow"/>
          <w:rPrChange w:id="678" w:author="Laura Dee" w:date="2022-10-19T08:55:00Z">
            <w:rPr>
              <w:rFonts w:ascii="Calibri" w:eastAsia="Calibri" w:hAnsi="Calibri" w:cs="Calibri"/>
              <w:color w:val="333333"/>
              <w:sz w:val="24"/>
              <w:szCs w:val="24"/>
              <w:highlight w:val="white"/>
            </w:rPr>
          </w:rPrChange>
        </w:rPr>
        <w:t xml:space="preserve">statistical modeling problem </w:t>
      </w:r>
      <w:commentRangeEnd w:id="677"/>
      <w:r w:rsidR="00C772A6">
        <w:rPr>
          <w:rStyle w:val="CommentReference"/>
        </w:rPr>
        <w:commentReference w:id="677"/>
      </w:r>
      <w:r>
        <w:rPr>
          <w:rFonts w:ascii="Calibri" w:eastAsia="Calibri" w:hAnsi="Calibri" w:cs="Calibri"/>
          <w:color w:val="333333"/>
          <w:sz w:val="24"/>
          <w:szCs w:val="24"/>
          <w:highlight w:val="white"/>
        </w:rPr>
        <w:t xml:space="preserve">at hand, again representing unmeasured quantities in ellipses, what we actually have is something more like Figure 4b. </w:t>
      </w:r>
      <w:commentRangeStart w:id="679"/>
      <w:r>
        <w:rPr>
          <w:rFonts w:ascii="Calibri" w:eastAsia="Calibri" w:hAnsi="Calibri" w:cs="Calibri"/>
          <w:color w:val="333333"/>
          <w:sz w:val="24"/>
          <w:szCs w:val="24"/>
          <w:highlight w:val="white"/>
        </w:rPr>
        <w:t>Here we can see that while a random site effect would be wonderful in terms of efficiency, if we could somehow remo</w:t>
      </w:r>
      <w:ins w:id="680" w:author="Laura Dee" w:date="2022-10-19T08:56:00Z">
        <w:r w:rsidR="00C772A6">
          <w:rPr>
            <w:rFonts w:ascii="Calibri" w:eastAsia="Calibri" w:hAnsi="Calibri" w:cs="Calibri"/>
            <w:color w:val="333333"/>
            <w:sz w:val="24"/>
            <w:szCs w:val="24"/>
            <w:highlight w:val="white"/>
          </w:rPr>
          <w:t>v</w:t>
        </w:r>
      </w:ins>
      <w:del w:id="681" w:author="Laura Dee" w:date="2022-10-19T08:56:00Z">
        <w:r w:rsidDel="00C772A6">
          <w:rPr>
            <w:rFonts w:ascii="Calibri" w:eastAsia="Calibri" w:hAnsi="Calibri" w:cs="Calibri"/>
            <w:color w:val="333333"/>
            <w:sz w:val="24"/>
            <w:szCs w:val="24"/>
            <w:highlight w:val="white"/>
          </w:rPr>
          <w:delText>t</w:delText>
        </w:r>
      </w:del>
      <w:r>
        <w:rPr>
          <w:rFonts w:ascii="Calibri" w:eastAsia="Calibri" w:hAnsi="Calibri" w:cs="Calibri"/>
          <w:color w:val="333333"/>
          <w:sz w:val="24"/>
          <w:szCs w:val="24"/>
          <w:highlight w:val="white"/>
        </w:rPr>
        <w:t>e the correlated omitted variable elements, this is not the model we are fitting with a standard mixed model abov</w:t>
      </w:r>
      <w:commentRangeEnd w:id="679"/>
      <w:r w:rsidR="00C772A6">
        <w:rPr>
          <w:rStyle w:val="CommentReference"/>
        </w:rPr>
        <w:commentReference w:id="679"/>
      </w:r>
      <w:r>
        <w:rPr>
          <w:rFonts w:ascii="Calibri" w:eastAsia="Calibri" w:hAnsi="Calibri" w:cs="Calibri"/>
          <w:color w:val="333333"/>
          <w:sz w:val="24"/>
          <w:szCs w:val="24"/>
          <w:highlight w:val="white"/>
        </w:rPr>
        <w:t>e. Indeed, satisfying the random effects assumption is often quite difficult in Ecology</w:t>
      </w:r>
      <w:ins w:id="682" w:author="Laura Dee" w:date="2022-09-21T11:43:00Z">
        <w:r w:rsidR="00502A26">
          <w:rPr>
            <w:rFonts w:ascii="Calibri" w:eastAsia="Calibri" w:hAnsi="Calibri" w:cs="Calibri"/>
            <w:color w:val="333333"/>
            <w:sz w:val="24"/>
            <w:szCs w:val="24"/>
            <w:highlight w:val="white"/>
          </w:rPr>
          <w:t xml:space="preserve"> – particular in observational data that spans environmental gradients</w:t>
        </w:r>
      </w:ins>
      <w:r>
        <w:rPr>
          <w:rFonts w:ascii="Calibri" w:eastAsia="Calibri" w:hAnsi="Calibri" w:cs="Calibri"/>
          <w:color w:val="333333"/>
          <w:sz w:val="24"/>
          <w:szCs w:val="24"/>
          <w:highlight w:val="white"/>
        </w:rPr>
        <w:t xml:space="preserve"> - and likely is not well explored </w:t>
      </w:r>
      <w:ins w:id="683" w:author="Laura Dee" w:date="2022-09-21T11:43:00Z">
        <w:r w:rsidR="00502A26">
          <w:rPr>
            <w:rFonts w:ascii="Calibri" w:eastAsia="Calibri" w:hAnsi="Calibri" w:cs="Calibri"/>
            <w:color w:val="333333"/>
            <w:sz w:val="24"/>
            <w:szCs w:val="24"/>
            <w:highlight w:val="white"/>
          </w:rPr>
          <w:t xml:space="preserve">or acknowledge widely </w:t>
        </w:r>
      </w:ins>
      <w:r>
        <w:rPr>
          <w:rFonts w:ascii="Calibri" w:eastAsia="Calibri" w:hAnsi="Calibri" w:cs="Calibri"/>
          <w:color w:val="333333"/>
          <w:sz w:val="24"/>
          <w:szCs w:val="24"/>
          <w:highlight w:val="white"/>
        </w:rPr>
        <w:t>enough. We need a better solution.</w:t>
      </w:r>
    </w:p>
    <w:p w14:paraId="48D304DA" w14:textId="77777777" w:rsidR="00697770" w:rsidRPr="00DA035A" w:rsidRDefault="003C4406" w:rsidP="00697770">
      <w:pPr>
        <w:shd w:val="clear" w:color="auto" w:fill="FFFFFF"/>
        <w:spacing w:after="160"/>
        <w:ind w:firstLine="720"/>
        <w:rPr>
          <w:ins w:id="684" w:author="Laura Dee" w:date="2022-10-19T09:02:00Z"/>
          <w:rFonts w:ascii="Calibri" w:eastAsia="Calibri" w:hAnsi="Calibri" w:cs="Calibri"/>
          <w:color w:val="333333"/>
          <w:sz w:val="24"/>
          <w:szCs w:val="24"/>
          <w:highlight w:val="yellow"/>
        </w:rPr>
      </w:pPr>
      <w:bookmarkStart w:id="685" w:name="_jp6z1v2qjf9r" w:colFirst="0" w:colLast="0"/>
      <w:bookmarkEnd w:id="685"/>
      <w:r>
        <w:rPr>
          <w:rFonts w:ascii="Calibri" w:eastAsia="Calibri" w:hAnsi="Calibri" w:cs="Calibri"/>
          <w:i/>
          <w:sz w:val="24"/>
          <w:szCs w:val="24"/>
        </w:rPr>
        <w:t>Enter Econometric Fixed Effects Models</w:t>
      </w:r>
      <w:ins w:id="686" w:author="Laura Dee" w:date="2022-10-19T09:02:00Z">
        <w:r w:rsidR="00697770">
          <w:rPr>
            <w:rFonts w:ascii="Calibri" w:eastAsia="Calibri" w:hAnsi="Calibri" w:cs="Calibri"/>
            <w:i/>
            <w:sz w:val="24"/>
            <w:szCs w:val="24"/>
          </w:rPr>
          <w:t xml:space="preserve"> - </w:t>
        </w:r>
        <w:r w:rsidR="00697770" w:rsidRPr="00DA035A">
          <w:rPr>
            <w:rFonts w:ascii="Calibri" w:eastAsia="Calibri" w:hAnsi="Calibri" w:cs="Calibri"/>
            <w:color w:val="333333"/>
            <w:sz w:val="24"/>
            <w:szCs w:val="24"/>
            <w:highlight w:val="yellow"/>
          </w:rPr>
          <w:t xml:space="preserve">I LEFT OFF HERE ON DETAILED EDITS SO I CAN SEND TO YOU AND </w:t>
        </w:r>
        <w:proofErr w:type="gramStart"/>
        <w:r w:rsidR="00697770" w:rsidRPr="00DA035A">
          <w:rPr>
            <w:rFonts w:ascii="Calibri" w:eastAsia="Calibri" w:hAnsi="Calibri" w:cs="Calibri"/>
            <w:color w:val="333333"/>
            <w:sz w:val="24"/>
            <w:szCs w:val="24"/>
            <w:highlight w:val="yellow"/>
          </w:rPr>
          <w:t>HIGHER LEVEL</w:t>
        </w:r>
        <w:proofErr w:type="gramEnd"/>
        <w:r w:rsidR="00697770" w:rsidRPr="00DA035A">
          <w:rPr>
            <w:rFonts w:ascii="Calibri" w:eastAsia="Calibri" w:hAnsi="Calibri" w:cs="Calibri"/>
            <w:color w:val="333333"/>
            <w:sz w:val="24"/>
            <w:szCs w:val="24"/>
            <w:highlight w:val="yellow"/>
          </w:rPr>
          <w:t xml:space="preserve"> COMMENTS FROM HERE ON </w:t>
        </w:r>
      </w:ins>
    </w:p>
    <w:p w14:paraId="6FC0F016" w14:textId="32726212" w:rsidR="00F12A84" w:rsidRDefault="00697770">
      <w:pPr>
        <w:pStyle w:val="Heading2"/>
        <w:shd w:val="clear" w:color="auto" w:fill="FFFFFF"/>
        <w:spacing w:after="160"/>
        <w:rPr>
          <w:ins w:id="687" w:author="Laura Dee" w:date="2022-10-19T09:02:00Z"/>
          <w:rFonts w:ascii="Calibri" w:eastAsia="Calibri" w:hAnsi="Calibri" w:cs="Calibri"/>
          <w:i/>
          <w:sz w:val="24"/>
          <w:szCs w:val="24"/>
        </w:rPr>
      </w:pPr>
      <w:ins w:id="688" w:author="Laura Dee" w:date="2022-10-19T09:02:00Z">
        <w:r w:rsidRPr="00695FF1">
          <w:rPr>
            <w:rFonts w:ascii="Calibri" w:eastAsia="Calibri" w:hAnsi="Calibri" w:cs="Calibri"/>
            <w:i/>
            <w:sz w:val="24"/>
            <w:szCs w:val="24"/>
            <w:highlight w:val="yellow"/>
            <w:rPrChange w:id="689" w:author="Laura Dee" w:date="2022-10-19T09:03:00Z">
              <w:rPr>
                <w:rFonts w:ascii="Calibri" w:eastAsia="Calibri" w:hAnsi="Calibri" w:cs="Calibri"/>
                <w:i/>
                <w:sz w:val="24"/>
                <w:szCs w:val="24"/>
              </w:rPr>
            </w:rPrChange>
          </w:rPr>
          <w:t>{broader intro needed on why we would use this approach</w:t>
        </w:r>
        <w:r w:rsidR="00695FF1" w:rsidRPr="00695FF1">
          <w:rPr>
            <w:rFonts w:ascii="Calibri" w:eastAsia="Calibri" w:hAnsi="Calibri" w:cs="Calibri"/>
            <w:i/>
            <w:sz w:val="24"/>
            <w:szCs w:val="24"/>
            <w:highlight w:val="yellow"/>
            <w:rPrChange w:id="690" w:author="Laura Dee" w:date="2022-10-19T09:03:00Z">
              <w:rPr>
                <w:rFonts w:ascii="Calibri" w:eastAsia="Calibri" w:hAnsi="Calibri" w:cs="Calibri"/>
                <w:i/>
                <w:sz w:val="24"/>
                <w:szCs w:val="24"/>
              </w:rPr>
            </w:rPrChange>
          </w:rPr>
          <w:t xml:space="preserve">; feel free to pull and modify some text from the </w:t>
        </w:r>
        <w:proofErr w:type="spellStart"/>
        <w:r w:rsidR="00695FF1" w:rsidRPr="00695FF1">
          <w:rPr>
            <w:rFonts w:ascii="Calibri" w:eastAsia="Calibri" w:hAnsi="Calibri" w:cs="Calibri"/>
            <w:i/>
            <w:sz w:val="24"/>
            <w:szCs w:val="24"/>
            <w:highlight w:val="yellow"/>
            <w:rPrChange w:id="691" w:author="Laura Dee" w:date="2022-10-19T09:03:00Z">
              <w:rPr>
                <w:rFonts w:ascii="Calibri" w:eastAsia="Calibri" w:hAnsi="Calibri" w:cs="Calibri"/>
                <w:i/>
                <w:sz w:val="24"/>
                <w:szCs w:val="24"/>
              </w:rPr>
            </w:rPrChange>
          </w:rPr>
          <w:t>NutNet</w:t>
        </w:r>
        <w:proofErr w:type="spellEnd"/>
        <w:r w:rsidR="00695FF1" w:rsidRPr="00695FF1">
          <w:rPr>
            <w:rFonts w:ascii="Calibri" w:eastAsia="Calibri" w:hAnsi="Calibri" w:cs="Calibri"/>
            <w:i/>
            <w:sz w:val="24"/>
            <w:szCs w:val="24"/>
            <w:highlight w:val="yellow"/>
            <w:rPrChange w:id="692" w:author="Laura Dee" w:date="2022-10-19T09:03:00Z">
              <w:rPr>
                <w:rFonts w:ascii="Calibri" w:eastAsia="Calibri" w:hAnsi="Calibri" w:cs="Calibri"/>
                <w:i/>
                <w:sz w:val="24"/>
                <w:szCs w:val="24"/>
              </w:rPr>
            </w:rPrChange>
          </w:rPr>
          <w:t xml:space="preserve"> pa</w:t>
        </w:r>
      </w:ins>
      <w:ins w:id="693" w:author="Laura Dee" w:date="2022-10-19T09:03:00Z">
        <w:r w:rsidR="00695FF1" w:rsidRPr="00695FF1">
          <w:rPr>
            <w:rFonts w:ascii="Calibri" w:eastAsia="Calibri" w:hAnsi="Calibri" w:cs="Calibri"/>
            <w:i/>
            <w:sz w:val="24"/>
            <w:szCs w:val="24"/>
            <w:highlight w:val="yellow"/>
            <w:rPrChange w:id="694" w:author="Laura Dee" w:date="2022-10-19T09:03:00Z">
              <w:rPr>
                <w:rFonts w:ascii="Calibri" w:eastAsia="Calibri" w:hAnsi="Calibri" w:cs="Calibri"/>
                <w:i/>
                <w:sz w:val="24"/>
                <w:szCs w:val="24"/>
              </w:rPr>
            </w:rPrChange>
          </w:rPr>
          <w:t>p</w:t>
        </w:r>
      </w:ins>
      <w:ins w:id="695" w:author="Laura Dee" w:date="2022-10-19T09:02:00Z">
        <w:r w:rsidR="00695FF1" w:rsidRPr="00695FF1">
          <w:rPr>
            <w:rFonts w:ascii="Calibri" w:eastAsia="Calibri" w:hAnsi="Calibri" w:cs="Calibri"/>
            <w:i/>
            <w:sz w:val="24"/>
            <w:szCs w:val="24"/>
            <w:highlight w:val="yellow"/>
            <w:rPrChange w:id="696" w:author="Laura Dee" w:date="2022-10-19T09:03:00Z">
              <w:rPr>
                <w:rFonts w:ascii="Calibri" w:eastAsia="Calibri" w:hAnsi="Calibri" w:cs="Calibri"/>
                <w:i/>
                <w:sz w:val="24"/>
                <w:szCs w:val="24"/>
              </w:rPr>
            </w:rPrChange>
          </w:rPr>
          <w:t>er</w:t>
        </w:r>
        <w:r w:rsidRPr="00695FF1">
          <w:rPr>
            <w:rFonts w:ascii="Calibri" w:eastAsia="Calibri" w:hAnsi="Calibri" w:cs="Calibri"/>
            <w:i/>
            <w:sz w:val="24"/>
            <w:szCs w:val="24"/>
            <w:highlight w:val="yellow"/>
            <w:rPrChange w:id="697" w:author="Laura Dee" w:date="2022-10-19T09:03:00Z">
              <w:rPr>
                <w:rFonts w:ascii="Calibri" w:eastAsia="Calibri" w:hAnsi="Calibri" w:cs="Calibri"/>
                <w:i/>
                <w:sz w:val="24"/>
                <w:szCs w:val="24"/>
              </w:rPr>
            </w:rPrChange>
          </w:rPr>
          <w:t>}</w:t>
        </w:r>
      </w:ins>
    </w:p>
    <w:p w14:paraId="253620A5" w14:textId="26C7103F" w:rsidR="00697770" w:rsidRPr="00697770" w:rsidRDefault="00697770">
      <w:pPr>
        <w:rPr>
          <w:rPrChange w:id="698" w:author="Laura Dee" w:date="2022-10-19T09:02:00Z">
            <w:rPr>
              <w:rFonts w:ascii="Calibri" w:eastAsia="Calibri" w:hAnsi="Calibri" w:cs="Calibri"/>
              <w:i/>
              <w:sz w:val="24"/>
              <w:szCs w:val="24"/>
            </w:rPr>
          </w:rPrChange>
        </w:rPr>
        <w:pPrChange w:id="699" w:author="Laura Dee" w:date="2022-10-19T09:02:00Z">
          <w:pPr>
            <w:pStyle w:val="Heading2"/>
            <w:shd w:val="clear" w:color="auto" w:fill="FFFFFF"/>
            <w:spacing w:after="160"/>
          </w:pPr>
        </w:pPrChange>
      </w:pPr>
    </w:p>
    <w:p w14:paraId="57C75C6C" w14:textId="7F861749" w:rsidR="00F12A84" w:rsidRDefault="003C4406">
      <w:pPr>
        <w:shd w:val="clear" w:color="auto" w:fill="FFFFFF"/>
        <w:spacing w:after="160"/>
        <w:ind w:firstLine="720"/>
        <w:rPr>
          <w:rFonts w:ascii="Calibri" w:eastAsia="Calibri" w:hAnsi="Calibri" w:cs="Calibri"/>
          <w:color w:val="333333"/>
          <w:sz w:val="24"/>
          <w:szCs w:val="24"/>
          <w:highlight w:val="white"/>
        </w:rPr>
      </w:pPr>
      <w:commentRangeStart w:id="700"/>
      <w:r w:rsidRPr="00697770">
        <w:rPr>
          <w:rFonts w:ascii="Calibri" w:eastAsia="Calibri" w:hAnsi="Calibri" w:cs="Calibri"/>
          <w:strike/>
          <w:color w:val="333333"/>
          <w:sz w:val="24"/>
          <w:szCs w:val="24"/>
          <w:highlight w:val="white"/>
          <w:rPrChange w:id="701" w:author="Laura Dee" w:date="2022-10-19T09:02:00Z">
            <w:rPr>
              <w:rFonts w:ascii="Calibri" w:eastAsia="Calibri" w:hAnsi="Calibri" w:cs="Calibri"/>
              <w:color w:val="333333"/>
              <w:sz w:val="24"/>
              <w:szCs w:val="24"/>
              <w:highlight w:val="white"/>
            </w:rPr>
          </w:rPrChange>
        </w:rPr>
        <w:t xml:space="preserve">If Random Effects are not the answer, then we can turn to fixed effects. </w:t>
      </w:r>
      <w:commentRangeEnd w:id="700"/>
      <w:r w:rsidR="004C1E3F" w:rsidRPr="00697770">
        <w:rPr>
          <w:rStyle w:val="CommentReference"/>
          <w:strike/>
          <w:rPrChange w:id="702" w:author="Laura Dee" w:date="2022-10-19T09:02:00Z">
            <w:rPr>
              <w:rStyle w:val="CommentReference"/>
            </w:rPr>
          </w:rPrChange>
        </w:rPr>
        <w:commentReference w:id="700"/>
      </w:r>
      <w:r w:rsidRPr="00697770">
        <w:rPr>
          <w:rFonts w:ascii="Calibri" w:eastAsia="Calibri" w:hAnsi="Calibri" w:cs="Calibri"/>
          <w:strike/>
          <w:color w:val="333333"/>
          <w:sz w:val="24"/>
          <w:szCs w:val="24"/>
          <w:highlight w:val="white"/>
          <w:rPrChange w:id="703" w:author="Laura Dee" w:date="2022-10-19T09:02:00Z">
            <w:rPr>
              <w:rFonts w:ascii="Calibri" w:eastAsia="Calibri" w:hAnsi="Calibri" w:cs="Calibri"/>
              <w:color w:val="333333"/>
              <w:sz w:val="24"/>
              <w:szCs w:val="24"/>
              <w:highlight w:val="white"/>
            </w:rPr>
          </w:rPrChange>
        </w:rPr>
        <w:t xml:space="preserve">We refer to fixed effects in two senses of the word. </w:t>
      </w:r>
      <w:r>
        <w:rPr>
          <w:rFonts w:ascii="Calibri" w:eastAsia="Calibri" w:hAnsi="Calibri" w:cs="Calibri"/>
          <w:color w:val="333333"/>
          <w:sz w:val="24"/>
          <w:szCs w:val="24"/>
          <w:highlight w:val="white"/>
        </w:rPr>
        <w:t>The first is the use of the term “fixed effect” is drawn from the econometrics literature on panel models, where it refers to the effect of a time-invariant attribute of the system. In our snail example,</w:t>
      </w:r>
      <w:commentRangeStart w:id="704"/>
      <w:r>
        <w:rPr>
          <w:rFonts w:ascii="Calibri" w:eastAsia="Calibri" w:hAnsi="Calibri" w:cs="Calibri"/>
          <w:color w:val="333333"/>
          <w:sz w:val="24"/>
          <w:szCs w:val="24"/>
          <w:highlight w:val="white"/>
        </w:rPr>
        <w:t xml:space="preserve"> this </w:t>
      </w:r>
      <w:commentRangeEnd w:id="704"/>
      <w:r w:rsidR="0027196D">
        <w:rPr>
          <w:rStyle w:val="CommentReference"/>
        </w:rPr>
        <w:commentReference w:id="704"/>
      </w:r>
      <w:r>
        <w:rPr>
          <w:rFonts w:ascii="Calibri" w:eastAsia="Calibri" w:hAnsi="Calibri" w:cs="Calibri"/>
          <w:color w:val="333333"/>
          <w:sz w:val="24"/>
          <w:szCs w:val="24"/>
          <w:highlight w:val="white"/>
        </w:rPr>
        <w:t xml:space="preserve">would be the site-level time-invariant effect of recruitment. We also use it as is typically done in ecology, where the term often refers to the coefficient estimates of predictor variables that are estimated directly, rather than as part of </w:t>
      </w:r>
      <w:ins w:id="705" w:author="Laura Dee" w:date="2022-10-19T09:00:00Z">
        <w:r w:rsidR="0027196D">
          <w:rPr>
            <w:rFonts w:ascii="Calibri" w:eastAsia="Calibri" w:hAnsi="Calibri" w:cs="Calibri"/>
            <w:color w:val="333333"/>
            <w:sz w:val="24"/>
            <w:szCs w:val="24"/>
            <w:highlight w:val="white"/>
          </w:rPr>
          <w:t>the error term</w:t>
        </w:r>
      </w:ins>
      <w:del w:id="706" w:author="Laura Dee" w:date="2022-10-19T09:00:00Z">
        <w:r w:rsidDel="0027196D">
          <w:rPr>
            <w:rFonts w:ascii="Calibri" w:eastAsia="Calibri" w:hAnsi="Calibri" w:cs="Calibri"/>
            <w:color w:val="333333"/>
            <w:sz w:val="24"/>
            <w:szCs w:val="24"/>
            <w:highlight w:val="white"/>
          </w:rPr>
          <w:delText>a variance component</w:delText>
        </w:r>
      </w:del>
      <w:r>
        <w:rPr>
          <w:rFonts w:ascii="Calibri" w:eastAsia="Calibri" w:hAnsi="Calibri" w:cs="Calibri"/>
          <w:color w:val="333333"/>
          <w:sz w:val="24"/>
          <w:szCs w:val="24"/>
          <w:highlight w:val="white"/>
        </w:rPr>
        <w:t xml:space="preserve">. There </w:t>
      </w:r>
      <w:ins w:id="707" w:author="Laura Dee" w:date="2022-10-19T09:00:00Z">
        <w:r w:rsidR="0027196D">
          <w:rPr>
            <w:rFonts w:ascii="Calibri" w:eastAsia="Calibri" w:hAnsi="Calibri" w:cs="Calibri"/>
            <w:color w:val="333333"/>
            <w:sz w:val="24"/>
            <w:szCs w:val="24"/>
            <w:highlight w:val="white"/>
          </w:rPr>
          <w:t>are many uses and definitions of this term, leading to</w:t>
        </w:r>
      </w:ins>
      <w:del w:id="708" w:author="Laura Dee" w:date="2022-10-19T09:00:00Z">
        <w:r w:rsidDel="0027196D">
          <w:rPr>
            <w:rFonts w:ascii="Calibri" w:eastAsia="Calibri" w:hAnsi="Calibri" w:cs="Calibri"/>
            <w:color w:val="333333"/>
            <w:sz w:val="24"/>
            <w:szCs w:val="24"/>
            <w:highlight w:val="white"/>
          </w:rPr>
          <w:delText>is a</w:delText>
        </w:r>
      </w:del>
      <w:r>
        <w:rPr>
          <w:rFonts w:ascii="Calibri" w:eastAsia="Calibri" w:hAnsi="Calibri" w:cs="Calibri"/>
          <w:color w:val="333333"/>
          <w:sz w:val="24"/>
          <w:szCs w:val="24"/>
          <w:highlight w:val="white"/>
        </w:rPr>
        <w:t xml:space="preserve"> wealth of confusion around </w:t>
      </w:r>
      <w:del w:id="709" w:author="Laura Dee" w:date="2022-10-19T09:00:00Z">
        <w:r w:rsidDel="0027196D">
          <w:rPr>
            <w:rFonts w:ascii="Calibri" w:eastAsia="Calibri" w:hAnsi="Calibri" w:cs="Calibri"/>
            <w:color w:val="333333"/>
            <w:sz w:val="24"/>
            <w:szCs w:val="24"/>
            <w:highlight w:val="white"/>
          </w:rPr>
          <w:delText>the term</w:delText>
        </w:r>
      </w:del>
      <w:ins w:id="710" w:author="Laura Dee" w:date="2022-10-19T09:00:00Z">
        <w:r w:rsidR="0027196D">
          <w:rPr>
            <w:rFonts w:ascii="Calibri" w:eastAsia="Calibri" w:hAnsi="Calibri" w:cs="Calibri"/>
            <w:color w:val="333333"/>
            <w:sz w:val="24"/>
            <w:szCs w:val="24"/>
            <w:highlight w:val="white"/>
          </w:rPr>
          <w:t>it and different uses of the term fixed effects across fields</w:t>
        </w:r>
      </w:ins>
      <w:r>
        <w:rPr>
          <w:rFonts w:ascii="Calibri" w:eastAsia="Calibri" w:hAnsi="Calibri" w:cs="Calibri"/>
          <w:color w:val="333333"/>
          <w:sz w:val="24"/>
          <w:szCs w:val="24"/>
          <w:highlight w:val="white"/>
        </w:rPr>
        <w:t xml:space="preserve"> </w:t>
      </w:r>
      <w:hyperlink r:id="rId37">
        <w:r>
          <w:rPr>
            <w:rFonts w:ascii="Calibri" w:eastAsia="Calibri" w:hAnsi="Calibri" w:cs="Calibri"/>
            <w:color w:val="333333"/>
            <w:sz w:val="24"/>
            <w:szCs w:val="24"/>
            <w:highlight w:val="white"/>
          </w:rPr>
          <w:t>(Gelman and Hill 2006)</w:t>
        </w:r>
      </w:hyperlink>
      <w:r>
        <w:rPr>
          <w:rFonts w:ascii="Calibri" w:eastAsia="Calibri" w:hAnsi="Calibri" w:cs="Calibri"/>
          <w:color w:val="333333"/>
          <w:sz w:val="24"/>
          <w:szCs w:val="24"/>
          <w:highlight w:val="white"/>
        </w:rPr>
        <w:t xml:space="preserve">, and we hope to not add to </w:t>
      </w:r>
      <w:ins w:id="711" w:author="Laura Dee" w:date="2022-10-19T09:00:00Z">
        <w:r w:rsidR="0027196D">
          <w:rPr>
            <w:rFonts w:ascii="Calibri" w:eastAsia="Calibri" w:hAnsi="Calibri" w:cs="Calibri"/>
            <w:color w:val="333333"/>
            <w:sz w:val="24"/>
            <w:szCs w:val="24"/>
            <w:highlight w:val="white"/>
          </w:rPr>
          <w:t xml:space="preserve">it. </w:t>
        </w:r>
      </w:ins>
      <w:del w:id="712" w:author="Laura Dee" w:date="2022-10-19T09:00:00Z">
        <w:r w:rsidDel="0027196D">
          <w:rPr>
            <w:rFonts w:ascii="Calibri" w:eastAsia="Calibri" w:hAnsi="Calibri" w:cs="Calibri"/>
            <w:color w:val="333333"/>
            <w:sz w:val="24"/>
            <w:szCs w:val="24"/>
            <w:highlight w:val="white"/>
          </w:rPr>
          <w:delText>this.</w:delText>
        </w:r>
      </w:del>
    </w:p>
    <w:p w14:paraId="163192BF" w14:textId="15A4C4D5" w:rsidR="00F12A84" w:rsidRDefault="003C4406">
      <w:pPr>
        <w:shd w:val="clear" w:color="auto" w:fill="FFFFFF"/>
        <w:spacing w:after="160"/>
        <w:ind w:firstLine="720"/>
        <w:rPr>
          <w:ins w:id="713" w:author="Laura Dee" w:date="2022-10-19T09:01: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In the econometric sense, treating omitted variables as time-invariant </w:t>
      </w:r>
      <w:ins w:id="714" w:author="Laura Dee" w:date="2022-05-17T14:03:00Z">
        <w:r w:rsidR="004F499E">
          <w:rPr>
            <w:rFonts w:ascii="Calibri" w:eastAsia="Calibri" w:hAnsi="Calibri" w:cs="Calibri"/>
            <w:color w:val="333333"/>
            <w:sz w:val="24"/>
            <w:szCs w:val="24"/>
            <w:highlight w:val="white"/>
          </w:rPr>
          <w:t xml:space="preserve">and </w:t>
        </w:r>
      </w:ins>
      <w:r>
        <w:rPr>
          <w:rFonts w:ascii="Calibri" w:eastAsia="Calibri" w:hAnsi="Calibri" w:cs="Calibri"/>
          <w:color w:val="333333"/>
          <w:sz w:val="24"/>
          <w:szCs w:val="24"/>
          <w:highlight w:val="white"/>
        </w:rPr>
        <w:t>site</w:t>
      </w:r>
      <w:ins w:id="715" w:author="Laura Dee" w:date="2022-09-21T09:43:00Z">
        <w:r w:rsidR="00331902">
          <w:rPr>
            <w:rFonts w:ascii="Calibri" w:eastAsia="Calibri" w:hAnsi="Calibri" w:cs="Calibri"/>
            <w:color w:val="333333"/>
            <w:sz w:val="24"/>
            <w:szCs w:val="24"/>
            <w:highlight w:val="white"/>
          </w:rPr>
          <w:t>-</w:t>
        </w:r>
      </w:ins>
      <w:del w:id="716" w:author="Laura Dee" w:date="2022-09-21T09:43:00Z">
        <w:r w:rsidDel="00331902">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specific variables means that, if we wish to remove the</w:t>
      </w:r>
      <w:ins w:id="717" w:author="Laura Dee" w:date="2022-10-19T09:01:00Z">
        <w:r w:rsidR="0027196D">
          <w:rPr>
            <w:rFonts w:ascii="Calibri" w:eastAsia="Calibri" w:hAnsi="Calibri" w:cs="Calibri"/>
            <w:color w:val="333333"/>
            <w:sz w:val="24"/>
            <w:szCs w:val="24"/>
            <w:highlight w:val="white"/>
          </w:rPr>
          <w:t>m as</w:t>
        </w:r>
      </w:ins>
      <w:del w:id="718" w:author="Laura Dee" w:date="2022-10-19T09:01:00Z">
        <w:r w:rsidDel="0027196D">
          <w:rPr>
            <w:rFonts w:ascii="Calibri" w:eastAsia="Calibri" w:hAnsi="Calibri" w:cs="Calibri"/>
            <w:color w:val="333333"/>
            <w:sz w:val="24"/>
            <w:szCs w:val="24"/>
            <w:highlight w:val="white"/>
          </w:rPr>
          <w:delText>ir</w:delText>
        </w:r>
      </w:del>
      <w:r>
        <w:rPr>
          <w:rFonts w:ascii="Calibri" w:eastAsia="Calibri" w:hAnsi="Calibri" w:cs="Calibri"/>
          <w:color w:val="333333"/>
          <w:sz w:val="24"/>
          <w:szCs w:val="24"/>
          <w:highlight w:val="white"/>
        </w:rPr>
        <w:t xml:space="preserve"> </w:t>
      </w:r>
      <w:del w:id="719" w:author="Laura Dee" w:date="2022-10-19T09:01:00Z">
        <w:r w:rsidDel="0027196D">
          <w:rPr>
            <w:rFonts w:ascii="Calibri" w:eastAsia="Calibri" w:hAnsi="Calibri" w:cs="Calibri"/>
            <w:color w:val="333333"/>
            <w:sz w:val="24"/>
            <w:szCs w:val="24"/>
            <w:highlight w:val="white"/>
          </w:rPr>
          <w:delText>influence</w:delText>
        </w:r>
      </w:del>
      <w:ins w:id="720" w:author="Laura Dee" w:date="2022-10-19T09:01:00Z">
        <w:r w:rsidR="0027196D">
          <w:rPr>
            <w:rFonts w:ascii="Calibri" w:eastAsia="Calibri" w:hAnsi="Calibri" w:cs="Calibri"/>
            <w:color w:val="333333"/>
            <w:sz w:val="24"/>
            <w:szCs w:val="24"/>
            <w:highlight w:val="white"/>
          </w:rPr>
          <w:t>sources of confounding variation</w:t>
        </w:r>
      </w:ins>
      <w:r>
        <w:rPr>
          <w:rFonts w:ascii="Calibri" w:eastAsia="Calibri" w:hAnsi="Calibri" w:cs="Calibri"/>
          <w:color w:val="333333"/>
          <w:sz w:val="24"/>
          <w:szCs w:val="24"/>
          <w:highlight w:val="white"/>
        </w:rPr>
        <w:t xml:space="preserve">,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fixed effects transformation</w:t>
      </w:r>
      <w:del w:id="721" w:author="Laura Dee" w:date="2022-10-19T09:01:00Z">
        <w:r w:rsidDel="0027196D">
          <w:rPr>
            <w:rFonts w:ascii="Calibri" w:eastAsia="Calibri" w:hAnsi="Calibri" w:cs="Calibri"/>
            <w:b/>
            <w:color w:val="333333"/>
            <w:sz w:val="24"/>
            <w:szCs w:val="24"/>
            <w:highlight w:val="white"/>
          </w:rPr>
          <w:delText xml:space="preserve"> </w:delText>
        </w:r>
        <w:r w:rsidDel="0027196D">
          <w:rPr>
            <w:rFonts w:ascii="Calibri" w:eastAsia="Calibri" w:hAnsi="Calibri" w:cs="Calibri"/>
            <w:color w:val="333333"/>
            <w:sz w:val="24"/>
            <w:szCs w:val="24"/>
            <w:highlight w:val="white"/>
          </w:rPr>
          <w:delText>to create a model that can be fit simply</w:delText>
        </w:r>
      </w:del>
      <w:r>
        <w:rPr>
          <w:rFonts w:ascii="Calibri" w:eastAsia="Calibri" w:hAnsi="Calibri" w:cs="Calibri"/>
          <w:color w:val="333333"/>
          <w:sz w:val="24"/>
          <w:szCs w:val="24"/>
          <w:highlight w:val="white"/>
        </w:rPr>
        <w:t xml:space="preserve">. Given that the recruitment effect in our example is time invariant, we can transform </w:t>
      </w:r>
      <w:commentRangeStart w:id="722"/>
      <w:r>
        <w:rPr>
          <w:rFonts w:ascii="Calibri" w:eastAsia="Calibri" w:hAnsi="Calibri" w:cs="Calibri"/>
          <w:color w:val="333333"/>
          <w:sz w:val="24"/>
          <w:szCs w:val="24"/>
          <w:highlight w:val="white"/>
        </w:rPr>
        <w:t xml:space="preserve">the model </w:t>
      </w:r>
      <w:commentRangeEnd w:id="722"/>
      <w:r w:rsidR="004E4FF1">
        <w:rPr>
          <w:rStyle w:val="CommentReference"/>
        </w:rPr>
        <w:commentReference w:id="722"/>
      </w:r>
      <w:r>
        <w:rPr>
          <w:rFonts w:ascii="Calibri" w:eastAsia="Calibri" w:hAnsi="Calibri" w:cs="Calibri"/>
          <w:color w:val="333333"/>
          <w:sz w:val="24"/>
          <w:szCs w:val="24"/>
          <w:highlight w:val="white"/>
        </w:rPr>
        <w:t xml:space="preserve">to eliminate it. Consider </w:t>
      </w:r>
      <w:del w:id="723" w:author="Laura Dee" w:date="2022-10-19T09:01:00Z">
        <w:r w:rsidDel="00AA0156">
          <w:rPr>
            <w:rFonts w:ascii="Calibri" w:eastAsia="Calibri" w:hAnsi="Calibri" w:cs="Calibri"/>
            <w:color w:val="333333"/>
            <w:sz w:val="24"/>
            <w:szCs w:val="24"/>
            <w:highlight w:val="white"/>
          </w:rPr>
          <w:delText xml:space="preserve">one </w:delText>
        </w:r>
      </w:del>
      <w:ins w:id="724" w:author="Laura Dee" w:date="2022-10-19T09:01:00Z">
        <w:r w:rsidR="00AA0156">
          <w:rPr>
            <w:rFonts w:ascii="Calibri" w:eastAsia="Calibri" w:hAnsi="Calibri" w:cs="Calibri"/>
            <w:color w:val="333333"/>
            <w:sz w:val="24"/>
            <w:szCs w:val="24"/>
            <w:highlight w:val="white"/>
          </w:rPr>
          <w:t xml:space="preserve">the following </w:t>
        </w:r>
      </w:ins>
      <w:r>
        <w:rPr>
          <w:rFonts w:ascii="Calibri" w:eastAsia="Calibri" w:hAnsi="Calibri" w:cs="Calibri"/>
          <w:color w:val="333333"/>
          <w:sz w:val="24"/>
          <w:szCs w:val="24"/>
          <w:highlight w:val="white"/>
        </w:rPr>
        <w:t>mathematical description of the system.</w:t>
      </w:r>
    </w:p>
    <w:p w14:paraId="6D1FCBA9" w14:textId="0B168480" w:rsidR="00697770" w:rsidRPr="00697770" w:rsidDel="00697770" w:rsidRDefault="00697770">
      <w:pPr>
        <w:shd w:val="clear" w:color="auto" w:fill="FFFFFF"/>
        <w:spacing w:after="160"/>
        <w:ind w:firstLine="720"/>
        <w:rPr>
          <w:del w:id="725" w:author="Laura Dee" w:date="2022-10-19T09:02:00Z"/>
          <w:rFonts w:ascii="Calibri" w:eastAsia="Calibri" w:hAnsi="Calibri" w:cs="Calibri"/>
          <w:color w:val="333333"/>
          <w:sz w:val="24"/>
          <w:szCs w:val="24"/>
          <w:highlight w:val="yellow"/>
          <w:rPrChange w:id="726" w:author="Laura Dee" w:date="2022-10-19T09:02:00Z">
            <w:rPr>
              <w:del w:id="727" w:author="Laura Dee" w:date="2022-10-19T09:02:00Z"/>
              <w:rFonts w:ascii="Calibri" w:eastAsia="Calibri" w:hAnsi="Calibri" w:cs="Calibri"/>
              <w:color w:val="333333"/>
              <w:sz w:val="24"/>
              <w:szCs w:val="24"/>
              <w:highlight w:val="white"/>
            </w:rPr>
          </w:rPrChange>
        </w:rPr>
      </w:pPr>
    </w:p>
    <w:p w14:paraId="06D7785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49FEC276" wp14:editId="4D76F54B">
            <wp:extent cx="1993900" cy="177800"/>
            <wp:effectExtent l="0" t="0" r="0" b="0"/>
            <wp:docPr id="4" name="image11.gif" descr="y_{ij}= \beta_0 + \beta_1 x_{ij} + \gamma z_i + \epsilon_ij"/>
            <wp:cNvGraphicFramePr/>
            <a:graphic xmlns:a="http://schemas.openxmlformats.org/drawingml/2006/main">
              <a:graphicData uri="http://schemas.openxmlformats.org/drawingml/2006/picture">
                <pic:pic xmlns:pic="http://schemas.openxmlformats.org/drawingml/2006/picture">
                  <pic:nvPicPr>
                    <pic:cNvPr id="0" name="image11.gif" descr="y_{ij}= \beta_0 + \beta_1 x_{ij} + \gamma z_i + \epsilon_ij"/>
                    <pic:cNvPicPr preferRelativeResize="0"/>
                  </pic:nvPicPr>
                  <pic:blipFill>
                    <a:blip r:embed="rId38"/>
                    <a:srcRect/>
                    <a:stretch>
                      <a:fillRect/>
                    </a:stretch>
                  </pic:blipFill>
                  <pic:spPr>
                    <a:xfrm>
                      <a:off x="0" y="0"/>
                      <a:ext cx="1993900" cy="177800"/>
                    </a:xfrm>
                    <a:prstGeom prst="rect">
                      <a:avLst/>
                    </a:prstGeom>
                    <a:ln/>
                  </pic:spPr>
                </pic:pic>
              </a:graphicData>
            </a:graphic>
          </wp:inline>
        </w:drawing>
      </w:r>
    </w:p>
    <w:p w14:paraId="13314C7F"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 \gamma </w:t>
      </w:r>
      <w:proofErr w:type="spellStart"/>
      <w:r>
        <w:rPr>
          <w:rFonts w:ascii="Calibri" w:eastAsia="Calibri" w:hAnsi="Calibri" w:cs="Calibri"/>
          <w:color w:val="333333"/>
          <w:sz w:val="24"/>
          <w:szCs w:val="24"/>
          <w:highlight w:val="white"/>
        </w:rPr>
        <w:t>z_i</w:t>
      </w:r>
      <w:proofErr w:type="spellEnd"/>
      <w:r>
        <w:rPr>
          <w:rFonts w:ascii="Calibri" w:eastAsia="Calibri" w:hAnsi="Calibri" w:cs="Calibri"/>
          <w:color w:val="333333"/>
          <w:sz w:val="24"/>
          <w:szCs w:val="24"/>
          <w:highlight w:val="white"/>
        </w:rPr>
        <w:t xml:space="preserve"> + \</w:t>
      </w:r>
      <w:proofErr w:type="spellStart"/>
      <w:r>
        <w:rPr>
          <w:rFonts w:ascii="Calibri" w:eastAsia="Calibri" w:hAnsi="Calibri" w:cs="Calibri"/>
          <w:color w:val="333333"/>
          <w:sz w:val="24"/>
          <w:szCs w:val="24"/>
          <w:highlight w:val="white"/>
        </w:rPr>
        <w:t>epsilon_ij</w:t>
      </w:r>
      <w:proofErr w:type="spellEnd"/>
    </w:p>
    <w:p w14:paraId="65506D44"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 can average this equation over all time points at each site to get the following</w:t>
      </w:r>
    </w:p>
    <w:p w14:paraId="597CAE55"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67AD2293" wp14:editId="7814438E">
            <wp:extent cx="1790700" cy="152400"/>
            <wp:effectExtent l="0" t="0" r="0" b="0"/>
            <wp:docPr id="9" name="image12.gif" descr="\bar{y_i} = \beta_0 + \beta_1 \bar{x_i} + \gamma z_i + \bar{\epsilon_i}"/>
            <wp:cNvGraphicFramePr/>
            <a:graphic xmlns:a="http://schemas.openxmlformats.org/drawingml/2006/main">
              <a:graphicData uri="http://schemas.openxmlformats.org/drawingml/2006/picture">
                <pic:pic xmlns:pic="http://schemas.openxmlformats.org/drawingml/2006/picture">
                  <pic:nvPicPr>
                    <pic:cNvPr id="0" name="image12.gif" descr="\bar{y_i} = \beta_0 + \beta_1 \bar{x_i} + \gamma z_i + \bar{\epsilon_i}"/>
                    <pic:cNvPicPr preferRelativeResize="0"/>
                  </pic:nvPicPr>
                  <pic:blipFill>
                    <a:blip r:embed="rId39"/>
                    <a:srcRect/>
                    <a:stretch>
                      <a:fillRect/>
                    </a:stretch>
                  </pic:blipFill>
                  <pic:spPr>
                    <a:xfrm>
                      <a:off x="0" y="0"/>
                      <a:ext cx="1790700" cy="152400"/>
                    </a:xfrm>
                    <a:prstGeom prst="rect">
                      <a:avLst/>
                    </a:prstGeom>
                    <a:ln/>
                  </pic:spPr>
                </pic:pic>
              </a:graphicData>
            </a:graphic>
          </wp:inline>
        </w:drawing>
      </w:r>
    </w:p>
    <w:p w14:paraId="1F38CA8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 \beta_0 + \beta_1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xml:space="preserve">} + \gamma </w:t>
      </w:r>
      <w:proofErr w:type="spellStart"/>
      <w:r>
        <w:rPr>
          <w:rFonts w:ascii="Calibri" w:eastAsia="Calibri" w:hAnsi="Calibri" w:cs="Calibri"/>
          <w:color w:val="333333"/>
          <w:sz w:val="24"/>
          <w:szCs w:val="24"/>
          <w:highlight w:val="white"/>
        </w:rPr>
        <w:t>z_i</w:t>
      </w:r>
      <w:proofErr w:type="spellEnd"/>
      <w:r>
        <w:rPr>
          <w:rFonts w:ascii="Calibri" w:eastAsia="Calibri" w:hAnsi="Calibri" w:cs="Calibri"/>
          <w:color w:val="333333"/>
          <w:sz w:val="24"/>
          <w:szCs w:val="24"/>
          <w:highlight w:val="white"/>
        </w:rPr>
        <w:t xml:space="preserve">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p>
    <w:p w14:paraId="60BF2444"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we subtract this average value at each site across the </w:t>
      </w:r>
      <w:proofErr w:type="spellStart"/>
      <w:r>
        <w:rPr>
          <w:rFonts w:ascii="Calibri" w:eastAsia="Calibri" w:hAnsi="Calibri" w:cs="Calibri"/>
          <w:color w:val="333333"/>
          <w:sz w:val="24"/>
          <w:szCs w:val="24"/>
          <w:highlight w:val="white"/>
        </w:rPr>
        <w:t>all</w:t>
      </w:r>
      <w:proofErr w:type="spellEnd"/>
      <w:r>
        <w:rPr>
          <w:rFonts w:ascii="Calibri" w:eastAsia="Calibri" w:hAnsi="Calibri" w:cs="Calibri"/>
          <w:color w:val="333333"/>
          <w:sz w:val="24"/>
          <w:szCs w:val="24"/>
          <w:highlight w:val="white"/>
        </w:rPr>
        <w:t xml:space="preserve"> years, as shown above, we cancel out the site-level omitted variables.</w:t>
      </w:r>
    </w:p>
    <w:p w14:paraId="1FDF2284"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3C709CD7" wp14:editId="473DC07E">
            <wp:extent cx="2451100" cy="190500"/>
            <wp:effectExtent l="0" t="0" r="0" b="0"/>
            <wp:docPr id="10" name="image9.gif" descr="y_{ij} - \bar{y_i} =  \beta_1 (x_{ij} - \bar{x_i}) + (\epsilon_{ij} - \bar{\epsilon_i})"/>
            <wp:cNvGraphicFramePr/>
            <a:graphic xmlns:a="http://schemas.openxmlformats.org/drawingml/2006/main">
              <a:graphicData uri="http://schemas.openxmlformats.org/drawingml/2006/picture">
                <pic:pic xmlns:pic="http://schemas.openxmlformats.org/drawingml/2006/picture">
                  <pic:nvPicPr>
                    <pic:cNvPr id="0" name="image9.gif" descr="y_{ij} - \bar{y_i} =  \beta_1 (x_{ij} - \bar{x_i}) + (\epsilon_{ij} - \bar{\epsilon_i})"/>
                    <pic:cNvPicPr preferRelativeResize="0"/>
                  </pic:nvPicPr>
                  <pic:blipFill>
                    <a:blip r:embed="rId40"/>
                    <a:srcRect/>
                    <a:stretch>
                      <a:fillRect/>
                    </a:stretch>
                  </pic:blipFill>
                  <pic:spPr>
                    <a:xfrm>
                      <a:off x="0" y="0"/>
                      <a:ext cx="2451100" cy="190500"/>
                    </a:xfrm>
                    <a:prstGeom prst="rect">
                      <a:avLst/>
                    </a:prstGeom>
                    <a:ln/>
                  </pic:spPr>
                </pic:pic>
              </a:graphicData>
            </a:graphic>
          </wp:inline>
        </w:drawing>
      </w:r>
    </w:p>
    <w:p w14:paraId="4E3BE55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p>
    <w:p w14:paraId="6AD91337" w14:textId="07D7B9F8" w:rsidR="00F12A84" w:rsidRDefault="00CC342B">
      <w:pPr>
        <w:shd w:val="clear" w:color="auto" w:fill="FFFFFF"/>
        <w:spacing w:after="160"/>
        <w:rPr>
          <w:rFonts w:ascii="Calibri" w:eastAsia="Calibri" w:hAnsi="Calibri" w:cs="Calibri"/>
          <w:color w:val="333333"/>
          <w:sz w:val="24"/>
          <w:szCs w:val="24"/>
          <w:highlight w:val="white"/>
        </w:rPr>
      </w:pPr>
      <w:ins w:id="728" w:author="Laura Dee" w:date="2022-05-17T14:04:00Z">
        <w:r>
          <w:rPr>
            <w:rFonts w:ascii="Calibri" w:eastAsia="Calibri" w:hAnsi="Calibri" w:cs="Calibri"/>
            <w:color w:val="333333"/>
            <w:sz w:val="24"/>
            <w:szCs w:val="24"/>
            <w:highlight w:val="white"/>
          </w:rPr>
          <w:t>Using simple algebra, we remove the c</w:t>
        </w:r>
      </w:ins>
      <w:ins w:id="729" w:author="Laura Dee" w:date="2022-05-17T14:05:00Z">
        <w:r>
          <w:rPr>
            <w:rFonts w:ascii="Calibri" w:eastAsia="Calibri" w:hAnsi="Calibri" w:cs="Calibri"/>
            <w:color w:val="333333"/>
            <w:sz w:val="24"/>
            <w:szCs w:val="24"/>
            <w:highlight w:val="white"/>
          </w:rPr>
          <w:t xml:space="preserve">onfounding </w:t>
        </w:r>
      </w:ins>
      <w:del w:id="730" w:author="Laura Dee" w:date="2022-05-17T14:05:00Z">
        <w:r w:rsidR="003C4406" w:rsidDel="00CC342B">
          <w:rPr>
            <w:rFonts w:ascii="Calibri" w:eastAsia="Calibri" w:hAnsi="Calibri" w:cs="Calibri"/>
            <w:color w:val="333333"/>
            <w:sz w:val="24"/>
            <w:szCs w:val="24"/>
            <w:highlight w:val="white"/>
          </w:rPr>
          <w:delText xml:space="preserve">This is an elegant solution where we can see the </w:delText>
        </w:r>
      </w:del>
      <w:r w:rsidR="003C4406">
        <w:rPr>
          <w:rFonts w:ascii="Calibri" w:eastAsia="Calibri" w:hAnsi="Calibri" w:cs="Calibri"/>
          <w:color w:val="333333"/>
          <w:sz w:val="24"/>
          <w:szCs w:val="24"/>
          <w:highlight w:val="white"/>
        </w:rPr>
        <w:t xml:space="preserve">influence of </w:t>
      </w:r>
      <w:del w:id="731" w:author="Laura Dee" w:date="2022-05-17T14:05:00Z">
        <w:r w:rsidR="003C4406" w:rsidDel="00CC342B">
          <w:rPr>
            <w:rFonts w:ascii="Calibri" w:eastAsia="Calibri" w:hAnsi="Calibri" w:cs="Calibri"/>
            <w:color w:val="333333"/>
            <w:sz w:val="24"/>
            <w:szCs w:val="24"/>
            <w:highlight w:val="white"/>
          </w:rPr>
          <w:delText xml:space="preserve">the </w:delText>
        </w:r>
      </w:del>
      <w:r w:rsidR="003C4406">
        <w:rPr>
          <w:rFonts w:ascii="Calibri" w:eastAsia="Calibri" w:hAnsi="Calibri" w:cs="Calibri"/>
          <w:color w:val="333333"/>
          <w:sz w:val="24"/>
          <w:szCs w:val="24"/>
          <w:highlight w:val="white"/>
        </w:rPr>
        <w:t>omitted variable</w:t>
      </w:r>
      <w:del w:id="732" w:author="Laura Dee" w:date="2022-05-17T14:05:00Z">
        <w:r w:rsidR="003C4406" w:rsidDel="00CC342B">
          <w:rPr>
            <w:rFonts w:ascii="Calibri" w:eastAsia="Calibri" w:hAnsi="Calibri" w:cs="Calibri"/>
            <w:color w:val="333333"/>
            <w:sz w:val="24"/>
            <w:szCs w:val="24"/>
            <w:highlight w:val="white"/>
          </w:rPr>
          <w:delText xml:space="preserve"> removed through</w:delText>
        </w:r>
      </w:del>
      <w:del w:id="733" w:author="Laura Dee" w:date="2022-05-17T14:04:00Z">
        <w:r w:rsidR="003C4406" w:rsidDel="00CC342B">
          <w:rPr>
            <w:rFonts w:ascii="Calibri" w:eastAsia="Calibri" w:hAnsi="Calibri" w:cs="Calibri"/>
            <w:color w:val="333333"/>
            <w:sz w:val="24"/>
            <w:szCs w:val="24"/>
            <w:highlight w:val="white"/>
          </w:rPr>
          <w:delText xml:space="preserve"> some simple algebra</w:delText>
        </w:r>
      </w:del>
      <w:del w:id="734" w:author="Laura Dee" w:date="2022-05-17T14:05:00Z">
        <w:r w:rsidR="003C4406" w:rsidDel="00CC342B">
          <w:rPr>
            <w:rFonts w:ascii="Calibri" w:eastAsia="Calibri" w:hAnsi="Calibri" w:cs="Calibri"/>
            <w:color w:val="333333"/>
            <w:sz w:val="24"/>
            <w:szCs w:val="24"/>
            <w:highlight w:val="white"/>
          </w:rPr>
          <w:delText>. In essence, this transformation leads to a simple statistical model where</w:delText>
        </w:r>
      </w:del>
      <w:ins w:id="735" w:author="Laura Dee" w:date="2022-05-17T14:05:00Z">
        <w:r>
          <w:rPr>
            <w:rFonts w:ascii="Calibri" w:eastAsia="Calibri" w:hAnsi="Calibri" w:cs="Calibri"/>
            <w:color w:val="333333"/>
            <w:sz w:val="24"/>
            <w:szCs w:val="24"/>
            <w:highlight w:val="white"/>
          </w:rPr>
          <w:t>s, as</w:t>
        </w:r>
      </w:ins>
      <w:r w:rsidR="003C4406">
        <w:rPr>
          <w:rFonts w:ascii="Calibri" w:eastAsia="Calibri" w:hAnsi="Calibri" w:cs="Calibri"/>
          <w:color w:val="333333"/>
          <w:sz w:val="24"/>
          <w:szCs w:val="24"/>
          <w:highlight w:val="white"/>
        </w:rPr>
        <w:t xml:space="preserve"> all site effects have been removed. Thus, a simple model with snail deviation from site mean as a response and temperature deviation from site mean, as seen in Figure 5a, will prove sufficient. The transformation has removed any paths from site or site-correlated drivers to the response. We note that cluster robust standard errors are likely important here for inference. </w:t>
      </w:r>
      <w:commentRangeStart w:id="736"/>
      <w:r w:rsidR="003C4406">
        <w:rPr>
          <w:rFonts w:ascii="Calibri" w:eastAsia="Calibri" w:hAnsi="Calibri" w:cs="Calibri"/>
          <w:color w:val="333333"/>
          <w:sz w:val="24"/>
          <w:szCs w:val="24"/>
          <w:highlight w:val="white"/>
        </w:rPr>
        <w:t xml:space="preserve">For an excellent ecological example of using this technique, see </w:t>
      </w:r>
      <w:proofErr w:type="spellStart"/>
      <w:r w:rsidR="003C4406">
        <w:rPr>
          <w:rFonts w:ascii="Calibri" w:eastAsia="Calibri" w:hAnsi="Calibri" w:cs="Calibri"/>
          <w:color w:val="333333"/>
          <w:sz w:val="24"/>
          <w:szCs w:val="24"/>
          <w:highlight w:val="white"/>
        </w:rPr>
        <w:t>Dudney</w:t>
      </w:r>
      <w:proofErr w:type="spellEnd"/>
      <w:r w:rsidR="003C4406">
        <w:rPr>
          <w:rFonts w:ascii="Calibri" w:eastAsia="Calibri" w:hAnsi="Calibri" w:cs="Calibri"/>
          <w:color w:val="333333"/>
          <w:sz w:val="24"/>
          <w:szCs w:val="24"/>
          <w:highlight w:val="white"/>
        </w:rPr>
        <w:t xml:space="preserve"> et al (2021). </w:t>
      </w:r>
      <w:commentRangeEnd w:id="736"/>
      <w:r w:rsidR="001F33FF">
        <w:rPr>
          <w:rStyle w:val="CommentReference"/>
        </w:rPr>
        <w:commentReference w:id="736"/>
      </w:r>
    </w:p>
    <w:p w14:paraId="24C30710" w14:textId="759543D0"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fixed effect transformation does have some drawbacks, despite its simplicity</w:t>
      </w:r>
      <w:ins w:id="737" w:author="Laura Dee" w:date="2022-05-17T14:06:00Z">
        <w:r w:rsidR="00431AD1">
          <w:rPr>
            <w:rFonts w:ascii="Calibri" w:eastAsia="Calibri" w:hAnsi="Calibri" w:cs="Calibri"/>
            <w:color w:val="333333"/>
            <w:sz w:val="24"/>
            <w:szCs w:val="24"/>
            <w:highlight w:val="white"/>
          </w:rPr>
          <w:t xml:space="preserve"> and </w:t>
        </w:r>
      </w:ins>
      <w:ins w:id="738" w:author="Laura Dee" w:date="2022-05-17T14:07:00Z">
        <w:r w:rsidR="00431AD1">
          <w:rPr>
            <w:rFonts w:ascii="Calibri" w:eastAsia="Calibri" w:hAnsi="Calibri" w:cs="Calibri"/>
            <w:color w:val="333333"/>
            <w:sz w:val="24"/>
            <w:szCs w:val="24"/>
            <w:highlight w:val="white"/>
          </w:rPr>
          <w:t>its strength in controlling</w:t>
        </w:r>
      </w:ins>
      <w:ins w:id="739" w:author="Laura Dee" w:date="2022-05-17T14:06:00Z">
        <w:r w:rsidR="00431AD1">
          <w:rPr>
            <w:rFonts w:ascii="Calibri" w:eastAsia="Calibri" w:hAnsi="Calibri" w:cs="Calibri"/>
            <w:color w:val="333333"/>
            <w:sz w:val="24"/>
            <w:szCs w:val="24"/>
            <w:highlight w:val="white"/>
          </w:rPr>
          <w:t xml:space="preserve"> for both observed and unobserved confoundin</w:t>
        </w:r>
      </w:ins>
      <w:ins w:id="740" w:author="Laura Dee" w:date="2022-05-17T14:07:00Z">
        <w:r w:rsidR="00431AD1">
          <w:rPr>
            <w:rFonts w:ascii="Calibri" w:eastAsia="Calibri" w:hAnsi="Calibri" w:cs="Calibri"/>
            <w:color w:val="333333"/>
            <w:sz w:val="24"/>
            <w:szCs w:val="24"/>
            <w:highlight w:val="white"/>
          </w:rPr>
          <w:t>g variables</w:t>
        </w:r>
      </w:ins>
      <w:r>
        <w:rPr>
          <w:rFonts w:ascii="Calibri" w:eastAsia="Calibri" w:hAnsi="Calibri" w:cs="Calibri"/>
          <w:color w:val="333333"/>
          <w:sz w:val="24"/>
          <w:szCs w:val="24"/>
          <w:highlight w:val="white"/>
        </w:rPr>
        <w:t xml:space="preserve">. </w:t>
      </w:r>
      <w:ins w:id="741" w:author="Laura Dee" w:date="2022-05-17T14:07:00Z">
        <w:r w:rsidR="00431AD1">
          <w:rPr>
            <w:rFonts w:ascii="Calibri" w:eastAsia="Calibri" w:hAnsi="Calibri" w:cs="Calibri"/>
            <w:color w:val="333333"/>
            <w:sz w:val="24"/>
            <w:szCs w:val="24"/>
            <w:highlight w:val="white"/>
          </w:rPr>
          <w:t>For one, w</w:t>
        </w:r>
      </w:ins>
      <w:del w:id="742" w:author="Laura Dee" w:date="2022-05-17T14:07:00Z">
        <w:r w:rsidDel="00431AD1">
          <w:rPr>
            <w:rFonts w:ascii="Calibri" w:eastAsia="Calibri" w:hAnsi="Calibri" w:cs="Calibri"/>
            <w:color w:val="333333"/>
            <w:sz w:val="24"/>
            <w:szCs w:val="24"/>
            <w:highlight w:val="white"/>
          </w:rPr>
          <w:delText>W</w:delText>
        </w:r>
      </w:del>
      <w:r>
        <w:rPr>
          <w:rFonts w:ascii="Calibri" w:eastAsia="Calibri" w:hAnsi="Calibri" w:cs="Calibri"/>
          <w:color w:val="333333"/>
          <w:sz w:val="24"/>
          <w:szCs w:val="24"/>
          <w:highlight w:val="white"/>
        </w:rPr>
        <w:t xml:space="preserve">e </w:t>
      </w:r>
      <w:proofErr w:type="gramStart"/>
      <w:r>
        <w:rPr>
          <w:rFonts w:ascii="Calibri" w:eastAsia="Calibri" w:hAnsi="Calibri" w:cs="Calibri"/>
          <w:color w:val="333333"/>
          <w:sz w:val="24"/>
          <w:szCs w:val="24"/>
          <w:highlight w:val="white"/>
        </w:rPr>
        <w:t>lose</w:t>
      </w:r>
      <w:proofErr w:type="gramEnd"/>
      <w:r>
        <w:rPr>
          <w:rFonts w:ascii="Calibri" w:eastAsia="Calibri" w:hAnsi="Calibri" w:cs="Calibri"/>
          <w:color w:val="333333"/>
          <w:sz w:val="24"/>
          <w:szCs w:val="24"/>
          <w:highlight w:val="white"/>
        </w:rPr>
        <w:t xml:space="preserve"> information</w:t>
      </w:r>
      <w:del w:id="743" w:author="Laura Dee" w:date="2022-05-17T14:07:00Z">
        <w:r w:rsidDel="00431AD1">
          <w:rPr>
            <w:rFonts w:ascii="Calibri" w:eastAsia="Calibri" w:hAnsi="Calibri" w:cs="Calibri"/>
            <w:color w:val="333333"/>
            <w:sz w:val="24"/>
            <w:szCs w:val="24"/>
            <w:highlight w:val="white"/>
          </w:rPr>
          <w:delText>, however,</w:delText>
        </w:r>
      </w:del>
      <w:ins w:id="744" w:author="Laura Dee" w:date="2022-05-17T14:07:00Z">
        <w:r w:rsidR="00431AD1">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about site-level abundances </w:t>
      </w:r>
      <w:commentRangeStart w:id="745"/>
      <w:r>
        <w:rPr>
          <w:rFonts w:ascii="Calibri" w:eastAsia="Calibri" w:hAnsi="Calibri" w:cs="Calibri"/>
          <w:color w:val="333333"/>
          <w:sz w:val="24"/>
          <w:szCs w:val="24"/>
          <w:highlight w:val="white"/>
        </w:rPr>
        <w:t>controlling for temperature</w:t>
      </w:r>
      <w:commentRangeEnd w:id="745"/>
      <w:r w:rsidR="00431AD1">
        <w:rPr>
          <w:rStyle w:val="CommentReference"/>
        </w:rPr>
        <w:commentReference w:id="745"/>
      </w:r>
      <w:commentRangeStart w:id="746"/>
      <w:r>
        <w:rPr>
          <w:rFonts w:ascii="Calibri" w:eastAsia="Calibri" w:hAnsi="Calibri" w:cs="Calibri"/>
          <w:color w:val="333333"/>
          <w:sz w:val="24"/>
          <w:szCs w:val="24"/>
          <w:highlight w:val="white"/>
        </w:rPr>
        <w:t>. Further, we cannot use this model for predictive inference.</w:t>
      </w:r>
      <w:commentRangeEnd w:id="746"/>
      <w:r w:rsidR="00431AD1">
        <w:rPr>
          <w:rStyle w:val="CommentReference"/>
        </w:rPr>
        <w:commentReference w:id="746"/>
      </w:r>
    </w:p>
    <w:p w14:paraId="68F2C1CF" w14:textId="0849521E"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solve these problems, we can use a </w:t>
      </w:r>
      <w:commentRangeStart w:id="747"/>
      <w:r>
        <w:rPr>
          <w:rFonts w:ascii="Calibri" w:eastAsia="Calibri" w:hAnsi="Calibri" w:cs="Calibri"/>
          <w:color w:val="333333"/>
          <w:sz w:val="24"/>
          <w:szCs w:val="24"/>
          <w:highlight w:val="white"/>
        </w:rPr>
        <w:t xml:space="preserve">model </w:t>
      </w:r>
      <w:commentRangeEnd w:id="747"/>
      <w:r w:rsidR="002F42A8">
        <w:rPr>
          <w:rStyle w:val="CommentReference"/>
        </w:rPr>
        <w:commentReference w:id="747"/>
      </w:r>
      <w:r>
        <w:rPr>
          <w:rFonts w:ascii="Calibri" w:eastAsia="Calibri" w:hAnsi="Calibri" w:cs="Calibri"/>
          <w:color w:val="333333"/>
          <w:sz w:val="24"/>
          <w:szCs w:val="24"/>
          <w:highlight w:val="white"/>
        </w:rPr>
        <w:t>where a study unit (site in our snail example) is included as categorical or dummy variables</w:t>
      </w:r>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 xml:space="preserve">This kind of model - familiar as an ANCOVA model for Ecologists - will produce identical results to the preceding model for $\beta_1$. </w:t>
      </w:r>
      <w:commentRangeStart w:id="748"/>
      <w:r>
        <w:rPr>
          <w:rFonts w:ascii="Calibri" w:eastAsia="Calibri" w:hAnsi="Calibri" w:cs="Calibri"/>
          <w:color w:val="333333"/>
          <w:sz w:val="24"/>
          <w:szCs w:val="24"/>
          <w:highlight w:val="white"/>
        </w:rPr>
        <w:t xml:space="preserve">Dummy variable coding allows </w:t>
      </w:r>
      <w:commentRangeEnd w:id="748"/>
      <w:r w:rsidR="00A26A0B">
        <w:rPr>
          <w:rStyle w:val="CommentReference"/>
        </w:rPr>
        <w:commentReference w:id="748"/>
      </w:r>
      <w:r>
        <w:rPr>
          <w:rFonts w:ascii="Calibri" w:eastAsia="Calibri" w:hAnsi="Calibri" w:cs="Calibri"/>
          <w:color w:val="333333"/>
          <w:sz w:val="24"/>
          <w:szCs w:val="24"/>
          <w:highlight w:val="white"/>
        </w:rPr>
        <w:t xml:space="preserve">site to be included as a fixed effect </w:t>
      </w:r>
      <w:commentRangeStart w:id="749"/>
      <w:r>
        <w:rPr>
          <w:rFonts w:ascii="Calibri" w:eastAsia="Calibri" w:hAnsi="Calibri" w:cs="Calibri"/>
          <w:color w:val="333333"/>
          <w:sz w:val="24"/>
          <w:szCs w:val="24"/>
          <w:highlight w:val="white"/>
        </w:rPr>
        <w:t>- in both senses of the term</w:t>
      </w:r>
      <w:commentRangeEnd w:id="749"/>
      <w:r w:rsidR="00F30440">
        <w:rPr>
          <w:rStyle w:val="CommentReference"/>
        </w:rPr>
        <w:commentReference w:id="749"/>
      </w:r>
      <w:r>
        <w:rPr>
          <w:rFonts w:ascii="Calibri" w:eastAsia="Calibri" w:hAnsi="Calibri" w:cs="Calibri"/>
          <w:color w:val="333333"/>
          <w:sz w:val="24"/>
          <w:szCs w:val="24"/>
          <w:highlight w:val="white"/>
        </w:rPr>
        <w:t xml:space="preserve">.  Unlike </w:t>
      </w:r>
      <w:ins w:id="750" w:author="Laura Dee" w:date="2022-10-19T09:03:00Z">
        <w:r w:rsidR="000C75CB">
          <w:rPr>
            <w:rFonts w:ascii="Calibri" w:eastAsia="Calibri" w:hAnsi="Calibri" w:cs="Calibri"/>
            <w:color w:val="333333"/>
            <w:sz w:val="24"/>
            <w:szCs w:val="24"/>
            <w:highlight w:val="white"/>
          </w:rPr>
          <w:t xml:space="preserve">in a mixed or </w:t>
        </w:r>
      </w:ins>
      <w:del w:id="751" w:author="Laura Dee" w:date="2022-10-19T09:03:00Z">
        <w:r w:rsidDel="000C75CB">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random effects</w:t>
      </w:r>
      <w:del w:id="752" w:author="Laura Dee" w:date="2022-10-19T09:03:00Z">
        <w:r w:rsidDel="000C75CB">
          <w:rPr>
            <w:rFonts w:ascii="Calibri" w:eastAsia="Calibri" w:hAnsi="Calibri" w:cs="Calibri"/>
            <w:color w:val="333333"/>
            <w:sz w:val="24"/>
            <w:szCs w:val="24"/>
            <w:highlight w:val="white"/>
          </w:rPr>
          <w:delText>,</w:delText>
        </w:r>
      </w:del>
      <w:ins w:id="753" w:author="Laura Dee" w:date="2022-10-19T09:03:00Z">
        <w:r w:rsidR="000C75CB">
          <w:rPr>
            <w:rFonts w:ascii="Calibri" w:eastAsia="Calibri" w:hAnsi="Calibri" w:cs="Calibri"/>
            <w:color w:val="333333"/>
            <w:sz w:val="24"/>
            <w:szCs w:val="24"/>
            <w:highlight w:val="white"/>
          </w:rPr>
          <w:t xml:space="preserve"> designs,</w:t>
        </w:r>
      </w:ins>
      <w:del w:id="754" w:author="Laura Dee" w:date="2022-10-19T09:03:00Z">
        <w:r w:rsidDel="000C75CB">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econometric fixed effects are not constrained to be drawn from any predefined distribution nor do they refer to a single “fixed" </w:t>
      </w:r>
      <w:del w:id="755" w:author="Laura Dee" w:date="2022-09-21T10:50:00Z">
        <w:r w:rsidDel="000820F3">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estimated effect for a predictor variable across all units here. A dummy (or categorical) variable is estimated directly in the regression resulting in an estimate for each unit – i.e., in our example site.  </w:t>
      </w:r>
    </w:p>
    <w:p w14:paraId="4402099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lastRenderedPageBreak/>
        <w:drawing>
          <wp:inline distT="19050" distB="19050" distL="19050" distR="19050" wp14:anchorId="270E7A31" wp14:editId="71726A29">
            <wp:extent cx="2070100" cy="241300"/>
            <wp:effectExtent l="0" t="0" r="0" b="0"/>
            <wp:docPr id="14" name="image15.gif" descr="y_{ij}  = \beta_1 x_{1ij} + \sum\alpha_i x_{2i} + \epsilon_{ij}"/>
            <wp:cNvGraphicFramePr/>
            <a:graphic xmlns:a="http://schemas.openxmlformats.org/drawingml/2006/main">
              <a:graphicData uri="http://schemas.openxmlformats.org/drawingml/2006/picture">
                <pic:pic xmlns:pic="http://schemas.openxmlformats.org/drawingml/2006/picture">
                  <pic:nvPicPr>
                    <pic:cNvPr id="0" name="image15.gif" descr="y_{ij}  = \beta_1 x_{1ij} + \sum\alpha_i x_{2i} + \epsilon_{ij}"/>
                    <pic:cNvPicPr preferRelativeResize="0"/>
                  </pic:nvPicPr>
                  <pic:blipFill>
                    <a:blip r:embed="rId41"/>
                    <a:srcRect/>
                    <a:stretch>
                      <a:fillRect/>
                    </a:stretch>
                  </pic:blipFill>
                  <pic:spPr>
                    <a:xfrm>
                      <a:off x="0" y="0"/>
                      <a:ext cx="2070100" cy="241300"/>
                    </a:xfrm>
                    <a:prstGeom prst="rect">
                      <a:avLst/>
                    </a:prstGeom>
                    <a:ln/>
                  </pic:spPr>
                </pic:pic>
              </a:graphicData>
            </a:graphic>
          </wp:inline>
        </w:drawing>
      </w:r>
    </w:p>
    <w:p w14:paraId="1D3725E6"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p>
    <w:p w14:paraId="67B5B0EF" w14:textId="77777777" w:rsidR="00F12A84" w:rsidRDefault="00F12A84">
      <w:pPr>
        <w:shd w:val="clear" w:color="auto" w:fill="FFFFFF"/>
        <w:spacing w:after="160"/>
        <w:rPr>
          <w:rFonts w:ascii="Calibri" w:eastAsia="Calibri" w:hAnsi="Calibri" w:cs="Calibri"/>
          <w:color w:val="333333"/>
          <w:sz w:val="24"/>
          <w:szCs w:val="24"/>
          <w:highlight w:val="white"/>
        </w:rPr>
      </w:pPr>
    </w:p>
    <w:p w14:paraId="4051AC7F" w14:textId="77777777" w:rsidR="00F12A84" w:rsidRDefault="003C4406">
      <w:pPr>
        <w:shd w:val="clear" w:color="auto" w:fill="FFFFFF"/>
        <w:spacing w:after="16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where $x_{1</w:t>
      </w:r>
      <w:proofErr w:type="gramStart"/>
      <w:r>
        <w:rPr>
          <w:rFonts w:ascii="Calibri" w:eastAsia="Calibri" w:hAnsi="Calibri" w:cs="Calibri"/>
          <w:color w:val="3C4043"/>
          <w:sz w:val="24"/>
          <w:szCs w:val="24"/>
          <w:highlight w:val="white"/>
        </w:rPr>
        <w:t>ij}$</w:t>
      </w:r>
      <w:proofErr w:type="gramEnd"/>
      <w:r>
        <w:rPr>
          <w:rFonts w:ascii="Calibri" w:eastAsia="Calibri" w:hAnsi="Calibri" w:cs="Calibri"/>
          <w:color w:val="3C4043"/>
          <w:sz w:val="24"/>
          <w:szCs w:val="24"/>
          <w:highlight w:val="white"/>
        </w:rPr>
        <w:t xml:space="preserve"> is our variable of interest and $ \alpha_{</w:t>
      </w:r>
      <w:proofErr w:type="spellStart"/>
      <w:r>
        <w:rPr>
          <w:rFonts w:ascii="Calibri" w:eastAsia="Calibri" w:hAnsi="Calibri" w:cs="Calibri"/>
          <w:color w:val="3C4043"/>
          <w:sz w:val="24"/>
          <w:szCs w:val="24"/>
          <w:highlight w:val="white"/>
        </w:rPr>
        <w:t>i</w:t>
      </w:r>
      <w:proofErr w:type="spellEnd"/>
      <w:r>
        <w:rPr>
          <w:rFonts w:ascii="Calibri" w:eastAsia="Calibri" w:hAnsi="Calibri" w:cs="Calibri"/>
          <w:color w:val="3C4043"/>
          <w:sz w:val="24"/>
          <w:szCs w:val="24"/>
          <w:highlight w:val="white"/>
        </w:rPr>
        <w:t>}$ is the fixed effect, estimated as a unique intercept per site, and $</w:t>
      </w:r>
      <w:r>
        <w:rPr>
          <w:rFonts w:ascii="Calibri" w:eastAsia="Calibri" w:hAnsi="Calibri" w:cs="Calibri"/>
          <w:color w:val="333333"/>
          <w:sz w:val="24"/>
          <w:szCs w:val="24"/>
          <w:highlight w:val="white"/>
        </w:rPr>
        <w:t xml:space="preserve">x_{2i}$ is 0 or 1 - a dummy variable that is 1 if the site is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and 0 if it is not</w:t>
      </w:r>
      <w:r>
        <w:rPr>
          <w:rFonts w:ascii="Calibri" w:eastAsia="Calibri" w:hAnsi="Calibri" w:cs="Calibri"/>
          <w:color w:val="3C4043"/>
          <w:sz w:val="24"/>
          <w:szCs w:val="24"/>
          <w:highlight w:val="white"/>
        </w:rPr>
        <w:t xml:space="preserve">. Including a site-level fixed effect is essentially removing the average “level” of variable per site, or subtracting off a site level mean for each variable - equivalent to the within transformation model - and has the same effect in controlling for omitted variable bias </w:t>
      </w:r>
      <w:hyperlink r:id="rId42">
        <w:r>
          <w:rPr>
            <w:rFonts w:ascii="Calibri" w:eastAsia="Calibri" w:hAnsi="Calibri" w:cs="Calibri"/>
            <w:sz w:val="24"/>
            <w:szCs w:val="24"/>
            <w:highlight w:val="white"/>
          </w:rPr>
          <w:t xml:space="preserve">(Angrist and </w:t>
        </w:r>
        <w:proofErr w:type="spellStart"/>
        <w:r>
          <w:rPr>
            <w:rFonts w:ascii="Calibri" w:eastAsia="Calibri" w:hAnsi="Calibri" w:cs="Calibri"/>
            <w:sz w:val="24"/>
            <w:szCs w:val="24"/>
            <w:highlight w:val="white"/>
          </w:rPr>
          <w:t>Pischke</w:t>
        </w:r>
        <w:proofErr w:type="spellEnd"/>
        <w:r>
          <w:rPr>
            <w:rFonts w:ascii="Calibri" w:eastAsia="Calibri" w:hAnsi="Calibri" w:cs="Calibri"/>
            <w:sz w:val="24"/>
            <w:szCs w:val="24"/>
            <w:highlight w:val="white"/>
          </w:rPr>
          <w:t xml:space="preserve"> 2008, Wooldridge 2010)</w:t>
        </w:r>
      </w:hyperlink>
      <w:r>
        <w:rPr>
          <w:rFonts w:ascii="Calibri" w:eastAsia="Calibri" w:hAnsi="Calibri" w:cs="Calibri"/>
          <w:color w:val="3C4043"/>
          <w:sz w:val="24"/>
          <w:szCs w:val="24"/>
          <w:highlight w:val="white"/>
        </w:rPr>
        <w:t xml:space="preserve">.  </w:t>
      </w:r>
    </w:p>
    <w:p w14:paraId="18535EA7" w14:textId="77777777" w:rsidR="00F12A84" w:rsidRDefault="003C4406">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 xml:space="preserve">Returning to our example, with site as a fixed effect, we are able to control for different sites having different levels of recruitment or other omitted variables correlated with temperature.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w:t>
      </w:r>
      <w:r>
        <w:rPr>
          <w:rFonts w:ascii="Calibri" w:eastAsia="Calibri" w:hAnsi="Calibri" w:cs="Calibri"/>
          <w:i/>
          <w:color w:val="3C4043"/>
          <w:sz w:val="24"/>
          <w:szCs w:val="24"/>
          <w:highlight w:val="white"/>
        </w:rPr>
        <w:t>controlling for</w:t>
      </w:r>
      <w:r>
        <w:rPr>
          <w:rFonts w:ascii="Calibri" w:eastAsia="Calibri" w:hAnsi="Calibri" w:cs="Calibri"/>
          <w:color w:val="3C4043"/>
          <w:sz w:val="24"/>
          <w:szCs w:val="24"/>
          <w:highlight w:val="white"/>
        </w:rPr>
        <w:t xml:space="preserve"> site.</w:t>
      </w:r>
    </w:p>
    <w:p w14:paraId="5162F054" w14:textId="5C8B2EAB" w:rsidR="00F12A84" w:rsidRDefault="003C4406">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 xml:space="preserve">It is important to note, however, that site-level differences in effects can be incorporated back into the model by interacting ‘site’ with temperature, to understand heterogeneity in the causal effect across sites presuming there are multiple measures of temperature per site over time. Doing so in this design does not require assumptions that the effect of temperature across sites follows a particular distribution, as </w:t>
      </w:r>
      <w:ins w:id="756" w:author="Laura Dee" w:date="2022-10-19T09:03:00Z">
        <w:r w:rsidR="00E5622C">
          <w:rPr>
            <w:rFonts w:ascii="Calibri" w:eastAsia="Calibri" w:hAnsi="Calibri" w:cs="Calibri"/>
            <w:color w:val="3C4043"/>
            <w:sz w:val="24"/>
            <w:szCs w:val="24"/>
            <w:highlight w:val="white"/>
          </w:rPr>
          <w:t xml:space="preserve">assumed by </w:t>
        </w:r>
      </w:ins>
      <w:del w:id="757" w:author="Laura Dee" w:date="2022-10-19T09:04:00Z">
        <w:r w:rsidDel="00E5622C">
          <w:rPr>
            <w:rFonts w:ascii="Calibri" w:eastAsia="Calibri" w:hAnsi="Calibri" w:cs="Calibri"/>
            <w:color w:val="3C4043"/>
            <w:sz w:val="24"/>
            <w:szCs w:val="24"/>
            <w:highlight w:val="white"/>
          </w:rPr>
          <w:delText xml:space="preserve">it would in </w:delText>
        </w:r>
      </w:del>
      <w:r>
        <w:rPr>
          <w:rFonts w:ascii="Calibri" w:eastAsia="Calibri" w:hAnsi="Calibri" w:cs="Calibri"/>
          <w:color w:val="3C4043"/>
          <w:sz w:val="24"/>
          <w:szCs w:val="24"/>
          <w:highlight w:val="white"/>
        </w:rPr>
        <w:t>many random effects designs</w:t>
      </w:r>
      <w:commentRangeStart w:id="758"/>
      <w:r>
        <w:rPr>
          <w:rFonts w:ascii="Calibri" w:eastAsia="Calibri" w:hAnsi="Calibri" w:cs="Calibri"/>
          <w:color w:val="3C4043"/>
          <w:sz w:val="24"/>
          <w:szCs w:val="24"/>
          <w:highlight w:val="white"/>
        </w:rPr>
        <w:t>. Narrow ranges of variation per site, however, could cause problems in the ability to detect such an interaction</w:t>
      </w:r>
      <w:commentRangeEnd w:id="758"/>
      <w:r w:rsidR="003444B4">
        <w:rPr>
          <w:rStyle w:val="CommentReference"/>
        </w:rPr>
        <w:commentReference w:id="758"/>
      </w:r>
      <w:r>
        <w:rPr>
          <w:rFonts w:ascii="Calibri" w:eastAsia="Calibri" w:hAnsi="Calibri" w:cs="Calibri"/>
          <w:color w:val="3C4043"/>
          <w:sz w:val="24"/>
          <w:szCs w:val="24"/>
          <w:highlight w:val="white"/>
        </w:rPr>
        <w:t>.</w:t>
      </w:r>
    </w:p>
    <w:p w14:paraId="5BAAA12D" w14:textId="3710BFA5" w:rsidR="00F12A84" w:rsidRDefault="003C4406">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33333"/>
          <w:sz w:val="24"/>
          <w:szCs w:val="24"/>
          <w:highlight w:val="white"/>
        </w:rPr>
        <w:t>Th</w:t>
      </w:r>
      <w:ins w:id="759" w:author="Laura Dee" w:date="2022-09-28T11:17:00Z">
        <w:r w:rsidR="00CA0176">
          <w:rPr>
            <w:rFonts w:ascii="Calibri" w:eastAsia="Calibri" w:hAnsi="Calibri" w:cs="Calibri"/>
            <w:color w:val="333333"/>
            <w:sz w:val="24"/>
            <w:szCs w:val="24"/>
            <w:highlight w:val="white"/>
          </w:rPr>
          <w:t xml:space="preserve">e </w:t>
        </w:r>
      </w:ins>
      <w:del w:id="760" w:author="Laura Dee" w:date="2022-09-28T11:17:00Z">
        <w:r w:rsidDel="00CA0176">
          <w:rPr>
            <w:rFonts w:ascii="Calibri" w:eastAsia="Calibri" w:hAnsi="Calibri" w:cs="Calibri"/>
            <w:color w:val="333333"/>
            <w:sz w:val="24"/>
            <w:szCs w:val="24"/>
            <w:highlight w:val="white"/>
          </w:rPr>
          <w:delText xml:space="preserve">is </w:delText>
        </w:r>
      </w:del>
      <w:r>
        <w:rPr>
          <w:rFonts w:ascii="Calibri" w:eastAsia="Calibri" w:hAnsi="Calibri" w:cs="Calibri"/>
          <w:color w:val="333333"/>
          <w:sz w:val="24"/>
          <w:szCs w:val="24"/>
          <w:highlight w:val="white"/>
        </w:rPr>
        <w:t xml:space="preserve">econometric fixed effects </w:t>
      </w:r>
      <w:del w:id="761" w:author="Laura Dee" w:date="2022-09-28T10:07:00Z">
        <w:r w:rsidDel="00237B6A">
          <w:rPr>
            <w:rFonts w:ascii="Calibri" w:eastAsia="Calibri" w:hAnsi="Calibri" w:cs="Calibri"/>
            <w:color w:val="333333"/>
            <w:sz w:val="24"/>
            <w:szCs w:val="24"/>
            <w:highlight w:val="white"/>
          </w:rPr>
          <w:delText xml:space="preserve">technique </w:delText>
        </w:r>
      </w:del>
      <w:ins w:id="762" w:author="Laura Dee" w:date="2022-09-28T10:07:00Z">
        <w:r w:rsidR="00237B6A">
          <w:rPr>
            <w:rFonts w:ascii="Calibri" w:eastAsia="Calibri" w:hAnsi="Calibri" w:cs="Calibri"/>
            <w:color w:val="333333"/>
            <w:sz w:val="24"/>
            <w:szCs w:val="24"/>
            <w:highlight w:val="white"/>
          </w:rPr>
          <w:t xml:space="preserve">design </w:t>
        </w:r>
      </w:ins>
      <w:r>
        <w:rPr>
          <w:rFonts w:ascii="Calibri" w:eastAsia="Calibri" w:hAnsi="Calibri" w:cs="Calibri"/>
          <w:color w:val="333333"/>
          <w:sz w:val="24"/>
          <w:szCs w:val="24"/>
          <w:highlight w:val="white"/>
        </w:rPr>
        <w:t xml:space="preserve">does have two drawbacks. First, fixed effects </w:t>
      </w:r>
      <w:ins w:id="763" w:author="Laura Dee" w:date="2022-09-21T15:56:00Z">
        <w:r w:rsidR="00770E20">
          <w:rPr>
            <w:rFonts w:ascii="Calibri" w:eastAsia="Calibri" w:hAnsi="Calibri" w:cs="Calibri"/>
            <w:color w:val="333333"/>
            <w:sz w:val="24"/>
            <w:szCs w:val="24"/>
            <w:highlight w:val="white"/>
          </w:rPr>
          <w:t xml:space="preserve">estimators </w:t>
        </w:r>
      </w:ins>
      <w:del w:id="764" w:author="Laura Dee" w:date="2022-09-21T15:56:00Z">
        <w:r w:rsidDel="00770E20">
          <w:rPr>
            <w:rFonts w:ascii="Calibri" w:eastAsia="Calibri" w:hAnsi="Calibri" w:cs="Calibri"/>
            <w:color w:val="333333"/>
            <w:sz w:val="24"/>
            <w:szCs w:val="24"/>
            <w:highlight w:val="white"/>
          </w:rPr>
          <w:delText xml:space="preserve">for groups </w:delText>
        </w:r>
      </w:del>
      <w:r>
        <w:rPr>
          <w:rFonts w:ascii="Calibri" w:eastAsia="Calibri" w:hAnsi="Calibri" w:cs="Calibri"/>
          <w:color w:val="333333"/>
          <w:sz w:val="24"/>
          <w:szCs w:val="24"/>
          <w:highlight w:val="white"/>
        </w:rPr>
        <w:t>are i</w:t>
      </w:r>
      <w:commentRangeStart w:id="765"/>
      <w:r>
        <w:rPr>
          <w:rFonts w:ascii="Calibri" w:eastAsia="Calibri" w:hAnsi="Calibri" w:cs="Calibri"/>
          <w:color w:val="333333"/>
          <w:sz w:val="24"/>
          <w:szCs w:val="24"/>
          <w:highlight w:val="white"/>
        </w:rPr>
        <w:t>nefficie</w:t>
      </w:r>
      <w:r>
        <w:rPr>
          <w:rFonts w:ascii="Calibri" w:eastAsia="Calibri" w:hAnsi="Calibri" w:cs="Calibri"/>
          <w:sz w:val="24"/>
          <w:szCs w:val="24"/>
          <w:highlight w:val="white"/>
        </w:rPr>
        <w:t>nt</w:t>
      </w:r>
      <w:commentRangeEnd w:id="765"/>
      <w:r w:rsidR="00431AD1">
        <w:rPr>
          <w:rStyle w:val="CommentReference"/>
        </w:rPr>
        <w:commentReference w:id="765"/>
      </w:r>
      <w:r>
        <w:rPr>
          <w:rFonts w:ascii="Calibri" w:eastAsia="Calibri" w:hAnsi="Calibri" w:cs="Calibri"/>
          <w:sz w:val="24"/>
          <w:szCs w:val="24"/>
          <w:highlight w:val="white"/>
        </w:rPr>
        <w:t xml:space="preserve"> compared to random effect</w:t>
      </w:r>
      <w:ins w:id="766" w:author="Laura Dee" w:date="2022-09-21T15:56:00Z">
        <w:r w:rsidR="00471E0F">
          <w:rPr>
            <w:rFonts w:ascii="Calibri" w:eastAsia="Calibri" w:hAnsi="Calibri" w:cs="Calibri"/>
            <w:sz w:val="24"/>
            <w:szCs w:val="24"/>
            <w:highlight w:val="white"/>
          </w:rPr>
          <w:t xml:space="preserve"> estimators</w:t>
        </w:r>
      </w:ins>
      <w:del w:id="767" w:author="Laura Dee" w:date="2022-09-21T15:56:00Z">
        <w:r w:rsidDel="00471E0F">
          <w:rPr>
            <w:rFonts w:ascii="Calibri" w:eastAsia="Calibri" w:hAnsi="Calibri" w:cs="Calibri"/>
            <w:sz w:val="24"/>
            <w:szCs w:val="24"/>
            <w:highlight w:val="white"/>
          </w:rPr>
          <w:delText>s</w:delText>
        </w:r>
      </w:del>
      <w:r>
        <w:rPr>
          <w:rFonts w:ascii="Calibri" w:eastAsia="Calibri" w:hAnsi="Calibri" w:cs="Calibri"/>
          <w:sz w:val="24"/>
          <w:szCs w:val="24"/>
          <w:highlight w:val="white"/>
        </w:rPr>
        <w:t>. For eac</w:t>
      </w:r>
      <w:r>
        <w:rPr>
          <w:rFonts w:ascii="Calibri" w:eastAsia="Calibri" w:hAnsi="Calibri" w:cs="Calibri"/>
          <w:color w:val="333333"/>
          <w:sz w:val="24"/>
          <w:szCs w:val="24"/>
          <w:highlight w:val="white"/>
        </w:rPr>
        <w:t>h group</w:t>
      </w:r>
      <w:ins w:id="768" w:author="Laura Dee" w:date="2022-09-21T15:57:00Z">
        <w:r w:rsidR="00C2039E">
          <w:rPr>
            <w:rFonts w:ascii="Calibri" w:eastAsia="Calibri" w:hAnsi="Calibri" w:cs="Calibri"/>
            <w:color w:val="333333"/>
            <w:sz w:val="24"/>
            <w:szCs w:val="24"/>
            <w:highlight w:val="white"/>
          </w:rPr>
          <w:t xml:space="preserve">/fixed effect </w:t>
        </w:r>
        <w:r w:rsidR="00F45E6D">
          <w:rPr>
            <w:rFonts w:ascii="Calibri" w:eastAsia="Calibri" w:hAnsi="Calibri" w:cs="Calibri"/>
            <w:color w:val="333333"/>
            <w:sz w:val="24"/>
            <w:szCs w:val="24"/>
            <w:highlight w:val="white"/>
          </w:rPr>
          <w:t>(site in our example)</w:t>
        </w:r>
      </w:ins>
      <w:r>
        <w:rPr>
          <w:rFonts w:ascii="Calibri" w:eastAsia="Calibri" w:hAnsi="Calibri" w:cs="Calibri"/>
          <w:color w:val="333333"/>
          <w:sz w:val="24"/>
          <w:szCs w:val="24"/>
          <w:highlight w:val="white"/>
        </w:rPr>
        <w:t xml:space="preserve">, we get a corresponding column of dummy 1/0 variables in the model. We are estimating many more parameters. However, in the case of omitted variable bias, this framework is still preferable over the random effects model </w:t>
      </w:r>
      <w:commentRangeStart w:id="769"/>
      <w:r>
        <w:rPr>
          <w:rFonts w:ascii="Calibri" w:eastAsia="Calibri" w:hAnsi="Calibri" w:cs="Calibri"/>
          <w:color w:val="333333"/>
          <w:sz w:val="24"/>
          <w:szCs w:val="24"/>
          <w:highlight w:val="white"/>
        </w:rPr>
        <w:t>as it produces causally valid results</w:t>
      </w:r>
      <w:commentRangeEnd w:id="769"/>
      <w:r w:rsidR="006404EB">
        <w:rPr>
          <w:rStyle w:val="CommentReference"/>
        </w:rPr>
        <w:commentReference w:id="769"/>
      </w:r>
      <w:r>
        <w:rPr>
          <w:rFonts w:ascii="Calibri" w:eastAsia="Calibri" w:hAnsi="Calibri" w:cs="Calibri"/>
          <w:color w:val="333333"/>
          <w:sz w:val="24"/>
          <w:szCs w:val="24"/>
          <w:highlight w:val="white"/>
        </w:rPr>
        <w:t>. Second, we lose information about relationships between sites. While the</w:t>
      </w:r>
      <w:commentRangeStart w:id="770"/>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w:t>
      </w:r>
      <w:commentRangeEnd w:id="770"/>
      <w:r w:rsidR="00431AD1">
        <w:rPr>
          <w:rStyle w:val="CommentReference"/>
        </w:rPr>
        <w:commentReference w:id="770"/>
      </w:r>
      <w:r>
        <w:rPr>
          <w:rFonts w:ascii="Calibri" w:eastAsia="Calibri" w:hAnsi="Calibri" w:cs="Calibri"/>
          <w:color w:val="333333"/>
          <w:sz w:val="24"/>
          <w:szCs w:val="24"/>
          <w:highlight w:val="white"/>
        </w:rPr>
        <w:t xml:space="preserve">for the temperature effect is causally valid, it is based on variation in temperature within a site. We have coefficients for individual sites, but, if an investigator is interested in gradients between sites (e.g., sites are along a thermal gradient in this example), this approach does not allow for any inference about the effects of these gradients - and other drivers correlated with them - between sites. </w:t>
      </w:r>
      <w:commentRangeStart w:id="771"/>
      <w:r>
        <w:rPr>
          <w:rFonts w:ascii="Calibri" w:eastAsia="Calibri" w:hAnsi="Calibri" w:cs="Calibri"/>
          <w:color w:val="333333"/>
          <w:sz w:val="24"/>
          <w:szCs w:val="24"/>
          <w:highlight w:val="white"/>
        </w:rPr>
        <w:t>This can be problematic particularly with respect to prediction of new values - such as predicting snail abundances at new sites not included in our initial study, for example.</w:t>
      </w:r>
      <w:commentRangeEnd w:id="771"/>
      <w:r w:rsidR="00B465B6">
        <w:rPr>
          <w:rStyle w:val="CommentReference"/>
        </w:rPr>
        <w:commentReference w:id="771"/>
      </w:r>
    </w:p>
    <w:p w14:paraId="3BF6334F" w14:textId="37F13223" w:rsidR="00F12A84" w:rsidRDefault="003C4406">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C4043"/>
          <w:sz w:val="24"/>
          <w:szCs w:val="24"/>
          <w:highlight w:val="white"/>
        </w:rPr>
        <w:lastRenderedPageBreak/>
        <w:t>Further, the question begs, in the absence of information, how can one tell whether to use a fixed or random effects model and whether the random effects assumption is being violated? Wh</w:t>
      </w:r>
      <w:commentRangeStart w:id="772"/>
      <w:r>
        <w:rPr>
          <w:rFonts w:ascii="Calibri" w:eastAsia="Calibri" w:hAnsi="Calibri" w:cs="Calibri"/>
          <w:color w:val="3C4043"/>
          <w:sz w:val="24"/>
          <w:szCs w:val="24"/>
          <w:highlight w:val="white"/>
        </w:rPr>
        <w:t xml:space="preserve">ile a fixed effects model will always be safer, there are formal tests. </w:t>
      </w:r>
      <w:del w:id="773" w:author="Laura Dee" w:date="2022-05-17T14:10:00Z">
        <w:r w:rsidDel="00431AD1">
          <w:rPr>
            <w:rFonts w:ascii="Calibri" w:eastAsia="Calibri" w:hAnsi="Calibri" w:cs="Calibri"/>
            <w:color w:val="3C4043"/>
            <w:sz w:val="24"/>
            <w:szCs w:val="24"/>
            <w:highlight w:val="white"/>
          </w:rPr>
          <w:delText>Classically</w:delText>
        </w:r>
      </w:del>
      <w:ins w:id="774" w:author="Laura Dee" w:date="2022-05-17T14:10:00Z">
        <w:r w:rsidR="00431AD1">
          <w:rPr>
            <w:rFonts w:ascii="Calibri" w:eastAsia="Calibri" w:hAnsi="Calibri" w:cs="Calibri"/>
            <w:color w:val="3C4043"/>
            <w:sz w:val="24"/>
            <w:szCs w:val="24"/>
            <w:highlight w:val="white"/>
          </w:rPr>
          <w:t>In principle</w:t>
        </w:r>
      </w:ins>
      <w:r>
        <w:rPr>
          <w:rFonts w:ascii="Calibri" w:eastAsia="Calibri" w:hAnsi="Calibri" w:cs="Calibri"/>
          <w:color w:val="3C4043"/>
          <w:sz w:val="24"/>
          <w:szCs w:val="24"/>
          <w:highlight w:val="white"/>
        </w:rPr>
        <w:t xml:space="preserve">, one can use a </w:t>
      </w:r>
      <w:r>
        <w:rPr>
          <w:rFonts w:ascii="Calibri" w:eastAsia="Calibri" w:hAnsi="Calibri" w:cs="Calibri"/>
          <w:b/>
          <w:color w:val="3C4043"/>
          <w:sz w:val="24"/>
          <w:szCs w:val="24"/>
          <w:highlight w:val="white"/>
        </w:rPr>
        <w:t>Hausman test</w:t>
      </w:r>
      <w:r>
        <w:rPr>
          <w:rFonts w:ascii="Calibri" w:eastAsia="Calibri" w:hAnsi="Calibri" w:cs="Calibri"/>
          <w:color w:val="3C4043"/>
          <w:sz w:val="24"/>
          <w:szCs w:val="24"/>
          <w:highlight w:val="white"/>
        </w:rPr>
        <w:t xml:space="preserve"> which looks at the difference between the RE and FE model coefficient of interest scaled by the difference in their standard errors. This test makes assumptions of a large sample size and the denominator can be 0, however, making it not ideal in</w:t>
      </w:r>
      <w:del w:id="775" w:author="Laura Dee" w:date="2022-05-17T14:10:00Z">
        <w:r w:rsidDel="00431AD1">
          <w:rPr>
            <w:rFonts w:ascii="Calibri" w:eastAsia="Calibri" w:hAnsi="Calibri" w:cs="Calibri"/>
            <w:color w:val="3C4043"/>
            <w:sz w:val="24"/>
            <w:szCs w:val="24"/>
            <w:highlight w:val="white"/>
          </w:rPr>
          <w:delText xml:space="preserve"> all</w:delText>
        </w:r>
      </w:del>
      <w:ins w:id="776" w:author="Laura Dee" w:date="2022-05-17T14:10:00Z">
        <w:r w:rsidR="00431AD1">
          <w:rPr>
            <w:rFonts w:ascii="Calibri" w:eastAsia="Calibri" w:hAnsi="Calibri" w:cs="Calibri"/>
            <w:color w:val="3C4043"/>
            <w:sz w:val="24"/>
            <w:szCs w:val="24"/>
            <w:highlight w:val="white"/>
          </w:rPr>
          <w:t xml:space="preserve"> many</w:t>
        </w:r>
      </w:ins>
      <w:r>
        <w:rPr>
          <w:rFonts w:ascii="Calibri" w:eastAsia="Calibri" w:hAnsi="Calibri" w:cs="Calibri"/>
          <w:color w:val="3C4043"/>
          <w:sz w:val="24"/>
          <w:szCs w:val="24"/>
          <w:highlight w:val="white"/>
        </w:rPr>
        <w:t xml:space="preserve"> situations. For a better test, we need models that incorporate site random effects, but control for omitted variable bias</w:t>
      </w:r>
      <w:commentRangeEnd w:id="772"/>
      <w:r w:rsidR="00431AD1">
        <w:rPr>
          <w:rStyle w:val="CommentReference"/>
        </w:rPr>
        <w:commentReference w:id="772"/>
      </w:r>
      <w:r>
        <w:rPr>
          <w:rFonts w:ascii="Calibri" w:eastAsia="Calibri" w:hAnsi="Calibri" w:cs="Calibri"/>
          <w:color w:val="3C4043"/>
          <w:sz w:val="24"/>
          <w:szCs w:val="24"/>
          <w:highlight w:val="white"/>
        </w:rPr>
        <w:t>.</w:t>
      </w:r>
    </w:p>
    <w:p w14:paraId="6F1B301E" w14:textId="77777777" w:rsidR="00F12A84" w:rsidRDefault="003C4406">
      <w:pPr>
        <w:pStyle w:val="Heading2"/>
        <w:shd w:val="clear" w:color="auto" w:fill="FFFFFF"/>
        <w:spacing w:after="160"/>
        <w:rPr>
          <w:rFonts w:ascii="Calibri" w:eastAsia="Calibri" w:hAnsi="Calibri" w:cs="Calibri"/>
          <w:i/>
          <w:sz w:val="24"/>
          <w:szCs w:val="24"/>
        </w:rPr>
      </w:pPr>
      <w:bookmarkStart w:id="777" w:name="_agpvyg1qktiw" w:colFirst="0" w:colLast="0"/>
      <w:bookmarkEnd w:id="777"/>
      <w:r>
        <w:rPr>
          <w:rFonts w:ascii="Calibri" w:eastAsia="Calibri" w:hAnsi="Calibri" w:cs="Calibri"/>
          <w:i/>
          <w:sz w:val="24"/>
          <w:szCs w:val="24"/>
        </w:rPr>
        <w:t xml:space="preserve">Models using Group Means </w:t>
      </w:r>
      <w:proofErr w:type="gramStart"/>
      <w:r>
        <w:rPr>
          <w:rFonts w:ascii="Calibri" w:eastAsia="Calibri" w:hAnsi="Calibri" w:cs="Calibri"/>
          <w:i/>
          <w:sz w:val="24"/>
          <w:szCs w:val="24"/>
        </w:rPr>
        <w:t>For</w:t>
      </w:r>
      <w:proofErr w:type="gramEnd"/>
      <w:r>
        <w:rPr>
          <w:rFonts w:ascii="Calibri" w:eastAsia="Calibri" w:hAnsi="Calibri" w:cs="Calibri"/>
          <w:i/>
          <w:sz w:val="24"/>
          <w:szCs w:val="24"/>
        </w:rPr>
        <w:t xml:space="preserve"> Efficiency, Inference, Fun, and Profit</w:t>
      </w:r>
    </w:p>
    <w:p w14:paraId="0111E79D"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commentRangeStart w:id="778"/>
      <w:r>
        <w:rPr>
          <w:rFonts w:ascii="Calibri" w:eastAsia="Calibri" w:hAnsi="Calibri" w:cs="Calibri"/>
          <w:color w:val="333333"/>
          <w:sz w:val="24"/>
          <w:szCs w:val="24"/>
          <w:highlight w:val="white"/>
        </w:rPr>
        <w:t>To solve the above problems of efficiency and inference</w:t>
      </w:r>
      <w:commentRangeEnd w:id="778"/>
      <w:r w:rsidR="003444B4">
        <w:rPr>
          <w:rStyle w:val="CommentReference"/>
        </w:rPr>
        <w:commentReference w:id="778"/>
      </w:r>
      <w:r>
        <w:rPr>
          <w:rFonts w:ascii="Calibri" w:eastAsia="Calibri" w:hAnsi="Calibri" w:cs="Calibri"/>
          <w:color w:val="333333"/>
          <w:sz w:val="24"/>
          <w:szCs w:val="24"/>
          <w:highlight w:val="white"/>
        </w:rPr>
        <w:t xml:space="preserve">, we can step into the world of </w:t>
      </w:r>
      <w:r>
        <w:rPr>
          <w:rFonts w:ascii="Calibri" w:eastAsia="Calibri" w:hAnsi="Calibri" w:cs="Calibri"/>
          <w:b/>
          <w:color w:val="333333"/>
          <w:sz w:val="24"/>
          <w:szCs w:val="24"/>
          <w:highlight w:val="white"/>
        </w:rPr>
        <w:t>correlated random effects models</w:t>
      </w:r>
      <w:r>
        <w:rPr>
          <w:rFonts w:ascii="Calibri" w:eastAsia="Calibri" w:hAnsi="Calibri" w:cs="Calibri"/>
          <w:color w:val="333333"/>
          <w:sz w:val="24"/>
          <w:szCs w:val="24"/>
          <w:highlight w:val="white"/>
        </w:rPr>
        <w:t xml:space="preserve">. In these models, we again assume that our omitted variables that correlate with our predictor of interest vary at the study unit - in this case site - level. In these hierarchical models, we include a random effect of site but we also include a term that soaks up the variability from our omitted variables that is correlated with our predictor of interest. This approach is useful as it allows us to derive causally valid inference about our driver, study the effects of gradients between sites that are correlated with our driver of interest, and learn about the variation between sites that is not correlated with our driver of interest. </w:t>
      </w:r>
    </w:p>
    <w:p w14:paraId="26EF1720" w14:textId="1E1BFB71" w:rsidR="00F12A84" w:rsidDel="00E96AB4" w:rsidRDefault="003C4406">
      <w:pPr>
        <w:shd w:val="clear" w:color="auto" w:fill="FFFFFF"/>
        <w:spacing w:after="160"/>
        <w:ind w:firstLine="720"/>
        <w:rPr>
          <w:del w:id="779" w:author="Laura Dee" w:date="2022-09-21T10:53: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foundation of these </w:t>
      </w:r>
      <w:commentRangeStart w:id="780"/>
      <w:r>
        <w:rPr>
          <w:rFonts w:ascii="Calibri" w:eastAsia="Calibri" w:hAnsi="Calibri" w:cs="Calibri"/>
          <w:color w:val="333333"/>
          <w:sz w:val="24"/>
          <w:szCs w:val="24"/>
          <w:highlight w:val="white"/>
        </w:rPr>
        <w:t xml:space="preserve">approaches is </w:t>
      </w:r>
      <w:ins w:id="781" w:author="Laura Dee" w:date="2022-09-21T10:57:00Z">
        <w:r w:rsidR="00FD0671">
          <w:rPr>
            <w:rFonts w:ascii="Calibri" w:eastAsia="Calibri" w:hAnsi="Calibri" w:cs="Calibri"/>
            <w:color w:val="333333"/>
            <w:sz w:val="24"/>
            <w:szCs w:val="24"/>
            <w:highlight w:val="white"/>
          </w:rPr>
          <w:t xml:space="preserve">leveraging </w:t>
        </w:r>
      </w:ins>
      <w:r>
        <w:rPr>
          <w:rFonts w:ascii="Calibri" w:eastAsia="Calibri" w:hAnsi="Calibri" w:cs="Calibri"/>
          <w:i/>
          <w:color w:val="333333"/>
          <w:sz w:val="24"/>
          <w:szCs w:val="24"/>
          <w:highlight w:val="white"/>
        </w:rPr>
        <w:t>group means</w:t>
      </w:r>
      <w:r>
        <w:rPr>
          <w:rFonts w:ascii="Calibri" w:eastAsia="Calibri" w:hAnsi="Calibri" w:cs="Calibri"/>
          <w:color w:val="333333"/>
          <w:sz w:val="24"/>
          <w:szCs w:val="24"/>
          <w:highlight w:val="white"/>
        </w:rPr>
        <w:t xml:space="preserve">. </w:t>
      </w:r>
      <w:commentRangeEnd w:id="780"/>
      <w:r w:rsidR="000D795B">
        <w:rPr>
          <w:rStyle w:val="CommentReference"/>
        </w:rPr>
        <w:commentReference w:id="780"/>
      </w:r>
      <w:r>
        <w:rPr>
          <w:rFonts w:ascii="Calibri" w:eastAsia="Calibri" w:hAnsi="Calibri" w:cs="Calibri"/>
          <w:color w:val="333333"/>
          <w:sz w:val="24"/>
          <w:szCs w:val="24"/>
          <w:highlight w:val="white"/>
        </w:rPr>
        <w:t xml:space="preserve">For every cluster </w:t>
      </w:r>
      <w:del w:id="782" w:author="Laura Dee" w:date="2022-09-21T15:58:00Z">
        <w:r w:rsidDel="00EF23CD">
          <w:rPr>
            <w:rFonts w:ascii="Calibri" w:eastAsia="Calibri" w:hAnsi="Calibri" w:cs="Calibri"/>
            <w:color w:val="333333"/>
            <w:sz w:val="24"/>
            <w:szCs w:val="24"/>
            <w:highlight w:val="white"/>
          </w:rPr>
          <w:delText>-</w:delText>
        </w:r>
      </w:del>
      <w:ins w:id="783" w:author="Laura Dee" w:date="2022-09-21T15:58:00Z">
        <w:r w:rsidR="00EF23CD">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w:t>
      </w:r>
      <w:ins w:id="784" w:author="Laura Dee" w:date="2022-09-21T15:58:00Z">
        <w:r w:rsidR="00EF23CD">
          <w:rPr>
            <w:rFonts w:ascii="Calibri" w:eastAsia="Calibri" w:hAnsi="Calibri" w:cs="Calibri"/>
            <w:color w:val="333333"/>
            <w:sz w:val="24"/>
            <w:szCs w:val="24"/>
            <w:highlight w:val="white"/>
          </w:rPr>
          <w:t xml:space="preserve">e.g., </w:t>
        </w:r>
      </w:ins>
      <w:r>
        <w:rPr>
          <w:rFonts w:ascii="Calibri" w:eastAsia="Calibri" w:hAnsi="Calibri" w:cs="Calibri"/>
          <w:color w:val="333333"/>
          <w:sz w:val="24"/>
          <w:szCs w:val="24"/>
          <w:highlight w:val="white"/>
        </w:rPr>
        <w:t>site, year, region</w:t>
      </w:r>
      <w:del w:id="785" w:author="Laura Dee" w:date="2022-09-21T15:58:00Z">
        <w:r w:rsidDel="00EF23CD">
          <w:rPr>
            <w:rFonts w:ascii="Calibri" w:eastAsia="Calibri" w:hAnsi="Calibri" w:cs="Calibri"/>
            <w:color w:val="333333"/>
            <w:sz w:val="24"/>
            <w:szCs w:val="24"/>
            <w:highlight w:val="white"/>
          </w:rPr>
          <w:delText>, etc.</w:delText>
        </w:r>
      </w:del>
      <w:ins w:id="786" w:author="Laura Dee" w:date="2022-09-21T15:58:00Z">
        <w:r w:rsidR="00EF23CD">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 researchers calculate a group mean to include as a predictor in the model. This </w:t>
      </w:r>
      <w:commentRangeStart w:id="787"/>
      <w:r>
        <w:rPr>
          <w:rFonts w:ascii="Calibri" w:eastAsia="Calibri" w:hAnsi="Calibri" w:cs="Calibri"/>
          <w:color w:val="333333"/>
          <w:sz w:val="24"/>
          <w:szCs w:val="24"/>
          <w:highlight w:val="white"/>
        </w:rPr>
        <w:t xml:space="preserve">hierarchical predictor </w:t>
      </w:r>
      <w:commentRangeEnd w:id="787"/>
      <w:r w:rsidR="00363CBB">
        <w:rPr>
          <w:rStyle w:val="CommentReference"/>
        </w:rPr>
        <w:commentReference w:id="787"/>
      </w:r>
      <w:r>
        <w:rPr>
          <w:rFonts w:ascii="Calibri" w:eastAsia="Calibri" w:hAnsi="Calibri" w:cs="Calibri"/>
          <w:color w:val="333333"/>
          <w:sz w:val="24"/>
          <w:szCs w:val="24"/>
          <w:highlight w:val="white"/>
        </w:rPr>
        <w:t xml:space="preserve">now acts to control for omitted variables that vary between sites and correlate with our driver of interest. The coefficient for our predictor of interest is now estimated while controlling for cluster-level correlated drivers. Consider the following model, first proposed by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w:t>
      </w:r>
      <w:hyperlink r:id="rId43">
        <w:r>
          <w:rPr>
            <w:rFonts w:ascii="Calibri" w:eastAsia="Calibri" w:hAnsi="Calibri" w:cs="Calibri"/>
            <w:color w:val="333333"/>
            <w:sz w:val="24"/>
            <w:szCs w:val="24"/>
            <w:highlight w:val="white"/>
          </w:rPr>
          <w:t>(1978)</w:t>
        </w:r>
      </w:hyperlink>
      <w:ins w:id="788" w:author="Laura Dee" w:date="2022-10-19T09:06:00Z">
        <w:r w:rsidR="003444B4">
          <w:rPr>
            <w:rFonts w:ascii="Calibri" w:eastAsia="Calibri" w:hAnsi="Calibri" w:cs="Calibri"/>
            <w:color w:val="333333"/>
            <w:sz w:val="24"/>
            <w:szCs w:val="24"/>
            <w:highlight w:val="white"/>
          </w:rPr>
          <w:t xml:space="preserve"> and further developed by Woolridge (</w:t>
        </w:r>
        <w:commentRangeStart w:id="789"/>
        <w:r w:rsidR="003444B4">
          <w:rPr>
            <w:rFonts w:ascii="Calibri" w:eastAsia="Calibri" w:hAnsi="Calibri" w:cs="Calibri"/>
            <w:color w:val="333333"/>
            <w:sz w:val="24"/>
            <w:szCs w:val="24"/>
            <w:highlight w:val="white"/>
          </w:rPr>
          <w:t>REF</w:t>
        </w:r>
      </w:ins>
      <w:commentRangeEnd w:id="789"/>
      <w:ins w:id="790" w:author="Laura Dee" w:date="2022-10-19T09:09:00Z">
        <w:r w:rsidR="00553CB1">
          <w:rPr>
            <w:rStyle w:val="CommentReference"/>
          </w:rPr>
          <w:commentReference w:id="789"/>
        </w:r>
      </w:ins>
      <w:ins w:id="791" w:author="Laura Dee" w:date="2022-10-19T09:06:00Z">
        <w:r w:rsidR="003444B4">
          <w:rPr>
            <w:rFonts w:ascii="Calibri" w:eastAsia="Calibri" w:hAnsi="Calibri" w:cs="Calibri"/>
            <w:color w:val="333333"/>
            <w:sz w:val="24"/>
            <w:szCs w:val="24"/>
            <w:highlight w:val="white"/>
          </w:rPr>
          <w:t xml:space="preserve">). </w:t>
        </w:r>
      </w:ins>
      <w:del w:id="792" w:author="Laura Dee" w:date="2022-10-19T09:06:00Z">
        <w:r w:rsidDel="003444B4">
          <w:rPr>
            <w:rFonts w:ascii="Calibri" w:eastAsia="Calibri" w:hAnsi="Calibri" w:cs="Calibri"/>
            <w:color w:val="333333"/>
            <w:sz w:val="24"/>
            <w:szCs w:val="24"/>
            <w:highlight w:val="white"/>
          </w:rPr>
          <w:delText>:</w:delText>
        </w:r>
      </w:del>
    </w:p>
    <w:p w14:paraId="3D56FD18" w14:textId="77777777" w:rsidR="00F12A84" w:rsidDel="00E96AB4" w:rsidRDefault="00F12A84">
      <w:pPr>
        <w:shd w:val="clear" w:color="auto" w:fill="FFFFFF"/>
        <w:spacing w:after="160"/>
        <w:ind w:firstLine="720"/>
        <w:rPr>
          <w:del w:id="793" w:author="Laura Dee" w:date="2022-09-21T10:53:00Z"/>
          <w:rFonts w:ascii="Calibri" w:eastAsia="Calibri" w:hAnsi="Calibri" w:cs="Calibri"/>
          <w:color w:val="333333"/>
          <w:sz w:val="24"/>
          <w:szCs w:val="24"/>
          <w:highlight w:val="white"/>
        </w:rPr>
        <w:pPrChange w:id="794" w:author="Laura Dee" w:date="2022-09-21T10:53:00Z">
          <w:pPr>
            <w:shd w:val="clear" w:color="auto" w:fill="FFFFFF"/>
            <w:spacing w:after="160"/>
          </w:pPr>
        </w:pPrChange>
      </w:pPr>
    </w:p>
    <w:p w14:paraId="4D385839" w14:textId="77777777" w:rsidR="00F12A84" w:rsidRDefault="00F12A84">
      <w:pPr>
        <w:shd w:val="clear" w:color="auto" w:fill="FFFFFF"/>
        <w:spacing w:after="160"/>
        <w:rPr>
          <w:rFonts w:ascii="Calibri" w:eastAsia="Calibri" w:hAnsi="Calibri" w:cs="Calibri"/>
          <w:color w:val="333333"/>
          <w:sz w:val="24"/>
          <w:szCs w:val="24"/>
          <w:highlight w:val="white"/>
        </w:rPr>
      </w:pPr>
    </w:p>
    <w:p w14:paraId="059D646B"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4D5FA838" wp14:editId="69C559F6">
            <wp:extent cx="2641600" cy="800100"/>
            <wp:effectExtent l="0" t="0" r="0" b="0"/>
            <wp:docPr id="8" name="image6.gif" descr="y_{ij}  = \beta_0 + \beta_1 x_{ij} + \beta_2 \bar{x_{i}} + \delta_i + \epsilon_{ij}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6.gif" descr="y_{ij}  = \beta_0 + \beta_1 x_{ij} + \beta_2 \bar{x_{i}} + \delta_i + \epsilon_{ij} \\&#10;\delta_i \sim \mathcal{N}(0, \sigma^2_{site}) \\ \\&#10;\epsilon_{ij} \sim \mathcal{N}(0, \sigma^2)&#10;"/>
                    <pic:cNvPicPr preferRelativeResize="0"/>
                  </pic:nvPicPr>
                  <pic:blipFill>
                    <a:blip r:embed="rId44"/>
                    <a:srcRect/>
                    <a:stretch>
                      <a:fillRect/>
                    </a:stretch>
                  </pic:blipFill>
                  <pic:spPr>
                    <a:xfrm>
                      <a:off x="0" y="0"/>
                      <a:ext cx="2641600" cy="800100"/>
                    </a:xfrm>
                    <a:prstGeom prst="rect">
                      <a:avLst/>
                    </a:prstGeom>
                    <a:ln/>
                  </pic:spPr>
                </pic:pic>
              </a:graphicData>
            </a:graphic>
          </wp:inline>
        </w:drawing>
      </w:r>
    </w:p>
    <w:p w14:paraId="02220AF5"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F0B015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143E4FA1" w14:textId="77777777" w:rsidR="00F12A84" w:rsidDel="00E02D41" w:rsidRDefault="003C4406">
      <w:pPr>
        <w:shd w:val="clear" w:color="auto" w:fill="FFFFFF"/>
        <w:spacing w:after="160"/>
        <w:rPr>
          <w:del w:id="795" w:author="Laura Dee" w:date="2022-09-21T10:50: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35819DBE" w14:textId="77777777" w:rsidR="00F12A84" w:rsidRDefault="00F12A84">
      <w:pPr>
        <w:shd w:val="clear" w:color="auto" w:fill="FFFFFF"/>
        <w:spacing w:after="160"/>
        <w:rPr>
          <w:rFonts w:ascii="Calibri" w:eastAsia="Calibri" w:hAnsi="Calibri" w:cs="Calibri"/>
          <w:color w:val="333333"/>
          <w:sz w:val="24"/>
          <w:szCs w:val="24"/>
          <w:highlight w:val="white"/>
        </w:rPr>
      </w:pPr>
    </w:p>
    <w:p w14:paraId="488D5C16" w14:textId="31F818BC" w:rsidR="00F12A84" w:rsidRDefault="003C4406">
      <w:pPr>
        <w:shd w:val="clear" w:color="auto" w:fill="FFFFFF"/>
        <w:spacing w:after="160"/>
        <w:ind w:firstLine="720"/>
        <w:rPr>
          <w:rFonts w:ascii="Calibri" w:eastAsia="Calibri" w:hAnsi="Calibri" w:cs="Calibri"/>
          <w:color w:val="333333"/>
          <w:sz w:val="24"/>
          <w:szCs w:val="24"/>
          <w:highlight w:val="white"/>
        </w:rPr>
      </w:pPr>
      <w:del w:id="796" w:author="Laura Dee" w:date="2022-10-19T09:06:00Z">
        <w:r w:rsidDel="003444B4">
          <w:rPr>
            <w:rFonts w:ascii="Calibri" w:eastAsia="Calibri" w:hAnsi="Calibri" w:cs="Calibri"/>
            <w:color w:val="333333"/>
            <w:sz w:val="24"/>
            <w:szCs w:val="24"/>
            <w:highlight w:val="white"/>
          </w:rPr>
          <w:delText>Here,</w:delText>
        </w:r>
      </w:del>
      <w:ins w:id="797" w:author="Laura Dee" w:date="2022-10-19T09:06:00Z">
        <w:r w:rsidR="003444B4">
          <w:rPr>
            <w:rFonts w:ascii="Calibri" w:eastAsia="Calibri" w:hAnsi="Calibri" w:cs="Calibri"/>
            <w:color w:val="333333"/>
            <w:sz w:val="24"/>
            <w:szCs w:val="24"/>
            <w:highlight w:val="white"/>
          </w:rPr>
          <w:t>where</w:t>
        </w:r>
      </w:ins>
      <w:r>
        <w:rPr>
          <w:rFonts w:ascii="Calibri" w:eastAsia="Calibri" w:hAnsi="Calibri" w:cs="Calibri"/>
          <w:color w:val="333333"/>
          <w:sz w:val="24"/>
          <w:szCs w:val="24"/>
          <w:highlight w:val="white"/>
        </w:rPr>
        <w:t xml:space="preserve"> $\beta_2 \bar{x_{</w:t>
      </w:r>
      <w:proofErr w:type="spellStart"/>
      <w:r>
        <w:rPr>
          <w:rFonts w:ascii="Calibri" w:eastAsia="Calibri" w:hAnsi="Calibri" w:cs="Calibri"/>
          <w:color w:val="333333"/>
          <w:sz w:val="24"/>
          <w:szCs w:val="24"/>
          <w:highlight w:val="white"/>
        </w:rPr>
        <w:t>i</w:t>
      </w:r>
      <w:proofErr w:type="spellEnd"/>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w:t>
      </w:r>
      <w:commentRangeStart w:id="798"/>
      <w:r>
        <w:rPr>
          <w:rFonts w:ascii="Calibri" w:eastAsia="Calibri" w:hAnsi="Calibri" w:cs="Calibri"/>
          <w:color w:val="333333"/>
          <w:sz w:val="24"/>
          <w:szCs w:val="24"/>
          <w:highlight w:val="white"/>
        </w:rPr>
        <w:t>accounts for the effect of cluster-level correlated drivers</w:t>
      </w:r>
      <w:commentRangeEnd w:id="798"/>
      <w:r w:rsidR="003444B4">
        <w:rPr>
          <w:rStyle w:val="CommentReference"/>
        </w:rPr>
        <w:commentReference w:id="798"/>
      </w:r>
      <w:r>
        <w:rPr>
          <w:rFonts w:ascii="Calibri" w:eastAsia="Calibri" w:hAnsi="Calibri" w:cs="Calibri"/>
          <w:color w:val="333333"/>
          <w:sz w:val="24"/>
          <w:szCs w:val="24"/>
          <w:highlight w:val="white"/>
        </w:rPr>
        <w:t xml:space="preserve">. In Econometrics, this is known as a </w:t>
      </w:r>
      <w:proofErr w:type="spellStart"/>
      <w:r>
        <w:rPr>
          <w:rFonts w:ascii="Calibri" w:eastAsia="Calibri" w:hAnsi="Calibri" w:cs="Calibri"/>
          <w:b/>
          <w:color w:val="333333"/>
          <w:sz w:val="24"/>
          <w:szCs w:val="24"/>
          <w:highlight w:val="white"/>
        </w:rPr>
        <w:t>Mundlak</w:t>
      </w:r>
      <w:proofErr w:type="spellEnd"/>
      <w:r>
        <w:rPr>
          <w:rFonts w:ascii="Calibri" w:eastAsia="Calibri" w:hAnsi="Calibri" w:cs="Calibri"/>
          <w:b/>
          <w:color w:val="333333"/>
          <w:sz w:val="24"/>
          <w:szCs w:val="24"/>
          <w:highlight w:val="white"/>
        </w:rPr>
        <w:t xml:space="preserve"> Device </w:t>
      </w:r>
      <w:hyperlink r:id="rId45">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1978)</w:t>
        </w:r>
      </w:hyperlink>
      <w:r>
        <w:rPr>
          <w:rFonts w:ascii="Calibri" w:eastAsia="Calibri" w:hAnsi="Calibri" w:cs="Calibri"/>
          <w:color w:val="333333"/>
          <w:sz w:val="24"/>
          <w:szCs w:val="24"/>
          <w:highlight w:val="white"/>
        </w:rPr>
        <w:t xml:space="preserve">.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model. We can see what this looks like graphically in Figure 5c. From </w:t>
      </w:r>
      <w:r>
        <w:rPr>
          <w:rFonts w:ascii="Calibri" w:eastAsia="Calibri" w:hAnsi="Calibri" w:cs="Calibri"/>
          <w:color w:val="333333"/>
          <w:sz w:val="24"/>
          <w:szCs w:val="24"/>
          <w:highlight w:val="white"/>
        </w:rPr>
        <w:lastRenderedPageBreak/>
        <w:t xml:space="preserve">this diagram, we see that the site mean temperature is controlled for in estimating the temperature effect. The site mean temperature effect itself is estimated while controlling for each measured temperature. The interpretation of the site mean temperature coefficient, called a </w:t>
      </w:r>
      <w:r>
        <w:rPr>
          <w:rFonts w:ascii="Calibri" w:eastAsia="Calibri" w:hAnsi="Calibri" w:cs="Calibri"/>
          <w:b/>
          <w:color w:val="333333"/>
          <w:sz w:val="24"/>
          <w:szCs w:val="24"/>
          <w:highlight w:val="white"/>
        </w:rPr>
        <w:t>contextual effect</w:t>
      </w:r>
      <w:r>
        <w:rPr>
          <w:rFonts w:ascii="Calibri" w:eastAsia="Calibri" w:hAnsi="Calibri" w:cs="Calibri"/>
          <w:color w:val="333333"/>
          <w:sz w:val="24"/>
          <w:szCs w:val="24"/>
          <w:highlight w:val="white"/>
        </w:rPr>
        <w:t xml:space="preserve"> </w:t>
      </w:r>
      <w:hyperlink r:id="rId46">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Antonakis</w:t>
        </w:r>
        <w:proofErr w:type="spellEnd"/>
        <w:r>
          <w:rPr>
            <w:rFonts w:ascii="Calibri" w:eastAsia="Calibri" w:hAnsi="Calibri" w:cs="Calibri"/>
            <w:color w:val="333333"/>
            <w:sz w:val="24"/>
            <w:szCs w:val="24"/>
            <w:highlight w:val="white"/>
          </w:rPr>
          <w:t xml:space="preserve"> et al. 2021)</w:t>
        </w:r>
      </w:hyperlink>
      <w:r>
        <w:rPr>
          <w:rFonts w:ascii="Calibri" w:eastAsia="Calibri" w:hAnsi="Calibri" w:cs="Calibri"/>
          <w:color w:val="333333"/>
          <w:sz w:val="24"/>
          <w:szCs w:val="24"/>
          <w:highlight w:val="white"/>
        </w:rPr>
        <w:t xml:space="preserve"> shows how changing the mean temperature of a site - and all properties that correlate with site mean temperature - would affect snail abundance were the temperature within a plot to stay the same. For example, if our plot was 10</w:t>
      </w:r>
      <w:ins w:id="799" w:author="Laura Dee" w:date="2022-10-19T09:06:00Z">
        <w:r w:rsidR="0080439A">
          <w:rPr>
            <w:rFonts w:ascii="Calibri" w:eastAsia="Calibri" w:hAnsi="Calibri" w:cs="Calibri"/>
            <w:color w:val="333333"/>
            <w:sz w:val="24"/>
            <w:szCs w:val="24"/>
            <w:highlight w:val="white"/>
          </w:rPr>
          <w:t xml:space="preserve"> degrees </w:t>
        </w:r>
      </w:ins>
      <w:r>
        <w:rPr>
          <w:rFonts w:ascii="Calibri" w:eastAsia="Calibri" w:hAnsi="Calibri" w:cs="Calibri"/>
          <w:color w:val="333333"/>
          <w:sz w:val="24"/>
          <w:szCs w:val="24"/>
          <w:highlight w:val="white"/>
        </w:rPr>
        <w:t>C, what would snail abundance be if said plot was in a site with an average temperature of 5</w:t>
      </w:r>
      <w:ins w:id="800" w:author="Laura Dee" w:date="2022-10-19T09:07:00Z">
        <w:r w:rsidR="0080439A">
          <w:rPr>
            <w:rFonts w:ascii="Calibri" w:eastAsia="Calibri" w:hAnsi="Calibri" w:cs="Calibri"/>
            <w:color w:val="333333"/>
            <w:sz w:val="24"/>
            <w:szCs w:val="24"/>
            <w:highlight w:val="white"/>
          </w:rPr>
          <w:t xml:space="preserve"> degrees </w:t>
        </w:r>
      </w:ins>
      <w:r>
        <w:rPr>
          <w:rFonts w:ascii="Calibri" w:eastAsia="Calibri" w:hAnsi="Calibri" w:cs="Calibri"/>
          <w:color w:val="333333"/>
          <w:sz w:val="24"/>
          <w:szCs w:val="24"/>
          <w:highlight w:val="white"/>
        </w:rPr>
        <w:t>C versus 20</w:t>
      </w:r>
      <w:ins w:id="801" w:author="Laura Dee" w:date="2022-10-19T09:07:00Z">
        <w:r w:rsidR="0080439A">
          <w:rPr>
            <w:rFonts w:ascii="Calibri" w:eastAsia="Calibri" w:hAnsi="Calibri" w:cs="Calibri"/>
            <w:color w:val="333333"/>
            <w:sz w:val="24"/>
            <w:szCs w:val="24"/>
            <w:highlight w:val="white"/>
          </w:rPr>
          <w:t xml:space="preserve"> degrees </w:t>
        </w:r>
      </w:ins>
      <w:r>
        <w:rPr>
          <w:rFonts w:ascii="Calibri" w:eastAsia="Calibri" w:hAnsi="Calibri" w:cs="Calibri"/>
          <w:color w:val="333333"/>
          <w:sz w:val="24"/>
          <w:szCs w:val="24"/>
          <w:highlight w:val="white"/>
        </w:rPr>
        <w:t xml:space="preserve">C? If the contextual effect is 0, then we can conclude that a simple mixed model would have sufficed and that omitted variable bias is not a problem in this particular analysis </w:t>
      </w:r>
      <w:hyperlink r:id="rId47">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Antonakis</w:t>
        </w:r>
        <w:proofErr w:type="spellEnd"/>
        <w:r>
          <w:rPr>
            <w:rFonts w:ascii="Calibri" w:eastAsia="Calibri" w:hAnsi="Calibri" w:cs="Calibri"/>
            <w:color w:val="333333"/>
            <w:sz w:val="24"/>
            <w:szCs w:val="24"/>
            <w:highlight w:val="white"/>
          </w:rPr>
          <w:t xml:space="preserve"> et al. 2021)</w:t>
        </w:r>
      </w:hyperlink>
      <w:r>
        <w:rPr>
          <w:rFonts w:ascii="Calibri" w:eastAsia="Calibri" w:hAnsi="Calibri" w:cs="Calibri"/>
          <w:color w:val="333333"/>
          <w:sz w:val="24"/>
          <w:szCs w:val="24"/>
          <w:highlight w:val="white"/>
        </w:rPr>
        <w:t xml:space="preserve"> .</w:t>
      </w:r>
    </w:p>
    <w:p w14:paraId="72129E91" w14:textId="77777777" w:rsidR="00F12A84" w:rsidDel="00ED769A" w:rsidRDefault="003C4406">
      <w:pPr>
        <w:shd w:val="clear" w:color="auto" w:fill="FFFFFF"/>
        <w:spacing w:after="160"/>
        <w:ind w:firstLine="720"/>
        <w:rPr>
          <w:del w:id="802" w:author="Laura Dee" w:date="2022-09-21T10:53: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above </w:t>
      </w:r>
      <w:r w:rsidRPr="00743003">
        <w:rPr>
          <w:rFonts w:ascii="Calibri" w:eastAsia="Calibri" w:hAnsi="Calibri" w:cs="Calibri"/>
          <w:color w:val="333333"/>
          <w:sz w:val="24"/>
          <w:szCs w:val="24"/>
          <w:highlight w:val="yellow"/>
          <w:rPrChange w:id="803" w:author="Laura Dee" w:date="2022-10-19T09:07:00Z">
            <w:rPr>
              <w:rFonts w:ascii="Calibri" w:eastAsia="Calibri" w:hAnsi="Calibri" w:cs="Calibri"/>
              <w:color w:val="333333"/>
              <w:sz w:val="24"/>
              <w:szCs w:val="24"/>
              <w:highlight w:val="white"/>
            </w:rPr>
          </w:rPrChange>
        </w:rPr>
        <w:t xml:space="preserve">model </w:t>
      </w:r>
      <w:r>
        <w:rPr>
          <w:rFonts w:ascii="Calibri" w:eastAsia="Calibri" w:hAnsi="Calibri" w:cs="Calibri"/>
          <w:color w:val="333333"/>
          <w:sz w:val="24"/>
          <w:szCs w:val="24"/>
          <w:highlight w:val="white"/>
        </w:rPr>
        <w:t xml:space="preserve">will run into problems, however, in a data set where the correlation between our predictor of interest and its cluster-level mean </w:t>
      </w:r>
      <w:commentRangeStart w:id="804"/>
      <w:r>
        <w:rPr>
          <w:rFonts w:ascii="Calibri" w:eastAsia="Calibri" w:hAnsi="Calibri" w:cs="Calibri"/>
          <w:color w:val="333333"/>
          <w:sz w:val="24"/>
          <w:szCs w:val="24"/>
          <w:highlight w:val="white"/>
        </w:rPr>
        <w:t>is too strong</w:t>
      </w:r>
      <w:commentRangeEnd w:id="804"/>
      <w:r w:rsidR="003B3D04">
        <w:rPr>
          <w:rStyle w:val="CommentReference"/>
        </w:rPr>
        <w:commentReference w:id="804"/>
      </w:r>
      <w:r>
        <w:rPr>
          <w:rFonts w:ascii="Calibri" w:eastAsia="Calibri" w:hAnsi="Calibri" w:cs="Calibri"/>
          <w:color w:val="333333"/>
          <w:sz w:val="24"/>
          <w:szCs w:val="24"/>
          <w:highlight w:val="white"/>
        </w:rPr>
        <w:t xml:space="preserve">. To solve this, we can build a cleaner model that removes this correlation by looking at cluster-level anomalies. We can accomplish this with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where we subtract the cluster level mean from a given predictor. decomposes our predictor of interest into a between and within term.  Now, the site mean temperature term would take on the meaning of a between site effect, and a group mean centered term would take on the meaning of a within-site temperature effect. We can see this in the following model:</w:t>
      </w:r>
    </w:p>
    <w:p w14:paraId="4F5A1411" w14:textId="77777777" w:rsidR="00F12A84" w:rsidRDefault="00F12A84">
      <w:pPr>
        <w:shd w:val="clear" w:color="auto" w:fill="FFFFFF"/>
        <w:spacing w:after="160"/>
        <w:ind w:firstLine="720"/>
        <w:rPr>
          <w:rFonts w:ascii="Calibri" w:eastAsia="Calibri" w:hAnsi="Calibri" w:cs="Calibri"/>
          <w:color w:val="333333"/>
          <w:sz w:val="24"/>
          <w:szCs w:val="24"/>
          <w:highlight w:val="white"/>
        </w:rPr>
        <w:pPrChange w:id="805" w:author="Laura Dee" w:date="2022-09-21T10:53:00Z">
          <w:pPr>
            <w:shd w:val="clear" w:color="auto" w:fill="FFFFFF"/>
            <w:spacing w:after="160"/>
          </w:pPr>
        </w:pPrChange>
      </w:pPr>
    </w:p>
    <w:p w14:paraId="4DC09F86"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319289A" wp14:editId="07378DEA">
            <wp:extent cx="3124200" cy="1028700"/>
            <wp:effectExtent l="0" t="0" r="0" b="0"/>
            <wp:docPr id="5" name="image3.gif" descr="y_{ij}  = \beta_0 + \beta_1 (x_{ij}-\bar{x_{i}}) + \beta_2 \bar{x_{i}} + \delta_i + \epsilon_{ij} \\ \\&#10;&#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3.gif" descr="y_{ij}  = \beta_0 + \beta_1 (x_{ij}-\bar{x_{i}}) + \beta_2 \bar{x_{i}} + \delta_i + \epsilon_{ij} \\ \\&#10;&#10;\delta_i \sim \mathcal{N}(0, \sigma^2_{site}) \\ \\&#10;\epsilon_{ij} \sim \mathcal{N}(0, \sigma^2)&#10;"/>
                    <pic:cNvPicPr preferRelativeResize="0"/>
                  </pic:nvPicPr>
                  <pic:blipFill>
                    <a:blip r:embed="rId48"/>
                    <a:srcRect/>
                    <a:stretch>
                      <a:fillRect/>
                    </a:stretch>
                  </pic:blipFill>
                  <pic:spPr>
                    <a:xfrm>
                      <a:off x="0" y="0"/>
                      <a:ext cx="3124200" cy="1028700"/>
                    </a:xfrm>
                    <a:prstGeom prst="rect">
                      <a:avLst/>
                    </a:prstGeom>
                    <a:ln/>
                  </pic:spPr>
                </pic:pic>
              </a:graphicData>
            </a:graphic>
          </wp:inline>
        </w:drawing>
      </w:r>
    </w:p>
    <w:p w14:paraId="71B4BF3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3E191552"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6353D15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2193D02D" w14:textId="363ECC05"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DAG for this </w:t>
      </w:r>
      <w:del w:id="806" w:author="Laura Dee" w:date="2022-10-19T09:07:00Z">
        <w:r w:rsidDel="00743003">
          <w:rPr>
            <w:rFonts w:ascii="Calibri" w:eastAsia="Calibri" w:hAnsi="Calibri" w:cs="Calibri"/>
            <w:color w:val="333333"/>
            <w:sz w:val="24"/>
            <w:szCs w:val="24"/>
            <w:highlight w:val="white"/>
          </w:rPr>
          <w:delText xml:space="preserve">model </w:delText>
        </w:r>
      </w:del>
      <w:ins w:id="807" w:author="Laura Dee" w:date="2022-10-19T09:07:00Z">
        <w:r w:rsidR="00743003">
          <w:rPr>
            <w:rFonts w:ascii="Calibri" w:eastAsia="Calibri" w:hAnsi="Calibri" w:cs="Calibri"/>
            <w:color w:val="333333"/>
            <w:sz w:val="24"/>
            <w:szCs w:val="24"/>
            <w:highlight w:val="white"/>
          </w:rPr>
          <w:t xml:space="preserve">design </w:t>
        </w:r>
      </w:ins>
      <w:r>
        <w:rPr>
          <w:rFonts w:ascii="Calibri" w:eastAsia="Calibri" w:hAnsi="Calibri" w:cs="Calibri"/>
          <w:color w:val="333333"/>
          <w:sz w:val="24"/>
          <w:szCs w:val="24"/>
          <w:highlight w:val="white"/>
        </w:rPr>
        <w:t xml:space="preserve">in </w:t>
      </w:r>
      <w:commentRangeStart w:id="808"/>
      <w:r>
        <w:rPr>
          <w:rFonts w:ascii="Calibri" w:eastAsia="Calibri" w:hAnsi="Calibri" w:cs="Calibri"/>
          <w:color w:val="333333"/>
          <w:sz w:val="24"/>
          <w:szCs w:val="24"/>
          <w:highlight w:val="white"/>
        </w:rPr>
        <w:t xml:space="preserve">Figure 5d. </w:t>
      </w:r>
      <w:commentRangeEnd w:id="808"/>
      <w:r w:rsidR="00C37644">
        <w:rPr>
          <w:rStyle w:val="CommentReference"/>
        </w:rPr>
        <w:commentReference w:id="808"/>
      </w:r>
      <w:r>
        <w:rPr>
          <w:rFonts w:ascii="Calibri" w:eastAsia="Calibri" w:hAnsi="Calibri" w:cs="Calibri"/>
          <w:color w:val="333333"/>
          <w:sz w:val="24"/>
          <w:szCs w:val="24"/>
          <w:highlight w:val="white"/>
        </w:rPr>
        <w:t xml:space="preserve">You can see the similarities - and the key differences - with the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 and the previous fixed effect model. This model should produce the same estimate for $\beta_1$ as the previous </w:t>
      </w:r>
      <w:del w:id="809" w:author="Laura Dee" w:date="2022-10-19T09:07:00Z">
        <w:r w:rsidDel="00743003">
          <w:rPr>
            <w:rFonts w:ascii="Calibri" w:eastAsia="Calibri" w:hAnsi="Calibri" w:cs="Calibri"/>
            <w:color w:val="333333"/>
            <w:sz w:val="24"/>
            <w:szCs w:val="24"/>
            <w:highlight w:val="white"/>
          </w:rPr>
          <w:delText xml:space="preserve">model </w:delText>
        </w:r>
      </w:del>
      <w:proofErr w:type="spellStart"/>
      <w:ins w:id="810" w:author="Laura Dee" w:date="2022-10-19T09:07:00Z">
        <w:r w:rsidR="00743003">
          <w:rPr>
            <w:rFonts w:ascii="Calibri" w:eastAsia="Calibri" w:hAnsi="Calibri" w:cs="Calibri"/>
            <w:color w:val="333333"/>
            <w:sz w:val="24"/>
            <w:szCs w:val="24"/>
            <w:highlight w:val="white"/>
          </w:rPr>
          <w:t>desig</w:t>
        </w:r>
      </w:ins>
      <w:proofErr w:type="spellEnd"/>
      <w:r>
        <w:rPr>
          <w:rFonts w:ascii="Calibri" w:eastAsia="Calibri" w:hAnsi="Calibri" w:cs="Calibri"/>
          <w:color w:val="333333"/>
          <w:sz w:val="24"/>
          <w:szCs w:val="24"/>
          <w:highlight w:val="white"/>
        </w:rPr>
        <w:t xml:space="preserve">- the effect of a one unit </w:t>
      </w:r>
      <w:proofErr w:type="gramStart"/>
      <w:r>
        <w:rPr>
          <w:rFonts w:ascii="Calibri" w:eastAsia="Calibri" w:hAnsi="Calibri" w:cs="Calibri"/>
          <w:color w:val="333333"/>
          <w:sz w:val="24"/>
          <w:szCs w:val="24"/>
          <w:highlight w:val="white"/>
        </w:rPr>
        <w:t>change</w:t>
      </w:r>
      <w:proofErr w:type="gramEnd"/>
      <w:r>
        <w:rPr>
          <w:rFonts w:ascii="Calibri" w:eastAsia="Calibri" w:hAnsi="Calibri" w:cs="Calibri"/>
          <w:color w:val="333333"/>
          <w:sz w:val="24"/>
          <w:szCs w:val="24"/>
          <w:highlight w:val="white"/>
        </w:rPr>
        <w:t xml:space="preserve"> in temperature on snails. The interpretation of $\beta_2$ is different than in the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 however. It now provides a </w:t>
      </w:r>
      <w:r>
        <w:rPr>
          <w:rFonts w:ascii="Calibri" w:eastAsia="Calibri" w:hAnsi="Calibri" w:cs="Calibri"/>
          <w:b/>
          <w:color w:val="333333"/>
          <w:sz w:val="24"/>
          <w:szCs w:val="24"/>
          <w:highlight w:val="white"/>
        </w:rPr>
        <w:t>between estimator</w:t>
      </w:r>
      <w:r>
        <w:rPr>
          <w:rFonts w:ascii="Calibri" w:eastAsia="Calibri" w:hAnsi="Calibri" w:cs="Calibri"/>
          <w:color w:val="333333"/>
          <w:sz w:val="24"/>
          <w:szCs w:val="24"/>
          <w:highlight w:val="white"/>
        </w:rPr>
        <w:t xml:space="preserve"> of the combined effect of gradients in temperature and correlated drivers between the sites. This is often a more useful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for ecologist. If $\beta_1 = \beta_1$, we might conclude, </w:t>
      </w:r>
      <w:r>
        <w:rPr>
          <w:rFonts w:ascii="Calibri" w:eastAsia="Calibri" w:hAnsi="Calibri" w:cs="Calibri"/>
          <w:i/>
          <w:color w:val="333333"/>
          <w:sz w:val="24"/>
          <w:szCs w:val="24"/>
          <w:highlight w:val="white"/>
        </w:rPr>
        <w:t>tentatively</w:t>
      </w:r>
      <w:r>
        <w:rPr>
          <w:rFonts w:ascii="Calibri" w:eastAsia="Calibri" w:hAnsi="Calibri" w:cs="Calibri"/>
          <w:color w:val="333333"/>
          <w:sz w:val="24"/>
          <w:szCs w:val="24"/>
          <w:highlight w:val="white"/>
        </w:rPr>
        <w:t xml:space="preserve">, that omitted variables are not influencing snails and both </w:t>
      </w:r>
      <w:proofErr w:type="gramStart"/>
      <w:r>
        <w:rPr>
          <w:rFonts w:ascii="Calibri" w:eastAsia="Calibri" w:hAnsi="Calibri" w:cs="Calibri"/>
          <w:color w:val="333333"/>
          <w:sz w:val="24"/>
          <w:szCs w:val="24"/>
          <w:highlight w:val="white"/>
        </w:rPr>
        <w:t>our</w:t>
      </w:r>
      <w:proofErr w:type="gramEnd"/>
      <w:r>
        <w:rPr>
          <w:rFonts w:ascii="Calibri" w:eastAsia="Calibri" w:hAnsi="Calibri" w:cs="Calibri"/>
          <w:color w:val="333333"/>
          <w:sz w:val="24"/>
          <w:szCs w:val="24"/>
          <w:highlight w:val="white"/>
        </w:rPr>
        <w:t xml:space="preserve"> between and within site differences are due solely to temperature. </w:t>
      </w:r>
    </w:p>
    <w:p w14:paraId="3EA61DB2" w14:textId="08C0AD25" w:rsidR="00F12A84" w:rsidRDefault="003C4406">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lastRenderedPageBreak/>
        <w:t>While the group mean covariate, group</w:t>
      </w:r>
      <w:ins w:id="811" w:author="Laura Dee" w:date="2022-09-28T09:04:00Z">
        <w:r w:rsidR="00D13A94">
          <w:rPr>
            <w:rFonts w:ascii="Calibri" w:eastAsia="Calibri" w:hAnsi="Calibri" w:cs="Calibri"/>
            <w:color w:val="333333"/>
            <w:sz w:val="24"/>
            <w:szCs w:val="24"/>
            <w:highlight w:val="white"/>
          </w:rPr>
          <w:t>-</w:t>
        </w:r>
      </w:ins>
      <w:del w:id="812" w:author="Laura Dee" w:date="2022-09-28T09:04:00Z">
        <w:r w:rsidDel="00D13A94">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mean centered, and Fixed Effects models all differ in structure, they ultimately are all equivalent when it comes to estimating the temperature effect, $\beta_1$, as they use within-site variation in temperature. As such, all three should produce similar estimates. Which model you use depends on the structure of your data (e.g., how many coefficients do you feel comfortable estimating with a fixed effects approach given your sample size) as well as what answers you want to derive from the non-causal terms. Do you just want site means? Fixed effects model. Do you want to know how plot-level snail abundance would change if the average site temperature changes but plot temperature stayed the same? Group mean covariate model. Do you want to understand the effects of both within and between-site gradients? Group mean centered model. Note, one can work with a model and simulation to answer any of these questions with any of these models, but model choice will dictate which answers are most readily available to a researcher.</w:t>
      </w:r>
    </w:p>
    <w:p w14:paraId="05CE1D38" w14:textId="77777777" w:rsidR="00F12A84" w:rsidRDefault="003C4406">
      <w:pPr>
        <w:pStyle w:val="Heading2"/>
        <w:shd w:val="clear" w:color="auto" w:fill="FFFFFF"/>
        <w:spacing w:after="160"/>
        <w:rPr>
          <w:rFonts w:ascii="Calibri" w:eastAsia="Calibri" w:hAnsi="Calibri" w:cs="Calibri"/>
          <w:i/>
          <w:sz w:val="24"/>
          <w:szCs w:val="24"/>
        </w:rPr>
      </w:pPr>
      <w:bookmarkStart w:id="813" w:name="_g6vow74mybee" w:colFirst="0" w:colLast="0"/>
      <w:bookmarkEnd w:id="813"/>
      <w:commentRangeStart w:id="814"/>
      <w:r>
        <w:rPr>
          <w:rFonts w:ascii="Calibri" w:eastAsia="Calibri" w:hAnsi="Calibri" w:cs="Calibri"/>
          <w:i/>
          <w:sz w:val="24"/>
          <w:szCs w:val="24"/>
        </w:rPr>
        <w:t>What a Difference Differencing Makes</w:t>
      </w:r>
      <w:commentRangeEnd w:id="814"/>
      <w:r w:rsidR="008355EC">
        <w:rPr>
          <w:rStyle w:val="CommentReference"/>
        </w:rPr>
        <w:commentReference w:id="814"/>
      </w:r>
    </w:p>
    <w:p w14:paraId="4F43A1DE"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Our examples thus far have focused on omitted confounding </w:t>
      </w:r>
      <w:del w:id="815" w:author="Laura Dee" w:date="2022-09-21T10:50:00Z">
        <w:r w:rsidDel="008E76C7">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variables that either vary across space (e.g., fixed effects approach). We have not discussed omitted variables that differ across time. Fortunately, the general framework above can be extended to these cases in a manner that showcases a more general underlying approach to omitted variables in all manner of situations that could be found in ecological systems. </w:t>
      </w:r>
    </w:p>
    <w:p w14:paraId="70A5A826" w14:textId="72F31610"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First, while we have discussed how to handle site-specific temporal trends in omitted variables through differencing, what if your omitted confounding variables are temporal in nature. For example, </w:t>
      </w:r>
      <w:ins w:id="816" w:author="Laura Dee" w:date="2022-09-21T09:48:00Z">
        <w:r w:rsidR="0049498B">
          <w:rPr>
            <w:rFonts w:ascii="Calibri" w:eastAsia="Calibri" w:hAnsi="Calibri" w:cs="Calibri"/>
            <w:color w:val="333333"/>
            <w:sz w:val="24"/>
            <w:szCs w:val="24"/>
            <w:highlight w:val="white"/>
          </w:rPr>
          <w:t>i</w:t>
        </w:r>
      </w:ins>
      <w:del w:id="817" w:author="Laura Dee" w:date="2022-09-21T09:48:00Z">
        <w:r w:rsidDel="0049498B">
          <w:rPr>
            <w:rFonts w:ascii="Calibri" w:eastAsia="Calibri" w:hAnsi="Calibri" w:cs="Calibri"/>
            <w:color w:val="333333"/>
            <w:sz w:val="24"/>
            <w:szCs w:val="24"/>
            <w:highlight w:val="white"/>
          </w:rPr>
          <w:delText>I</w:delText>
        </w:r>
      </w:del>
      <w:r>
        <w:rPr>
          <w:rFonts w:ascii="Calibri" w:eastAsia="Calibri" w:hAnsi="Calibri" w:cs="Calibri"/>
          <w:color w:val="333333"/>
          <w:sz w:val="24"/>
          <w:szCs w:val="24"/>
          <w:highlight w:val="white"/>
        </w:rPr>
        <w:t xml:space="preserve">n our snail system, consider a case where recruitment was uniform across sites but varied by year in a manner correlated with regional temperature. One simple approach might be </w:t>
      </w:r>
      <w:del w:id="818" w:author="Laura Dee" w:date="2022-09-21T10:45:00Z">
        <w:r w:rsidDel="00640633">
          <w:rPr>
            <w:rFonts w:ascii="Calibri" w:eastAsia="Calibri" w:hAnsi="Calibri" w:cs="Calibri"/>
            <w:color w:val="333333"/>
            <w:sz w:val="24"/>
            <w:szCs w:val="24"/>
            <w:highlight w:val="white"/>
          </w:rPr>
          <w:delText>to just conduct</w:delText>
        </w:r>
      </w:del>
      <w:ins w:id="819" w:author="Laura Dee" w:date="2022-09-21T10:45:00Z">
        <w:r w:rsidR="00640633">
          <w:rPr>
            <w:rFonts w:ascii="Calibri" w:eastAsia="Calibri" w:hAnsi="Calibri" w:cs="Calibri"/>
            <w:color w:val="333333"/>
            <w:sz w:val="24"/>
            <w:szCs w:val="24"/>
            <w:highlight w:val="white"/>
          </w:rPr>
          <w:t>conducting</w:t>
        </w:r>
      </w:ins>
      <w:r>
        <w:rPr>
          <w:rFonts w:ascii="Calibri" w:eastAsia="Calibri" w:hAnsi="Calibri" w:cs="Calibri"/>
          <w:color w:val="333333"/>
          <w:sz w:val="24"/>
          <w:szCs w:val="24"/>
          <w:highlight w:val="white"/>
        </w:rPr>
        <w:t xml:space="preserve"> a cross-section</w:t>
      </w:r>
      <w:ins w:id="820" w:author="Laura Dee" w:date="2022-09-21T10:45:00Z">
        <w:r w:rsidR="00640633">
          <w:rPr>
            <w:rFonts w:ascii="Calibri" w:eastAsia="Calibri" w:hAnsi="Calibri" w:cs="Calibri"/>
            <w:color w:val="333333"/>
            <w:sz w:val="24"/>
            <w:szCs w:val="24"/>
            <w:highlight w:val="white"/>
          </w:rPr>
          <w:t>al</w:t>
        </w:r>
      </w:ins>
      <w:r>
        <w:rPr>
          <w:rFonts w:ascii="Calibri" w:eastAsia="Calibri" w:hAnsi="Calibri" w:cs="Calibri"/>
          <w:color w:val="333333"/>
          <w:sz w:val="24"/>
          <w:szCs w:val="24"/>
          <w:highlight w:val="white"/>
        </w:rPr>
        <w:t xml:space="preserve"> </w:t>
      </w:r>
      <w:commentRangeStart w:id="821"/>
      <w:r>
        <w:rPr>
          <w:rFonts w:ascii="Calibri" w:eastAsia="Calibri" w:hAnsi="Calibri" w:cs="Calibri"/>
          <w:color w:val="333333"/>
          <w:sz w:val="24"/>
          <w:szCs w:val="24"/>
          <w:highlight w:val="white"/>
        </w:rPr>
        <w:t xml:space="preserve">study. </w:t>
      </w:r>
      <w:commentRangeEnd w:id="821"/>
      <w:r w:rsidR="00640633">
        <w:rPr>
          <w:rStyle w:val="CommentReference"/>
        </w:rPr>
        <w:commentReference w:id="821"/>
      </w:r>
      <w:r>
        <w:rPr>
          <w:rFonts w:ascii="Calibri" w:eastAsia="Calibri" w:hAnsi="Calibri" w:cs="Calibri"/>
          <w:color w:val="333333"/>
          <w:sz w:val="24"/>
          <w:szCs w:val="24"/>
          <w:highlight w:val="white"/>
        </w:rPr>
        <w:t>But, if we suspect there are other site</w:t>
      </w:r>
      <w:ins w:id="822" w:author="Laura Dee" w:date="2022-09-28T11:09:00Z">
        <w:r w:rsidR="00E350C0">
          <w:rPr>
            <w:rFonts w:ascii="Calibri" w:eastAsia="Calibri" w:hAnsi="Calibri" w:cs="Calibri"/>
            <w:color w:val="333333"/>
            <w:sz w:val="24"/>
            <w:szCs w:val="24"/>
            <w:highlight w:val="white"/>
          </w:rPr>
          <w:t>-</w:t>
        </w:r>
      </w:ins>
      <w:del w:id="823" w:author="Laura Dee" w:date="2022-09-21T09:48:00Z">
        <w:r w:rsidDel="0052354F">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specific omitted variables, or that recruitment could interact somehow with temperature, as discussed below, a cross-sectional study alone will not be sufficient. Fortunately, the causal diagram for such a scenario would not differ from Figure 3 save that, instead of site as our cluster that collects omitted variables, it would instead be year. We could then use year just as we have used site in any of the above approached - correlated random effects models, fixed effects models, etc. If there were indeed other omitted variables that varied by site, we could handle these just as before. </w:t>
      </w:r>
    </w:p>
    <w:p w14:paraId="1E30A63A"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world is rarely that simple, however. For panel designs, even if there is a spatial omitted variable, such as recruitment, temporal trends in a driver of interest at the site level can often covary with other site-level trends. These trends need not be uniform across sites, but instead can be site specific. Consider a small modification to the dynamics of our system:</w:t>
      </w:r>
    </w:p>
    <w:p w14:paraId="4B65D29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794C080C" wp14:editId="74DD9D7B">
            <wp:extent cx="2413000" cy="177800"/>
            <wp:effectExtent l="0" t="0" r="0" b="0"/>
            <wp:docPr id="3" name="image8.gif" descr="y_{ij} = \beta_0 + \beta_1 x_{ij} + \gamma z_i  + \lambda_i j + e_{ij}"/>
            <wp:cNvGraphicFramePr/>
            <a:graphic xmlns:a="http://schemas.openxmlformats.org/drawingml/2006/main">
              <a:graphicData uri="http://schemas.openxmlformats.org/drawingml/2006/picture">
                <pic:pic xmlns:pic="http://schemas.openxmlformats.org/drawingml/2006/picture">
                  <pic:nvPicPr>
                    <pic:cNvPr id="0" name="image8.gif" descr="y_{ij} = \beta_0 + \beta_1 x_{ij} + \gamma z_i  + \lambda_i j + e_{ij}"/>
                    <pic:cNvPicPr preferRelativeResize="0"/>
                  </pic:nvPicPr>
                  <pic:blipFill>
                    <a:blip r:embed="rId49"/>
                    <a:srcRect/>
                    <a:stretch>
                      <a:fillRect/>
                    </a:stretch>
                  </pic:blipFill>
                  <pic:spPr>
                    <a:xfrm>
                      <a:off x="0" y="0"/>
                      <a:ext cx="2413000" cy="177800"/>
                    </a:xfrm>
                    <a:prstGeom prst="rect">
                      <a:avLst/>
                    </a:prstGeom>
                    <a:ln/>
                  </pic:spPr>
                </pic:pic>
              </a:graphicData>
            </a:graphic>
          </wp:inline>
        </w:drawing>
      </w:r>
    </w:p>
    <w:p w14:paraId="1C4DBF2F" w14:textId="77777777" w:rsidR="00F12A84" w:rsidRDefault="003C4406">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lastRenderedPageBreak/>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proofErr w:type="gramStart"/>
      <w:r>
        <w:rPr>
          <w:rFonts w:ascii="Calibri" w:eastAsia="Calibri" w:hAnsi="Calibri" w:cs="Calibri"/>
          <w:color w:val="005577"/>
          <w:sz w:val="24"/>
          <w:szCs w:val="24"/>
          <w:highlight w:val="white"/>
        </w:rPr>
        <w:t>i</w:t>
      </w:r>
      <w:proofErr w:type="spellEnd"/>
      <w:r>
        <w:rPr>
          <w:rFonts w:ascii="Calibri" w:eastAsia="Calibri" w:hAnsi="Calibri" w:cs="Calibri"/>
          <w:color w:val="333333"/>
          <w:sz w:val="24"/>
          <w:szCs w:val="24"/>
          <w:highlight w:val="white"/>
        </w:rPr>
        <w:t xml:space="preserve">  +</w:t>
      </w:r>
      <w:proofErr w:type="gramEnd"/>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w:t>
      </w:r>
      <w:proofErr w:type="spellStart"/>
      <w:r>
        <w:rPr>
          <w:rFonts w:ascii="Calibri" w:eastAsia="Calibri" w:hAnsi="Calibri" w:cs="Calibri"/>
          <w:b/>
          <w:color w:val="333333"/>
          <w:sz w:val="24"/>
          <w:szCs w:val="24"/>
          <w:highlight w:val="white"/>
        </w:rPr>
        <w:t>lambda_i</w:t>
      </w:r>
      <w:proofErr w:type="spellEnd"/>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j</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p>
    <w:p w14:paraId="6DAC21FF"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is a site-specific trend in snails over time. Due to this trend, if there is also a temporal trend in temperature, our estimation of $\beta_1$ could again be contaminated. We could see this in a causal graph if the local variation was, say, coastal development increasing over time. This would have come out in a causal diagram such as that seen in Figure 6A. Here we see how time influences coastal development which influences temperature. Local temperature variability is also influenced by time. On the surface, this appears to be a difficult problem to tease apart.</w:t>
      </w:r>
    </w:p>
    <w:p w14:paraId="7FA12F1D"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Fortunately, there is a simple solution for this case, and it is related to the fixed effects transformation before. The solution is differencing. For each time point of our data, if we subtract the previous time point, we produce a model evaluating the relationship between change in our response variable versus change in our predictor. Like the fixed effects transformation, site-level fixed omitted variables drop out. However, our temporal trend remains as a site-specific effect that we can accommodate using dummy variables as before. This site-specific coefficient multiplied by the dummy variable, here x</w:t>
      </w:r>
      <w:r>
        <w:rPr>
          <w:rFonts w:ascii="Calibri" w:eastAsia="Calibri" w:hAnsi="Calibri" w:cs="Calibri"/>
          <w:color w:val="333333"/>
          <w:sz w:val="24"/>
          <w:szCs w:val="24"/>
          <w:highlight w:val="white"/>
          <w:vertAlign w:val="subscript"/>
        </w:rPr>
        <w:t>2ij</w:t>
      </w:r>
      <w:r>
        <w:rPr>
          <w:rFonts w:ascii="Calibri" w:eastAsia="Calibri" w:hAnsi="Calibri" w:cs="Calibri"/>
          <w:color w:val="333333"/>
          <w:sz w:val="24"/>
          <w:szCs w:val="24"/>
          <w:highlight w:val="white"/>
        </w:rPr>
        <w:t xml:space="preserve">, now represents the linear rate of change at this site that is not related to temperature, and we estimate the effect of change in temperature on change in snails controlling for other linear trends at the site level, as seen in Figure 6B. </w:t>
      </w:r>
    </w:p>
    <w:p w14:paraId="659978E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74EF71E4" wp14:editId="20F11B8F">
            <wp:extent cx="2552700" cy="241300"/>
            <wp:effectExtent l="0" t="0" r="0" b="0"/>
            <wp:docPr id="11" name="image10.gif" descr="\Delta y_{ij} =  \beta_1 \Delta x_{1ij} + \sum \lambda_i x_{2ij} + \Delta \epsilon_{ij} "/>
            <wp:cNvGraphicFramePr/>
            <a:graphic xmlns:a="http://schemas.openxmlformats.org/drawingml/2006/main">
              <a:graphicData uri="http://schemas.openxmlformats.org/drawingml/2006/picture">
                <pic:pic xmlns:pic="http://schemas.openxmlformats.org/drawingml/2006/picture">
                  <pic:nvPicPr>
                    <pic:cNvPr id="0" name="image10.gif" descr="\Delta y_{ij} =  \beta_1 \Delta x_{1ij} + \sum \lambda_i x_{2ij} + \Delta \epsilon_{ij} "/>
                    <pic:cNvPicPr preferRelativeResize="0"/>
                  </pic:nvPicPr>
                  <pic:blipFill>
                    <a:blip r:embed="rId50"/>
                    <a:srcRect/>
                    <a:stretch>
                      <a:fillRect/>
                    </a:stretch>
                  </pic:blipFill>
                  <pic:spPr>
                    <a:xfrm>
                      <a:off x="0" y="0"/>
                      <a:ext cx="2552700" cy="241300"/>
                    </a:xfrm>
                    <a:prstGeom prst="rect">
                      <a:avLst/>
                    </a:prstGeom>
                    <a:ln/>
                  </pic:spPr>
                </pic:pic>
              </a:graphicData>
            </a:graphic>
          </wp:inline>
        </w:drawing>
      </w:r>
    </w:p>
    <w:p w14:paraId="4BC0ECA5" w14:textId="77777777" w:rsidR="00F12A84" w:rsidDel="008F733E" w:rsidRDefault="003C4406">
      <w:pPr>
        <w:shd w:val="clear" w:color="auto" w:fill="FFFFFF"/>
        <w:spacing w:after="160"/>
        <w:rPr>
          <w:del w:id="824" w:author="Laura Dee" w:date="2022-09-21T10:45: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\sum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x_{2ij}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434359E5" w14:textId="77777777" w:rsidR="00F12A84" w:rsidRDefault="00F12A84">
      <w:pPr>
        <w:shd w:val="clear" w:color="auto" w:fill="FFFFFF"/>
        <w:spacing w:after="160"/>
        <w:rPr>
          <w:rFonts w:ascii="Calibri" w:eastAsia="Calibri" w:hAnsi="Calibri" w:cs="Calibri"/>
          <w:color w:val="333333"/>
          <w:sz w:val="24"/>
          <w:szCs w:val="24"/>
          <w:highlight w:val="white"/>
        </w:rPr>
      </w:pPr>
    </w:p>
    <w:p w14:paraId="09DC8BDF"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use random effects for the site term. We caution, however, that this adds back the random effects assumption with respect to the non-temperature slope of change and change in temperature. For many studies investigating human-driven changes as their predictors of interest, this could be inadvisable. Note that if there are no temporal trends that vary by site, we can remove the site fixed effect to increase model efficiency and use cluster-robust standard errors (</w:t>
      </w:r>
      <w:r>
        <w:rPr>
          <w:rFonts w:ascii="Calibri" w:eastAsia="Calibri" w:hAnsi="Calibri" w:cs="Calibri"/>
          <w:color w:val="333333"/>
          <w:sz w:val="24"/>
          <w:szCs w:val="24"/>
          <w:highlight w:val="yellow"/>
        </w:rPr>
        <w:t>REF</w:t>
      </w:r>
      <w:r>
        <w:rPr>
          <w:rFonts w:ascii="Calibri" w:eastAsia="Calibri" w:hAnsi="Calibri" w:cs="Calibri"/>
          <w:color w:val="333333"/>
          <w:sz w:val="24"/>
          <w:szCs w:val="24"/>
          <w:highlight w:val="white"/>
        </w:rPr>
        <w:t>). If we are uninterested in site specific trends, we can also calculate the second difference - e.g.$ \Delta^2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gramStart"/>
      <w:r>
        <w:rPr>
          <w:rFonts w:ascii="Calibri" w:eastAsia="Calibri" w:hAnsi="Calibri" w:cs="Calibri"/>
          <w:color w:val="333333"/>
          <w:sz w:val="24"/>
          <w:szCs w:val="24"/>
          <w:highlight w:val="white"/>
        </w:rPr>
        <w:t>i,j</w:t>
      </w:r>
      <w:proofErr w:type="gramEnd"/>
      <w:r>
        <w:rPr>
          <w:rFonts w:ascii="Calibri" w:eastAsia="Calibri" w:hAnsi="Calibri" w:cs="Calibri"/>
          <w:color w:val="333333"/>
          <w:sz w:val="24"/>
          <w:szCs w:val="24"/>
          <w:highlight w:val="white"/>
        </w:rPr>
        <w:t>-1}$ which eliminates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This model, as represented by a causal diagram in 6C, has the advantage of estimating far fewer parameters if we have many sites, and thus could prove more efficient. </w:t>
      </w:r>
    </w:p>
    <w:p w14:paraId="6CEEB024"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Taking either of these approaches has several advantages. We again are removing the effect of omitted site-level variables. We are also removing any effects of site-specific trends that could reflect more dynamic site-level omitted variables. Thus, our estimate of a temperature effect is again causally identified. Indeed, as we are handling two potential forms </w:t>
      </w:r>
      <w:r>
        <w:rPr>
          <w:rFonts w:ascii="Calibri" w:eastAsia="Calibri" w:hAnsi="Calibri" w:cs="Calibri"/>
          <w:color w:val="333333"/>
          <w:sz w:val="24"/>
          <w:szCs w:val="24"/>
          <w:highlight w:val="white"/>
        </w:rPr>
        <w:lastRenderedPageBreak/>
        <w:t xml:space="preserve">of omitted variable bias, our model is making fewer assumptions. Further, this approach shifts the type variation we are studying. Now, the researcher is estimating how </w:t>
      </w:r>
      <w:r>
        <w:rPr>
          <w:rFonts w:ascii="Calibri" w:eastAsia="Calibri" w:hAnsi="Calibri" w:cs="Calibri"/>
          <w:i/>
          <w:color w:val="333333"/>
          <w:sz w:val="24"/>
          <w:szCs w:val="24"/>
          <w:highlight w:val="white"/>
        </w:rPr>
        <w:t>change</w:t>
      </w:r>
      <w:r>
        <w:rPr>
          <w:rFonts w:ascii="Calibri" w:eastAsia="Calibri" w:hAnsi="Calibri" w:cs="Calibri"/>
          <w:color w:val="333333"/>
          <w:sz w:val="24"/>
          <w:szCs w:val="24"/>
          <w:highlight w:val="white"/>
        </w:rPr>
        <w:t xml:space="preserve"> in a driver corresponds to </w:t>
      </w:r>
      <w:r>
        <w:rPr>
          <w:rFonts w:ascii="Calibri" w:eastAsia="Calibri" w:hAnsi="Calibri" w:cs="Calibri"/>
          <w:i/>
          <w:color w:val="333333"/>
          <w:sz w:val="24"/>
          <w:szCs w:val="24"/>
          <w:highlight w:val="white"/>
        </w:rPr>
        <w:t>change</w:t>
      </w:r>
      <w:r>
        <w:rPr>
          <w:rFonts w:ascii="Calibri" w:eastAsia="Calibri" w:hAnsi="Calibri" w:cs="Calibri"/>
          <w:color w:val="333333"/>
          <w:sz w:val="24"/>
          <w:szCs w:val="24"/>
          <w:highlight w:val="white"/>
        </w:rPr>
        <w:t xml:space="preserve"> in a response. Said another way, researchers are no longer evaluating the relationship between a driver of interest and a response, controlling for unobserved site-level drivers but instead asking </w:t>
      </w:r>
      <w:r>
        <w:rPr>
          <w:rFonts w:ascii="Calibri" w:eastAsia="Calibri" w:hAnsi="Calibri" w:cs="Calibri"/>
          <w:b/>
          <w:color w:val="333333"/>
          <w:sz w:val="24"/>
          <w:szCs w:val="24"/>
          <w:highlight w:val="white"/>
        </w:rPr>
        <w:t xml:space="preserve">how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driver corresponds to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response. </w:t>
      </w:r>
      <w:r>
        <w:rPr>
          <w:rFonts w:ascii="Calibri" w:eastAsia="Calibri" w:hAnsi="Calibri" w:cs="Calibri"/>
          <w:color w:val="333333"/>
          <w:sz w:val="24"/>
          <w:szCs w:val="24"/>
          <w:highlight w:val="white"/>
        </w:rPr>
        <w:t xml:space="preserve">For the second difference model, we are examining how the </w:t>
      </w:r>
      <w:r>
        <w:rPr>
          <w:rFonts w:ascii="Calibri" w:eastAsia="Calibri" w:hAnsi="Calibri" w:cs="Calibri"/>
          <w:b/>
          <w:color w:val="333333"/>
          <w:sz w:val="24"/>
          <w:szCs w:val="24"/>
          <w:highlight w:val="white"/>
        </w:rPr>
        <w:t>acceleration of a driver corresponds to the acceleration of a response</w:t>
      </w:r>
      <w:r>
        <w:rPr>
          <w:rFonts w:ascii="Calibri" w:eastAsia="Calibri" w:hAnsi="Calibri" w:cs="Calibri"/>
          <w:color w:val="333333"/>
          <w:sz w:val="24"/>
          <w:szCs w:val="24"/>
          <w:highlight w:val="white"/>
        </w:rPr>
        <w:t xml:space="preserve">. </w:t>
      </w:r>
    </w:p>
    <w:p w14:paraId="1BE855E2"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main drawback of these approaches is the reduced sample sizes, as we lose observations from </w:t>
      </w:r>
      <w:proofErr w:type="gramStart"/>
      <w:r>
        <w:rPr>
          <w:rFonts w:ascii="Calibri" w:eastAsia="Calibri" w:hAnsi="Calibri" w:cs="Calibri"/>
          <w:color w:val="333333"/>
          <w:sz w:val="24"/>
          <w:szCs w:val="24"/>
          <w:highlight w:val="white"/>
        </w:rPr>
        <w:t>one or two time</w:t>
      </w:r>
      <w:proofErr w:type="gramEnd"/>
      <w:r>
        <w:rPr>
          <w:rFonts w:ascii="Calibri" w:eastAsia="Calibri" w:hAnsi="Calibri" w:cs="Calibri"/>
          <w:color w:val="333333"/>
          <w:sz w:val="24"/>
          <w:szCs w:val="24"/>
          <w:highlight w:val="white"/>
        </w:rPr>
        <w:t xml:space="preserve"> steps of data points. Loss of observations could make this approach have lower power (i.e., noisier stand errors). This can be even more evident in the case of the second difference approach, although the loss of data could be counterbalanced by the gain in efficiency from estimating fewer parameters. Further, both models assume equal time between sampling events. </w:t>
      </w:r>
    </w:p>
    <w:p w14:paraId="3B337BDE" w14:textId="713BA1ED" w:rsidR="00F12A84" w:rsidDel="00D13BD3" w:rsidRDefault="003C4406">
      <w:pPr>
        <w:shd w:val="clear" w:color="auto" w:fill="FFFFFF"/>
        <w:spacing w:after="160"/>
        <w:ind w:firstLine="720"/>
        <w:rPr>
          <w:del w:id="825" w:author="Laura Dee" w:date="2022-09-21T09:58: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There are at least two possible solutions to these problems. To retain all of our data but still use an approach that eliminates a linear time varying omitted variable, we can transform our data in a manner akin to the within transformation. Rather than subtracting the mean of snails and temperature, however, we regress time on both snails and temperature at each site individually. We then analyze the relationship between the residuals of snails and temperature </w:t>
      </w:r>
      <w:del w:id="826" w:author="Laura Dee" w:date="2022-09-21T10:46:00Z">
        <w:r w:rsidDel="0046616E">
          <w:rPr>
            <w:rFonts w:ascii="Calibri" w:eastAsia="Calibri" w:hAnsi="Calibri" w:cs="Calibri"/>
            <w:color w:val="333333"/>
            <w:sz w:val="24"/>
            <w:szCs w:val="24"/>
            <w:highlight w:val="white"/>
          </w:rPr>
          <w:delText>in order</w:delText>
        </w:r>
      </w:del>
      <w:r>
        <w:rPr>
          <w:rFonts w:ascii="Calibri" w:eastAsia="Calibri" w:hAnsi="Calibri" w:cs="Calibri"/>
          <w:color w:val="333333"/>
          <w:sz w:val="24"/>
          <w:szCs w:val="24"/>
          <w:highlight w:val="white"/>
        </w:rPr>
        <w:t xml:space="preserve"> to estimate the effect of temperature after having removed the signal of any site-level temporal trends that are confounded with site-level trends in temperature. This approach makes a strong assumption, however, that variation should be ascribed to omitted temporal variables before our driver of interest, however, and can result in incorrect inference if this is not a valid assumption. To handle the irregular sampling issue, models could be modified to incorporate a time since the last sample, and have that variable interact with the driver of interest </w:t>
      </w:r>
      <w:del w:id="827" w:author="Laura Dee" w:date="2022-09-21T10:45:00Z">
        <w:r w:rsidDel="0076469C">
          <w:rPr>
            <w:rFonts w:ascii="Calibri" w:eastAsia="Calibri" w:hAnsi="Calibri" w:cs="Calibri"/>
            <w:color w:val="333333"/>
            <w:sz w:val="24"/>
            <w:szCs w:val="24"/>
            <w:highlight w:val="white"/>
          </w:rPr>
          <w:delText xml:space="preserve">in order </w:delText>
        </w:r>
      </w:del>
      <w:r>
        <w:rPr>
          <w:rFonts w:ascii="Calibri" w:eastAsia="Calibri" w:hAnsi="Calibri" w:cs="Calibri"/>
          <w:color w:val="333333"/>
          <w:sz w:val="24"/>
          <w:szCs w:val="24"/>
          <w:highlight w:val="white"/>
        </w:rPr>
        <w:t xml:space="preserve">to calculate a rate of change standardized for differing sample intervals. </w:t>
      </w:r>
    </w:p>
    <w:p w14:paraId="4123D967" w14:textId="77777777" w:rsidR="00F12A84" w:rsidRDefault="00F12A84" w:rsidP="00D13BD3">
      <w:pPr>
        <w:shd w:val="clear" w:color="auto" w:fill="FFFFFF"/>
        <w:spacing w:after="160"/>
        <w:ind w:firstLine="720"/>
        <w:rPr>
          <w:rFonts w:ascii="Calibri" w:eastAsia="Calibri" w:hAnsi="Calibri" w:cs="Calibri"/>
          <w:color w:val="333333"/>
          <w:sz w:val="24"/>
          <w:szCs w:val="24"/>
          <w:highlight w:val="white"/>
        </w:rPr>
      </w:pPr>
    </w:p>
    <w:p w14:paraId="17581186" w14:textId="77777777" w:rsidR="00F12A84" w:rsidRDefault="003C4406">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828" w:name="_8waipuskhapu" w:colFirst="0" w:colLast="0"/>
      <w:bookmarkEnd w:id="828"/>
      <w:commentRangeStart w:id="829"/>
      <w:r>
        <w:rPr>
          <w:rFonts w:ascii="Calibri" w:eastAsia="Calibri" w:hAnsi="Calibri" w:cs="Calibri"/>
          <w:b/>
          <w:color w:val="333333"/>
          <w:sz w:val="24"/>
          <w:szCs w:val="24"/>
        </w:rPr>
        <w:t xml:space="preserve">Comparison of Approaches </w:t>
      </w:r>
      <w:commentRangeEnd w:id="829"/>
      <w:r w:rsidR="00C37644">
        <w:rPr>
          <w:rStyle w:val="CommentReference"/>
        </w:rPr>
        <w:commentReference w:id="829"/>
      </w:r>
    </w:p>
    <w:p w14:paraId="28A4F1A3" w14:textId="2F0E5380"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To demonstrate the utility and consequences of the preceding solutions, we used a simulation model based on a longitudinal study of snail populations at multiple sites based on Figure 3 above. We provide results from 100 simulated data sets with the same initial parameters. Interested users can see the code in Appendix A or can download and run it themselves using the markdown code provided at https://github.com/jebyrnes/ovb_yeah_you_know_me. Further, for a more interactive exploration, see the web applications written using Shiny provided as Appendix B (for a single simulated run) and C (for 100 replicate simulation runs exploring aggregate properties</w:t>
      </w:r>
      <w:ins w:id="830" w:author="Laura Dee" w:date="2022-09-28T09:24:00Z">
        <w:r w:rsidR="00412DDD">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For the purposes of this manuscript, we simulate the system in Figure 3 where: </w:t>
      </w:r>
    </w:p>
    <w:p w14:paraId="5AD6B748"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lastRenderedPageBreak/>
        <w:t>We sample sites over 10 years.</w:t>
      </w:r>
    </w:p>
    <w:p w14:paraId="7A42206A"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55E28BDA"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6F1C0215"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2088E24E" w14:textId="77777777" w:rsidR="00F12A84" w:rsidRDefault="003C4406">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 random variation between sites with a mean of 0 and SD of 1 (not shown in Fig. 3).</w:t>
      </w:r>
    </w:p>
    <w:p w14:paraId="3E5E9BC9"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Within a site, the temperature varies over time according to a normal distribution with a mean of 1.</w:t>
      </w:r>
    </w:p>
    <w:p w14:paraId="4E8B3281"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 recruitment and snails.</w:t>
      </w:r>
    </w:p>
    <w:p w14:paraId="4D1D5973" w14:textId="77777777" w:rsidR="00F12A84" w:rsidRDefault="003C4406">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t>Other non-correlated drivers in the system influence snail abundance with a mean influence of 0 and a SD of 1.</w:t>
      </w:r>
    </w:p>
    <w:p w14:paraId="79FD81C4" w14:textId="3C6DFAB5" w:rsidR="00F12A84" w:rsidRDefault="003C4406">
      <w:pPr>
        <w:shd w:val="clear" w:color="auto" w:fill="FFFFFF"/>
        <w:spacing w:after="160"/>
        <w:rPr>
          <w:ins w:id="831" w:author="Laura Dee" w:date="2022-09-28T11:29:00Z"/>
          <w:rFonts w:ascii="Calibri" w:eastAsia="Calibri" w:hAnsi="Calibri" w:cs="Calibri"/>
          <w:color w:val="333333"/>
          <w:sz w:val="24"/>
          <w:szCs w:val="24"/>
          <w:highlight w:val="yellow"/>
        </w:rPr>
      </w:pPr>
      <w:r>
        <w:rPr>
          <w:rFonts w:ascii="Calibri" w:eastAsia="Calibri" w:hAnsi="Calibri" w:cs="Calibri"/>
          <w:color w:val="333333"/>
          <w:sz w:val="24"/>
          <w:szCs w:val="24"/>
          <w:highlight w:val="white"/>
        </w:rPr>
        <w:t xml:space="preserve">We then analyzed this data using all </w:t>
      </w:r>
      <w:del w:id="832" w:author="Laura Dee" w:date="2022-09-21T09:49:00Z">
        <w:r w:rsidDel="00067901">
          <w:rPr>
            <w:rFonts w:ascii="Calibri" w:eastAsia="Calibri" w:hAnsi="Calibri" w:cs="Calibri"/>
            <w:color w:val="333333"/>
            <w:sz w:val="24"/>
            <w:szCs w:val="24"/>
            <w:highlight w:val="white"/>
          </w:rPr>
          <w:delText xml:space="preserve">of </w:delText>
        </w:r>
      </w:del>
      <w:r>
        <w:rPr>
          <w:rFonts w:ascii="Calibri" w:eastAsia="Calibri" w:hAnsi="Calibri" w:cs="Calibri"/>
          <w:color w:val="333333"/>
          <w:sz w:val="24"/>
          <w:szCs w:val="24"/>
          <w:highlight w:val="white"/>
        </w:rPr>
        <w:t xml:space="preserve">the techniques </w:t>
      </w:r>
      <w:del w:id="833" w:author="Laura Dee" w:date="2022-09-21T09:49:00Z">
        <w:r w:rsidDel="00067901">
          <w:rPr>
            <w:rFonts w:ascii="Calibri" w:eastAsia="Calibri" w:hAnsi="Calibri" w:cs="Calibri"/>
            <w:color w:val="333333"/>
            <w:sz w:val="24"/>
            <w:szCs w:val="24"/>
            <w:highlight w:val="white"/>
          </w:rPr>
          <w:delText xml:space="preserve">as </w:delText>
        </w:r>
      </w:del>
      <w:ins w:id="834" w:author="Laura Dee" w:date="2022-09-21T09:49:00Z">
        <w:r w:rsidR="00067901">
          <w:rPr>
            <w:rFonts w:ascii="Calibri" w:eastAsia="Calibri" w:hAnsi="Calibri" w:cs="Calibri"/>
            <w:color w:val="333333"/>
            <w:sz w:val="24"/>
            <w:szCs w:val="24"/>
            <w:highlight w:val="white"/>
          </w:rPr>
          <w:t xml:space="preserve">described </w:t>
        </w:r>
      </w:ins>
      <w:r>
        <w:rPr>
          <w:rFonts w:ascii="Calibri" w:eastAsia="Calibri" w:hAnsi="Calibri" w:cs="Calibri"/>
          <w:color w:val="333333"/>
          <w:sz w:val="24"/>
          <w:szCs w:val="24"/>
          <w:highlight w:val="white"/>
        </w:rPr>
        <w:t xml:space="preserve">above, as well as using naive models with no site effect as well as group mean covariate and group mean centered models without a random effect. Broadly, </w:t>
      </w:r>
      <w:del w:id="835" w:author="Laura Dee" w:date="2022-05-17T14:36:00Z">
        <w:r w:rsidDel="00B9520E">
          <w:rPr>
            <w:rFonts w:ascii="Calibri" w:eastAsia="Calibri" w:hAnsi="Calibri" w:cs="Calibri"/>
            <w:color w:val="333333"/>
            <w:sz w:val="24"/>
            <w:szCs w:val="24"/>
            <w:highlight w:val="white"/>
          </w:rPr>
          <w:delText>w</w:delText>
        </w:r>
      </w:del>
      <w:r>
        <w:rPr>
          <w:rFonts w:ascii="Calibri" w:eastAsia="Calibri" w:hAnsi="Calibri" w:cs="Calibri"/>
          <w:color w:val="333333"/>
          <w:sz w:val="24"/>
          <w:szCs w:val="24"/>
          <w:highlight w:val="white"/>
        </w:rPr>
        <w:t xml:space="preserve">our simulations show that the point estimate of the RE model is downward biased in these simulations compared to any other estimate (Fig. 7,8, Table 1.). Further, not only is the estimated coefficient of the RE model always lower than the other </w:t>
      </w:r>
      <w:ins w:id="836" w:author="Laura Dee" w:date="2022-09-21T10:47:00Z">
        <w:r w:rsidR="005216BE">
          <w:rPr>
            <w:rFonts w:ascii="Calibri" w:eastAsia="Calibri" w:hAnsi="Calibri" w:cs="Calibri"/>
            <w:color w:val="333333"/>
            <w:sz w:val="24"/>
            <w:szCs w:val="24"/>
            <w:highlight w:val="white"/>
          </w:rPr>
          <w:t>estimators</w:t>
        </w:r>
      </w:ins>
      <w:del w:id="837" w:author="Laura Dee" w:date="2022-09-21T10:47:00Z">
        <w:r w:rsidRPr="005216BE" w:rsidDel="005216BE">
          <w:rPr>
            <w:rFonts w:ascii="Calibri" w:eastAsia="Calibri" w:hAnsi="Calibri" w:cs="Calibri"/>
            <w:color w:val="333333"/>
            <w:sz w:val="24"/>
            <w:szCs w:val="24"/>
            <w:highlight w:val="yellow"/>
            <w:rPrChange w:id="838" w:author="Laura Dee" w:date="2022-09-21T10:47:00Z">
              <w:rPr>
                <w:rFonts w:ascii="Calibri" w:eastAsia="Calibri" w:hAnsi="Calibri" w:cs="Calibri"/>
                <w:color w:val="333333"/>
                <w:sz w:val="24"/>
                <w:szCs w:val="24"/>
                <w:highlight w:val="white"/>
              </w:rPr>
            </w:rPrChange>
          </w:rPr>
          <w:delText>estimands</w:delText>
        </w:r>
      </w:del>
      <w:r w:rsidRPr="005216BE">
        <w:rPr>
          <w:rFonts w:ascii="Calibri" w:eastAsia="Calibri" w:hAnsi="Calibri" w:cs="Calibri"/>
          <w:color w:val="333333"/>
          <w:sz w:val="24"/>
          <w:szCs w:val="24"/>
          <w:highlight w:val="yellow"/>
          <w:rPrChange w:id="839" w:author="Laura Dee" w:date="2022-09-21T10:47:00Z">
            <w:rPr>
              <w:rFonts w:ascii="Calibri" w:eastAsia="Calibri" w:hAnsi="Calibri" w:cs="Calibri"/>
              <w:color w:val="333333"/>
              <w:sz w:val="24"/>
              <w:szCs w:val="24"/>
              <w:highlight w:val="white"/>
            </w:rPr>
          </w:rPrChange>
        </w:rPr>
        <w:t xml:space="preserve">, </w:t>
      </w:r>
      <w:r>
        <w:rPr>
          <w:rFonts w:ascii="Calibri" w:eastAsia="Calibri" w:hAnsi="Calibri" w:cs="Calibri"/>
          <w:color w:val="333333"/>
          <w:sz w:val="24"/>
          <w:szCs w:val="24"/>
          <w:highlight w:val="white"/>
        </w:rPr>
        <w:t xml:space="preserve">but, it more often is within </w:t>
      </w:r>
      <w:commentRangeStart w:id="840"/>
      <w:r>
        <w:rPr>
          <w:rFonts w:ascii="Calibri" w:eastAsia="Calibri" w:hAnsi="Calibri" w:cs="Calibri"/>
          <w:color w:val="333333"/>
          <w:sz w:val="24"/>
          <w:szCs w:val="24"/>
          <w:highlight w:val="white"/>
        </w:rPr>
        <w:t>2SE of 0</w:t>
      </w:r>
      <w:ins w:id="841" w:author="Laura Dee" w:date="2022-09-28T10:09:00Z">
        <w:r w:rsidR="00823F1E">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w:t>
      </w:r>
      <w:commentRangeEnd w:id="840"/>
      <w:r w:rsidR="00823F1E">
        <w:rPr>
          <w:rStyle w:val="CommentReference"/>
        </w:rPr>
        <w:commentReference w:id="840"/>
      </w:r>
      <w:commentRangeStart w:id="842"/>
      <w:r>
        <w:rPr>
          <w:rFonts w:ascii="Calibri" w:eastAsia="Calibri" w:hAnsi="Calibri" w:cs="Calibri"/>
          <w:color w:val="333333"/>
          <w:sz w:val="24"/>
          <w:szCs w:val="24"/>
          <w:highlight w:val="white"/>
        </w:rPr>
        <w:t xml:space="preserve">and frequently does not contain the true value of the temperature effect </w:t>
      </w:r>
      <w:commentRangeEnd w:id="842"/>
      <w:r w:rsidR="00823F1E">
        <w:rPr>
          <w:rStyle w:val="CommentReference"/>
        </w:rPr>
        <w:commentReference w:id="842"/>
      </w:r>
      <w:r>
        <w:rPr>
          <w:rFonts w:ascii="Calibri" w:eastAsia="Calibri" w:hAnsi="Calibri" w:cs="Calibri"/>
          <w:color w:val="333333"/>
          <w:sz w:val="24"/>
          <w:szCs w:val="24"/>
          <w:highlight w:val="white"/>
        </w:rPr>
        <w:t xml:space="preserve">(Table 2). </w:t>
      </w:r>
      <w:commentRangeStart w:id="843"/>
      <w:r>
        <w:rPr>
          <w:rFonts w:ascii="Calibri" w:eastAsia="Calibri" w:hAnsi="Calibri" w:cs="Calibri"/>
          <w:color w:val="333333"/>
          <w:sz w:val="24"/>
          <w:szCs w:val="24"/>
          <w:highlight w:val="white"/>
        </w:rPr>
        <w:t xml:space="preserve">Additional explorations show that, with respect to incorporating a site random effect in group mean covariate or centered models, while this does not make a difference with respect to the temperature coefficient when the study design is balanced, it does affect results if the design is unbalanced and there is site-level variation that is uncorrelated with temperature (Appendix A). </w:t>
      </w:r>
      <w:commentRangeEnd w:id="843"/>
      <w:r w:rsidR="00B05F88">
        <w:rPr>
          <w:rStyle w:val="CommentReference"/>
        </w:rPr>
        <w:commentReference w:id="843"/>
      </w:r>
      <w:r w:rsidRPr="00D53729">
        <w:rPr>
          <w:rFonts w:ascii="Calibri" w:eastAsia="Calibri" w:hAnsi="Calibri" w:cs="Calibri"/>
          <w:color w:val="333333"/>
          <w:sz w:val="24"/>
          <w:szCs w:val="24"/>
          <w:highlight w:val="yellow"/>
          <w:rPrChange w:id="844" w:author="Laura Dee" w:date="2022-09-28T10:10:00Z">
            <w:rPr>
              <w:rFonts w:ascii="Calibri" w:eastAsia="Calibri" w:hAnsi="Calibri" w:cs="Calibri"/>
              <w:color w:val="333333"/>
              <w:sz w:val="24"/>
              <w:szCs w:val="24"/>
              <w:highlight w:val="white"/>
            </w:rPr>
          </w:rPrChange>
        </w:rPr>
        <w:t xml:space="preserve">Again, we urge researchers to incorporate random effects or robust standard errors as needed to accommodate </w:t>
      </w:r>
      <w:ins w:id="845" w:author="Laura Dee" w:date="2022-09-28T10:09:00Z">
        <w:r w:rsidR="00D53729" w:rsidRPr="00D53729">
          <w:rPr>
            <w:rFonts w:ascii="Calibri" w:eastAsia="Calibri" w:hAnsi="Calibri" w:cs="Calibri"/>
            <w:color w:val="333333"/>
            <w:sz w:val="24"/>
            <w:szCs w:val="24"/>
            <w:highlight w:val="yellow"/>
            <w:rPrChange w:id="846" w:author="Laura Dee" w:date="2022-09-28T10:10:00Z">
              <w:rPr>
                <w:rFonts w:ascii="Calibri" w:eastAsia="Calibri" w:hAnsi="Calibri" w:cs="Calibri"/>
                <w:color w:val="333333"/>
                <w:sz w:val="24"/>
                <w:szCs w:val="24"/>
                <w:highlight w:val="white"/>
              </w:rPr>
            </w:rPrChange>
          </w:rPr>
          <w:t>clustering in the error</w:t>
        </w:r>
      </w:ins>
      <w:ins w:id="847" w:author="Laura Dee" w:date="2022-09-28T10:10:00Z">
        <w:r w:rsidR="00D53729">
          <w:rPr>
            <w:rFonts w:ascii="Calibri" w:eastAsia="Calibri" w:hAnsi="Calibri" w:cs="Calibri"/>
            <w:color w:val="333333"/>
            <w:sz w:val="24"/>
            <w:szCs w:val="24"/>
            <w:highlight w:val="yellow"/>
          </w:rPr>
          <w:t xml:space="preserve">, </w:t>
        </w:r>
      </w:ins>
      <w:ins w:id="848" w:author="Laura Dee" w:date="2022-09-28T10:09:00Z">
        <w:r w:rsidR="00D53729" w:rsidRPr="00D53729">
          <w:rPr>
            <w:rFonts w:ascii="Calibri" w:eastAsia="Calibri" w:hAnsi="Calibri" w:cs="Calibri"/>
            <w:color w:val="333333"/>
            <w:sz w:val="24"/>
            <w:szCs w:val="24"/>
            <w:highlight w:val="yellow"/>
            <w:rPrChange w:id="849" w:author="Laura Dee" w:date="2022-09-28T10:10:00Z">
              <w:rPr>
                <w:rFonts w:ascii="Calibri" w:eastAsia="Calibri" w:hAnsi="Calibri" w:cs="Calibri"/>
                <w:color w:val="333333"/>
                <w:sz w:val="24"/>
                <w:szCs w:val="24"/>
                <w:highlight w:val="white"/>
              </w:rPr>
            </w:rPrChange>
          </w:rPr>
          <w:t xml:space="preserve">per the </w:t>
        </w:r>
      </w:ins>
      <w:r w:rsidRPr="00D53729">
        <w:rPr>
          <w:rFonts w:ascii="Calibri" w:eastAsia="Calibri" w:hAnsi="Calibri" w:cs="Calibri"/>
          <w:color w:val="333333"/>
          <w:sz w:val="24"/>
          <w:szCs w:val="24"/>
          <w:highlight w:val="yellow"/>
          <w:rPrChange w:id="850" w:author="Laura Dee" w:date="2022-09-28T10:10:00Z">
            <w:rPr>
              <w:rFonts w:ascii="Calibri" w:eastAsia="Calibri" w:hAnsi="Calibri" w:cs="Calibri"/>
              <w:color w:val="333333"/>
              <w:sz w:val="24"/>
              <w:szCs w:val="24"/>
              <w:highlight w:val="white"/>
            </w:rPr>
          </w:rPrChange>
        </w:rPr>
        <w:t>study design, recognizing the tradeoffs of using both as well as the questions they can versus cannot answer.</w:t>
      </w:r>
    </w:p>
    <w:p w14:paraId="4A2AEB9F" w14:textId="77777777" w:rsidR="00E259E3" w:rsidRPr="00D53729" w:rsidRDefault="00E259E3">
      <w:pPr>
        <w:shd w:val="clear" w:color="auto" w:fill="FFFFFF"/>
        <w:spacing w:after="160"/>
        <w:rPr>
          <w:rFonts w:ascii="Calibri" w:eastAsia="Calibri" w:hAnsi="Calibri" w:cs="Calibri"/>
          <w:color w:val="333333"/>
          <w:sz w:val="24"/>
          <w:szCs w:val="24"/>
          <w:highlight w:val="yellow"/>
          <w:rPrChange w:id="851" w:author="Laura Dee" w:date="2022-09-28T10:10:00Z">
            <w:rPr>
              <w:rFonts w:ascii="Calibri" w:eastAsia="Calibri" w:hAnsi="Calibri" w:cs="Calibri"/>
              <w:color w:val="333333"/>
              <w:sz w:val="24"/>
              <w:szCs w:val="24"/>
              <w:highlight w:val="white"/>
            </w:rPr>
          </w:rPrChange>
        </w:rPr>
      </w:pPr>
    </w:p>
    <w:p w14:paraId="0D68391D" w14:textId="77777777" w:rsidR="00F12A84" w:rsidRDefault="003C4406">
      <w:pPr>
        <w:shd w:val="clear" w:color="auto" w:fill="FFFFFF"/>
        <w:spacing w:after="160"/>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Further Extensions</w:t>
      </w:r>
    </w:p>
    <w:p w14:paraId="7263B937" w14:textId="77777777" w:rsidR="00F12A84" w:rsidRDefault="003C4406">
      <w:pPr>
        <w:pStyle w:val="Heading2"/>
        <w:shd w:val="clear" w:color="auto" w:fill="FFFFFF"/>
        <w:spacing w:after="160"/>
        <w:rPr>
          <w:rFonts w:ascii="Calibri" w:eastAsia="Calibri" w:hAnsi="Calibri" w:cs="Calibri"/>
          <w:i/>
          <w:sz w:val="24"/>
          <w:szCs w:val="24"/>
        </w:rPr>
      </w:pPr>
      <w:bookmarkStart w:id="852" w:name="_nhvqliprq8vk" w:colFirst="0" w:colLast="0"/>
      <w:bookmarkEnd w:id="852"/>
      <w:r>
        <w:rPr>
          <w:rFonts w:ascii="Calibri" w:eastAsia="Calibri" w:hAnsi="Calibri" w:cs="Calibri"/>
          <w:i/>
          <w:sz w:val="24"/>
          <w:szCs w:val="24"/>
        </w:rPr>
        <w:t xml:space="preserve">A Difficult </w:t>
      </w:r>
      <w:commentRangeStart w:id="853"/>
      <w:r>
        <w:rPr>
          <w:rFonts w:ascii="Calibri" w:eastAsia="Calibri" w:hAnsi="Calibri" w:cs="Calibri"/>
          <w:i/>
          <w:sz w:val="24"/>
          <w:szCs w:val="24"/>
        </w:rPr>
        <w:t>Slope: Omitted Variables that Cause Variation in the Magnitude of the Causal Effect</w:t>
      </w:r>
    </w:p>
    <w:p w14:paraId="76C56F35" w14:textId="7BE11ADD"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Frequently, an omitted confounder does not merely contaminate our estimate of a causal effect, but, the causal effect of our variable of interest might depend on the level </w:t>
      </w:r>
      <w:proofErr w:type="gramStart"/>
      <w:r>
        <w:rPr>
          <w:rFonts w:ascii="Calibri" w:eastAsia="Calibri" w:hAnsi="Calibri" w:cs="Calibri"/>
          <w:color w:val="333333"/>
          <w:sz w:val="24"/>
          <w:szCs w:val="24"/>
          <w:highlight w:val="white"/>
        </w:rPr>
        <w:t xml:space="preserve">of </w:t>
      </w:r>
      <w:ins w:id="854" w:author="Laura Dee" w:date="2022-10-03T09:04:00Z">
        <w:r w:rsidR="006B4453">
          <w:rPr>
            <w:rFonts w:ascii="Calibri" w:eastAsia="Calibri" w:hAnsi="Calibri" w:cs="Calibri"/>
            <w:color w:val="333333"/>
            <w:sz w:val="24"/>
            <w:szCs w:val="24"/>
            <w:highlight w:val="white"/>
          </w:rPr>
          <w:t xml:space="preserve"> it</w:t>
        </w:r>
        <w:proofErr w:type="gramEnd"/>
        <w:r w:rsidR="006B4453">
          <w:rPr>
            <w:rFonts w:ascii="Calibri" w:eastAsia="Calibri" w:hAnsi="Calibri" w:cs="Calibri"/>
            <w:color w:val="333333"/>
            <w:sz w:val="24"/>
            <w:szCs w:val="24"/>
            <w:highlight w:val="white"/>
          </w:rPr>
          <w:t xml:space="preserve">. </w:t>
        </w:r>
        <w:commentRangeEnd w:id="853"/>
        <w:r w:rsidR="006B4453">
          <w:rPr>
            <w:rStyle w:val="CommentReference"/>
          </w:rPr>
          <w:commentReference w:id="853"/>
        </w:r>
      </w:ins>
      <w:del w:id="855" w:author="Laura Dee" w:date="2022-10-03T09:04:00Z">
        <w:r w:rsidDel="006B4453">
          <w:rPr>
            <w:rFonts w:ascii="Calibri" w:eastAsia="Calibri" w:hAnsi="Calibri" w:cs="Calibri"/>
            <w:color w:val="333333"/>
            <w:sz w:val="24"/>
            <w:szCs w:val="24"/>
            <w:highlight w:val="white"/>
          </w:rPr>
          <w:delText xml:space="preserve">the confounder. </w:delText>
        </w:r>
      </w:del>
      <w:r>
        <w:rPr>
          <w:rFonts w:ascii="Calibri" w:eastAsia="Calibri" w:hAnsi="Calibri" w:cs="Calibri"/>
          <w:color w:val="333333"/>
          <w:sz w:val="24"/>
          <w:szCs w:val="24"/>
          <w:highlight w:val="white"/>
        </w:rPr>
        <w:t xml:space="preserve">Consider that thermal effects in our snail system might depend on levels of recruitment - dense aggregations of intertidal organisms are often better at retaining water and thus resisting </w:t>
      </w:r>
      <w:r>
        <w:rPr>
          <w:rFonts w:ascii="Calibri" w:eastAsia="Calibri" w:hAnsi="Calibri" w:cs="Calibri"/>
          <w:color w:val="333333"/>
          <w:sz w:val="24"/>
          <w:szCs w:val="24"/>
          <w:highlight w:val="white"/>
        </w:rPr>
        <w:lastRenderedPageBreak/>
        <w:t xml:space="preserve">desiccation or other forms of thermal stress (Fig. 8, </w:t>
      </w:r>
      <w:r w:rsidRPr="00853E5F">
        <w:rPr>
          <w:rFonts w:ascii="Calibri" w:eastAsia="Calibri" w:hAnsi="Calibri" w:cs="Calibri"/>
          <w:color w:val="333333"/>
          <w:sz w:val="24"/>
          <w:szCs w:val="24"/>
          <w:highlight w:val="yellow"/>
          <w:rPrChange w:id="856" w:author="Laura Dee" w:date="2022-05-17T14:58:00Z">
            <w:rPr>
              <w:rFonts w:ascii="Calibri" w:eastAsia="Calibri" w:hAnsi="Calibri" w:cs="Calibri"/>
              <w:color w:val="333333"/>
              <w:sz w:val="24"/>
              <w:szCs w:val="24"/>
              <w:highlight w:val="white"/>
            </w:rPr>
          </w:rPrChange>
        </w:rPr>
        <w:t>REF</w:t>
      </w:r>
      <w:r>
        <w:rPr>
          <w:rFonts w:ascii="Calibri" w:eastAsia="Calibri" w:hAnsi="Calibri" w:cs="Calibri"/>
          <w:color w:val="333333"/>
          <w:sz w:val="24"/>
          <w:szCs w:val="24"/>
          <w:highlight w:val="white"/>
        </w:rPr>
        <w:t xml:space="preserve">). In a naive mixed model, we would incorporate this into a random slope. </w:t>
      </w:r>
    </w:p>
    <w:p w14:paraId="0F484AC1"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
    <w:p w14:paraId="63688363"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\;slope}) \\ \\</w:t>
      </w:r>
    </w:p>
    <w:p w14:paraId="3B854C6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03D1B4D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1F12406B"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CBB0DCC" wp14:editId="0F0D2494">
            <wp:extent cx="2667000" cy="1447800"/>
            <wp:effectExtent l="0" t="0" r="0" b="0"/>
            <wp:docPr id="7" name="image5.gif" descr="y_{ij}  = \beta_0 + \beta_1 x_{ij} +  \gamma_i x_{ij}  + \delta_i + \epsilon_{ij} \\ \\&#10;&#10;\gamma_i \sim \mathcal{N}(0, \sigma^2_{site \;slope}) \\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5.gif" descr="y_{ij}  = \beta_0 + \beta_1 x_{ij} +  \gamma_i x_{ij}  + \delta_i + \epsilon_{ij} \\ \\&#10;&#10;\gamma_i \sim \mathcal{N}(0, \sigma^2_{site \;slope}) \\ \\&#10;\delta_i \sim \mathcal{N}(0, \sigma^2_{site}) \\ \\&#10;\epsilon_{ij} \sim \mathcal{N}(0, \sigma^2)&#10;"/>
                    <pic:cNvPicPr preferRelativeResize="0"/>
                  </pic:nvPicPr>
                  <pic:blipFill>
                    <a:blip r:embed="rId51"/>
                    <a:srcRect/>
                    <a:stretch>
                      <a:fillRect/>
                    </a:stretch>
                  </pic:blipFill>
                  <pic:spPr>
                    <a:xfrm>
                      <a:off x="0" y="0"/>
                      <a:ext cx="2667000" cy="1447800"/>
                    </a:xfrm>
                    <a:prstGeom prst="rect">
                      <a:avLst/>
                    </a:prstGeom>
                    <a:ln/>
                  </pic:spPr>
                </pic:pic>
              </a:graphicData>
            </a:graphic>
          </wp:inline>
        </w:drawing>
      </w:r>
    </w:p>
    <w:p w14:paraId="1A3E0CD5" w14:textId="081E9E2B"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As before, however, the random effects assumption is violated, making this approach inappropriate for analysis. To rectify the problem of omitted variable bias properly here, however, we have two solutions. First, for a fixed effects dummy variable approach, we can incorporate </w:t>
      </w:r>
      <w:commentRangeStart w:id="857"/>
      <w:r>
        <w:rPr>
          <w:rFonts w:ascii="Calibri" w:eastAsia="Calibri" w:hAnsi="Calibri" w:cs="Calibri"/>
          <w:color w:val="333333"/>
          <w:sz w:val="24"/>
          <w:szCs w:val="24"/>
          <w:highlight w:val="white"/>
        </w:rPr>
        <w:t>a</w:t>
      </w:r>
      <w:del w:id="858" w:author="Laura Dee" w:date="2022-10-03T09:04:00Z">
        <w:r w:rsidDel="001439A6">
          <w:rPr>
            <w:rFonts w:ascii="Calibri" w:eastAsia="Calibri" w:hAnsi="Calibri" w:cs="Calibri"/>
            <w:color w:val="333333"/>
            <w:sz w:val="24"/>
            <w:szCs w:val="24"/>
            <w:highlight w:val="white"/>
          </w:rPr>
          <w:delText xml:space="preserve"> fixed</w:delText>
        </w:r>
      </w:del>
      <w:ins w:id="859" w:author="Laura Dee" w:date="2022-10-03T09:04:00Z">
        <w:r w:rsidR="001439A6">
          <w:rPr>
            <w:rFonts w:ascii="Calibri" w:eastAsia="Calibri" w:hAnsi="Calibri" w:cs="Calibri"/>
            <w:color w:val="333333"/>
            <w:sz w:val="24"/>
            <w:szCs w:val="24"/>
            <w:highlight w:val="white"/>
          </w:rPr>
          <w:t>n</w:t>
        </w:r>
      </w:ins>
      <w:r>
        <w:rPr>
          <w:rFonts w:ascii="Calibri" w:eastAsia="Calibri" w:hAnsi="Calibri" w:cs="Calibri"/>
          <w:color w:val="333333"/>
          <w:sz w:val="24"/>
          <w:szCs w:val="24"/>
          <w:highlight w:val="white"/>
        </w:rPr>
        <w:t xml:space="preserve"> interaction effect </w:t>
      </w:r>
      <w:commentRangeEnd w:id="857"/>
      <w:r w:rsidR="001439A6">
        <w:rPr>
          <w:rStyle w:val="CommentReference"/>
        </w:rPr>
        <w:commentReference w:id="857"/>
      </w:r>
      <w:r>
        <w:rPr>
          <w:rFonts w:ascii="Calibri" w:eastAsia="Calibri" w:hAnsi="Calibri" w:cs="Calibri"/>
          <w:color w:val="333333"/>
          <w:sz w:val="24"/>
          <w:szCs w:val="24"/>
          <w:highlight w:val="white"/>
        </w:rPr>
        <w:t xml:space="preserve">between our </w:t>
      </w:r>
      <w:commentRangeStart w:id="860"/>
      <w:r>
        <w:rPr>
          <w:rFonts w:ascii="Calibri" w:eastAsia="Calibri" w:hAnsi="Calibri" w:cs="Calibri"/>
          <w:color w:val="333333"/>
          <w:sz w:val="24"/>
          <w:szCs w:val="24"/>
          <w:highlight w:val="white"/>
        </w:rPr>
        <w:t xml:space="preserve">causal </w:t>
      </w:r>
      <w:del w:id="861" w:author="Laura Dee" w:date="2022-10-03T09:05:00Z">
        <w:r w:rsidDel="001439A6">
          <w:rPr>
            <w:rFonts w:ascii="Calibri" w:eastAsia="Calibri" w:hAnsi="Calibri" w:cs="Calibri"/>
            <w:color w:val="333333"/>
            <w:sz w:val="24"/>
            <w:szCs w:val="24"/>
            <w:highlight w:val="white"/>
          </w:rPr>
          <w:delText xml:space="preserve">driver </w:delText>
        </w:r>
      </w:del>
      <w:ins w:id="862" w:author="Laura Dee" w:date="2022-10-03T09:05:00Z">
        <w:r w:rsidR="001439A6">
          <w:rPr>
            <w:rFonts w:ascii="Calibri" w:eastAsia="Calibri" w:hAnsi="Calibri" w:cs="Calibri"/>
            <w:color w:val="333333"/>
            <w:sz w:val="24"/>
            <w:szCs w:val="24"/>
            <w:highlight w:val="white"/>
          </w:rPr>
          <w:t xml:space="preserve">variable </w:t>
        </w:r>
      </w:ins>
      <w:r>
        <w:rPr>
          <w:rFonts w:ascii="Calibri" w:eastAsia="Calibri" w:hAnsi="Calibri" w:cs="Calibri"/>
          <w:color w:val="333333"/>
          <w:sz w:val="24"/>
          <w:szCs w:val="24"/>
          <w:highlight w:val="white"/>
        </w:rPr>
        <w:t xml:space="preserve">of interest </w:t>
      </w:r>
      <w:commentRangeEnd w:id="860"/>
      <w:r w:rsidR="001439A6">
        <w:rPr>
          <w:rStyle w:val="CommentReference"/>
        </w:rPr>
        <w:commentReference w:id="860"/>
      </w:r>
      <w:r>
        <w:rPr>
          <w:rFonts w:ascii="Calibri" w:eastAsia="Calibri" w:hAnsi="Calibri" w:cs="Calibri"/>
          <w:color w:val="333333"/>
          <w:sz w:val="24"/>
          <w:szCs w:val="24"/>
          <w:highlight w:val="white"/>
        </w:rPr>
        <w:t xml:space="preserve">and site. Given that we now have slopes, the number of parameters can blow up leading to this approach being highly inefficient and not advisable for small sample sizes. Rather, we can use correlated random effects approaches with an interaction between the group mean and our driver of interest. </w:t>
      </w:r>
      <w:commentRangeStart w:id="863"/>
      <w:r>
        <w:rPr>
          <w:rFonts w:ascii="Calibri" w:eastAsia="Calibri" w:hAnsi="Calibri" w:cs="Calibri"/>
          <w:color w:val="333333"/>
          <w:sz w:val="24"/>
          <w:szCs w:val="24"/>
          <w:highlight w:val="white"/>
        </w:rPr>
        <w:t xml:space="preserve">For example, for a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w:t>
      </w:r>
    </w:p>
    <w:p w14:paraId="597F178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\beta_3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p>
    <w:p w14:paraId="7BB763B2"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640F09A" wp14:editId="045AE538">
            <wp:extent cx="3657600" cy="177800"/>
            <wp:effectExtent l="0" t="0" r="0" b="0"/>
            <wp:docPr id="15" name="image7.gif" descr="y_{ij}  = \beta_0 + \beta_1 x_{ij} +  \beta_2 \bar{x_i}  +  \beta_3 x_{ij} \bar{x_i} +  \gamma_i x_{ij}  + \delta_i + \epsilon_{ij}"/>
            <wp:cNvGraphicFramePr/>
            <a:graphic xmlns:a="http://schemas.openxmlformats.org/drawingml/2006/main">
              <a:graphicData uri="http://schemas.openxmlformats.org/drawingml/2006/picture">
                <pic:pic xmlns:pic="http://schemas.openxmlformats.org/drawingml/2006/picture">
                  <pic:nvPicPr>
                    <pic:cNvPr id="0" name="image7.gif" descr="y_{ij}  = \beta_0 + \beta_1 x_{ij} +  \beta_2 \bar{x_i}  +  \beta_3 x_{ij} \bar{x_i} +  \gamma_i x_{ij}  + \delta_i + \epsilon_{ij}"/>
                    <pic:cNvPicPr preferRelativeResize="0"/>
                  </pic:nvPicPr>
                  <pic:blipFill>
                    <a:blip r:embed="rId52"/>
                    <a:srcRect/>
                    <a:stretch>
                      <a:fillRect/>
                    </a:stretch>
                  </pic:blipFill>
                  <pic:spPr>
                    <a:xfrm>
                      <a:off x="0" y="0"/>
                      <a:ext cx="3657600" cy="177800"/>
                    </a:xfrm>
                    <a:prstGeom prst="rect">
                      <a:avLst/>
                    </a:prstGeom>
                    <a:ln/>
                  </pic:spPr>
                </pic:pic>
              </a:graphicData>
            </a:graphic>
          </wp:inline>
        </w:drawing>
      </w:r>
    </w:p>
    <w:p w14:paraId="45789DF2"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or a similar model for the group mean centered approach. </w:t>
      </w:r>
      <w:commentRangeEnd w:id="863"/>
      <w:r w:rsidR="00553CB1">
        <w:rPr>
          <w:rStyle w:val="CommentReference"/>
        </w:rPr>
        <w:commentReference w:id="863"/>
      </w:r>
      <w:r>
        <w:rPr>
          <w:rFonts w:ascii="Calibri" w:eastAsia="Calibri" w:hAnsi="Calibri" w:cs="Calibri"/>
          <w:color w:val="333333"/>
          <w:sz w:val="24"/>
          <w:szCs w:val="24"/>
          <w:highlight w:val="white"/>
        </w:rPr>
        <w:t>Note, \</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might not be needed in this model if the omitted variable is the only cause of variation in the temperature effect. </w:t>
      </w:r>
    </w:p>
    <w:p w14:paraId="3F50378A" w14:textId="2F915BEB"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Models with interactions can provide powerful insights into both the effect of the causal driver of interest as well as how those effects vary given ambient conditions. For example, consider a group mean centered model with an interaction effect for our snail-recruitment system. We can ask if the effect of a temperature anomaly differs in warm versus cool sites - something which can prompt follow</w:t>
      </w:r>
      <w:ins w:id="864" w:author="Laura Dee" w:date="2022-05-17T14:58:00Z">
        <w:r w:rsidR="004622E4">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up investigations as to what are the underlying differences </w:t>
      </w:r>
      <w:r>
        <w:rPr>
          <w:rFonts w:ascii="Calibri" w:eastAsia="Calibri" w:hAnsi="Calibri" w:cs="Calibri"/>
          <w:color w:val="333333"/>
          <w:sz w:val="24"/>
          <w:szCs w:val="24"/>
          <w:highlight w:val="white"/>
        </w:rPr>
        <w:lastRenderedPageBreak/>
        <w:t xml:space="preserve">that correlate with the thermal gradient that could cause temperature anomaly to have differing effects in different sites. </w:t>
      </w:r>
    </w:p>
    <w:p w14:paraId="036F6ED2" w14:textId="3B267BEA"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ab/>
      </w:r>
      <w:commentRangeStart w:id="865"/>
      <w:r>
        <w:rPr>
          <w:rFonts w:ascii="Calibri" w:eastAsia="Calibri" w:hAnsi="Calibri" w:cs="Calibri"/>
          <w:color w:val="333333"/>
          <w:sz w:val="24"/>
          <w:szCs w:val="24"/>
          <w:highlight w:val="white"/>
        </w:rPr>
        <w:t xml:space="preserve">We caution, however, that if the relationship between the driver of interest and the outcome is nonlinear (e.g., a Generalized Linear Model with a non-identity link function), an interaction effect might not be appropriate. Consider if the relationship between temperature and snail abundance was exponential (e.g., we used a </w:t>
      </w:r>
      <w:ins w:id="866" w:author="Laura Dee" w:date="2022-09-28T09:21:00Z">
        <w:r w:rsidR="00CB2526">
          <w:rPr>
            <w:rFonts w:ascii="Calibri" w:eastAsia="Calibri" w:hAnsi="Calibri" w:cs="Calibri"/>
            <w:color w:val="333333"/>
            <w:sz w:val="24"/>
            <w:szCs w:val="24"/>
            <w:highlight w:val="white"/>
          </w:rPr>
          <w:t>P</w:t>
        </w:r>
      </w:ins>
      <w:del w:id="867" w:author="Laura Dee" w:date="2022-09-28T09:21:00Z">
        <w:r w:rsidDel="00CB2526">
          <w:rPr>
            <w:rFonts w:ascii="Calibri" w:eastAsia="Calibri" w:hAnsi="Calibri" w:cs="Calibri"/>
            <w:color w:val="333333"/>
            <w:sz w:val="24"/>
            <w:szCs w:val="24"/>
            <w:highlight w:val="white"/>
          </w:rPr>
          <w:delText>p</w:delText>
        </w:r>
      </w:del>
      <w:r>
        <w:rPr>
          <w:rFonts w:ascii="Calibri" w:eastAsia="Calibri" w:hAnsi="Calibri" w:cs="Calibri"/>
          <w:color w:val="333333"/>
          <w:sz w:val="24"/>
          <w:szCs w:val="24"/>
          <w:highlight w:val="white"/>
        </w:rPr>
        <w:t xml:space="preserve">oisson </w:t>
      </w:r>
      <w:proofErr w:type="spellStart"/>
      <w:r>
        <w:rPr>
          <w:rFonts w:ascii="Calibri" w:eastAsia="Calibri" w:hAnsi="Calibri" w:cs="Calibri"/>
          <w:color w:val="333333"/>
          <w:sz w:val="24"/>
          <w:szCs w:val="24"/>
          <w:highlight w:val="white"/>
        </w:rPr>
        <w:t>glm</w:t>
      </w:r>
      <w:proofErr w:type="spellEnd"/>
      <w:r>
        <w:rPr>
          <w:rFonts w:ascii="Calibri" w:eastAsia="Calibri" w:hAnsi="Calibri" w:cs="Calibri"/>
          <w:color w:val="333333"/>
          <w:sz w:val="24"/>
          <w:szCs w:val="24"/>
          <w:highlight w:val="white"/>
        </w:rPr>
        <w:t xml:space="preserve"> with a log link). While it might be tempting to let group centered temperature and site mean temperature interact, as plots with overall higher temperatures would seem to have a greater change per unit of temperature change than those with lower temperatures, the log link itself takes care of this problem. On a linear scale, the effect is additive. This is a minor concern, but it is one that users of generalized linear models should be aware of in their analyses</w:t>
      </w:r>
      <w:commentRangeEnd w:id="865"/>
      <w:r w:rsidR="00553CB1">
        <w:rPr>
          <w:rStyle w:val="CommentReference"/>
        </w:rPr>
        <w:commentReference w:id="865"/>
      </w:r>
      <w:r>
        <w:rPr>
          <w:rFonts w:ascii="Calibri" w:eastAsia="Calibri" w:hAnsi="Calibri" w:cs="Calibri"/>
          <w:color w:val="333333"/>
          <w:sz w:val="24"/>
          <w:szCs w:val="24"/>
          <w:highlight w:val="white"/>
        </w:rPr>
        <w:t>.</w:t>
      </w:r>
    </w:p>
    <w:p w14:paraId="64FB1EEA" w14:textId="77777777" w:rsidR="00F12A84" w:rsidRDefault="003C4406">
      <w:pPr>
        <w:pStyle w:val="Heading2"/>
        <w:rPr>
          <w:rFonts w:ascii="Calibri" w:eastAsia="Calibri" w:hAnsi="Calibri" w:cs="Calibri"/>
          <w:i/>
          <w:sz w:val="24"/>
          <w:szCs w:val="24"/>
        </w:rPr>
      </w:pPr>
      <w:bookmarkStart w:id="868" w:name="_5wo0glq0180s" w:colFirst="0" w:colLast="0"/>
      <w:bookmarkEnd w:id="868"/>
      <w:r>
        <w:rPr>
          <w:rFonts w:ascii="Calibri" w:eastAsia="Calibri" w:hAnsi="Calibri" w:cs="Calibri"/>
          <w:i/>
          <w:sz w:val="24"/>
          <w:szCs w:val="24"/>
        </w:rPr>
        <w:t xml:space="preserve">Reality Bites:  Coping with </w:t>
      </w:r>
      <w:proofErr w:type="spellStart"/>
      <w:r>
        <w:rPr>
          <w:rFonts w:ascii="Calibri" w:eastAsia="Calibri" w:hAnsi="Calibri" w:cs="Calibri"/>
          <w:i/>
          <w:sz w:val="24"/>
          <w:szCs w:val="24"/>
        </w:rPr>
        <w:t>spatio</w:t>
      </w:r>
      <w:proofErr w:type="spellEnd"/>
      <w:r>
        <w:rPr>
          <w:rFonts w:ascii="Calibri" w:eastAsia="Calibri" w:hAnsi="Calibri" w:cs="Calibri"/>
          <w:i/>
          <w:sz w:val="24"/>
          <w:szCs w:val="24"/>
        </w:rPr>
        <w:t xml:space="preserve">-temporal omitted variables </w:t>
      </w:r>
    </w:p>
    <w:p w14:paraId="10DDF2CB"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variables can be extremely challenging, and the solutions can require more thoughtful study design. Consider that recruitment is not static through time. Rather, it is correlated with temperature in both space and time. For example, sites that experience strong cold-water pulses in a year also experience unusually high recruitment in those same years. If there is variability within a site in temperature and we have multiple plots sampled across multiple sites each year, we can cope with this sort of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 in ways that echo the types of models already seen above. For example, we can use a </w:t>
      </w:r>
      <w:commentRangeStart w:id="869"/>
      <w:r>
        <w:rPr>
          <w:rFonts w:ascii="Calibri" w:eastAsia="Calibri" w:hAnsi="Calibri" w:cs="Calibri"/>
          <w:color w:val="333333"/>
          <w:sz w:val="24"/>
          <w:szCs w:val="24"/>
          <w:highlight w:val="white"/>
        </w:rPr>
        <w:t>fixed</w:t>
      </w:r>
      <w:commentRangeEnd w:id="869"/>
      <w:r w:rsidR="00553CB1">
        <w:rPr>
          <w:rStyle w:val="CommentReference"/>
        </w:rPr>
        <w:commentReference w:id="869"/>
      </w:r>
      <w:r>
        <w:rPr>
          <w:rFonts w:ascii="Calibri" w:eastAsia="Calibri" w:hAnsi="Calibri" w:cs="Calibri"/>
          <w:color w:val="333333"/>
          <w:sz w:val="24"/>
          <w:szCs w:val="24"/>
          <w:highlight w:val="white"/>
        </w:rPr>
        <w:t xml:space="preserve"> effects approach as in the following model with plot within site and time designated </w:t>
      </w:r>
      <w:proofErr w:type="spellStart"/>
      <w:r>
        <w:rPr>
          <w:rFonts w:ascii="Calibri" w:eastAsia="Calibri" w:hAnsi="Calibri" w:cs="Calibri"/>
          <w:color w:val="333333"/>
          <w:sz w:val="24"/>
          <w:szCs w:val="24"/>
          <w:highlight w:val="white"/>
        </w:rPr>
        <w:t>as k</w:t>
      </w:r>
      <w:proofErr w:type="spellEnd"/>
      <w:r>
        <w:rPr>
          <w:rFonts w:ascii="Calibri" w:eastAsia="Calibri" w:hAnsi="Calibri" w:cs="Calibri"/>
          <w:color w:val="333333"/>
          <w:sz w:val="24"/>
          <w:szCs w:val="24"/>
          <w:highlight w:val="white"/>
        </w:rPr>
        <w:t>:</w:t>
      </w:r>
    </w:p>
    <w:p w14:paraId="2DB80BE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2E183B55" wp14:editId="72A9093D">
            <wp:extent cx="4102100" cy="241300"/>
            <wp:effectExtent l="0" t="0" r="0" b="0"/>
            <wp:docPr id="6" name="image14.gif" descr="y_{ijk}  = \beta_1 x_{1ijk} + \sum\alpha_i x_{2i} + \sum\lambda_j x_{3j} + \sum\nu_{ij} x_{4ij}  + \epsilon_{ijk}"/>
            <wp:cNvGraphicFramePr/>
            <a:graphic xmlns:a="http://schemas.openxmlformats.org/drawingml/2006/main">
              <a:graphicData uri="http://schemas.openxmlformats.org/drawingml/2006/picture">
                <pic:pic xmlns:pic="http://schemas.openxmlformats.org/drawingml/2006/picture">
                  <pic:nvPicPr>
                    <pic:cNvPr id="0" name="image14.gif" descr="y_{ijk}  = \beta_1 x_{1ijk} + \sum\alpha_i x_{2i} + \sum\lambda_j x_{3j} + \sum\nu_{ij} x_{4ij}  + \epsilon_{ijk}"/>
                    <pic:cNvPicPr preferRelativeResize="0"/>
                  </pic:nvPicPr>
                  <pic:blipFill>
                    <a:blip r:embed="rId53"/>
                    <a:srcRect/>
                    <a:stretch>
                      <a:fillRect/>
                    </a:stretch>
                  </pic:blipFill>
                  <pic:spPr>
                    <a:xfrm>
                      <a:off x="0" y="0"/>
                      <a:ext cx="4102100" cy="241300"/>
                    </a:xfrm>
                    <a:prstGeom prst="rect">
                      <a:avLst/>
                    </a:prstGeom>
                    <a:ln/>
                  </pic:spPr>
                </pic:pic>
              </a:graphicData>
            </a:graphic>
          </wp:inline>
        </w:drawing>
      </w:r>
    </w:p>
    <w:p w14:paraId="08AE1CB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x_{1ijk}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\sum\</w:t>
      </w:r>
      <w:proofErr w:type="spellStart"/>
      <w:r>
        <w:rPr>
          <w:rFonts w:ascii="Calibri" w:eastAsia="Calibri" w:hAnsi="Calibri" w:cs="Calibri"/>
          <w:color w:val="333333"/>
          <w:sz w:val="24"/>
          <w:szCs w:val="24"/>
          <w:highlight w:val="white"/>
        </w:rPr>
        <w:t>lambda_j</w:t>
      </w:r>
      <w:proofErr w:type="spellEnd"/>
      <w:r>
        <w:rPr>
          <w:rFonts w:ascii="Calibri" w:eastAsia="Calibri" w:hAnsi="Calibri" w:cs="Calibri"/>
          <w:color w:val="333333"/>
          <w:sz w:val="24"/>
          <w:szCs w:val="24"/>
          <w:highlight w:val="white"/>
        </w:rPr>
        <w:t xml:space="preserve"> x_{3j} + \sum\nu_{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x_{4ij}  + \epsilon_{</w:t>
      </w:r>
      <w:proofErr w:type="spell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w:t>
      </w:r>
    </w:p>
    <w:p w14:paraId="1A90C3B2"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x</w:t>
      </w:r>
      <w:r>
        <w:rPr>
          <w:rFonts w:ascii="Calibri" w:eastAsia="Calibri" w:hAnsi="Calibri" w:cs="Calibri"/>
          <w:color w:val="333333"/>
          <w:sz w:val="24"/>
          <w:szCs w:val="24"/>
          <w:highlight w:val="white"/>
          <w:vertAlign w:val="subscript"/>
        </w:rPr>
        <w:t>2i</w:t>
      </w:r>
      <w:r>
        <w:rPr>
          <w:rFonts w:ascii="Calibri" w:eastAsia="Calibri" w:hAnsi="Calibri" w:cs="Calibri"/>
          <w:color w:val="333333"/>
          <w:sz w:val="24"/>
          <w:szCs w:val="24"/>
          <w:highlight w:val="white"/>
        </w:rPr>
        <w:t xml:space="preserve"> is a dummy variable for site to capture spatial omitted confounders, x</w:t>
      </w:r>
      <w:r>
        <w:rPr>
          <w:rFonts w:ascii="Calibri" w:eastAsia="Calibri" w:hAnsi="Calibri" w:cs="Calibri"/>
          <w:color w:val="333333"/>
          <w:sz w:val="24"/>
          <w:szCs w:val="24"/>
          <w:highlight w:val="white"/>
          <w:vertAlign w:val="subscript"/>
        </w:rPr>
        <w:t>3j</w:t>
      </w:r>
      <w:r>
        <w:rPr>
          <w:rFonts w:ascii="Calibri" w:eastAsia="Calibri" w:hAnsi="Calibri" w:cs="Calibri"/>
          <w:color w:val="333333"/>
          <w:sz w:val="24"/>
          <w:szCs w:val="24"/>
          <w:highlight w:val="white"/>
        </w:rPr>
        <w:t xml:space="preserve"> is a dummy variable for time to capture temporal omitted variables and x</w:t>
      </w:r>
      <w:r>
        <w:rPr>
          <w:rFonts w:ascii="Calibri" w:eastAsia="Calibri" w:hAnsi="Calibri" w:cs="Calibri"/>
          <w:color w:val="333333"/>
          <w:sz w:val="24"/>
          <w:szCs w:val="24"/>
          <w:highlight w:val="white"/>
          <w:vertAlign w:val="subscript"/>
        </w:rPr>
        <w:t>4ij</w:t>
      </w:r>
      <w:r>
        <w:rPr>
          <w:rFonts w:ascii="Calibri" w:eastAsia="Calibri" w:hAnsi="Calibri" w:cs="Calibri"/>
          <w:color w:val="333333"/>
          <w:sz w:val="24"/>
          <w:szCs w:val="24"/>
          <w:highlight w:val="white"/>
        </w:rPr>
        <w:t xml:space="preserve"> is a dummy variable that combines site and time in order to capture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variables. It is possible that the first two are not needed and only the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fixed effect is necessary, which would increase efficiency. Still, this style of model can consume degrees of freedom rapidly. For this reason, a more efficient correlated random effects approach can also be used. Here is a model using the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 approach analogous to the fixed effect version, although we note that terms capturing spatial and temporal omitted confounders might not be necessary (and, indeed, if they are 0, then we can conclude that OVB is unimportant at these levels).</w:t>
      </w:r>
    </w:p>
    <w:p w14:paraId="3EB03903"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9D44F70" wp14:editId="40F85347">
            <wp:extent cx="4546600" cy="177800"/>
            <wp:effectExtent l="0" t="0" r="0" b="0"/>
            <wp:docPr id="12" name="image13.gif" descr="y_{ijk}  = \beta_0 + \beta_1 x_{ijk} +  \beta_2 \bar{x_i}  +  \beta_3 \bar{x_j} +   \beta_4 \bar{x_i} \bar{x_j} + \delta_i + \delta_j + \delta_{ij} + \epsilon_{ijk}"/>
            <wp:cNvGraphicFramePr/>
            <a:graphic xmlns:a="http://schemas.openxmlformats.org/drawingml/2006/main">
              <a:graphicData uri="http://schemas.openxmlformats.org/drawingml/2006/picture">
                <pic:pic xmlns:pic="http://schemas.openxmlformats.org/drawingml/2006/picture">
                  <pic:nvPicPr>
                    <pic:cNvPr id="0" name="image13.gif" descr="y_{ijk}  = \beta_0 + \beta_1 x_{ijk} +  \beta_2 \bar{x_i}  +  \beta_3 \bar{x_j} +   \beta_4 \bar{x_i} \bar{x_j} + \delta_i + \delta_j + \delta_{ij} + \epsilon_{ijk}"/>
                    <pic:cNvPicPr preferRelativeResize="0"/>
                  </pic:nvPicPr>
                  <pic:blipFill>
                    <a:blip r:embed="rId54"/>
                    <a:srcRect/>
                    <a:stretch>
                      <a:fillRect/>
                    </a:stretch>
                  </pic:blipFill>
                  <pic:spPr>
                    <a:xfrm>
                      <a:off x="0" y="0"/>
                      <a:ext cx="4546600" cy="177800"/>
                    </a:xfrm>
                    <a:prstGeom prst="rect">
                      <a:avLst/>
                    </a:prstGeom>
                    <a:ln/>
                  </pic:spPr>
                </pic:pic>
              </a:graphicData>
            </a:graphic>
          </wp:inline>
        </w:drawing>
      </w:r>
    </w:p>
    <w:p w14:paraId="09880E85"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$$y_{</w:t>
      </w:r>
      <w:proofErr w:type="spellStart"/>
      <w:proofErr w:type="gram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 +  \beta_2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\beta_3 \bar{</w:t>
      </w:r>
      <w:proofErr w:type="spellStart"/>
      <w:r>
        <w:rPr>
          <w:rFonts w:ascii="Calibri" w:eastAsia="Calibri" w:hAnsi="Calibri" w:cs="Calibri"/>
          <w:color w:val="333333"/>
          <w:sz w:val="24"/>
          <w:szCs w:val="24"/>
          <w:highlight w:val="white"/>
        </w:rPr>
        <w:t>x_j</w:t>
      </w:r>
      <w:proofErr w:type="spellEnd"/>
      <w:r>
        <w:rPr>
          <w:rFonts w:ascii="Calibri" w:eastAsia="Calibri" w:hAnsi="Calibri" w:cs="Calibri"/>
          <w:color w:val="333333"/>
          <w:sz w:val="24"/>
          <w:szCs w:val="24"/>
          <w:highlight w:val="white"/>
        </w:rPr>
        <w:t>} +   \beta_4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\bar{</w:t>
      </w:r>
      <w:proofErr w:type="spellStart"/>
      <w:r>
        <w:rPr>
          <w:rFonts w:ascii="Calibri" w:eastAsia="Calibri" w:hAnsi="Calibri" w:cs="Calibri"/>
          <w:color w:val="333333"/>
          <w:sz w:val="24"/>
          <w:szCs w:val="24"/>
          <w:highlight w:val="white"/>
        </w:rPr>
        <w:t>x_j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w:t>
      </w:r>
      <w:proofErr w:type="spellStart"/>
      <w:r>
        <w:rPr>
          <w:rFonts w:ascii="Calibri" w:eastAsia="Calibri" w:hAnsi="Calibri" w:cs="Calibri"/>
          <w:color w:val="333333"/>
          <w:sz w:val="24"/>
          <w:szCs w:val="24"/>
          <w:highlight w:val="white"/>
        </w:rPr>
        <w:t>delta_j</w:t>
      </w:r>
      <w:proofErr w:type="spellEnd"/>
      <w:r>
        <w:rPr>
          <w:rFonts w:ascii="Calibri" w:eastAsia="Calibri" w:hAnsi="Calibri" w:cs="Calibri"/>
          <w:color w:val="333333"/>
          <w:sz w:val="24"/>
          <w:szCs w:val="24"/>
          <w:highlight w:val="white"/>
        </w:rPr>
        <w:t xml:space="preserve"> + \delta_{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w:t>
      </w:r>
    </w:p>
    <w:p w14:paraId="43A1C368"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the \delta terms are random effects for site, time, and </w:t>
      </w:r>
      <w:proofErr w:type="spellStart"/>
      <w:proofErr w:type="gramStart"/>
      <w:r>
        <w:rPr>
          <w:rFonts w:ascii="Calibri" w:eastAsia="Calibri" w:hAnsi="Calibri" w:cs="Calibri"/>
          <w:color w:val="333333"/>
          <w:sz w:val="24"/>
          <w:szCs w:val="24"/>
          <w:highlight w:val="white"/>
        </w:rPr>
        <w:t>site:time</w:t>
      </w:r>
      <w:proofErr w:type="spellEnd"/>
      <w:proofErr w:type="gramEnd"/>
      <w:r>
        <w:rPr>
          <w:rFonts w:ascii="Calibri" w:eastAsia="Calibri" w:hAnsi="Calibri" w:cs="Calibri"/>
          <w:color w:val="333333"/>
          <w:sz w:val="24"/>
          <w:szCs w:val="24"/>
          <w:highlight w:val="white"/>
        </w:rPr>
        <w:t xml:space="preserve">, although, again, some of these could be unnecessary depending on relevant sources of residual variation. </w:t>
      </w:r>
    </w:p>
    <w:p w14:paraId="2FD24460" w14:textId="6C795C42"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implementation of the multiple plots within sites sampled over time brings up one additional issue that could be relevant for omitted variable bias - the question of whether plots should be fixed or randomized each time a site is sampled. There are some practical logistical considerations here - it might not be possible to permanently mark or otherwise revisit plots. As such, the above model should provide adequate with the assumption that plots are re-randomized at each sampling interval. Fixed plots, however, provide two advantages. First, with respect to omitted variable bias we know that variation in a driver within a site likely correlates with many other within-site drivers. For example, cooler plots within a site in the intertidal might happen to be shaded by a nearby boulder. With fixed sites, we can add a plot effect into our models </w:t>
      </w:r>
      <w:del w:id="870" w:author="Laura Dee" w:date="2022-09-21T10:49:00Z">
        <w:r w:rsidDel="00EB7DFF">
          <w:rPr>
            <w:rFonts w:ascii="Calibri" w:eastAsia="Calibri" w:hAnsi="Calibri" w:cs="Calibri"/>
            <w:color w:val="333333"/>
            <w:sz w:val="24"/>
            <w:szCs w:val="24"/>
            <w:highlight w:val="white"/>
          </w:rPr>
          <w:delText xml:space="preserve">in order </w:delText>
        </w:r>
      </w:del>
      <w:r>
        <w:rPr>
          <w:rFonts w:ascii="Calibri" w:eastAsia="Calibri" w:hAnsi="Calibri" w:cs="Calibri"/>
          <w:color w:val="333333"/>
          <w:sz w:val="24"/>
          <w:szCs w:val="24"/>
          <w:highlight w:val="white"/>
        </w:rPr>
        <w:t>to potentially cope with plot-level OVB. Second, for other time series models, fixed plots have the advantage of greater power to detect change, as, even with a random effect, we can remove variation due to plot from our residual error term for hypothesis tests (</w:t>
      </w:r>
      <w:r>
        <w:rPr>
          <w:rFonts w:ascii="Calibri" w:eastAsia="Calibri" w:hAnsi="Calibri" w:cs="Calibri"/>
          <w:color w:val="333333"/>
          <w:sz w:val="24"/>
          <w:szCs w:val="24"/>
          <w:highlight w:val="yellow"/>
        </w:rPr>
        <w:t xml:space="preserve">REFS FROM GOMON PAPER). </w:t>
      </w:r>
      <w:r>
        <w:rPr>
          <w:rFonts w:ascii="Calibri" w:eastAsia="Calibri" w:hAnsi="Calibri" w:cs="Calibri"/>
          <w:color w:val="333333"/>
          <w:sz w:val="24"/>
          <w:szCs w:val="24"/>
          <w:highlight w:val="white"/>
        </w:rPr>
        <w:t xml:space="preserve">We emphasize that it is a balancing act, however, as fixed plots can lead to a lower sample size due to logistical considerations in many environments, and direct readers to other explorations of this topic </w:t>
      </w:r>
      <w:hyperlink r:id="rId55">
        <w:r>
          <w:rPr>
            <w:rFonts w:ascii="Calibri" w:eastAsia="Calibri" w:hAnsi="Calibri" w:cs="Calibri"/>
            <w:color w:val="333333"/>
            <w:sz w:val="24"/>
            <w:szCs w:val="24"/>
          </w:rPr>
          <w:t>(see Gomes 2022 for an excellent jumping off point)</w:t>
        </w:r>
      </w:hyperlink>
      <w:r>
        <w:rPr>
          <w:rFonts w:ascii="Calibri" w:eastAsia="Calibri" w:hAnsi="Calibri" w:cs="Calibri"/>
          <w:color w:val="333333"/>
          <w:sz w:val="24"/>
          <w:szCs w:val="24"/>
          <w:highlight w:val="white"/>
        </w:rPr>
        <w:t>.</w:t>
      </w:r>
    </w:p>
    <w:p w14:paraId="3095D751"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 xml:space="preserve">Without a nested data structure - e.g., plots within sites resampled over years - we cannot include a site by year effect as above. We only have a single measure per site and year. There would be no variation left to study! We still have some options, however, although they can be more </w:t>
      </w:r>
      <w:r>
        <w:rPr>
          <w:rFonts w:ascii="Calibri" w:eastAsia="Calibri" w:hAnsi="Calibri" w:cs="Calibri"/>
          <w:i/>
          <w:color w:val="333333"/>
          <w:sz w:val="24"/>
          <w:szCs w:val="24"/>
          <w:highlight w:val="white"/>
        </w:rPr>
        <w:t>ad hoc</w:t>
      </w:r>
      <w:r>
        <w:rPr>
          <w:rFonts w:ascii="Calibri" w:eastAsia="Calibri" w:hAnsi="Calibri" w:cs="Calibri"/>
          <w:color w:val="333333"/>
          <w:sz w:val="24"/>
          <w:szCs w:val="24"/>
          <w:highlight w:val="white"/>
        </w:rPr>
        <w:t xml:space="preserve">. As we are considering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confounders, if we can build structure in our model that accommodates site-specific variation in our confounding variable. In the differencing section above, we discussed that, after differencing, a fixed site effect would represent the slope of a site-specific temporal </w:t>
      </w:r>
      <w:commentRangeStart w:id="871"/>
      <w:r>
        <w:rPr>
          <w:rFonts w:ascii="Calibri" w:eastAsia="Calibri" w:hAnsi="Calibri" w:cs="Calibri"/>
          <w:color w:val="333333"/>
          <w:sz w:val="24"/>
          <w:szCs w:val="24"/>
          <w:highlight w:val="white"/>
        </w:rPr>
        <w:t>slope</w:t>
      </w:r>
      <w:commentRangeEnd w:id="871"/>
      <w:r w:rsidR="00553CB1">
        <w:rPr>
          <w:rStyle w:val="CommentReference"/>
        </w:rPr>
        <w:commentReference w:id="871"/>
      </w:r>
      <w:r>
        <w:rPr>
          <w:rFonts w:ascii="Calibri" w:eastAsia="Calibri" w:hAnsi="Calibri" w:cs="Calibri"/>
          <w:color w:val="333333"/>
          <w:sz w:val="24"/>
          <w:szCs w:val="24"/>
          <w:highlight w:val="white"/>
        </w:rPr>
        <w:t xml:space="preserve">. </w:t>
      </w:r>
    </w:p>
    <w:p w14:paraId="7F71F9F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119FB199" wp14:editId="366CF627">
            <wp:extent cx="2844800" cy="241300"/>
            <wp:effectExtent l="0" t="0" r="0" b="0"/>
            <wp:docPr id="2" name="image1.gif"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1.gif" descr="y_{ij} = \beta_0 + \beta_1 x_{ij} + \gamma z_i  + \sum \lambda_i x_{i} j + e_{ij}"/>
                    <pic:cNvPicPr preferRelativeResize="0"/>
                  </pic:nvPicPr>
                  <pic:blipFill>
                    <a:blip r:embed="rId56"/>
                    <a:srcRect/>
                    <a:stretch>
                      <a:fillRect/>
                    </a:stretch>
                  </pic:blipFill>
                  <pic:spPr>
                    <a:xfrm>
                      <a:off x="0" y="0"/>
                      <a:ext cx="2844800" cy="241300"/>
                    </a:xfrm>
                    <a:prstGeom prst="rect">
                      <a:avLst/>
                    </a:prstGeom>
                    <a:ln/>
                  </pic:spPr>
                </pic:pic>
              </a:graphicData>
            </a:graphic>
          </wp:inline>
        </w:drawing>
      </w:r>
    </w:p>
    <w:p w14:paraId="52906E9F" w14:textId="77777777" w:rsidR="00F12A84" w:rsidRDefault="003C4406">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proofErr w:type="gramStart"/>
      <w:r>
        <w:rPr>
          <w:rFonts w:ascii="Calibri" w:eastAsia="Calibri" w:hAnsi="Calibri" w:cs="Calibri"/>
          <w:color w:val="005577"/>
          <w:sz w:val="24"/>
          <w:szCs w:val="24"/>
          <w:highlight w:val="white"/>
        </w:rPr>
        <w:t>i</w:t>
      </w:r>
      <w:proofErr w:type="spellEnd"/>
      <w:r>
        <w:rPr>
          <w:rFonts w:ascii="Calibri" w:eastAsia="Calibri" w:hAnsi="Calibri" w:cs="Calibri"/>
          <w:color w:val="333333"/>
          <w:sz w:val="24"/>
          <w:szCs w:val="24"/>
          <w:highlight w:val="white"/>
        </w:rPr>
        <w:t xml:space="preserve">  +</w:t>
      </w:r>
      <w:proofErr w:type="gramEnd"/>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w:t>
      </w:r>
      <w:proofErr w:type="spellStart"/>
      <w:r>
        <w:rPr>
          <w:rFonts w:ascii="Calibri" w:eastAsia="Calibri" w:hAnsi="Calibri" w:cs="Calibri"/>
          <w:b/>
          <w:color w:val="333333"/>
          <w:sz w:val="24"/>
          <w:szCs w:val="24"/>
          <w:highlight w:val="white"/>
        </w:rPr>
        <w:t>lambda_i</w:t>
      </w:r>
      <w:proofErr w:type="spellEnd"/>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j</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p>
    <w:p w14:paraId="09F0B297"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Where x</w:t>
      </w:r>
      <w:r>
        <w:rPr>
          <w:rFonts w:ascii="Calibri" w:eastAsia="Calibri" w:hAnsi="Calibri" w:cs="Calibri"/>
          <w:color w:val="333333"/>
          <w:sz w:val="24"/>
          <w:szCs w:val="24"/>
          <w:highlight w:val="white"/>
          <w:vertAlign w:val="subscript"/>
        </w:rPr>
        <w:t xml:space="preserve">i </w:t>
      </w:r>
      <w:r>
        <w:rPr>
          <w:rFonts w:ascii="Calibri" w:eastAsia="Calibri" w:hAnsi="Calibri" w:cs="Calibri"/>
          <w:color w:val="333333"/>
          <w:sz w:val="24"/>
          <w:szCs w:val="24"/>
          <w:highlight w:val="white"/>
        </w:rPr>
        <w:t xml:space="preserve">is a dummy variable for site. To accommodate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-temporal variation, however, we will need additional nonlinear terms that enable, for example, sites to have individual nonlinear trajectories without eating up all of the degrees of freedom from time. For example</w:t>
      </w:r>
    </w:p>
    <w:p w14:paraId="720002C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D2BF928" wp14:editId="6B0235D7">
            <wp:extent cx="4940300" cy="241300"/>
            <wp:effectExtent l="0" t="0" r="0" b="0"/>
            <wp:docPr id="1" name="image16.gif"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16.gif" descr="y_{ij} = \beta_0 + \beta_1 x_{ij} + \gamma z_i  + \sum \lambda_1i x_{i} j +  \sum \lambda_2i x_{i} j^2 +  \sum \lambda_3i x_{i} j^3 + e_{ij}"/>
                    <pic:cNvPicPr preferRelativeResize="0"/>
                  </pic:nvPicPr>
                  <pic:blipFill>
                    <a:blip r:embed="rId57"/>
                    <a:srcRect/>
                    <a:stretch>
                      <a:fillRect/>
                    </a:stretch>
                  </pic:blipFill>
                  <pic:spPr>
                    <a:xfrm>
                      <a:off x="0" y="0"/>
                      <a:ext cx="4940300" cy="241300"/>
                    </a:xfrm>
                    <a:prstGeom prst="rect">
                      <a:avLst/>
                    </a:prstGeom>
                    <a:ln/>
                  </pic:spPr>
                </pic:pic>
              </a:graphicData>
            </a:graphic>
          </wp:inline>
        </w:drawing>
      </w:r>
    </w:p>
    <w:p w14:paraId="05766CED" w14:textId="77777777" w:rsidR="00F12A84" w:rsidRDefault="003C4406">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proofErr w:type="gramStart"/>
      <w:r>
        <w:rPr>
          <w:rFonts w:ascii="Calibri" w:eastAsia="Calibri" w:hAnsi="Calibri" w:cs="Calibri"/>
          <w:color w:val="005577"/>
          <w:sz w:val="24"/>
          <w:szCs w:val="24"/>
          <w:highlight w:val="white"/>
        </w:rPr>
        <w:t>i</w:t>
      </w:r>
      <w:proofErr w:type="spellEnd"/>
      <w:r>
        <w:rPr>
          <w:rFonts w:ascii="Calibri" w:eastAsia="Calibri" w:hAnsi="Calibri" w:cs="Calibri"/>
          <w:color w:val="333333"/>
          <w:sz w:val="24"/>
          <w:szCs w:val="24"/>
          <w:highlight w:val="white"/>
        </w:rPr>
        <w:t xml:space="preserve">  +</w:t>
      </w:r>
      <w:proofErr w:type="gramEnd"/>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\lambda_1i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 xml:space="preserve">j + </w:t>
      </w:r>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\lambda_2i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 xml:space="preserve">j^2 + </w:t>
      </w:r>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\lambda_3i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j^3</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p>
    <w:p w14:paraId="2B3D663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allows for a cubic fit trend that differs by site. For a practical example, Dee et al. (2016) examined the effects of biodiversity on fisheries yields using Large Marine Ecosystems (LMEs) as spatial units of replication followed through time; they controlled for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variables via squared temporal trends that varied by LME using squared per-LME trends as well as LME fixed effects for intercepts in addition to multiple observed confounders. Similar approaches can likely be taken with site-specific Generalized Additive Models (GAMs) (Wood et al. DATE). Smoothing terms in GAMs, however, are fit in the same manner as random effects, leading to concerns about violating the random effects assumption. Residuals from site-specific GAM effects could be an alternate way to handle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-temporal OVB, however, by assigning all variation to the GAM, we risk throwing out some of the signal of casual drivers.</w:t>
      </w:r>
    </w:p>
    <w:p w14:paraId="6D87F717" w14:textId="3B7E765A" w:rsidR="00F12A84" w:rsidRDefault="003C4406">
      <w:pPr>
        <w:shd w:val="clear" w:color="auto" w:fill="FFFFFF"/>
        <w:spacing w:after="160"/>
        <w:rPr>
          <w:ins w:id="872" w:author="Laura Dee" w:date="2022-09-28T11:20: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 xml:space="preserve">We urge caution when dealing with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-temporal omitted variables, and careful use of causal diagrams to ensure that we are controlling for a confounder without throwing out the signal of a real driver. For more on this tricky class of problem and approaches outside of the scope of this paper</w:t>
      </w:r>
      <w:del w:id="873" w:author="Laura Dee" w:date="2022-09-21T09:52:00Z">
        <w:r w:rsidDel="00711F1D">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w:t>
      </w:r>
      <w:commentRangeStart w:id="874"/>
      <w:r>
        <w:rPr>
          <w:rFonts w:ascii="Calibri" w:eastAsia="Calibri" w:hAnsi="Calibri" w:cs="Calibri"/>
          <w:color w:val="333333"/>
          <w:sz w:val="24"/>
          <w:szCs w:val="24"/>
          <w:highlight w:val="yellow"/>
        </w:rPr>
        <w:t xml:space="preserve">see Ferraro &amp; </w:t>
      </w:r>
      <w:proofErr w:type="spellStart"/>
      <w:r>
        <w:rPr>
          <w:rFonts w:ascii="Calibri" w:eastAsia="Calibri" w:hAnsi="Calibri" w:cs="Calibri"/>
          <w:color w:val="333333"/>
          <w:sz w:val="24"/>
          <w:szCs w:val="24"/>
          <w:highlight w:val="yellow"/>
        </w:rPr>
        <w:t>Hauner</w:t>
      </w:r>
      <w:proofErr w:type="spellEnd"/>
      <w:r>
        <w:rPr>
          <w:rFonts w:ascii="Calibri" w:eastAsia="Calibri" w:hAnsi="Calibri" w:cs="Calibri"/>
          <w:color w:val="333333"/>
          <w:sz w:val="24"/>
          <w:szCs w:val="24"/>
          <w:highlight w:val="yellow"/>
        </w:rPr>
        <w:t xml:space="preserve">, </w:t>
      </w:r>
      <w:proofErr w:type="spellStart"/>
      <w:r>
        <w:rPr>
          <w:rFonts w:ascii="Calibri" w:eastAsia="Calibri" w:hAnsi="Calibri" w:cs="Calibri"/>
          <w:color w:val="333333"/>
          <w:sz w:val="24"/>
          <w:szCs w:val="24"/>
          <w:highlight w:val="yellow"/>
        </w:rPr>
        <w:t>Athey</w:t>
      </w:r>
      <w:proofErr w:type="spellEnd"/>
      <w:r>
        <w:rPr>
          <w:rFonts w:ascii="Calibri" w:eastAsia="Calibri" w:hAnsi="Calibri" w:cs="Calibri"/>
          <w:color w:val="333333"/>
          <w:sz w:val="24"/>
          <w:szCs w:val="24"/>
          <w:highlight w:val="yellow"/>
        </w:rPr>
        <w:t xml:space="preserve"> and </w:t>
      </w:r>
      <w:proofErr w:type="spellStart"/>
      <w:r>
        <w:rPr>
          <w:rFonts w:ascii="Calibri" w:eastAsia="Calibri" w:hAnsi="Calibri" w:cs="Calibri"/>
          <w:color w:val="333333"/>
          <w:sz w:val="24"/>
          <w:szCs w:val="24"/>
          <w:highlight w:val="yellow"/>
        </w:rPr>
        <w:t>Imbens</w:t>
      </w:r>
      <w:proofErr w:type="spellEnd"/>
      <w:r>
        <w:rPr>
          <w:rFonts w:ascii="Calibri" w:eastAsia="Calibri" w:hAnsi="Calibri" w:cs="Calibri"/>
          <w:color w:val="333333"/>
          <w:sz w:val="24"/>
          <w:szCs w:val="24"/>
          <w:highlight w:val="yellow"/>
        </w:rPr>
        <w:t>, Oster</w:t>
      </w:r>
      <w:commentRangeEnd w:id="874"/>
      <w:r>
        <w:commentReference w:id="874"/>
      </w:r>
      <w:r>
        <w:rPr>
          <w:rFonts w:ascii="Calibri" w:eastAsia="Calibri" w:hAnsi="Calibri" w:cs="Calibri"/>
          <w:color w:val="333333"/>
          <w:sz w:val="24"/>
          <w:szCs w:val="24"/>
          <w:highlight w:val="white"/>
        </w:rPr>
        <w:t>).</w:t>
      </w:r>
    </w:p>
    <w:p w14:paraId="7D8F29BE" w14:textId="46C20DF7" w:rsidR="00F95D3C" w:rsidRDefault="00F95D3C">
      <w:pPr>
        <w:shd w:val="clear" w:color="auto" w:fill="FFFFFF"/>
        <w:spacing w:after="160"/>
        <w:rPr>
          <w:rFonts w:ascii="Calibri" w:eastAsia="Calibri" w:hAnsi="Calibri" w:cs="Calibri"/>
          <w:color w:val="333333"/>
          <w:sz w:val="24"/>
          <w:szCs w:val="24"/>
          <w:highlight w:val="white"/>
        </w:rPr>
      </w:pPr>
      <w:ins w:id="875" w:author="Laura Dee" w:date="2022-09-28T11:20:00Z">
        <w:r>
          <w:rPr>
            <w:rFonts w:ascii="Calibri" w:eastAsia="Calibri" w:hAnsi="Calibri" w:cs="Calibri"/>
            <w:color w:val="333333"/>
            <w:sz w:val="24"/>
            <w:szCs w:val="24"/>
            <w:highlight w:val="white"/>
          </w:rPr>
          <w:t>Finally, …</w:t>
        </w:r>
        <w:r w:rsidRPr="00F95D3C">
          <w:rPr>
            <w:rFonts w:ascii="Calibri" w:eastAsia="Calibri" w:hAnsi="Calibri" w:cs="Calibri"/>
            <w:sz w:val="24"/>
            <w:szCs w:val="24"/>
          </w:rPr>
          <w:t xml:space="preserve"> </w:t>
        </w:r>
      </w:ins>
      <w:moveToRangeStart w:id="876" w:author="Laura Dee" w:date="2022-09-28T11:20:00Z" w:name="move115256429"/>
      <w:moveTo w:id="877" w:author="Laura Dee" w:date="2022-09-28T11:20:00Z">
        <w:r>
          <w:rPr>
            <w:rFonts w:ascii="Calibri" w:eastAsia="Calibri" w:hAnsi="Calibri" w:cs="Calibri"/>
            <w:sz w:val="24"/>
            <w:szCs w:val="24"/>
          </w:rPr>
          <w:t>If the omitted variable and the driver of interest vary at exactly the same scale, it might not be possible to control for OVB for this particular driver, and a researcher would have to fall back on measuring the omitted variable or conducting experiments. Otherwise, “nothing to be done” (Beckett 1953).</w:t>
        </w:r>
      </w:moveTo>
      <w:moveToRangeEnd w:id="876"/>
    </w:p>
    <w:p w14:paraId="141F31C2" w14:textId="77777777" w:rsidR="00F12A84" w:rsidRDefault="003C4406">
      <w:pPr>
        <w:spacing w:before="240" w:after="240"/>
        <w:rPr>
          <w:rFonts w:ascii="Calibri" w:eastAsia="Calibri" w:hAnsi="Calibri" w:cs="Calibri"/>
          <w:b/>
          <w:color w:val="333333"/>
          <w:sz w:val="24"/>
          <w:szCs w:val="24"/>
        </w:rPr>
      </w:pPr>
      <w:r>
        <w:rPr>
          <w:rFonts w:ascii="Calibri" w:eastAsia="Calibri" w:hAnsi="Calibri" w:cs="Calibri"/>
          <w:b/>
          <w:color w:val="333333"/>
          <w:sz w:val="24"/>
          <w:szCs w:val="24"/>
        </w:rPr>
        <w:t>Discussion</w:t>
      </w:r>
    </w:p>
    <w:p w14:paraId="0BC49175" w14:textId="54F169AB" w:rsidR="00F12A84" w:rsidRDefault="003C4406">
      <w:pPr>
        <w:spacing w:after="160"/>
        <w:ind w:firstLine="720"/>
        <w:rPr>
          <w:rFonts w:ascii="Calibri" w:eastAsia="Calibri" w:hAnsi="Calibri" w:cs="Calibri"/>
          <w:color w:val="333333"/>
          <w:sz w:val="24"/>
          <w:szCs w:val="24"/>
        </w:rPr>
      </w:pPr>
      <w:r w:rsidRPr="00AF63C2">
        <w:rPr>
          <w:rFonts w:ascii="Calibri" w:eastAsia="Calibri" w:hAnsi="Calibri" w:cs="Calibri"/>
          <w:color w:val="333333"/>
          <w:sz w:val="24"/>
          <w:szCs w:val="24"/>
          <w:highlight w:val="yellow"/>
          <w:rPrChange w:id="878" w:author="Laura Dee" w:date="2022-09-21T10:54:00Z">
            <w:rPr>
              <w:rFonts w:ascii="Calibri" w:eastAsia="Calibri" w:hAnsi="Calibri" w:cs="Calibri"/>
              <w:color w:val="333333"/>
              <w:sz w:val="24"/>
              <w:szCs w:val="24"/>
            </w:rPr>
          </w:rPrChange>
        </w:rPr>
        <w:t>We hope that our</w:t>
      </w:r>
      <w:del w:id="879" w:author="Laura Dee" w:date="2022-09-21T09:52:00Z">
        <w:r w:rsidRPr="00AF63C2" w:rsidDel="00711F1D">
          <w:rPr>
            <w:rFonts w:ascii="Calibri" w:eastAsia="Calibri" w:hAnsi="Calibri" w:cs="Calibri"/>
            <w:color w:val="333333"/>
            <w:sz w:val="24"/>
            <w:szCs w:val="24"/>
            <w:highlight w:val="yellow"/>
            <w:rPrChange w:id="880" w:author="Laura Dee" w:date="2022-09-21T10:54:00Z">
              <w:rPr>
                <w:rFonts w:ascii="Calibri" w:eastAsia="Calibri" w:hAnsi="Calibri" w:cs="Calibri"/>
                <w:color w:val="333333"/>
                <w:sz w:val="24"/>
                <w:szCs w:val="24"/>
              </w:rPr>
            </w:rPrChange>
          </w:rPr>
          <w:delText xml:space="preserve"> </w:delText>
        </w:r>
      </w:del>
      <w:r w:rsidRPr="00AF63C2">
        <w:rPr>
          <w:rFonts w:ascii="Calibri" w:eastAsia="Calibri" w:hAnsi="Calibri" w:cs="Calibri"/>
          <w:color w:val="333333"/>
          <w:sz w:val="24"/>
          <w:szCs w:val="24"/>
          <w:highlight w:val="yellow"/>
          <w:rPrChange w:id="881" w:author="Laura Dee" w:date="2022-09-21T10:54:00Z">
            <w:rPr>
              <w:rFonts w:ascii="Calibri" w:eastAsia="Calibri" w:hAnsi="Calibri" w:cs="Calibri"/>
              <w:color w:val="333333"/>
              <w:sz w:val="24"/>
              <w:szCs w:val="24"/>
            </w:rPr>
          </w:rPrChange>
        </w:rPr>
        <w:t xml:space="preserve"> introduction to </w:t>
      </w:r>
      <w:ins w:id="882" w:author="Laura Dee" w:date="2022-09-28T11:20:00Z">
        <w:r w:rsidR="004D4BE2">
          <w:rPr>
            <w:rFonts w:ascii="Calibri" w:eastAsia="Calibri" w:hAnsi="Calibri" w:cs="Calibri"/>
            <w:color w:val="333333"/>
            <w:sz w:val="24"/>
            <w:szCs w:val="24"/>
            <w:highlight w:val="yellow"/>
          </w:rPr>
          <w:t xml:space="preserve">statistical designs to identify and address </w:t>
        </w:r>
      </w:ins>
      <w:del w:id="883" w:author="Laura Dee" w:date="2022-09-28T11:20:00Z">
        <w:r w:rsidRPr="00AF63C2" w:rsidDel="004D4BE2">
          <w:rPr>
            <w:rFonts w:ascii="Calibri" w:eastAsia="Calibri" w:hAnsi="Calibri" w:cs="Calibri"/>
            <w:color w:val="333333"/>
            <w:sz w:val="24"/>
            <w:szCs w:val="24"/>
            <w:highlight w:val="yellow"/>
            <w:rPrChange w:id="884" w:author="Laura Dee" w:date="2022-09-21T10:54:00Z">
              <w:rPr>
                <w:rFonts w:ascii="Calibri" w:eastAsia="Calibri" w:hAnsi="Calibri" w:cs="Calibri"/>
                <w:color w:val="333333"/>
                <w:sz w:val="24"/>
                <w:szCs w:val="24"/>
              </w:rPr>
            </w:rPrChange>
          </w:rPr>
          <w:delText xml:space="preserve">thinking about statistical models with </w:delText>
        </w:r>
      </w:del>
      <w:r w:rsidRPr="00AF63C2">
        <w:rPr>
          <w:rFonts w:ascii="Calibri" w:eastAsia="Calibri" w:hAnsi="Calibri" w:cs="Calibri"/>
          <w:color w:val="333333"/>
          <w:sz w:val="24"/>
          <w:szCs w:val="24"/>
          <w:highlight w:val="yellow"/>
          <w:rPrChange w:id="885" w:author="Laura Dee" w:date="2022-09-21T10:54:00Z">
            <w:rPr>
              <w:rFonts w:ascii="Calibri" w:eastAsia="Calibri" w:hAnsi="Calibri" w:cs="Calibri"/>
              <w:color w:val="333333"/>
              <w:sz w:val="24"/>
              <w:szCs w:val="24"/>
            </w:rPr>
          </w:rPrChange>
        </w:rPr>
        <w:t>omitted variables using a causal diagram has shown that</w:t>
      </w:r>
      <w:r>
        <w:rPr>
          <w:rFonts w:ascii="Calibri" w:eastAsia="Calibri" w:hAnsi="Calibri" w:cs="Calibri"/>
          <w:color w:val="333333"/>
          <w:sz w:val="24"/>
          <w:szCs w:val="24"/>
        </w:rPr>
        <w:t xml:space="preserve">, through thinking carefully about biological systems, we </w:t>
      </w:r>
      <w:ins w:id="886" w:author="Laura Dee" w:date="2022-09-21T10:54:00Z">
        <w:r w:rsidR="00AF63C2">
          <w:rPr>
            <w:rFonts w:ascii="Calibri" w:eastAsia="Calibri" w:hAnsi="Calibri" w:cs="Calibri"/>
            <w:color w:val="333333"/>
            <w:sz w:val="24"/>
            <w:szCs w:val="24"/>
          </w:rPr>
          <w:t xml:space="preserve">can draw on </w:t>
        </w:r>
      </w:ins>
      <w:del w:id="887" w:author="Laura Dee" w:date="2022-09-21T10:54:00Z">
        <w:r w:rsidDel="00AF63C2">
          <w:rPr>
            <w:rFonts w:ascii="Calibri" w:eastAsia="Calibri" w:hAnsi="Calibri" w:cs="Calibri"/>
            <w:color w:val="333333"/>
            <w:sz w:val="24"/>
            <w:szCs w:val="24"/>
          </w:rPr>
          <w:delText xml:space="preserve">have </w:delText>
        </w:r>
      </w:del>
      <w:r>
        <w:rPr>
          <w:rFonts w:ascii="Calibri" w:eastAsia="Calibri" w:hAnsi="Calibri" w:cs="Calibri"/>
          <w:color w:val="333333"/>
          <w:sz w:val="24"/>
          <w:szCs w:val="24"/>
        </w:rPr>
        <w:t>a solid set of</w:t>
      </w:r>
      <w:ins w:id="888" w:author="Laura Dee" w:date="2022-09-21T10:54:00Z">
        <w:r w:rsidR="00AF63C2">
          <w:rPr>
            <w:rFonts w:ascii="Calibri" w:eastAsia="Calibri" w:hAnsi="Calibri" w:cs="Calibri"/>
            <w:color w:val="333333"/>
            <w:sz w:val="24"/>
            <w:szCs w:val="24"/>
          </w:rPr>
          <w:t xml:space="preserve"> existing</w:t>
        </w:r>
      </w:ins>
      <w:r>
        <w:rPr>
          <w:rFonts w:ascii="Calibri" w:eastAsia="Calibri" w:hAnsi="Calibri" w:cs="Calibri"/>
          <w:color w:val="333333"/>
          <w:sz w:val="24"/>
          <w:szCs w:val="24"/>
        </w:rPr>
        <w:t xml:space="preserve"> methods - from study design to analytic techniques - </w:t>
      </w:r>
      <w:del w:id="889" w:author="Laura Dee" w:date="2022-09-21T10:48:00Z">
        <w:r w:rsidDel="002C446F">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for coping with omitted variable bias and producing causally valid inferences from observational data. The techniques for reducing omitted variable bias are well within the standard statistical toolbox of most modern ecologists. And the results, as seen in at least this one toy example, can be profound for our ability to understand biological systems.</w:t>
      </w:r>
    </w:p>
    <w:p w14:paraId="0F0CEEE7" w14:textId="77777777" w:rsidR="00F12A84" w:rsidRDefault="003C4406">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Further, we hope that in coming to understand the models presented here for dealing with OVB due to spatial or temporal confounders, Ecologists are able to see that this is a highly generalizable approach. Many types of clusters in a study could have omitted variables lurking around the corner. W</w:t>
      </w:r>
      <w:r w:rsidRPr="006D043A">
        <w:rPr>
          <w:rFonts w:ascii="Calibri" w:eastAsia="Calibri" w:hAnsi="Calibri" w:cs="Calibri"/>
          <w:color w:val="333333"/>
          <w:sz w:val="24"/>
          <w:szCs w:val="24"/>
          <w:highlight w:val="yellow"/>
          <w:rPrChange w:id="890" w:author="Laura Dee" w:date="2022-09-21T10:56:00Z">
            <w:rPr>
              <w:rFonts w:ascii="Calibri" w:eastAsia="Calibri" w:hAnsi="Calibri" w:cs="Calibri"/>
              <w:color w:val="333333"/>
              <w:sz w:val="24"/>
              <w:szCs w:val="24"/>
              <w:highlight w:val="white"/>
            </w:rPr>
          </w:rPrChange>
        </w:rPr>
        <w:t>ith a large enough sample size, however, models can be structured to accommodate multiple different types of clusters representing different suites of omitted variables quite simply as long as they are additive</w:t>
      </w:r>
      <w:r>
        <w:rPr>
          <w:rFonts w:ascii="Calibri" w:eastAsia="Calibri" w:hAnsi="Calibri" w:cs="Calibri"/>
          <w:color w:val="333333"/>
          <w:sz w:val="24"/>
          <w:szCs w:val="24"/>
          <w:highlight w:val="white"/>
        </w:rPr>
        <w:t xml:space="preserve">. While we have talked of sites and years, consider small-scale studies with cohort effects, individual effects, or lower levels. Consider larger-scale studies with not just sites and years but regions and decades. The framework </w:t>
      </w:r>
      <w:r>
        <w:rPr>
          <w:rFonts w:ascii="Calibri" w:eastAsia="Calibri" w:hAnsi="Calibri" w:cs="Calibri"/>
          <w:color w:val="333333"/>
          <w:sz w:val="24"/>
          <w:szCs w:val="24"/>
          <w:highlight w:val="white"/>
        </w:rPr>
        <w:lastRenderedPageBreak/>
        <w:t xml:space="preserve">remains the same, and the potential sources of OVB should reveal themselves through initial causal diagrams. </w:t>
      </w:r>
    </w:p>
    <w:p w14:paraId="7E35CCA3" w14:textId="77777777"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In particular, not fully reckoning with the way omitted variables correlate with our observed variables of interest can produce models that are subtly </w:t>
      </w:r>
      <w:proofErr w:type="spellStart"/>
      <w:r>
        <w:rPr>
          <w:rFonts w:ascii="Calibri" w:eastAsia="Calibri" w:hAnsi="Calibri" w:cs="Calibri"/>
          <w:color w:val="333333"/>
          <w:sz w:val="24"/>
          <w:szCs w:val="24"/>
        </w:rPr>
        <w:t>misspecified</w:t>
      </w:r>
      <w:proofErr w:type="spellEnd"/>
      <w:r>
        <w:rPr>
          <w:rFonts w:ascii="Calibri" w:eastAsia="Calibri" w:hAnsi="Calibri" w:cs="Calibri"/>
          <w:color w:val="333333"/>
          <w:sz w:val="24"/>
          <w:szCs w:val="24"/>
        </w:rPr>
        <w:t xml:space="preserve"> - such as thinking that an omitted variable only varies in space, when it varies in both space and time. Moreover,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w:t>
      </w:r>
      <w:del w:id="891" w:author="Laura Dee" w:date="2022-09-21T10:48:00Z">
        <w:r w:rsidDel="00CA4F7C">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day, someone will come along with a different one that will produce different conclusions and yield new insights is the cost of doing science. We must embrace creative failure rather than be paralyzed by it.</w:t>
      </w:r>
    </w:p>
    <w:p w14:paraId="70F8764F" w14:textId="6592C47B"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important thing is to be transparent</w:t>
      </w:r>
      <w:del w:id="892" w:author="Laura Dee" w:date="2022-09-21T15:59:00Z">
        <w:r w:rsidDel="00C07460">
          <w:rPr>
            <w:rFonts w:ascii="Calibri" w:eastAsia="Calibri" w:hAnsi="Calibri" w:cs="Calibri"/>
            <w:color w:val="333333"/>
            <w:sz w:val="24"/>
            <w:szCs w:val="24"/>
          </w:rPr>
          <w:delText>. Be transparent</w:delText>
        </w:r>
      </w:del>
      <w:ins w:id="893" w:author="Laura Dee" w:date="2022-09-21T15:59:00Z">
        <w:r w:rsidR="00C07460">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in what </w:t>
      </w:r>
      <w:r w:rsidRPr="00C07460">
        <w:rPr>
          <w:rFonts w:ascii="Calibri" w:eastAsia="Calibri" w:hAnsi="Calibri" w:cs="Calibri"/>
          <w:color w:val="333333"/>
          <w:sz w:val="24"/>
          <w:szCs w:val="24"/>
          <w:highlight w:val="yellow"/>
          <w:rPrChange w:id="894" w:author="Laura Dee" w:date="2022-09-21T15:59:00Z">
            <w:rPr>
              <w:rFonts w:ascii="Calibri" w:eastAsia="Calibri" w:hAnsi="Calibri" w:cs="Calibri"/>
              <w:color w:val="333333"/>
              <w:sz w:val="24"/>
              <w:szCs w:val="24"/>
            </w:rPr>
          </w:rPrChange>
        </w:rPr>
        <w:t>models</w:t>
      </w:r>
      <w:r>
        <w:rPr>
          <w:rFonts w:ascii="Calibri" w:eastAsia="Calibri" w:hAnsi="Calibri" w:cs="Calibri"/>
          <w:color w:val="333333"/>
          <w:sz w:val="24"/>
          <w:szCs w:val="24"/>
        </w:rPr>
        <w:t xml:space="preserve"> you are building and why</w:t>
      </w:r>
      <w:ins w:id="895" w:author="Laura Dee" w:date="2022-09-21T15:59:00Z">
        <w:r w:rsidR="00C07460">
          <w:rPr>
            <w:rFonts w:ascii="Calibri" w:eastAsia="Calibri" w:hAnsi="Calibri" w:cs="Calibri"/>
            <w:color w:val="333333"/>
            <w:sz w:val="24"/>
            <w:szCs w:val="24"/>
          </w:rPr>
          <w:t xml:space="preserve"> – and</w:t>
        </w:r>
      </w:ins>
      <w:ins w:id="896" w:author="Laura Dee" w:date="2022-09-21T16:00:00Z">
        <w:r w:rsidR="00C07460">
          <w:rPr>
            <w:rFonts w:ascii="Calibri" w:eastAsia="Calibri" w:hAnsi="Calibri" w:cs="Calibri"/>
            <w:color w:val="333333"/>
            <w:sz w:val="24"/>
            <w:szCs w:val="24"/>
          </w:rPr>
          <w:t xml:space="preserve"> in the assumptions they are making in order to interpret an effect as causal or not.</w:t>
        </w:r>
      </w:ins>
      <w:ins w:id="897" w:author="Laura Dee" w:date="2022-09-21T15:59:00Z">
        <w:r w:rsidR="00C07460">
          <w:rPr>
            <w:rFonts w:ascii="Calibri" w:eastAsia="Calibri" w:hAnsi="Calibri" w:cs="Calibri"/>
            <w:color w:val="333333"/>
            <w:sz w:val="24"/>
            <w:szCs w:val="24"/>
          </w:rPr>
          <w:t xml:space="preserve"> </w:t>
        </w:r>
      </w:ins>
      <w:del w:id="898" w:author="Laura Dee" w:date="2022-09-21T15:59:00Z">
        <w:r w:rsidDel="00C07460">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w:t>
      </w:r>
      <w:commentRangeStart w:id="899"/>
      <w:del w:id="900" w:author="Laura Dee" w:date="2022-09-21T16:00:00Z">
        <w:r w:rsidRPr="00C07460" w:rsidDel="00C07460">
          <w:rPr>
            <w:rFonts w:ascii="Calibri" w:eastAsia="Calibri" w:hAnsi="Calibri" w:cs="Calibri"/>
            <w:strike/>
            <w:color w:val="333333"/>
            <w:sz w:val="24"/>
            <w:szCs w:val="24"/>
            <w:rPrChange w:id="901" w:author="Laura Dee" w:date="2022-09-21T16:00:00Z">
              <w:rPr>
                <w:rFonts w:ascii="Calibri" w:eastAsia="Calibri" w:hAnsi="Calibri" w:cs="Calibri"/>
                <w:color w:val="333333"/>
                <w:sz w:val="24"/>
                <w:szCs w:val="24"/>
              </w:rPr>
            </w:rPrChange>
          </w:rPr>
          <w:delText xml:space="preserve">Be transparent in which assumptions you did and did not test. </w:delText>
        </w:r>
      </w:del>
      <w:r w:rsidRPr="00C07460">
        <w:rPr>
          <w:rFonts w:ascii="Calibri" w:eastAsia="Calibri" w:hAnsi="Calibri" w:cs="Calibri"/>
          <w:strike/>
          <w:color w:val="333333"/>
          <w:sz w:val="24"/>
          <w:szCs w:val="24"/>
          <w:rPrChange w:id="902" w:author="Laura Dee" w:date="2022-09-21T16:00:00Z">
            <w:rPr>
              <w:rFonts w:ascii="Calibri" w:eastAsia="Calibri" w:hAnsi="Calibri" w:cs="Calibri"/>
              <w:color w:val="333333"/>
              <w:sz w:val="24"/>
              <w:szCs w:val="24"/>
            </w:rPr>
          </w:rPrChange>
        </w:rPr>
        <w:t xml:space="preserve">If you are using mixed models, did you evaluate the random effects assumption? </w:t>
      </w:r>
      <w:commentRangeEnd w:id="899"/>
      <w:r w:rsidR="00C07460" w:rsidRPr="00C07460">
        <w:rPr>
          <w:rStyle w:val="CommentReference"/>
          <w:strike/>
          <w:rPrChange w:id="903" w:author="Laura Dee" w:date="2022-09-21T16:00:00Z">
            <w:rPr>
              <w:rStyle w:val="CommentReference"/>
            </w:rPr>
          </w:rPrChange>
        </w:rPr>
        <w:commentReference w:id="899"/>
      </w:r>
      <w:r w:rsidRPr="00C07460">
        <w:rPr>
          <w:rFonts w:ascii="Calibri" w:eastAsia="Calibri" w:hAnsi="Calibri" w:cs="Calibri"/>
          <w:strike/>
          <w:color w:val="333333"/>
          <w:sz w:val="24"/>
          <w:szCs w:val="24"/>
          <w:rPrChange w:id="904" w:author="Laura Dee" w:date="2022-09-21T16:00:00Z">
            <w:rPr>
              <w:rFonts w:ascii="Calibri" w:eastAsia="Calibri" w:hAnsi="Calibri" w:cs="Calibri"/>
              <w:color w:val="333333"/>
              <w:sz w:val="24"/>
              <w:szCs w:val="24"/>
            </w:rPr>
          </w:rPrChange>
        </w:rPr>
        <w:t>How?</w:t>
      </w:r>
      <w:r>
        <w:rPr>
          <w:rFonts w:ascii="Calibri" w:eastAsia="Calibri" w:hAnsi="Calibri" w:cs="Calibri"/>
          <w:color w:val="333333"/>
          <w:sz w:val="24"/>
          <w:szCs w:val="24"/>
        </w:rPr>
        <w:t xml:space="preserve"> Have you evaluated your residuals to determine if you need to implement robust standard errors? Why did you include some covariates and not others? Do you have a path diagram - even a brief a verbal one - of your system that might help a reader understand your thought process? Putting these types of results in even a brief sentence - if not a full breakdown in a manuscript supplement - will go far in terms of making your analyses more useful and, to be frank, more robust to a cranky reviewer.</w:t>
      </w:r>
    </w:p>
    <w:p w14:paraId="06DFA086" w14:textId="6ADCD8F8"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also emphasize that this paper is </w:t>
      </w:r>
      <w:del w:id="905" w:author="Laura Dee" w:date="2022-09-28T10:19:00Z">
        <w:r w:rsidDel="003E0EC0">
          <w:rPr>
            <w:rFonts w:ascii="Calibri" w:eastAsia="Calibri" w:hAnsi="Calibri" w:cs="Calibri"/>
            <w:color w:val="333333"/>
            <w:sz w:val="24"/>
            <w:szCs w:val="24"/>
          </w:rPr>
          <w:delText xml:space="preserve">but </w:delText>
        </w:r>
      </w:del>
      <w:r>
        <w:rPr>
          <w:rFonts w:ascii="Calibri" w:eastAsia="Calibri" w:hAnsi="Calibri" w:cs="Calibri"/>
          <w:color w:val="333333"/>
          <w:sz w:val="24"/>
          <w:szCs w:val="24"/>
        </w:rPr>
        <w:t xml:space="preserve">a starting point. There are many other methods </w:t>
      </w:r>
      <w:del w:id="906" w:author="Laura Dee" w:date="2022-09-28T10:19:00Z">
        <w:r w:rsidDel="003E0EC0">
          <w:rPr>
            <w:rFonts w:ascii="Calibri" w:eastAsia="Calibri" w:hAnsi="Calibri" w:cs="Calibri"/>
            <w:color w:val="333333"/>
            <w:sz w:val="24"/>
            <w:szCs w:val="24"/>
          </w:rPr>
          <w:delText xml:space="preserve">out there </w:delText>
        </w:r>
      </w:del>
      <w:r>
        <w:rPr>
          <w:rFonts w:ascii="Calibri" w:eastAsia="Calibri" w:hAnsi="Calibri" w:cs="Calibri"/>
          <w:color w:val="333333"/>
          <w:sz w:val="24"/>
          <w:szCs w:val="24"/>
        </w:rPr>
        <w:t>for producing causal</w:t>
      </w:r>
      <w:ins w:id="907" w:author="Laura Dee" w:date="2022-09-28T10:19:00Z">
        <w:r w:rsidR="003E0EC0">
          <w:rPr>
            <w:rFonts w:ascii="Calibri" w:eastAsia="Calibri" w:hAnsi="Calibri" w:cs="Calibri"/>
            <w:color w:val="333333"/>
            <w:sz w:val="24"/>
            <w:szCs w:val="24"/>
          </w:rPr>
          <w:t xml:space="preserve"> </w:t>
        </w:r>
      </w:ins>
      <w:del w:id="908" w:author="Laura Dee" w:date="2022-09-28T10:19:00Z">
        <w:r w:rsidDel="003E0EC0">
          <w:rPr>
            <w:rFonts w:ascii="Calibri" w:eastAsia="Calibri" w:hAnsi="Calibri" w:cs="Calibri"/>
            <w:color w:val="333333"/>
            <w:sz w:val="24"/>
            <w:szCs w:val="24"/>
          </w:rPr>
          <w:delText xml:space="preserve">ly valid </w:delText>
        </w:r>
      </w:del>
      <w:r>
        <w:rPr>
          <w:rFonts w:ascii="Calibri" w:eastAsia="Calibri" w:hAnsi="Calibri" w:cs="Calibri"/>
          <w:color w:val="333333"/>
          <w:sz w:val="24"/>
          <w:szCs w:val="24"/>
        </w:rPr>
        <w:t xml:space="preserve">inference in the face of omitted variable bias. We recommend several recent reviews of instrumental variables approaches </w:t>
      </w:r>
      <w:hyperlink r:id="rId58">
        <w:r>
          <w:rPr>
            <w:rFonts w:ascii="Calibri" w:eastAsia="Calibri" w:hAnsi="Calibri" w:cs="Calibri"/>
            <w:color w:val="333333"/>
            <w:sz w:val="24"/>
            <w:szCs w:val="24"/>
          </w:rPr>
          <w:t>(Angrist et al. 1996, Kendall 2015, Grace 2021)</w:t>
        </w:r>
      </w:hyperlink>
      <w:r>
        <w:rPr>
          <w:rFonts w:ascii="Calibri" w:eastAsia="Calibri" w:hAnsi="Calibri" w:cs="Calibri"/>
          <w:color w:val="333333"/>
          <w:sz w:val="24"/>
          <w:szCs w:val="24"/>
        </w:rPr>
        <w:t xml:space="preserve">, quasi-experimental approaches </w:t>
      </w:r>
      <w:hyperlink r:id="rId59">
        <w:r>
          <w:rPr>
            <w:rFonts w:ascii="Calibri" w:eastAsia="Calibri" w:hAnsi="Calibri" w:cs="Calibri"/>
            <w:color w:val="333333"/>
            <w:sz w:val="24"/>
            <w:szCs w:val="24"/>
          </w:rPr>
          <w:t>(</w:t>
        </w:r>
        <w:proofErr w:type="spellStart"/>
        <w:r>
          <w:rPr>
            <w:rFonts w:ascii="Calibri" w:eastAsia="Calibri" w:hAnsi="Calibri" w:cs="Calibri"/>
            <w:color w:val="333333"/>
            <w:sz w:val="24"/>
            <w:szCs w:val="24"/>
          </w:rPr>
          <w:t>Butsic</w:t>
        </w:r>
        <w:proofErr w:type="spellEnd"/>
        <w:r>
          <w:rPr>
            <w:rFonts w:ascii="Calibri" w:eastAsia="Calibri" w:hAnsi="Calibri" w:cs="Calibri"/>
            <w:color w:val="333333"/>
            <w:sz w:val="24"/>
            <w:szCs w:val="24"/>
          </w:rPr>
          <w:t xml:space="preserve"> et al. 2017)</w:t>
        </w:r>
      </w:hyperlink>
      <w:r>
        <w:rPr>
          <w:rFonts w:ascii="Calibri" w:eastAsia="Calibri" w:hAnsi="Calibri" w:cs="Calibri"/>
          <w:color w:val="333333"/>
          <w:sz w:val="24"/>
          <w:szCs w:val="24"/>
        </w:rPr>
        <w:t xml:space="preserve">, and are hopeful to see more on the emerging use of the front-door </w:t>
      </w:r>
      <w:del w:id="909" w:author="Laura Dee" w:date="2022-09-28T10:19:00Z">
        <w:r w:rsidDel="005825DD">
          <w:rPr>
            <w:rFonts w:ascii="Calibri" w:eastAsia="Calibri" w:hAnsi="Calibri" w:cs="Calibri"/>
            <w:color w:val="333333"/>
            <w:sz w:val="24"/>
            <w:szCs w:val="24"/>
          </w:rPr>
          <w:delText xml:space="preserve">effect </w:delText>
        </w:r>
      </w:del>
      <w:ins w:id="910" w:author="Laura Dee" w:date="2022-09-28T10:19:00Z">
        <w:r w:rsidR="005825DD">
          <w:rPr>
            <w:rFonts w:ascii="Calibri" w:eastAsia="Calibri" w:hAnsi="Calibri" w:cs="Calibri"/>
            <w:color w:val="333333"/>
            <w:sz w:val="24"/>
            <w:szCs w:val="24"/>
          </w:rPr>
          <w:t xml:space="preserve">criterion? </w:t>
        </w:r>
      </w:ins>
      <w:hyperlink r:id="rId60">
        <w:r>
          <w:rPr>
            <w:rFonts w:ascii="Calibri" w:eastAsia="Calibri" w:hAnsi="Calibri" w:cs="Calibri"/>
            <w:color w:val="333333"/>
            <w:sz w:val="24"/>
            <w:szCs w:val="24"/>
          </w:rPr>
          <w:t>(Bellemare et al. in press)</w:t>
        </w:r>
      </w:hyperlink>
      <w:r>
        <w:rPr>
          <w:rFonts w:ascii="Calibri" w:eastAsia="Calibri" w:hAnsi="Calibri" w:cs="Calibri"/>
          <w:color w:val="333333"/>
          <w:sz w:val="24"/>
          <w:szCs w:val="24"/>
        </w:rPr>
        <w:t xml:space="preserve">. We urge ecologists, long grounded in experiments as the gold standard for causality, to open up to writings in Econometrics, Sociology, AI, and other disciplines that cannot always do clean experiments (if they can conduct experiments at all) </w:t>
      </w:r>
      <w:del w:id="911" w:author="Laura Dee" w:date="2022-05-17T14:59:00Z">
        <w:r w:rsidDel="00CA0458">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to begin to increase their breadth of knowledge about how these fields have produced tremendous advances using variation in the world around them. As an incomplete (and one day out of date) set of starting points for the curious, we recommend Cunningham’s Causal Inference: </w:t>
      </w:r>
      <w:commentRangeStart w:id="912"/>
      <w:r>
        <w:rPr>
          <w:rFonts w:ascii="Calibri" w:eastAsia="Calibri" w:hAnsi="Calibri" w:cs="Calibri"/>
          <w:color w:val="333333"/>
          <w:sz w:val="24"/>
          <w:szCs w:val="24"/>
        </w:rPr>
        <w:t xml:space="preserve">The Mixtape </w:t>
      </w:r>
      <w:hyperlink r:id="rId61">
        <w:r>
          <w:rPr>
            <w:rFonts w:ascii="Calibri" w:eastAsia="Calibri" w:hAnsi="Calibri" w:cs="Calibri"/>
            <w:color w:val="333333"/>
            <w:sz w:val="24"/>
            <w:szCs w:val="24"/>
          </w:rPr>
          <w:t>(2021)</w:t>
        </w:r>
      </w:hyperlink>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McElreath’s</w:t>
      </w:r>
      <w:proofErr w:type="spellEnd"/>
      <w:r>
        <w:rPr>
          <w:rFonts w:ascii="Calibri" w:eastAsia="Calibri" w:hAnsi="Calibri" w:cs="Calibri"/>
          <w:color w:val="333333"/>
          <w:sz w:val="24"/>
          <w:szCs w:val="24"/>
        </w:rPr>
        <w:t xml:space="preserve"> chapters on causal diagrams in Statistical Rethinking </w:t>
      </w:r>
      <w:hyperlink r:id="rId62">
        <w:r>
          <w:rPr>
            <w:rFonts w:ascii="Calibri" w:eastAsia="Calibri" w:hAnsi="Calibri" w:cs="Calibri"/>
            <w:color w:val="333333"/>
            <w:sz w:val="24"/>
            <w:szCs w:val="24"/>
          </w:rPr>
          <w:t>(2020)</w:t>
        </w:r>
      </w:hyperlink>
      <w:r>
        <w:rPr>
          <w:rFonts w:ascii="Calibri" w:eastAsia="Calibri" w:hAnsi="Calibri" w:cs="Calibri"/>
          <w:color w:val="333333"/>
          <w:sz w:val="24"/>
          <w:szCs w:val="24"/>
        </w:rPr>
        <w:t xml:space="preserve">, Angrist and </w:t>
      </w:r>
      <w:proofErr w:type="spellStart"/>
      <w:r>
        <w:rPr>
          <w:rFonts w:ascii="Calibri" w:eastAsia="Calibri" w:hAnsi="Calibri" w:cs="Calibri"/>
          <w:color w:val="333333"/>
          <w:sz w:val="24"/>
          <w:szCs w:val="24"/>
        </w:rPr>
        <w:t>Pishke’s</w:t>
      </w:r>
      <w:proofErr w:type="spellEnd"/>
      <w:r>
        <w:rPr>
          <w:rFonts w:ascii="Calibri" w:eastAsia="Calibri" w:hAnsi="Calibri" w:cs="Calibri"/>
          <w:color w:val="333333"/>
          <w:sz w:val="24"/>
          <w:szCs w:val="24"/>
        </w:rPr>
        <w:t xml:space="preserve"> Mostly Harmless Econometrics </w:t>
      </w:r>
      <w:hyperlink r:id="rId63">
        <w:r>
          <w:rPr>
            <w:rFonts w:ascii="Calibri" w:eastAsia="Calibri" w:hAnsi="Calibri" w:cs="Calibri"/>
            <w:color w:val="333333"/>
            <w:sz w:val="24"/>
            <w:szCs w:val="24"/>
          </w:rPr>
          <w:t>(2008)</w:t>
        </w:r>
      </w:hyperlink>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Sloman’s</w:t>
      </w:r>
      <w:proofErr w:type="spellEnd"/>
      <w:r>
        <w:rPr>
          <w:rFonts w:ascii="Calibri" w:eastAsia="Calibri" w:hAnsi="Calibri" w:cs="Calibri"/>
          <w:color w:val="333333"/>
          <w:sz w:val="24"/>
          <w:szCs w:val="24"/>
        </w:rPr>
        <w:t xml:space="preserve"> Causal Models </w:t>
      </w:r>
      <w:hyperlink r:id="rId64">
        <w:r>
          <w:rPr>
            <w:rFonts w:ascii="Calibri" w:eastAsia="Calibri" w:hAnsi="Calibri" w:cs="Calibri"/>
            <w:color w:val="333333"/>
            <w:sz w:val="24"/>
            <w:szCs w:val="24"/>
          </w:rPr>
          <w:t>(2005)</w:t>
        </w:r>
      </w:hyperlink>
      <w:r>
        <w:rPr>
          <w:rFonts w:ascii="Calibri" w:eastAsia="Calibri" w:hAnsi="Calibri" w:cs="Calibri"/>
          <w:color w:val="333333"/>
          <w:sz w:val="24"/>
          <w:szCs w:val="24"/>
        </w:rPr>
        <w:t xml:space="preserve">, and Pearl et </w:t>
      </w:r>
      <w:proofErr w:type="spellStart"/>
      <w:r>
        <w:rPr>
          <w:rFonts w:ascii="Calibri" w:eastAsia="Calibri" w:hAnsi="Calibri" w:cs="Calibri"/>
          <w:color w:val="333333"/>
          <w:sz w:val="24"/>
          <w:szCs w:val="24"/>
        </w:rPr>
        <w:t>al’s</w:t>
      </w:r>
      <w:proofErr w:type="spellEnd"/>
      <w:r>
        <w:rPr>
          <w:rFonts w:ascii="Calibri" w:eastAsia="Calibri" w:hAnsi="Calibri" w:cs="Calibri"/>
          <w:color w:val="333333"/>
          <w:sz w:val="24"/>
          <w:szCs w:val="24"/>
        </w:rPr>
        <w:t xml:space="preserve"> Causal Inference in Statistics: A Primer </w:t>
      </w:r>
      <w:hyperlink r:id="rId65">
        <w:r>
          <w:rPr>
            <w:rFonts w:ascii="Calibri" w:eastAsia="Calibri" w:hAnsi="Calibri" w:cs="Calibri"/>
            <w:color w:val="333333"/>
            <w:sz w:val="24"/>
            <w:szCs w:val="24"/>
          </w:rPr>
          <w:t>(2016)</w:t>
        </w:r>
      </w:hyperlink>
      <w:r>
        <w:rPr>
          <w:rFonts w:ascii="Calibri" w:eastAsia="Calibri" w:hAnsi="Calibri" w:cs="Calibri"/>
          <w:color w:val="333333"/>
          <w:sz w:val="24"/>
          <w:szCs w:val="24"/>
        </w:rPr>
        <w:t xml:space="preserve">. </w:t>
      </w:r>
      <w:commentRangeEnd w:id="912"/>
      <w:r w:rsidR="00FE10AD">
        <w:rPr>
          <w:rStyle w:val="CommentReference"/>
        </w:rPr>
        <w:commentReference w:id="912"/>
      </w:r>
      <w:r>
        <w:rPr>
          <w:rFonts w:ascii="Calibri" w:eastAsia="Calibri" w:hAnsi="Calibri" w:cs="Calibri"/>
          <w:color w:val="333333"/>
          <w:sz w:val="24"/>
          <w:szCs w:val="24"/>
        </w:rPr>
        <w:t xml:space="preserve">We also suggest Ecologists interrogate </w:t>
      </w:r>
      <w:ins w:id="913" w:author="Laura Dee" w:date="2022-09-28T10:25:00Z">
        <w:r w:rsidR="0001570F">
          <w:rPr>
            <w:rFonts w:ascii="Calibri" w:eastAsia="Calibri" w:hAnsi="Calibri" w:cs="Calibri"/>
            <w:color w:val="333333"/>
            <w:sz w:val="24"/>
            <w:szCs w:val="24"/>
          </w:rPr>
          <w:t xml:space="preserve">the </w:t>
        </w:r>
      </w:ins>
      <w:del w:id="914" w:author="Laura Dee" w:date="2022-09-28T10:25:00Z">
        <w:r w:rsidDel="007D6B49">
          <w:rPr>
            <w:rFonts w:ascii="Calibri" w:eastAsia="Calibri" w:hAnsi="Calibri" w:cs="Calibri"/>
            <w:color w:val="333333"/>
            <w:sz w:val="24"/>
            <w:szCs w:val="24"/>
          </w:rPr>
          <w:delText>themselves about whether</w:delText>
        </w:r>
      </w:del>
      <w:ins w:id="915" w:author="Laura Dee" w:date="2022-09-28T10:25:00Z">
        <w:r w:rsidR="007D6B49">
          <w:rPr>
            <w:rFonts w:ascii="Calibri" w:eastAsia="Calibri" w:hAnsi="Calibri" w:cs="Calibri"/>
            <w:color w:val="333333"/>
            <w:sz w:val="24"/>
            <w:szCs w:val="24"/>
          </w:rPr>
          <w:t>assumptions</w:t>
        </w:r>
      </w:ins>
      <w:ins w:id="916" w:author="Laura Dee" w:date="2022-09-28T10:26:00Z">
        <w:r w:rsidR="003918F9">
          <w:rPr>
            <w:rFonts w:ascii="Calibri" w:eastAsia="Calibri" w:hAnsi="Calibri" w:cs="Calibri"/>
            <w:color w:val="333333"/>
            <w:sz w:val="24"/>
            <w:szCs w:val="24"/>
          </w:rPr>
          <w:t xml:space="preserve"> and </w:t>
        </w:r>
        <w:r w:rsidR="003918F9">
          <w:rPr>
            <w:rFonts w:ascii="Calibri" w:eastAsia="Calibri" w:hAnsi="Calibri" w:cs="Calibri"/>
            <w:color w:val="333333"/>
            <w:sz w:val="24"/>
            <w:szCs w:val="24"/>
          </w:rPr>
          <w:lastRenderedPageBreak/>
          <w:t>interpretations</w:t>
        </w:r>
      </w:ins>
      <w:r>
        <w:rPr>
          <w:rFonts w:ascii="Calibri" w:eastAsia="Calibri" w:hAnsi="Calibri" w:cs="Calibri"/>
          <w:color w:val="333333"/>
          <w:sz w:val="24"/>
          <w:szCs w:val="24"/>
        </w:rPr>
        <w:t xml:space="preserve"> </w:t>
      </w:r>
      <w:ins w:id="917" w:author="Laura Dee" w:date="2022-09-28T10:25:00Z">
        <w:r w:rsidR="0001570F">
          <w:rPr>
            <w:rFonts w:ascii="Calibri" w:eastAsia="Calibri" w:hAnsi="Calibri" w:cs="Calibri"/>
            <w:color w:val="333333"/>
            <w:sz w:val="24"/>
            <w:szCs w:val="24"/>
          </w:rPr>
          <w:t xml:space="preserve"> of </w:t>
        </w:r>
      </w:ins>
      <w:r>
        <w:rPr>
          <w:rFonts w:ascii="Calibri" w:eastAsia="Calibri" w:hAnsi="Calibri" w:cs="Calibri"/>
          <w:color w:val="333333"/>
          <w:sz w:val="24"/>
          <w:szCs w:val="24"/>
        </w:rPr>
        <w:t>their experiments</w:t>
      </w:r>
      <w:del w:id="918" w:author="Laura Dee" w:date="2022-09-28T10:25:00Z">
        <w:r w:rsidDel="00BD6925">
          <w:rPr>
            <w:rFonts w:ascii="Calibri" w:eastAsia="Calibri" w:hAnsi="Calibri" w:cs="Calibri"/>
            <w:color w:val="333333"/>
            <w:sz w:val="24"/>
            <w:szCs w:val="24"/>
          </w:rPr>
          <w:delText xml:space="preserve"> truly have causal interpretations</w:delText>
        </w:r>
      </w:del>
      <w:del w:id="919" w:author="Laura Dee" w:date="2022-09-28T10:26:00Z">
        <w:r w:rsidDel="003918F9">
          <w:rPr>
            <w:rFonts w:ascii="Calibri" w:eastAsia="Calibri" w:hAnsi="Calibri" w:cs="Calibri"/>
            <w:color w:val="333333"/>
            <w:sz w:val="24"/>
            <w:szCs w:val="24"/>
          </w:rPr>
          <w:delText>, or interpretations outside of the context of experiments themselves given their design</w:delText>
        </w:r>
      </w:del>
      <w:r>
        <w:rPr>
          <w:rFonts w:ascii="Calibri" w:eastAsia="Calibri" w:hAnsi="Calibri" w:cs="Calibri"/>
          <w:color w:val="333333"/>
          <w:sz w:val="24"/>
          <w:szCs w:val="24"/>
        </w:rPr>
        <w:t xml:space="preserve"> </w:t>
      </w:r>
      <w:hyperlink r:id="rId66">
        <w:r>
          <w:rPr>
            <w:rFonts w:ascii="Calibri" w:eastAsia="Calibri" w:hAnsi="Calibri" w:cs="Calibri"/>
            <w:color w:val="333333"/>
            <w:sz w:val="24"/>
            <w:szCs w:val="24"/>
          </w:rPr>
          <w:t>(Kimmel et al. 2021)</w:t>
        </w:r>
      </w:hyperlink>
      <w:r>
        <w:rPr>
          <w:rFonts w:ascii="Calibri" w:eastAsia="Calibri" w:hAnsi="Calibri" w:cs="Calibri"/>
          <w:color w:val="333333"/>
          <w:sz w:val="24"/>
          <w:szCs w:val="24"/>
        </w:rPr>
        <w:t xml:space="preserve">. </w:t>
      </w:r>
      <w:commentRangeStart w:id="920"/>
      <w:r>
        <w:rPr>
          <w:rFonts w:ascii="Calibri" w:eastAsia="Calibri" w:hAnsi="Calibri" w:cs="Calibri"/>
          <w:color w:val="333333"/>
          <w:sz w:val="24"/>
          <w:szCs w:val="24"/>
        </w:rPr>
        <w:t xml:space="preserve">It is high time to critically interrogate how to get the cleanest causal inferences needed to grapple with our rapidly changing world </w:t>
      </w:r>
      <w:del w:id="921" w:author="Laura Dee" w:date="2022-09-21T09:57:00Z">
        <w:r w:rsidDel="00776389">
          <w:rPr>
            <w:rFonts w:ascii="Calibri" w:eastAsia="Calibri" w:hAnsi="Calibri" w:cs="Calibri"/>
            <w:color w:val="333333"/>
            <w:sz w:val="24"/>
            <w:szCs w:val="24"/>
          </w:rPr>
          <w:delText xml:space="preserve">in order </w:delText>
        </w:r>
      </w:del>
      <w:r>
        <w:rPr>
          <w:rFonts w:ascii="Calibri" w:eastAsia="Calibri" w:hAnsi="Calibri" w:cs="Calibri"/>
          <w:color w:val="333333"/>
          <w:sz w:val="24"/>
          <w:szCs w:val="24"/>
        </w:rPr>
        <w:t>to learn how to mitigate, acclimate, and adapt at scale.</w:t>
      </w:r>
      <w:commentRangeEnd w:id="920"/>
      <w:r w:rsidR="00E006E9">
        <w:rPr>
          <w:rStyle w:val="CommentReference"/>
        </w:rPr>
        <w:commentReference w:id="920"/>
      </w:r>
    </w:p>
    <w:p w14:paraId="4C1DF6D7" w14:textId="77777777" w:rsidR="00F12A84" w:rsidRDefault="003C4406">
      <w:pPr>
        <w:pStyle w:val="Heading2"/>
        <w:rPr>
          <w:rFonts w:ascii="Calibri" w:eastAsia="Calibri" w:hAnsi="Calibri" w:cs="Calibri"/>
          <w:sz w:val="24"/>
          <w:szCs w:val="24"/>
        </w:rPr>
      </w:pPr>
      <w:bookmarkStart w:id="922" w:name="_7qu99ct57v2n" w:colFirst="0" w:colLast="0"/>
      <w:bookmarkEnd w:id="922"/>
      <w:r>
        <w:rPr>
          <w:rFonts w:ascii="Calibri" w:eastAsia="Calibri" w:hAnsi="Calibri" w:cs="Calibri"/>
          <w:b/>
          <w:sz w:val="24"/>
          <w:szCs w:val="24"/>
        </w:rPr>
        <w:t>Conclusions</w:t>
      </w:r>
      <w:r>
        <w:rPr>
          <w:rFonts w:ascii="Calibri" w:eastAsia="Calibri" w:hAnsi="Calibri" w:cs="Calibri"/>
          <w:sz w:val="24"/>
          <w:szCs w:val="24"/>
        </w:rPr>
        <w:t xml:space="preserve"> </w:t>
      </w:r>
    </w:p>
    <w:p w14:paraId="34937EDB" w14:textId="2C2B33A3"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all Ecologists. It is time to address pressing applied and theoretical questions at scale with the amazing observational data sets now </w:t>
      </w:r>
      <w:ins w:id="923" w:author="Laura Dee" w:date="2022-09-21T09:57:00Z">
        <w:r w:rsidR="00E006E9">
          <w:rPr>
            <w:rFonts w:ascii="Calibri" w:eastAsia="Calibri" w:hAnsi="Calibri" w:cs="Calibri"/>
            <w:color w:val="333333"/>
            <w:sz w:val="24"/>
            <w:szCs w:val="24"/>
          </w:rPr>
          <w:t xml:space="preserve">available. </w:t>
        </w:r>
      </w:ins>
      <w:del w:id="924" w:author="Laura Dee" w:date="2022-09-21T09:57:00Z">
        <w:r w:rsidDel="00E006E9">
          <w:rPr>
            <w:rFonts w:ascii="Calibri" w:eastAsia="Calibri" w:hAnsi="Calibri" w:cs="Calibri"/>
            <w:color w:val="333333"/>
            <w:sz w:val="24"/>
            <w:szCs w:val="24"/>
          </w:rPr>
          <w:delText xml:space="preserve">coming on line. </w:delText>
        </w:r>
      </w:del>
      <w:r>
        <w:rPr>
          <w:rFonts w:ascii="Calibri" w:eastAsia="Calibri" w:hAnsi="Calibri" w:cs="Calibri"/>
          <w:color w:val="333333"/>
          <w:sz w:val="24"/>
          <w:szCs w:val="24"/>
        </w:rPr>
        <w:t>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19766EDA" w14:textId="77777777" w:rsidR="00F12A84" w:rsidRDefault="00F12A84">
      <w:pPr>
        <w:spacing w:after="160"/>
        <w:rPr>
          <w:rFonts w:ascii="Calibri" w:eastAsia="Calibri" w:hAnsi="Calibri" w:cs="Calibri"/>
          <w:color w:val="333333"/>
          <w:sz w:val="24"/>
          <w:szCs w:val="24"/>
        </w:rPr>
      </w:pPr>
    </w:p>
    <w:p w14:paraId="6F876C1F" w14:textId="77777777" w:rsidR="00F12A84" w:rsidRDefault="003C4406">
      <w:pPr>
        <w:pStyle w:val="Heading2"/>
        <w:spacing w:after="160"/>
        <w:rPr>
          <w:rFonts w:ascii="Calibri" w:eastAsia="Calibri" w:hAnsi="Calibri" w:cs="Calibri"/>
          <w:b/>
          <w:sz w:val="24"/>
          <w:szCs w:val="24"/>
        </w:rPr>
      </w:pPr>
      <w:bookmarkStart w:id="925" w:name="_s33t0va4ysfe" w:colFirst="0" w:colLast="0"/>
      <w:bookmarkEnd w:id="925"/>
      <w:r>
        <w:rPr>
          <w:rFonts w:ascii="Calibri" w:eastAsia="Calibri" w:hAnsi="Calibri" w:cs="Calibri"/>
          <w:b/>
          <w:sz w:val="24"/>
          <w:szCs w:val="24"/>
        </w:rPr>
        <w:t>Acknowledgements</w:t>
      </w:r>
    </w:p>
    <w:p w14:paraId="394BD3AE" w14:textId="77777777" w:rsidR="00F12A84" w:rsidRDefault="003C4406">
      <w:pPr>
        <w:rPr>
          <w:rFonts w:ascii="Calibri" w:eastAsia="Calibri" w:hAnsi="Calibri" w:cs="Calibri"/>
          <w:sz w:val="24"/>
          <w:szCs w:val="24"/>
        </w:rPr>
      </w:pPr>
      <w:r>
        <w:rPr>
          <w:rFonts w:ascii="Calibri" w:eastAsia="Calibri" w:hAnsi="Calibri" w:cs="Calibri"/>
          <w:sz w:val="24"/>
          <w:szCs w:val="24"/>
        </w:rPr>
        <w:t xml:space="preserve">We thank the NCEAS LTER working group: Scaling-up productivity responses to changes in biodiversity for initiating the conversations and feedback that led to this paper. This work was partially supported by the National Science Foundation as part of the PIE-LTER Program (award #1637630). We thank S. Miller, I. Rosenthal, R. Stevenson, A. Carter, and the UMB Stats Snack for helpful conversation and comments on early drafts of the manuscript. </w:t>
      </w:r>
    </w:p>
    <w:p w14:paraId="2D047BC6"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p>
    <w:p w14:paraId="200D324C"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p>
    <w:p w14:paraId="354F5F82"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p>
    <w:p w14:paraId="410FC628"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 xml:space="preserve"> —-------</w:t>
      </w:r>
    </w:p>
    <w:p w14:paraId="1531D4C2"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Cut Text</w:t>
      </w:r>
    </w:p>
    <w:p w14:paraId="33BBE35B" w14:textId="77777777" w:rsidR="00F12A84" w:rsidRDefault="00F12A84">
      <w:pPr>
        <w:shd w:val="clear" w:color="auto" w:fill="FFFFFF"/>
        <w:spacing w:after="160"/>
        <w:rPr>
          <w:rFonts w:ascii="Calibri" w:eastAsia="Calibri" w:hAnsi="Calibri" w:cs="Calibri"/>
          <w:color w:val="333333"/>
          <w:sz w:val="24"/>
          <w:szCs w:val="24"/>
          <w:highlight w:val="white"/>
        </w:rPr>
      </w:pPr>
    </w:p>
    <w:p w14:paraId="4A0DDB79" w14:textId="77777777" w:rsidR="00F12A84" w:rsidRDefault="00F12A84">
      <w:pPr>
        <w:shd w:val="clear" w:color="auto" w:fill="FFFFFF"/>
        <w:spacing w:after="160"/>
        <w:rPr>
          <w:rFonts w:ascii="Calibri" w:eastAsia="Calibri" w:hAnsi="Calibri" w:cs="Calibri"/>
          <w:color w:val="333333"/>
          <w:sz w:val="24"/>
          <w:szCs w:val="24"/>
          <w:highlight w:val="white"/>
        </w:rPr>
      </w:pPr>
    </w:p>
    <w:p w14:paraId="10A97A64" w14:textId="77777777" w:rsidR="00F12A84" w:rsidRDefault="003C4406">
      <w:pPr>
        <w:shd w:val="clear" w:color="auto" w:fill="FFFFFF"/>
        <w:spacing w:after="160"/>
        <w:rPr>
          <w:rFonts w:ascii="Calibri" w:eastAsia="Calibri" w:hAnsi="Calibri" w:cs="Calibri"/>
          <w:b/>
          <w:color w:val="FF0000"/>
          <w:sz w:val="24"/>
          <w:szCs w:val="24"/>
          <w:highlight w:val="white"/>
        </w:rPr>
      </w:pPr>
      <w:r>
        <w:rPr>
          <w:rFonts w:ascii="Calibri" w:eastAsia="Calibri" w:hAnsi="Calibri" w:cs="Calibri"/>
          <w:i/>
          <w:color w:val="333333"/>
          <w:sz w:val="24"/>
          <w:szCs w:val="24"/>
          <w:highlight w:val="white"/>
        </w:rPr>
        <w:lastRenderedPageBreak/>
        <w:t xml:space="preserve">Comparisons Show </w:t>
      </w:r>
      <w:commentRangeStart w:id="926"/>
      <w:commentRangeStart w:id="927"/>
      <w:commentRangeStart w:id="928"/>
      <w:r>
        <w:rPr>
          <w:rFonts w:ascii="Calibri" w:eastAsia="Calibri" w:hAnsi="Calibri" w:cs="Calibri"/>
          <w:i/>
          <w:color w:val="333333"/>
          <w:sz w:val="24"/>
          <w:szCs w:val="24"/>
          <w:highlight w:val="white"/>
        </w:rPr>
        <w:t>When to Ditch Random Effects</w:t>
      </w:r>
      <w:commentRangeEnd w:id="926"/>
      <w:r>
        <w:commentReference w:id="926"/>
      </w:r>
      <w:commentRangeEnd w:id="927"/>
      <w:r>
        <w:commentReference w:id="927"/>
      </w:r>
      <w:commentRangeEnd w:id="928"/>
      <w:r>
        <w:commentReference w:id="928"/>
      </w:r>
      <w:r>
        <w:rPr>
          <w:rFonts w:ascii="Calibri" w:eastAsia="Calibri" w:hAnsi="Calibri" w:cs="Calibri"/>
          <w:b/>
          <w:color w:val="333333"/>
          <w:sz w:val="24"/>
          <w:szCs w:val="24"/>
          <w:highlight w:val="white"/>
        </w:rPr>
        <w:t xml:space="preserve"> </w:t>
      </w:r>
      <w:r>
        <w:rPr>
          <w:rFonts w:ascii="Calibri" w:eastAsia="Calibri" w:hAnsi="Calibri" w:cs="Calibri"/>
          <w:b/>
          <w:color w:val="FF0000"/>
          <w:sz w:val="24"/>
          <w:szCs w:val="24"/>
          <w:highlight w:val="white"/>
        </w:rPr>
        <w:t xml:space="preserve">~ I think this works better in the comparison section </w:t>
      </w:r>
    </w:p>
    <w:p w14:paraId="50C9021A"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many of the models above, we continue to include a random effect of site. For the group mean covariate, group mean centered, or differenced models, do we need a random site effect? It is possible that there is no additional site-level variation that generates correlation in the error of plots within sites. Possible. But unlikely. When modeling clustered data, using </w:t>
      </w:r>
      <w:proofErr w:type="spellStart"/>
      <w:proofErr w:type="gramStart"/>
      <w:r>
        <w:rPr>
          <w:rFonts w:ascii="Calibri" w:eastAsia="Calibri" w:hAnsi="Calibri" w:cs="Calibri"/>
          <w:color w:val="333333"/>
          <w:sz w:val="24"/>
          <w:szCs w:val="24"/>
          <w:highlight w:val="white"/>
        </w:rPr>
        <w:t>a</w:t>
      </w:r>
      <w:proofErr w:type="spellEnd"/>
      <w:proofErr w:type="gramEnd"/>
      <w:r>
        <w:rPr>
          <w:rFonts w:ascii="Calibri" w:eastAsia="Calibri" w:hAnsi="Calibri" w:cs="Calibri"/>
          <w:color w:val="333333"/>
          <w:sz w:val="24"/>
          <w:szCs w:val="24"/>
          <w:highlight w:val="white"/>
        </w:rPr>
        <w:t xml:space="preserve"> ordinary least squares or other approaches and not accounting for clustering will produce incorrect standard errors and can lead to false conclusions (Primo et al. 2007). The structure of such a model is inherently pseudo-replicated. This does not mean, however, that a random effect </w:t>
      </w:r>
      <w:r>
        <w:rPr>
          <w:rFonts w:ascii="Calibri" w:eastAsia="Calibri" w:hAnsi="Calibri" w:cs="Calibri"/>
          <w:i/>
          <w:color w:val="333333"/>
          <w:sz w:val="24"/>
          <w:szCs w:val="24"/>
          <w:highlight w:val="white"/>
        </w:rPr>
        <w:t xml:space="preserve">must </w:t>
      </w:r>
      <w:r>
        <w:rPr>
          <w:rFonts w:ascii="Calibri" w:eastAsia="Calibri" w:hAnsi="Calibri" w:cs="Calibri"/>
          <w:color w:val="333333"/>
          <w:sz w:val="24"/>
          <w:szCs w:val="24"/>
          <w:highlight w:val="white"/>
        </w:rPr>
        <w:t xml:space="preserve">be included. Rather, we have two options. First, yes, random effects for the cluster level variable. The second, and less used option in Ecology and Evolutionary Biology, is a correction for clustered standard errors (REFS). Post-hoc clustered standard error corrections allow for the accommodation of a wide variety of violations of the </w:t>
      </w:r>
      <w:commentRangeStart w:id="929"/>
      <w:r>
        <w:rPr>
          <w:rFonts w:ascii="Calibri" w:eastAsia="Calibri" w:hAnsi="Calibri" w:cs="Calibri"/>
          <w:color w:val="333333"/>
          <w:sz w:val="24"/>
          <w:szCs w:val="24"/>
          <w:highlight w:val="white"/>
        </w:rPr>
        <w:t>I.</w:t>
      </w:r>
      <w:proofErr w:type="gramStart"/>
      <w:r>
        <w:rPr>
          <w:rFonts w:ascii="Calibri" w:eastAsia="Calibri" w:hAnsi="Calibri" w:cs="Calibri"/>
          <w:color w:val="333333"/>
          <w:sz w:val="24"/>
          <w:szCs w:val="24"/>
          <w:highlight w:val="white"/>
        </w:rPr>
        <w:t>I.D</w:t>
      </w:r>
      <w:commentRangeEnd w:id="929"/>
      <w:proofErr w:type="gramEnd"/>
      <w:r>
        <w:commentReference w:id="929"/>
      </w:r>
      <w:r>
        <w:rPr>
          <w:rFonts w:ascii="Calibri" w:eastAsia="Calibri" w:hAnsi="Calibri" w:cs="Calibri"/>
          <w:color w:val="333333"/>
          <w:sz w:val="24"/>
          <w:szCs w:val="24"/>
          <w:highlight w:val="white"/>
        </w:rPr>
        <w:t xml:space="preserve">. assumption of traditional ordinary least squares, and have the added advantage over random effects of making no distributional assumptions about between cluster variance. Moreover, as these corrections are applied post-hoc, they do not affect point estimation of any coefficients in the model and, as we are not modeling the random effects structure, models are more likely to converge - a frequent frustration when complicated mixed model structures are invoked. For those unfamiliar with clustered standard errors, there is a large and deep literature on them (LAURA GIMME SOME </w:t>
      </w:r>
      <w:commentRangeStart w:id="930"/>
      <w:r>
        <w:rPr>
          <w:rFonts w:ascii="Calibri" w:eastAsia="Calibri" w:hAnsi="Calibri" w:cs="Calibri"/>
          <w:color w:val="333333"/>
          <w:sz w:val="24"/>
          <w:szCs w:val="24"/>
          <w:highlight w:val="white"/>
        </w:rPr>
        <w:t>REFS</w:t>
      </w:r>
      <w:commentRangeEnd w:id="930"/>
      <w:r>
        <w:commentReference w:id="930"/>
      </w:r>
      <w:r>
        <w:rPr>
          <w:rFonts w:ascii="Calibri" w:eastAsia="Calibri" w:hAnsi="Calibri" w:cs="Calibri"/>
          <w:color w:val="333333"/>
          <w:sz w:val="24"/>
          <w:szCs w:val="24"/>
          <w:highlight w:val="white"/>
        </w:rPr>
        <w:t>!) from which we suggest XXX as a starting point. For the purposes of the models discussed here, we would DO WHAT I DONT KNOW HELP CLUSTERED robust STANDARD ERRORS SCARE ME which can, for example, be implements in R with the XXX package (REF, see Appendix A).</w:t>
      </w:r>
    </w:p>
    <w:p w14:paraId="4A628CF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This is not to say that we should simply drop mixed models in favor of clustered errors. If a researcher is interested in cluster specific means (e.g., the actual </w:t>
      </w:r>
      <w:proofErr w:type="gramStart"/>
      <w:r>
        <w:rPr>
          <w:rFonts w:ascii="Calibri" w:eastAsia="Calibri" w:hAnsi="Calibri" w:cs="Calibri"/>
          <w:color w:val="333333"/>
          <w:sz w:val="24"/>
          <w:szCs w:val="24"/>
          <w:highlight w:val="white"/>
        </w:rPr>
        <w:t>site specific</w:t>
      </w:r>
      <w:proofErr w:type="gramEnd"/>
      <w:r>
        <w:rPr>
          <w:rFonts w:ascii="Calibri" w:eastAsia="Calibri" w:hAnsi="Calibri" w:cs="Calibri"/>
          <w:color w:val="333333"/>
          <w:sz w:val="24"/>
          <w:szCs w:val="24"/>
          <w:highlight w:val="white"/>
        </w:rPr>
        <w:t xml:space="preserve"> intercepts themselves), making a comparison between site-level and plot-level variance components, building simulations that incorporate between-site variance components, or other questions specific to a mixed model structure, they are the way to go. Further, mixed models provide more efficient and accurate estimation in the face of unbalanced data - a frequent bugbear in ecological data. In cases where the only interest is the estimation of causal effects, clustered standard errors might prove a simpler approach. Both should produce equivalent answers with respect to the causal </w:t>
      </w:r>
      <w:proofErr w:type="spellStart"/>
      <w:proofErr w:type="gramStart"/>
      <w:r>
        <w:rPr>
          <w:rFonts w:ascii="Calibri" w:eastAsia="Calibri" w:hAnsi="Calibri" w:cs="Calibri"/>
          <w:color w:val="333333"/>
          <w:sz w:val="24"/>
          <w:szCs w:val="24"/>
          <w:highlight w:val="white"/>
        </w:rPr>
        <w:t>effects.One</w:t>
      </w:r>
      <w:proofErr w:type="spellEnd"/>
      <w:proofErr w:type="gramEnd"/>
      <w:r>
        <w:rPr>
          <w:rFonts w:ascii="Calibri" w:eastAsia="Calibri" w:hAnsi="Calibri" w:cs="Calibri"/>
          <w:color w:val="333333"/>
          <w:sz w:val="24"/>
          <w:szCs w:val="24"/>
          <w:highlight w:val="white"/>
        </w:rPr>
        <w:t xml:space="preserve"> or the other </w:t>
      </w:r>
      <w:r>
        <w:rPr>
          <w:rFonts w:ascii="Calibri" w:eastAsia="Calibri" w:hAnsi="Calibri" w:cs="Calibri"/>
          <w:i/>
          <w:color w:val="333333"/>
          <w:sz w:val="24"/>
          <w:szCs w:val="24"/>
          <w:highlight w:val="white"/>
        </w:rPr>
        <w:t>must</w:t>
      </w:r>
      <w:r>
        <w:rPr>
          <w:rFonts w:ascii="Calibri" w:eastAsia="Calibri" w:hAnsi="Calibri" w:cs="Calibri"/>
          <w:color w:val="333333"/>
          <w:sz w:val="24"/>
          <w:szCs w:val="24"/>
          <w:highlight w:val="white"/>
        </w:rPr>
        <w:t xml:space="preserve"> be used rather than omitting consideration of clustering altogether which will produce incorrect answers.</w:t>
      </w:r>
    </w:p>
    <w:p w14:paraId="41C7B52E" w14:textId="77777777" w:rsidR="00F12A84" w:rsidRDefault="00F12A84">
      <w:pPr>
        <w:spacing w:after="160"/>
        <w:rPr>
          <w:rFonts w:ascii="Calibri" w:eastAsia="Calibri" w:hAnsi="Calibri" w:cs="Calibri"/>
          <w:b/>
          <w:color w:val="167B62"/>
          <w:sz w:val="24"/>
          <w:szCs w:val="24"/>
        </w:rPr>
      </w:pPr>
    </w:p>
    <w:p w14:paraId="257E7570" w14:textId="77777777" w:rsidR="00F12A84" w:rsidRDefault="00F12A84">
      <w:pPr>
        <w:spacing w:after="160"/>
        <w:rPr>
          <w:rFonts w:ascii="Calibri" w:eastAsia="Calibri" w:hAnsi="Calibri" w:cs="Calibri"/>
          <w:color w:val="333333"/>
          <w:sz w:val="24"/>
          <w:szCs w:val="24"/>
        </w:rPr>
      </w:pPr>
    </w:p>
    <w:p w14:paraId="7F6C075A" w14:textId="77777777" w:rsidR="00F12A84" w:rsidRDefault="00F12A84">
      <w:pPr>
        <w:spacing w:before="240" w:after="240"/>
        <w:rPr>
          <w:rFonts w:ascii="Calibri" w:eastAsia="Calibri" w:hAnsi="Calibri" w:cs="Calibri"/>
          <w:color w:val="333333"/>
          <w:sz w:val="24"/>
          <w:szCs w:val="24"/>
        </w:rPr>
      </w:pPr>
    </w:p>
    <w:sectPr w:rsidR="00F12A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aura Dee" w:date="2022-09-21T15:57:00Z" w:initials="LD">
    <w:p w14:paraId="62FD7DBE" w14:textId="77777777" w:rsidR="00F227B7" w:rsidRDefault="00F227B7" w:rsidP="00514152">
      <w:r>
        <w:rPr>
          <w:rStyle w:val="CommentReference"/>
        </w:rPr>
        <w:annotationRef/>
      </w:r>
      <w:r>
        <w:rPr>
          <w:sz w:val="20"/>
          <w:szCs w:val="20"/>
        </w:rPr>
        <w:t xml:space="preserve">Wel, weaker assumptions and less bias .. </w:t>
      </w:r>
    </w:p>
  </w:comment>
  <w:comment w:id="55" w:author="Laura Dee" w:date="2022-05-17T12:39:00Z" w:initials="LD">
    <w:p w14:paraId="4008D00F" w14:textId="77777777" w:rsidR="00F227B7" w:rsidRDefault="00F227B7" w:rsidP="00F227B7">
      <w:r>
        <w:rPr>
          <w:rStyle w:val="CommentReference"/>
        </w:rPr>
        <w:annotationRef/>
      </w:r>
      <w:r>
        <w:rPr>
          <w:sz w:val="20"/>
          <w:szCs w:val="20"/>
        </w:rPr>
        <w:t>Maybe start with a concise sentence that doesnt begin with clause. I will return to this</w:t>
      </w:r>
    </w:p>
  </w:comment>
  <w:comment w:id="61" w:author="Laura Dee" w:date="2022-05-17T12:51:00Z" w:initials="LD">
    <w:p w14:paraId="5ECF3BA1" w14:textId="77777777" w:rsidR="00F227B7" w:rsidRDefault="00F227B7" w:rsidP="00F227B7">
      <w:r>
        <w:rPr>
          <w:rStyle w:val="CommentReference"/>
        </w:rPr>
        <w:annotationRef/>
      </w:r>
      <w:r>
        <w:rPr>
          <w:sz w:val="20"/>
          <w:szCs w:val="20"/>
        </w:rPr>
        <w:t xml:space="preserve">in </w:t>
      </w:r>
      <w:proofErr w:type="spellStart"/>
      <w:r>
        <w:rPr>
          <w:sz w:val="20"/>
          <w:szCs w:val="20"/>
        </w:rPr>
        <w:t>expctation</w:t>
      </w:r>
      <w:proofErr w:type="spellEnd"/>
    </w:p>
  </w:comment>
  <w:comment w:id="62" w:author="Laura Dee" w:date="2022-05-17T12:52:00Z" w:initials="LD">
    <w:p w14:paraId="17B5B98A" w14:textId="77777777" w:rsidR="00F227B7" w:rsidRDefault="00F227B7" w:rsidP="00F227B7">
      <w:r>
        <w:rPr>
          <w:rStyle w:val="CommentReference"/>
        </w:rPr>
        <w:annotationRef/>
      </w:r>
      <w:r>
        <w:rPr>
          <w:sz w:val="20"/>
          <w:szCs w:val="20"/>
        </w:rPr>
        <w:t xml:space="preserve">This is an oversimplification I think because its impossible in real systems to know the direction of bias in most cases bc there are lots of correlations among different variables at play. I think we should cut because it couldbe a bit misleading and plays into the incorrect idea we can “assess” bias </w:t>
      </w:r>
    </w:p>
  </w:comment>
  <w:comment w:id="63" w:author="Jarrett Byrnes" w:date="2022-10-25T15:02:00Z" w:initials="JB">
    <w:p w14:paraId="50AD3130" w14:textId="6903B00E" w:rsidR="00EB23C0" w:rsidRDefault="00EB23C0">
      <w:pPr>
        <w:pStyle w:val="CommentText"/>
      </w:pPr>
      <w:r>
        <w:rPr>
          <w:rStyle w:val="CommentReference"/>
        </w:rPr>
        <w:annotationRef/>
      </w:r>
      <w:r>
        <w:t>I see what you are saying, but I think it’s useful for people to grapple with the concept. I’ve included a following sentence saying it’s impossible to know in order to hammer home your point, while also letting them see how this could work.</w:t>
      </w:r>
    </w:p>
  </w:comment>
  <w:comment w:id="66" w:author="Laura Dee" w:date="2022-05-17T12:58:00Z" w:initials="LD">
    <w:p w14:paraId="2460FD81" w14:textId="77777777" w:rsidR="00F227B7" w:rsidRDefault="00F227B7" w:rsidP="00F227B7">
      <w:r>
        <w:rPr>
          <w:rStyle w:val="CommentReference"/>
        </w:rPr>
        <w:annotationRef/>
      </w:r>
      <w:r>
        <w:rPr>
          <w:sz w:val="20"/>
          <w:szCs w:val="20"/>
        </w:rPr>
        <w:t xml:space="preserve">Based on trying to communicate OVB in the Nutnet paper, I think we need to add an illustrative example in the text here when we elaborateo n this concept. </w:t>
      </w:r>
    </w:p>
  </w:comment>
  <w:comment w:id="78" w:author="Laura Dee" w:date="2022-05-17T14:15:00Z" w:initials="LD">
    <w:p w14:paraId="1449F6C2" w14:textId="77777777" w:rsidR="00F227B7" w:rsidRDefault="00F227B7" w:rsidP="00F227B7">
      <w:r>
        <w:rPr>
          <w:rStyle w:val="CommentReference"/>
        </w:rPr>
        <w:annotationRef/>
      </w:r>
      <w:r>
        <w:rPr>
          <w:sz w:val="20"/>
          <w:szCs w:val="20"/>
        </w:rPr>
        <w:t>I feel like there is a third one where studies talk about relationships causally but dont lay out what they are assuming in order for that claim to be true. Is there a more positive or neutral way to say that? I think one take away from other fields and what we lay out here is transparency in assumptions and assessment about the likelihood an asumption is met (or why and why not)</w:t>
      </w:r>
    </w:p>
  </w:comment>
  <w:comment w:id="81" w:author="Laura Dee" w:date="2022-05-17T13:00:00Z" w:initials="LD">
    <w:p w14:paraId="78DC7311" w14:textId="748C2DB1" w:rsidR="00F227B7" w:rsidRDefault="00F227B7" w:rsidP="00F227B7">
      <w:r>
        <w:rPr>
          <w:rStyle w:val="CommentReference"/>
        </w:rPr>
        <w:annotationRef/>
      </w:r>
      <w:r>
        <w:rPr>
          <w:sz w:val="20"/>
          <w:szCs w:val="20"/>
        </w:rPr>
        <w:t xml:space="preserve">Just a warning that people may be turned off by this is  </w:t>
      </w:r>
    </w:p>
  </w:comment>
  <w:comment w:id="82" w:author="Jarrett Byrnes" w:date="2022-10-25T15:37:00Z" w:initials="JB">
    <w:p w14:paraId="676083E8" w14:textId="0FEB6097" w:rsidR="00E66F8F" w:rsidRDefault="00E66F8F">
      <w:pPr>
        <w:pStyle w:val="CommentText"/>
      </w:pPr>
      <w:r>
        <w:rPr>
          <w:rStyle w:val="CommentReference"/>
        </w:rPr>
        <w:annotationRef/>
      </w:r>
      <w:r>
        <w:t>Trying to have a little fun with this! I can soften with the parenthetical to not be too bombastic.</w:t>
      </w:r>
    </w:p>
  </w:comment>
  <w:comment w:id="91" w:author="Jarrett Byrnes" w:date="2022-04-21T20:20:00Z" w:initials="">
    <w:p w14:paraId="4ED86FCB" w14:textId="3C373B67" w:rsidR="00F227B7" w:rsidRDefault="00F227B7">
      <w:pPr>
        <w:widowControl w:val="0"/>
        <w:pBdr>
          <w:top w:val="nil"/>
          <w:left w:val="nil"/>
          <w:bottom w:val="nil"/>
          <w:right w:val="nil"/>
          <w:between w:val="nil"/>
        </w:pBdr>
        <w:spacing w:line="240" w:lineRule="auto"/>
        <w:rPr>
          <w:color w:val="000000"/>
        </w:rPr>
      </w:pPr>
      <w:r>
        <w:rPr>
          <w:color w:val="000000"/>
        </w:rPr>
        <w:t>What's the best set of historic papers on this across different disciplines, do you think?</w:t>
      </w:r>
    </w:p>
  </w:comment>
  <w:comment w:id="92" w:author="Laura Dee" w:date="2022-09-21T09:20:00Z" w:initials="LD">
    <w:p w14:paraId="13B22FF9" w14:textId="77777777" w:rsidR="00F227B7" w:rsidRDefault="00F227B7" w:rsidP="00F227B7">
      <w:r>
        <w:rPr>
          <w:rStyle w:val="CommentReference"/>
        </w:rPr>
        <w:annotationRef/>
      </w:r>
      <w:r>
        <w:rPr>
          <w:sz w:val="20"/>
          <w:szCs w:val="20"/>
        </w:rPr>
        <w:t>I can add more papers we should cite here</w:t>
      </w:r>
    </w:p>
  </w:comment>
  <w:comment w:id="95" w:author="Laura Dee" w:date="2022-09-21T09:20:00Z" w:initials="LD">
    <w:p w14:paraId="05104465" w14:textId="048E2F61" w:rsidR="00F227B7" w:rsidRDefault="00F227B7" w:rsidP="00F227B7">
      <w:r>
        <w:rPr>
          <w:rStyle w:val="CommentReference"/>
        </w:rPr>
        <w:annotationRef/>
      </w:r>
      <w:r>
        <w:rPr>
          <w:sz w:val="20"/>
          <w:szCs w:val="20"/>
        </w:rPr>
        <w:t>Maybe more of a way to identify when it might be… we dont really include criteria</w:t>
      </w:r>
    </w:p>
  </w:comment>
  <w:comment w:id="126" w:author="Laura Dee" w:date="2022-09-21T09:23:00Z" w:initials="LD">
    <w:p w14:paraId="3D1C8814" w14:textId="77777777" w:rsidR="00F227B7" w:rsidRDefault="00F227B7" w:rsidP="00F227B7">
      <w:r>
        <w:rPr>
          <w:rStyle w:val="CommentReference"/>
        </w:rPr>
        <w:annotationRef/>
      </w:r>
      <w:r>
        <w:rPr>
          <w:sz w:val="20"/>
          <w:szCs w:val="20"/>
        </w:rPr>
        <w:t xml:space="preserve">I cut this because I’m not sure its needed at this high level paragraph - but I see the separate point if the OV is measured or not in this. </w:t>
      </w:r>
    </w:p>
    <w:p w14:paraId="0A9D2D07" w14:textId="77777777" w:rsidR="00F227B7" w:rsidRDefault="00F227B7" w:rsidP="00F227B7"/>
    <w:p w14:paraId="37CB704E" w14:textId="77777777" w:rsidR="00F227B7" w:rsidRDefault="00F227B7" w:rsidP="00F227B7">
      <w:r>
        <w:rPr>
          <w:sz w:val="20"/>
          <w:szCs w:val="20"/>
        </w:rPr>
        <w:t xml:space="preserve">We use this example as motivation to discuss study designs that, while omitted variables are still unmeasured, are ideal for analyses that can control for the influence of unmeasured confounding variables. </w:t>
      </w:r>
    </w:p>
  </w:comment>
  <w:comment w:id="124" w:author="Laura Dee" w:date="2022-09-21T09:27:00Z" w:initials="LD">
    <w:p w14:paraId="785814DD" w14:textId="77777777" w:rsidR="00F227B7" w:rsidRDefault="00F227B7" w:rsidP="00F227B7">
      <w:r>
        <w:rPr>
          <w:rStyle w:val="CommentReference"/>
        </w:rPr>
        <w:annotationRef/>
      </w:r>
      <w:r>
        <w:rPr>
          <w:sz w:val="20"/>
          <w:szCs w:val="20"/>
        </w:rPr>
        <w:t>Come back to this and see if its still needed given my edits above We could move this sentence to the sentence where we say we provide guidance across contexts, which I implemented here</w:t>
      </w:r>
    </w:p>
  </w:comment>
  <w:comment w:id="132" w:author="Laura Dee" w:date="2022-09-21T08:37:00Z" w:initials="LD">
    <w:p w14:paraId="4A32DC66" w14:textId="0748EC08" w:rsidR="00F227B7" w:rsidRDefault="00F227B7" w:rsidP="00F227B7">
      <w:r>
        <w:rPr>
          <w:rStyle w:val="CommentReference"/>
        </w:rPr>
        <w:annotationRef/>
      </w:r>
      <w:r>
        <w:rPr>
          <w:sz w:val="20"/>
          <w:szCs w:val="20"/>
        </w:rPr>
        <w:t>What does this mean?</w:t>
      </w:r>
    </w:p>
  </w:comment>
  <w:comment w:id="143" w:author="Laura Dee" w:date="2022-05-17T14:19:00Z" w:initials="LD">
    <w:p w14:paraId="4F344293" w14:textId="5B3B68ED" w:rsidR="00F227B7" w:rsidRDefault="00F227B7" w:rsidP="00F227B7">
      <w:r>
        <w:rPr>
          <w:rStyle w:val="CommentReference"/>
        </w:rPr>
        <w:annotationRef/>
      </w:r>
      <w:r>
        <w:rPr>
          <w:sz w:val="20"/>
          <w:szCs w:val="20"/>
        </w:rPr>
        <w:t>Maybe also comparing across models - like which I more plausibly correct (unbiased) given assumptions?</w:t>
      </w:r>
    </w:p>
  </w:comment>
  <w:comment w:id="150" w:author="Laura Dee" w:date="2022-09-21T08:38:00Z" w:initials="LD">
    <w:p w14:paraId="24DABF5F" w14:textId="77777777" w:rsidR="00F227B7" w:rsidRDefault="00F227B7" w:rsidP="00F227B7">
      <w:r>
        <w:rPr>
          <w:rStyle w:val="CommentReference"/>
        </w:rPr>
        <w:annotationRef/>
      </w:r>
      <w:r>
        <w:rPr>
          <w:sz w:val="20"/>
          <w:szCs w:val="20"/>
        </w:rPr>
        <w:t>Modeling a bit too vague here as a word because modeling means a lot of different things to different people</w:t>
      </w:r>
    </w:p>
  </w:comment>
  <w:comment w:id="155" w:author="Laura Dee" w:date="2022-09-21T09:44:00Z" w:initials="LD">
    <w:p w14:paraId="7EF58873" w14:textId="77777777" w:rsidR="00F227B7" w:rsidRDefault="00F227B7" w:rsidP="00F227B7">
      <w:r>
        <w:rPr>
          <w:rStyle w:val="CommentReference"/>
        </w:rPr>
        <w:annotationRef/>
      </w:r>
      <w:r>
        <w:rPr>
          <w:sz w:val="20"/>
          <w:szCs w:val="20"/>
        </w:rPr>
        <w:t xml:space="preserve">In updated draft, lets read through this section again for redundancies </w:t>
      </w:r>
    </w:p>
  </w:comment>
  <w:comment w:id="180" w:author="Laura Dee" w:date="2022-09-21T09:29:00Z" w:initials="LD">
    <w:p w14:paraId="743E5173" w14:textId="2569A2D8" w:rsidR="00F227B7" w:rsidRDefault="00F227B7" w:rsidP="00F227B7">
      <w:r>
        <w:rPr>
          <w:rStyle w:val="CommentReference"/>
        </w:rPr>
        <w:annotationRef/>
      </w:r>
      <w:r>
        <w:rPr>
          <w:sz w:val="20"/>
          <w:szCs w:val="20"/>
        </w:rPr>
        <w:t xml:space="preserve">This is a great point! </w:t>
      </w:r>
    </w:p>
  </w:comment>
  <w:comment w:id="201" w:author="Laura Dee" w:date="2022-05-17T14:23:00Z" w:initials="LD">
    <w:p w14:paraId="212B69A5" w14:textId="2C13F3D1" w:rsidR="00F227B7" w:rsidRDefault="00F227B7" w:rsidP="00F227B7">
      <w:r>
        <w:rPr>
          <w:rStyle w:val="CommentReference"/>
        </w:rPr>
        <w:annotationRef/>
      </w:r>
      <w:r>
        <w:rPr>
          <w:sz w:val="20"/>
          <w:szCs w:val="20"/>
        </w:rPr>
        <w:t>I think this is important because many people confuse path diagrams/analyses with causal dags. Should we make the distinction clear and explicit here?  I think its important and misunderstood</w:t>
      </w:r>
    </w:p>
  </w:comment>
  <w:comment w:id="194" w:author="Laura Dee" w:date="2022-09-21T10:34:00Z" w:initials="LD">
    <w:p w14:paraId="75C2A748" w14:textId="77777777" w:rsidR="00F227B7" w:rsidRDefault="00F227B7" w:rsidP="00F227B7">
      <w:r>
        <w:rPr>
          <w:rStyle w:val="CommentReference"/>
        </w:rPr>
        <w:annotationRef/>
      </w:r>
      <w:r>
        <w:rPr>
          <w:sz w:val="20"/>
          <w:szCs w:val="20"/>
        </w:rPr>
        <w:t>I dont like saying stuff like rewquirement necessarily since the PO framework works too but yes …something to consider measured and unmeasured</w:t>
      </w:r>
    </w:p>
  </w:comment>
  <w:comment w:id="222" w:author="Laura Dee" w:date="2022-09-21T09:29:00Z" w:initials="LD">
    <w:p w14:paraId="3E44FB31" w14:textId="6D8E66DA" w:rsidR="00F227B7" w:rsidRDefault="00F227B7" w:rsidP="000E7B52">
      <w:r>
        <w:rPr>
          <w:rStyle w:val="CommentReference"/>
        </w:rPr>
        <w:annotationRef/>
      </w:r>
      <w:r>
        <w:rPr>
          <w:sz w:val="20"/>
          <w:szCs w:val="20"/>
        </w:rPr>
        <w:t>Aaron McNeil recent paper on DAGS</w:t>
      </w:r>
    </w:p>
  </w:comment>
  <w:comment w:id="226" w:author="Laura Dee" w:date="2022-09-21T09:30:00Z" w:initials="LD">
    <w:p w14:paraId="1A85978B" w14:textId="77777777" w:rsidR="00F227B7" w:rsidRDefault="00F227B7" w:rsidP="00F227B7">
      <w:r>
        <w:rPr>
          <w:rStyle w:val="CommentReference"/>
        </w:rPr>
        <w:annotationRef/>
      </w:r>
      <w:r>
        <w:rPr>
          <w:sz w:val="20"/>
          <w:szCs w:val="20"/>
        </w:rPr>
        <w:t>Blanch at this? LOL</w:t>
      </w:r>
    </w:p>
  </w:comment>
  <w:comment w:id="227" w:author="Laura Dee" w:date="2022-09-21T09:31:00Z" w:initials="LD">
    <w:p w14:paraId="7F2D7DA1" w14:textId="77777777" w:rsidR="00F227B7" w:rsidRDefault="00F227B7" w:rsidP="00F227B7">
      <w:r>
        <w:rPr>
          <w:rStyle w:val="CommentReference"/>
        </w:rPr>
        <w:annotationRef/>
      </w:r>
      <w:r>
        <w:rPr>
          <w:sz w:val="20"/>
          <w:szCs w:val="20"/>
        </w:rPr>
        <w:t xml:space="preserve">Can this come later since its distracting here? But I think it is really important and something brought up by our NutNet reviewers. </w:t>
      </w:r>
    </w:p>
  </w:comment>
  <w:comment w:id="239" w:author="Laura Dee" w:date="2022-05-17T14:25:00Z" w:initials="LD">
    <w:p w14:paraId="5A80088F" w14:textId="0C0F7AB2" w:rsidR="00F227B7" w:rsidRDefault="00F227B7" w:rsidP="00F227B7">
      <w:r>
        <w:rPr>
          <w:rStyle w:val="CommentReference"/>
        </w:rPr>
        <w:annotationRef/>
      </w:r>
      <w:r>
        <w:rPr>
          <w:sz w:val="20"/>
          <w:szCs w:val="20"/>
        </w:rPr>
        <w:t>I think it confuses the discussion by bringing in SEM because that is an ESTIMATION strategy not a causal diagram . The diagrams could be estimated with a variety of approaches (eg GLMS, Bayesian, MML, OLS)</w:t>
      </w:r>
    </w:p>
  </w:comment>
  <w:comment w:id="240" w:author="Laura Dee" w:date="2022-09-21T09:31:00Z" w:initials="LD">
    <w:p w14:paraId="77AAEFF7" w14:textId="77777777" w:rsidR="00F227B7" w:rsidRDefault="00F227B7" w:rsidP="00F227B7">
      <w:r>
        <w:rPr>
          <w:rStyle w:val="CommentReference"/>
        </w:rPr>
        <w:annotationRef/>
      </w:r>
      <w:r>
        <w:rPr>
          <w:b/>
          <w:bCs/>
          <w:sz w:val="20"/>
          <w:szCs w:val="20"/>
        </w:rPr>
        <w:t>I dont think we should use SEM symbols here because it is conflating steps in the causal analyes and pertepetuating the misconception that just by doing an SEM ecologists are doing are casual model</w:t>
      </w:r>
    </w:p>
  </w:comment>
  <w:comment w:id="255" w:author="Laura Dee" w:date="2022-09-21T09:33:00Z" w:initials="LD">
    <w:p w14:paraId="7986540D" w14:textId="77777777" w:rsidR="00F227B7" w:rsidRDefault="00F227B7" w:rsidP="00F227B7">
      <w:r>
        <w:rPr>
          <w:rStyle w:val="CommentReference"/>
        </w:rPr>
        <w:annotationRef/>
      </w:r>
      <w:r>
        <w:rPr>
          <w:sz w:val="20"/>
          <w:szCs w:val="20"/>
        </w:rPr>
        <w:t>Explain this more</w:t>
      </w:r>
    </w:p>
  </w:comment>
  <w:comment w:id="259" w:author="Laura Dee" w:date="2022-09-21T09:34:00Z" w:initials="LD">
    <w:p w14:paraId="41643D0E" w14:textId="77777777" w:rsidR="00F227B7" w:rsidRDefault="00F227B7" w:rsidP="00F227B7">
      <w:r>
        <w:rPr>
          <w:rStyle w:val="CommentReference"/>
        </w:rPr>
        <w:annotationRef/>
      </w:r>
      <w:r>
        <w:rPr>
          <w:sz w:val="20"/>
          <w:szCs w:val="20"/>
        </w:rPr>
        <w:t>Too complex for this and not needed</w:t>
      </w:r>
    </w:p>
  </w:comment>
  <w:comment w:id="274" w:author="Laura Dee" w:date="2022-10-19T08:51:00Z" w:initials="LD">
    <w:p w14:paraId="3C2A7DFF" w14:textId="77777777" w:rsidR="00F227B7" w:rsidRDefault="00F227B7" w:rsidP="00F227B7">
      <w:r>
        <w:rPr>
          <w:rStyle w:val="CommentReference"/>
        </w:rPr>
        <w:annotationRef/>
      </w:r>
      <w:r>
        <w:rPr>
          <w:sz w:val="20"/>
          <w:szCs w:val="20"/>
        </w:rPr>
        <w:t xml:space="preserve">I kind of feel like we should avoid stuff like this - honestly I dont even know what it means and it makes it harder for me to understand </w:t>
      </w:r>
    </w:p>
  </w:comment>
  <w:comment w:id="275" w:author="Laura Dee" w:date="2022-09-21T09:36:00Z" w:initials="LD">
    <w:p w14:paraId="06BA4316" w14:textId="3FE4808A" w:rsidR="00F227B7" w:rsidRDefault="00F227B7" w:rsidP="00F227B7">
      <w:r>
        <w:rPr>
          <w:rStyle w:val="CommentReference"/>
        </w:rPr>
        <w:annotationRef/>
      </w:r>
      <w:r>
        <w:rPr>
          <w:sz w:val="20"/>
          <w:szCs w:val="20"/>
        </w:rPr>
        <w:t>I think this sentence is maybe missing some words? Hard to follow</w:t>
      </w:r>
    </w:p>
  </w:comment>
  <w:comment w:id="279" w:author="Laura Dee" w:date="2022-05-17T13:56:00Z" w:initials="LD">
    <w:p w14:paraId="007DF9B4" w14:textId="351EA658" w:rsidR="00F227B7" w:rsidRDefault="00F227B7" w:rsidP="00F227B7">
      <w:r>
        <w:rPr>
          <w:rStyle w:val="CommentReference"/>
        </w:rPr>
        <w:annotationRef/>
      </w:r>
      <w:r>
        <w:rPr>
          <w:sz w:val="20"/>
          <w:szCs w:val="20"/>
        </w:rPr>
        <w:t xml:space="preserve">They dont ensure that we do though. rephrase to be more about helping to inform and be transparent in the assumptions </w:t>
      </w:r>
    </w:p>
  </w:comment>
  <w:comment w:id="278" w:author="Laura Dee" w:date="2022-09-21T09:36:00Z" w:initials="LD">
    <w:p w14:paraId="01F7597F" w14:textId="77777777" w:rsidR="00F227B7" w:rsidRDefault="00F227B7" w:rsidP="00F227B7">
      <w:r>
        <w:rPr>
          <w:rStyle w:val="CommentReference"/>
        </w:rPr>
        <w:annotationRef/>
      </w:r>
      <w:r>
        <w:rPr>
          <w:sz w:val="20"/>
          <w:szCs w:val="20"/>
        </w:rPr>
        <w:t>Cut? Or point to other reviews of this topic?</w:t>
      </w:r>
    </w:p>
  </w:comment>
  <w:comment w:id="284" w:author="Laura Dee" w:date="2022-05-17T13:57:00Z" w:initials="LD">
    <w:p w14:paraId="5AE5D5B1" w14:textId="2B83596B" w:rsidR="00F227B7" w:rsidRDefault="00F227B7" w:rsidP="00F227B7">
      <w:r>
        <w:rPr>
          <w:rStyle w:val="CommentReference"/>
        </w:rPr>
        <w:annotationRef/>
      </w:r>
      <w:r>
        <w:rPr>
          <w:sz w:val="20"/>
          <w:szCs w:val="20"/>
        </w:rPr>
        <w:t>We should introduce this earlier as what we mean by confounding</w:t>
      </w:r>
    </w:p>
  </w:comment>
  <w:comment w:id="285" w:author="Laura Dee" w:date="2022-05-17T13:57:00Z" w:initials="LD">
    <w:p w14:paraId="7D02ED5C" w14:textId="77777777" w:rsidR="00F227B7" w:rsidRDefault="00F227B7" w:rsidP="00F227B7">
      <w:r>
        <w:rPr>
          <w:rStyle w:val="CommentReference"/>
        </w:rPr>
        <w:annotationRef/>
      </w:r>
      <w:r>
        <w:rPr>
          <w:sz w:val="20"/>
          <w:szCs w:val="20"/>
        </w:rPr>
        <w:t xml:space="preserve">A key innovation of DAGs is making our assumptions transparent too. </w:t>
      </w:r>
    </w:p>
  </w:comment>
  <w:comment w:id="282" w:author="Laura Dee" w:date="2022-09-21T15:53:00Z" w:initials="LD">
    <w:p w14:paraId="20AA1E51" w14:textId="77777777" w:rsidR="00F227B7" w:rsidRDefault="00F227B7" w:rsidP="00F227B7">
      <w:r>
        <w:rPr>
          <w:rStyle w:val="CommentReference"/>
        </w:rPr>
        <w:annotationRef/>
      </w:r>
      <w:r>
        <w:rPr>
          <w:sz w:val="20"/>
          <w:szCs w:val="20"/>
        </w:rPr>
        <w:t>Move the stuff on how dags can incorporate more complicated cases like feedbacks down here?</w:t>
      </w:r>
    </w:p>
  </w:comment>
  <w:comment w:id="286" w:author="Laura Dee" w:date="2022-09-21T09:37:00Z" w:initials="LD">
    <w:p w14:paraId="29C470DD" w14:textId="59E59460" w:rsidR="00F227B7" w:rsidRDefault="00F227B7" w:rsidP="00F227B7">
      <w:r>
        <w:rPr>
          <w:rStyle w:val="CommentReference"/>
        </w:rPr>
        <w:annotationRef/>
      </w:r>
      <w:r>
        <w:rPr>
          <w:sz w:val="20"/>
          <w:szCs w:val="20"/>
        </w:rPr>
        <w:t>Important point</w:t>
      </w:r>
    </w:p>
  </w:comment>
  <w:comment w:id="287" w:author="Laura Dee" w:date="2022-09-21T09:38:00Z" w:initials="LD">
    <w:p w14:paraId="2044A46B" w14:textId="77777777" w:rsidR="00F227B7" w:rsidRDefault="00F227B7" w:rsidP="00F227B7">
      <w:r>
        <w:rPr>
          <w:rStyle w:val="CommentReference"/>
        </w:rPr>
        <w:annotationRef/>
      </w:r>
      <w:r>
        <w:rPr>
          <w:sz w:val="20"/>
          <w:szCs w:val="20"/>
        </w:rPr>
        <w:t>Not sure what you mean here - do you mean the sampling vs the statistical designs?</w:t>
      </w:r>
    </w:p>
  </w:comment>
  <w:comment w:id="298" w:author="Laura Dee" w:date="2022-09-21T11:35:00Z" w:initials="LD">
    <w:p w14:paraId="50A46637" w14:textId="77777777" w:rsidR="00F227B7" w:rsidRDefault="00F227B7" w:rsidP="00F227B7">
      <w:r>
        <w:rPr>
          <w:rStyle w:val="CommentReference"/>
        </w:rPr>
        <w:annotationRef/>
      </w:r>
      <w:r>
        <w:rPr>
          <w:sz w:val="20"/>
          <w:szCs w:val="20"/>
        </w:rPr>
        <w:t>Could you clarify what you mean here? Is this the main difference across designs? Im not sure I agre</w:t>
      </w:r>
    </w:p>
  </w:comment>
  <w:comment w:id="299" w:author="Laura Dee" w:date="2022-09-21T11:36:00Z" w:initials="LD">
    <w:p w14:paraId="3278844C" w14:textId="77777777" w:rsidR="00F227B7" w:rsidRDefault="00F227B7" w:rsidP="00F227B7">
      <w:r>
        <w:rPr>
          <w:rStyle w:val="CommentReference"/>
        </w:rPr>
        <w:annotationRef/>
      </w:r>
      <w:r>
        <w:rPr>
          <w:sz w:val="20"/>
          <w:szCs w:val="20"/>
        </w:rPr>
        <w:t>Including it with measurement error, vs some of the approaches we use though, can introduce other sources of bias.</w:t>
      </w:r>
    </w:p>
  </w:comment>
  <w:comment w:id="307" w:author="Laura Dee" w:date="2022-09-21T08:42:00Z" w:initials="LD">
    <w:p w14:paraId="2598817D" w14:textId="77777777" w:rsidR="00F227B7" w:rsidRDefault="00F227B7" w:rsidP="00E81CA0">
      <w:r>
        <w:rPr>
          <w:rStyle w:val="CommentReference"/>
        </w:rPr>
        <w:annotationRef/>
      </w:r>
      <w:r>
        <w:rPr>
          <w:sz w:val="20"/>
          <w:szCs w:val="20"/>
        </w:rPr>
        <w:t>I think the more commonly used and better term is ‘design’ can we change to use design throughout?</w:t>
      </w:r>
    </w:p>
  </w:comment>
  <w:comment w:id="342" w:author="Laura Dee" w:date="2022-09-28T09:30:00Z" w:initials="LD">
    <w:p w14:paraId="5494319E" w14:textId="77777777" w:rsidR="00F227B7" w:rsidRDefault="00F227B7" w:rsidP="00F227B7">
      <w:r>
        <w:rPr>
          <w:rStyle w:val="CommentReference"/>
        </w:rPr>
        <w:annotationRef/>
      </w:r>
      <w:r>
        <w:rPr>
          <w:sz w:val="20"/>
          <w:szCs w:val="20"/>
        </w:rPr>
        <w:t>Insert the sampling figure of nested samples over time from Jarrett talk</w:t>
      </w:r>
    </w:p>
  </w:comment>
  <w:comment w:id="349" w:author="Laura Dee" w:date="2022-09-28T09:35:00Z" w:initials="LD">
    <w:p w14:paraId="329B90B0" w14:textId="77777777" w:rsidR="00F227B7" w:rsidRDefault="00F227B7" w:rsidP="00F227B7">
      <w:r>
        <w:rPr>
          <w:rStyle w:val="CommentReference"/>
        </w:rPr>
        <w:annotationRef/>
      </w:r>
      <w:r>
        <w:rPr>
          <w:sz w:val="20"/>
          <w:szCs w:val="20"/>
        </w:rPr>
        <w:t>I didnt find this text to be clear so I cut. I think it was confusing and its clearer to introduce these ideas with the next part of the text. I will bring back in the point about the cross sectional and longitudinal… but I think adding in the spatial vs temporal nesting is too much here at first.</w:t>
      </w:r>
    </w:p>
  </w:comment>
  <w:comment w:id="383" w:author="Laura Dee" w:date="2022-09-28T09:52:00Z" w:initials="LD">
    <w:p w14:paraId="0E92A7D9" w14:textId="77777777" w:rsidR="00F227B7" w:rsidRDefault="00F227B7" w:rsidP="00F227B7">
      <w:r>
        <w:rPr>
          <w:rStyle w:val="CommentReference"/>
        </w:rPr>
        <w:annotationRef/>
      </w:r>
      <w:r>
        <w:rPr>
          <w:sz w:val="20"/>
          <w:szCs w:val="20"/>
        </w:rPr>
        <w:t>Maybe a clearer way to say this</w:t>
      </w:r>
    </w:p>
  </w:comment>
  <w:comment w:id="395" w:author="Laura Dee" w:date="2022-09-21T12:40:00Z" w:initials="LD">
    <w:p w14:paraId="59CD6810" w14:textId="7EC9D87E" w:rsidR="00F227B7" w:rsidRDefault="00F227B7" w:rsidP="00F227B7">
      <w:r>
        <w:rPr>
          <w:rStyle w:val="CommentReference"/>
        </w:rPr>
        <w:annotationRef/>
      </w:r>
      <w:r>
        <w:rPr>
          <w:sz w:val="20"/>
          <w:szCs w:val="20"/>
        </w:rPr>
        <w:t>Sometimes say nesting, sometimes say clustering</w:t>
      </w:r>
    </w:p>
  </w:comment>
  <w:comment w:id="392" w:author="Laura Dee" w:date="2022-09-28T09:39:00Z" w:initials="LD">
    <w:p w14:paraId="6117570C" w14:textId="77777777" w:rsidR="00F227B7" w:rsidRDefault="00F227B7" w:rsidP="00F227B7">
      <w:r>
        <w:rPr>
          <w:rStyle w:val="CommentReference"/>
        </w:rPr>
        <w:annotationRef/>
      </w:r>
      <w:r>
        <w:rPr>
          <w:sz w:val="20"/>
          <w:szCs w:val="20"/>
        </w:rPr>
        <w:t>Maybe we can back up here and introduce what omitted variables may be common?</w:t>
      </w:r>
    </w:p>
  </w:comment>
  <w:comment w:id="406" w:author="Laura Dee" w:date="2022-09-28T09:41:00Z" w:initials="LD">
    <w:p w14:paraId="3F6237E4" w14:textId="77777777" w:rsidR="00F227B7" w:rsidRDefault="00F227B7" w:rsidP="00F227B7">
      <w:r>
        <w:rPr>
          <w:rStyle w:val="CommentReference"/>
        </w:rPr>
        <w:annotationRef/>
      </w:r>
      <w:r>
        <w:rPr>
          <w:sz w:val="20"/>
          <w:szCs w:val="20"/>
        </w:rPr>
        <w:t>Not clear what you mean by this?</w:t>
      </w:r>
    </w:p>
  </w:comment>
  <w:comment w:id="418" w:author="Laura Dee" w:date="2022-09-28T09:45:00Z" w:initials="LD">
    <w:p w14:paraId="2610EE2E" w14:textId="77777777" w:rsidR="00F227B7" w:rsidRDefault="00F227B7" w:rsidP="00F227B7">
      <w:r>
        <w:rPr>
          <w:rStyle w:val="CommentReference"/>
        </w:rPr>
        <w:annotationRef/>
      </w:r>
      <w:r>
        <w:rPr>
          <w:sz w:val="20"/>
          <w:szCs w:val="20"/>
        </w:rPr>
        <w:t xml:space="preserve">This is an important caveat but a discussion of power can come later and muddies the waters here. Reduced variation and power is a drawback of these approaches s can be discussed there as an example. </w:t>
      </w:r>
    </w:p>
  </w:comment>
  <w:comment w:id="388" w:author="Laura Dee" w:date="2022-09-28T09:46:00Z" w:initials="LD">
    <w:p w14:paraId="6D4D183F" w14:textId="77777777" w:rsidR="00F227B7" w:rsidRDefault="00F227B7" w:rsidP="00F227B7">
      <w:r>
        <w:rPr>
          <w:rStyle w:val="CommentReference"/>
        </w:rPr>
        <w:annotationRef/>
      </w:r>
      <w:r>
        <w:rPr>
          <w:sz w:val="20"/>
          <w:szCs w:val="20"/>
        </w:rPr>
        <w:t>This is where I was thinking we started mentioning the designs as solutions — vs talking about within and between site variation — and so I flagged this as confusing. I’ll work on a reorganization here to introduce the designs sooner.</w:t>
      </w:r>
    </w:p>
  </w:comment>
  <w:comment w:id="389" w:author="Laura Dee" w:date="2022-09-28T09:49:00Z" w:initials="LD">
    <w:p w14:paraId="55630D71" w14:textId="06B6D110" w:rsidR="00F227B7" w:rsidRDefault="00F227B7" w:rsidP="00F227B7">
      <w:r>
        <w:rPr>
          <w:rStyle w:val="CommentReference"/>
        </w:rPr>
        <w:annotationRef/>
      </w:r>
      <w:r>
        <w:rPr>
          <w:sz w:val="20"/>
          <w:szCs w:val="20"/>
        </w:rPr>
        <w:t>Now reading, im not sure if this is whee you were going wit this. I think its not clear without introducing what the designs do, how this could work. Ditto for the next paragraph.</w:t>
      </w:r>
    </w:p>
  </w:comment>
  <w:comment w:id="494" w:author="Laura Dee" w:date="2022-09-28T09:50:00Z" w:initials="LD">
    <w:p w14:paraId="5D78154F" w14:textId="77777777" w:rsidR="00F227B7" w:rsidRDefault="00F227B7" w:rsidP="00F227B7">
      <w:r>
        <w:rPr>
          <w:rStyle w:val="CommentReference"/>
        </w:rPr>
        <w:annotationRef/>
      </w:r>
      <w:r>
        <w:rPr>
          <w:sz w:val="20"/>
          <w:szCs w:val="20"/>
        </w:rPr>
        <w:t>We have not really introduced the solutions yet so I dont think this makes sense / will be clear. Maybe we should think about a reorganization here?</w:t>
      </w:r>
    </w:p>
  </w:comment>
  <w:comment w:id="500" w:author="Laura Dee" w:date="2022-10-19T08:52:00Z" w:initials="LD">
    <w:p w14:paraId="7B2A0D96" w14:textId="77777777" w:rsidR="00F227B7" w:rsidRDefault="00F227B7" w:rsidP="00F227B7">
      <w:r>
        <w:rPr>
          <w:rStyle w:val="CommentReference"/>
        </w:rPr>
        <w:annotationRef/>
      </w:r>
      <w:r>
        <w:rPr>
          <w:sz w:val="20"/>
          <w:szCs w:val="20"/>
        </w:rPr>
        <w:t>Do our examples cover this case? Should this go later?</w:t>
      </w:r>
    </w:p>
  </w:comment>
  <w:comment w:id="508" w:author="Laura Dee" w:date="2022-09-21T10:52:00Z" w:initials="LD">
    <w:p w14:paraId="55CCB320" w14:textId="5FD79E5A" w:rsidR="00F227B7" w:rsidRDefault="00F227B7" w:rsidP="00F227B7">
      <w:r>
        <w:rPr>
          <w:rStyle w:val="CommentReference"/>
        </w:rPr>
        <w:annotationRef/>
      </w:r>
      <w:r>
        <w:rPr>
          <w:sz w:val="20"/>
          <w:szCs w:val="20"/>
        </w:rPr>
        <w:t>Nesting, clustering - different words used</w:t>
      </w:r>
    </w:p>
  </w:comment>
  <w:comment w:id="516" w:author="Laura Dee" w:date="2022-09-28T12:30:00Z" w:initials="LD">
    <w:p w14:paraId="0680AB12" w14:textId="77777777" w:rsidR="00F227B7" w:rsidRDefault="00F227B7" w:rsidP="00F227B7">
      <w:r>
        <w:rPr>
          <w:rStyle w:val="CommentReference"/>
        </w:rPr>
        <w:annotationRef/>
      </w:r>
      <w:r>
        <w:rPr>
          <w:sz w:val="20"/>
          <w:szCs w:val="20"/>
        </w:rPr>
        <w:t xml:space="preserve">This can be combine with the above and is repetitive. </w:t>
      </w:r>
    </w:p>
  </w:comment>
  <w:comment w:id="528" w:author="Laura Dee" w:date="2022-10-19T08:53:00Z" w:initials="LD">
    <w:p w14:paraId="501DFA2C" w14:textId="77777777" w:rsidR="00F227B7" w:rsidRDefault="00F227B7" w:rsidP="00F227B7">
      <w:r>
        <w:rPr>
          <w:rStyle w:val="CommentReference"/>
        </w:rPr>
        <w:annotationRef/>
      </w:r>
      <w:r>
        <w:rPr>
          <w:sz w:val="20"/>
          <w:szCs w:val="20"/>
        </w:rPr>
        <w:t xml:space="preserve">These all need to be indexed </w:t>
      </w:r>
    </w:p>
  </w:comment>
  <w:comment w:id="531" w:author="Laura Dee" w:date="2022-09-21T08:41:00Z" w:initials="LD">
    <w:p w14:paraId="69B79CD0" w14:textId="7120CABB" w:rsidR="00F227B7" w:rsidRDefault="00F227B7" w:rsidP="00F227B7">
      <w:r>
        <w:rPr>
          <w:rStyle w:val="CommentReference"/>
        </w:rPr>
        <w:annotationRef/>
      </w:r>
      <w:r>
        <w:rPr>
          <w:b/>
          <w:bCs/>
          <w:sz w:val="20"/>
          <w:szCs w:val="20"/>
        </w:rPr>
        <w:t>This doesnt make sense as written because the omitted variable is in the error and that is precisely why its a problem and causes bias</w:t>
      </w:r>
    </w:p>
  </w:comment>
  <w:comment w:id="596" w:author="Laura Dee" w:date="2022-09-28T12:31:00Z" w:initials="LD">
    <w:p w14:paraId="27C5F649" w14:textId="77777777" w:rsidR="00F227B7" w:rsidRDefault="00F227B7" w:rsidP="00F227B7">
      <w:r>
        <w:rPr>
          <w:rStyle w:val="CommentReference"/>
        </w:rPr>
        <w:annotationRef/>
      </w:r>
      <w:r>
        <w:rPr>
          <w:sz w:val="20"/>
          <w:szCs w:val="20"/>
        </w:rPr>
        <w:t>Shouldnt we for all given the set up you’ve included below about the cross sectional analyses?</w:t>
      </w:r>
    </w:p>
  </w:comment>
  <w:comment w:id="600" w:author="Jarrett Byrnes" w:date="2022-04-21T20:19:00Z" w:initials="">
    <w:p w14:paraId="60458DCB" w14:textId="6502231F" w:rsidR="00F227B7" w:rsidRDefault="00F227B7">
      <w:pPr>
        <w:widowControl w:val="0"/>
        <w:pBdr>
          <w:top w:val="nil"/>
          <w:left w:val="nil"/>
          <w:bottom w:val="nil"/>
          <w:right w:val="nil"/>
          <w:between w:val="nil"/>
        </w:pBdr>
        <w:spacing w:line="240" w:lineRule="auto"/>
        <w:rPr>
          <w:color w:val="000000"/>
        </w:rPr>
      </w:pPr>
      <w:r>
        <w:rPr>
          <w:color w:val="000000"/>
        </w:rPr>
        <w:t>good?</w:t>
      </w:r>
    </w:p>
  </w:comment>
  <w:comment w:id="601" w:author="Laura Dee" w:date="2022-09-21T08:39:00Z" w:initials="LD">
    <w:p w14:paraId="2292A215" w14:textId="77777777" w:rsidR="00F227B7" w:rsidRDefault="00F227B7" w:rsidP="00F227B7">
      <w:r>
        <w:rPr>
          <w:rStyle w:val="CommentReference"/>
        </w:rPr>
        <w:annotationRef/>
      </w:r>
      <w:r>
        <w:rPr>
          <w:sz w:val="20"/>
          <w:szCs w:val="20"/>
        </w:rPr>
        <w:t>yes</w:t>
      </w:r>
    </w:p>
  </w:comment>
  <w:comment w:id="609" w:author="Jarrett Byrnes" w:date="2022-04-21T20:19:00Z" w:initials="">
    <w:p w14:paraId="0980FFA3" w14:textId="77777777" w:rsidR="00F227B7" w:rsidRDefault="00F227B7" w:rsidP="009265F6">
      <w:pPr>
        <w:widowControl w:val="0"/>
        <w:pBdr>
          <w:top w:val="nil"/>
          <w:left w:val="nil"/>
          <w:bottom w:val="nil"/>
          <w:right w:val="nil"/>
          <w:between w:val="nil"/>
        </w:pBdr>
        <w:spacing w:line="240" w:lineRule="auto"/>
        <w:rPr>
          <w:color w:val="000000"/>
        </w:rPr>
      </w:pPr>
      <w:r>
        <w:rPr>
          <w:color w:val="000000"/>
        </w:rPr>
        <w:t>good?</w:t>
      </w:r>
    </w:p>
  </w:comment>
  <w:comment w:id="610" w:author="Laura Dee" w:date="2022-09-21T08:39:00Z" w:initials="LD">
    <w:p w14:paraId="34DBBBD3" w14:textId="77777777" w:rsidR="00F227B7" w:rsidRDefault="00F227B7" w:rsidP="009265F6">
      <w:r>
        <w:rPr>
          <w:rStyle w:val="CommentReference"/>
        </w:rPr>
        <w:annotationRef/>
      </w:r>
      <w:r>
        <w:rPr>
          <w:sz w:val="20"/>
          <w:szCs w:val="20"/>
        </w:rPr>
        <w:t>yes</w:t>
      </w:r>
    </w:p>
  </w:comment>
  <w:comment w:id="614" w:author="Laura Dee" w:date="2022-09-21T11:37:00Z" w:initials="LD">
    <w:p w14:paraId="5C5BEB33" w14:textId="77777777" w:rsidR="00F227B7" w:rsidRDefault="00F227B7" w:rsidP="00F227B7">
      <w:r>
        <w:rPr>
          <w:rStyle w:val="CommentReference"/>
        </w:rPr>
        <w:annotationRef/>
      </w:r>
      <w:r>
        <w:rPr>
          <w:sz w:val="20"/>
          <w:szCs w:val="20"/>
        </w:rPr>
        <w:t>Mixed effect?</w:t>
      </w:r>
    </w:p>
  </w:comment>
  <w:comment w:id="621" w:author="Laura Dee" w:date="2022-09-21T11:37:00Z" w:initials="LD">
    <w:p w14:paraId="03A3D251" w14:textId="77777777" w:rsidR="00F227B7" w:rsidRDefault="00F227B7" w:rsidP="00F227B7">
      <w:r>
        <w:rPr>
          <w:rStyle w:val="CommentReference"/>
        </w:rPr>
        <w:annotationRef/>
      </w:r>
      <w:r>
        <w:rPr>
          <w:sz w:val="20"/>
          <w:szCs w:val="20"/>
        </w:rPr>
        <w:t>define?</w:t>
      </w:r>
    </w:p>
  </w:comment>
  <w:comment w:id="622" w:author="Laura Dee" w:date="2022-09-21T11:38:00Z" w:initials="LD">
    <w:p w14:paraId="2429819E" w14:textId="77777777" w:rsidR="00F227B7" w:rsidRDefault="00F227B7" w:rsidP="00F227B7">
      <w:r>
        <w:rPr>
          <w:rStyle w:val="CommentReference"/>
        </w:rPr>
        <w:annotationRef/>
      </w:r>
      <w:r>
        <w:rPr>
          <w:sz w:val="20"/>
          <w:szCs w:val="20"/>
        </w:rPr>
        <w:t>I would not say they are a powerful tool for observational analyses - we show the opposite. They can help correct for correlation in error structures, but we make that point next</w:t>
      </w:r>
    </w:p>
  </w:comment>
  <w:comment w:id="637" w:author="Laura Dee" w:date="2022-09-21T10:51:00Z" w:initials="LD">
    <w:p w14:paraId="12A1B09B" w14:textId="2E5A1A33" w:rsidR="00F227B7" w:rsidRDefault="00F227B7" w:rsidP="00F227B7">
      <w:r>
        <w:rPr>
          <w:rStyle w:val="CommentReference"/>
        </w:rPr>
        <w:annotationRef/>
      </w:r>
      <w:r>
        <w:rPr>
          <w:sz w:val="20"/>
          <w:szCs w:val="20"/>
        </w:rPr>
        <w:t>Not correct because this is a seperate step in how the error are calculated</w:t>
      </w:r>
    </w:p>
  </w:comment>
  <w:comment w:id="623" w:author="Laura Dee" w:date="2022-09-21T11:39:00Z" w:initials="LD">
    <w:p w14:paraId="020B6D45" w14:textId="77777777" w:rsidR="00F227B7" w:rsidRDefault="00F227B7" w:rsidP="00F227B7">
      <w:r>
        <w:rPr>
          <w:rStyle w:val="CommentReference"/>
        </w:rPr>
        <w:annotationRef/>
      </w:r>
      <w:r>
        <w:rPr>
          <w:sz w:val="20"/>
          <w:szCs w:val="20"/>
        </w:rPr>
        <w:t>Isnt this all the same point?</w:t>
      </w:r>
    </w:p>
  </w:comment>
  <w:comment w:id="638" w:author="Laura Dee" w:date="2022-09-21T11:40:00Z" w:initials="LD">
    <w:p w14:paraId="466E3B08" w14:textId="77777777" w:rsidR="00F227B7" w:rsidRDefault="00F227B7" w:rsidP="00F227B7">
      <w:r>
        <w:rPr>
          <w:rStyle w:val="CommentReference"/>
        </w:rPr>
        <w:annotationRef/>
      </w:r>
      <w:r>
        <w:rPr>
          <w:sz w:val="20"/>
          <w:szCs w:val="20"/>
        </w:rPr>
        <w:t>Im not sure I follow why this is useful</w:t>
      </w:r>
    </w:p>
  </w:comment>
  <w:comment w:id="644" w:author="Laura Dee" w:date="2022-09-21T11:40:00Z" w:initials="LD">
    <w:p w14:paraId="2639038A" w14:textId="77777777" w:rsidR="00F227B7" w:rsidRDefault="00F227B7" w:rsidP="00F227B7">
      <w:r>
        <w:rPr>
          <w:rStyle w:val="CommentReference"/>
        </w:rPr>
        <w:annotationRef/>
      </w:r>
      <w:r>
        <w:rPr>
          <w:sz w:val="20"/>
          <w:szCs w:val="20"/>
        </w:rPr>
        <w:t>Is there a clearer / high-level segue we can think about here? Maybe the focus on bias  vs precision/variance of inferences?</w:t>
      </w:r>
    </w:p>
  </w:comment>
  <w:comment w:id="662" w:author="Laura Dee" w:date="2022-10-03T08:50:00Z" w:initials="LD">
    <w:p w14:paraId="15FFCC50" w14:textId="77777777" w:rsidR="00F227B7" w:rsidRDefault="00F227B7" w:rsidP="00F227B7">
      <w:r>
        <w:rPr>
          <w:rStyle w:val="CommentReference"/>
        </w:rPr>
        <w:annotationRef/>
      </w:r>
      <w:r>
        <w:rPr>
          <w:sz w:val="20"/>
          <w:szCs w:val="20"/>
        </w:rPr>
        <w:t xml:space="preserve">Throughout - Can we change year to t? More intuitive </w:t>
      </w:r>
    </w:p>
  </w:comment>
  <w:comment w:id="665" w:author="Laura Dee" w:date="2022-09-21T11:41:00Z" w:initials="LD">
    <w:p w14:paraId="24ADD73E" w14:textId="117B5894" w:rsidR="00F227B7" w:rsidRDefault="00F227B7" w:rsidP="00F227B7">
      <w:r>
        <w:rPr>
          <w:rStyle w:val="CommentReference"/>
        </w:rPr>
        <w:annotationRef/>
      </w:r>
      <w:r>
        <w:rPr>
          <w:sz w:val="20"/>
          <w:szCs w:val="20"/>
        </w:rPr>
        <w:t>Mixed effects?</w:t>
      </w:r>
    </w:p>
  </w:comment>
  <w:comment w:id="670" w:author="Laura Dee" w:date="2022-10-19T08:55:00Z" w:initials="LD">
    <w:p w14:paraId="09AFD656" w14:textId="77777777" w:rsidR="00F227B7" w:rsidRDefault="00F227B7" w:rsidP="00F227B7">
      <w:r>
        <w:rPr>
          <w:rStyle w:val="CommentReference"/>
        </w:rPr>
        <w:annotationRef/>
      </w:r>
      <w:r>
        <w:rPr>
          <w:sz w:val="20"/>
          <w:szCs w:val="20"/>
        </w:rPr>
        <w:t>? Not sure this is true. Cut .</w:t>
      </w:r>
    </w:p>
  </w:comment>
  <w:comment w:id="671" w:author="Laura Dee" w:date="2022-10-19T08:55:00Z" w:initials="LD">
    <w:p w14:paraId="1069F208" w14:textId="77777777" w:rsidR="00F227B7" w:rsidRDefault="00F227B7" w:rsidP="00F227B7">
      <w:r>
        <w:rPr>
          <w:rStyle w:val="CommentReference"/>
        </w:rPr>
        <w:annotationRef/>
      </w:r>
      <w:r>
        <w:rPr>
          <w:sz w:val="20"/>
          <w:szCs w:val="20"/>
        </w:rPr>
        <w:t>Not yet apparent from this above - lets discuss</w:t>
      </w:r>
    </w:p>
  </w:comment>
  <w:comment w:id="677" w:author="Laura Dee" w:date="2022-10-19T08:56:00Z" w:initials="LD">
    <w:p w14:paraId="459520CA" w14:textId="77777777" w:rsidR="00F227B7" w:rsidRDefault="00F227B7" w:rsidP="00F227B7">
      <w:r>
        <w:rPr>
          <w:rStyle w:val="CommentReference"/>
        </w:rPr>
        <w:annotationRef/>
      </w:r>
      <w:r>
        <w:rPr>
          <w:sz w:val="20"/>
          <w:szCs w:val="20"/>
        </w:rPr>
        <w:t>New set of terms - maybe the potential relationships among variables and variation in the data?</w:t>
      </w:r>
    </w:p>
  </w:comment>
  <w:comment w:id="679" w:author="Laura Dee" w:date="2022-10-19T08:56:00Z" w:initials="LD">
    <w:p w14:paraId="44848686" w14:textId="77777777" w:rsidR="00F227B7" w:rsidRDefault="00F227B7" w:rsidP="00F227B7">
      <w:r>
        <w:rPr>
          <w:rStyle w:val="CommentReference"/>
        </w:rPr>
        <w:annotationRef/>
      </w:r>
      <w:r>
        <w:rPr>
          <w:sz w:val="20"/>
          <w:szCs w:val="20"/>
        </w:rPr>
        <w:t xml:space="preserve">I dont think we have discussed the efficiency part yet so this isnt clear re the bias variance trade off here. </w:t>
      </w:r>
    </w:p>
  </w:comment>
  <w:comment w:id="700" w:author="Laura Dee" w:date="2022-10-19T08:59:00Z" w:initials="LD">
    <w:p w14:paraId="77055F5A" w14:textId="77777777" w:rsidR="00F227B7" w:rsidRDefault="00F227B7" w:rsidP="00F227B7">
      <w:r>
        <w:rPr>
          <w:rStyle w:val="CommentReference"/>
        </w:rPr>
        <w:annotationRef/>
      </w:r>
      <w:r>
        <w:rPr>
          <w:sz w:val="20"/>
          <w:szCs w:val="20"/>
        </w:rPr>
        <w:t xml:space="preserve">I think we will get into trouble saying this too generically (per my recent experiences with people on this stuff LOL) bc its too generic and depends on the assumptions one Is willing to make! Cut. And we should have a different entry point here. </w:t>
      </w:r>
    </w:p>
  </w:comment>
  <w:comment w:id="704" w:author="Laura Dee" w:date="2022-10-19T09:00:00Z" w:initials="LD">
    <w:p w14:paraId="017BE68D" w14:textId="77777777" w:rsidR="00F227B7" w:rsidRDefault="00F227B7" w:rsidP="00F227B7">
      <w:r>
        <w:rPr>
          <w:rStyle w:val="CommentReference"/>
        </w:rPr>
        <w:annotationRef/>
      </w:r>
      <w:r>
        <w:rPr>
          <w:sz w:val="20"/>
          <w:szCs w:val="20"/>
        </w:rPr>
        <w:t>Whats this here</w:t>
      </w:r>
    </w:p>
  </w:comment>
  <w:comment w:id="722" w:author="Laura Dee" w:date="2022-10-19T09:01:00Z" w:initials="LD">
    <w:p w14:paraId="4BA4A679" w14:textId="77777777" w:rsidR="00F227B7" w:rsidRDefault="00F227B7" w:rsidP="00F227B7">
      <w:r>
        <w:rPr>
          <w:rStyle w:val="CommentReference"/>
        </w:rPr>
        <w:annotationRef/>
      </w:r>
      <w:r>
        <w:rPr>
          <w:sz w:val="20"/>
          <w:szCs w:val="20"/>
        </w:rPr>
        <w:t>Data transformation, not model transformation</w:t>
      </w:r>
    </w:p>
  </w:comment>
  <w:comment w:id="736" w:author="Laura Dee" w:date="2022-09-21T11:25:00Z" w:initials="LD">
    <w:p w14:paraId="41AC8E3A" w14:textId="13847458" w:rsidR="00F227B7" w:rsidRDefault="00F227B7" w:rsidP="00F227B7">
      <w:r>
        <w:rPr>
          <w:rStyle w:val="CommentReference"/>
        </w:rPr>
        <w:annotationRef/>
      </w:r>
      <w:r>
        <w:rPr>
          <w:sz w:val="20"/>
          <w:szCs w:val="20"/>
        </w:rPr>
        <w:t>Does she use these standardd errors or are you referring to differencing</w:t>
      </w:r>
    </w:p>
    <w:p w14:paraId="54325A0B" w14:textId="77777777" w:rsidR="00F227B7" w:rsidRDefault="00F227B7" w:rsidP="00F227B7"/>
  </w:comment>
  <w:comment w:id="745" w:author="Laura Dee" w:date="2022-05-17T14:08:00Z" w:initials="LD">
    <w:p w14:paraId="1DBF0766" w14:textId="0AD367B3" w:rsidR="00F227B7" w:rsidRDefault="00F227B7" w:rsidP="00F227B7">
      <w:r>
        <w:rPr>
          <w:rStyle w:val="CommentReference"/>
        </w:rPr>
        <w:annotationRef/>
      </w:r>
      <w:r>
        <w:rPr>
          <w:sz w:val="20"/>
          <w:szCs w:val="20"/>
        </w:rPr>
        <w:t>Huh?</w:t>
      </w:r>
    </w:p>
  </w:comment>
  <w:comment w:id="746" w:author="Laura Dee" w:date="2022-05-17T14:07:00Z" w:initials="LD">
    <w:p w14:paraId="0FF92AC7" w14:textId="448BA5CD" w:rsidR="00F227B7" w:rsidRDefault="00F227B7" w:rsidP="00F227B7">
      <w:r>
        <w:rPr>
          <w:rStyle w:val="CommentReference"/>
        </w:rPr>
        <w:annotationRef/>
      </w:r>
      <w:r>
        <w:rPr>
          <w:sz w:val="20"/>
          <w:szCs w:val="20"/>
        </w:rPr>
        <w:t>I wouldnt say cannot but its not that informative</w:t>
      </w:r>
    </w:p>
  </w:comment>
  <w:comment w:id="747" w:author="Laura Dee" w:date="2022-09-21T12:05:00Z" w:initials="LD">
    <w:p w14:paraId="58A805B3" w14:textId="77777777" w:rsidR="00F227B7" w:rsidRDefault="00F227B7" w:rsidP="00F227B7">
      <w:r>
        <w:rPr>
          <w:rStyle w:val="CommentReference"/>
        </w:rPr>
        <w:annotationRef/>
      </w:r>
      <w:r>
        <w:rPr>
          <w:sz w:val="20"/>
          <w:szCs w:val="20"/>
        </w:rPr>
        <w:t>Designn?</w:t>
      </w:r>
    </w:p>
  </w:comment>
  <w:comment w:id="748" w:author="Laura Dee" w:date="2022-09-21T12:13:00Z" w:initials="LD">
    <w:p w14:paraId="505DCAB9" w14:textId="77777777" w:rsidR="00F227B7" w:rsidRDefault="00F227B7" w:rsidP="00F227B7">
      <w:r>
        <w:rPr>
          <w:rStyle w:val="CommentReference"/>
        </w:rPr>
        <w:annotationRef/>
      </w:r>
      <w:r>
        <w:rPr>
          <w:sz w:val="20"/>
          <w:szCs w:val="20"/>
        </w:rPr>
        <w:t xml:space="preserve">Is it clearer to just  refer to this is including site in the regression as a categorical variable so the regression is estimating an effect per site? </w:t>
      </w:r>
    </w:p>
  </w:comment>
  <w:comment w:id="749" w:author="Laura Dee" w:date="2022-09-21T12:14:00Z" w:initials="LD">
    <w:p w14:paraId="322C4CCB" w14:textId="77777777" w:rsidR="00F227B7" w:rsidRDefault="00F227B7" w:rsidP="00F227B7">
      <w:r>
        <w:rPr>
          <w:rStyle w:val="CommentReference"/>
        </w:rPr>
        <w:annotationRef/>
      </w:r>
      <w:r>
        <w:rPr>
          <w:sz w:val="20"/>
          <w:szCs w:val="20"/>
        </w:rPr>
        <w:t>Not sure what you mean here</w:t>
      </w:r>
    </w:p>
  </w:comment>
  <w:comment w:id="758" w:author="Laura Dee" w:date="2022-10-19T09:04:00Z" w:initials="LD">
    <w:p w14:paraId="783C84FD" w14:textId="77777777" w:rsidR="00F227B7" w:rsidRDefault="00F227B7" w:rsidP="00F227B7">
      <w:r>
        <w:rPr>
          <w:rStyle w:val="CommentReference"/>
        </w:rPr>
        <w:annotationRef/>
      </w:r>
      <w:r>
        <w:rPr>
          <w:sz w:val="20"/>
          <w:szCs w:val="20"/>
        </w:rPr>
        <w:t>Not sure what you mean by this without more elaboration - cut? Distracting</w:t>
      </w:r>
    </w:p>
  </w:comment>
  <w:comment w:id="765" w:author="Laura Dee" w:date="2022-05-17T14:08:00Z" w:initials="LD">
    <w:p w14:paraId="15D13215" w14:textId="4AE97D75" w:rsidR="00F227B7" w:rsidRDefault="00F227B7" w:rsidP="00F227B7">
      <w:r>
        <w:rPr>
          <w:rStyle w:val="CommentReference"/>
        </w:rPr>
        <w:annotationRef/>
      </w:r>
      <w:r>
        <w:rPr>
          <w:sz w:val="20"/>
          <w:szCs w:val="20"/>
        </w:rPr>
        <w:t>Define?</w:t>
      </w:r>
    </w:p>
  </w:comment>
  <w:comment w:id="769" w:author="Laura Dee" w:date="2022-09-21T15:57:00Z" w:initials="LD">
    <w:p w14:paraId="43F80CAE" w14:textId="77777777" w:rsidR="00F227B7" w:rsidRDefault="00F227B7" w:rsidP="00F227B7">
      <w:r>
        <w:rPr>
          <w:rStyle w:val="CommentReference"/>
        </w:rPr>
        <w:annotationRef/>
      </w:r>
      <w:r>
        <w:rPr>
          <w:sz w:val="20"/>
          <w:szCs w:val="20"/>
        </w:rPr>
        <w:t xml:space="preserve">Wel, weaker assumptions and less bias .. </w:t>
      </w:r>
    </w:p>
  </w:comment>
  <w:comment w:id="770" w:author="Laura Dee" w:date="2022-05-17T14:08:00Z" w:initials="LD">
    <w:p w14:paraId="4148D83A" w14:textId="62387E91" w:rsidR="00F227B7" w:rsidRDefault="00F227B7" w:rsidP="00F227B7">
      <w:r>
        <w:rPr>
          <w:rStyle w:val="CommentReference"/>
        </w:rPr>
        <w:annotationRef/>
      </w:r>
      <w:r>
        <w:rPr>
          <w:sz w:val="20"/>
          <w:szCs w:val="20"/>
        </w:rPr>
        <w:t>define</w:t>
      </w:r>
    </w:p>
  </w:comment>
  <w:comment w:id="771" w:author="Laura Dee" w:date="2022-10-03T08:58:00Z" w:initials="LD">
    <w:p w14:paraId="63C0FD61" w14:textId="77777777" w:rsidR="00F227B7" w:rsidRDefault="00F227B7" w:rsidP="00F227B7">
      <w:r>
        <w:rPr>
          <w:rStyle w:val="CommentReference"/>
        </w:rPr>
        <w:annotationRef/>
      </w:r>
      <w:r>
        <w:rPr>
          <w:sz w:val="20"/>
          <w:szCs w:val="20"/>
        </w:rPr>
        <w:t>This is confusing language here - I dont think we should be talking about things in terms of prediction just because it will confuse the aims</w:t>
      </w:r>
    </w:p>
  </w:comment>
  <w:comment w:id="772" w:author="Laura Dee" w:date="2022-05-17T14:09:00Z" w:initials="LD">
    <w:p w14:paraId="24179CC9" w14:textId="142385FB" w:rsidR="00F227B7" w:rsidRDefault="00F227B7" w:rsidP="00F227B7">
      <w:r>
        <w:rPr>
          <w:rStyle w:val="CommentReference"/>
        </w:rPr>
        <w:annotationRef/>
      </w:r>
      <w:r>
        <w:rPr>
          <w:sz w:val="20"/>
          <w:szCs w:val="20"/>
        </w:rPr>
        <w:t>In practice no one uses or believes this test so I think we should consider cutting</w:t>
      </w:r>
    </w:p>
  </w:comment>
  <w:comment w:id="778" w:author="Laura Dee" w:date="2022-10-19T09:05:00Z" w:initials="LD">
    <w:p w14:paraId="23D8CD76" w14:textId="77777777" w:rsidR="00F227B7" w:rsidRDefault="00F227B7" w:rsidP="00F227B7">
      <w:r>
        <w:rPr>
          <w:rStyle w:val="CommentReference"/>
        </w:rPr>
        <w:annotationRef/>
      </w:r>
      <w:r>
        <w:rPr>
          <w:sz w:val="20"/>
          <w:szCs w:val="20"/>
        </w:rPr>
        <w:t>Again, it depends on what to assume so I think we should avoid statements that are overly general like this . Im not sure we have defined the bias variance trade off yet either or effeciency clearly</w:t>
      </w:r>
    </w:p>
  </w:comment>
  <w:comment w:id="780" w:author="Laura Dee" w:date="2022-09-21T10:58:00Z" w:initials="LD">
    <w:p w14:paraId="5595A4FF" w14:textId="65CE3299" w:rsidR="00F227B7" w:rsidRDefault="00F227B7" w:rsidP="00F227B7">
      <w:r>
        <w:rPr>
          <w:rStyle w:val="CommentReference"/>
        </w:rPr>
        <w:annotationRef/>
      </w:r>
      <w:r>
        <w:rPr>
          <w:sz w:val="20"/>
          <w:szCs w:val="20"/>
        </w:rPr>
        <w:t>Maybe its within estimation?</w:t>
      </w:r>
    </w:p>
  </w:comment>
  <w:comment w:id="787" w:author="Laura Dee" w:date="2022-09-21T15:59:00Z" w:initials="LD">
    <w:p w14:paraId="39EF8366" w14:textId="77777777" w:rsidR="00F227B7" w:rsidRDefault="00F227B7" w:rsidP="00F227B7">
      <w:r>
        <w:rPr>
          <w:rStyle w:val="CommentReference"/>
        </w:rPr>
        <w:annotationRef/>
      </w:r>
      <w:r>
        <w:rPr>
          <w:sz w:val="20"/>
          <w:szCs w:val="20"/>
        </w:rPr>
        <w:t>New term - we need to be consistent</w:t>
      </w:r>
    </w:p>
  </w:comment>
  <w:comment w:id="789" w:author="Laura Dee" w:date="2022-10-19T09:09:00Z" w:initials="LD">
    <w:p w14:paraId="376C5E68" w14:textId="77777777" w:rsidR="00F227B7" w:rsidRDefault="00F227B7" w:rsidP="00F227B7">
      <w:r>
        <w:rPr>
          <w:rStyle w:val="CommentReference"/>
        </w:rPr>
        <w:annotationRef/>
      </w:r>
      <w:r>
        <w:rPr>
          <w:sz w:val="20"/>
          <w:szCs w:val="20"/>
        </w:rPr>
        <w:t>LEFT OFF COMMENTING HERE</w:t>
      </w:r>
    </w:p>
  </w:comment>
  <w:comment w:id="798" w:author="Laura Dee" w:date="2022-10-19T09:06:00Z" w:initials="LD">
    <w:p w14:paraId="72EF6CD4" w14:textId="4F749DC1" w:rsidR="00F227B7" w:rsidRDefault="00F227B7" w:rsidP="00F227B7">
      <w:r>
        <w:rPr>
          <w:rStyle w:val="CommentReference"/>
        </w:rPr>
        <w:annotationRef/>
      </w:r>
      <w:r>
        <w:rPr>
          <w:sz w:val="20"/>
          <w:szCs w:val="20"/>
        </w:rPr>
        <w:t>New terms for this again here</w:t>
      </w:r>
    </w:p>
  </w:comment>
  <w:comment w:id="804" w:author="Laura Dee" w:date="2022-10-03T08:52:00Z" w:initials="LD">
    <w:p w14:paraId="1854C132" w14:textId="68C57E48" w:rsidR="00F227B7" w:rsidRDefault="00F227B7" w:rsidP="00F227B7">
      <w:r>
        <w:rPr>
          <w:rStyle w:val="CommentReference"/>
        </w:rPr>
        <w:annotationRef/>
      </w:r>
      <w:r>
        <w:rPr>
          <w:sz w:val="20"/>
          <w:szCs w:val="20"/>
        </w:rPr>
        <w:t xml:space="preserve">What does this mean? Can we be more precise? Is there a matherical condition or assumption where we no longer are garaunteed an unbiased estimator?  I think this will make people react and say ok well what is too strong, and im sure it depends on the context </w:t>
      </w:r>
    </w:p>
  </w:comment>
  <w:comment w:id="808" w:author="Laura Dee" w:date="2022-10-19T09:07:00Z" w:initials="LD">
    <w:p w14:paraId="2982F9CF" w14:textId="77777777" w:rsidR="00F227B7" w:rsidRDefault="00F227B7" w:rsidP="00F227B7">
      <w:r>
        <w:rPr>
          <w:rStyle w:val="CommentReference"/>
        </w:rPr>
        <w:annotationRef/>
      </w:r>
      <w:r>
        <w:rPr>
          <w:sz w:val="20"/>
          <w:szCs w:val="20"/>
        </w:rPr>
        <w:t>I still need to go through the figures</w:t>
      </w:r>
    </w:p>
  </w:comment>
  <w:comment w:id="814" w:author="Laura Dee" w:date="2022-09-21T09:43:00Z" w:initials="LD">
    <w:p w14:paraId="213FCBE1" w14:textId="7B21F1BE" w:rsidR="00F227B7" w:rsidRDefault="00F227B7" w:rsidP="00F227B7">
      <w:r>
        <w:rPr>
          <w:rStyle w:val="CommentReference"/>
        </w:rPr>
        <w:annotationRef/>
      </w:r>
      <w:r>
        <w:rPr>
          <w:sz w:val="20"/>
          <w:szCs w:val="20"/>
        </w:rPr>
        <w:t>love.</w:t>
      </w:r>
    </w:p>
  </w:comment>
  <w:comment w:id="821" w:author="Laura Dee" w:date="2022-09-21T10:45:00Z" w:initials="LD">
    <w:p w14:paraId="5D22E7FE" w14:textId="77777777" w:rsidR="00F227B7" w:rsidRDefault="00F227B7" w:rsidP="00F227B7">
      <w:r>
        <w:rPr>
          <w:rStyle w:val="CommentReference"/>
        </w:rPr>
        <w:annotationRef/>
      </w:r>
      <w:r>
        <w:rPr>
          <w:sz w:val="20"/>
          <w:szCs w:val="20"/>
        </w:rPr>
        <w:t xml:space="preserve">Study  - another term. We need to take a pass and make consistent. </w:t>
      </w:r>
    </w:p>
  </w:comment>
  <w:comment w:id="829" w:author="Laura Dee" w:date="2022-10-19T09:08:00Z" w:initials="LD">
    <w:p w14:paraId="32945194" w14:textId="77777777" w:rsidR="00F227B7" w:rsidRDefault="00F227B7" w:rsidP="00F227B7">
      <w:r>
        <w:rPr>
          <w:rStyle w:val="CommentReference"/>
        </w:rPr>
        <w:annotationRef/>
      </w:r>
      <w:r>
        <w:rPr>
          <w:sz w:val="20"/>
          <w:szCs w:val="20"/>
        </w:rPr>
        <w:t>I think we should introduce the comparison before the designs potentially because then it will make more sense why we introduce the random effects when we know it will be biased — as the status quo benchmark of what folks are doing in ecolgoy</w:t>
      </w:r>
    </w:p>
  </w:comment>
  <w:comment w:id="840" w:author="Laura Dee" w:date="2022-09-28T10:09:00Z" w:initials="LD">
    <w:p w14:paraId="15679C74" w14:textId="12F87F28" w:rsidR="00F227B7" w:rsidRDefault="00F227B7" w:rsidP="00F227B7">
      <w:r>
        <w:rPr>
          <w:rStyle w:val="CommentReference"/>
        </w:rPr>
        <w:annotationRef/>
      </w:r>
      <w:r>
        <w:rPr>
          <w:sz w:val="20"/>
          <w:szCs w:val="20"/>
        </w:rPr>
        <w:t>Spell out</w:t>
      </w:r>
    </w:p>
    <w:p w14:paraId="7AA0BE49" w14:textId="77777777" w:rsidR="00F227B7" w:rsidRDefault="00F227B7" w:rsidP="00F227B7"/>
  </w:comment>
  <w:comment w:id="842" w:author="Laura Dee" w:date="2022-09-28T10:09:00Z" w:initials="LD">
    <w:p w14:paraId="526E38CC" w14:textId="77777777" w:rsidR="00F227B7" w:rsidRDefault="00F227B7" w:rsidP="00F227B7">
      <w:r>
        <w:rPr>
          <w:rStyle w:val="CommentReference"/>
        </w:rPr>
        <w:annotationRef/>
      </w:r>
      <w:r>
        <w:rPr>
          <w:sz w:val="20"/>
          <w:szCs w:val="20"/>
        </w:rPr>
        <w:t xml:space="preserve">WOW </w:t>
      </w:r>
    </w:p>
  </w:comment>
  <w:comment w:id="843" w:author="Laura Dee" w:date="2022-09-28T11:23:00Z" w:initials="LD">
    <w:p w14:paraId="32FC2A37" w14:textId="77777777" w:rsidR="00F227B7" w:rsidRDefault="00F227B7" w:rsidP="00F227B7">
      <w:r>
        <w:rPr>
          <w:rStyle w:val="CommentReference"/>
        </w:rPr>
        <w:annotationRef/>
      </w:r>
      <w:r>
        <w:rPr>
          <w:sz w:val="20"/>
          <w:szCs w:val="20"/>
        </w:rPr>
        <w:t>Hard to follow this sentence as its long. I wonder if we can revise?</w:t>
      </w:r>
    </w:p>
  </w:comment>
  <w:comment w:id="853" w:author="Laura Dee" w:date="2022-10-03T09:04:00Z" w:initials="LD">
    <w:p w14:paraId="20946CA5" w14:textId="77777777" w:rsidR="00F227B7" w:rsidRDefault="00F227B7" w:rsidP="00F227B7">
      <w:r>
        <w:rPr>
          <w:rStyle w:val="CommentReference"/>
        </w:rPr>
        <w:annotationRef/>
      </w:r>
      <w:r>
        <w:rPr>
          <w:sz w:val="20"/>
          <w:szCs w:val="20"/>
        </w:rPr>
        <w:t>Moderator?</w:t>
      </w:r>
    </w:p>
  </w:comment>
  <w:comment w:id="857" w:author="Laura Dee" w:date="2022-10-03T09:05:00Z" w:initials="LD">
    <w:p w14:paraId="01EF16F5" w14:textId="77777777" w:rsidR="00F227B7" w:rsidRDefault="00F227B7" w:rsidP="00F227B7">
      <w:r>
        <w:rPr>
          <w:rStyle w:val="CommentReference"/>
        </w:rPr>
        <w:annotationRef/>
      </w:r>
      <w:r>
        <w:rPr>
          <w:sz w:val="20"/>
          <w:szCs w:val="20"/>
        </w:rPr>
        <w:t>Is calling it fixed here confusing since its the opposite with the econometric fixed effect or is it?</w:t>
      </w:r>
    </w:p>
  </w:comment>
  <w:comment w:id="860" w:author="Laura Dee" w:date="2022-10-03T09:05:00Z" w:initials="LD">
    <w:p w14:paraId="05905DB1" w14:textId="77777777" w:rsidR="00F227B7" w:rsidRDefault="00F227B7" w:rsidP="00F227B7">
      <w:r>
        <w:rPr>
          <w:rStyle w:val="CommentReference"/>
        </w:rPr>
        <w:annotationRef/>
      </w:r>
      <w:r>
        <w:rPr>
          <w:sz w:val="20"/>
          <w:szCs w:val="20"/>
        </w:rPr>
        <w:t>We say causal predictor, causal variable, causal driver of interest. Need to update throughout for consistent. I like causal variable of interest.</w:t>
      </w:r>
    </w:p>
  </w:comment>
  <w:comment w:id="863" w:author="Laura Dee" w:date="2022-10-19T09:10:00Z" w:initials="LD">
    <w:p w14:paraId="59B7BF24" w14:textId="77777777" w:rsidR="00F227B7" w:rsidRDefault="00F227B7" w:rsidP="00F227B7">
      <w:r>
        <w:rPr>
          <w:rStyle w:val="CommentReference"/>
        </w:rPr>
        <w:annotationRef/>
      </w:r>
      <w:r>
        <w:rPr>
          <w:sz w:val="20"/>
          <w:szCs w:val="20"/>
        </w:rPr>
        <w:t xml:space="preserve">This is starting to drag on so I wonder if we can simplify and put this in the SM to avoid further equations in the main text </w:t>
      </w:r>
    </w:p>
  </w:comment>
  <w:comment w:id="865" w:author="Laura Dee" w:date="2022-10-19T09:11:00Z" w:initials="LD">
    <w:p w14:paraId="3782911F" w14:textId="77777777" w:rsidR="00F227B7" w:rsidRDefault="00F227B7" w:rsidP="00F227B7">
      <w:r>
        <w:rPr>
          <w:rStyle w:val="CommentReference"/>
        </w:rPr>
        <w:annotationRef/>
      </w:r>
      <w:r>
        <w:rPr>
          <w:sz w:val="20"/>
          <w:szCs w:val="20"/>
        </w:rPr>
        <w:t>Can we just make a simpler statement here about functional form — or does moving the equation to the SM solve this so we can cut. I think this is starting to lose readers (haha or reader — me and my attention to detail) and we should make this more concise</w:t>
      </w:r>
    </w:p>
  </w:comment>
  <w:comment w:id="869" w:author="Laura Dee" w:date="2022-10-19T09:10:00Z" w:initials="LD">
    <w:p w14:paraId="31C6053F" w14:textId="3FDF504B" w:rsidR="00F227B7" w:rsidRDefault="00F227B7" w:rsidP="00F227B7">
      <w:r>
        <w:rPr>
          <w:rStyle w:val="CommentReference"/>
        </w:rPr>
        <w:annotationRef/>
      </w:r>
      <w:r>
        <w:rPr>
          <w:sz w:val="20"/>
          <w:szCs w:val="20"/>
        </w:rPr>
        <w:t>This is starting to drag on so I wonder if we can simplify and put this in the SM to avoid further equations in the main text</w:t>
      </w:r>
    </w:p>
  </w:comment>
  <w:comment w:id="871" w:author="Laura Dee" w:date="2022-10-19T09:09:00Z" w:initials="LD">
    <w:p w14:paraId="13CEF570" w14:textId="4D8737EF" w:rsidR="00F227B7" w:rsidRDefault="00F227B7" w:rsidP="00F227B7">
      <w:r>
        <w:rPr>
          <w:rStyle w:val="CommentReference"/>
        </w:rPr>
        <w:annotationRef/>
      </w:r>
      <w:r>
        <w:rPr>
          <w:sz w:val="20"/>
          <w:szCs w:val="20"/>
        </w:rPr>
        <w:t>This is starting to drag on so I wonder if we can simplify and put this in the SM to avoid further equations in the main text</w:t>
      </w:r>
    </w:p>
  </w:comment>
  <w:comment w:id="874" w:author="Jarrett Byrnes" w:date="2022-04-21T19:23:00Z" w:initials="">
    <w:p w14:paraId="675D96C9" w14:textId="663D588D" w:rsidR="00F227B7" w:rsidRDefault="00F227B7">
      <w:pPr>
        <w:widowControl w:val="0"/>
        <w:pBdr>
          <w:top w:val="nil"/>
          <w:left w:val="nil"/>
          <w:bottom w:val="nil"/>
          <w:right w:val="nil"/>
          <w:between w:val="nil"/>
        </w:pBdr>
        <w:spacing w:line="240" w:lineRule="auto"/>
        <w:rPr>
          <w:color w:val="000000"/>
        </w:rPr>
      </w:pPr>
      <w:r>
        <w:rPr>
          <w:color w:val="000000"/>
        </w:rPr>
        <w:t>There were a bunch and wanted to make sure I got the right one - which?</w:t>
      </w:r>
    </w:p>
  </w:comment>
  <w:comment w:id="899" w:author="Laura Dee" w:date="2022-09-21T16:00:00Z" w:initials="LD">
    <w:p w14:paraId="3D629873" w14:textId="77777777" w:rsidR="00F227B7" w:rsidRDefault="00F227B7" w:rsidP="00F227B7">
      <w:r>
        <w:rPr>
          <w:rStyle w:val="CommentReference"/>
        </w:rPr>
        <w:annotationRef/>
      </w:r>
      <w:r>
        <w:rPr>
          <w:sz w:val="20"/>
          <w:szCs w:val="20"/>
        </w:rPr>
        <w:t xml:space="preserve">The point for a lot of this is that many of the assumptions are untestable. </w:t>
      </w:r>
    </w:p>
  </w:comment>
  <w:comment w:id="912" w:author="Laura Dee" w:date="2022-05-17T15:04:00Z" w:initials="LD">
    <w:p w14:paraId="6EC8D2A7" w14:textId="58E569E3" w:rsidR="00F227B7" w:rsidRDefault="00F227B7" w:rsidP="00F227B7">
      <w:r>
        <w:rPr>
          <w:rStyle w:val="CommentReference"/>
        </w:rPr>
        <w:annotationRef/>
      </w:r>
      <w:r>
        <w:rPr>
          <w:sz w:val="20"/>
          <w:szCs w:val="20"/>
        </w:rPr>
        <w:t xml:space="preserve">Morgan and Winschip </w:t>
      </w:r>
    </w:p>
  </w:comment>
  <w:comment w:id="920" w:author="Laura Dee" w:date="2022-09-21T09:56:00Z" w:initials="LD">
    <w:p w14:paraId="32F65C14" w14:textId="77777777" w:rsidR="00F227B7" w:rsidRDefault="00F227B7" w:rsidP="00F227B7">
      <w:r>
        <w:rPr>
          <w:rStyle w:val="CommentReference"/>
        </w:rPr>
        <w:annotationRef/>
      </w:r>
      <w:r>
        <w:rPr>
          <w:sz w:val="20"/>
          <w:szCs w:val="20"/>
        </w:rPr>
        <w:t>And clarify the assumptions that we are making for transparency and to build on studies</w:t>
      </w:r>
    </w:p>
  </w:comment>
  <w:comment w:id="926" w:author="Laura D." w:date="2022-01-13T18:25:00Z" w:initials="">
    <w:p w14:paraId="0C6E8865" w14:textId="20FC89A6" w:rsidR="00F227B7" w:rsidRDefault="00F227B7">
      <w:pPr>
        <w:widowControl w:val="0"/>
        <w:pBdr>
          <w:top w:val="nil"/>
          <w:left w:val="nil"/>
          <w:bottom w:val="nil"/>
          <w:right w:val="nil"/>
          <w:between w:val="nil"/>
        </w:pBdr>
        <w:spacing w:line="240" w:lineRule="auto"/>
        <w:rPr>
          <w:color w:val="000000"/>
        </w:rPr>
      </w:pPr>
      <w:r>
        <w:rPr>
          <w:color w:val="000000"/>
        </w:rPr>
        <w:t>*Should we move this in the  section on comparisons after the modeling results? I think yes and it would fit nicely there after we show REs have bias?*</w:t>
      </w:r>
    </w:p>
  </w:comment>
  <w:comment w:id="927" w:author="Jarrett Byrnes" w:date="2022-01-13T18:57:00Z" w:initials="">
    <w:p w14:paraId="07734956" w14:textId="77777777" w:rsidR="00F227B7" w:rsidRDefault="00F227B7">
      <w:pPr>
        <w:widowControl w:val="0"/>
        <w:pBdr>
          <w:top w:val="nil"/>
          <w:left w:val="nil"/>
          <w:bottom w:val="nil"/>
          <w:right w:val="nil"/>
          <w:between w:val="nil"/>
        </w:pBdr>
        <w:spacing w:line="240" w:lineRule="auto"/>
        <w:rPr>
          <w:color w:val="000000"/>
        </w:rPr>
      </w:pPr>
      <w:r>
        <w:rPr>
          <w:color w:val="000000"/>
        </w:rPr>
        <w:t>My only thought about including it here is that is opens up the use of clustered SEs as well as a with versus without RE comparison in the simulations below.</w:t>
      </w:r>
    </w:p>
  </w:comment>
  <w:comment w:id="928" w:author="Laura D." w:date="2022-01-13T19:22:00Z" w:initials="">
    <w:p w14:paraId="6CD11605" w14:textId="77777777" w:rsidR="00F227B7" w:rsidRDefault="00F227B7">
      <w:pPr>
        <w:widowControl w:val="0"/>
        <w:pBdr>
          <w:top w:val="nil"/>
          <w:left w:val="nil"/>
          <w:bottom w:val="nil"/>
          <w:right w:val="nil"/>
          <w:between w:val="nil"/>
        </w:pBdr>
        <w:spacing w:line="240" w:lineRule="auto"/>
        <w:rPr>
          <w:color w:val="000000"/>
        </w:rPr>
      </w:pPr>
      <w:r>
        <w:rPr>
          <w:color w:val="000000"/>
        </w:rPr>
        <w:t>I think we could have a quick sentence on the standard error stuff since there re straightforward solutions and the rest of the text is focused on bias?</w:t>
      </w:r>
    </w:p>
  </w:comment>
  <w:comment w:id="929" w:author="Laura D." w:date="2022-01-13T18:55:00Z" w:initials="">
    <w:p w14:paraId="2C46BD59" w14:textId="77777777" w:rsidR="00F227B7" w:rsidRDefault="00F227B7">
      <w:pPr>
        <w:widowControl w:val="0"/>
        <w:pBdr>
          <w:top w:val="nil"/>
          <w:left w:val="nil"/>
          <w:bottom w:val="nil"/>
          <w:right w:val="nil"/>
          <w:between w:val="nil"/>
        </w:pBdr>
        <w:spacing w:line="240" w:lineRule="auto"/>
        <w:rPr>
          <w:color w:val="000000"/>
        </w:rPr>
      </w:pPr>
      <w:r>
        <w:rPr>
          <w:color w:val="000000"/>
        </w:rPr>
        <w:t>lowercase?</w:t>
      </w:r>
    </w:p>
  </w:comment>
  <w:comment w:id="930" w:author="Jarrett Byrnes" w:date="2022-01-12T20:15:00Z" w:initials="">
    <w:p w14:paraId="30DAB8CE" w14:textId="77777777" w:rsidR="00F227B7" w:rsidRDefault="00F227B7">
      <w:pPr>
        <w:widowControl w:val="0"/>
        <w:pBdr>
          <w:top w:val="nil"/>
          <w:left w:val="nil"/>
          <w:bottom w:val="nil"/>
          <w:right w:val="nil"/>
          <w:between w:val="nil"/>
        </w:pBdr>
        <w:spacing w:line="240" w:lineRule="auto"/>
        <w:rPr>
          <w:color w:val="000000"/>
        </w:rPr>
      </w:pPr>
      <w:r>
        <w:rPr>
          <w:color w:val="000000"/>
        </w:rPr>
        <w:t>Should definitely include Cleary and Nakagawa ref as it will make ecologists feel more at home.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D7DBE" w15:done="0"/>
  <w15:commentEx w15:paraId="4008D00F" w15:done="0"/>
  <w15:commentEx w15:paraId="5ECF3BA1" w15:done="0"/>
  <w15:commentEx w15:paraId="17B5B98A" w15:done="0"/>
  <w15:commentEx w15:paraId="50AD3130" w15:paraIdParent="17B5B98A" w15:done="0"/>
  <w15:commentEx w15:paraId="2460FD81" w15:done="0"/>
  <w15:commentEx w15:paraId="1449F6C2" w15:done="0"/>
  <w15:commentEx w15:paraId="78DC7311" w15:done="0"/>
  <w15:commentEx w15:paraId="676083E8" w15:paraIdParent="78DC7311" w15:done="0"/>
  <w15:commentEx w15:paraId="4ED86FCB" w15:done="0"/>
  <w15:commentEx w15:paraId="13B22FF9" w15:done="0"/>
  <w15:commentEx w15:paraId="05104465" w15:done="0"/>
  <w15:commentEx w15:paraId="37CB704E" w15:done="0"/>
  <w15:commentEx w15:paraId="785814DD" w15:done="0"/>
  <w15:commentEx w15:paraId="4A32DC66" w15:done="0"/>
  <w15:commentEx w15:paraId="4F344293" w15:done="0"/>
  <w15:commentEx w15:paraId="24DABF5F" w15:done="0"/>
  <w15:commentEx w15:paraId="7EF58873" w15:done="0"/>
  <w15:commentEx w15:paraId="743E5173" w15:done="0"/>
  <w15:commentEx w15:paraId="212B69A5" w15:done="0"/>
  <w15:commentEx w15:paraId="75C2A748" w15:done="0"/>
  <w15:commentEx w15:paraId="3E44FB31" w15:done="0"/>
  <w15:commentEx w15:paraId="1A85978B" w15:done="0"/>
  <w15:commentEx w15:paraId="7F2D7DA1" w15:done="0"/>
  <w15:commentEx w15:paraId="5A80088F" w15:done="0"/>
  <w15:commentEx w15:paraId="77AAEFF7" w15:paraIdParent="5A80088F" w15:done="0"/>
  <w15:commentEx w15:paraId="7986540D" w15:done="0"/>
  <w15:commentEx w15:paraId="41643D0E" w15:done="0"/>
  <w15:commentEx w15:paraId="3C2A7DFF" w15:done="0"/>
  <w15:commentEx w15:paraId="06BA4316" w15:done="0"/>
  <w15:commentEx w15:paraId="007DF9B4" w15:done="0"/>
  <w15:commentEx w15:paraId="01F7597F" w15:done="0"/>
  <w15:commentEx w15:paraId="5AE5D5B1" w15:done="0"/>
  <w15:commentEx w15:paraId="7D02ED5C" w15:done="0"/>
  <w15:commentEx w15:paraId="20AA1E51" w15:done="0"/>
  <w15:commentEx w15:paraId="29C470DD" w15:done="0"/>
  <w15:commentEx w15:paraId="2044A46B" w15:done="0"/>
  <w15:commentEx w15:paraId="50A46637" w15:done="0"/>
  <w15:commentEx w15:paraId="3278844C" w15:done="0"/>
  <w15:commentEx w15:paraId="2598817D" w15:done="0"/>
  <w15:commentEx w15:paraId="5494319E" w15:done="0"/>
  <w15:commentEx w15:paraId="329B90B0" w15:done="0"/>
  <w15:commentEx w15:paraId="0E92A7D9" w15:done="0"/>
  <w15:commentEx w15:paraId="59CD6810" w15:done="0"/>
  <w15:commentEx w15:paraId="6117570C" w15:done="0"/>
  <w15:commentEx w15:paraId="3F6237E4" w15:done="0"/>
  <w15:commentEx w15:paraId="2610EE2E" w15:done="0"/>
  <w15:commentEx w15:paraId="6D4D183F" w15:done="0"/>
  <w15:commentEx w15:paraId="55630D71" w15:done="0"/>
  <w15:commentEx w15:paraId="5D78154F" w15:done="0"/>
  <w15:commentEx w15:paraId="7B2A0D96" w15:done="0"/>
  <w15:commentEx w15:paraId="55CCB320" w15:done="0"/>
  <w15:commentEx w15:paraId="0680AB12" w15:done="0"/>
  <w15:commentEx w15:paraId="501DFA2C" w15:done="0"/>
  <w15:commentEx w15:paraId="69B79CD0" w15:done="0"/>
  <w15:commentEx w15:paraId="27C5F649" w15:done="0"/>
  <w15:commentEx w15:paraId="60458DCB" w15:done="0"/>
  <w15:commentEx w15:paraId="2292A215" w15:paraIdParent="60458DCB" w15:done="0"/>
  <w15:commentEx w15:paraId="0980FFA3" w15:done="0"/>
  <w15:commentEx w15:paraId="34DBBBD3" w15:paraIdParent="0980FFA3" w15:done="0"/>
  <w15:commentEx w15:paraId="5C5BEB33" w15:done="0"/>
  <w15:commentEx w15:paraId="03A3D251" w15:done="0"/>
  <w15:commentEx w15:paraId="2429819E" w15:done="0"/>
  <w15:commentEx w15:paraId="12A1B09B" w15:done="0"/>
  <w15:commentEx w15:paraId="020B6D45" w15:done="0"/>
  <w15:commentEx w15:paraId="466E3B08" w15:done="0"/>
  <w15:commentEx w15:paraId="2639038A" w15:done="0"/>
  <w15:commentEx w15:paraId="15FFCC50" w15:done="0"/>
  <w15:commentEx w15:paraId="24ADD73E" w15:done="0"/>
  <w15:commentEx w15:paraId="09AFD656" w15:done="0"/>
  <w15:commentEx w15:paraId="1069F208" w15:done="0"/>
  <w15:commentEx w15:paraId="459520CA" w15:done="0"/>
  <w15:commentEx w15:paraId="44848686" w15:done="0"/>
  <w15:commentEx w15:paraId="77055F5A" w15:done="0"/>
  <w15:commentEx w15:paraId="017BE68D" w15:done="0"/>
  <w15:commentEx w15:paraId="4BA4A679" w15:done="0"/>
  <w15:commentEx w15:paraId="54325A0B" w15:done="0"/>
  <w15:commentEx w15:paraId="1DBF0766" w15:done="0"/>
  <w15:commentEx w15:paraId="0FF92AC7" w15:done="0"/>
  <w15:commentEx w15:paraId="58A805B3" w15:done="0"/>
  <w15:commentEx w15:paraId="505DCAB9" w15:done="0"/>
  <w15:commentEx w15:paraId="322C4CCB" w15:done="0"/>
  <w15:commentEx w15:paraId="783C84FD" w15:done="0"/>
  <w15:commentEx w15:paraId="15D13215" w15:done="0"/>
  <w15:commentEx w15:paraId="43F80CAE" w15:done="0"/>
  <w15:commentEx w15:paraId="4148D83A" w15:done="0"/>
  <w15:commentEx w15:paraId="63C0FD61" w15:done="0"/>
  <w15:commentEx w15:paraId="24179CC9" w15:done="0"/>
  <w15:commentEx w15:paraId="23D8CD76" w15:done="0"/>
  <w15:commentEx w15:paraId="5595A4FF" w15:done="0"/>
  <w15:commentEx w15:paraId="39EF8366" w15:done="0"/>
  <w15:commentEx w15:paraId="376C5E68" w15:done="0"/>
  <w15:commentEx w15:paraId="72EF6CD4" w15:done="0"/>
  <w15:commentEx w15:paraId="1854C132" w15:done="0"/>
  <w15:commentEx w15:paraId="2982F9CF" w15:done="0"/>
  <w15:commentEx w15:paraId="213FCBE1" w15:done="0"/>
  <w15:commentEx w15:paraId="5D22E7FE" w15:done="0"/>
  <w15:commentEx w15:paraId="32945194" w15:done="0"/>
  <w15:commentEx w15:paraId="7AA0BE49" w15:done="0"/>
  <w15:commentEx w15:paraId="526E38CC" w15:done="0"/>
  <w15:commentEx w15:paraId="32FC2A37" w15:done="0"/>
  <w15:commentEx w15:paraId="20946CA5" w15:done="0"/>
  <w15:commentEx w15:paraId="01EF16F5" w15:done="0"/>
  <w15:commentEx w15:paraId="05905DB1" w15:done="0"/>
  <w15:commentEx w15:paraId="59B7BF24" w15:done="0"/>
  <w15:commentEx w15:paraId="3782911F" w15:done="0"/>
  <w15:commentEx w15:paraId="31C6053F" w15:done="0"/>
  <w15:commentEx w15:paraId="13CEF570" w15:done="0"/>
  <w15:commentEx w15:paraId="675D96C9" w15:done="0"/>
  <w15:commentEx w15:paraId="3D629873" w15:done="0"/>
  <w15:commentEx w15:paraId="6EC8D2A7" w15:done="0"/>
  <w15:commentEx w15:paraId="32F65C14" w15:done="0"/>
  <w15:commentEx w15:paraId="0C6E8865" w15:done="0"/>
  <w15:commentEx w15:paraId="07734956" w15:done="0"/>
  <w15:commentEx w15:paraId="6CD11605" w15:done="0"/>
  <w15:commentEx w15:paraId="2C46BD59" w15:done="0"/>
  <w15:commentEx w15:paraId="30DAB8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3DED" w16cex:dateUtc="2022-09-21T21:57:00Z"/>
  <w16cex:commentExtensible w16cex:durableId="262E1618" w16cex:dateUtc="2022-05-17T18:39:00Z"/>
  <w16cex:commentExtensible w16cex:durableId="262E16BE" w16cex:dateUtc="2022-05-17T18:42:00Z"/>
  <w16cex:commentExtensible w16cex:durableId="262E1711" w16cex:dateUtc="2022-05-17T18:44:00Z"/>
  <w16cex:commentExtensible w16cex:durableId="26D5545C" w16cex:dateUtc="2022-09-21T15:14:00Z"/>
  <w16cex:commentExtensible w16cex:durableId="26D554C1" w16cex:dateUtc="2022-09-21T15:15:00Z"/>
  <w16cex:commentExtensible w16cex:durableId="262E1749" w16cex:dateUtc="2022-05-17T18:44:00Z"/>
  <w16cex:commentExtensible w16cex:durableId="262E1781" w16cex:dateUtc="2022-05-17T18:45:00Z"/>
  <w16cex:commentExtensible w16cex:durableId="262E1876" w16cex:dateUtc="2022-05-17T18:49:00Z"/>
  <w16cex:commentExtensible w16cex:durableId="262E18CA" w16cex:dateUtc="2022-05-17T18:51:00Z"/>
  <w16cex:commentExtensible w16cex:durableId="262E1923" w16cex:dateUtc="2022-05-17T18:52:00Z"/>
  <w16cex:commentExtensible w16cex:durableId="262E1962" w16cex:dateUtc="2022-05-17T18:53:00Z"/>
  <w16cex:commentExtensible w16cex:durableId="262E1A66" w16cex:dateUtc="2022-05-17T18:58:00Z"/>
  <w16cex:commentExtensible w16cex:durableId="262E2C6B" w16cex:dateUtc="2022-05-17T20:15:00Z"/>
  <w16cex:commentExtensible w16cex:durableId="262E1AF6" w16cex:dateUtc="2022-05-17T19:00:00Z"/>
  <w16cex:commentExtensible w16cex:durableId="262E1535" w16cex:dateUtc="2022-04-22T02:20:00Z"/>
  <w16cex:commentExtensible w16cex:durableId="26D555E5" w16cex:dateUtc="2022-09-21T15:20:00Z"/>
  <w16cex:commentExtensible w16cex:durableId="26D555C2" w16cex:dateUtc="2022-09-21T15:20:00Z"/>
  <w16cex:commentExtensible w16cex:durableId="26D556A5" w16cex:dateUtc="2022-09-21T15:23:00Z"/>
  <w16cex:commentExtensible w16cex:durableId="26D5577C" w16cex:dateUtc="2022-09-21T15:27:00Z"/>
  <w16cex:commentExtensible w16cex:durableId="26D54BCA" w16cex:dateUtc="2022-09-21T14:37:00Z"/>
  <w16cex:commentExtensible w16cex:durableId="262E2D8F" w16cex:dateUtc="2022-05-17T20:19:00Z"/>
  <w16cex:commentExtensible w16cex:durableId="26D54C08" w16cex:dateUtc="2022-09-21T14:38:00Z"/>
  <w16cex:commentExtensible w16cex:durableId="26D55B74" w16cex:dateUtc="2022-09-21T15:44:00Z"/>
  <w16cex:commentExtensible w16cex:durableId="26D557E7" w16cex:dateUtc="2022-09-21T15:29:00Z"/>
  <w16cex:commentExtensible w16cex:durableId="262E2E47" w16cex:dateUtc="2022-05-17T20:23:00Z"/>
  <w16cex:commentExtensible w16cex:durableId="26D56732" w16cex:dateUtc="2022-09-21T16:34:00Z"/>
  <w16cex:commentExtensible w16cex:durableId="26D55801" w16cex:dateUtc="2022-09-21T15:29:00Z"/>
  <w16cex:commentExtensible w16cex:durableId="26D55844" w16cex:dateUtc="2022-09-21T15:30:00Z"/>
  <w16cex:commentExtensible w16cex:durableId="26D55863" w16cex:dateUtc="2022-09-21T15:31:00Z"/>
  <w16cex:commentExtensible w16cex:durableId="262E2EEF" w16cex:dateUtc="2022-05-17T20:25:00Z"/>
  <w16cex:commentExtensible w16cex:durableId="26D55881" w16cex:dateUtc="2022-09-21T15:31:00Z"/>
  <w16cex:commentExtensible w16cex:durableId="26D558F7" w16cex:dateUtc="2022-09-21T15:33:00Z"/>
  <w16cex:commentExtensible w16cex:durableId="26D5590E" w16cex:dateUtc="2022-09-21T15:34:00Z"/>
  <w16cex:commentExtensible w16cex:durableId="26FA3919" w16cex:dateUtc="2022-10-19T14:51:00Z"/>
  <w16cex:commentExtensible w16cex:durableId="26D55988" w16cex:dateUtc="2022-09-21T15:36:00Z"/>
  <w16cex:commentExtensible w16cex:durableId="262E2807" w16cex:dateUtc="2022-05-17T19:56:00Z"/>
  <w16cex:commentExtensible w16cex:durableId="26D559B8" w16cex:dateUtc="2022-09-21T15:36:00Z"/>
  <w16cex:commentExtensible w16cex:durableId="262E2834" w16cex:dateUtc="2022-05-17T19:57:00Z"/>
  <w16cex:commentExtensible w16cex:durableId="262E284B" w16cex:dateUtc="2022-05-17T19:57:00Z"/>
  <w16cex:commentExtensible w16cex:durableId="26D5B1FC" w16cex:dateUtc="2022-09-21T21:53:00Z"/>
  <w16cex:commentExtensible w16cex:durableId="26D559E3" w16cex:dateUtc="2022-09-21T15:37:00Z"/>
  <w16cex:commentExtensible w16cex:durableId="26D559FF" w16cex:dateUtc="2022-09-21T15:38:00Z"/>
  <w16cex:commentExtensible w16cex:durableId="26D5759B" w16cex:dateUtc="2022-09-21T17:35:00Z"/>
  <w16cex:commentExtensible w16cex:durableId="26D575CD" w16cex:dateUtc="2022-09-21T17:36:00Z"/>
  <w16cex:commentExtensible w16cex:durableId="26D54CFE" w16cex:dateUtc="2022-09-21T14:42:00Z"/>
  <w16cex:commentExtensible w16cex:durableId="26DE92A5" w16cex:dateUtc="2022-09-28T15:30:00Z"/>
  <w16cex:commentExtensible w16cex:durableId="26DE93F9" w16cex:dateUtc="2022-09-28T15:35:00Z"/>
  <w16cex:commentExtensible w16cex:durableId="26DE97EE" w16cex:dateUtc="2022-09-28T15:52:00Z"/>
  <w16cex:commentExtensible w16cex:durableId="26D584CD" w16cex:dateUtc="2022-09-21T18:40:00Z"/>
  <w16cex:commentExtensible w16cex:durableId="26DE94BC" w16cex:dateUtc="2022-09-28T15:39:00Z"/>
  <w16cex:commentExtensible w16cex:durableId="26DE9544" w16cex:dateUtc="2022-09-28T15:41:00Z"/>
  <w16cex:commentExtensible w16cex:durableId="26DE9648" w16cex:dateUtc="2022-09-28T15:45:00Z"/>
  <w16cex:commentExtensible w16cex:durableId="26DE9689" w16cex:dateUtc="2022-09-28T15:46:00Z"/>
  <w16cex:commentExtensible w16cex:durableId="26DE9728" w16cex:dateUtc="2022-09-28T15:49:00Z"/>
  <w16cex:commentExtensible w16cex:durableId="26DE974A" w16cex:dateUtc="2022-09-28T15:50:00Z"/>
  <w16cex:commentExtensible w16cex:durableId="26FA3956" w16cex:dateUtc="2022-10-19T14:52:00Z"/>
  <w16cex:commentExtensible w16cex:durableId="26D56B81" w16cex:dateUtc="2022-09-21T16:52:00Z"/>
  <w16cex:commentExtensible w16cex:durableId="26DEBCED" w16cex:dateUtc="2022-09-28T18:30:00Z"/>
  <w16cex:commentExtensible w16cex:durableId="26FA3973" w16cex:dateUtc="2022-10-19T14:53:00Z"/>
  <w16cex:commentExtensible w16cex:durableId="26D54CD4" w16cex:dateUtc="2022-09-21T14:41:00Z"/>
  <w16cex:commentExtensible w16cex:durableId="26DEBD25" w16cex:dateUtc="2022-09-28T18:31:00Z"/>
  <w16cex:commentExtensible w16cex:durableId="262E1536" w16cex:dateUtc="2022-04-22T02:19:00Z"/>
  <w16cex:commentExtensible w16cex:durableId="26D54C28" w16cex:dateUtc="2022-09-21T14:39:00Z"/>
  <w16cex:commentExtensible w16cex:durableId="26D54CB6" w16cex:dateUtc="2022-04-22T02:19:00Z"/>
  <w16cex:commentExtensible w16cex:durableId="26D54CB5" w16cex:dateUtc="2022-09-21T14:39:00Z"/>
  <w16cex:commentExtensible w16cex:durableId="26D575FF" w16cex:dateUtc="2022-09-21T17:37:00Z"/>
  <w16cex:commentExtensible w16cex:durableId="26D5760D" w16cex:dateUtc="2022-09-21T17:37:00Z"/>
  <w16cex:commentExtensible w16cex:durableId="26D5763F" w16cex:dateUtc="2022-09-21T17:38:00Z"/>
  <w16cex:commentExtensible w16cex:durableId="26D56B2F" w16cex:dateUtc="2022-09-21T16:51:00Z"/>
  <w16cex:commentExtensible w16cex:durableId="26D5766D" w16cex:dateUtc="2022-09-21T17:39:00Z"/>
  <w16cex:commentExtensible w16cex:durableId="26D57696" w16cex:dateUtc="2022-09-21T17:40:00Z"/>
  <w16cex:commentExtensible w16cex:durableId="26D576C3" w16cex:dateUtc="2022-09-21T17:40:00Z"/>
  <w16cex:commentExtensible w16cex:durableId="26E520EE" w16cex:dateUtc="2022-10-03T14:50:00Z"/>
  <w16cex:commentExtensible w16cex:durableId="26D576FA" w16cex:dateUtc="2022-09-21T17:41:00Z"/>
  <w16cex:commentExtensible w16cex:durableId="26FA39EF" w16cex:dateUtc="2022-10-19T14:55:00Z"/>
  <w16cex:commentExtensible w16cex:durableId="26FA3A03" w16cex:dateUtc="2022-10-19T14:55:00Z"/>
  <w16cex:commentExtensible w16cex:durableId="26FA3A27" w16cex:dateUtc="2022-10-19T14:56:00Z"/>
  <w16cex:commentExtensible w16cex:durableId="26FA3A49" w16cex:dateUtc="2022-10-19T14:56:00Z"/>
  <w16cex:commentExtensible w16cex:durableId="26FA3B03" w16cex:dateUtc="2022-10-19T14:59:00Z"/>
  <w16cex:commentExtensible w16cex:durableId="26FA3B17" w16cex:dateUtc="2022-10-19T15:00:00Z"/>
  <w16cex:commentExtensible w16cex:durableId="26FA3B84" w16cex:dateUtc="2022-10-19T15:01:00Z"/>
  <w16cex:commentExtensible w16cex:durableId="26D5731D" w16cex:dateUtc="2022-09-21T17:25:00Z"/>
  <w16cex:commentExtensible w16cex:durableId="262E2AC9" w16cex:dateUtc="2022-05-17T20:08:00Z"/>
  <w16cex:commentExtensible w16cex:durableId="262E2AB3" w16cex:dateUtc="2022-05-17T20:07:00Z"/>
  <w16cex:commentExtensible w16cex:durableId="26D57C7E" w16cex:dateUtc="2022-09-21T18:05:00Z"/>
  <w16cex:commentExtensible w16cex:durableId="26D57E7E" w16cex:dateUtc="2022-09-21T18:13:00Z"/>
  <w16cex:commentExtensible w16cex:durableId="26D57E8A" w16cex:dateUtc="2022-09-21T18:14:00Z"/>
  <w16cex:commentExtensible w16cex:durableId="26FA3C39" w16cex:dateUtc="2022-10-19T15:04:00Z"/>
  <w16cex:commentExtensible w16cex:durableId="262E2AE3" w16cex:dateUtc="2022-05-17T20:08:00Z"/>
  <w16cex:commentExtensible w16cex:durableId="26D5B2F4" w16cex:dateUtc="2022-09-21T21:57:00Z"/>
  <w16cex:commentExtensible w16cex:durableId="262E2AF5" w16cex:dateUtc="2022-05-17T20:08:00Z"/>
  <w16cex:commentExtensible w16cex:durableId="26E522C6" w16cex:dateUtc="2022-10-03T14:58:00Z"/>
  <w16cex:commentExtensible w16cex:durableId="262E2B17" w16cex:dateUtc="2022-05-17T20:09:00Z"/>
  <w16cex:commentExtensible w16cex:durableId="26FA3C57" w16cex:dateUtc="2022-10-19T15:05:00Z"/>
  <w16cex:commentExtensible w16cex:durableId="26D56CBF" w16cex:dateUtc="2022-09-21T16:58:00Z"/>
  <w16cex:commentExtensible w16cex:durableId="26D5B357" w16cex:dateUtc="2022-09-21T21:59:00Z"/>
  <w16cex:commentExtensible w16cex:durableId="26FA3D3E" w16cex:dateUtc="2022-10-19T15:09:00Z"/>
  <w16cex:commentExtensible w16cex:durableId="26FA3C95" w16cex:dateUtc="2022-10-19T15:06:00Z"/>
  <w16cex:commentExtensible w16cex:durableId="26E5213D" w16cex:dateUtc="2022-10-03T14:52:00Z"/>
  <w16cex:commentExtensible w16cex:durableId="26FA3CE8" w16cex:dateUtc="2022-10-19T15:07:00Z"/>
  <w16cex:commentExtensible w16cex:durableId="26D55B42" w16cex:dateUtc="2022-09-21T15:43:00Z"/>
  <w16cex:commentExtensible w16cex:durableId="26D569C4" w16cex:dateUtc="2022-09-21T16:45:00Z"/>
  <w16cex:commentExtensible w16cex:durableId="26FA3D20" w16cex:dateUtc="2022-10-19T15:08:00Z"/>
  <w16cex:commentExtensible w16cex:durableId="26DE9BC6" w16cex:dateUtc="2022-09-28T16:09:00Z"/>
  <w16cex:commentExtensible w16cex:durableId="26DE9BCD" w16cex:dateUtc="2022-09-28T16:09:00Z"/>
  <w16cex:commentExtensible w16cex:durableId="26DEAD34" w16cex:dateUtc="2022-09-28T17:23:00Z"/>
  <w16cex:commentExtensible w16cex:durableId="26E5241D" w16cex:dateUtc="2022-10-03T15:04:00Z"/>
  <w16cex:commentExtensible w16cex:durableId="26E52441" w16cex:dateUtc="2022-10-03T15:05:00Z"/>
  <w16cex:commentExtensible w16cex:durableId="26E52465" w16cex:dateUtc="2022-10-03T15:05:00Z"/>
  <w16cex:commentExtensible w16cex:durableId="26FA3D7D" w16cex:dateUtc="2022-10-19T15:10:00Z"/>
  <w16cex:commentExtensible w16cex:durableId="26FA3DB6" w16cex:dateUtc="2022-10-19T15:11:00Z"/>
  <w16cex:commentExtensible w16cex:durableId="26FA3D6F" w16cex:dateUtc="2022-10-19T15:10:00Z"/>
  <w16cex:commentExtensible w16cex:durableId="26FA3D64" w16cex:dateUtc="2022-10-19T15:09:00Z"/>
  <w16cex:commentExtensible w16cex:durableId="262E1537" w16cex:dateUtc="2022-04-22T01:23:00Z"/>
  <w16cex:commentExtensible w16cex:durableId="26D5B3AC" w16cex:dateUtc="2022-09-21T22:00:00Z"/>
  <w16cex:commentExtensible w16cex:durableId="262E3801" w16cex:dateUtc="2022-05-17T21:04:00Z"/>
  <w16cex:commentExtensible w16cex:durableId="26D55E4B" w16cex:dateUtc="2022-09-21T15:56:00Z"/>
  <w16cex:commentExtensible w16cex:durableId="262E1538" w16cex:dateUtc="2022-01-14T01:25:00Z"/>
  <w16cex:commentExtensible w16cex:durableId="262E1539" w16cex:dateUtc="2022-01-14T01:57:00Z"/>
  <w16cex:commentExtensible w16cex:durableId="262E153A" w16cex:dateUtc="2022-01-14T02:22:00Z"/>
  <w16cex:commentExtensible w16cex:durableId="262E153B" w16cex:dateUtc="2022-01-14T01:55:00Z"/>
  <w16cex:commentExtensible w16cex:durableId="262E153C" w16cex:dateUtc="2022-01-13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D7DBE" w16cid:durableId="26FA3DED"/>
  <w16cid:commentId w16cid:paraId="4008D00F" w16cid:durableId="262E1618"/>
  <w16cid:commentId w16cid:paraId="5ECF3BA1" w16cid:durableId="262E18CA"/>
  <w16cid:commentId w16cid:paraId="17B5B98A" w16cid:durableId="262E1923"/>
  <w16cid:commentId w16cid:paraId="50AD3130" w16cid:durableId="270278FC"/>
  <w16cid:commentId w16cid:paraId="2460FD81" w16cid:durableId="262E1A66"/>
  <w16cid:commentId w16cid:paraId="1449F6C2" w16cid:durableId="262E2C6B"/>
  <w16cid:commentId w16cid:paraId="78DC7311" w16cid:durableId="262E1AF6"/>
  <w16cid:commentId w16cid:paraId="676083E8" w16cid:durableId="27028139"/>
  <w16cid:commentId w16cid:paraId="4ED86FCB" w16cid:durableId="262E1535"/>
  <w16cid:commentId w16cid:paraId="13B22FF9" w16cid:durableId="26D555E5"/>
  <w16cid:commentId w16cid:paraId="05104465" w16cid:durableId="26D555C2"/>
  <w16cid:commentId w16cid:paraId="37CB704E" w16cid:durableId="26D556A5"/>
  <w16cid:commentId w16cid:paraId="785814DD" w16cid:durableId="26D5577C"/>
  <w16cid:commentId w16cid:paraId="4A32DC66" w16cid:durableId="26D54BCA"/>
  <w16cid:commentId w16cid:paraId="4F344293" w16cid:durableId="262E2D8F"/>
  <w16cid:commentId w16cid:paraId="24DABF5F" w16cid:durableId="26D54C08"/>
  <w16cid:commentId w16cid:paraId="7EF58873" w16cid:durableId="26D55B74"/>
  <w16cid:commentId w16cid:paraId="743E5173" w16cid:durableId="26D557E7"/>
  <w16cid:commentId w16cid:paraId="212B69A5" w16cid:durableId="262E2E47"/>
  <w16cid:commentId w16cid:paraId="75C2A748" w16cid:durableId="26D56732"/>
  <w16cid:commentId w16cid:paraId="3E44FB31" w16cid:durableId="26D55801"/>
  <w16cid:commentId w16cid:paraId="1A85978B" w16cid:durableId="26D55844"/>
  <w16cid:commentId w16cid:paraId="7F2D7DA1" w16cid:durableId="26D55863"/>
  <w16cid:commentId w16cid:paraId="5A80088F" w16cid:durableId="262E2EEF"/>
  <w16cid:commentId w16cid:paraId="77AAEFF7" w16cid:durableId="26D55881"/>
  <w16cid:commentId w16cid:paraId="7986540D" w16cid:durableId="26D558F7"/>
  <w16cid:commentId w16cid:paraId="41643D0E" w16cid:durableId="26D5590E"/>
  <w16cid:commentId w16cid:paraId="3C2A7DFF" w16cid:durableId="26FA3919"/>
  <w16cid:commentId w16cid:paraId="06BA4316" w16cid:durableId="26D55988"/>
  <w16cid:commentId w16cid:paraId="007DF9B4" w16cid:durableId="262E2807"/>
  <w16cid:commentId w16cid:paraId="01F7597F" w16cid:durableId="26D559B8"/>
  <w16cid:commentId w16cid:paraId="5AE5D5B1" w16cid:durableId="262E2834"/>
  <w16cid:commentId w16cid:paraId="7D02ED5C" w16cid:durableId="262E284B"/>
  <w16cid:commentId w16cid:paraId="20AA1E51" w16cid:durableId="26D5B1FC"/>
  <w16cid:commentId w16cid:paraId="29C470DD" w16cid:durableId="26D559E3"/>
  <w16cid:commentId w16cid:paraId="2044A46B" w16cid:durableId="26D559FF"/>
  <w16cid:commentId w16cid:paraId="50A46637" w16cid:durableId="26D5759B"/>
  <w16cid:commentId w16cid:paraId="3278844C" w16cid:durableId="26D575CD"/>
  <w16cid:commentId w16cid:paraId="2598817D" w16cid:durableId="26D54CFE"/>
  <w16cid:commentId w16cid:paraId="5494319E" w16cid:durableId="26DE92A5"/>
  <w16cid:commentId w16cid:paraId="329B90B0" w16cid:durableId="26DE93F9"/>
  <w16cid:commentId w16cid:paraId="0E92A7D9" w16cid:durableId="26DE97EE"/>
  <w16cid:commentId w16cid:paraId="59CD6810" w16cid:durableId="26D584CD"/>
  <w16cid:commentId w16cid:paraId="6117570C" w16cid:durableId="26DE94BC"/>
  <w16cid:commentId w16cid:paraId="3F6237E4" w16cid:durableId="26DE9544"/>
  <w16cid:commentId w16cid:paraId="2610EE2E" w16cid:durableId="26DE9648"/>
  <w16cid:commentId w16cid:paraId="6D4D183F" w16cid:durableId="26DE9689"/>
  <w16cid:commentId w16cid:paraId="55630D71" w16cid:durableId="26DE9728"/>
  <w16cid:commentId w16cid:paraId="5D78154F" w16cid:durableId="26DE974A"/>
  <w16cid:commentId w16cid:paraId="7B2A0D96" w16cid:durableId="26FA3956"/>
  <w16cid:commentId w16cid:paraId="55CCB320" w16cid:durableId="26D56B81"/>
  <w16cid:commentId w16cid:paraId="0680AB12" w16cid:durableId="26DEBCED"/>
  <w16cid:commentId w16cid:paraId="501DFA2C" w16cid:durableId="26FA3973"/>
  <w16cid:commentId w16cid:paraId="69B79CD0" w16cid:durableId="26D54CD4"/>
  <w16cid:commentId w16cid:paraId="27C5F649" w16cid:durableId="26DEBD25"/>
  <w16cid:commentId w16cid:paraId="60458DCB" w16cid:durableId="262E1536"/>
  <w16cid:commentId w16cid:paraId="2292A215" w16cid:durableId="26D54C28"/>
  <w16cid:commentId w16cid:paraId="0980FFA3" w16cid:durableId="26D54CB6"/>
  <w16cid:commentId w16cid:paraId="34DBBBD3" w16cid:durableId="26D54CB5"/>
  <w16cid:commentId w16cid:paraId="5C5BEB33" w16cid:durableId="26D575FF"/>
  <w16cid:commentId w16cid:paraId="03A3D251" w16cid:durableId="26D5760D"/>
  <w16cid:commentId w16cid:paraId="2429819E" w16cid:durableId="26D5763F"/>
  <w16cid:commentId w16cid:paraId="12A1B09B" w16cid:durableId="26D56B2F"/>
  <w16cid:commentId w16cid:paraId="020B6D45" w16cid:durableId="26D5766D"/>
  <w16cid:commentId w16cid:paraId="466E3B08" w16cid:durableId="26D57696"/>
  <w16cid:commentId w16cid:paraId="2639038A" w16cid:durableId="26D576C3"/>
  <w16cid:commentId w16cid:paraId="15FFCC50" w16cid:durableId="26E520EE"/>
  <w16cid:commentId w16cid:paraId="24ADD73E" w16cid:durableId="26D576FA"/>
  <w16cid:commentId w16cid:paraId="09AFD656" w16cid:durableId="26FA39EF"/>
  <w16cid:commentId w16cid:paraId="1069F208" w16cid:durableId="26FA3A03"/>
  <w16cid:commentId w16cid:paraId="459520CA" w16cid:durableId="26FA3A27"/>
  <w16cid:commentId w16cid:paraId="44848686" w16cid:durableId="26FA3A49"/>
  <w16cid:commentId w16cid:paraId="77055F5A" w16cid:durableId="26FA3B03"/>
  <w16cid:commentId w16cid:paraId="017BE68D" w16cid:durableId="26FA3B17"/>
  <w16cid:commentId w16cid:paraId="4BA4A679" w16cid:durableId="26FA3B84"/>
  <w16cid:commentId w16cid:paraId="54325A0B" w16cid:durableId="26D5731D"/>
  <w16cid:commentId w16cid:paraId="1DBF0766" w16cid:durableId="262E2AC9"/>
  <w16cid:commentId w16cid:paraId="0FF92AC7" w16cid:durableId="262E2AB3"/>
  <w16cid:commentId w16cid:paraId="58A805B3" w16cid:durableId="26D57C7E"/>
  <w16cid:commentId w16cid:paraId="505DCAB9" w16cid:durableId="26D57E7E"/>
  <w16cid:commentId w16cid:paraId="322C4CCB" w16cid:durableId="26D57E8A"/>
  <w16cid:commentId w16cid:paraId="783C84FD" w16cid:durableId="26FA3C39"/>
  <w16cid:commentId w16cid:paraId="15D13215" w16cid:durableId="262E2AE3"/>
  <w16cid:commentId w16cid:paraId="43F80CAE" w16cid:durableId="26D5B2F4"/>
  <w16cid:commentId w16cid:paraId="4148D83A" w16cid:durableId="262E2AF5"/>
  <w16cid:commentId w16cid:paraId="63C0FD61" w16cid:durableId="26E522C6"/>
  <w16cid:commentId w16cid:paraId="24179CC9" w16cid:durableId="262E2B17"/>
  <w16cid:commentId w16cid:paraId="23D8CD76" w16cid:durableId="26FA3C57"/>
  <w16cid:commentId w16cid:paraId="5595A4FF" w16cid:durableId="26D56CBF"/>
  <w16cid:commentId w16cid:paraId="39EF8366" w16cid:durableId="26D5B357"/>
  <w16cid:commentId w16cid:paraId="376C5E68" w16cid:durableId="26FA3D3E"/>
  <w16cid:commentId w16cid:paraId="72EF6CD4" w16cid:durableId="26FA3C95"/>
  <w16cid:commentId w16cid:paraId="1854C132" w16cid:durableId="26E5213D"/>
  <w16cid:commentId w16cid:paraId="2982F9CF" w16cid:durableId="26FA3CE8"/>
  <w16cid:commentId w16cid:paraId="213FCBE1" w16cid:durableId="26D55B42"/>
  <w16cid:commentId w16cid:paraId="5D22E7FE" w16cid:durableId="26D569C4"/>
  <w16cid:commentId w16cid:paraId="32945194" w16cid:durableId="26FA3D20"/>
  <w16cid:commentId w16cid:paraId="7AA0BE49" w16cid:durableId="26DE9BC6"/>
  <w16cid:commentId w16cid:paraId="526E38CC" w16cid:durableId="26DE9BCD"/>
  <w16cid:commentId w16cid:paraId="32FC2A37" w16cid:durableId="26DEAD34"/>
  <w16cid:commentId w16cid:paraId="20946CA5" w16cid:durableId="26E5241D"/>
  <w16cid:commentId w16cid:paraId="01EF16F5" w16cid:durableId="26E52441"/>
  <w16cid:commentId w16cid:paraId="05905DB1" w16cid:durableId="26E52465"/>
  <w16cid:commentId w16cid:paraId="59B7BF24" w16cid:durableId="26FA3D7D"/>
  <w16cid:commentId w16cid:paraId="3782911F" w16cid:durableId="26FA3DB6"/>
  <w16cid:commentId w16cid:paraId="31C6053F" w16cid:durableId="26FA3D6F"/>
  <w16cid:commentId w16cid:paraId="13CEF570" w16cid:durableId="26FA3D64"/>
  <w16cid:commentId w16cid:paraId="675D96C9" w16cid:durableId="262E1537"/>
  <w16cid:commentId w16cid:paraId="3D629873" w16cid:durableId="26D5B3AC"/>
  <w16cid:commentId w16cid:paraId="6EC8D2A7" w16cid:durableId="262E3801"/>
  <w16cid:commentId w16cid:paraId="32F65C14" w16cid:durableId="26D55E4B"/>
  <w16cid:commentId w16cid:paraId="0C6E8865" w16cid:durableId="262E1538"/>
  <w16cid:commentId w16cid:paraId="07734956" w16cid:durableId="262E1539"/>
  <w16cid:commentId w16cid:paraId="6CD11605" w16cid:durableId="262E153A"/>
  <w16cid:commentId w16cid:paraId="2C46BD59" w16cid:durableId="262E153B"/>
  <w16cid:commentId w16cid:paraId="30DAB8CE" w16cid:durableId="262E1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6512A"/>
    <w:multiLevelType w:val="multilevel"/>
    <w:tmpl w:val="F58C943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Dee">
    <w15:presenceInfo w15:providerId="AD" w15:userId="S::lade8828@colorado.edu::56408c15-faee-4e5d-9e69-ea7ba61b2b59"/>
  </w15:person>
  <w15:person w15:author="Jarrett Byrnes">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84"/>
    <w:rsid w:val="000060C3"/>
    <w:rsid w:val="0001570F"/>
    <w:rsid w:val="0002211A"/>
    <w:rsid w:val="00052577"/>
    <w:rsid w:val="000569A0"/>
    <w:rsid w:val="000664AF"/>
    <w:rsid w:val="00067901"/>
    <w:rsid w:val="000748C8"/>
    <w:rsid w:val="0007672E"/>
    <w:rsid w:val="000820F3"/>
    <w:rsid w:val="0008703F"/>
    <w:rsid w:val="000A152B"/>
    <w:rsid w:val="000A5A67"/>
    <w:rsid w:val="000A6066"/>
    <w:rsid w:val="000B2B43"/>
    <w:rsid w:val="000B4512"/>
    <w:rsid w:val="000C0B68"/>
    <w:rsid w:val="000C19A1"/>
    <w:rsid w:val="000C75CB"/>
    <w:rsid w:val="000D795B"/>
    <w:rsid w:val="000E406F"/>
    <w:rsid w:val="000E7B52"/>
    <w:rsid w:val="000F3AB7"/>
    <w:rsid w:val="00102692"/>
    <w:rsid w:val="0010597E"/>
    <w:rsid w:val="00113E11"/>
    <w:rsid w:val="00116552"/>
    <w:rsid w:val="00117AFE"/>
    <w:rsid w:val="00120358"/>
    <w:rsid w:val="00122860"/>
    <w:rsid w:val="0012486C"/>
    <w:rsid w:val="001439A6"/>
    <w:rsid w:val="00147662"/>
    <w:rsid w:val="00162930"/>
    <w:rsid w:val="00170D95"/>
    <w:rsid w:val="0018666C"/>
    <w:rsid w:val="001A2AF5"/>
    <w:rsid w:val="001B2711"/>
    <w:rsid w:val="001C0192"/>
    <w:rsid w:val="001C0604"/>
    <w:rsid w:val="001C5A1E"/>
    <w:rsid w:val="001D0B93"/>
    <w:rsid w:val="001D7CEC"/>
    <w:rsid w:val="001F33FF"/>
    <w:rsid w:val="001F377A"/>
    <w:rsid w:val="001F41AF"/>
    <w:rsid w:val="00235A4F"/>
    <w:rsid w:val="00237B6A"/>
    <w:rsid w:val="00240B79"/>
    <w:rsid w:val="00266057"/>
    <w:rsid w:val="0027196D"/>
    <w:rsid w:val="002A3CF6"/>
    <w:rsid w:val="002B5AE6"/>
    <w:rsid w:val="002C1081"/>
    <w:rsid w:val="002C2EE5"/>
    <w:rsid w:val="002C3053"/>
    <w:rsid w:val="002C446F"/>
    <w:rsid w:val="002C7DDD"/>
    <w:rsid w:val="002F029F"/>
    <w:rsid w:val="002F42A8"/>
    <w:rsid w:val="0030306A"/>
    <w:rsid w:val="003079A6"/>
    <w:rsid w:val="00312ACB"/>
    <w:rsid w:val="003272CE"/>
    <w:rsid w:val="003305C3"/>
    <w:rsid w:val="00331902"/>
    <w:rsid w:val="00334EEA"/>
    <w:rsid w:val="003444B4"/>
    <w:rsid w:val="00353B19"/>
    <w:rsid w:val="003634C7"/>
    <w:rsid w:val="00363CBB"/>
    <w:rsid w:val="00374C19"/>
    <w:rsid w:val="00381EAF"/>
    <w:rsid w:val="0038392F"/>
    <w:rsid w:val="00385D36"/>
    <w:rsid w:val="003918F9"/>
    <w:rsid w:val="003A33DC"/>
    <w:rsid w:val="003B3D04"/>
    <w:rsid w:val="003B6776"/>
    <w:rsid w:val="003B745F"/>
    <w:rsid w:val="003C4406"/>
    <w:rsid w:val="003C64A1"/>
    <w:rsid w:val="003E0EC0"/>
    <w:rsid w:val="003F05D5"/>
    <w:rsid w:val="003F4425"/>
    <w:rsid w:val="00410EFC"/>
    <w:rsid w:val="00412DDD"/>
    <w:rsid w:val="004229D7"/>
    <w:rsid w:val="00426869"/>
    <w:rsid w:val="00431AD1"/>
    <w:rsid w:val="004522EE"/>
    <w:rsid w:val="00453026"/>
    <w:rsid w:val="00455356"/>
    <w:rsid w:val="004622E4"/>
    <w:rsid w:val="0046616E"/>
    <w:rsid w:val="00471E0F"/>
    <w:rsid w:val="004853CB"/>
    <w:rsid w:val="0049498B"/>
    <w:rsid w:val="004A32AD"/>
    <w:rsid w:val="004A34EE"/>
    <w:rsid w:val="004C1E3F"/>
    <w:rsid w:val="004D4BE2"/>
    <w:rsid w:val="004E4FF1"/>
    <w:rsid w:val="004E784E"/>
    <w:rsid w:val="004F499E"/>
    <w:rsid w:val="00502A26"/>
    <w:rsid w:val="00514152"/>
    <w:rsid w:val="00514723"/>
    <w:rsid w:val="005216BE"/>
    <w:rsid w:val="00522D5B"/>
    <w:rsid w:val="0052354F"/>
    <w:rsid w:val="005422B3"/>
    <w:rsid w:val="00545945"/>
    <w:rsid w:val="00547108"/>
    <w:rsid w:val="00553CB1"/>
    <w:rsid w:val="00563171"/>
    <w:rsid w:val="005725EC"/>
    <w:rsid w:val="005825DD"/>
    <w:rsid w:val="005855AC"/>
    <w:rsid w:val="00586370"/>
    <w:rsid w:val="0059006B"/>
    <w:rsid w:val="005F017E"/>
    <w:rsid w:val="005F3E24"/>
    <w:rsid w:val="005F4555"/>
    <w:rsid w:val="00600664"/>
    <w:rsid w:val="00622639"/>
    <w:rsid w:val="00623896"/>
    <w:rsid w:val="006404EB"/>
    <w:rsid w:val="00640633"/>
    <w:rsid w:val="006426D6"/>
    <w:rsid w:val="006856BC"/>
    <w:rsid w:val="00695FF1"/>
    <w:rsid w:val="00697770"/>
    <w:rsid w:val="006A12CE"/>
    <w:rsid w:val="006B4453"/>
    <w:rsid w:val="006C5361"/>
    <w:rsid w:val="006C54CC"/>
    <w:rsid w:val="006C76F1"/>
    <w:rsid w:val="006D043A"/>
    <w:rsid w:val="006E70E1"/>
    <w:rsid w:val="007026E1"/>
    <w:rsid w:val="00704BC9"/>
    <w:rsid w:val="00711F1D"/>
    <w:rsid w:val="00743003"/>
    <w:rsid w:val="00755E2A"/>
    <w:rsid w:val="00762DB9"/>
    <w:rsid w:val="0076469C"/>
    <w:rsid w:val="00770E20"/>
    <w:rsid w:val="00776389"/>
    <w:rsid w:val="00791F89"/>
    <w:rsid w:val="007944EE"/>
    <w:rsid w:val="007B6A95"/>
    <w:rsid w:val="007D4696"/>
    <w:rsid w:val="007D4725"/>
    <w:rsid w:val="007D6B49"/>
    <w:rsid w:val="007E3912"/>
    <w:rsid w:val="0080439A"/>
    <w:rsid w:val="00823F1E"/>
    <w:rsid w:val="00825156"/>
    <w:rsid w:val="008355EC"/>
    <w:rsid w:val="008417F0"/>
    <w:rsid w:val="0084304C"/>
    <w:rsid w:val="00853E5F"/>
    <w:rsid w:val="00875010"/>
    <w:rsid w:val="00877B5E"/>
    <w:rsid w:val="00887934"/>
    <w:rsid w:val="00896557"/>
    <w:rsid w:val="008A57BE"/>
    <w:rsid w:val="008D4DAC"/>
    <w:rsid w:val="008D5401"/>
    <w:rsid w:val="008E70A3"/>
    <w:rsid w:val="008E76C7"/>
    <w:rsid w:val="008F295B"/>
    <w:rsid w:val="008F733E"/>
    <w:rsid w:val="00917551"/>
    <w:rsid w:val="009265F6"/>
    <w:rsid w:val="009339B4"/>
    <w:rsid w:val="009530AC"/>
    <w:rsid w:val="009551ED"/>
    <w:rsid w:val="00955955"/>
    <w:rsid w:val="00960C7F"/>
    <w:rsid w:val="009632B8"/>
    <w:rsid w:val="00970A07"/>
    <w:rsid w:val="00990C47"/>
    <w:rsid w:val="009A2C41"/>
    <w:rsid w:val="009A3C3D"/>
    <w:rsid w:val="009C0C5B"/>
    <w:rsid w:val="009C3DFC"/>
    <w:rsid w:val="009C77CE"/>
    <w:rsid w:val="009E051E"/>
    <w:rsid w:val="00A03290"/>
    <w:rsid w:val="00A04214"/>
    <w:rsid w:val="00A26A0B"/>
    <w:rsid w:val="00A35C83"/>
    <w:rsid w:val="00A36A8F"/>
    <w:rsid w:val="00A36D2F"/>
    <w:rsid w:val="00A70B37"/>
    <w:rsid w:val="00AA0156"/>
    <w:rsid w:val="00AC7646"/>
    <w:rsid w:val="00AD1AA2"/>
    <w:rsid w:val="00AD7831"/>
    <w:rsid w:val="00AE0E7A"/>
    <w:rsid w:val="00AF63C2"/>
    <w:rsid w:val="00B05F88"/>
    <w:rsid w:val="00B244B2"/>
    <w:rsid w:val="00B35B59"/>
    <w:rsid w:val="00B41192"/>
    <w:rsid w:val="00B465B6"/>
    <w:rsid w:val="00B6264C"/>
    <w:rsid w:val="00B8243A"/>
    <w:rsid w:val="00B9520E"/>
    <w:rsid w:val="00BA12F5"/>
    <w:rsid w:val="00BA56A9"/>
    <w:rsid w:val="00BB72C8"/>
    <w:rsid w:val="00BD3B4B"/>
    <w:rsid w:val="00BD6925"/>
    <w:rsid w:val="00BE26D8"/>
    <w:rsid w:val="00C07460"/>
    <w:rsid w:val="00C2039E"/>
    <w:rsid w:val="00C22FE6"/>
    <w:rsid w:val="00C37644"/>
    <w:rsid w:val="00C46F88"/>
    <w:rsid w:val="00C61AE7"/>
    <w:rsid w:val="00C62EF1"/>
    <w:rsid w:val="00C772A6"/>
    <w:rsid w:val="00C90B4F"/>
    <w:rsid w:val="00CA0176"/>
    <w:rsid w:val="00CA0458"/>
    <w:rsid w:val="00CA0BD1"/>
    <w:rsid w:val="00CA354C"/>
    <w:rsid w:val="00CA4F7C"/>
    <w:rsid w:val="00CB2526"/>
    <w:rsid w:val="00CC2FC9"/>
    <w:rsid w:val="00CC342B"/>
    <w:rsid w:val="00CD2028"/>
    <w:rsid w:val="00CE71C8"/>
    <w:rsid w:val="00CF700C"/>
    <w:rsid w:val="00D04AA7"/>
    <w:rsid w:val="00D05F1A"/>
    <w:rsid w:val="00D13A94"/>
    <w:rsid w:val="00D13BD3"/>
    <w:rsid w:val="00D265E0"/>
    <w:rsid w:val="00D30262"/>
    <w:rsid w:val="00D31271"/>
    <w:rsid w:val="00D53729"/>
    <w:rsid w:val="00D76EAF"/>
    <w:rsid w:val="00D94741"/>
    <w:rsid w:val="00D9651E"/>
    <w:rsid w:val="00DA1926"/>
    <w:rsid w:val="00DA7472"/>
    <w:rsid w:val="00DA7BA6"/>
    <w:rsid w:val="00DC5A70"/>
    <w:rsid w:val="00DF71B7"/>
    <w:rsid w:val="00E006E9"/>
    <w:rsid w:val="00E02D41"/>
    <w:rsid w:val="00E11E38"/>
    <w:rsid w:val="00E16C8A"/>
    <w:rsid w:val="00E259E3"/>
    <w:rsid w:val="00E350C0"/>
    <w:rsid w:val="00E4066E"/>
    <w:rsid w:val="00E44255"/>
    <w:rsid w:val="00E50F1A"/>
    <w:rsid w:val="00E5622C"/>
    <w:rsid w:val="00E6092D"/>
    <w:rsid w:val="00E66F8F"/>
    <w:rsid w:val="00E81CA0"/>
    <w:rsid w:val="00E96AB4"/>
    <w:rsid w:val="00EA1CDD"/>
    <w:rsid w:val="00EA4F7F"/>
    <w:rsid w:val="00EB23C0"/>
    <w:rsid w:val="00EB40D5"/>
    <w:rsid w:val="00EB7DFF"/>
    <w:rsid w:val="00EC74DF"/>
    <w:rsid w:val="00ED769A"/>
    <w:rsid w:val="00EF23CD"/>
    <w:rsid w:val="00EF50EE"/>
    <w:rsid w:val="00F04ECD"/>
    <w:rsid w:val="00F103C0"/>
    <w:rsid w:val="00F12A84"/>
    <w:rsid w:val="00F227B7"/>
    <w:rsid w:val="00F30440"/>
    <w:rsid w:val="00F40DE9"/>
    <w:rsid w:val="00F42D30"/>
    <w:rsid w:val="00F45E6D"/>
    <w:rsid w:val="00F65826"/>
    <w:rsid w:val="00F82B3E"/>
    <w:rsid w:val="00F95D3C"/>
    <w:rsid w:val="00FD0671"/>
    <w:rsid w:val="00FD3AE3"/>
    <w:rsid w:val="00FD5E35"/>
    <w:rsid w:val="00FE10AD"/>
    <w:rsid w:val="00FE6683"/>
    <w:rsid w:val="00FF49DF"/>
    <w:rsid w:val="00FF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A81DD"/>
  <w15:docId w15:val="{8C291856-D53B-2C45-960C-1B9931F0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35B59"/>
    <w:pPr>
      <w:spacing w:line="240" w:lineRule="auto"/>
    </w:pPr>
  </w:style>
  <w:style w:type="paragraph" w:styleId="CommentSubject">
    <w:name w:val="annotation subject"/>
    <w:basedOn w:val="CommentText"/>
    <w:next w:val="CommentText"/>
    <w:link w:val="CommentSubjectChar"/>
    <w:uiPriority w:val="99"/>
    <w:semiHidden/>
    <w:unhideWhenUsed/>
    <w:rsid w:val="00235A4F"/>
    <w:rPr>
      <w:b/>
      <w:bCs/>
    </w:rPr>
  </w:style>
  <w:style w:type="character" w:customStyle="1" w:styleId="CommentSubjectChar">
    <w:name w:val="Comment Subject Char"/>
    <w:basedOn w:val="CommentTextChar"/>
    <w:link w:val="CommentSubject"/>
    <w:uiPriority w:val="99"/>
    <w:semiHidden/>
    <w:rsid w:val="00235A4F"/>
    <w:rPr>
      <w:b/>
      <w:bCs/>
      <w:sz w:val="20"/>
      <w:szCs w:val="20"/>
    </w:rPr>
  </w:style>
  <w:style w:type="paragraph" w:styleId="BalloonText">
    <w:name w:val="Balloon Text"/>
    <w:basedOn w:val="Normal"/>
    <w:link w:val="BalloonTextChar"/>
    <w:uiPriority w:val="99"/>
    <w:semiHidden/>
    <w:unhideWhenUsed/>
    <w:rsid w:val="00D312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2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9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q6TKdE" TargetMode="External"/><Relationship Id="rId21" Type="http://schemas.openxmlformats.org/officeDocument/2006/relationships/hyperlink" Target="https://www.zotero.org/google-docs/?fzmUIJ" TargetMode="External"/><Relationship Id="rId42" Type="http://schemas.openxmlformats.org/officeDocument/2006/relationships/hyperlink" Target="https://www.zotero.org/google-docs/?EPiE9r" TargetMode="External"/><Relationship Id="rId47" Type="http://schemas.openxmlformats.org/officeDocument/2006/relationships/hyperlink" Target="https://www.zotero.org/google-docs/?eSpjat" TargetMode="External"/><Relationship Id="rId63" Type="http://schemas.openxmlformats.org/officeDocument/2006/relationships/hyperlink" Target="https://www.zotero.org/google-docs/?Vsoxu1" TargetMode="External"/><Relationship Id="rId68"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zotero.org/google-docs/?YTvZUJ" TargetMode="External"/><Relationship Id="rId29" Type="http://schemas.openxmlformats.org/officeDocument/2006/relationships/hyperlink" Target="https://www.zotero.org/google-docs/?r7eHpT" TargetMode="External"/><Relationship Id="rId11" Type="http://schemas.openxmlformats.org/officeDocument/2006/relationships/hyperlink" Target="https://shiny.umb.edu/shiny/users/jarrett.byrnes/shiny_ovb/" TargetMode="External"/><Relationship Id="rId24" Type="http://schemas.openxmlformats.org/officeDocument/2006/relationships/hyperlink" Target="https://www.zotero.org/google-docs/?pV3bIR" TargetMode="External"/><Relationship Id="rId32" Type="http://schemas.openxmlformats.org/officeDocument/2006/relationships/hyperlink" Target="https://www.zotero.org/google-docs/?pDHqWp" TargetMode="External"/><Relationship Id="rId37" Type="http://schemas.openxmlformats.org/officeDocument/2006/relationships/hyperlink" Target="https://www.zotero.org/google-docs/?7TR7NM" TargetMode="External"/><Relationship Id="rId40" Type="http://schemas.openxmlformats.org/officeDocument/2006/relationships/image" Target="media/image5.gif"/><Relationship Id="rId45" Type="http://schemas.openxmlformats.org/officeDocument/2006/relationships/hyperlink" Target="https://www.zotero.org/google-docs/?VEUOLc" TargetMode="External"/><Relationship Id="rId53" Type="http://schemas.openxmlformats.org/officeDocument/2006/relationships/image" Target="media/image13.gif"/><Relationship Id="rId58" Type="http://schemas.openxmlformats.org/officeDocument/2006/relationships/hyperlink" Target="https://www.zotero.org/google-docs/?z1LjK3" TargetMode="External"/><Relationship Id="rId66" Type="http://schemas.openxmlformats.org/officeDocument/2006/relationships/hyperlink" Target="https://www.zotero.org/google-docs/?EcjmPr" TargetMode="External"/><Relationship Id="rId5" Type="http://schemas.openxmlformats.org/officeDocument/2006/relationships/comments" Target="comments.xml"/><Relationship Id="rId61" Type="http://schemas.openxmlformats.org/officeDocument/2006/relationships/hyperlink" Target="https://www.zotero.org/google-docs/?KyTNkG" TargetMode="External"/><Relationship Id="rId19" Type="http://schemas.openxmlformats.org/officeDocument/2006/relationships/hyperlink" Target="https://www.zotero.org/google-docs/?fjHHri" TargetMode="External"/><Relationship Id="rId14" Type="http://schemas.openxmlformats.org/officeDocument/2006/relationships/hyperlink" Target="https://www.zotero.org/google-docs/?Mvs03c" TargetMode="External"/><Relationship Id="rId22" Type="http://schemas.openxmlformats.org/officeDocument/2006/relationships/hyperlink" Target="https://www.zotero.org/google-docs/?xeP5v1" TargetMode="External"/><Relationship Id="rId27" Type="http://schemas.openxmlformats.org/officeDocument/2006/relationships/hyperlink" Target="https://www.zotero.org/google-docs/?q6TKdE" TargetMode="External"/><Relationship Id="rId30" Type="http://schemas.openxmlformats.org/officeDocument/2006/relationships/hyperlink" Target="https://www.zotero.org/google-docs/?HaV6pc" TargetMode="External"/><Relationship Id="rId35" Type="http://schemas.openxmlformats.org/officeDocument/2006/relationships/image" Target="media/image2.gif"/><Relationship Id="rId43" Type="http://schemas.openxmlformats.org/officeDocument/2006/relationships/hyperlink" Target="https://www.zotero.org/google-docs/?KYkOLA" TargetMode="External"/><Relationship Id="rId48" Type="http://schemas.openxmlformats.org/officeDocument/2006/relationships/image" Target="media/image8.gif"/><Relationship Id="rId56" Type="http://schemas.openxmlformats.org/officeDocument/2006/relationships/image" Target="media/image15.gif"/><Relationship Id="rId64" Type="http://schemas.openxmlformats.org/officeDocument/2006/relationships/hyperlink" Target="https://www.zotero.org/google-docs/?L3RdjP" TargetMode="External"/><Relationship Id="rId69" Type="http://schemas.openxmlformats.org/officeDocument/2006/relationships/theme" Target="theme/theme1.xml"/><Relationship Id="rId8" Type="http://schemas.openxmlformats.org/officeDocument/2006/relationships/hyperlink" Target="https://docs.google.com/presentation/d/1m5eRq90xwpTpZ8sC3dH_URaKabePcn8oCFt-sEl_MgU/edit" TargetMode="External"/><Relationship Id="rId51" Type="http://schemas.openxmlformats.org/officeDocument/2006/relationships/image" Target="media/image11.gif"/><Relationship Id="rId3" Type="http://schemas.openxmlformats.org/officeDocument/2006/relationships/settings" Target="settings.xml"/><Relationship Id="rId12" Type="http://schemas.openxmlformats.org/officeDocument/2006/relationships/hyperlink" Target="https://shiny.umb.edu/shiny/users/jarrett.byrnes/ovb_sims/" TargetMode="External"/><Relationship Id="rId17" Type="http://schemas.openxmlformats.org/officeDocument/2006/relationships/hyperlink" Target="https://www.zotero.org/google-docs/?UccdlG" TargetMode="External"/><Relationship Id="rId25" Type="http://schemas.openxmlformats.org/officeDocument/2006/relationships/image" Target="media/image1.gif"/><Relationship Id="rId33" Type="http://schemas.openxmlformats.org/officeDocument/2006/relationships/hyperlink" Target="https://www.zotero.org/google-docs/?DkQbgA" TargetMode="External"/><Relationship Id="rId38" Type="http://schemas.openxmlformats.org/officeDocument/2006/relationships/image" Target="media/image3.gif"/><Relationship Id="rId46" Type="http://schemas.openxmlformats.org/officeDocument/2006/relationships/hyperlink" Target="https://www.zotero.org/google-docs/?6DA6IC" TargetMode="External"/><Relationship Id="rId59" Type="http://schemas.openxmlformats.org/officeDocument/2006/relationships/hyperlink" Target="https://www.zotero.org/google-docs/?gCY86g" TargetMode="External"/><Relationship Id="rId67" Type="http://schemas.openxmlformats.org/officeDocument/2006/relationships/fontTable" Target="fontTable.xml"/><Relationship Id="rId20" Type="http://schemas.openxmlformats.org/officeDocument/2006/relationships/hyperlink" Target="https://www.zotero.org/google-docs/?dv4soW" TargetMode="External"/><Relationship Id="rId41" Type="http://schemas.openxmlformats.org/officeDocument/2006/relationships/image" Target="media/image6.gif"/><Relationship Id="rId54" Type="http://schemas.openxmlformats.org/officeDocument/2006/relationships/image" Target="media/image14.gif"/><Relationship Id="rId62" Type="http://schemas.openxmlformats.org/officeDocument/2006/relationships/hyperlink" Target="https://www.zotero.org/google-docs/?tlBkog" TargetMode="External"/><Relationship Id="rId70" Type="http://schemas.microsoft.com/office/2018/08/relationships/commentsExtensible" Target="commentsExtensible.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zotero.org/google-docs/?zJuy8W" TargetMode="External"/><Relationship Id="rId23" Type="http://schemas.openxmlformats.org/officeDocument/2006/relationships/hyperlink" Target="https://www.zotero.org/google-docs/?Kt2R9B" TargetMode="External"/><Relationship Id="rId28" Type="http://schemas.openxmlformats.org/officeDocument/2006/relationships/hyperlink" Target="https://www.zotero.org/google-docs/?17mZet" TargetMode="External"/><Relationship Id="rId36" Type="http://schemas.openxmlformats.org/officeDocument/2006/relationships/hyperlink" Target="https://www.zotero.org/google-docs/?3uXRNW" TargetMode="External"/><Relationship Id="rId49" Type="http://schemas.openxmlformats.org/officeDocument/2006/relationships/image" Target="media/image9.gif"/><Relationship Id="rId57" Type="http://schemas.openxmlformats.org/officeDocument/2006/relationships/image" Target="media/image16.gif"/><Relationship Id="rId10" Type="http://schemas.openxmlformats.org/officeDocument/2006/relationships/hyperlink" Target="https://htmlpreview.github.io/?https://github.com/jebyrnes/ovb_yeah_you_know_me/blob/master/markdown/models_and_ovb.html" TargetMode="External"/><Relationship Id="rId31" Type="http://schemas.openxmlformats.org/officeDocument/2006/relationships/hyperlink" Target="https://www.zotero.org/google-docs/?ChF2Vd" TargetMode="External"/><Relationship Id="rId44" Type="http://schemas.openxmlformats.org/officeDocument/2006/relationships/image" Target="media/image7.gif"/><Relationship Id="rId52" Type="http://schemas.openxmlformats.org/officeDocument/2006/relationships/image" Target="media/image12.gif"/><Relationship Id="rId60" Type="http://schemas.openxmlformats.org/officeDocument/2006/relationships/hyperlink" Target="https://www.zotero.org/google-docs/?OEt7wo" TargetMode="External"/><Relationship Id="rId65" Type="http://schemas.openxmlformats.org/officeDocument/2006/relationships/hyperlink" Target="https://www.zotero.org/google-docs/?ZWBboX" TargetMode="External"/><Relationship Id="rId4" Type="http://schemas.openxmlformats.org/officeDocument/2006/relationships/webSettings" Target="webSettings.xml"/><Relationship Id="rId9" Type="http://schemas.openxmlformats.org/officeDocument/2006/relationships/hyperlink" Target="https://github.com/jebyrnes/ovb_yeah_you_know_me" TargetMode="External"/><Relationship Id="rId13" Type="http://schemas.openxmlformats.org/officeDocument/2006/relationships/hyperlink" Target="https://www.zotero.org/google-docs/?IlGSYx" TargetMode="External"/><Relationship Id="rId18" Type="http://schemas.openxmlformats.org/officeDocument/2006/relationships/hyperlink" Target="https://www.zotero.org/google-docs/?I9M91G" TargetMode="External"/><Relationship Id="rId39" Type="http://schemas.openxmlformats.org/officeDocument/2006/relationships/image" Target="media/image4.gif"/><Relationship Id="rId34" Type="http://schemas.openxmlformats.org/officeDocument/2006/relationships/hyperlink" Target="https://www.zotero.org/google-docs/?UR0Cvx" TargetMode="External"/><Relationship Id="rId50" Type="http://schemas.openxmlformats.org/officeDocument/2006/relationships/image" Target="media/image10.gif"/><Relationship Id="rId55" Type="http://schemas.openxmlformats.org/officeDocument/2006/relationships/hyperlink" Target="https://www.zotero.org/google-docs/?4PAY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29</Pages>
  <Words>12751</Words>
  <Characters>72686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424</cp:revision>
  <dcterms:created xsi:type="dcterms:W3CDTF">2022-05-17T20:36:00Z</dcterms:created>
  <dcterms:modified xsi:type="dcterms:W3CDTF">2022-10-25T19:59:00Z</dcterms:modified>
</cp:coreProperties>
</file>