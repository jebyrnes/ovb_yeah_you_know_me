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3216" w14:textId="77777777" w:rsidR="0074160A" w:rsidRPr="00E41C70" w:rsidRDefault="0074160A" w:rsidP="0074160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eastAsia="Calibri" w:hAnsi="Times New Roman" w:cs="Times New Roman"/>
          <w:b/>
          <w:sz w:val="22"/>
          <w:szCs w:val="22"/>
          <w:shd w:val="pct15" w:color="auto" w:fill="FFFFFF"/>
        </w:rPr>
      </w:pPr>
      <w:r w:rsidRPr="00E41C70">
        <w:rPr>
          <w:rFonts w:ascii="Times New Roman" w:eastAsia="Calibri" w:hAnsi="Times New Roman" w:cs="Times New Roman"/>
          <w:b/>
          <w:sz w:val="22"/>
          <w:szCs w:val="22"/>
          <w:shd w:val="pct15" w:color="auto" w:fill="FFFFFF"/>
        </w:rPr>
        <w:t xml:space="preserve">Box 3: Reality Bites: Coping with spatiotemporal omitted </w:t>
      </w:r>
      <w:proofErr w:type="gramStart"/>
      <w:r w:rsidRPr="00E41C70">
        <w:rPr>
          <w:rFonts w:ascii="Times New Roman" w:eastAsia="Calibri" w:hAnsi="Times New Roman" w:cs="Times New Roman"/>
          <w:b/>
          <w:sz w:val="22"/>
          <w:szCs w:val="22"/>
          <w:shd w:val="pct15" w:color="auto" w:fill="FFFFFF"/>
        </w:rPr>
        <w:t>confounders</w:t>
      </w:r>
      <w:proofErr w:type="gramEnd"/>
      <w:r w:rsidRPr="00E41C70">
        <w:rPr>
          <w:rFonts w:ascii="Times New Roman" w:eastAsia="Calibri" w:hAnsi="Times New Roman" w:cs="Times New Roman"/>
          <w:b/>
          <w:sz w:val="22"/>
          <w:szCs w:val="22"/>
          <w:shd w:val="pct15" w:color="auto" w:fill="FFFFFF"/>
        </w:rPr>
        <w:t xml:space="preserve"> </w:t>
      </w:r>
    </w:p>
    <w:p w14:paraId="4AD32F16" w14:textId="025918EE"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Spatiotemporal confounding variables – those that are site (or plot) specific and vary through time – pose challenges, and the solutions </w:t>
      </w:r>
      <w:del w:id="0" w:author="Laura Dee" w:date="2023-05-31T09:50:00Z">
        <w:r w:rsidRPr="00E41C70" w:rsidDel="00680F92">
          <w:rPr>
            <w:rFonts w:ascii="Times New Roman" w:eastAsia="Calibri" w:hAnsi="Times New Roman" w:cs="Times New Roman"/>
            <w:color w:val="333333"/>
            <w:shd w:val="pct15" w:color="auto" w:fill="FFFFFF"/>
          </w:rPr>
          <w:delText xml:space="preserve">can </w:delText>
        </w:r>
      </w:del>
      <w:r w:rsidRPr="00E41C70">
        <w:rPr>
          <w:rFonts w:ascii="Times New Roman" w:eastAsia="Calibri" w:hAnsi="Times New Roman" w:cs="Times New Roman"/>
          <w:color w:val="333333"/>
          <w:shd w:val="pct15" w:color="auto" w:fill="FFFFFF"/>
        </w:rPr>
        <w:t xml:space="preserve">require more thoughtful study and statistical model design. To illustrate, we consider a scenario where recruitment, a confounding variable related to both snail abundance and temperature, is not static through time but instead varies by site and year (as in a realistic case). For example, sites that experience strong cold-water pulses in a year also experience unusually snail high recruitment in those same years due to </w:t>
      </w:r>
      <w:del w:id="1" w:author="Laura Dee" w:date="2023-05-31T09:51:00Z">
        <w:r w:rsidRPr="00E41C70" w:rsidDel="00680F92">
          <w:rPr>
            <w:rFonts w:ascii="Times New Roman" w:eastAsia="Calibri" w:hAnsi="Times New Roman" w:cs="Times New Roman"/>
            <w:color w:val="333333"/>
            <w:shd w:val="pct15" w:color="auto" w:fill="FFFFFF"/>
          </w:rPr>
          <w:delText xml:space="preserve">joint drivers of </w:delText>
        </w:r>
      </w:del>
      <w:r w:rsidRPr="00E41C70">
        <w:rPr>
          <w:rFonts w:ascii="Times New Roman" w:eastAsia="Calibri" w:hAnsi="Times New Roman" w:cs="Times New Roman"/>
          <w:color w:val="333333"/>
          <w:shd w:val="pct15" w:color="auto" w:fill="FFFFFF"/>
        </w:rPr>
        <w:t>oceanograph</w:t>
      </w:r>
      <w:ins w:id="2" w:author="Laura Dee" w:date="2023-05-31T09:51:00Z">
        <w:r w:rsidR="00680F92">
          <w:rPr>
            <w:rFonts w:ascii="Times New Roman" w:eastAsia="Calibri" w:hAnsi="Times New Roman" w:cs="Times New Roman"/>
            <w:color w:val="333333"/>
            <w:shd w:val="pct15" w:color="auto" w:fill="FFFFFF"/>
          </w:rPr>
          <w:t>ic drivers</w:t>
        </w:r>
      </w:ins>
      <w:del w:id="3" w:author="Laura Dee" w:date="2023-05-31T09:51:00Z">
        <w:r w:rsidRPr="00E41C70" w:rsidDel="00680F92">
          <w:rPr>
            <w:rFonts w:ascii="Times New Roman" w:eastAsia="Calibri" w:hAnsi="Times New Roman" w:cs="Times New Roman"/>
            <w:color w:val="333333"/>
            <w:shd w:val="pct15" w:color="auto" w:fill="FFFFFF"/>
          </w:rPr>
          <w:delText>y</w:delText>
        </w:r>
      </w:del>
      <w:r w:rsidRPr="00E41C70">
        <w:rPr>
          <w:rFonts w:ascii="Times New Roman" w:eastAsia="Calibri" w:hAnsi="Times New Roman" w:cs="Times New Roman"/>
          <w:color w:val="333333"/>
          <w:shd w:val="pct15" w:color="auto" w:fill="FFFFFF"/>
        </w:rPr>
        <w:t xml:space="preserve">. </w:t>
      </w:r>
      <w:commentRangeStart w:id="4"/>
      <w:r w:rsidRPr="00E41C70">
        <w:rPr>
          <w:rFonts w:ascii="Times New Roman" w:eastAsia="Calibri" w:hAnsi="Times New Roman" w:cs="Times New Roman"/>
        </w:rPr>
        <w:t xml:space="preserve">The sampling designs for coping with </w:t>
      </w:r>
      <w:proofErr w:type="spellStart"/>
      <w:r w:rsidRPr="00E41C70">
        <w:rPr>
          <w:rFonts w:ascii="Times New Roman" w:eastAsia="Calibri" w:hAnsi="Times New Roman" w:cs="Times New Roman"/>
        </w:rPr>
        <w:t>spatio</w:t>
      </w:r>
      <w:proofErr w:type="spellEnd"/>
      <w:r w:rsidRPr="00E41C70">
        <w:rPr>
          <w:rFonts w:ascii="Times New Roman" w:eastAsia="Calibri" w:hAnsi="Times New Roman" w:cs="Times New Roman"/>
        </w:rPr>
        <w:t>-temporal omitted variables are based on the same principles as before, only now requiring a multiple plots per site per year, as the spatiotemporal confounders do not vary at the plot scal</w:t>
      </w:r>
      <w:commentRangeEnd w:id="4"/>
      <w:r w:rsidR="00680F92">
        <w:rPr>
          <w:rStyle w:val="CommentReference"/>
        </w:rPr>
        <w:commentReference w:id="4"/>
      </w:r>
      <w:r w:rsidRPr="00E41C70">
        <w:rPr>
          <w:rFonts w:ascii="Times New Roman" w:eastAsia="Calibri" w:hAnsi="Times New Roman" w:cs="Times New Roman"/>
        </w:rPr>
        <w:t>e.</w:t>
      </w:r>
      <w:r w:rsidRPr="00E41C70">
        <w:rPr>
          <w:rFonts w:ascii="Times New Roman" w:eastAsia="Calibri" w:hAnsi="Times New Roman" w:cs="Times New Roman"/>
          <w:color w:val="333333"/>
          <w:shd w:val="pct15" w:color="auto" w:fill="FFFFFF"/>
        </w:rPr>
        <w:t xml:space="preserve"> </w:t>
      </w:r>
    </w:p>
    <w:p w14:paraId="22C24891"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With longitudinal data that includes multiple plots sampled within a site through time, we can flexibly control for this sort of spatiotemporal confounding at the site level by extending the two-way fixed effect designs discussed above. We can add a site-by-time fixed effect, </w:t>
      </w:r>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oMath>
      <w:r w:rsidRPr="00E41C70">
        <w:rPr>
          <w:rFonts w:ascii="Times New Roman" w:eastAsia="Calibri" w:hAnsi="Times New Roman" w:cs="Times New Roman"/>
          <w:color w:val="333333"/>
          <w:shd w:val="pct15" w:color="auto" w:fill="FFFFFF"/>
        </w:rPr>
        <w:t xml:space="preserve">, to our model, in addition to a fixed effect of plot, </w:t>
      </w:r>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oMath>
      <w:r w:rsidRPr="00E41C70">
        <w:rPr>
          <w:rFonts w:ascii="Times New Roman" w:eastAsia="Calibri" w:hAnsi="Times New Roman" w:cs="Times New Roman"/>
          <w:color w:val="333333"/>
          <w:shd w:val="pct15" w:color="auto" w:fill="FFFFFF"/>
        </w:rPr>
        <w:t xml:space="preserve">, where k is a fixed plot within site resampled over time (see below for a discussion of fixed versus re-randomized plots). This produces the following means model: </w:t>
      </w:r>
    </w:p>
    <w:p w14:paraId="1266B9E5" w14:textId="77777777" w:rsidR="0074160A" w:rsidRPr="00E41C70" w:rsidRDefault="00000000"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m:oMathPara>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y</m:t>
              </m:r>
            </m:e>
            <m:sub>
              <m:r>
                <m:rPr>
                  <m:sty m:val="p"/>
                </m:rP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 xml:space="preserve"> β</m:t>
              </m:r>
            </m:e>
            <m:sub>
              <m:r>
                <m:rPr>
                  <m:sty m:val="p"/>
                </m:rPr>
                <w:rPr>
                  <w:rFonts w:ascii="Cambria Math" w:eastAsia="Calibri" w:hAnsi="Cambria Math" w:cs="Times New Roman"/>
                  <w:color w:val="333333"/>
                  <w:shd w:val="pct15" w:color="auto" w:fill="FFFFFF"/>
                </w:rPr>
                <m:t>1</m:t>
              </m:r>
            </m:sub>
          </m:sSub>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x</m:t>
              </m:r>
            </m:e>
            <m:sub>
              <m:r>
                <m:rPr>
                  <m:sty m:val="p"/>
                </m:rPr>
                <w:rPr>
                  <w:rFonts w:ascii="Cambria Math" w:eastAsia="Calibri" w:hAnsi="Cambria Math" w:cs="Times New Roman"/>
                  <w:color w:val="333333"/>
                  <w:shd w:val="pct15" w:color="auto" w:fill="FFFFFF"/>
                </w:rPr>
                <m:t>1ijk</m:t>
              </m:r>
            </m:sub>
          </m:sSub>
          <m:r>
            <m:rPr>
              <m:sty m:val="p"/>
            </m:rPr>
            <w:rPr>
              <w:rFonts w:ascii="Cambria Math" w:eastAsia="Calibri" w:hAnsi="Cambria Math" w:cs="Times New Roman"/>
              <w:color w:val="333333"/>
              <w:shd w:val="pct15" w:color="auto" w:fill="FFFFFF"/>
            </w:rPr>
            <m:t xml:space="preserve"> +</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r>
            <m:rPr>
              <m:sty m:val="p"/>
            </m:rPr>
            <w:rPr>
              <w:rFonts w:ascii="Cambria Math" w:eastAsia="Calibri" w:hAnsi="Cambria Math" w:cs="Times New Roman"/>
              <w:color w:val="333333"/>
              <w:shd w:val="pct15" w:color="auto" w:fill="FFFFFF"/>
            </w:rPr>
            <m:t xml:space="preserve">+ </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ϵ</m:t>
              </m:r>
            </m:e>
            <m:sub>
              <m:r>
                <m:rPr>
                  <m:sty m:val="p"/>
                </m:rPr>
                <w:rPr>
                  <w:rFonts w:ascii="Cambria Math" w:eastAsia="Calibri" w:hAnsi="Cambria Math" w:cs="Times New Roman"/>
                  <w:color w:val="333333"/>
                  <w:shd w:val="pct15" w:color="auto" w:fill="FFFFFF"/>
                </w:rPr>
                <m:t>ijk</m:t>
              </m:r>
            </m:sub>
          </m:sSub>
        </m:oMath>
      </m:oMathPara>
    </w:p>
    <w:p w14:paraId="09F64A28" w14:textId="51FD46DF"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From this equation, we can see that  </w:t>
      </w:r>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oMath>
      <w:r w:rsidRPr="00E41C70">
        <w:rPr>
          <w:rFonts w:ascii="Times New Roman" w:eastAsia="Calibri" w:hAnsi="Times New Roman" w:cs="Times New Roman"/>
          <w:color w:val="333333"/>
          <w:shd w:val="pct15" w:color="auto" w:fill="FFFFFF"/>
        </w:rPr>
        <w:t xml:space="preserve"> captures time invariant plot-level confounding effects while </w:t>
      </w:r>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oMath>
      <w:r w:rsidRPr="00E41C70">
        <w:rPr>
          <w:rFonts w:ascii="Times New Roman" w:eastAsia="Calibri" w:hAnsi="Times New Roman" w:cs="Times New Roman"/>
          <w:color w:val="333333"/>
          <w:shd w:val="pct15" w:color="auto" w:fill="FFFFFF"/>
        </w:rPr>
        <w:t xml:space="preserve">captures the effects of spatiotemporal omitted variables at the site by time level. Note, there could be additional spatial or temporal only confounders. This model design sweeps their effects onto the spatiotemporal </w:t>
      </w:r>
      <w:commentRangeStart w:id="5"/>
      <w:r w:rsidRPr="00E41C70">
        <w:rPr>
          <w:rFonts w:ascii="Times New Roman" w:eastAsia="Calibri" w:hAnsi="Times New Roman" w:cs="Times New Roman"/>
          <w:color w:val="333333"/>
          <w:shd w:val="pct15" w:color="auto" w:fill="FFFFFF"/>
        </w:rPr>
        <w:t>term</w:t>
      </w:r>
      <w:commentRangeEnd w:id="5"/>
      <w:r w:rsidR="00D47777">
        <w:rPr>
          <w:rStyle w:val="CommentReference"/>
        </w:rPr>
        <w:commentReference w:id="5"/>
      </w:r>
      <w:del w:id="6" w:author="Laura Dee" w:date="2023-05-31T09:57:00Z">
        <w:r w:rsidRPr="00E41C70" w:rsidDel="00D47777">
          <w:rPr>
            <w:rFonts w:ascii="Times New Roman" w:eastAsia="Calibri" w:hAnsi="Times New Roman" w:cs="Times New Roman"/>
            <w:color w:val="333333"/>
            <w:shd w:val="pct15" w:color="auto" w:fill="FFFFFF"/>
          </w:rPr>
          <w:delText xml:space="preserve"> such that we do not have to estimate additional parameters</w:delText>
        </w:r>
      </w:del>
      <w:r w:rsidRPr="00E41C70">
        <w:rPr>
          <w:rFonts w:ascii="Times New Roman" w:eastAsia="Calibri" w:hAnsi="Times New Roman" w:cs="Times New Roman"/>
          <w:color w:val="333333"/>
          <w:shd w:val="pct15" w:color="auto" w:fill="FFFFFF"/>
        </w:rPr>
        <w:t>.</w:t>
      </w:r>
    </w:p>
    <w:p w14:paraId="48878A57" w14:textId="73F36C45"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In small datasets, the above model design can consume degrees of freedom rapidly. For this reason, we can instead use the more efficient correlated random effects model design </w:t>
      </w:r>
      <w:r w:rsidRPr="00E41C70">
        <w:rPr>
          <w:rFonts w:ascii="Times New Roman" w:eastAsia="Calibri" w:hAnsi="Times New Roman" w:cs="Times New Roman"/>
          <w:color w:val="333333"/>
          <w:shd w:val="pct15" w:color="auto" w:fill="FFFFFF"/>
        </w:rPr>
        <w:fldChar w:fldCharType="begin"/>
      </w:r>
      <w:r w:rsidRPr="00E41C70">
        <w:rPr>
          <w:rFonts w:ascii="Times New Roman" w:eastAsia="Calibri" w:hAnsi="Times New Roman" w:cs="Times New Roman"/>
          <w:color w:val="333333"/>
          <w:shd w:val="pct15" w:color="auto" w:fill="FFFFFF"/>
        </w:rPr>
        <w:instrText xml:space="preserve"> ADDIN ZOTERO_ITEM CSL_CITATION {"citationID":"IQjIE82F","properties":{"formattedCitation":"(e.g., a variation on the Two-way Mundlak model design sensu Wooldridge 2021)","plainCitation":"(e.g., a variation on the Two-way Mundlak model design sensu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a variation on the Two-way Mundlak model design sensu "}],"schema":"https://github.com/citation-style-language/schema/raw/master/csl-citation.json"} </w:instrText>
      </w:r>
      <w:r w:rsidRPr="00E41C70">
        <w:rPr>
          <w:rFonts w:ascii="Times New Roman" w:eastAsia="Calibri" w:hAnsi="Times New Roman" w:cs="Times New Roman"/>
          <w:color w:val="333333"/>
          <w:shd w:val="pct15" w:color="auto" w:fill="FFFFFF"/>
        </w:rPr>
        <w:fldChar w:fldCharType="separate"/>
      </w:r>
      <w:r w:rsidRPr="00E41C70">
        <w:rPr>
          <w:rFonts w:ascii="Times New Roman" w:eastAsia="Calibri" w:hAnsi="Times New Roman" w:cs="Times New Roman"/>
          <w:noProof/>
          <w:color w:val="333333"/>
          <w:shd w:val="pct15" w:color="auto" w:fill="FFFFFF"/>
        </w:rPr>
        <w:t>(e.g., a variation on the Two-way Mundlak model design sensu Wooldridge 2021)</w:t>
      </w:r>
      <w:r w:rsidRPr="00E41C70">
        <w:rPr>
          <w:rFonts w:ascii="Times New Roman" w:eastAsia="Calibri" w:hAnsi="Times New Roman" w:cs="Times New Roman"/>
          <w:color w:val="333333"/>
          <w:shd w:val="pct15" w:color="auto" w:fill="FFFFFF"/>
        </w:rPr>
        <w:fldChar w:fldCharType="end"/>
      </w:r>
      <w:r w:rsidRPr="00E41C70">
        <w:rPr>
          <w:rFonts w:ascii="Times New Roman" w:eastAsia="Calibri" w:hAnsi="Times New Roman" w:cs="Times New Roman"/>
          <w:color w:val="333333"/>
          <w:shd w:val="pct15" w:color="auto" w:fill="FFFFFF"/>
        </w:rPr>
        <w:t xml:space="preserve"> using site-year means and plot means for the entire survey to control for spatiotemporal and plot confounding respectively: </w:t>
      </w:r>
    </w:p>
    <w:p w14:paraId="12D31316" w14:textId="77777777" w:rsidR="0074160A" w:rsidRPr="00E41C70" w:rsidRDefault="00000000"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m:oMathPara>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y</m:t>
              </m:r>
            </m:e>
            <m:sub>
              <m: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0</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1</m:t>
              </m:r>
            </m:sub>
          </m:sSub>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w:commentRangeStart w:id="7"/>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2</m:t>
              </m:r>
            </m:sub>
          </m:sSub>
          <m:acc>
            <m:accPr>
              <m:chr m:val="̅"/>
              <m:ctrlPr>
                <w:rPr>
                  <w:rFonts w:ascii="Cambria Math" w:eastAsia="Calibri" w:hAnsi="Cambria Math" w:cs="Times New Roman"/>
                  <w:color w:val="333333"/>
                  <w:shd w:val="pct15" w:color="auto" w:fill="FFFFFF"/>
                </w:rPr>
              </m:ctrlPr>
            </m:accPr>
            <m:e>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k</m:t>
                  </m:r>
                </m:sub>
              </m:sSub>
            </m:e>
          </m:acc>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3</m:t>
              </m:r>
            </m:sub>
          </m:sSub>
          <m:acc>
            <m:accPr>
              <m:chr m:val="̅"/>
              <m:ctrlPr>
                <w:rPr>
                  <w:rFonts w:ascii="Cambria Math" w:eastAsia="Calibri" w:hAnsi="Cambria Math" w:cs="Times New Roman"/>
                  <w:color w:val="333333"/>
                  <w:shd w:val="pct15" w:color="auto" w:fill="FFFFFF"/>
                </w:rPr>
              </m:ctrlPr>
            </m:accPr>
            <m:e>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i</m:t>
                  </m:r>
                  <m:r>
                    <m:rPr>
                      <m:sty m:val="p"/>
                    </m:rPr>
                    <w:rPr>
                      <w:rFonts w:ascii="Cambria Math" w:eastAsia="Calibri" w:hAnsi="Cambria Math" w:cs="Times New Roman"/>
                      <w:color w:val="333333"/>
                      <w:shd w:val="pct15" w:color="auto" w:fill="FFFFFF"/>
                    </w:rPr>
                    <m:t>j</m:t>
                  </m:r>
                </m:sub>
              </m:sSub>
            </m:e>
          </m:acc>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δ</m:t>
              </m:r>
            </m:e>
            <m:sub>
              <m:r>
                <w:rPr>
                  <w:rFonts w:ascii="Cambria Math" w:eastAsia="Calibri" w:hAnsi="Cambria Math" w:cs="Times New Roman"/>
                  <w:color w:val="333333"/>
                  <w:shd w:val="pct15" w:color="auto" w:fill="FFFFFF"/>
                </w:rPr>
                <m:t>k</m:t>
              </m:r>
            </m:sub>
          </m:sSub>
          <w:commentRangeEnd w:id="7"/>
          <m:r>
            <m:rPr>
              <m:sty m:val="p"/>
            </m:rPr>
            <w:rPr>
              <w:rStyle w:val="CommentReference"/>
            </w:rPr>
            <w:commentReference w:id="7"/>
          </m:r>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δ</m:t>
              </m:r>
            </m:e>
            <m:sub>
              <m:r>
                <w:rPr>
                  <w:rFonts w:ascii="Cambria Math" w:eastAsia="Calibri" w:hAnsi="Cambria Math" w:cs="Times New Roman"/>
                  <w:color w:val="333333"/>
                  <w:shd w:val="pct15" w:color="auto" w:fill="FFFFFF"/>
                </w:rPr>
                <m:t>ij</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ϵ</m:t>
              </m:r>
            </m:e>
            <m:sub>
              <m:r>
                <w:rPr>
                  <w:rFonts w:ascii="Cambria Math" w:eastAsia="Calibri" w:hAnsi="Cambria Math" w:cs="Times New Roman"/>
                  <w:color w:val="333333"/>
                  <w:shd w:val="pct15" w:color="auto" w:fill="FFFFFF"/>
                </w:rPr>
                <m:t>ijk</m:t>
              </m:r>
            </m:sub>
          </m:sSub>
        </m:oMath>
      </m:oMathPara>
    </w:p>
    <w:p w14:paraId="468FE08C" w14:textId="3335D48B"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Here the </w:t>
      </w:r>
      <m:oMath>
        <m:r>
          <w:del w:id="8" w:author="Laura Dee" w:date="2023-05-31T09:52:00Z">
            <w:rPr>
              <w:rFonts w:ascii="Cambria Math" w:eastAsia="Calibri" w:hAnsi="Cambria Math" w:cs="Times New Roman"/>
              <w:color w:val="333333"/>
              <w:shd w:val="pct15" w:color="auto" w:fill="FFFFFF"/>
            </w:rPr>
            <m:t>δ</m:t>
          </w:del>
        </m:r>
        <m:r>
          <w:del w:id="9" w:author="Laura Dee" w:date="2023-05-31T09:52:00Z">
            <m:rPr>
              <m:sty m:val="p"/>
            </m:rPr>
            <w:rPr>
              <w:rFonts w:ascii="Cambria Math" w:eastAsia="Calibri" w:hAnsi="Cambria Math" w:cs="Times New Roman"/>
              <w:color w:val="333333"/>
              <w:shd w:val="pct15" w:color="auto" w:fill="FFFFFF"/>
            </w:rPr>
            <m:t xml:space="preserve"> </m:t>
          </w:del>
        </m:r>
        <m:sSub>
          <m:sSubPr>
            <m:ctrlPr>
              <w:ins w:id="10" w:author="Laura Dee" w:date="2023-05-31T09:52:00Z">
                <w:rPr>
                  <w:rFonts w:ascii="Cambria Math" w:eastAsia="Calibri" w:hAnsi="Cambria Math" w:cs="Times New Roman"/>
                  <w:color w:val="333333"/>
                  <w:shd w:val="pct15" w:color="auto" w:fill="FFFFFF"/>
                </w:rPr>
              </w:ins>
            </m:ctrlPr>
          </m:sSubPr>
          <m:e>
            <m:r>
              <w:ins w:id="11" w:author="Laura Dee" w:date="2023-05-31T09:52:00Z">
                <w:rPr>
                  <w:rFonts w:ascii="Cambria Math" w:eastAsia="Calibri" w:hAnsi="Cambria Math" w:cs="Times New Roman"/>
                  <w:color w:val="333333"/>
                  <w:shd w:val="pct15" w:color="auto" w:fill="FFFFFF"/>
                </w:rPr>
                <m:t>δ</m:t>
              </w:ins>
            </m:r>
          </m:e>
          <m:sub>
            <m:r>
              <w:ins w:id="12" w:author="Laura Dee" w:date="2023-05-31T09:52:00Z">
                <m:rPr>
                  <m:sty m:val="p"/>
                </m:rPr>
                <w:rPr>
                  <w:rFonts w:ascii="Cambria Math" w:eastAsia="Calibri" w:hAnsi="Cambria Math" w:cs="Times New Roman"/>
                  <w:color w:val="333333"/>
                  <w:shd w:val="pct15" w:color="auto" w:fill="FFFFFF"/>
                </w:rPr>
                <m:t>k</m:t>
              </w:ins>
            </m:r>
          </m:sub>
        </m:sSub>
      </m:oMath>
      <w:ins w:id="13" w:author="Laura Dee" w:date="2023-05-31T09:52:00Z">
        <w:r w:rsidR="00680F92">
          <w:rPr>
            <w:rFonts w:ascii="Times New Roman" w:eastAsia="Calibri" w:hAnsi="Times New Roman" w:cs="Times New Roman"/>
            <w:color w:val="333333"/>
            <w:shd w:val="pct15" w:color="auto" w:fill="FFFFFF"/>
          </w:rPr>
          <w:t xml:space="preserve"> and</w:t>
        </w:r>
      </w:ins>
      <w:ins w:id="14" w:author="Laura Dee" w:date="2023-05-31T09:53:00Z">
        <w:r w:rsidR="00680F92">
          <w:rPr>
            <w:rFonts w:ascii="Times New Roman" w:eastAsia="Calibri" w:hAnsi="Times New Roman" w:cs="Times New Roman"/>
            <w:color w:val="333333"/>
            <w:shd w:val="pct15" w:color="auto" w:fill="FFFFFF"/>
          </w:rPr>
          <w:t xml:space="preserve"> </w:t>
        </w:r>
      </w:ins>
      <m:oMath>
        <m:sSub>
          <m:sSubPr>
            <m:ctrlPr>
              <w:ins w:id="15" w:author="Laura Dee" w:date="2023-05-31T09:53:00Z">
                <w:rPr>
                  <w:rFonts w:ascii="Cambria Math" w:eastAsia="Calibri" w:hAnsi="Cambria Math" w:cs="Times New Roman"/>
                  <w:i/>
                  <w:color w:val="333333"/>
                  <w:shd w:val="pct15" w:color="auto" w:fill="FFFFFF"/>
                  <w:rPrChange w:id="16" w:author="Laura Dee" w:date="2023-05-31T09:53:00Z">
                    <w:rPr>
                      <w:rFonts w:ascii="Cambria Math" w:eastAsia="Calibri" w:hAnsi="Cambria Math" w:cs="Times New Roman"/>
                      <w:iCs/>
                      <w:color w:val="333333"/>
                      <w:shd w:val="pct15" w:color="auto" w:fill="FFFFFF"/>
                    </w:rPr>
                  </w:rPrChange>
                </w:rPr>
              </w:ins>
            </m:ctrlPr>
          </m:sSubPr>
          <m:e>
            <m:r>
              <w:ins w:id="17" w:author="Laura Dee" w:date="2023-05-31T09:53:00Z">
                <w:rPr>
                  <w:rFonts w:ascii="Cambria Math" w:eastAsia="Calibri" w:hAnsi="Cambria Math" w:cs="Times New Roman"/>
                  <w:color w:val="333333"/>
                  <w:shd w:val="pct15" w:color="auto" w:fill="FFFFFF"/>
                </w:rPr>
                <m:t>δ</m:t>
              </w:ins>
            </m:r>
          </m:e>
          <m:sub>
            <m:r>
              <w:ins w:id="18" w:author="Laura Dee" w:date="2023-05-31T09:53:00Z">
                <w:rPr>
                  <w:rFonts w:ascii="Cambria Math" w:eastAsia="Calibri" w:hAnsi="Cambria Math" w:cs="Times New Roman"/>
                  <w:color w:val="333333"/>
                  <w:shd w:val="pct15" w:color="auto" w:fill="FFFFFF"/>
                </w:rPr>
                <m:t>ij</m:t>
              </w:ins>
            </m:r>
          </m:sub>
        </m:sSub>
      </m:oMath>
      <w:ins w:id="19" w:author="Laura Dee" w:date="2023-05-31T09:52:00Z">
        <w:r w:rsidR="00680F92">
          <w:rPr>
            <w:rFonts w:ascii="Times New Roman" w:eastAsia="Calibri" w:hAnsi="Times New Roman" w:cs="Times New Roman"/>
            <w:color w:val="333333"/>
            <w:shd w:val="pct15" w:color="auto" w:fill="FFFFFF"/>
          </w:rPr>
          <w:t xml:space="preserve"> </w:t>
        </w:r>
      </w:ins>
      <w:r w:rsidRPr="00E41C70">
        <w:rPr>
          <w:rFonts w:ascii="Times New Roman" w:eastAsia="Calibri" w:hAnsi="Times New Roman" w:cs="Times New Roman"/>
          <w:color w:val="333333"/>
          <w:shd w:val="pct15" w:color="auto" w:fill="FFFFFF"/>
        </w:rPr>
        <w:t xml:space="preserve">terms </w:t>
      </w:r>
      <w:ins w:id="20" w:author="Laura Dee" w:date="2023-05-31T09:52:00Z">
        <w:r w:rsidR="00680F92">
          <w:rPr>
            <w:rFonts w:ascii="Times New Roman" w:eastAsia="Calibri" w:hAnsi="Times New Roman" w:cs="Times New Roman"/>
            <w:color w:val="333333"/>
            <w:shd w:val="pct15" w:color="auto" w:fill="FFFFFF"/>
          </w:rPr>
          <w:t xml:space="preserve">are </w:t>
        </w:r>
      </w:ins>
      <w:del w:id="21" w:author="Laura Dee" w:date="2023-05-31T09:52:00Z">
        <w:r w:rsidRPr="00E41C70" w:rsidDel="00680F92">
          <w:rPr>
            <w:rFonts w:ascii="Times New Roman" w:eastAsia="Calibri" w:hAnsi="Times New Roman" w:cs="Times New Roman"/>
            <w:color w:val="333333"/>
            <w:shd w:val="pct15" w:color="auto" w:fill="FFFFFF"/>
          </w:rPr>
          <w:delText xml:space="preserve">are </w:delText>
        </w:r>
      </w:del>
      <w:r w:rsidRPr="00E41C70">
        <w:rPr>
          <w:rFonts w:ascii="Times New Roman" w:eastAsia="Calibri" w:hAnsi="Times New Roman" w:cs="Times New Roman"/>
          <w:color w:val="333333"/>
          <w:shd w:val="pct15" w:color="auto" w:fill="FFFFFF"/>
        </w:rPr>
        <w:t>random effects for plot and unique site-time combinations</w:t>
      </w:r>
      <w:ins w:id="22" w:author="Laura Dee" w:date="2023-05-31T09:53:00Z">
        <w:r w:rsidR="00680F92">
          <w:rPr>
            <w:rFonts w:ascii="Times New Roman" w:eastAsia="Calibri" w:hAnsi="Times New Roman" w:cs="Times New Roman"/>
            <w:color w:val="333333"/>
            <w:shd w:val="pct15" w:color="auto" w:fill="FFFFFF"/>
          </w:rPr>
          <w:t xml:space="preserve">, respectively. </w:t>
        </w:r>
      </w:ins>
      <w:del w:id="23" w:author="Laura Dee" w:date="2023-05-31T09:53:00Z">
        <w:r w:rsidRPr="00E41C70" w:rsidDel="00680F92">
          <w:rPr>
            <w:rFonts w:ascii="Times New Roman" w:eastAsia="Calibri" w:hAnsi="Times New Roman" w:cs="Times New Roman"/>
            <w:color w:val="333333"/>
            <w:shd w:val="pct15" w:color="auto" w:fill="FFFFFF"/>
          </w:rPr>
          <w:delText>.</w:delText>
        </w:r>
      </w:del>
      <w:r w:rsidRPr="00E41C70">
        <w:rPr>
          <w:rFonts w:ascii="Times New Roman" w:eastAsia="Calibri" w:hAnsi="Times New Roman" w:cs="Times New Roman"/>
          <w:color w:val="333333"/>
          <w:shd w:val="pct15" w:color="auto" w:fill="FFFFFF"/>
        </w:rPr>
        <w:t xml:space="preserve"> </w:t>
      </w:r>
      <m:oMath>
        <m:sSub>
          <m:sSubPr>
            <m:ctrlPr>
              <w:ins w:id="24" w:author="Laura Dee" w:date="2023-05-31T09:57:00Z">
                <w:rPr>
                  <w:rFonts w:ascii="Cambria Math" w:eastAsia="Calibri" w:hAnsi="Cambria Math" w:cs="Times New Roman"/>
                  <w:color w:val="333333"/>
                  <w:shd w:val="pct15" w:color="auto" w:fill="FFFFFF"/>
                </w:rPr>
              </w:ins>
            </m:ctrlPr>
          </m:sSubPr>
          <m:e>
            <m:r>
              <w:ins w:id="25" w:author="Laura Dee" w:date="2023-05-31T09:57:00Z">
                <w:rPr>
                  <w:rFonts w:ascii="Cambria Math" w:eastAsia="Calibri" w:hAnsi="Cambria Math" w:cs="Times New Roman"/>
                  <w:color w:val="333333"/>
                  <w:shd w:val="pct15" w:color="auto" w:fill="FFFFFF"/>
                </w:rPr>
                <m:t>x</m:t>
              </w:ins>
            </m:r>
          </m:e>
          <m:sub>
            <m:r>
              <w:ins w:id="26" w:author="Laura Dee" w:date="2023-05-31T09:57:00Z">
                <w:rPr>
                  <w:rFonts w:ascii="Cambria Math" w:eastAsia="Calibri" w:hAnsi="Cambria Math" w:cs="Times New Roman"/>
                  <w:color w:val="333333"/>
                  <w:shd w:val="pct15" w:color="auto" w:fill="FFFFFF"/>
                </w:rPr>
                <m:t>ijk</m:t>
              </w:ins>
            </m:r>
          </m:sub>
        </m:sSub>
        <m:r>
          <w:ins w:id="27" w:author="Laura Dee" w:date="2023-05-31T09:57:00Z">
            <m:rPr>
              <m:sty m:val="p"/>
            </m:rPr>
            <w:rPr>
              <w:rFonts w:ascii="Cambria Math" w:eastAsia="Calibri" w:hAnsi="Cambria Math" w:cs="Times New Roman"/>
              <w:color w:val="333333"/>
              <w:shd w:val="pct15" w:color="auto" w:fill="FFFFFF"/>
            </w:rPr>
            <m:t>+</m:t>
          </w:ins>
        </m:r>
        <m:sSub>
          <m:sSubPr>
            <m:ctrlPr>
              <w:ins w:id="28" w:author="Laura Dee" w:date="2023-05-31T09:57:00Z">
                <w:rPr>
                  <w:rFonts w:ascii="Cambria Math" w:eastAsia="Calibri" w:hAnsi="Cambria Math" w:cs="Times New Roman"/>
                  <w:color w:val="333333"/>
                  <w:shd w:val="pct15" w:color="auto" w:fill="FFFFFF"/>
                </w:rPr>
              </w:ins>
            </m:ctrlPr>
          </m:sSubPr>
          <m:e>
            <m:r>
              <w:ins w:id="29" w:author="Laura Dee" w:date="2023-05-31T09:57:00Z">
                <w:rPr>
                  <w:rFonts w:ascii="Cambria Math" w:eastAsia="Calibri" w:hAnsi="Cambria Math" w:cs="Times New Roman"/>
                  <w:color w:val="333333"/>
                  <w:shd w:val="pct15" w:color="auto" w:fill="FFFFFF"/>
                </w:rPr>
                <m:t>β</m:t>
              </w:ins>
            </m:r>
          </m:e>
          <m:sub>
            <m:r>
              <w:ins w:id="30" w:author="Laura Dee" w:date="2023-05-31T09:57:00Z">
                <m:rPr>
                  <m:sty m:val="p"/>
                </m:rPr>
                <w:rPr>
                  <w:rFonts w:ascii="Cambria Math" w:eastAsia="Calibri" w:hAnsi="Cambria Math" w:cs="Times New Roman"/>
                  <w:color w:val="333333"/>
                  <w:shd w:val="pct15" w:color="auto" w:fill="FFFFFF"/>
                </w:rPr>
                <m:t>2</m:t>
              </w:ins>
            </m:r>
          </m:sub>
        </m:sSub>
        <m:acc>
          <m:accPr>
            <m:chr m:val="̅"/>
            <m:ctrlPr>
              <w:ins w:id="31" w:author="Laura Dee" w:date="2023-05-31T09:57:00Z">
                <w:rPr>
                  <w:rFonts w:ascii="Cambria Math" w:eastAsia="Calibri" w:hAnsi="Cambria Math" w:cs="Times New Roman"/>
                  <w:color w:val="333333"/>
                  <w:shd w:val="pct15" w:color="auto" w:fill="FFFFFF"/>
                </w:rPr>
              </w:ins>
            </m:ctrlPr>
          </m:accPr>
          <m:e>
            <m:sSub>
              <m:sSubPr>
                <m:ctrlPr>
                  <w:ins w:id="32" w:author="Laura Dee" w:date="2023-05-31T09:57:00Z">
                    <w:rPr>
                      <w:rFonts w:ascii="Cambria Math" w:eastAsia="Calibri" w:hAnsi="Cambria Math" w:cs="Times New Roman"/>
                      <w:color w:val="333333"/>
                      <w:shd w:val="pct15" w:color="auto" w:fill="FFFFFF"/>
                    </w:rPr>
                  </w:ins>
                </m:ctrlPr>
              </m:sSubPr>
              <m:e>
                <m:r>
                  <w:ins w:id="33" w:author="Laura Dee" w:date="2023-05-31T09:57:00Z">
                    <w:rPr>
                      <w:rFonts w:ascii="Cambria Math" w:eastAsia="Calibri" w:hAnsi="Cambria Math" w:cs="Times New Roman"/>
                      <w:color w:val="333333"/>
                      <w:shd w:val="pct15" w:color="auto" w:fill="FFFFFF"/>
                    </w:rPr>
                    <m:t>x</m:t>
                  </w:ins>
                </m:r>
              </m:e>
              <m:sub>
                <m:r>
                  <w:ins w:id="34" w:author="Laura Dee" w:date="2023-05-31T09:57:00Z">
                    <w:rPr>
                      <w:rFonts w:ascii="Cambria Math" w:eastAsia="Calibri" w:hAnsi="Cambria Math" w:cs="Times New Roman"/>
                      <w:color w:val="333333"/>
                      <w:shd w:val="pct15" w:color="auto" w:fill="FFFFFF"/>
                    </w:rPr>
                    <m:t>k</m:t>
                  </w:ins>
                </m:r>
              </m:sub>
            </m:sSub>
          </m:e>
        </m:acc>
        <m:r>
          <w:ins w:id="35" w:author="Laura Dee" w:date="2023-05-31T09:57:00Z">
            <m:rPr>
              <m:sty m:val="p"/>
            </m:rPr>
            <w:rPr>
              <w:rFonts w:ascii="Cambria Math" w:eastAsia="Calibri" w:hAnsi="Cambria Math" w:cs="Times New Roman"/>
              <w:color w:val="333333"/>
              <w:shd w:val="pct15" w:color="auto" w:fill="FFFFFF"/>
            </w:rPr>
            <m:t>+</m:t>
          </w:ins>
        </m:r>
        <m:sSub>
          <m:sSubPr>
            <m:ctrlPr>
              <w:ins w:id="36" w:author="Laura Dee" w:date="2023-05-31T09:57:00Z">
                <w:rPr>
                  <w:rFonts w:ascii="Cambria Math" w:eastAsia="Calibri" w:hAnsi="Cambria Math" w:cs="Times New Roman"/>
                  <w:color w:val="333333"/>
                  <w:shd w:val="pct15" w:color="auto" w:fill="FFFFFF"/>
                </w:rPr>
              </w:ins>
            </m:ctrlPr>
          </m:sSubPr>
          <m:e>
            <m:r>
              <w:ins w:id="37" w:author="Laura Dee" w:date="2023-05-31T09:57:00Z">
                <w:rPr>
                  <w:rFonts w:ascii="Cambria Math" w:eastAsia="Calibri" w:hAnsi="Cambria Math" w:cs="Times New Roman"/>
                  <w:color w:val="333333"/>
                  <w:shd w:val="pct15" w:color="auto" w:fill="FFFFFF"/>
                </w:rPr>
                <m:t>β</m:t>
              </w:ins>
            </m:r>
          </m:e>
          <m:sub>
            <m:r>
              <w:ins w:id="38" w:author="Laura Dee" w:date="2023-05-31T09:57:00Z">
                <m:rPr>
                  <m:sty m:val="p"/>
                </m:rPr>
                <w:rPr>
                  <w:rFonts w:ascii="Cambria Math" w:eastAsia="Calibri" w:hAnsi="Cambria Math" w:cs="Times New Roman"/>
                  <w:color w:val="333333"/>
                  <w:shd w:val="pct15" w:color="auto" w:fill="FFFFFF"/>
                </w:rPr>
                <m:t>3</m:t>
              </w:ins>
            </m:r>
          </m:sub>
        </m:sSub>
        <m:acc>
          <m:accPr>
            <m:chr m:val="̅"/>
            <m:ctrlPr>
              <w:ins w:id="39" w:author="Laura Dee" w:date="2023-05-31T09:57:00Z">
                <w:rPr>
                  <w:rFonts w:ascii="Cambria Math" w:eastAsia="Calibri" w:hAnsi="Cambria Math" w:cs="Times New Roman"/>
                  <w:color w:val="333333"/>
                  <w:shd w:val="pct15" w:color="auto" w:fill="FFFFFF"/>
                </w:rPr>
              </w:ins>
            </m:ctrlPr>
          </m:accPr>
          <m:e>
            <m:sSub>
              <m:sSubPr>
                <m:ctrlPr>
                  <w:ins w:id="40" w:author="Laura Dee" w:date="2023-05-31T09:57:00Z">
                    <w:rPr>
                      <w:rFonts w:ascii="Cambria Math" w:eastAsia="Calibri" w:hAnsi="Cambria Math" w:cs="Times New Roman"/>
                      <w:color w:val="333333"/>
                      <w:shd w:val="pct15" w:color="auto" w:fill="FFFFFF"/>
                    </w:rPr>
                  </w:ins>
                </m:ctrlPr>
              </m:sSubPr>
              <m:e>
                <m:r>
                  <w:ins w:id="41" w:author="Laura Dee" w:date="2023-05-31T09:57:00Z">
                    <w:rPr>
                      <w:rFonts w:ascii="Cambria Math" w:eastAsia="Calibri" w:hAnsi="Cambria Math" w:cs="Times New Roman"/>
                      <w:color w:val="333333"/>
                      <w:shd w:val="pct15" w:color="auto" w:fill="FFFFFF"/>
                    </w:rPr>
                    <m:t>x</m:t>
                  </w:ins>
                </m:r>
              </m:e>
              <m:sub>
                <m:r>
                  <w:ins w:id="42" w:author="Laura Dee" w:date="2023-05-31T09:57:00Z">
                    <w:rPr>
                      <w:rFonts w:ascii="Cambria Math" w:eastAsia="Calibri" w:hAnsi="Cambria Math" w:cs="Times New Roman"/>
                      <w:color w:val="333333"/>
                      <w:shd w:val="pct15" w:color="auto" w:fill="FFFFFF"/>
                    </w:rPr>
                    <m:t>i</m:t>
                  </w:ins>
                </m:r>
                <m:r>
                  <w:ins w:id="43" w:author="Laura Dee" w:date="2023-05-31T09:57:00Z">
                    <m:rPr>
                      <m:sty m:val="p"/>
                    </m:rPr>
                    <w:rPr>
                      <w:rFonts w:ascii="Cambria Math" w:eastAsia="Calibri" w:hAnsi="Cambria Math" w:cs="Times New Roman"/>
                      <w:color w:val="333333"/>
                      <w:shd w:val="pct15" w:color="auto" w:fill="FFFFFF"/>
                    </w:rPr>
                    <m:t>j</m:t>
                  </w:ins>
                </m:r>
              </m:sub>
            </m:sSub>
          </m:e>
        </m:acc>
        <m:r>
          <w:ins w:id="44" w:author="Laura Dee" w:date="2023-05-31T09:57:00Z">
            <w:rPr>
              <w:rFonts w:ascii="Cambria Math" w:eastAsia="Calibri" w:hAnsi="Cambria Math" w:cs="Times New Roman"/>
              <w:color w:val="333333"/>
              <w:shd w:val="pct15" w:color="auto" w:fill="FFFFFF"/>
            </w:rPr>
            <m:t xml:space="preserve"> </m:t>
          </w:ins>
        </m:r>
      </m:oMath>
      <w:ins w:id="45" w:author="Laura Dee" w:date="2023-05-31T09:57:00Z">
        <w:r w:rsidR="0085712D">
          <w:rPr>
            <w:rFonts w:ascii="Times New Roman" w:eastAsia="Calibri" w:hAnsi="Times New Roman" w:cs="Times New Roman"/>
            <w:color w:val="333333"/>
            <w:shd w:val="pct15" w:color="auto" w:fill="FFFFFF"/>
          </w:rPr>
          <w:t xml:space="preserve"> &lt;- DEFINE! </w:t>
        </w:r>
      </w:ins>
      <w:del w:id="46" w:author="Laura Dee" w:date="2023-05-31T09:53:00Z">
        <w:r w:rsidRPr="00E41C70" w:rsidDel="00680F92">
          <w:rPr>
            <w:rFonts w:ascii="Times New Roman" w:eastAsia="Calibri" w:hAnsi="Times New Roman" w:cs="Times New Roman"/>
            <w:color w:val="333333"/>
            <w:shd w:val="pct15" w:color="auto" w:fill="FFFFFF"/>
          </w:rPr>
          <w:delText>Some of these could be unnecessary depending on relevant sources of confounding variation (e.g., perhaps only site-time is necessary). If a researcher is interested in estimating additional terms looking at spatially confounded gradients or temporally confounded trends, they could add those trends using the appropriate site- or year-level averages and random effects.</w:delText>
        </w:r>
      </w:del>
    </w:p>
    <w:p w14:paraId="24FCCDBB" w14:textId="6C7E8E1B" w:rsidR="00680F92"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ins w:id="47" w:author="Laura Dee" w:date="2023-05-31T09:55:00Z"/>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When sampling to handle spatiotemporal confounders, should plots within sites over time be permanent or randomly placed each year? The above models assume permanent plots</w:t>
      </w:r>
      <w:ins w:id="48" w:author="Laura Dee" w:date="2023-05-31T09:54:00Z">
        <w:r w:rsidR="00680F92">
          <w:rPr>
            <w:rFonts w:ascii="Times New Roman" w:eastAsia="Calibri" w:hAnsi="Times New Roman" w:cs="Times New Roman"/>
            <w:color w:val="333333"/>
            <w:shd w:val="pct15" w:color="auto" w:fill="FFFFFF"/>
          </w:rPr>
          <w:t>, so we can eliminate confounding variables at the plot-level that is time invariant over the study period. For this reason,</w:t>
        </w:r>
      </w:ins>
      <w:del w:id="49" w:author="Laura Dee" w:date="2023-05-31T09:54:00Z">
        <w:r w:rsidRPr="00E41C70" w:rsidDel="00680F92">
          <w:rPr>
            <w:rFonts w:ascii="Times New Roman" w:eastAsia="Calibri" w:hAnsi="Times New Roman" w:cs="Times New Roman"/>
            <w:color w:val="333333"/>
            <w:shd w:val="pct15" w:color="auto" w:fill="FFFFFF"/>
          </w:rPr>
          <w:delText>.</w:delText>
        </w:r>
      </w:del>
      <w:r w:rsidRPr="00E41C70">
        <w:rPr>
          <w:rFonts w:ascii="Times New Roman" w:eastAsia="Calibri" w:hAnsi="Times New Roman" w:cs="Times New Roman"/>
          <w:color w:val="333333"/>
          <w:shd w:val="pct15" w:color="auto" w:fill="FFFFFF"/>
        </w:rPr>
        <w:t xml:space="preserve"> </w:t>
      </w:r>
      <w:ins w:id="50" w:author="Laura Dee" w:date="2023-05-31T09:54:00Z">
        <w:r w:rsidR="00680F92">
          <w:rPr>
            <w:rFonts w:ascii="Times New Roman" w:eastAsia="Calibri" w:hAnsi="Times New Roman" w:cs="Times New Roman"/>
            <w:color w:val="333333"/>
            <w:shd w:val="pct15" w:color="auto" w:fill="FFFFFF"/>
          </w:rPr>
          <w:t>p</w:t>
        </w:r>
      </w:ins>
      <w:del w:id="51" w:author="Laura Dee" w:date="2023-05-31T09:54:00Z">
        <w:r w:rsidRPr="00E41C70" w:rsidDel="00680F92">
          <w:rPr>
            <w:rFonts w:ascii="Times New Roman" w:eastAsia="Calibri" w:hAnsi="Times New Roman" w:cs="Times New Roman"/>
            <w:color w:val="333333"/>
            <w:shd w:val="pct15" w:color="auto" w:fill="FFFFFF"/>
          </w:rPr>
          <w:delText>P</w:delText>
        </w:r>
      </w:del>
      <w:r w:rsidRPr="00E41C70">
        <w:rPr>
          <w:rFonts w:ascii="Times New Roman" w:eastAsia="Calibri" w:hAnsi="Times New Roman" w:cs="Times New Roman"/>
          <w:color w:val="333333"/>
          <w:shd w:val="pct15" w:color="auto" w:fill="FFFFFF"/>
        </w:rPr>
        <w:t xml:space="preserve">ermanent plots </w:t>
      </w:r>
      <w:ins w:id="52" w:author="Laura Dee" w:date="2023-05-31T09:54:00Z">
        <w:r w:rsidR="00680F92">
          <w:rPr>
            <w:rFonts w:ascii="Times New Roman" w:eastAsia="Calibri" w:hAnsi="Times New Roman" w:cs="Times New Roman"/>
            <w:color w:val="333333"/>
            <w:shd w:val="pct15" w:color="auto" w:fill="FFFFFF"/>
          </w:rPr>
          <w:t xml:space="preserve">help us </w:t>
        </w:r>
      </w:ins>
      <w:del w:id="53" w:author="Laura Dee" w:date="2023-05-31T09:54:00Z">
        <w:r w:rsidRPr="00E41C70" w:rsidDel="00680F92">
          <w:rPr>
            <w:rFonts w:ascii="Times New Roman" w:eastAsia="Calibri" w:hAnsi="Times New Roman" w:cs="Times New Roman"/>
            <w:color w:val="333333"/>
            <w:shd w:val="pct15" w:color="auto" w:fill="FFFFFF"/>
          </w:rPr>
          <w:delText xml:space="preserve">allow for plot-level effects which can </w:delText>
        </w:r>
      </w:del>
      <w:r w:rsidRPr="00E41C70">
        <w:rPr>
          <w:rFonts w:ascii="Times New Roman" w:eastAsia="Calibri" w:hAnsi="Times New Roman" w:cs="Times New Roman"/>
          <w:color w:val="333333"/>
          <w:shd w:val="pct15" w:color="auto" w:fill="FFFFFF"/>
        </w:rPr>
        <w:t xml:space="preserve">cope with within-site OVB issues </w:t>
      </w:r>
      <w:commentRangeStart w:id="54"/>
      <w:r w:rsidRPr="00E41C70">
        <w:rPr>
          <w:rFonts w:ascii="Times New Roman" w:eastAsia="Calibri" w:hAnsi="Times New Roman" w:cs="Times New Roman"/>
          <w:color w:val="333333"/>
          <w:shd w:val="pct15" w:color="auto" w:fill="FFFFFF"/>
        </w:rPr>
        <w:t xml:space="preserve">and have higher power to detect change over time </w:t>
      </w:r>
      <w:r w:rsidRPr="00E41C70">
        <w:rPr>
          <w:rFonts w:ascii="Times New Roman" w:hAnsi="Times New Roman" w:cs="Times New Roman"/>
          <w:shd w:val="pct15" w:color="auto" w:fill="FFFFFF"/>
        </w:rPr>
        <w:fldChar w:fldCharType="begin"/>
      </w:r>
      <w:r w:rsidRPr="00E41C70">
        <w:rPr>
          <w:rFonts w:ascii="Times New Roman" w:hAnsi="Times New Roman" w:cs="Times New Roman"/>
          <w:shd w:val="pct15" w:color="auto" w:fill="FFFFFF"/>
        </w:rPr>
        <w:instrText xml:space="preserve"> ADDIN ZOTERO_ITEM CSL_CITATION {"citationID":"F9gmvQSw","properties":{"formattedCitation":"(Urquhart &amp; Kincaid 1999)","plainCitation":"(Urquhart &amp;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E41C70">
        <w:rPr>
          <w:rFonts w:ascii="Times New Roman" w:hAnsi="Times New Roman" w:cs="Times New Roman"/>
          <w:shd w:val="pct15" w:color="auto" w:fill="FFFFFF"/>
        </w:rPr>
        <w:fldChar w:fldCharType="separate"/>
      </w:r>
      <w:r w:rsidRPr="00E41C70">
        <w:rPr>
          <w:rFonts w:ascii="Times New Roman" w:hAnsi="Times New Roman" w:cs="Times New Roman"/>
          <w:shd w:val="pct15" w:color="auto" w:fill="FFFFFF"/>
        </w:rPr>
        <w:t>(Urquhart &amp; Kincaid 1999)</w:t>
      </w:r>
      <w:r w:rsidRPr="00E41C70">
        <w:rPr>
          <w:rFonts w:ascii="Times New Roman" w:eastAsia="Calibri" w:hAnsi="Times New Roman" w:cs="Times New Roman"/>
          <w:shd w:val="pct15" w:color="auto" w:fill="FFFFFF"/>
        </w:rPr>
        <w:fldChar w:fldCharType="end"/>
      </w:r>
      <w:r w:rsidRPr="00E41C70">
        <w:rPr>
          <w:rFonts w:ascii="Times New Roman" w:eastAsia="Calibri" w:hAnsi="Times New Roman" w:cs="Times New Roman"/>
          <w:color w:val="333333"/>
          <w:shd w:val="pct15" w:color="auto" w:fill="FFFFFF"/>
        </w:rPr>
        <w:t xml:space="preserve">. </w:t>
      </w:r>
      <w:commentRangeEnd w:id="54"/>
      <w:r w:rsidR="00680F92">
        <w:rPr>
          <w:rStyle w:val="CommentReference"/>
        </w:rPr>
        <w:commentReference w:id="54"/>
      </w:r>
      <w:r w:rsidRPr="00E41C70">
        <w:rPr>
          <w:rFonts w:ascii="Times New Roman" w:eastAsia="Calibri" w:hAnsi="Times New Roman" w:cs="Times New Roman"/>
          <w:color w:val="333333"/>
          <w:shd w:val="pct15" w:color="auto" w:fill="FFFFFF"/>
        </w:rPr>
        <w:t xml:space="preserve">Logistically, </w:t>
      </w:r>
      <w:ins w:id="55" w:author="Laura Dee" w:date="2023-05-31T09:54:00Z">
        <w:r w:rsidR="00680F92">
          <w:rPr>
            <w:rFonts w:ascii="Times New Roman" w:eastAsia="Calibri" w:hAnsi="Times New Roman" w:cs="Times New Roman"/>
            <w:color w:val="333333"/>
            <w:shd w:val="pct15" w:color="auto" w:fill="FFFFFF"/>
          </w:rPr>
          <w:t xml:space="preserve">however, </w:t>
        </w:r>
      </w:ins>
      <w:r w:rsidRPr="00E41C70">
        <w:rPr>
          <w:rFonts w:ascii="Times New Roman" w:eastAsia="Calibri" w:hAnsi="Times New Roman" w:cs="Times New Roman"/>
          <w:color w:val="333333"/>
          <w:shd w:val="pct15" w:color="auto" w:fill="FFFFFF"/>
        </w:rPr>
        <w:t>permanent plots</w:t>
      </w:r>
      <w:ins w:id="56" w:author="Laura Dee" w:date="2023-05-31T09:55:00Z">
        <w:r w:rsidR="00680F92">
          <w:rPr>
            <w:rFonts w:ascii="Times New Roman" w:eastAsia="Calibri" w:hAnsi="Times New Roman" w:cs="Times New Roman"/>
            <w:color w:val="333333"/>
            <w:shd w:val="pct15" w:color="auto" w:fill="FFFFFF"/>
          </w:rPr>
          <w:t xml:space="preserve"> within sites</w:t>
        </w:r>
      </w:ins>
      <w:r w:rsidRPr="00E41C70">
        <w:rPr>
          <w:rFonts w:ascii="Times New Roman" w:eastAsia="Calibri" w:hAnsi="Times New Roman" w:cs="Times New Roman"/>
          <w:color w:val="333333"/>
          <w:shd w:val="pct15" w:color="auto" w:fill="FFFFFF"/>
        </w:rPr>
        <w:t xml:space="preserve"> might not be possible. </w:t>
      </w:r>
      <w:commentRangeStart w:id="57"/>
      <w:r w:rsidRPr="00E41C70">
        <w:rPr>
          <w:rFonts w:ascii="Times New Roman" w:eastAsia="Calibri" w:hAnsi="Times New Roman" w:cs="Times New Roman"/>
          <w:color w:val="333333"/>
          <w:shd w:val="pct15" w:color="auto" w:fill="FFFFFF"/>
        </w:rPr>
        <w:t xml:space="preserve">As such, the above models can be modified to </w:t>
      </w:r>
      <w:ins w:id="58" w:author="Laura Dee" w:date="2023-05-31T09:55:00Z">
        <w:r w:rsidR="00680F92">
          <w:rPr>
            <w:rFonts w:ascii="Times New Roman" w:eastAsia="Calibri" w:hAnsi="Times New Roman" w:cs="Times New Roman"/>
            <w:color w:val="333333"/>
            <w:shd w:val="pct15" w:color="auto" w:fill="FFFFFF"/>
          </w:rPr>
          <w:t xml:space="preserve">drop </w:t>
        </w:r>
      </w:ins>
      <w:del w:id="59" w:author="Laura Dee" w:date="2023-05-31T09:55:00Z">
        <w:r w:rsidRPr="00E41C70" w:rsidDel="00680F92">
          <w:rPr>
            <w:rFonts w:ascii="Times New Roman" w:eastAsia="Calibri" w:hAnsi="Times New Roman" w:cs="Times New Roman"/>
            <w:color w:val="333333"/>
            <w:shd w:val="pct15" w:color="auto" w:fill="FFFFFF"/>
          </w:rPr>
          <w:delText xml:space="preserve">have no </w:delText>
        </w:r>
      </w:del>
      <w:r w:rsidRPr="00E41C70">
        <w:rPr>
          <w:rFonts w:ascii="Times New Roman" w:eastAsia="Calibri" w:hAnsi="Times New Roman" w:cs="Times New Roman"/>
          <w:color w:val="333333"/>
          <w:shd w:val="pct15" w:color="auto" w:fill="FFFFFF"/>
        </w:rPr>
        <w:t>plot effects</w:t>
      </w:r>
      <w:ins w:id="60" w:author="Laura Dee" w:date="2023-05-31T09:55:00Z">
        <w:r w:rsidR="00680F92">
          <w:rPr>
            <w:rFonts w:ascii="Times New Roman" w:eastAsia="Calibri" w:hAnsi="Times New Roman" w:cs="Times New Roman"/>
            <w:color w:val="333333"/>
            <w:shd w:val="pct15" w:color="auto" w:fill="FFFFFF"/>
          </w:rPr>
          <w:t xml:space="preserve">; however, they would then assume that there are no confounding differences across plots in doing so. </w:t>
        </w:r>
        <w:commentRangeEnd w:id="57"/>
        <w:r w:rsidR="00680F92">
          <w:rPr>
            <w:rStyle w:val="CommentReference"/>
          </w:rPr>
          <w:commentReference w:id="57"/>
        </w:r>
      </w:ins>
    </w:p>
    <w:p w14:paraId="18A6457C" w14:textId="2E84EF75" w:rsidR="0074160A" w:rsidRPr="00E41C70" w:rsidRDefault="0074160A" w:rsidP="00680F92">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commentRangeStart w:id="61"/>
      <w:del w:id="62" w:author="Laura Dee" w:date="2023-05-31T09:55:00Z">
        <w:r w:rsidRPr="00E41C70" w:rsidDel="00680F92">
          <w:rPr>
            <w:rFonts w:ascii="Times New Roman" w:eastAsia="Calibri" w:hAnsi="Times New Roman" w:cs="Times New Roman"/>
            <w:color w:val="333333"/>
            <w:shd w:val="pct15" w:color="auto" w:fill="FFFFFF"/>
          </w:rPr>
          <w:delText xml:space="preserve">, as we assume that re-randomization removes confounding due to repeated sampling of the same plots. The resulting analyses should perform, although the estimate of the temperature effect will not be as precise due to greater residual error. If a researcher is worried about spatial confounding due to plots within a site being similar, they can include a site-level effect (either fixed or group mean covariate and random effect). </w:delText>
        </w:r>
      </w:del>
      <w:r w:rsidRPr="00E41C70">
        <w:rPr>
          <w:rFonts w:ascii="Times New Roman" w:eastAsia="Calibri" w:hAnsi="Times New Roman" w:cs="Times New Roman"/>
          <w:color w:val="333333"/>
          <w:shd w:val="pct15" w:color="auto" w:fill="FFFFFF"/>
        </w:rPr>
        <w:t>We emphasize that</w:t>
      </w:r>
      <w:ins w:id="63" w:author="Laura Dee" w:date="2023-05-31T09:56:00Z">
        <w:r w:rsidR="00680F92">
          <w:rPr>
            <w:rFonts w:ascii="Times New Roman" w:eastAsia="Calibri" w:hAnsi="Times New Roman" w:cs="Times New Roman"/>
            <w:color w:val="333333"/>
            <w:shd w:val="pct15" w:color="auto" w:fill="FFFFFF"/>
          </w:rPr>
          <w:t xml:space="preserve"> </w:t>
        </w:r>
        <w:proofErr w:type="spellStart"/>
        <w:r w:rsidR="00680F92">
          <w:rPr>
            <w:rFonts w:ascii="Times New Roman" w:eastAsia="Calibri" w:hAnsi="Times New Roman" w:cs="Times New Roman"/>
            <w:color w:val="333333"/>
            <w:shd w:val="pct15" w:color="auto" w:fill="FFFFFF"/>
          </w:rPr>
          <w:t>sampking</w:t>
        </w:r>
        <w:proofErr w:type="spellEnd"/>
        <w:r w:rsidR="00680F92">
          <w:rPr>
            <w:rFonts w:ascii="Times New Roman" w:eastAsia="Calibri" w:hAnsi="Times New Roman" w:cs="Times New Roman"/>
            <w:color w:val="333333"/>
            <w:shd w:val="pct15" w:color="auto" w:fill="FFFFFF"/>
          </w:rPr>
          <w:t xml:space="preserve"> designs to perform analyses that minimize bias </w:t>
        </w:r>
      </w:ins>
      <w:del w:id="64" w:author="Laura Dee" w:date="2023-05-31T09:56:00Z">
        <w:r w:rsidRPr="00E41C70" w:rsidDel="00680F92">
          <w:rPr>
            <w:rFonts w:ascii="Times New Roman" w:eastAsia="Calibri" w:hAnsi="Times New Roman" w:cs="Times New Roman"/>
            <w:color w:val="333333"/>
            <w:shd w:val="pct15" w:color="auto" w:fill="FFFFFF"/>
          </w:rPr>
          <w:delText xml:space="preserve"> </w:delText>
        </w:r>
      </w:del>
      <w:ins w:id="65" w:author="Laura Dee" w:date="2023-05-31T09:56:00Z">
        <w:r w:rsidR="00680F92">
          <w:rPr>
            <w:rFonts w:ascii="Times New Roman" w:eastAsia="Calibri" w:hAnsi="Times New Roman" w:cs="Times New Roman"/>
            <w:color w:val="333333"/>
            <w:shd w:val="pct15" w:color="auto" w:fill="FFFFFF"/>
          </w:rPr>
          <w:t xml:space="preserve">versus logistics? </w:t>
        </w:r>
      </w:ins>
      <w:del w:id="66" w:author="Laura Dee" w:date="2023-05-31T09:56:00Z">
        <w:r w:rsidRPr="00E41C70" w:rsidDel="00680F92">
          <w:rPr>
            <w:rFonts w:ascii="Times New Roman" w:eastAsia="Calibri" w:hAnsi="Times New Roman" w:cs="Times New Roman"/>
            <w:color w:val="333333"/>
            <w:shd w:val="pct15" w:color="auto" w:fill="FFFFFF"/>
          </w:rPr>
          <w:delText xml:space="preserve">it </w:delText>
        </w:r>
      </w:del>
      <w:r w:rsidRPr="00E41C70">
        <w:rPr>
          <w:rFonts w:ascii="Times New Roman" w:eastAsia="Calibri" w:hAnsi="Times New Roman" w:cs="Times New Roman"/>
          <w:color w:val="333333"/>
          <w:shd w:val="pct15" w:color="auto" w:fill="FFFFFF"/>
        </w:rPr>
        <w:t>is a balancing act, however, as fixed plots can lead to a lower sample size due to logistical considerations in many environments</w:t>
      </w:r>
      <w:commentRangeEnd w:id="61"/>
      <w:r w:rsidR="00680F92">
        <w:rPr>
          <w:rStyle w:val="CommentReference"/>
        </w:rPr>
        <w:commentReference w:id="61"/>
      </w:r>
      <w:r w:rsidRPr="00E41C70">
        <w:rPr>
          <w:rFonts w:ascii="Times New Roman" w:eastAsia="Calibri" w:hAnsi="Times New Roman" w:cs="Times New Roman"/>
          <w:color w:val="333333"/>
          <w:shd w:val="pct15" w:color="auto" w:fill="FFFFFF"/>
        </w:rPr>
        <w:t xml:space="preserve">, and direct readers to other explorations of this topic </w:t>
      </w:r>
      <w:r w:rsidRPr="00E41C70">
        <w:rPr>
          <w:rFonts w:ascii="Times New Roman" w:hAnsi="Times New Roman" w:cs="Times New Roman"/>
          <w:shd w:val="pct15" w:color="auto" w:fill="FFFFFF"/>
        </w:rPr>
        <w:fldChar w:fldCharType="begin"/>
      </w:r>
      <w:r w:rsidRPr="00E41C70">
        <w:rPr>
          <w:rFonts w:ascii="Times New Roman" w:hAnsi="Times New Roman" w:cs="Times New Roman"/>
          <w:shd w:val="pct15" w:color="auto" w:fill="FFFFFF"/>
        </w:rPr>
        <w:instrText xml:space="preserve"> ADDIN ZOTERO_ITEM CSL_CITATION {"citationID":"YanKSpEt","properties":{"formattedCitation":"(see Gomes 2022 for an excellent jumping off point)","plainCitation":"(see Gomes 2022 for an excellent jumping off point)","noteIndex":0},"citationItems":[{"id":12371,"uris":["http://zotero.org/users/1810851/items/TWDM5E3E"],"itemData":{"id":12371,"type":"article-journal","abstract":"As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jumping off point"}],"schema":"https://github.com/citation-style-language/schema/raw/master/csl-citation.json"} </w:instrText>
      </w:r>
      <w:r w:rsidRPr="00E41C70">
        <w:rPr>
          <w:rFonts w:ascii="Times New Roman" w:hAnsi="Times New Roman" w:cs="Times New Roman"/>
          <w:shd w:val="pct15" w:color="auto" w:fill="FFFFFF"/>
        </w:rPr>
        <w:fldChar w:fldCharType="separate"/>
      </w:r>
      <w:r w:rsidRPr="00E41C70">
        <w:rPr>
          <w:rFonts w:ascii="Times New Roman" w:hAnsi="Times New Roman" w:cs="Times New Roman"/>
          <w:shd w:val="pct15" w:color="auto" w:fill="FFFFFF"/>
        </w:rPr>
        <w:t>(see Gomes 2022 for an excellent jumping off point)</w:t>
      </w:r>
      <w:r w:rsidRPr="00E41C70">
        <w:rPr>
          <w:rFonts w:ascii="Times New Roman" w:eastAsia="Calibri" w:hAnsi="Times New Roman" w:cs="Times New Roman"/>
          <w:shd w:val="pct15" w:color="auto" w:fill="FFFFFF"/>
        </w:rPr>
        <w:fldChar w:fldCharType="end"/>
      </w:r>
      <w:r w:rsidRPr="00E41C70">
        <w:rPr>
          <w:rFonts w:ascii="Times New Roman" w:eastAsia="Calibri" w:hAnsi="Times New Roman" w:cs="Times New Roman"/>
          <w:color w:val="333333"/>
          <w:shd w:val="pct15" w:color="auto" w:fill="FFFFFF"/>
        </w:rPr>
        <w:t xml:space="preserve">. Finally, without a nested data structure – e.g., plots within sites resampled </w:t>
      </w:r>
      <w:r w:rsidRPr="00E41C70">
        <w:rPr>
          <w:rFonts w:ascii="Times New Roman" w:eastAsia="Calibri" w:hAnsi="Times New Roman" w:cs="Times New Roman"/>
          <w:color w:val="333333"/>
          <w:shd w:val="pct15" w:color="auto" w:fill="FFFFFF"/>
        </w:rPr>
        <w:lastRenderedPageBreak/>
        <w:t>over years – we cannot include a site by year effect as in the above models. We still have some options, however</w:t>
      </w:r>
      <w:ins w:id="67" w:author="Laura Dee" w:date="2023-05-31T09:58:00Z">
        <w:r w:rsidR="00F102B1">
          <w:rPr>
            <w:rFonts w:ascii="Times New Roman" w:eastAsia="Calibri" w:hAnsi="Times New Roman" w:cs="Times New Roman"/>
            <w:color w:val="333333"/>
            <w:shd w:val="pct15" w:color="auto" w:fill="FFFFFF"/>
          </w:rPr>
          <w:t xml:space="preserve"> (e.g., see Dee et al 2016</w:t>
        </w:r>
      </w:ins>
      <w:del w:id="68" w:author="Laura Dee" w:date="2023-05-31T09:58:00Z">
        <w:r w:rsidRPr="00E41C70" w:rsidDel="00F102B1">
          <w:rPr>
            <w:rFonts w:ascii="Times New Roman" w:eastAsia="Calibri" w:hAnsi="Times New Roman" w:cs="Times New Roman"/>
            <w:color w:val="333333"/>
            <w:shd w:val="pct15" w:color="auto" w:fill="FFFFFF"/>
          </w:rPr>
          <w:delText xml:space="preserve">, although they can be more </w:delText>
        </w:r>
        <w:r w:rsidRPr="00E41C70" w:rsidDel="00F102B1">
          <w:rPr>
            <w:rFonts w:ascii="Times New Roman" w:eastAsia="Calibri" w:hAnsi="Times New Roman" w:cs="Times New Roman"/>
            <w:i/>
            <w:color w:val="333333"/>
            <w:shd w:val="pct15" w:color="auto" w:fill="FFFFFF"/>
          </w:rPr>
          <w:delText>ad ho</w:delText>
        </w:r>
      </w:del>
      <w:ins w:id="69" w:author="Laura Dee" w:date="2023-05-31T09:58:00Z">
        <w:r w:rsidR="00F102B1">
          <w:rPr>
            <w:rFonts w:ascii="Times New Roman" w:eastAsia="Calibri" w:hAnsi="Times New Roman" w:cs="Times New Roman"/>
            <w:color w:val="333333"/>
            <w:shd w:val="pct15" w:color="auto" w:fill="FFFFFF"/>
          </w:rPr>
          <w:t xml:space="preserve"> and </w:t>
        </w:r>
      </w:ins>
      <w:del w:id="70" w:author="Laura Dee" w:date="2023-05-31T09:58:00Z">
        <w:r w:rsidRPr="00E41C70" w:rsidDel="00F102B1">
          <w:rPr>
            <w:rFonts w:ascii="Times New Roman" w:eastAsia="Calibri" w:hAnsi="Times New Roman" w:cs="Times New Roman"/>
            <w:i/>
            <w:color w:val="333333"/>
            <w:shd w:val="pct15" w:color="auto" w:fill="FFFFFF"/>
          </w:rPr>
          <w:delText>c</w:delText>
        </w:r>
        <w:r w:rsidRPr="00E41C70" w:rsidDel="00F102B1">
          <w:rPr>
            <w:rFonts w:ascii="Times New Roman" w:eastAsia="Calibri" w:hAnsi="Times New Roman" w:cs="Times New Roman"/>
            <w:color w:val="333333"/>
            <w:shd w:val="pct15" w:color="auto" w:fill="FFFFFF"/>
          </w:rPr>
          <w:delText xml:space="preserve">. See </w:delText>
        </w:r>
      </w:del>
      <w:r w:rsidRPr="00E41C70">
        <w:rPr>
          <w:rFonts w:ascii="Times New Roman" w:eastAsia="Calibri" w:hAnsi="Times New Roman" w:cs="Times New Roman"/>
          <w:color w:val="333333"/>
          <w:shd w:val="pct15" w:color="auto" w:fill="FFFFFF"/>
        </w:rPr>
        <w:t>supplementary materials S2</w:t>
      </w:r>
      <w:ins w:id="71" w:author="Laura Dee" w:date="2023-05-31T09:58:00Z">
        <w:r w:rsidR="00F102B1">
          <w:rPr>
            <w:rFonts w:ascii="Times New Roman" w:eastAsia="Calibri" w:hAnsi="Times New Roman" w:cs="Times New Roman"/>
            <w:color w:val="333333"/>
            <w:shd w:val="pct15" w:color="auto" w:fill="FFFFFF"/>
          </w:rPr>
          <w:t>)</w:t>
        </w:r>
      </w:ins>
      <w:r w:rsidRPr="00E41C70">
        <w:rPr>
          <w:rFonts w:ascii="Times New Roman" w:eastAsia="Calibri" w:hAnsi="Times New Roman" w:cs="Times New Roman"/>
          <w:color w:val="333333"/>
          <w:shd w:val="pct15" w:color="auto" w:fill="FFFFFF"/>
        </w:rPr>
        <w:t>.</w:t>
      </w:r>
    </w:p>
    <w:p w14:paraId="3DC46BBB"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ab/>
        <w:t xml:space="preserve">In general, we urge caution when dealing with spatiotemporal omitted variables, and careful use of causal diagrams to ensure that we are controlling for a confounder at the relevant spatiotemporal scale. This topic is one that that deserves far more exploration in Ecology. More from other disciplines on this tricky class of problem and approaches can be found from literature outside of the scope of this paper </w:t>
      </w:r>
      <w:r w:rsidRPr="00E41C70">
        <w:rPr>
          <w:rFonts w:ascii="Times New Roman" w:eastAsia="Calibri" w:hAnsi="Times New Roman" w:cs="Times New Roman"/>
          <w:color w:val="333333"/>
          <w:shd w:val="pct15" w:color="auto" w:fill="FFFFFF"/>
        </w:rPr>
        <w:fldChar w:fldCharType="begin"/>
      </w:r>
      <w:r w:rsidRPr="00E41C70">
        <w:rPr>
          <w:rFonts w:ascii="Times New Roman" w:eastAsia="Calibri" w:hAnsi="Times New Roman" w:cs="Times New Roman"/>
          <w:color w:val="333333"/>
          <w:shd w:val="pct15" w:color="auto" w:fill="FFFFFF"/>
        </w:rPr>
        <w:instrText xml:space="preserve"> ADDIN ZOTERO_ITEM CSL_CITATION {"citationID":"H8SlgfMP","properties":{"formattedCitation":"(e.g., Ferraro &amp; Hanauer 2014; Athey &amp; Imbens 2017; Oster 2019)","plainCitation":"(e.g., Ferraro &amp; Hanauer 2014; Athey &amp; Imbens 2017; Oster 2019)","noteIndex":0},"citationItems":[{"id":12399,"uris":["http://zotero.org/users/1810851/items/RL47JBX8"],"itemData":{"id":12399,"type":"article-journal","abstract":"Inspired by the success of evidence-based medicine, environmental scholars and practitioners have grown enthusiastic about applying a similar evidence-based approach to solve some of the world's most pressing environmental problems. An important component of the evidence-based movement is the empirical evaluation of program and policy impacts. Impact evaluations draw heavily from recent advances in the empirical study of causal relationships—the effect of one thing on another. This review highlights the key components of these advances and characterizes the way in which they contribute to better evaluations of the environmental and social impacts of environmental programs. The review emphasizes that a solid understanding of these advances is required before environmental scholars and practitioners can begin to collect the relevant data, analyze them within credible research designs, and generate reliable evidence about the effectiveness of the myriad proposed solutions to the world's environmental and social problems.","container-title":"Annual Review of Environment and Resources","DOI":"10.1146/annurev-environ-101813-013230","issue":"1","note":"_eprint: https://doi.org/10.1146/annurev-environ-101813-013230","page":"495-517","source":"Annual Reviews","title":"Advances in Measuring the Environmental and Social Impacts of Environmental Programs","URL":"https://doi.org/10.1146/annurev-environ-101813-013230","volume":"39","author":[{"family":"Ferraro","given":"Paul J."},{"family":"Hanauer","given":"Merlin M."}],"accessed":{"date-parts":[["2022",4,21]]},"issued":{"date-parts":[["2014"]]}},"label":"page","prefix":"e.g., "},{"id":12876,"uris":["http://zotero.org/users/1810851/items/JHNUSYVS"],"itemData":{"id":12876,"type":"article-journal","abstract":"In this paper, we discuss recent developments in econometrics that we view as important for empirical researchers working on policy evaluation questions. We focus on three main areas, in each case, highlighting recommendations for applied work. First, we discuss new research on identification strategies in program evaluation, with particular focus on synthetic control methods, regression discontinuity, external validity, and the causal interpretation of regression methods. Second, we discuss various forms of supplementary analyses, including placebo analyses as well as sensitivity and robustness analyses, intended to make the identification strategies more credible. Third, we discuss some implications of recent advances in machine learning methods for causal effects, including methods to adjust for differences between treated and control units in high-dimensional settings, and methods for identifying and estimating heterogenous treatment effects.","container-title":"Journal of Economic Perspectives","DOI":"10.1257/jep.31.2.3","ISSN":"0895-3309","issue":"2","language":"en","page":"3-32","source":"www.aeaweb.org","title":"The State of Applied Econometrics: Causality and Policy Evaluation","title-short":"The State of Applied Econometrics","URL":"https://www.aeaweb.org/articles?id=10.1257/jep.31.2.3","volume":"31","author":[{"family":"Athey","given":"Susan"},{"family":"Imbens","given":"Guido W."}],"accessed":{"date-parts":[["2023",5,30]]},"issued":{"date-parts":[["2017",5]]}}},{"id":12401,"uris":["http://zotero.org/users/1810851/items/5M4BXSI8"],"itemData":{"id":12401,"type":"article-journal","abstract":"A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schema":"https://github.com/citation-style-language/schema/raw/master/csl-citation.json"} </w:instrText>
      </w:r>
      <w:r w:rsidRPr="00E41C70">
        <w:rPr>
          <w:rFonts w:ascii="Times New Roman" w:eastAsia="Calibri" w:hAnsi="Times New Roman" w:cs="Times New Roman"/>
          <w:color w:val="333333"/>
          <w:shd w:val="pct15" w:color="auto" w:fill="FFFFFF"/>
        </w:rPr>
        <w:fldChar w:fldCharType="separate"/>
      </w:r>
      <w:r w:rsidRPr="00E41C70">
        <w:rPr>
          <w:rFonts w:ascii="Times New Roman" w:eastAsia="Calibri" w:hAnsi="Times New Roman" w:cs="Times New Roman"/>
          <w:noProof/>
          <w:color w:val="333333"/>
          <w:shd w:val="pct15" w:color="auto" w:fill="FFFFFF"/>
        </w:rPr>
        <w:t>(e.g., Ferraro &amp; Hanauer 2014; Athey &amp; Imbens 2017; Oster 2019)</w:t>
      </w:r>
      <w:r w:rsidRPr="00E41C70">
        <w:rPr>
          <w:rFonts w:ascii="Times New Roman" w:eastAsia="Calibri" w:hAnsi="Times New Roman" w:cs="Times New Roman"/>
          <w:color w:val="333333"/>
          <w:shd w:val="pct15" w:color="auto" w:fill="FFFFFF"/>
        </w:rPr>
        <w:fldChar w:fldCharType="end"/>
      </w:r>
      <w:r w:rsidRPr="00E41C70">
        <w:rPr>
          <w:rFonts w:ascii="Times New Roman" w:eastAsia="Calibri" w:hAnsi="Times New Roman" w:cs="Times New Roman"/>
          <w:color w:val="333333"/>
          <w:shd w:val="pct15" w:color="auto" w:fill="FFFFFF"/>
        </w:rPr>
        <w:t>.</w:t>
      </w:r>
    </w:p>
    <w:p w14:paraId="2C9999B9" w14:textId="77777777" w:rsidR="0078356E" w:rsidRDefault="00000000"/>
    <w:sectPr w:rsidR="0078356E" w:rsidSect="00330B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aura Dee" w:date="2023-05-31T09:51:00Z" w:initials="LD">
    <w:p w14:paraId="2A9C3C0D" w14:textId="77777777" w:rsidR="00680F92" w:rsidRDefault="00680F92" w:rsidP="00175691">
      <w:r>
        <w:rPr>
          <w:rStyle w:val="CommentReference"/>
        </w:rPr>
        <w:annotationRef/>
      </w:r>
      <w:r>
        <w:rPr>
          <w:color w:val="000000"/>
          <w:sz w:val="20"/>
          <w:szCs w:val="20"/>
        </w:rPr>
        <w:t>This isnt super clear as written, I am wondering if we need it since it is stated in the intro of the next paragraph?</w:t>
      </w:r>
    </w:p>
  </w:comment>
  <w:comment w:id="5" w:author="Laura Dee" w:date="2023-05-31T09:57:00Z" w:initials="LD">
    <w:p w14:paraId="7F203609" w14:textId="77777777" w:rsidR="00D47777" w:rsidRDefault="00D47777" w:rsidP="004E5998">
      <w:r>
        <w:rPr>
          <w:rStyle w:val="CommentReference"/>
        </w:rPr>
        <w:annotationRef/>
      </w:r>
      <w:r>
        <w:rPr>
          <w:color w:val="000000"/>
          <w:sz w:val="20"/>
          <w:szCs w:val="20"/>
        </w:rPr>
        <w:t xml:space="preserve">It is estimating A LOT of parameters - one per each site and year combination -  so I cut . </w:t>
      </w:r>
    </w:p>
  </w:comment>
  <w:comment w:id="7" w:author="Laura Dee" w:date="2023-05-31T09:52:00Z" w:initials="LD">
    <w:p w14:paraId="71B72F2D" w14:textId="05633A95" w:rsidR="00680F92" w:rsidRDefault="00680F92" w:rsidP="00BD715B">
      <w:r>
        <w:rPr>
          <w:rStyle w:val="CommentReference"/>
        </w:rPr>
        <w:annotationRef/>
      </w:r>
      <w:r>
        <w:rPr>
          <w:color w:val="000000"/>
          <w:sz w:val="20"/>
          <w:szCs w:val="20"/>
        </w:rPr>
        <w:t>The X_bars need to be defined for me to understand and evaluate what this is doing?</w:t>
      </w:r>
    </w:p>
  </w:comment>
  <w:comment w:id="54" w:author="Laura Dee" w:date="2023-05-31T09:54:00Z" w:initials="LD">
    <w:p w14:paraId="4572A453" w14:textId="77777777" w:rsidR="00680F92" w:rsidRDefault="00680F92" w:rsidP="00DB461C">
      <w:r>
        <w:rPr>
          <w:rStyle w:val="CommentReference"/>
        </w:rPr>
        <w:annotationRef/>
      </w:r>
      <w:r>
        <w:rPr>
          <w:color w:val="000000"/>
          <w:sz w:val="20"/>
          <w:szCs w:val="20"/>
        </w:rPr>
        <w:t xml:space="preserve">Is this from this paper? </w:t>
      </w:r>
    </w:p>
  </w:comment>
  <w:comment w:id="57" w:author="Laura Dee" w:date="2023-05-31T09:55:00Z" w:initials="LD">
    <w:p w14:paraId="415FF19F" w14:textId="77777777" w:rsidR="00680F92" w:rsidRDefault="00680F92" w:rsidP="000A6E4E">
      <w:r>
        <w:rPr>
          <w:rStyle w:val="CommentReference"/>
        </w:rPr>
        <w:annotationRef/>
      </w:r>
      <w:r>
        <w:rPr>
          <w:color w:val="000000"/>
          <w:sz w:val="20"/>
          <w:szCs w:val="20"/>
        </w:rPr>
        <w:t xml:space="preserve">I cut some stuff that I think is not correct. </w:t>
      </w:r>
    </w:p>
  </w:comment>
  <w:comment w:id="61" w:author="Laura Dee" w:date="2023-05-31T09:56:00Z" w:initials="LD">
    <w:p w14:paraId="79FD59AF" w14:textId="77777777" w:rsidR="00680F92" w:rsidRDefault="00680F92" w:rsidP="003A4AD3">
      <w:r>
        <w:rPr>
          <w:rStyle w:val="CommentReference"/>
        </w:rPr>
        <w:annotationRef/>
      </w:r>
      <w:r>
        <w:rPr>
          <w:sz w:val="20"/>
          <w:szCs w:val="20"/>
        </w:rPr>
        <w:t>What is a balancing act? Does my edit capture?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9C3C0D" w15:done="0"/>
  <w15:commentEx w15:paraId="7F203609" w15:done="0"/>
  <w15:commentEx w15:paraId="71B72F2D" w15:done="0"/>
  <w15:commentEx w15:paraId="4572A453" w15:done="0"/>
  <w15:commentEx w15:paraId="415FF19F" w15:done="0"/>
  <w15:commentEx w15:paraId="79FD5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9738" w16cex:dateUtc="2023-05-31T15:51:00Z"/>
  <w16cex:commentExtensible w16cex:durableId="28219882" w16cex:dateUtc="2023-05-31T15:57:00Z"/>
  <w16cex:commentExtensible w16cex:durableId="28219756" w16cex:dateUtc="2023-05-31T15:52:00Z"/>
  <w16cex:commentExtensible w16cex:durableId="282197EB" w16cex:dateUtc="2023-05-31T15:54:00Z"/>
  <w16cex:commentExtensible w16cex:durableId="2821982E" w16cex:dateUtc="2023-05-31T15:55:00Z"/>
  <w16cex:commentExtensible w16cex:durableId="28219857" w16cex:dateUtc="2023-05-31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9C3C0D" w16cid:durableId="28219738"/>
  <w16cid:commentId w16cid:paraId="7F203609" w16cid:durableId="28219882"/>
  <w16cid:commentId w16cid:paraId="71B72F2D" w16cid:durableId="28219756"/>
  <w16cid:commentId w16cid:paraId="4572A453" w16cid:durableId="282197EB"/>
  <w16cid:commentId w16cid:paraId="415FF19F" w16cid:durableId="2821982E"/>
  <w16cid:commentId w16cid:paraId="79FD59AF" w16cid:durableId="282198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Dee">
    <w15:presenceInfo w15:providerId="AD" w15:userId="S::lade8828@colorado.edu::56408c15-faee-4e5d-9e69-ea7ba61b2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0A"/>
    <w:rsid w:val="002A17CE"/>
    <w:rsid w:val="00330B3C"/>
    <w:rsid w:val="0037397D"/>
    <w:rsid w:val="00422131"/>
    <w:rsid w:val="00474B34"/>
    <w:rsid w:val="00680F92"/>
    <w:rsid w:val="00724E83"/>
    <w:rsid w:val="0074160A"/>
    <w:rsid w:val="0085712D"/>
    <w:rsid w:val="00AC7315"/>
    <w:rsid w:val="00D47777"/>
    <w:rsid w:val="00DD614B"/>
    <w:rsid w:val="00F102B1"/>
    <w:rsid w:val="00F20DAC"/>
    <w:rsid w:val="00FB56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35482D"/>
  <w15:chartTrackingRefBased/>
  <w15:docId w15:val="{90A334BD-DA64-A048-8CBC-C7B5C1E3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0A"/>
    <w:pPr>
      <w:spacing w:line="276" w:lineRule="auto"/>
    </w:pPr>
    <w:rPr>
      <w:rFonts w:ascii="Arial" w:eastAsia="Arial" w:hAnsi="Arial" w:cs="Arial"/>
      <w:kern w:val="0"/>
      <w:sz w:val="22"/>
      <w:szCs w:val="22"/>
      <w:lang w:val="en"/>
      <w14:ligatures w14:val="none"/>
    </w:rPr>
  </w:style>
  <w:style w:type="paragraph" w:styleId="Heading2">
    <w:name w:val="heading 2"/>
    <w:basedOn w:val="Normal"/>
    <w:next w:val="Normal"/>
    <w:link w:val="Heading2Char"/>
    <w:uiPriority w:val="9"/>
    <w:unhideWhenUsed/>
    <w:qFormat/>
    <w:rsid w:val="0074160A"/>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60A"/>
    <w:rPr>
      <w:rFonts w:ascii="Arial" w:eastAsia="Arial" w:hAnsi="Arial" w:cs="Arial"/>
      <w:kern w:val="0"/>
      <w:sz w:val="32"/>
      <w:szCs w:val="32"/>
      <w:lang w:val="en"/>
      <w14:ligatures w14:val="none"/>
    </w:rPr>
  </w:style>
  <w:style w:type="paragraph" w:styleId="Revision">
    <w:name w:val="Revision"/>
    <w:hidden/>
    <w:uiPriority w:val="99"/>
    <w:semiHidden/>
    <w:rsid w:val="00680F92"/>
    <w:rPr>
      <w:rFonts w:ascii="Arial" w:eastAsia="Arial" w:hAnsi="Arial" w:cs="Arial"/>
      <w:kern w:val="0"/>
      <w:sz w:val="22"/>
      <w:szCs w:val="22"/>
      <w:lang w:val="en"/>
      <w14:ligatures w14:val="none"/>
    </w:rPr>
  </w:style>
  <w:style w:type="character" w:styleId="CommentReference">
    <w:name w:val="annotation reference"/>
    <w:basedOn w:val="DefaultParagraphFont"/>
    <w:uiPriority w:val="99"/>
    <w:semiHidden/>
    <w:unhideWhenUsed/>
    <w:rsid w:val="00680F92"/>
    <w:rPr>
      <w:sz w:val="16"/>
      <w:szCs w:val="16"/>
    </w:rPr>
  </w:style>
  <w:style w:type="paragraph" w:styleId="CommentText">
    <w:name w:val="annotation text"/>
    <w:basedOn w:val="Normal"/>
    <w:link w:val="CommentTextChar"/>
    <w:uiPriority w:val="99"/>
    <w:semiHidden/>
    <w:unhideWhenUsed/>
    <w:rsid w:val="00680F92"/>
    <w:pPr>
      <w:spacing w:line="240" w:lineRule="auto"/>
    </w:pPr>
    <w:rPr>
      <w:sz w:val="20"/>
      <w:szCs w:val="20"/>
    </w:rPr>
  </w:style>
  <w:style w:type="character" w:customStyle="1" w:styleId="CommentTextChar">
    <w:name w:val="Comment Text Char"/>
    <w:basedOn w:val="DefaultParagraphFont"/>
    <w:link w:val="CommentText"/>
    <w:uiPriority w:val="99"/>
    <w:semiHidden/>
    <w:rsid w:val="00680F92"/>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680F92"/>
    <w:rPr>
      <w:b/>
      <w:bCs/>
    </w:rPr>
  </w:style>
  <w:style w:type="character" w:customStyle="1" w:styleId="CommentSubjectChar">
    <w:name w:val="Comment Subject Char"/>
    <w:basedOn w:val="CommentTextChar"/>
    <w:link w:val="CommentSubject"/>
    <w:uiPriority w:val="99"/>
    <w:semiHidden/>
    <w:rsid w:val="00680F92"/>
    <w:rPr>
      <w:rFonts w:ascii="Arial" w:eastAsia="Arial" w:hAnsi="Arial" w:cs="Arial"/>
      <w:b/>
      <w:bCs/>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2533</Words>
  <Characters>14444</Characters>
  <Application>Microsoft Office Word</Application>
  <DocSecurity>0</DocSecurity>
  <Lines>120</Lines>
  <Paragraphs>33</Paragraphs>
  <ScaleCrop>false</ScaleCrop>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Laura Dee</cp:lastModifiedBy>
  <cp:revision>3</cp:revision>
  <dcterms:created xsi:type="dcterms:W3CDTF">2023-05-31T15:58:00Z</dcterms:created>
  <dcterms:modified xsi:type="dcterms:W3CDTF">2023-05-31T15:58:00Z</dcterms:modified>
</cp:coreProperties>
</file>