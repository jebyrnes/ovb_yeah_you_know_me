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9174" w14:textId="35E6CCE8" w:rsidR="00CB62C4" w:rsidRPr="00CB62C4" w:rsidRDefault="00CB62C4">
      <w:pPr>
        <w:pStyle w:val="Heading1"/>
        <w:keepNext w:val="0"/>
        <w:keepLines w:val="0"/>
        <w:shd w:val="clear" w:color="auto" w:fill="FFFFFF"/>
        <w:spacing w:before="300" w:after="160" w:line="264" w:lineRule="auto"/>
        <w:rPr>
          <w:ins w:id="0" w:author="Laura Dee" w:date="2023-05-11T10:08:00Z"/>
          <w:rFonts w:ascii="Calibri" w:eastAsia="Calibri" w:hAnsi="Calibri" w:cs="Calibri"/>
          <w:color w:val="333333"/>
          <w:sz w:val="22"/>
          <w:szCs w:val="22"/>
          <w:rPrChange w:id="1" w:author="Laura Dee" w:date="2023-05-11T10:10:00Z">
            <w:rPr>
              <w:ins w:id="2" w:author="Laura Dee" w:date="2023-05-11T10:08:00Z"/>
              <w:rFonts w:ascii="Calibri" w:eastAsia="Calibri" w:hAnsi="Calibri" w:cs="Calibri"/>
              <w:color w:val="333333"/>
              <w:sz w:val="44"/>
              <w:szCs w:val="44"/>
            </w:rPr>
          </w:rPrChange>
        </w:rPr>
      </w:pPr>
      <w:ins w:id="3" w:author="Laura Dee" w:date="2023-05-11T10:08:00Z">
        <w:r w:rsidRPr="00CB62C4">
          <w:rPr>
            <w:rFonts w:ascii="Calibri" w:eastAsia="Calibri" w:hAnsi="Calibri" w:cs="Calibri"/>
            <w:color w:val="333333"/>
            <w:sz w:val="22"/>
            <w:szCs w:val="22"/>
            <w:rPrChange w:id="4" w:author="Laura Dee" w:date="2023-05-11T10:10:00Z">
              <w:rPr>
                <w:rFonts w:ascii="Calibri" w:eastAsia="Calibri" w:hAnsi="Calibri" w:cs="Calibri"/>
                <w:color w:val="333333"/>
                <w:sz w:val="44"/>
                <w:szCs w:val="44"/>
              </w:rPr>
            </w:rPrChange>
          </w:rPr>
          <w:t>Bigger picture issues that I feel need to be addressed</w:t>
        </w:r>
      </w:ins>
      <w:ins w:id="5" w:author="Laura Dee" w:date="2023-05-11T12:47:00Z">
        <w:r w:rsidR="00682B0E">
          <w:rPr>
            <w:rFonts w:ascii="Calibri" w:eastAsia="Calibri" w:hAnsi="Calibri" w:cs="Calibri"/>
            <w:color w:val="333333"/>
            <w:sz w:val="22"/>
            <w:szCs w:val="22"/>
          </w:rPr>
          <w:t xml:space="preserve"> (or to point out important changes I have made herein)</w:t>
        </w:r>
      </w:ins>
      <w:ins w:id="6" w:author="Laura Dee" w:date="2023-05-11T10:08:00Z">
        <w:r w:rsidRPr="00CB62C4">
          <w:rPr>
            <w:rFonts w:ascii="Calibri" w:eastAsia="Calibri" w:hAnsi="Calibri" w:cs="Calibri"/>
            <w:color w:val="333333"/>
            <w:sz w:val="22"/>
            <w:szCs w:val="22"/>
            <w:rPrChange w:id="7" w:author="Laura Dee" w:date="2023-05-11T10:10:00Z">
              <w:rPr>
                <w:rFonts w:ascii="Calibri" w:eastAsia="Calibri" w:hAnsi="Calibri" w:cs="Calibri"/>
                <w:color w:val="333333"/>
                <w:sz w:val="44"/>
                <w:szCs w:val="44"/>
              </w:rPr>
            </w:rPrChange>
          </w:rPr>
          <w:t xml:space="preserve"> </w:t>
        </w:r>
      </w:ins>
      <w:ins w:id="8" w:author="Laura Dee" w:date="2023-05-11T12:47:00Z">
        <w:r w:rsidR="00682B0E" w:rsidRPr="00682B0E">
          <w:rPr>
            <w:rFonts w:ascii="Calibri" w:eastAsia="Calibri" w:hAnsi="Calibri" w:cs="Calibri"/>
            <w:color w:val="333333"/>
            <w:sz w:val="22"/>
            <w:szCs w:val="22"/>
          </w:rPr>
          <w:t>before</w:t>
        </w:r>
      </w:ins>
      <w:ins w:id="9" w:author="Laura Dee" w:date="2023-05-11T10:08:00Z">
        <w:r w:rsidRPr="00CB62C4">
          <w:rPr>
            <w:rFonts w:ascii="Calibri" w:eastAsia="Calibri" w:hAnsi="Calibri" w:cs="Calibri"/>
            <w:color w:val="333333"/>
            <w:sz w:val="22"/>
            <w:szCs w:val="22"/>
            <w:rPrChange w:id="10" w:author="Laura Dee" w:date="2023-05-11T10:10:00Z">
              <w:rPr>
                <w:rFonts w:ascii="Calibri" w:eastAsia="Calibri" w:hAnsi="Calibri" w:cs="Calibri"/>
                <w:color w:val="333333"/>
                <w:sz w:val="44"/>
                <w:szCs w:val="44"/>
              </w:rPr>
            </w:rPrChange>
          </w:rPr>
          <w:t xml:space="preserve"> preprint:</w:t>
        </w:r>
      </w:ins>
    </w:p>
    <w:p w14:paraId="082300B2" w14:textId="33A9D020" w:rsidR="00646EC5" w:rsidRPr="00A23AA9" w:rsidRDefault="00A23AA9" w:rsidP="00A23AA9">
      <w:pPr>
        <w:pStyle w:val="Heading1"/>
        <w:keepNext w:val="0"/>
        <w:keepLines w:val="0"/>
        <w:numPr>
          <w:ilvl w:val="0"/>
          <w:numId w:val="2"/>
        </w:numPr>
        <w:shd w:val="clear" w:color="auto" w:fill="FFFFFF"/>
        <w:spacing w:before="300" w:after="160" w:line="264" w:lineRule="auto"/>
        <w:rPr>
          <w:ins w:id="11" w:author="Laura Dee" w:date="2023-05-11T10:54:00Z"/>
          <w:rFonts w:ascii="Calibri" w:eastAsia="Calibri" w:hAnsi="Calibri" w:cs="Calibri"/>
          <w:color w:val="333333"/>
          <w:sz w:val="22"/>
          <w:szCs w:val="22"/>
        </w:rPr>
      </w:pPr>
      <w:ins w:id="12" w:author="Laura Dee" w:date="2023-05-11T12:31:00Z">
        <w:r>
          <w:rPr>
            <w:rFonts w:ascii="Calibri" w:eastAsia="Calibri" w:hAnsi="Calibri" w:cs="Calibri"/>
            <w:color w:val="333333"/>
            <w:sz w:val="22"/>
            <w:szCs w:val="22"/>
          </w:rPr>
          <w:t xml:space="preserve"> I made some important fixes in the fixed effects parts in the </w:t>
        </w:r>
        <w:proofErr w:type="spellStart"/>
        <w:r>
          <w:rPr>
            <w:rFonts w:ascii="Calibri" w:eastAsia="Calibri" w:hAnsi="Calibri" w:cs="Calibri"/>
            <w:color w:val="333333"/>
            <w:sz w:val="22"/>
            <w:szCs w:val="22"/>
          </w:rPr>
          <w:t>secton</w:t>
        </w:r>
        <w:proofErr w:type="spellEnd"/>
        <w:r>
          <w:rPr>
            <w:rFonts w:ascii="Calibri" w:eastAsia="Calibri" w:hAnsi="Calibri" w:cs="Calibri"/>
            <w:color w:val="333333"/>
            <w:sz w:val="22"/>
            <w:szCs w:val="22"/>
          </w:rPr>
          <w:t xml:space="preserve"> and the Box on spatiotemporal confounders. </w:t>
        </w:r>
      </w:ins>
      <w:ins w:id="13" w:author="Laura Dee" w:date="2023-05-11T10:53:00Z">
        <w:r w:rsidR="005B6271" w:rsidRPr="00A23AA9">
          <w:rPr>
            <w:rFonts w:ascii="Calibri" w:eastAsia="Calibri" w:hAnsi="Calibri" w:cs="Calibri"/>
            <w:color w:val="333333"/>
            <w:sz w:val="22"/>
            <w:szCs w:val="22"/>
          </w:rPr>
          <w:t>** the fixed effect equations and interpretation was not</w:t>
        </w:r>
      </w:ins>
      <w:ins w:id="14" w:author="Laura Dee" w:date="2023-05-11T11:39:00Z">
        <w:r w:rsidR="0036332E" w:rsidRPr="00A23AA9">
          <w:rPr>
            <w:rFonts w:ascii="Calibri" w:eastAsia="Calibri" w:hAnsi="Calibri" w:cs="Calibri"/>
            <w:color w:val="333333"/>
            <w:sz w:val="22"/>
            <w:szCs w:val="22"/>
            <w:rPrChange w:id="15" w:author="Laura Dee" w:date="2023-05-11T12:31:00Z">
              <w:rPr>
                <w:rFonts w:ascii="Calibri" w:eastAsia="Calibri" w:hAnsi="Calibri" w:cs="Calibri"/>
                <w:b/>
                <w:bCs/>
                <w:color w:val="333333"/>
                <w:sz w:val="22"/>
                <w:szCs w:val="22"/>
              </w:rPr>
            </w:rPrChange>
          </w:rPr>
          <w:t xml:space="preserve"> totally</w:t>
        </w:r>
      </w:ins>
      <w:ins w:id="16" w:author="Laura Dee" w:date="2023-05-11T10:53:00Z">
        <w:r w:rsidR="005B6271" w:rsidRPr="00A23AA9">
          <w:rPr>
            <w:rFonts w:ascii="Calibri" w:eastAsia="Calibri" w:hAnsi="Calibri" w:cs="Calibri"/>
            <w:color w:val="333333"/>
            <w:sz w:val="22"/>
            <w:szCs w:val="22"/>
          </w:rPr>
          <w:t xml:space="preserve"> correct (not an a</w:t>
        </w:r>
      </w:ins>
      <w:ins w:id="17" w:author="Laura Dee" w:date="2023-05-11T10:54:00Z">
        <w:r w:rsidR="005B6271" w:rsidRPr="00A23AA9">
          <w:rPr>
            <w:rFonts w:ascii="Calibri" w:eastAsia="Calibri" w:hAnsi="Calibri" w:cs="Calibri"/>
            <w:color w:val="333333"/>
            <w:sz w:val="22"/>
            <w:szCs w:val="22"/>
          </w:rPr>
          <w:t xml:space="preserve">verage over all of the time points, it’s a deviation </w:t>
        </w:r>
        <w:proofErr w:type="spellStart"/>
        <w:r w:rsidR="005B6271" w:rsidRPr="00A23AA9">
          <w:rPr>
            <w:rFonts w:ascii="Calibri" w:eastAsia="Calibri" w:hAnsi="Calibri" w:cs="Calibri"/>
            <w:color w:val="333333"/>
            <w:sz w:val="22"/>
            <w:szCs w:val="22"/>
          </w:rPr>
          <w:t>fron</w:t>
        </w:r>
        <w:proofErr w:type="spellEnd"/>
        <w:r w:rsidR="005B6271" w:rsidRPr="00A23AA9">
          <w:rPr>
            <w:rFonts w:ascii="Calibri" w:eastAsia="Calibri" w:hAnsi="Calibri" w:cs="Calibri"/>
            <w:color w:val="333333"/>
            <w:sz w:val="22"/>
            <w:szCs w:val="22"/>
          </w:rPr>
          <w:t xml:space="preserve"> a mean) ***</w:t>
        </w:r>
        <w:proofErr w:type="gramStart"/>
        <w:r w:rsidR="005B6271" w:rsidRPr="00A23AA9">
          <w:rPr>
            <w:rFonts w:ascii="Calibri" w:eastAsia="Calibri" w:hAnsi="Calibri" w:cs="Calibri"/>
            <w:color w:val="333333"/>
            <w:sz w:val="22"/>
            <w:szCs w:val="22"/>
          </w:rPr>
          <w:t xml:space="preserve">* </w:t>
        </w:r>
      </w:ins>
      <w:ins w:id="18" w:author="Laura Dee" w:date="2023-05-11T11:39:00Z">
        <w:r w:rsidR="0036332E" w:rsidRPr="00A23AA9">
          <w:rPr>
            <w:rFonts w:ascii="Calibri" w:eastAsia="Calibri" w:hAnsi="Calibri" w:cs="Calibri"/>
            <w:color w:val="333333"/>
            <w:sz w:val="22"/>
            <w:szCs w:val="22"/>
            <w:rPrChange w:id="19" w:author="Laura Dee" w:date="2023-05-11T12:31:00Z">
              <w:rPr>
                <w:rFonts w:ascii="Calibri" w:eastAsia="Calibri" w:hAnsi="Calibri" w:cs="Calibri"/>
                <w:b/>
                <w:bCs/>
                <w:color w:val="333333"/>
                <w:sz w:val="22"/>
                <w:szCs w:val="22"/>
              </w:rPr>
            </w:rPrChange>
          </w:rPr>
          <w:t xml:space="preserve"> the</w:t>
        </w:r>
        <w:proofErr w:type="gramEnd"/>
        <w:r w:rsidR="0036332E" w:rsidRPr="00A23AA9">
          <w:rPr>
            <w:rFonts w:ascii="Calibri" w:eastAsia="Calibri" w:hAnsi="Calibri" w:cs="Calibri"/>
            <w:color w:val="333333"/>
            <w:sz w:val="22"/>
            <w:szCs w:val="22"/>
            <w:rPrChange w:id="20" w:author="Laura Dee" w:date="2023-05-11T12:31:00Z">
              <w:rPr>
                <w:rFonts w:ascii="Calibri" w:eastAsia="Calibri" w:hAnsi="Calibri" w:cs="Calibri"/>
                <w:b/>
                <w:bCs/>
                <w:color w:val="333333"/>
                <w:sz w:val="22"/>
                <w:szCs w:val="22"/>
              </w:rPr>
            </w:rPrChange>
          </w:rPr>
          <w:t xml:space="preserve"> dummy</w:t>
        </w:r>
      </w:ins>
      <w:ins w:id="21" w:author="Laura Dee" w:date="2023-05-11T11:40:00Z">
        <w:r w:rsidR="0036332E" w:rsidRPr="00A23AA9">
          <w:rPr>
            <w:rFonts w:ascii="Calibri" w:eastAsia="Calibri" w:hAnsi="Calibri" w:cs="Calibri"/>
            <w:color w:val="333333"/>
            <w:sz w:val="22"/>
            <w:szCs w:val="22"/>
            <w:rPrChange w:id="22" w:author="Laura Dee" w:date="2023-05-11T12:31:00Z">
              <w:rPr>
                <w:rFonts w:ascii="Calibri" w:eastAsia="Calibri" w:hAnsi="Calibri" w:cs="Calibri"/>
                <w:b/>
                <w:bCs/>
                <w:color w:val="333333"/>
                <w:sz w:val="22"/>
                <w:szCs w:val="22"/>
              </w:rPr>
            </w:rPrChange>
          </w:rPr>
          <w:t xml:space="preserve"> variable approach is just a different way of implementing the deviation from mean </w:t>
        </w:r>
        <w:proofErr w:type="spellStart"/>
        <w:r w:rsidR="0036332E" w:rsidRPr="00A23AA9">
          <w:rPr>
            <w:rFonts w:ascii="Calibri" w:eastAsia="Calibri" w:hAnsi="Calibri" w:cs="Calibri"/>
            <w:color w:val="333333"/>
            <w:sz w:val="22"/>
            <w:szCs w:val="22"/>
            <w:rPrChange w:id="23" w:author="Laura Dee" w:date="2023-05-11T12:31:00Z">
              <w:rPr>
                <w:rFonts w:ascii="Calibri" w:eastAsia="Calibri" w:hAnsi="Calibri" w:cs="Calibri"/>
                <w:b/>
                <w:bCs/>
                <w:color w:val="333333"/>
                <w:sz w:val="22"/>
                <w:szCs w:val="22"/>
              </w:rPr>
            </w:rPrChange>
          </w:rPr>
          <w:t>transofmration</w:t>
        </w:r>
        <w:proofErr w:type="spellEnd"/>
        <w:r w:rsidR="0036332E" w:rsidRPr="00A23AA9">
          <w:rPr>
            <w:rFonts w:ascii="Calibri" w:eastAsia="Calibri" w:hAnsi="Calibri" w:cs="Calibri"/>
            <w:color w:val="333333"/>
            <w:sz w:val="22"/>
            <w:szCs w:val="22"/>
            <w:rPrChange w:id="24" w:author="Laura Dee" w:date="2023-05-11T12:31:00Z">
              <w:rPr>
                <w:rFonts w:ascii="Calibri" w:eastAsia="Calibri" w:hAnsi="Calibri" w:cs="Calibri"/>
                <w:b/>
                <w:bCs/>
                <w:color w:val="333333"/>
                <w:sz w:val="22"/>
                <w:szCs w:val="22"/>
              </w:rPr>
            </w:rPrChange>
          </w:rPr>
          <w:t xml:space="preserve">, so there were some errors in that section that I fixed so those changes are important. </w:t>
        </w:r>
      </w:ins>
      <w:ins w:id="25" w:author="Laura Dee" w:date="2023-05-11T10:59:00Z">
        <w:r w:rsidR="006768EE" w:rsidRPr="00A23AA9">
          <w:rPr>
            <w:rFonts w:ascii="Calibri" w:eastAsia="Calibri" w:hAnsi="Calibri" w:cs="Calibri"/>
            <w:color w:val="333333"/>
            <w:sz w:val="22"/>
            <w:szCs w:val="22"/>
            <w:rPrChange w:id="26" w:author="Laura Dee" w:date="2023-05-11T12:31:00Z">
              <w:rPr>
                <w:rFonts w:ascii="Calibri" w:eastAsia="Calibri" w:hAnsi="Calibri" w:cs="Calibri"/>
                <w:b/>
                <w:bCs/>
                <w:color w:val="333333"/>
                <w:sz w:val="22"/>
                <w:szCs w:val="22"/>
              </w:rPr>
            </w:rPrChange>
          </w:rPr>
          <w:t xml:space="preserve"> </w:t>
        </w:r>
      </w:ins>
      <w:ins w:id="27" w:author="Laura Dee" w:date="2023-05-11T11:40:00Z">
        <w:r w:rsidR="0036332E" w:rsidRPr="00A23AA9">
          <w:rPr>
            <w:rFonts w:ascii="Calibri" w:eastAsia="Calibri" w:hAnsi="Calibri" w:cs="Calibri"/>
            <w:color w:val="333333"/>
            <w:sz w:val="22"/>
            <w:szCs w:val="22"/>
            <w:rPrChange w:id="28" w:author="Laura Dee" w:date="2023-05-11T12:31:00Z">
              <w:rPr>
                <w:rFonts w:ascii="Calibri" w:eastAsia="Calibri" w:hAnsi="Calibri" w:cs="Calibri"/>
                <w:b/>
                <w:bCs/>
                <w:color w:val="333333"/>
                <w:sz w:val="22"/>
                <w:szCs w:val="22"/>
              </w:rPr>
            </w:rPrChange>
          </w:rPr>
          <w:t xml:space="preserve">Happy to </w:t>
        </w:r>
        <w:proofErr w:type="gramStart"/>
        <w:r w:rsidR="0036332E" w:rsidRPr="00A23AA9">
          <w:rPr>
            <w:rFonts w:ascii="Calibri" w:eastAsia="Calibri" w:hAnsi="Calibri" w:cs="Calibri"/>
            <w:color w:val="333333"/>
            <w:sz w:val="22"/>
            <w:szCs w:val="22"/>
            <w:rPrChange w:id="29" w:author="Laura Dee" w:date="2023-05-11T12:31:00Z">
              <w:rPr>
                <w:rFonts w:ascii="Calibri" w:eastAsia="Calibri" w:hAnsi="Calibri" w:cs="Calibri"/>
                <w:b/>
                <w:bCs/>
                <w:color w:val="333333"/>
                <w:sz w:val="22"/>
                <w:szCs w:val="22"/>
              </w:rPr>
            </w:rPrChange>
          </w:rPr>
          <w:t>discuss</w:t>
        </w:r>
      </w:ins>
      <w:proofErr w:type="gramEnd"/>
    </w:p>
    <w:p w14:paraId="5AFE1820" w14:textId="43278125" w:rsidR="00682B0E" w:rsidRPr="00682B0E" w:rsidRDefault="00682B0E" w:rsidP="00682B0E">
      <w:pPr>
        <w:pStyle w:val="Heading1"/>
        <w:keepNext w:val="0"/>
        <w:keepLines w:val="0"/>
        <w:numPr>
          <w:ilvl w:val="0"/>
          <w:numId w:val="2"/>
        </w:numPr>
        <w:shd w:val="clear" w:color="auto" w:fill="FFFFFF"/>
        <w:spacing w:before="300" w:after="160" w:line="264" w:lineRule="auto"/>
        <w:rPr>
          <w:ins w:id="30" w:author="Laura Dee" w:date="2023-05-11T12:47:00Z"/>
          <w:rFonts w:ascii="Calibri" w:eastAsia="Calibri" w:hAnsi="Calibri" w:cs="Calibri"/>
          <w:color w:val="333333"/>
          <w:sz w:val="22"/>
          <w:szCs w:val="22"/>
        </w:rPr>
      </w:pPr>
      <w:ins w:id="31" w:author="Laura Dee" w:date="2023-05-11T12:47:00Z">
        <w:r>
          <w:rPr>
            <w:rFonts w:ascii="Calibri" w:eastAsia="Calibri" w:hAnsi="Calibri" w:cs="Calibri"/>
            <w:color w:val="333333"/>
            <w:sz w:val="22"/>
            <w:szCs w:val="22"/>
          </w:rPr>
          <w:t xml:space="preserve">I think there are some errors in the temporal differencing part about how ‘trends” are talked </w:t>
        </w:r>
        <w:proofErr w:type="gramStart"/>
        <w:r>
          <w:rPr>
            <w:rFonts w:ascii="Calibri" w:eastAsia="Calibri" w:hAnsi="Calibri" w:cs="Calibri"/>
            <w:color w:val="333333"/>
            <w:sz w:val="22"/>
            <w:szCs w:val="22"/>
          </w:rPr>
          <w:t>about</w:t>
        </w:r>
        <w:proofErr w:type="gramEnd"/>
        <w:r>
          <w:rPr>
            <w:rFonts w:ascii="Calibri" w:eastAsia="Calibri" w:hAnsi="Calibri" w:cs="Calibri"/>
            <w:color w:val="333333"/>
            <w:sz w:val="22"/>
            <w:szCs w:val="22"/>
          </w:rPr>
          <w:t xml:space="preserve"> and I flagged some comments/questions to discuss</w:t>
        </w:r>
      </w:ins>
    </w:p>
    <w:p w14:paraId="04F52F05" w14:textId="430CBEBC" w:rsidR="00733444" w:rsidRDefault="00733444" w:rsidP="00CB62C4">
      <w:pPr>
        <w:pStyle w:val="Heading1"/>
        <w:keepNext w:val="0"/>
        <w:keepLines w:val="0"/>
        <w:numPr>
          <w:ilvl w:val="0"/>
          <w:numId w:val="2"/>
        </w:numPr>
        <w:shd w:val="clear" w:color="auto" w:fill="FFFFFF"/>
        <w:spacing w:before="300" w:after="160" w:line="264" w:lineRule="auto"/>
        <w:rPr>
          <w:ins w:id="32" w:author="Laura Dee" w:date="2023-05-11T10:11:00Z"/>
          <w:rFonts w:ascii="Calibri" w:eastAsia="Calibri" w:hAnsi="Calibri" w:cs="Calibri"/>
          <w:color w:val="333333"/>
          <w:sz w:val="22"/>
          <w:szCs w:val="22"/>
        </w:rPr>
      </w:pPr>
      <w:ins w:id="33" w:author="Laura Dee" w:date="2023-05-11T10:10:00Z">
        <w:r>
          <w:rPr>
            <w:rFonts w:ascii="Calibri" w:eastAsia="Calibri" w:hAnsi="Calibri" w:cs="Calibri"/>
            <w:color w:val="333333"/>
            <w:sz w:val="22"/>
            <w:szCs w:val="22"/>
          </w:rPr>
          <w:t>I made some important changes to the s</w:t>
        </w:r>
      </w:ins>
      <w:ins w:id="34" w:author="Laura Dee" w:date="2023-05-11T10:11:00Z">
        <w:r>
          <w:rPr>
            <w:rFonts w:ascii="Calibri" w:eastAsia="Calibri" w:hAnsi="Calibri" w:cs="Calibri"/>
            <w:color w:val="333333"/>
            <w:sz w:val="22"/>
            <w:szCs w:val="22"/>
          </w:rPr>
          <w:t xml:space="preserve">ampling design section that I would like to keep and note </w:t>
        </w:r>
        <w:proofErr w:type="gramStart"/>
        <w:r>
          <w:rPr>
            <w:rFonts w:ascii="Calibri" w:eastAsia="Calibri" w:hAnsi="Calibri" w:cs="Calibri"/>
            <w:color w:val="333333"/>
            <w:sz w:val="22"/>
            <w:szCs w:val="22"/>
          </w:rPr>
          <w:t>revert back</w:t>
        </w:r>
        <w:proofErr w:type="gramEnd"/>
        <w:r>
          <w:rPr>
            <w:rFonts w:ascii="Calibri" w:eastAsia="Calibri" w:hAnsi="Calibri" w:cs="Calibri"/>
            <w:color w:val="333333"/>
            <w:sz w:val="22"/>
            <w:szCs w:val="22"/>
          </w:rPr>
          <w:t xml:space="preserve"> to the text before, which I think was confusing and muddled the sampling vs the </w:t>
        </w:r>
      </w:ins>
      <w:ins w:id="35" w:author="Laura Dee" w:date="2023-05-11T12:32:00Z">
        <w:r w:rsidR="00A23AA9">
          <w:rPr>
            <w:rFonts w:ascii="Calibri" w:eastAsia="Calibri" w:hAnsi="Calibri" w:cs="Calibri"/>
            <w:color w:val="333333"/>
            <w:sz w:val="22"/>
            <w:szCs w:val="22"/>
          </w:rPr>
          <w:t>statistical</w:t>
        </w:r>
      </w:ins>
      <w:ins w:id="36" w:author="Laura Dee" w:date="2023-05-11T10:11:00Z">
        <w:r>
          <w:rPr>
            <w:rFonts w:ascii="Calibri" w:eastAsia="Calibri" w:hAnsi="Calibri" w:cs="Calibri"/>
            <w:color w:val="333333"/>
            <w:sz w:val="22"/>
            <w:szCs w:val="22"/>
          </w:rPr>
          <w:t xml:space="preserve"> design. </w:t>
        </w:r>
      </w:ins>
    </w:p>
    <w:p w14:paraId="7EFCDE75" w14:textId="0DAFF11D" w:rsidR="004C1178" w:rsidRPr="007F78E2" w:rsidRDefault="004C1178" w:rsidP="007F78E2">
      <w:pPr>
        <w:pStyle w:val="Heading1"/>
        <w:keepNext w:val="0"/>
        <w:keepLines w:val="0"/>
        <w:numPr>
          <w:ilvl w:val="0"/>
          <w:numId w:val="2"/>
        </w:numPr>
        <w:shd w:val="clear" w:color="auto" w:fill="FFFFFF"/>
        <w:spacing w:before="300" w:after="160" w:line="264" w:lineRule="auto"/>
        <w:rPr>
          <w:ins w:id="37" w:author="Laura Dee" w:date="2023-05-11T10:18:00Z"/>
          <w:rFonts w:ascii="Calibri" w:eastAsia="Calibri" w:hAnsi="Calibri" w:cs="Calibri"/>
          <w:color w:val="333333"/>
          <w:sz w:val="22"/>
          <w:szCs w:val="22"/>
        </w:rPr>
      </w:pPr>
      <w:ins w:id="38" w:author="Laura Dee" w:date="2023-05-11T10:18:00Z">
        <w:r>
          <w:rPr>
            <w:rFonts w:ascii="Calibri" w:eastAsia="Calibri" w:hAnsi="Calibri" w:cs="Calibri"/>
            <w:color w:val="333333"/>
            <w:sz w:val="22"/>
            <w:szCs w:val="22"/>
          </w:rPr>
          <w:t xml:space="preserve">I made an important fix </w:t>
        </w:r>
      </w:ins>
      <w:ins w:id="39" w:author="Laura Dee" w:date="2023-05-11T12:32:00Z">
        <w:r w:rsidR="00A23AA9">
          <w:rPr>
            <w:rFonts w:ascii="Calibri" w:eastAsia="Calibri" w:hAnsi="Calibri" w:cs="Calibri"/>
            <w:color w:val="333333"/>
            <w:sz w:val="22"/>
            <w:szCs w:val="22"/>
          </w:rPr>
          <w:t>a</w:t>
        </w:r>
      </w:ins>
      <w:ins w:id="40" w:author="Laura Dee" w:date="2023-05-11T10:18:00Z">
        <w:r>
          <w:rPr>
            <w:rFonts w:ascii="Calibri" w:eastAsia="Calibri" w:hAnsi="Calibri" w:cs="Calibri"/>
            <w:color w:val="333333"/>
            <w:sz w:val="22"/>
            <w:szCs w:val="22"/>
          </w:rPr>
          <w:t xml:space="preserve">nd correction to the model </w:t>
        </w:r>
      </w:ins>
      <w:ins w:id="41" w:author="Laura Dee" w:date="2023-05-11T12:32:00Z">
        <w:r w:rsidR="00A23AA9">
          <w:rPr>
            <w:rFonts w:ascii="Calibri" w:eastAsia="Calibri" w:hAnsi="Calibri" w:cs="Calibri"/>
            <w:color w:val="333333"/>
            <w:sz w:val="22"/>
            <w:szCs w:val="22"/>
          </w:rPr>
          <w:t>design for</w:t>
        </w:r>
      </w:ins>
      <w:ins w:id="42" w:author="Laura Dee" w:date="2023-05-11T10:24:00Z">
        <w:r w:rsidR="007F78E2">
          <w:rPr>
            <w:rFonts w:ascii="Calibri" w:eastAsia="Calibri" w:hAnsi="Calibri" w:cs="Calibri"/>
            <w:color w:val="333333"/>
            <w:sz w:val="22"/>
            <w:szCs w:val="22"/>
          </w:rPr>
          <w:t xml:space="preserve"> the fixed effects with </w:t>
        </w:r>
        <w:proofErr w:type="spellStart"/>
        <w:r w:rsidR="007F78E2">
          <w:rPr>
            <w:rFonts w:ascii="Calibri" w:eastAsia="Calibri" w:hAnsi="Calibri" w:cs="Calibri"/>
            <w:color w:val="333333"/>
            <w:sz w:val="22"/>
            <w:szCs w:val="22"/>
          </w:rPr>
          <w:t>saptiotemporal</w:t>
        </w:r>
      </w:ins>
      <w:proofErr w:type="spellEnd"/>
      <w:ins w:id="43" w:author="Laura Dee" w:date="2023-05-11T10:18:00Z">
        <w:r>
          <w:rPr>
            <w:rFonts w:ascii="Calibri" w:eastAsia="Calibri" w:hAnsi="Calibri" w:cs="Calibri"/>
            <w:color w:val="333333"/>
            <w:sz w:val="22"/>
            <w:szCs w:val="22"/>
          </w:rPr>
          <w:t xml:space="preserve"> in box 3***</w:t>
        </w:r>
      </w:ins>
      <w:ins w:id="44" w:author="Laura Dee" w:date="2023-05-11T10:24:00Z">
        <w:r w:rsidR="007F78E2">
          <w:rPr>
            <w:rFonts w:ascii="Calibri" w:eastAsia="Calibri" w:hAnsi="Calibri" w:cs="Calibri"/>
            <w:color w:val="333333"/>
            <w:sz w:val="22"/>
            <w:szCs w:val="22"/>
          </w:rPr>
          <w:t xml:space="preserve"> Can </w:t>
        </w:r>
      </w:ins>
      <w:ins w:id="45" w:author="Laura Dee" w:date="2023-05-11T10:25:00Z">
        <w:r w:rsidR="007F78E2">
          <w:rPr>
            <w:rFonts w:ascii="Calibri" w:eastAsia="Calibri" w:hAnsi="Calibri" w:cs="Calibri"/>
            <w:color w:val="333333"/>
            <w:sz w:val="22"/>
            <w:szCs w:val="22"/>
          </w:rPr>
          <w:t xml:space="preserve">you check the correlated random effects there to make sure any similar mistakes are </w:t>
        </w:r>
        <w:proofErr w:type="gramStart"/>
        <w:r w:rsidR="007F78E2">
          <w:rPr>
            <w:rFonts w:ascii="Calibri" w:eastAsia="Calibri" w:hAnsi="Calibri" w:cs="Calibri"/>
            <w:color w:val="333333"/>
            <w:sz w:val="22"/>
            <w:szCs w:val="22"/>
          </w:rPr>
          <w:t>fixed</w:t>
        </w:r>
        <w:proofErr w:type="gramEnd"/>
        <w:r w:rsidR="007F78E2">
          <w:rPr>
            <w:rFonts w:ascii="Calibri" w:eastAsia="Calibri" w:hAnsi="Calibri" w:cs="Calibri"/>
            <w:color w:val="333333"/>
            <w:sz w:val="22"/>
            <w:szCs w:val="22"/>
          </w:rPr>
          <w:t xml:space="preserve"> and they are consistent? I’m less familiar with that approach so </w:t>
        </w:r>
        <w:proofErr w:type="spellStart"/>
        <w:r w:rsidR="007F78E2">
          <w:rPr>
            <w:rFonts w:ascii="Calibri" w:eastAsia="Calibri" w:hAnsi="Calibri" w:cs="Calibri"/>
            <w:color w:val="333333"/>
            <w:sz w:val="22"/>
            <w:szCs w:val="22"/>
          </w:rPr>
          <w:t>didnt</w:t>
        </w:r>
        <w:proofErr w:type="spellEnd"/>
        <w:r w:rsidR="007F78E2">
          <w:rPr>
            <w:rFonts w:ascii="Calibri" w:eastAsia="Calibri" w:hAnsi="Calibri" w:cs="Calibri"/>
            <w:color w:val="333333"/>
            <w:sz w:val="22"/>
            <w:szCs w:val="22"/>
          </w:rPr>
          <w:t xml:space="preserve"> feel confident editing </w:t>
        </w:r>
        <w:proofErr w:type="gramStart"/>
        <w:r w:rsidR="007F78E2">
          <w:rPr>
            <w:rFonts w:ascii="Calibri" w:eastAsia="Calibri" w:hAnsi="Calibri" w:cs="Calibri"/>
            <w:color w:val="333333"/>
            <w:sz w:val="22"/>
            <w:szCs w:val="22"/>
          </w:rPr>
          <w:t>it</w:t>
        </w:r>
        <w:proofErr w:type="gramEnd"/>
        <w:r w:rsidR="007F78E2">
          <w:rPr>
            <w:rFonts w:ascii="Calibri" w:eastAsia="Calibri" w:hAnsi="Calibri" w:cs="Calibri"/>
            <w:color w:val="333333"/>
            <w:sz w:val="22"/>
            <w:szCs w:val="22"/>
          </w:rPr>
          <w:t xml:space="preserve"> </w:t>
        </w:r>
      </w:ins>
    </w:p>
    <w:p w14:paraId="7E9CC176" w14:textId="589A1B71" w:rsidR="00CB62C4" w:rsidRPr="00CB62C4" w:rsidRDefault="00646EC5" w:rsidP="00CB62C4">
      <w:pPr>
        <w:pStyle w:val="Heading1"/>
        <w:keepNext w:val="0"/>
        <w:keepLines w:val="0"/>
        <w:numPr>
          <w:ilvl w:val="0"/>
          <w:numId w:val="2"/>
        </w:numPr>
        <w:shd w:val="clear" w:color="auto" w:fill="FFFFFF"/>
        <w:spacing w:before="300" w:after="160" w:line="264" w:lineRule="auto"/>
        <w:rPr>
          <w:ins w:id="46" w:author="Laura Dee" w:date="2023-05-11T10:08:00Z"/>
          <w:rFonts w:ascii="Calibri" w:eastAsia="Calibri" w:hAnsi="Calibri" w:cs="Calibri"/>
          <w:color w:val="333333"/>
          <w:sz w:val="22"/>
          <w:szCs w:val="22"/>
          <w:rPrChange w:id="47" w:author="Laura Dee" w:date="2023-05-11T10:10:00Z">
            <w:rPr>
              <w:ins w:id="48" w:author="Laura Dee" w:date="2023-05-11T10:08:00Z"/>
              <w:rFonts w:ascii="Calibri" w:eastAsia="Calibri" w:hAnsi="Calibri" w:cs="Calibri"/>
              <w:color w:val="333333"/>
              <w:sz w:val="44"/>
              <w:szCs w:val="44"/>
            </w:rPr>
          </w:rPrChange>
        </w:rPr>
      </w:pPr>
      <w:ins w:id="49" w:author="Laura Dee" w:date="2023-05-11T11:41:00Z">
        <w:r>
          <w:rPr>
            <w:rFonts w:ascii="Calibri" w:eastAsia="Calibri" w:hAnsi="Calibri" w:cs="Calibri"/>
            <w:color w:val="333333"/>
            <w:sz w:val="22"/>
            <w:szCs w:val="22"/>
          </w:rPr>
          <w:t>Important</w:t>
        </w:r>
      </w:ins>
      <w:ins w:id="50" w:author="Laura Dee" w:date="2023-05-11T10:11:00Z">
        <w:r w:rsidR="00733444">
          <w:rPr>
            <w:rFonts w:ascii="Calibri" w:eastAsia="Calibri" w:hAnsi="Calibri" w:cs="Calibri"/>
            <w:color w:val="333333"/>
            <w:sz w:val="22"/>
            <w:szCs w:val="22"/>
          </w:rPr>
          <w:t xml:space="preserve"> </w:t>
        </w:r>
      </w:ins>
      <w:ins w:id="51" w:author="Laura Dee" w:date="2023-05-11T10:08:00Z">
        <w:r w:rsidR="00CB62C4" w:rsidRPr="00CB62C4">
          <w:rPr>
            <w:rFonts w:ascii="Calibri" w:eastAsia="Calibri" w:hAnsi="Calibri" w:cs="Calibri"/>
            <w:color w:val="333333"/>
            <w:sz w:val="22"/>
            <w:szCs w:val="22"/>
            <w:rPrChange w:id="52" w:author="Laura Dee" w:date="2023-05-11T10:10:00Z">
              <w:rPr>
                <w:rFonts w:ascii="Calibri" w:eastAsia="Calibri" w:hAnsi="Calibri" w:cs="Calibri"/>
                <w:color w:val="333333"/>
                <w:sz w:val="44"/>
                <w:szCs w:val="44"/>
              </w:rPr>
            </w:rPrChange>
          </w:rPr>
          <w:t xml:space="preserve">Comments </w:t>
        </w:r>
      </w:ins>
      <w:ins w:id="53" w:author="Laura Dee" w:date="2023-05-11T11:41:00Z">
        <w:r>
          <w:rPr>
            <w:rFonts w:ascii="Calibri" w:eastAsia="Calibri" w:hAnsi="Calibri" w:cs="Calibri"/>
            <w:color w:val="333333"/>
            <w:sz w:val="22"/>
            <w:szCs w:val="22"/>
          </w:rPr>
          <w:t xml:space="preserve">to discuss </w:t>
        </w:r>
      </w:ins>
      <w:ins w:id="54" w:author="Laura Dee" w:date="2023-05-11T10:08:00Z">
        <w:r w:rsidR="00CB62C4" w:rsidRPr="00CB62C4">
          <w:rPr>
            <w:rFonts w:ascii="Calibri" w:eastAsia="Calibri" w:hAnsi="Calibri" w:cs="Calibri"/>
            <w:color w:val="333333"/>
            <w:sz w:val="22"/>
            <w:szCs w:val="22"/>
            <w:rPrChange w:id="55" w:author="Laura Dee" w:date="2023-05-11T10:10:00Z">
              <w:rPr>
                <w:rFonts w:ascii="Calibri" w:eastAsia="Calibri" w:hAnsi="Calibri" w:cs="Calibri"/>
                <w:color w:val="333333"/>
                <w:sz w:val="44"/>
                <w:szCs w:val="44"/>
              </w:rPr>
            </w:rPrChange>
          </w:rPr>
          <w:t xml:space="preserve">on Box </w:t>
        </w:r>
        <w:proofErr w:type="gramStart"/>
        <w:r w:rsidR="00CB62C4" w:rsidRPr="00CB62C4">
          <w:rPr>
            <w:rFonts w:ascii="Calibri" w:eastAsia="Calibri" w:hAnsi="Calibri" w:cs="Calibri"/>
            <w:color w:val="333333"/>
            <w:sz w:val="22"/>
            <w:szCs w:val="22"/>
            <w:rPrChange w:id="56" w:author="Laura Dee" w:date="2023-05-11T10:10:00Z">
              <w:rPr>
                <w:rFonts w:ascii="Calibri" w:eastAsia="Calibri" w:hAnsi="Calibri" w:cs="Calibri"/>
                <w:color w:val="333333"/>
                <w:sz w:val="44"/>
                <w:szCs w:val="44"/>
              </w:rPr>
            </w:rPrChange>
          </w:rPr>
          <w:t>2</w:t>
        </w:r>
      </w:ins>
      <w:ins w:id="57" w:author="Laura Dee" w:date="2023-05-11T10:11:00Z">
        <w:r w:rsidR="00733444">
          <w:rPr>
            <w:rFonts w:ascii="Calibri" w:eastAsia="Calibri" w:hAnsi="Calibri" w:cs="Calibri"/>
            <w:color w:val="333333"/>
            <w:sz w:val="22"/>
            <w:szCs w:val="22"/>
          </w:rPr>
          <w:t xml:space="preserve"> </w:t>
        </w:r>
      </w:ins>
      <w:ins w:id="58" w:author="Laura Dee" w:date="2023-05-11T12:32:00Z">
        <w:r w:rsidR="00A23AA9">
          <w:rPr>
            <w:rFonts w:ascii="Calibri" w:eastAsia="Calibri" w:hAnsi="Calibri" w:cs="Calibri"/>
            <w:color w:val="333333"/>
            <w:sz w:val="22"/>
            <w:szCs w:val="22"/>
          </w:rPr>
          <w:t>?</w:t>
        </w:r>
      </w:ins>
      <w:proofErr w:type="gramEnd"/>
    </w:p>
    <w:p w14:paraId="771D7204" w14:textId="6414368A" w:rsidR="00CB62C4" w:rsidRDefault="00FB2508" w:rsidP="00CB62C4">
      <w:pPr>
        <w:pStyle w:val="Heading1"/>
        <w:keepNext w:val="0"/>
        <w:keepLines w:val="0"/>
        <w:numPr>
          <w:ilvl w:val="0"/>
          <w:numId w:val="2"/>
        </w:numPr>
        <w:shd w:val="clear" w:color="auto" w:fill="FFFFFF"/>
        <w:spacing w:before="300" w:after="160" w:line="264" w:lineRule="auto"/>
        <w:rPr>
          <w:ins w:id="59" w:author="Laura Dee" w:date="2023-05-11T10:11:00Z"/>
          <w:rFonts w:ascii="Calibri" w:eastAsia="Calibri" w:hAnsi="Calibri" w:cs="Calibri"/>
          <w:color w:val="333333"/>
          <w:sz w:val="22"/>
          <w:szCs w:val="22"/>
        </w:rPr>
      </w:pPr>
      <w:ins w:id="60" w:author="Laura Dee" w:date="2023-05-11T12:32:00Z">
        <w:r>
          <w:rPr>
            <w:rFonts w:ascii="Calibri" w:eastAsia="Calibri" w:hAnsi="Calibri" w:cs="Calibri"/>
            <w:color w:val="333333"/>
            <w:sz w:val="22"/>
            <w:szCs w:val="22"/>
          </w:rPr>
          <w:t>I tried to revise</w:t>
        </w:r>
      </w:ins>
      <w:ins w:id="61" w:author="Laura Dee" w:date="2023-05-11T11:41:00Z">
        <w:r w:rsidR="00646EC5">
          <w:rPr>
            <w:rFonts w:ascii="Calibri" w:eastAsia="Calibri" w:hAnsi="Calibri" w:cs="Calibri"/>
            <w:color w:val="333333"/>
            <w:sz w:val="22"/>
            <w:szCs w:val="22"/>
          </w:rPr>
          <w:t xml:space="preserve"> any</w:t>
        </w:r>
      </w:ins>
      <w:ins w:id="62" w:author="Laura Dee" w:date="2023-05-11T10:08:00Z">
        <w:r w:rsidR="00CB62C4" w:rsidRPr="00CB62C4">
          <w:rPr>
            <w:rFonts w:ascii="Calibri" w:eastAsia="Calibri" w:hAnsi="Calibri" w:cs="Calibri"/>
            <w:color w:val="333333"/>
            <w:sz w:val="22"/>
            <w:szCs w:val="22"/>
            <w:rPrChange w:id="63" w:author="Laura Dee" w:date="2023-05-11T10:10:00Z">
              <w:rPr>
                <w:rFonts w:ascii="Calibri" w:eastAsia="Calibri" w:hAnsi="Calibri" w:cs="Calibri"/>
                <w:color w:val="333333"/>
                <w:sz w:val="44"/>
                <w:szCs w:val="44"/>
              </w:rPr>
            </w:rPrChange>
          </w:rPr>
          <w:t xml:space="preserve"> language that implies causal or not</w:t>
        </w:r>
      </w:ins>
      <w:ins w:id="64" w:author="Laura Dee" w:date="2023-05-11T11:41:00Z">
        <w:r w:rsidR="00646EC5">
          <w:rPr>
            <w:rFonts w:ascii="Calibri" w:eastAsia="Calibri" w:hAnsi="Calibri" w:cs="Calibri"/>
            <w:color w:val="333333"/>
            <w:sz w:val="22"/>
            <w:szCs w:val="22"/>
          </w:rPr>
          <w:t xml:space="preserve"> as binary</w:t>
        </w:r>
      </w:ins>
      <w:ins w:id="65" w:author="Laura Dee" w:date="2023-05-11T10:08:00Z">
        <w:r w:rsidR="00CB62C4" w:rsidRPr="00CB62C4">
          <w:rPr>
            <w:rFonts w:ascii="Calibri" w:eastAsia="Calibri" w:hAnsi="Calibri" w:cs="Calibri"/>
            <w:color w:val="333333"/>
            <w:sz w:val="22"/>
            <w:szCs w:val="22"/>
            <w:rPrChange w:id="66" w:author="Laura Dee" w:date="2023-05-11T10:10:00Z">
              <w:rPr>
                <w:rFonts w:ascii="Calibri" w:eastAsia="Calibri" w:hAnsi="Calibri" w:cs="Calibri"/>
                <w:color w:val="333333"/>
                <w:sz w:val="44"/>
                <w:szCs w:val="44"/>
              </w:rPr>
            </w:rPrChange>
          </w:rPr>
          <w:t>. It is all about assumptions.</w:t>
        </w:r>
      </w:ins>
    </w:p>
    <w:p w14:paraId="462069AD" w14:textId="1038D6B8" w:rsidR="00CB62C4" w:rsidRDefault="00CB62C4" w:rsidP="00CB62C4">
      <w:pPr>
        <w:pStyle w:val="Heading1"/>
        <w:keepNext w:val="0"/>
        <w:keepLines w:val="0"/>
        <w:numPr>
          <w:ilvl w:val="0"/>
          <w:numId w:val="2"/>
        </w:numPr>
        <w:shd w:val="clear" w:color="auto" w:fill="FFFFFF"/>
        <w:spacing w:before="300" w:after="160" w:line="264" w:lineRule="auto"/>
        <w:rPr>
          <w:ins w:id="67" w:author="Laura Dee" w:date="2023-05-11T12:12:00Z"/>
          <w:rFonts w:ascii="Calibri" w:eastAsia="Calibri" w:hAnsi="Calibri" w:cs="Calibri"/>
          <w:color w:val="333333"/>
          <w:sz w:val="22"/>
          <w:szCs w:val="22"/>
        </w:rPr>
      </w:pPr>
      <w:ins w:id="68" w:author="Laura Dee" w:date="2023-05-11T10:10:00Z">
        <w:r w:rsidRPr="00CB62C4">
          <w:rPr>
            <w:rFonts w:ascii="Calibri" w:eastAsia="Calibri" w:hAnsi="Calibri" w:cs="Calibri"/>
            <w:color w:val="333333"/>
            <w:sz w:val="22"/>
            <w:szCs w:val="22"/>
            <w:rPrChange w:id="69" w:author="Laura Dee" w:date="2023-05-11T10:10:00Z">
              <w:rPr>
                <w:rFonts w:ascii="Calibri" w:eastAsia="Calibri" w:hAnsi="Calibri" w:cs="Calibri"/>
                <w:color w:val="333333"/>
                <w:sz w:val="44"/>
                <w:szCs w:val="44"/>
              </w:rPr>
            </w:rPrChange>
          </w:rPr>
          <w:t>Instead of z as an unmeasured omitted confounding variable, can we use “u</w:t>
        </w:r>
        <w:proofErr w:type="gramStart"/>
        <w:r w:rsidRPr="00CB62C4">
          <w:rPr>
            <w:rFonts w:ascii="Calibri" w:eastAsia="Calibri" w:hAnsi="Calibri" w:cs="Calibri"/>
            <w:color w:val="333333"/>
            <w:sz w:val="22"/>
            <w:szCs w:val="22"/>
            <w:rPrChange w:id="70" w:author="Laura Dee" w:date="2023-05-11T10:10:00Z">
              <w:rPr>
                <w:rFonts w:ascii="Calibri" w:eastAsia="Calibri" w:hAnsi="Calibri" w:cs="Calibri"/>
                <w:color w:val="333333"/>
                <w:sz w:val="44"/>
                <w:szCs w:val="44"/>
              </w:rPr>
            </w:rPrChange>
          </w:rPr>
          <w:t>” ?</w:t>
        </w:r>
        <w:proofErr w:type="gramEnd"/>
        <w:r w:rsidRPr="00CB62C4">
          <w:rPr>
            <w:rFonts w:ascii="Calibri" w:eastAsia="Calibri" w:hAnsi="Calibri" w:cs="Calibri"/>
            <w:color w:val="333333"/>
            <w:sz w:val="22"/>
            <w:szCs w:val="22"/>
            <w:rPrChange w:id="71" w:author="Laura Dee" w:date="2023-05-11T10:10:00Z">
              <w:rPr>
                <w:rFonts w:ascii="Calibri" w:eastAsia="Calibri" w:hAnsi="Calibri" w:cs="Calibri"/>
                <w:color w:val="333333"/>
                <w:sz w:val="44"/>
                <w:szCs w:val="44"/>
              </w:rPr>
            </w:rPrChange>
          </w:rPr>
          <w:t xml:space="preserve"> That is more common; z is typically used for an instrument or a </w:t>
        </w:r>
        <w:proofErr w:type="gramStart"/>
        <w:r w:rsidRPr="00CB62C4">
          <w:rPr>
            <w:rFonts w:ascii="Calibri" w:eastAsia="Calibri" w:hAnsi="Calibri" w:cs="Calibri"/>
            <w:color w:val="333333"/>
            <w:sz w:val="22"/>
            <w:szCs w:val="22"/>
            <w:rPrChange w:id="72" w:author="Laura Dee" w:date="2023-05-11T10:10:00Z">
              <w:rPr>
                <w:rFonts w:ascii="Calibri" w:eastAsia="Calibri" w:hAnsi="Calibri" w:cs="Calibri"/>
                <w:color w:val="333333"/>
                <w:sz w:val="44"/>
                <w:szCs w:val="44"/>
              </w:rPr>
            </w:rPrChange>
          </w:rPr>
          <w:t>randomization</w:t>
        </w:r>
        <w:proofErr w:type="gramEnd"/>
        <w:r w:rsidRPr="00CB62C4">
          <w:rPr>
            <w:rFonts w:ascii="Calibri" w:eastAsia="Calibri" w:hAnsi="Calibri" w:cs="Calibri"/>
            <w:color w:val="333333"/>
            <w:sz w:val="22"/>
            <w:szCs w:val="22"/>
            <w:rPrChange w:id="73" w:author="Laura Dee" w:date="2023-05-11T10:10:00Z">
              <w:rPr>
                <w:rFonts w:ascii="Calibri" w:eastAsia="Calibri" w:hAnsi="Calibri" w:cs="Calibri"/>
                <w:color w:val="333333"/>
                <w:sz w:val="44"/>
                <w:szCs w:val="44"/>
              </w:rPr>
            </w:rPrChange>
          </w:rPr>
          <w:t xml:space="preserve"> so I think it’s </w:t>
        </w:r>
        <w:proofErr w:type="spellStart"/>
        <w:r w:rsidRPr="00CB62C4">
          <w:rPr>
            <w:rFonts w:ascii="Calibri" w:eastAsia="Calibri" w:hAnsi="Calibri" w:cs="Calibri"/>
            <w:color w:val="333333"/>
            <w:sz w:val="22"/>
            <w:szCs w:val="22"/>
            <w:rPrChange w:id="74" w:author="Laura Dee" w:date="2023-05-11T10:10:00Z">
              <w:rPr>
                <w:rFonts w:ascii="Calibri" w:eastAsia="Calibri" w:hAnsi="Calibri" w:cs="Calibri"/>
                <w:color w:val="333333"/>
                <w:sz w:val="44"/>
                <w:szCs w:val="44"/>
              </w:rPr>
            </w:rPrChange>
          </w:rPr>
          <w:t>confusig</w:t>
        </w:r>
        <w:proofErr w:type="spellEnd"/>
        <w:r w:rsidRPr="00CB62C4">
          <w:rPr>
            <w:rFonts w:ascii="Calibri" w:eastAsia="Calibri" w:hAnsi="Calibri" w:cs="Calibri"/>
            <w:color w:val="333333"/>
            <w:sz w:val="22"/>
            <w:szCs w:val="22"/>
            <w:rPrChange w:id="75" w:author="Laura Dee" w:date="2023-05-11T10:10:00Z">
              <w:rPr>
                <w:rFonts w:ascii="Calibri" w:eastAsia="Calibri" w:hAnsi="Calibri" w:cs="Calibri"/>
                <w:color w:val="333333"/>
                <w:sz w:val="44"/>
                <w:szCs w:val="44"/>
              </w:rPr>
            </w:rPrChange>
          </w:rPr>
          <w:t xml:space="preserve">. </w:t>
        </w:r>
      </w:ins>
    </w:p>
    <w:p w14:paraId="6876D935" w14:textId="77777777" w:rsidR="009F1318" w:rsidRDefault="009F1318" w:rsidP="009F1318">
      <w:pPr>
        <w:rPr>
          <w:ins w:id="76" w:author="Laura Dee" w:date="2023-05-11T12:12:00Z"/>
        </w:rPr>
      </w:pPr>
    </w:p>
    <w:p w14:paraId="34FD2B18" w14:textId="26F9C039" w:rsidR="009F1318" w:rsidRPr="00613DF0" w:rsidRDefault="009F1318" w:rsidP="009F1318">
      <w:pPr>
        <w:rPr>
          <w:ins w:id="77" w:author="Laura Dee" w:date="2023-05-11T12:12:00Z"/>
          <w:b/>
          <w:bCs/>
          <w:rPrChange w:id="78" w:author="Laura Dee" w:date="2023-05-11T12:14:00Z">
            <w:rPr>
              <w:ins w:id="79" w:author="Laura Dee" w:date="2023-05-11T12:12:00Z"/>
            </w:rPr>
          </w:rPrChange>
        </w:rPr>
      </w:pPr>
      <w:ins w:id="80" w:author="Laura Dee" w:date="2023-05-11T12:12:00Z">
        <w:r w:rsidRPr="00613DF0">
          <w:rPr>
            <w:b/>
            <w:bCs/>
            <w:rPrChange w:id="81" w:author="Laura Dee" w:date="2023-05-11T12:14:00Z">
              <w:rPr/>
            </w:rPrChange>
          </w:rPr>
          <w:t>Suggested reviewers:</w:t>
        </w:r>
      </w:ins>
    </w:p>
    <w:p w14:paraId="575291AD" w14:textId="2816AD65" w:rsidR="009F1318" w:rsidRPr="00613DF0" w:rsidRDefault="009F1318" w:rsidP="009F1318">
      <w:pPr>
        <w:pStyle w:val="ListParagraph"/>
        <w:numPr>
          <w:ilvl w:val="0"/>
          <w:numId w:val="2"/>
        </w:numPr>
        <w:rPr>
          <w:ins w:id="82" w:author="Laura Dee" w:date="2023-05-11T12:12:00Z"/>
          <w:b/>
          <w:bCs/>
          <w:rPrChange w:id="83" w:author="Laura Dee" w:date="2023-05-11T12:14:00Z">
            <w:rPr>
              <w:ins w:id="84" w:author="Laura Dee" w:date="2023-05-11T12:12:00Z"/>
            </w:rPr>
          </w:rPrChange>
        </w:rPr>
      </w:pPr>
      <w:ins w:id="85" w:author="Laura Dee" w:date="2023-05-11T12:12:00Z">
        <w:r w:rsidRPr="00613DF0">
          <w:rPr>
            <w:b/>
            <w:bCs/>
            <w:rPrChange w:id="86" w:author="Laura Dee" w:date="2023-05-11T12:14:00Z">
              <w:rPr/>
            </w:rPrChange>
          </w:rPr>
          <w:t xml:space="preserve">Van </w:t>
        </w:r>
        <w:proofErr w:type="spellStart"/>
        <w:r w:rsidRPr="00613DF0">
          <w:rPr>
            <w:b/>
            <w:bCs/>
            <w:rPrChange w:id="87" w:author="Laura Dee" w:date="2023-05-11T12:14:00Z">
              <w:rPr/>
            </w:rPrChange>
          </w:rPr>
          <w:t>Butsic</w:t>
        </w:r>
        <w:proofErr w:type="spellEnd"/>
        <w:r w:rsidRPr="00613DF0">
          <w:rPr>
            <w:b/>
            <w:bCs/>
            <w:rPrChange w:id="88" w:author="Laura Dee" w:date="2023-05-11T12:14:00Z">
              <w:rPr/>
            </w:rPrChange>
          </w:rPr>
          <w:t xml:space="preserve"> (Berkeley)</w:t>
        </w:r>
      </w:ins>
    </w:p>
    <w:p w14:paraId="25F40566" w14:textId="272FA0FE" w:rsidR="009F1318" w:rsidRPr="00613DF0" w:rsidRDefault="009F1318" w:rsidP="009F1318">
      <w:pPr>
        <w:pStyle w:val="ListParagraph"/>
        <w:numPr>
          <w:ilvl w:val="0"/>
          <w:numId w:val="2"/>
        </w:numPr>
        <w:rPr>
          <w:ins w:id="89" w:author="Laura Dee" w:date="2023-05-11T12:13:00Z"/>
          <w:b/>
          <w:bCs/>
          <w:rPrChange w:id="90" w:author="Laura Dee" w:date="2023-05-11T12:14:00Z">
            <w:rPr>
              <w:ins w:id="91" w:author="Laura Dee" w:date="2023-05-11T12:13:00Z"/>
            </w:rPr>
          </w:rPrChange>
        </w:rPr>
      </w:pPr>
      <w:proofErr w:type="spellStart"/>
      <w:ins w:id="92" w:author="Laura Dee" w:date="2023-05-11T12:12:00Z">
        <w:r w:rsidRPr="00613DF0">
          <w:rPr>
            <w:b/>
            <w:bCs/>
            <w:rPrChange w:id="93" w:author="Laura Dee" w:date="2023-05-11T12:14:00Z">
              <w:rPr/>
            </w:rPrChange>
          </w:rPr>
          <w:t>S</w:t>
        </w:r>
      </w:ins>
      <w:ins w:id="94" w:author="Laura Dee" w:date="2023-05-11T12:13:00Z">
        <w:r w:rsidRPr="00613DF0">
          <w:rPr>
            <w:b/>
            <w:bCs/>
            <w:rPrChange w:id="95" w:author="Laura Dee" w:date="2023-05-11T12:14:00Z">
              <w:rPr/>
            </w:rPrChange>
          </w:rPr>
          <w:t>u</w:t>
        </w:r>
      </w:ins>
      <w:ins w:id="96" w:author="Laura Dee" w:date="2023-05-11T12:12:00Z">
        <w:r w:rsidRPr="00613DF0">
          <w:rPr>
            <w:b/>
            <w:bCs/>
            <w:rPrChange w:id="97" w:author="Laura Dee" w:date="2023-05-11T12:14:00Z">
              <w:rPr/>
            </w:rPrChange>
          </w:rPr>
          <w:t>chinta</w:t>
        </w:r>
        <w:proofErr w:type="spellEnd"/>
        <w:r w:rsidRPr="00613DF0">
          <w:rPr>
            <w:b/>
            <w:bCs/>
            <w:rPrChange w:id="98" w:author="Laura Dee" w:date="2023-05-11T12:14:00Z">
              <w:rPr/>
            </w:rPrChange>
          </w:rPr>
          <w:t xml:space="preserve"> </w:t>
        </w:r>
        <w:proofErr w:type="spellStart"/>
        <w:r w:rsidRPr="00613DF0">
          <w:rPr>
            <w:b/>
            <w:bCs/>
            <w:rPrChange w:id="99" w:author="Laura Dee" w:date="2023-05-11T12:14:00Z">
              <w:rPr/>
            </w:rPrChange>
          </w:rPr>
          <w:t>Arif</w:t>
        </w:r>
        <w:proofErr w:type="spellEnd"/>
        <w:r w:rsidRPr="00613DF0">
          <w:rPr>
            <w:b/>
            <w:bCs/>
            <w:rPrChange w:id="100" w:author="Laura Dee" w:date="2023-05-11T12:14:00Z">
              <w:rPr/>
            </w:rPrChange>
          </w:rPr>
          <w:t xml:space="preserve"> </w:t>
        </w:r>
      </w:ins>
    </w:p>
    <w:p w14:paraId="65F22DD3" w14:textId="1996E163" w:rsidR="00F56761" w:rsidRPr="00613DF0" w:rsidRDefault="00F56761" w:rsidP="009F1318">
      <w:pPr>
        <w:pStyle w:val="ListParagraph"/>
        <w:numPr>
          <w:ilvl w:val="0"/>
          <w:numId w:val="2"/>
        </w:numPr>
        <w:rPr>
          <w:ins w:id="101" w:author="Laura Dee" w:date="2023-05-11T12:13:00Z"/>
          <w:b/>
          <w:bCs/>
          <w:rPrChange w:id="102" w:author="Laura Dee" w:date="2023-05-11T12:14:00Z">
            <w:rPr>
              <w:ins w:id="103" w:author="Laura Dee" w:date="2023-05-11T12:13:00Z"/>
            </w:rPr>
          </w:rPrChange>
        </w:rPr>
      </w:pPr>
      <w:ins w:id="104" w:author="Laura Dee" w:date="2023-05-11T12:13:00Z">
        <w:r w:rsidRPr="00613DF0">
          <w:rPr>
            <w:b/>
            <w:bCs/>
            <w:rPrChange w:id="105" w:author="Laura Dee" w:date="2023-05-11T12:14:00Z">
              <w:rPr/>
            </w:rPrChange>
          </w:rPr>
          <w:t xml:space="preserve">Joan </w:t>
        </w:r>
        <w:proofErr w:type="spellStart"/>
        <w:r w:rsidRPr="00613DF0">
          <w:rPr>
            <w:b/>
            <w:bCs/>
            <w:rPrChange w:id="106" w:author="Laura Dee" w:date="2023-05-11T12:14:00Z">
              <w:rPr/>
            </w:rPrChange>
          </w:rPr>
          <w:t>Dudney</w:t>
        </w:r>
        <w:proofErr w:type="spellEnd"/>
        <w:r w:rsidRPr="00613DF0">
          <w:rPr>
            <w:b/>
            <w:bCs/>
            <w:rPrChange w:id="107" w:author="Laura Dee" w:date="2023-05-11T12:14:00Z">
              <w:rPr/>
            </w:rPrChange>
          </w:rPr>
          <w:t xml:space="preserve"> (?</w:t>
        </w:r>
        <w:r w:rsidR="00D6255B" w:rsidRPr="00613DF0">
          <w:rPr>
            <w:b/>
            <w:bCs/>
            <w:rPrChange w:id="108" w:author="Laura Dee" w:date="2023-05-11T12:14:00Z">
              <w:rPr/>
            </w:rPrChange>
          </w:rPr>
          <w:t xml:space="preserve"> </w:t>
        </w:r>
        <w:proofErr w:type="gramStart"/>
        <w:r w:rsidR="00D6255B" w:rsidRPr="00613DF0">
          <w:rPr>
            <w:b/>
            <w:bCs/>
            <w:rPrChange w:id="109" w:author="Laura Dee" w:date="2023-05-11T12:14:00Z">
              <w:rPr/>
            </w:rPrChange>
          </w:rPr>
          <w:t>C</w:t>
        </w:r>
      </w:ins>
      <w:ins w:id="110" w:author="Laura Dee" w:date="2023-05-11T12:14:00Z">
        <w:r w:rsidR="00D6255B" w:rsidRPr="00613DF0">
          <w:rPr>
            <w:b/>
            <w:bCs/>
            <w:rPrChange w:id="111" w:author="Laura Dee" w:date="2023-05-11T12:14:00Z">
              <w:rPr/>
            </w:rPrChange>
          </w:rPr>
          <w:t>OI ?</w:t>
        </w:r>
      </w:ins>
      <w:proofErr w:type="gramEnd"/>
      <w:ins w:id="112" w:author="Laura Dee" w:date="2023-05-11T12:13:00Z">
        <w:r w:rsidRPr="00613DF0">
          <w:rPr>
            <w:b/>
            <w:bCs/>
            <w:rPrChange w:id="113" w:author="Laura Dee" w:date="2023-05-11T12:14:00Z">
              <w:rPr/>
            </w:rPrChange>
          </w:rPr>
          <w:t xml:space="preserve">) </w:t>
        </w:r>
      </w:ins>
    </w:p>
    <w:p w14:paraId="00872AB3" w14:textId="3E901DDD" w:rsidR="00F56761" w:rsidRDefault="00A308AD" w:rsidP="009F1318">
      <w:pPr>
        <w:pStyle w:val="ListParagraph"/>
        <w:numPr>
          <w:ilvl w:val="0"/>
          <w:numId w:val="2"/>
        </w:numPr>
        <w:rPr>
          <w:ins w:id="114" w:author="Laura Dee" w:date="2023-05-11T12:14:00Z"/>
          <w:b/>
          <w:bCs/>
        </w:rPr>
      </w:pPr>
      <w:proofErr w:type="spellStart"/>
      <w:ins w:id="115" w:author="Laura Dee" w:date="2023-05-11T12:13:00Z">
        <w:r w:rsidRPr="00613DF0">
          <w:rPr>
            <w:b/>
            <w:bCs/>
            <w:rPrChange w:id="116" w:author="Laura Dee" w:date="2023-05-11T12:14:00Z">
              <w:rPr/>
            </w:rPrChange>
          </w:rPr>
          <w:t>Chris</w:t>
        </w:r>
        <w:r w:rsidR="00D6255B" w:rsidRPr="00613DF0">
          <w:rPr>
            <w:b/>
            <w:bCs/>
            <w:rPrChange w:id="117" w:author="Laura Dee" w:date="2023-05-11T12:14:00Z">
              <w:rPr/>
            </w:rPrChange>
          </w:rPr>
          <w:t>toper</w:t>
        </w:r>
        <w:proofErr w:type="spellEnd"/>
        <w:r w:rsidRPr="00613DF0">
          <w:rPr>
            <w:b/>
            <w:bCs/>
            <w:rPrChange w:id="118" w:author="Laura Dee" w:date="2023-05-11T12:14:00Z">
              <w:rPr/>
            </w:rPrChange>
          </w:rPr>
          <w:t xml:space="preserve"> </w:t>
        </w:r>
        <w:proofErr w:type="spellStart"/>
        <w:r w:rsidRPr="00613DF0">
          <w:rPr>
            <w:b/>
            <w:bCs/>
            <w:rPrChange w:id="119" w:author="Laura Dee" w:date="2023-05-11T12:14:00Z">
              <w:rPr/>
            </w:rPrChange>
          </w:rPr>
          <w:t>Trisos</w:t>
        </w:r>
        <w:proofErr w:type="spellEnd"/>
        <w:r w:rsidRPr="00613DF0">
          <w:rPr>
            <w:b/>
            <w:bCs/>
            <w:rPrChange w:id="120" w:author="Laura Dee" w:date="2023-05-11T12:14:00Z">
              <w:rPr/>
            </w:rPrChange>
          </w:rPr>
          <w:t xml:space="preserve"> </w:t>
        </w:r>
      </w:ins>
    </w:p>
    <w:p w14:paraId="46C726DB" w14:textId="74DF53DA" w:rsidR="00AE25C6" w:rsidRPr="00613DF0" w:rsidRDefault="00AE25C6">
      <w:pPr>
        <w:pStyle w:val="ListParagraph"/>
        <w:numPr>
          <w:ilvl w:val="0"/>
          <w:numId w:val="2"/>
        </w:numPr>
        <w:rPr>
          <w:ins w:id="121" w:author="Laura Dee" w:date="2023-05-11T10:08:00Z"/>
          <w:b/>
          <w:bCs/>
          <w:rPrChange w:id="122" w:author="Laura Dee" w:date="2023-05-11T12:14:00Z">
            <w:rPr>
              <w:ins w:id="123" w:author="Laura Dee" w:date="2023-05-11T10:08:00Z"/>
              <w:rFonts w:ascii="Calibri" w:eastAsia="Calibri" w:hAnsi="Calibri" w:cs="Calibri"/>
              <w:color w:val="333333"/>
              <w:sz w:val="44"/>
              <w:szCs w:val="44"/>
            </w:rPr>
          </w:rPrChange>
        </w:rPr>
        <w:pPrChange w:id="124" w:author="Laura Dee" w:date="2023-05-11T12:12:00Z">
          <w:pPr>
            <w:pStyle w:val="Heading1"/>
            <w:keepNext w:val="0"/>
            <w:keepLines w:val="0"/>
            <w:numPr>
              <w:numId w:val="2"/>
            </w:numPr>
            <w:shd w:val="clear" w:color="auto" w:fill="FFFFFF"/>
            <w:spacing w:before="300" w:after="160" w:line="264" w:lineRule="auto"/>
            <w:ind w:left="720" w:hanging="360"/>
          </w:pPr>
        </w:pPrChange>
      </w:pPr>
      <w:ins w:id="125" w:author="Laura Dee" w:date="2023-05-11T12:14:00Z">
        <w:r>
          <w:rPr>
            <w:b/>
            <w:bCs/>
          </w:rPr>
          <w:t>Who else?</w:t>
        </w:r>
      </w:ins>
    </w:p>
    <w:p w14:paraId="4C421574" w14:textId="3FAC0AA0" w:rsidR="00766C2E" w:rsidRDefault="00037819">
      <w:pPr>
        <w:pStyle w:val="Heading1"/>
        <w:keepNext w:val="0"/>
        <w:keepLines w:val="0"/>
        <w:shd w:val="clear" w:color="auto" w:fill="FFFFFF"/>
        <w:spacing w:before="300" w:after="160" w:line="264" w:lineRule="auto"/>
        <w:ind w:left="360"/>
        <w:rPr>
          <w:ins w:id="126" w:author="Jarrett Byrnes" w:date="2023-05-12T13:26:00Z"/>
          <w:rFonts w:ascii="Calibri" w:eastAsia="Calibri" w:hAnsi="Calibri" w:cs="Calibri"/>
          <w:color w:val="333333"/>
          <w:sz w:val="44"/>
          <w:szCs w:val="44"/>
        </w:rPr>
      </w:pPr>
      <w:r w:rsidRPr="00CB62C4">
        <w:rPr>
          <w:rFonts w:ascii="Calibri" w:eastAsia="Calibri" w:hAnsi="Calibri" w:cs="Calibri"/>
          <w:color w:val="333333"/>
          <w:sz w:val="44"/>
          <w:szCs w:val="44"/>
        </w:rPr>
        <w:t>Oh S**T! I forgot to measure that! Coping with omitted variable bias for the causal analysis of observational data</w:t>
      </w:r>
    </w:p>
    <w:p w14:paraId="0654E744" w14:textId="47BE8D4A" w:rsidR="006D2044" w:rsidDel="006D2044" w:rsidRDefault="006D2044" w:rsidP="006D2044">
      <w:pPr>
        <w:rPr>
          <w:del w:id="127" w:author="Jarrett Byrnes" w:date="2023-05-12T13:26:00Z"/>
        </w:rPr>
      </w:pPr>
      <w:ins w:id="128" w:author="Jarrett Byrnes" w:date="2023-05-12T13:26:00Z">
        <w:r w:rsidRPr="006D2044">
          <w:lastRenderedPageBreak/>
          <w:t>Coping with confounding variables for causal inferences in observational data</w:t>
        </w:r>
      </w:ins>
    </w:p>
    <w:p w14:paraId="75A37CC4" w14:textId="77777777" w:rsidR="006D2044" w:rsidRDefault="006D2044">
      <w:pPr>
        <w:rPr>
          <w:ins w:id="129" w:author="Jarrett Byrnes" w:date="2023-05-12T13:26:00Z"/>
        </w:rPr>
      </w:pPr>
    </w:p>
    <w:p w14:paraId="5E18DA70" w14:textId="77777777" w:rsidR="006D2044" w:rsidRPr="006D2044" w:rsidRDefault="006D2044" w:rsidP="006D2044">
      <w:pPr>
        <w:rPr>
          <w:ins w:id="130" w:author="Jarrett Byrnes" w:date="2023-05-12T13:26:00Z"/>
          <w:rPrChange w:id="131" w:author="Jarrett Byrnes" w:date="2023-05-12T13:26:00Z">
            <w:rPr>
              <w:ins w:id="132" w:author="Jarrett Byrnes" w:date="2023-05-12T13:26:00Z"/>
              <w:rFonts w:ascii="Calibri" w:eastAsia="Calibri" w:hAnsi="Calibri" w:cs="Calibri"/>
              <w:color w:val="333333"/>
              <w:sz w:val="44"/>
              <w:szCs w:val="44"/>
            </w:rPr>
          </w:rPrChange>
        </w:rPr>
        <w:pPrChange w:id="133" w:author="Jarrett Byrnes" w:date="2023-05-12T13:26:00Z">
          <w:pPr>
            <w:pStyle w:val="Heading1"/>
            <w:keepNext w:val="0"/>
            <w:keepLines w:val="0"/>
            <w:shd w:val="clear" w:color="auto" w:fill="FFFFFF"/>
            <w:spacing w:before="300" w:after="160" w:line="264" w:lineRule="auto"/>
          </w:pPr>
        </w:pPrChange>
      </w:pPr>
    </w:p>
    <w:p w14:paraId="1E3DDCE8" w14:textId="77777777" w:rsidR="00766C2E" w:rsidRDefault="00037819">
      <w:pPr>
        <w:rPr>
          <w:sz w:val="24"/>
          <w:szCs w:val="24"/>
          <w:vertAlign w:val="superscript"/>
        </w:rPr>
      </w:pPr>
      <w:proofErr w:type="spellStart"/>
      <w:r>
        <w:rPr>
          <w:sz w:val="24"/>
          <w:szCs w:val="24"/>
        </w:rPr>
        <w:t>Jarrett</w:t>
      </w:r>
      <w:proofErr w:type="spellEnd"/>
      <w:r>
        <w:rPr>
          <w:sz w:val="24"/>
          <w:szCs w:val="24"/>
        </w:rPr>
        <w:t xml:space="preserve"> E. K. Byrnes</w:t>
      </w:r>
      <w:r>
        <w:rPr>
          <w:sz w:val="24"/>
          <w:szCs w:val="24"/>
          <w:vertAlign w:val="superscript"/>
        </w:rPr>
        <w:t>1</w:t>
      </w:r>
      <w:r>
        <w:rPr>
          <w:sz w:val="24"/>
          <w:szCs w:val="24"/>
        </w:rPr>
        <w:t xml:space="preserve"> and Laura E. Dee</w:t>
      </w:r>
      <w:r>
        <w:rPr>
          <w:sz w:val="24"/>
          <w:szCs w:val="24"/>
          <w:vertAlign w:val="superscript"/>
        </w:rPr>
        <w:t>2</w:t>
      </w:r>
    </w:p>
    <w:p w14:paraId="46507AFC" w14:textId="77777777" w:rsidR="00766C2E" w:rsidRDefault="00766C2E">
      <w:pPr>
        <w:rPr>
          <w:vertAlign w:val="superscript"/>
        </w:rPr>
      </w:pPr>
    </w:p>
    <w:p w14:paraId="188AF30F" w14:textId="77777777" w:rsidR="00766C2E" w:rsidRDefault="00037819">
      <w:r>
        <w:t>1 - Department of Biology, University of Massachusetts Boston, Boston, MA 02125</w:t>
      </w:r>
    </w:p>
    <w:p w14:paraId="259B544D" w14:textId="77777777" w:rsidR="00766C2E" w:rsidRDefault="00037819">
      <w:r>
        <w:t>2 - Department of Ecology and Evolutionary Biology, University of Colorado Boulder, Boulder, CO 80308-0334</w:t>
      </w:r>
    </w:p>
    <w:p w14:paraId="52FDDD3F" w14:textId="77777777" w:rsidR="00766C2E" w:rsidRDefault="00766C2E"/>
    <w:p w14:paraId="701D9A77" w14:textId="77777777" w:rsidR="00766C2E" w:rsidRPr="00F87D56" w:rsidRDefault="00037819">
      <w:pPr>
        <w:rPr>
          <w:rFonts w:ascii="Calibri" w:eastAsia="Calibri" w:hAnsi="Calibri" w:cs="Calibri"/>
          <w:sz w:val="24"/>
          <w:szCs w:val="24"/>
          <w:lang w:val="fr-FR"/>
        </w:rPr>
      </w:pPr>
      <w:proofErr w:type="gramStart"/>
      <w:r w:rsidRPr="00F87D56">
        <w:rPr>
          <w:rFonts w:ascii="Calibri" w:eastAsia="Calibri" w:hAnsi="Calibri" w:cs="Calibri"/>
          <w:sz w:val="24"/>
          <w:szCs w:val="24"/>
          <w:lang w:val="fr-FR"/>
        </w:rPr>
        <w:t>Figures:</w:t>
      </w:r>
      <w:proofErr w:type="gramEnd"/>
      <w:r w:rsidRPr="00F87D56">
        <w:rPr>
          <w:rFonts w:ascii="Calibri" w:eastAsia="Calibri" w:hAnsi="Calibri" w:cs="Calibri"/>
          <w:sz w:val="24"/>
          <w:szCs w:val="24"/>
          <w:lang w:val="fr-FR"/>
        </w:rPr>
        <w:t xml:space="preserve"> </w:t>
      </w:r>
      <w:r w:rsidR="00000000">
        <w:fldChar w:fldCharType="begin"/>
      </w:r>
      <w:r w:rsidR="00000000" w:rsidRPr="00B97190">
        <w:rPr>
          <w:lang w:val="fr-FR"/>
          <w:rPrChange w:id="134" w:author="Jarrett Byrnes" w:date="2023-05-12T13:08:00Z">
            <w:rPr/>
          </w:rPrChange>
        </w:rPr>
        <w:instrText>HYPERLINK "https://docs.google.com/presentation/d/1m5eRq90xwpTpZ8sC3dH_URaKabePcn8oCFt-sEl_MgU/edit" \h</w:instrText>
      </w:r>
      <w:r w:rsidR="00000000">
        <w:fldChar w:fldCharType="separate"/>
      </w:r>
      <w:r w:rsidRPr="00F87D56">
        <w:rPr>
          <w:rFonts w:ascii="Calibri" w:eastAsia="Calibri" w:hAnsi="Calibri" w:cs="Calibri"/>
          <w:color w:val="1155CC"/>
          <w:sz w:val="24"/>
          <w:szCs w:val="24"/>
          <w:u w:val="single"/>
          <w:lang w:val="fr-FR"/>
        </w:rPr>
        <w:t>https://docs.google.com/presentation/d/1m5eRq90xwpTpZ8sC3dH_URaKabePcn8oCFt-sEl_MgU/edit</w:t>
      </w:r>
      <w:r w:rsidR="00000000">
        <w:rPr>
          <w:rFonts w:ascii="Calibri" w:eastAsia="Calibri" w:hAnsi="Calibri" w:cs="Calibri"/>
          <w:color w:val="1155CC"/>
          <w:sz w:val="24"/>
          <w:szCs w:val="24"/>
          <w:u w:val="single"/>
          <w:lang w:val="fr-FR"/>
        </w:rPr>
        <w:fldChar w:fldCharType="end"/>
      </w:r>
    </w:p>
    <w:p w14:paraId="3ABBCC9A" w14:textId="77777777" w:rsidR="00766C2E" w:rsidRPr="00F87D56" w:rsidRDefault="00766C2E">
      <w:pPr>
        <w:shd w:val="clear" w:color="auto" w:fill="FFFFFF"/>
        <w:spacing w:after="160"/>
        <w:rPr>
          <w:rFonts w:ascii="Calibri" w:eastAsia="Calibri" w:hAnsi="Calibri" w:cs="Calibri"/>
          <w:sz w:val="24"/>
          <w:szCs w:val="24"/>
          <w:lang w:val="fr-FR"/>
        </w:rPr>
      </w:pPr>
    </w:p>
    <w:p w14:paraId="51A51612" w14:textId="77777777" w:rsidR="00766C2E" w:rsidRPr="00F87D56" w:rsidRDefault="00037819">
      <w:pPr>
        <w:shd w:val="clear" w:color="auto" w:fill="FFFFFF"/>
        <w:spacing w:after="160"/>
        <w:rPr>
          <w:rFonts w:ascii="Calibri" w:eastAsia="Calibri" w:hAnsi="Calibri" w:cs="Calibri"/>
          <w:sz w:val="24"/>
          <w:szCs w:val="24"/>
          <w:lang w:val="fr-FR"/>
        </w:rPr>
      </w:pPr>
      <w:r w:rsidRPr="00F87D56">
        <w:rPr>
          <w:rFonts w:ascii="Calibri" w:eastAsia="Calibri" w:hAnsi="Calibri" w:cs="Calibri"/>
          <w:sz w:val="24"/>
          <w:szCs w:val="24"/>
          <w:lang w:val="fr-FR"/>
        </w:rPr>
        <w:t xml:space="preserve">Code </w:t>
      </w:r>
      <w:proofErr w:type="gramStart"/>
      <w:r w:rsidRPr="00F87D56">
        <w:rPr>
          <w:rFonts w:ascii="Calibri" w:eastAsia="Calibri" w:hAnsi="Calibri" w:cs="Calibri"/>
          <w:sz w:val="24"/>
          <w:szCs w:val="24"/>
          <w:lang w:val="fr-FR"/>
        </w:rPr>
        <w:t>Repo:</w:t>
      </w:r>
      <w:proofErr w:type="gramEnd"/>
      <w:r w:rsidRPr="00F87D56">
        <w:rPr>
          <w:rFonts w:ascii="Calibri" w:eastAsia="Calibri" w:hAnsi="Calibri" w:cs="Calibri"/>
          <w:sz w:val="24"/>
          <w:szCs w:val="24"/>
          <w:lang w:val="fr-FR"/>
        </w:rPr>
        <w:t xml:space="preserve"> </w:t>
      </w:r>
      <w:r w:rsidR="00000000">
        <w:fldChar w:fldCharType="begin"/>
      </w:r>
      <w:r w:rsidR="00000000" w:rsidRPr="00B97190">
        <w:rPr>
          <w:lang w:val="fr-FR"/>
          <w:rPrChange w:id="135" w:author="Jarrett Byrnes" w:date="2023-05-12T13:08:00Z">
            <w:rPr/>
          </w:rPrChange>
        </w:rPr>
        <w:instrText>HYPERLINK "https://github.com/jebyrnes/ovb_yeah_you_know_me" \h</w:instrText>
      </w:r>
      <w:r w:rsidR="00000000">
        <w:fldChar w:fldCharType="separate"/>
      </w:r>
      <w:r w:rsidRPr="00F87D56">
        <w:rPr>
          <w:rFonts w:ascii="Calibri" w:eastAsia="Calibri" w:hAnsi="Calibri" w:cs="Calibri"/>
          <w:color w:val="1155CC"/>
          <w:sz w:val="24"/>
          <w:szCs w:val="24"/>
          <w:u w:val="single"/>
          <w:lang w:val="fr-FR"/>
        </w:rPr>
        <w:t>https://github.com/jebyrnes/ovb_yeah_you_know_me</w:t>
      </w:r>
      <w:r w:rsidR="00000000">
        <w:rPr>
          <w:rFonts w:ascii="Calibri" w:eastAsia="Calibri" w:hAnsi="Calibri" w:cs="Calibri"/>
          <w:color w:val="1155CC"/>
          <w:sz w:val="24"/>
          <w:szCs w:val="24"/>
          <w:u w:val="single"/>
          <w:lang w:val="fr-FR"/>
        </w:rPr>
        <w:fldChar w:fldCharType="end"/>
      </w:r>
    </w:p>
    <w:p w14:paraId="454CA07B" w14:textId="585F723C" w:rsidR="00766C2E" w:rsidRDefault="00037819">
      <w:pPr>
        <w:shd w:val="clear" w:color="auto" w:fill="FFFFFF"/>
        <w:spacing w:after="160"/>
        <w:rPr>
          <w:rFonts w:ascii="Calibri" w:eastAsia="Calibri" w:hAnsi="Calibri" w:cs="Calibri"/>
          <w:color w:val="1155CC"/>
          <w:sz w:val="24"/>
          <w:szCs w:val="24"/>
          <w:u w:val="single"/>
          <w:lang w:val="fr-FR"/>
        </w:rPr>
      </w:pPr>
      <w:r w:rsidRPr="00F87D56">
        <w:rPr>
          <w:rFonts w:ascii="Calibri" w:eastAsia="Calibri" w:hAnsi="Calibri" w:cs="Calibri"/>
          <w:sz w:val="24"/>
          <w:szCs w:val="24"/>
          <w:lang w:val="fr-FR"/>
        </w:rPr>
        <w:t>Appendix</w:t>
      </w:r>
      <w:r w:rsidR="00A037A1">
        <w:rPr>
          <w:rFonts w:ascii="Calibri" w:eastAsia="Calibri" w:hAnsi="Calibri" w:cs="Calibri"/>
          <w:sz w:val="24"/>
          <w:szCs w:val="24"/>
          <w:lang w:val="fr-FR"/>
        </w:rPr>
        <w:t xml:space="preserve"> </w:t>
      </w:r>
      <w:proofErr w:type="gramStart"/>
      <w:r w:rsidR="00A037A1">
        <w:rPr>
          <w:rFonts w:ascii="Calibri" w:eastAsia="Calibri" w:hAnsi="Calibri" w:cs="Calibri"/>
          <w:sz w:val="24"/>
          <w:szCs w:val="24"/>
          <w:lang w:val="fr-FR"/>
        </w:rPr>
        <w:t>1</w:t>
      </w:r>
      <w:r w:rsidRPr="00F87D56">
        <w:rPr>
          <w:rFonts w:ascii="Calibri" w:eastAsia="Calibri" w:hAnsi="Calibri" w:cs="Calibri"/>
          <w:sz w:val="24"/>
          <w:szCs w:val="24"/>
          <w:lang w:val="fr-FR"/>
        </w:rPr>
        <w:t>:</w:t>
      </w:r>
      <w:proofErr w:type="gramEnd"/>
      <w:r w:rsidRPr="00F87D56">
        <w:rPr>
          <w:rFonts w:ascii="Calibri" w:eastAsia="Calibri" w:hAnsi="Calibri" w:cs="Calibri"/>
          <w:sz w:val="24"/>
          <w:szCs w:val="24"/>
          <w:lang w:val="fr-FR"/>
        </w:rPr>
        <w:t xml:space="preserve"> </w:t>
      </w:r>
      <w:r w:rsidR="00000000">
        <w:fldChar w:fldCharType="begin"/>
      </w:r>
      <w:r w:rsidR="00000000" w:rsidRPr="00B97190">
        <w:rPr>
          <w:lang w:val="fr-FR"/>
          <w:rPrChange w:id="136" w:author="Jarrett Byrnes" w:date="2023-05-12T13:08:00Z">
            <w:rPr/>
          </w:rPrChange>
        </w:rPr>
        <w:instrText>HYPERLINK "https://htmlpreview.github.io/?https://github.com/jebyrnes/ovb_yeah_you_know_me/blob/master/markdown/models_and_ovb.html" \h</w:instrText>
      </w:r>
      <w:r w:rsidR="00000000">
        <w:fldChar w:fldCharType="separate"/>
      </w:r>
      <w:r w:rsidRPr="00F87D56">
        <w:rPr>
          <w:rFonts w:ascii="Calibri" w:eastAsia="Calibri" w:hAnsi="Calibri" w:cs="Calibri"/>
          <w:color w:val="1155CC"/>
          <w:sz w:val="24"/>
          <w:szCs w:val="24"/>
          <w:u w:val="single"/>
          <w:lang w:val="fr-FR"/>
        </w:rPr>
        <w:t>https://htmlpreview.github.io/?https://github.com/jebyrnes/ovb_yeah_you_know_me/blob/master/markdown/models_and_ovb.html</w:t>
      </w:r>
      <w:r w:rsidR="00000000">
        <w:rPr>
          <w:rFonts w:ascii="Calibri" w:eastAsia="Calibri" w:hAnsi="Calibri" w:cs="Calibri"/>
          <w:color w:val="1155CC"/>
          <w:sz w:val="24"/>
          <w:szCs w:val="24"/>
          <w:u w:val="single"/>
          <w:lang w:val="fr-FR"/>
        </w:rPr>
        <w:fldChar w:fldCharType="end"/>
      </w:r>
    </w:p>
    <w:p w14:paraId="11154C1A" w14:textId="1E3FA8A8" w:rsidR="00A037A1" w:rsidRPr="00F87D56" w:rsidRDefault="00A037A1">
      <w:pPr>
        <w:shd w:val="clear" w:color="auto" w:fill="FFFFFF"/>
        <w:spacing w:after="160"/>
        <w:rPr>
          <w:rFonts w:ascii="Calibri" w:eastAsia="Calibri" w:hAnsi="Calibri" w:cs="Calibri"/>
          <w:sz w:val="24"/>
          <w:szCs w:val="24"/>
          <w:lang w:val="fr-FR"/>
        </w:rPr>
      </w:pPr>
      <w:commentRangeStart w:id="137"/>
      <w:r>
        <w:rPr>
          <w:rFonts w:ascii="Calibri" w:eastAsia="Calibri" w:hAnsi="Calibri" w:cs="Calibri"/>
          <w:color w:val="1155CC"/>
          <w:sz w:val="24"/>
          <w:szCs w:val="24"/>
          <w:u w:val="single"/>
          <w:lang w:val="fr-FR"/>
        </w:rPr>
        <w:t xml:space="preserve">Appendix 2 : </w:t>
      </w:r>
      <w:proofErr w:type="spellStart"/>
      <w:r>
        <w:rPr>
          <w:rFonts w:ascii="Calibri" w:eastAsia="Calibri" w:hAnsi="Calibri" w:cs="Calibri"/>
          <w:color w:val="1155CC"/>
          <w:sz w:val="24"/>
          <w:szCs w:val="24"/>
          <w:u w:val="single"/>
          <w:lang w:val="fr-FR"/>
        </w:rPr>
        <w:t>Supplemental</w:t>
      </w:r>
      <w:proofErr w:type="spellEnd"/>
      <w:r>
        <w:rPr>
          <w:rFonts w:ascii="Calibri" w:eastAsia="Calibri" w:hAnsi="Calibri" w:cs="Calibri"/>
          <w:color w:val="1155CC"/>
          <w:sz w:val="24"/>
          <w:szCs w:val="24"/>
          <w:u w:val="single"/>
          <w:lang w:val="fr-FR"/>
        </w:rPr>
        <w:t xml:space="preserve"> Information </w:t>
      </w:r>
      <w:commentRangeEnd w:id="137"/>
      <w:r>
        <w:rPr>
          <w:rStyle w:val="CommentReference"/>
        </w:rPr>
        <w:commentReference w:id="137"/>
      </w:r>
    </w:p>
    <w:p w14:paraId="27B576C3" w14:textId="77777777" w:rsidR="00766C2E" w:rsidRPr="0093600A" w:rsidRDefault="00037819">
      <w:pPr>
        <w:shd w:val="clear" w:color="auto" w:fill="FFFFFF"/>
        <w:spacing w:after="160"/>
        <w:rPr>
          <w:rFonts w:ascii="Calibri" w:eastAsia="Calibri" w:hAnsi="Calibri" w:cs="Calibri"/>
          <w:sz w:val="24"/>
          <w:szCs w:val="24"/>
          <w:lang w:val="fr-FR"/>
        </w:rPr>
      </w:pPr>
      <w:r w:rsidRPr="0093600A">
        <w:rPr>
          <w:rFonts w:ascii="Calibri" w:eastAsia="Calibri" w:hAnsi="Calibri" w:cs="Calibri"/>
          <w:sz w:val="24"/>
          <w:szCs w:val="24"/>
          <w:lang w:val="fr-FR"/>
        </w:rPr>
        <w:t xml:space="preserve">App for 1 </w:t>
      </w:r>
      <w:proofErr w:type="spellStart"/>
      <w:proofErr w:type="gramStart"/>
      <w:r w:rsidRPr="0093600A">
        <w:rPr>
          <w:rFonts w:ascii="Calibri" w:eastAsia="Calibri" w:hAnsi="Calibri" w:cs="Calibri"/>
          <w:sz w:val="24"/>
          <w:szCs w:val="24"/>
          <w:lang w:val="fr-FR"/>
        </w:rPr>
        <w:t>sample</w:t>
      </w:r>
      <w:proofErr w:type="spellEnd"/>
      <w:r w:rsidRPr="0093600A">
        <w:rPr>
          <w:rFonts w:ascii="Calibri" w:eastAsia="Calibri" w:hAnsi="Calibri" w:cs="Calibri"/>
          <w:sz w:val="24"/>
          <w:szCs w:val="24"/>
          <w:lang w:val="fr-FR"/>
        </w:rPr>
        <w:t>:</w:t>
      </w:r>
      <w:proofErr w:type="gramEnd"/>
      <w:r w:rsidRPr="0093600A">
        <w:rPr>
          <w:rFonts w:ascii="Calibri" w:eastAsia="Calibri" w:hAnsi="Calibri" w:cs="Calibri"/>
          <w:sz w:val="24"/>
          <w:szCs w:val="24"/>
          <w:lang w:val="fr-FR"/>
        </w:rPr>
        <w:t xml:space="preserve"> </w:t>
      </w:r>
      <w:r w:rsidR="00000000">
        <w:fldChar w:fldCharType="begin"/>
      </w:r>
      <w:r w:rsidR="00000000" w:rsidRPr="00B97190">
        <w:rPr>
          <w:lang w:val="fr-FR"/>
          <w:rPrChange w:id="138" w:author="Jarrett Byrnes" w:date="2023-05-12T13:08:00Z">
            <w:rPr/>
          </w:rPrChange>
        </w:rPr>
        <w:instrText>HYPERLINK "https://shiny.umb.edu/shiny/users/jarrett.byrnes/shiny_ovb/" \h</w:instrText>
      </w:r>
      <w:r w:rsidR="00000000">
        <w:fldChar w:fldCharType="separate"/>
      </w:r>
      <w:r w:rsidRPr="0093600A">
        <w:rPr>
          <w:rFonts w:ascii="Calibri" w:eastAsia="Calibri" w:hAnsi="Calibri" w:cs="Calibri"/>
          <w:color w:val="1155CC"/>
          <w:sz w:val="24"/>
          <w:szCs w:val="24"/>
          <w:u w:val="single"/>
          <w:lang w:val="fr-FR"/>
        </w:rPr>
        <w:t>https://shiny.umb.edu/shiny/users/jarrett.byrnes/shiny_ovb/</w:t>
      </w:r>
      <w:r w:rsidR="00000000">
        <w:rPr>
          <w:rFonts w:ascii="Calibri" w:eastAsia="Calibri" w:hAnsi="Calibri" w:cs="Calibri"/>
          <w:color w:val="1155CC"/>
          <w:sz w:val="24"/>
          <w:szCs w:val="24"/>
          <w:u w:val="single"/>
          <w:lang w:val="fr-FR"/>
        </w:rPr>
        <w:fldChar w:fldCharType="end"/>
      </w:r>
    </w:p>
    <w:p w14:paraId="7799D5C7" w14:textId="77777777" w:rsidR="00766C2E" w:rsidRPr="0093600A" w:rsidRDefault="00037819">
      <w:pPr>
        <w:shd w:val="clear" w:color="auto" w:fill="FFFFFF"/>
        <w:spacing w:after="160"/>
        <w:rPr>
          <w:rFonts w:ascii="Calibri" w:eastAsia="Calibri" w:hAnsi="Calibri" w:cs="Calibri"/>
          <w:sz w:val="24"/>
          <w:szCs w:val="24"/>
          <w:lang w:val="fr-FR"/>
        </w:rPr>
      </w:pPr>
      <w:r w:rsidRPr="0093600A">
        <w:rPr>
          <w:rFonts w:ascii="Calibri" w:eastAsia="Calibri" w:hAnsi="Calibri" w:cs="Calibri"/>
          <w:sz w:val="24"/>
          <w:szCs w:val="24"/>
          <w:lang w:val="fr-FR"/>
        </w:rPr>
        <w:t xml:space="preserve">App for </w:t>
      </w:r>
      <w:proofErr w:type="spellStart"/>
      <w:r w:rsidRPr="0093600A">
        <w:rPr>
          <w:rFonts w:ascii="Calibri" w:eastAsia="Calibri" w:hAnsi="Calibri" w:cs="Calibri"/>
          <w:sz w:val="24"/>
          <w:szCs w:val="24"/>
          <w:lang w:val="fr-FR"/>
        </w:rPr>
        <w:t>replicate</w:t>
      </w:r>
      <w:proofErr w:type="spellEnd"/>
      <w:r w:rsidRPr="0093600A">
        <w:rPr>
          <w:rFonts w:ascii="Calibri" w:eastAsia="Calibri" w:hAnsi="Calibri" w:cs="Calibri"/>
          <w:sz w:val="24"/>
          <w:szCs w:val="24"/>
          <w:lang w:val="fr-FR"/>
        </w:rPr>
        <w:t xml:space="preserve"> </w:t>
      </w:r>
      <w:proofErr w:type="gramStart"/>
      <w:r w:rsidRPr="0093600A">
        <w:rPr>
          <w:rFonts w:ascii="Calibri" w:eastAsia="Calibri" w:hAnsi="Calibri" w:cs="Calibri"/>
          <w:sz w:val="24"/>
          <w:szCs w:val="24"/>
          <w:lang w:val="fr-FR"/>
        </w:rPr>
        <w:t>simulations:</w:t>
      </w:r>
      <w:proofErr w:type="gramEnd"/>
      <w:r w:rsidRPr="0093600A">
        <w:rPr>
          <w:rFonts w:ascii="Calibri" w:eastAsia="Calibri" w:hAnsi="Calibri" w:cs="Calibri"/>
          <w:sz w:val="24"/>
          <w:szCs w:val="24"/>
          <w:lang w:val="fr-FR"/>
        </w:rPr>
        <w:t xml:space="preserve"> </w:t>
      </w:r>
      <w:r w:rsidR="00000000">
        <w:fldChar w:fldCharType="begin"/>
      </w:r>
      <w:r w:rsidR="00000000" w:rsidRPr="00B97190">
        <w:rPr>
          <w:lang w:val="fr-FR"/>
          <w:rPrChange w:id="139" w:author="Jarrett Byrnes" w:date="2023-05-12T13:08:00Z">
            <w:rPr/>
          </w:rPrChange>
        </w:rPr>
        <w:instrText>HYPERLINK "https://shiny.umb.edu/shiny/users/jarrett.byrnes/ovb_sims/" \h</w:instrText>
      </w:r>
      <w:r w:rsidR="00000000">
        <w:fldChar w:fldCharType="separate"/>
      </w:r>
      <w:r w:rsidRPr="0093600A">
        <w:rPr>
          <w:rFonts w:ascii="Calibri" w:eastAsia="Calibri" w:hAnsi="Calibri" w:cs="Calibri"/>
          <w:color w:val="1155CC"/>
          <w:sz w:val="24"/>
          <w:szCs w:val="24"/>
          <w:u w:val="single"/>
          <w:lang w:val="fr-FR"/>
        </w:rPr>
        <w:t>https://shiny.umb.edu/shiny/users/jarrett.byrnes/ovb_sims/</w:t>
      </w:r>
      <w:r w:rsidR="00000000">
        <w:rPr>
          <w:rFonts w:ascii="Calibri" w:eastAsia="Calibri" w:hAnsi="Calibri" w:cs="Calibri"/>
          <w:color w:val="1155CC"/>
          <w:sz w:val="24"/>
          <w:szCs w:val="24"/>
          <w:u w:val="single"/>
          <w:lang w:val="fr-FR"/>
        </w:rPr>
        <w:fldChar w:fldCharType="end"/>
      </w:r>
    </w:p>
    <w:p w14:paraId="63AB234F" w14:textId="5B247149" w:rsidR="00766C2E" w:rsidRDefault="00037819">
      <w:pPr>
        <w:shd w:val="clear" w:color="auto" w:fill="FFFFFF"/>
        <w:spacing w:after="160"/>
        <w:rPr>
          <w:rFonts w:ascii="Calibri" w:eastAsia="Calibri" w:hAnsi="Calibri" w:cs="Calibri"/>
          <w:sz w:val="24"/>
          <w:szCs w:val="24"/>
        </w:rPr>
      </w:pPr>
      <w:r>
        <w:rPr>
          <w:rFonts w:ascii="Calibri" w:eastAsia="Calibri" w:hAnsi="Calibri" w:cs="Calibri"/>
          <w:b/>
          <w:sz w:val="24"/>
          <w:szCs w:val="24"/>
        </w:rPr>
        <w:t xml:space="preserve">Keywords: </w:t>
      </w:r>
      <w:r>
        <w:rPr>
          <w:rFonts w:ascii="Calibri" w:eastAsia="Calibri" w:hAnsi="Calibri" w:cs="Calibri"/>
          <w:sz w:val="24"/>
          <w:szCs w:val="24"/>
        </w:rPr>
        <w:t>omitted variable bias, econometrics, observational data, causality, correlation</w:t>
      </w:r>
      <w:r w:rsidR="00365453">
        <w:rPr>
          <w:rFonts w:ascii="Calibri" w:eastAsia="Calibri" w:hAnsi="Calibri" w:cs="Calibri"/>
          <w:sz w:val="24"/>
          <w:szCs w:val="24"/>
        </w:rPr>
        <w:t xml:space="preserve">, panel regression </w:t>
      </w:r>
    </w:p>
    <w:p w14:paraId="37767CD2" w14:textId="52A7E1E8" w:rsidR="00766C2E" w:rsidRDefault="00365453">
      <w:pPr>
        <w:shd w:val="clear" w:color="auto" w:fill="FFFFFF"/>
        <w:spacing w:after="160"/>
        <w:rPr>
          <w:rFonts w:ascii="Calibri" w:eastAsia="Calibri" w:hAnsi="Calibri" w:cs="Calibri"/>
          <w:b/>
          <w:bCs/>
          <w:sz w:val="24"/>
          <w:szCs w:val="24"/>
        </w:rPr>
      </w:pPr>
      <w:r w:rsidRPr="00365453">
        <w:rPr>
          <w:rFonts w:ascii="Calibri" w:eastAsia="Calibri" w:hAnsi="Calibri" w:cs="Calibri"/>
          <w:b/>
          <w:bCs/>
          <w:sz w:val="24"/>
          <w:szCs w:val="24"/>
          <w:rPrChange w:id="140" w:author="Laura Dee" w:date="2023-04-04T11:51:00Z">
            <w:rPr>
              <w:rFonts w:ascii="Calibri" w:eastAsia="Calibri" w:hAnsi="Calibri" w:cs="Calibri"/>
              <w:sz w:val="24"/>
              <w:szCs w:val="24"/>
            </w:rPr>
          </w:rPrChange>
        </w:rPr>
        <w:t>Abstract</w:t>
      </w:r>
    </w:p>
    <w:p w14:paraId="0B0ED710" w14:textId="77777777" w:rsidR="00365453" w:rsidRPr="0093600A" w:rsidRDefault="00365453">
      <w:pPr>
        <w:shd w:val="clear" w:color="auto" w:fill="FFFFFF"/>
        <w:spacing w:after="160"/>
        <w:rPr>
          <w:rFonts w:ascii="Calibri" w:eastAsia="Calibri" w:hAnsi="Calibri" w:cs="Calibri"/>
          <w:b/>
          <w:bCs/>
          <w:sz w:val="24"/>
          <w:szCs w:val="24"/>
        </w:rPr>
      </w:pPr>
    </w:p>
    <w:p w14:paraId="579F4613" w14:textId="77777777" w:rsidR="00766C2E" w:rsidRDefault="00037819">
      <w:pPr>
        <w:rPr>
          <w:rFonts w:ascii="Calibri" w:eastAsia="Calibri" w:hAnsi="Calibri" w:cs="Calibri"/>
          <w:b/>
          <w:color w:val="333333"/>
          <w:sz w:val="24"/>
          <w:szCs w:val="24"/>
        </w:rPr>
      </w:pPr>
      <w:r>
        <w:rPr>
          <w:rFonts w:ascii="Calibri" w:eastAsia="Calibri" w:hAnsi="Calibri" w:cs="Calibri"/>
          <w:b/>
          <w:color w:val="333333"/>
          <w:sz w:val="24"/>
          <w:szCs w:val="24"/>
        </w:rPr>
        <w:t>Introduction</w:t>
      </w:r>
    </w:p>
    <w:p w14:paraId="1450332D" w14:textId="77777777" w:rsidR="00766C2E" w:rsidRDefault="00766C2E">
      <w:pPr>
        <w:rPr>
          <w:rFonts w:ascii="Calibri" w:eastAsia="Calibri" w:hAnsi="Calibri" w:cs="Calibri"/>
          <w:b/>
          <w:color w:val="333333"/>
          <w:sz w:val="24"/>
          <w:szCs w:val="24"/>
        </w:rPr>
      </w:pPr>
    </w:p>
    <w:p w14:paraId="63C80AE1" w14:textId="2107CB5D" w:rsidR="00766C2E" w:rsidRDefault="00037819" w:rsidP="00F87D5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As Ecology advances to tackle problems at scales from the continental to global, we are putting our theories to empirical test like never before – working at larger scales in space and time</w:t>
      </w:r>
      <w:r>
        <w:rPr>
          <w:rFonts w:ascii="Calibri" w:eastAsia="Calibri" w:hAnsi="Calibri" w:cs="Calibri"/>
          <w:sz w:val="24"/>
          <w:szCs w:val="24"/>
        </w:rPr>
        <w:t xml:space="preserve"> and </w:t>
      </w:r>
      <w:r>
        <w:rPr>
          <w:rFonts w:ascii="Calibri" w:eastAsia="Calibri" w:hAnsi="Calibri" w:cs="Calibri"/>
          <w:color w:val="333333"/>
          <w:sz w:val="24"/>
          <w:szCs w:val="24"/>
        </w:rPr>
        <w:t>with unprecedented streams of data. To address fundamental questions in Ecology with these data, we desire to answer questions about causal relationships - either to test basic theory at scale or inform conservation and resource management. Classically in ecology, understanding causal relationships between variables in nature has been the domain of experiments</w:t>
      </w:r>
      <w:ins w:id="141" w:author="Laura Dee" w:date="2023-05-05T12:14:00Z">
        <w:r w:rsidR="00357C2D">
          <w:rPr>
            <w:rFonts w:ascii="Calibri" w:eastAsia="Calibri" w:hAnsi="Calibri" w:cs="Calibri"/>
            <w:color w:val="333333"/>
            <w:sz w:val="24"/>
            <w:szCs w:val="24"/>
          </w:rPr>
          <w:t>.</w:t>
        </w:r>
      </w:ins>
      <w:del w:id="142" w:author="Laura Dee" w:date="2023-05-05T12:14:00Z">
        <w:r w:rsidR="00096530" w:rsidDel="00357C2D">
          <w:rPr>
            <w:rFonts w:ascii="Calibri" w:eastAsia="Calibri" w:hAnsi="Calibri" w:cs="Calibri"/>
            <w:color w:val="333333"/>
            <w:sz w:val="24"/>
            <w:szCs w:val="24"/>
          </w:rPr>
          <w:delText>;</w:delText>
        </w:r>
      </w:del>
      <w:r w:rsidR="00096530">
        <w:rPr>
          <w:rFonts w:ascii="Calibri" w:eastAsia="Calibri" w:hAnsi="Calibri" w:cs="Calibri"/>
          <w:color w:val="333333"/>
          <w:sz w:val="24"/>
          <w:szCs w:val="24"/>
        </w:rPr>
        <w:t xml:space="preserve"> </w:t>
      </w:r>
      <w:ins w:id="143" w:author="Laura Dee" w:date="2023-05-05T12:14:00Z">
        <w:r w:rsidR="00357C2D">
          <w:rPr>
            <w:rFonts w:ascii="Calibri" w:eastAsia="Calibri" w:hAnsi="Calibri" w:cs="Calibri"/>
            <w:color w:val="333333"/>
            <w:sz w:val="24"/>
            <w:szCs w:val="24"/>
          </w:rPr>
          <w:t>E</w:t>
        </w:r>
      </w:ins>
      <w:del w:id="144" w:author="Laura Dee" w:date="2023-05-05T12:14:00Z">
        <w:r w:rsidR="00096530" w:rsidDel="00357C2D">
          <w:rPr>
            <w:rFonts w:ascii="Calibri" w:eastAsia="Calibri" w:hAnsi="Calibri" w:cs="Calibri"/>
            <w:color w:val="333333"/>
            <w:sz w:val="24"/>
            <w:szCs w:val="24"/>
          </w:rPr>
          <w:delText>e</w:delText>
        </w:r>
      </w:del>
      <w:r w:rsidR="00096530">
        <w:rPr>
          <w:rFonts w:ascii="Calibri" w:eastAsia="Calibri" w:hAnsi="Calibri" w:cs="Calibri"/>
          <w:color w:val="333333"/>
          <w:sz w:val="24"/>
          <w:szCs w:val="24"/>
        </w:rPr>
        <w:t>xperiments</w:t>
      </w:r>
      <w:r w:rsidR="0093600A">
        <w:rPr>
          <w:rFonts w:ascii="Calibri" w:eastAsia="Calibri" w:hAnsi="Calibri" w:cs="Calibri"/>
          <w:color w:val="333333"/>
          <w:sz w:val="24"/>
          <w:szCs w:val="24"/>
        </w:rPr>
        <w:t>, however,</w:t>
      </w:r>
      <w:r w:rsidR="00096530">
        <w:rPr>
          <w:rFonts w:ascii="Calibri" w:eastAsia="Calibri" w:hAnsi="Calibri" w:cs="Calibri"/>
          <w:color w:val="333333"/>
          <w:sz w:val="24"/>
          <w:szCs w:val="24"/>
        </w:rPr>
        <w:t xml:space="preserve"> have limitations for generalizing to larger scales and contexts beyond study conditions. </w:t>
      </w:r>
      <w:r>
        <w:rPr>
          <w:rFonts w:ascii="Calibri" w:eastAsia="Calibri" w:hAnsi="Calibri" w:cs="Calibri"/>
          <w:color w:val="333333"/>
          <w:sz w:val="24"/>
          <w:szCs w:val="24"/>
        </w:rPr>
        <w:t>As Ecology seeks to address theory and application at scal</w:t>
      </w:r>
      <w:r w:rsidR="0093600A">
        <w:rPr>
          <w:rFonts w:ascii="Calibri" w:eastAsia="Calibri" w:hAnsi="Calibri" w:cs="Calibri"/>
          <w:color w:val="333333"/>
          <w:sz w:val="24"/>
          <w:szCs w:val="24"/>
        </w:rPr>
        <w:t xml:space="preserve">e, </w:t>
      </w:r>
      <w:r>
        <w:rPr>
          <w:rFonts w:ascii="Calibri" w:eastAsia="Calibri" w:hAnsi="Calibri" w:cs="Calibri"/>
          <w:color w:val="333333"/>
          <w:sz w:val="24"/>
          <w:szCs w:val="24"/>
        </w:rPr>
        <w:t xml:space="preserve">we </w:t>
      </w:r>
      <w:r w:rsidR="0093600A">
        <w:rPr>
          <w:rFonts w:ascii="Calibri" w:eastAsia="Calibri" w:hAnsi="Calibri" w:cs="Calibri"/>
          <w:color w:val="333333"/>
          <w:sz w:val="24"/>
          <w:szCs w:val="24"/>
        </w:rPr>
        <w:t xml:space="preserve">must </w:t>
      </w:r>
      <w:r>
        <w:rPr>
          <w:rFonts w:ascii="Calibri" w:eastAsia="Calibri" w:hAnsi="Calibri" w:cs="Calibri"/>
          <w:color w:val="333333"/>
          <w:sz w:val="24"/>
          <w:szCs w:val="24"/>
        </w:rPr>
        <w:t xml:space="preserve">rapidly move beyond a scale where ideal randomized experiments are possible </w:t>
      </w:r>
      <w:r>
        <w:lastRenderedPageBreak/>
        <w:fldChar w:fldCharType="begin"/>
      </w:r>
      <w:r w:rsidR="00F87D56">
        <w:instrText xml:space="preserve"> ADDIN ZOTERO_ITEM CSL_CITATION {"citationID":"1wSfgUDJ","properties":{"formattedCitation":"(reviewed in Kimmel 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 "}],"schema":"https://github.com/citation-style-language/schema/raw/master/csl-citation.json"} </w:instrText>
      </w:r>
      <w:r>
        <w:fldChar w:fldCharType="separate"/>
      </w:r>
      <w:r w:rsidR="00F87D56" w:rsidRPr="00697657">
        <w:t>(</w:t>
      </w:r>
      <w:r w:rsidR="00F87D56" w:rsidRPr="0093600A">
        <w:rPr>
          <w:i/>
          <w:iCs/>
        </w:rPr>
        <w:t>reviewed in</w:t>
      </w:r>
      <w:r w:rsidR="00F87D56">
        <w:t xml:space="preserve"> Kimmel et al. 2021)</w:t>
      </w:r>
      <w:r>
        <w:rPr>
          <w:rFonts w:ascii="Calibri" w:eastAsia="Calibri" w:hAnsi="Calibri" w:cs="Calibri"/>
          <w:sz w:val="24"/>
          <w:szCs w:val="24"/>
        </w:rPr>
        <w:fldChar w:fldCharType="end"/>
      </w:r>
      <w:r>
        <w:rPr>
          <w:rFonts w:ascii="Calibri" w:eastAsia="Calibri" w:hAnsi="Calibri" w:cs="Calibri"/>
          <w:color w:val="333333"/>
          <w:sz w:val="24"/>
          <w:szCs w:val="24"/>
        </w:rPr>
        <w:t xml:space="preserve">, and instead must be able to seize the opportunity of new large-scale sources of observational data. </w:t>
      </w:r>
    </w:p>
    <w:p w14:paraId="5826910B" w14:textId="218DC10E" w:rsidR="00357C2D" w:rsidDel="00357C2D" w:rsidRDefault="00037819" w:rsidP="00357C2D">
      <w:pPr>
        <w:spacing w:after="160"/>
        <w:ind w:firstLine="720"/>
        <w:rPr>
          <w:del w:id="145" w:author="Laura Dee" w:date="2023-05-05T12:20:00Z"/>
          <w:moveTo w:id="146" w:author="Laura Dee" w:date="2023-05-05T12:20:00Z"/>
          <w:rFonts w:ascii="Calibri" w:eastAsia="Calibri" w:hAnsi="Calibri" w:cs="Calibri"/>
          <w:color w:val="333333"/>
          <w:sz w:val="24"/>
          <w:szCs w:val="24"/>
        </w:rPr>
      </w:pPr>
      <w:r>
        <w:rPr>
          <w:rFonts w:ascii="Calibri" w:eastAsia="Calibri" w:hAnsi="Calibri" w:cs="Calibri"/>
          <w:color w:val="333333"/>
          <w:sz w:val="24"/>
          <w:szCs w:val="24"/>
        </w:rPr>
        <w:t xml:space="preserve">Our ability to test hypotheses about causal relationships in observational data is limited by two fundamental </w:t>
      </w:r>
      <w:r w:rsidR="00BE01DD">
        <w:rPr>
          <w:rFonts w:ascii="Calibri" w:eastAsia="Calibri" w:hAnsi="Calibri" w:cs="Calibri"/>
          <w:color w:val="333333"/>
          <w:sz w:val="24"/>
          <w:szCs w:val="24"/>
        </w:rPr>
        <w:t>challenges</w:t>
      </w:r>
      <w:r>
        <w:rPr>
          <w:rFonts w:ascii="Calibri" w:eastAsia="Calibri" w:hAnsi="Calibri" w:cs="Calibri"/>
          <w:color w:val="333333"/>
          <w:sz w:val="24"/>
          <w:szCs w:val="24"/>
        </w:rPr>
        <w:t>. First, nature is complex! When we use observational data</w:t>
      </w:r>
      <w:r w:rsidR="00480E15">
        <w:rPr>
          <w:rFonts w:ascii="Calibri" w:eastAsia="Calibri" w:hAnsi="Calibri" w:cs="Calibri"/>
          <w:color w:val="333333"/>
          <w:sz w:val="24"/>
          <w:szCs w:val="24"/>
        </w:rPr>
        <w:t xml:space="preserve"> to attempt to answer causal questions</w:t>
      </w:r>
      <w:r>
        <w:rPr>
          <w:rFonts w:ascii="Calibri" w:eastAsia="Calibri" w:hAnsi="Calibri" w:cs="Calibri"/>
          <w:color w:val="333333"/>
          <w:sz w:val="24"/>
          <w:szCs w:val="24"/>
        </w:rPr>
        <w:t xml:space="preserve">, </w:t>
      </w:r>
      <w:ins w:id="147" w:author="Laura Dee" w:date="2023-05-05T12:15:00Z">
        <w:r w:rsidR="00357C2D">
          <w:rPr>
            <w:rFonts w:ascii="Calibri" w:eastAsia="Calibri" w:hAnsi="Calibri" w:cs="Calibri"/>
            <w:color w:val="333333"/>
            <w:sz w:val="24"/>
            <w:szCs w:val="24"/>
          </w:rPr>
          <w:t xml:space="preserve">we face </w:t>
        </w:r>
      </w:ins>
      <w:del w:id="148" w:author="Laura Dee" w:date="2023-05-05T12:15:00Z">
        <w:r w:rsidDel="00357C2D">
          <w:rPr>
            <w:rFonts w:ascii="Calibri" w:eastAsia="Calibri" w:hAnsi="Calibri" w:cs="Calibri"/>
            <w:color w:val="333333"/>
            <w:sz w:val="24"/>
            <w:szCs w:val="24"/>
          </w:rPr>
          <w:delText xml:space="preserve">there are </w:delText>
        </w:r>
      </w:del>
      <w:del w:id="149" w:author="Laura Dee" w:date="2023-05-05T12:16:00Z">
        <w:r w:rsidDel="00357C2D">
          <w:rPr>
            <w:rFonts w:ascii="Calibri" w:eastAsia="Calibri" w:hAnsi="Calibri" w:cs="Calibri"/>
            <w:color w:val="333333"/>
            <w:sz w:val="24"/>
            <w:szCs w:val="24"/>
          </w:rPr>
          <w:delText>a number of</w:delText>
        </w:r>
      </w:del>
      <w:ins w:id="150" w:author="Laura Dee" w:date="2023-05-05T12:16:00Z">
        <w:r w:rsidR="00357C2D">
          <w:rPr>
            <w:rFonts w:ascii="Calibri" w:eastAsia="Calibri" w:hAnsi="Calibri" w:cs="Calibri"/>
            <w:color w:val="333333"/>
            <w:sz w:val="24"/>
            <w:szCs w:val="24"/>
          </w:rPr>
          <w:t>numerous</w:t>
        </w:r>
      </w:ins>
      <w:r>
        <w:rPr>
          <w:rFonts w:ascii="Calibri" w:eastAsia="Calibri" w:hAnsi="Calibri" w:cs="Calibri"/>
          <w:color w:val="333333"/>
          <w:sz w:val="24"/>
          <w:szCs w:val="24"/>
        </w:rPr>
        <w:t xml:space="preserve"> </w:t>
      </w:r>
      <w:r>
        <w:rPr>
          <w:rFonts w:ascii="Calibri" w:eastAsia="Calibri" w:hAnsi="Calibri" w:cs="Calibri"/>
          <w:b/>
          <w:color w:val="333333"/>
          <w:sz w:val="24"/>
          <w:szCs w:val="24"/>
        </w:rPr>
        <w:t xml:space="preserve">confounding variables </w:t>
      </w:r>
      <w:r>
        <w:rPr>
          <w:rFonts w:ascii="Calibri" w:eastAsia="Calibri" w:hAnsi="Calibri" w:cs="Calibri"/>
          <w:color w:val="333333"/>
          <w:sz w:val="24"/>
          <w:szCs w:val="24"/>
        </w:rPr>
        <w:t xml:space="preserve">– variables correlated with the cause </w:t>
      </w:r>
      <w:del w:id="151" w:author="Laura Dee" w:date="2023-05-05T12:15:00Z">
        <w:r w:rsidDel="00357C2D">
          <w:rPr>
            <w:rFonts w:ascii="Calibri" w:eastAsia="Calibri" w:hAnsi="Calibri" w:cs="Calibri"/>
            <w:color w:val="333333"/>
            <w:sz w:val="24"/>
            <w:szCs w:val="24"/>
          </w:rPr>
          <w:delText xml:space="preserve">of interest </w:delText>
        </w:r>
      </w:del>
      <w:r>
        <w:rPr>
          <w:rFonts w:ascii="Calibri" w:eastAsia="Calibri" w:hAnsi="Calibri" w:cs="Calibri"/>
          <w:color w:val="333333"/>
          <w:sz w:val="24"/>
          <w:szCs w:val="24"/>
        </w:rPr>
        <w:t>and the outcome</w:t>
      </w:r>
      <w:ins w:id="152" w:author="Laura Dee" w:date="2023-05-05T12:15:00Z">
        <w:r w:rsidR="00357C2D" w:rsidRPr="00357C2D">
          <w:rPr>
            <w:rFonts w:ascii="Calibri" w:eastAsia="Calibri" w:hAnsi="Calibri" w:cs="Calibri"/>
            <w:color w:val="333333"/>
            <w:sz w:val="24"/>
            <w:szCs w:val="24"/>
          </w:rPr>
          <w:t xml:space="preserve"> </w:t>
        </w:r>
        <w:r w:rsidR="00357C2D">
          <w:rPr>
            <w:rFonts w:ascii="Calibri" w:eastAsia="Calibri" w:hAnsi="Calibri" w:cs="Calibri"/>
            <w:color w:val="333333"/>
            <w:sz w:val="24"/>
            <w:szCs w:val="24"/>
          </w:rPr>
          <w:t xml:space="preserve">of </w:t>
        </w:r>
        <w:r w:rsidR="00357C2D" w:rsidRPr="00CB62C4">
          <w:rPr>
            <w:rFonts w:ascii="Calibri" w:eastAsia="Calibri" w:hAnsi="Calibri" w:cs="Calibri"/>
            <w:color w:val="333333"/>
            <w:sz w:val="24"/>
            <w:szCs w:val="24"/>
          </w:rPr>
          <w:t>interest</w:t>
        </w:r>
      </w:ins>
      <w:r w:rsidRPr="00CB62C4">
        <w:rPr>
          <w:rFonts w:ascii="Calibri" w:eastAsia="Calibri" w:hAnsi="Calibri" w:cs="Calibri"/>
          <w:color w:val="333333"/>
          <w:sz w:val="24"/>
          <w:szCs w:val="24"/>
        </w:rPr>
        <w:t xml:space="preserve"> – </w:t>
      </w:r>
      <w:ins w:id="153" w:author="Laura Dee" w:date="2023-05-05T12:16:00Z">
        <w:r w:rsidR="00357C2D" w:rsidRPr="00CB62C4">
          <w:rPr>
            <w:rFonts w:ascii="Calibri" w:eastAsia="Calibri" w:hAnsi="Calibri" w:cs="Calibri"/>
            <w:color w:val="333333"/>
            <w:sz w:val="24"/>
            <w:szCs w:val="24"/>
          </w:rPr>
          <w:t xml:space="preserve">that </w:t>
        </w:r>
      </w:ins>
      <w:ins w:id="154" w:author="Laura Dee" w:date="2023-05-11T10:09:00Z">
        <w:r w:rsidR="00CB62C4" w:rsidRPr="00CB62C4">
          <w:rPr>
            <w:rFonts w:ascii="Calibri" w:eastAsia="Calibri" w:hAnsi="Calibri" w:cs="Calibri"/>
            <w:color w:val="333333"/>
            <w:sz w:val="24"/>
            <w:szCs w:val="24"/>
            <w:rPrChange w:id="155" w:author="Laura Dee" w:date="2023-05-11T10:09:00Z">
              <w:rPr>
                <w:rFonts w:ascii="Calibri" w:eastAsia="Calibri" w:hAnsi="Calibri" w:cs="Calibri"/>
                <w:color w:val="333333"/>
                <w:sz w:val="24"/>
                <w:szCs w:val="24"/>
                <w:highlight w:val="yellow"/>
              </w:rPr>
            </w:rPrChange>
          </w:rPr>
          <w:t>can lead to incorrect estimates of causal effects due</w:t>
        </w:r>
      </w:ins>
      <w:del w:id="156" w:author="Laura Dee" w:date="2023-05-05T12:16:00Z">
        <w:r w:rsidRPr="00CB62C4" w:rsidDel="00357C2D">
          <w:rPr>
            <w:rFonts w:ascii="Calibri" w:eastAsia="Calibri" w:hAnsi="Calibri" w:cs="Calibri"/>
            <w:color w:val="333333"/>
            <w:sz w:val="24"/>
            <w:szCs w:val="24"/>
          </w:rPr>
          <w:delText xml:space="preserve">ready to </w:delText>
        </w:r>
      </w:del>
      <w:del w:id="157" w:author="Laura Dee" w:date="2023-05-11T10:09:00Z">
        <w:r w:rsidRPr="00CB62C4" w:rsidDel="00CB62C4">
          <w:rPr>
            <w:rFonts w:ascii="Calibri" w:eastAsia="Calibri" w:hAnsi="Calibri" w:cs="Calibri"/>
            <w:color w:val="333333"/>
            <w:sz w:val="24"/>
            <w:szCs w:val="24"/>
          </w:rPr>
          <w:delText>introduce bias into our</w:delText>
        </w:r>
        <w:r w:rsidR="007348A9" w:rsidRPr="00CB62C4" w:rsidDel="00CB62C4">
          <w:rPr>
            <w:rFonts w:ascii="Calibri" w:eastAsia="Calibri" w:hAnsi="Calibri" w:cs="Calibri"/>
            <w:color w:val="333333"/>
            <w:sz w:val="24"/>
            <w:szCs w:val="24"/>
          </w:rPr>
          <w:delText xml:space="preserve"> causal </w:delText>
        </w:r>
        <w:r w:rsidRPr="00CB62C4" w:rsidDel="00CB62C4">
          <w:rPr>
            <w:rFonts w:ascii="Calibri" w:eastAsia="Calibri" w:hAnsi="Calibri" w:cs="Calibri"/>
            <w:color w:val="333333"/>
            <w:sz w:val="24"/>
            <w:szCs w:val="24"/>
          </w:rPr>
          <w:delText>inference</w:delText>
        </w:r>
      </w:del>
      <w:r w:rsidRPr="00CB62C4">
        <w:rPr>
          <w:rFonts w:ascii="Calibri" w:eastAsia="Calibri" w:hAnsi="Calibri" w:cs="Calibri"/>
          <w:color w:val="333333"/>
          <w:sz w:val="24"/>
          <w:szCs w:val="24"/>
        </w:rPr>
        <w:t xml:space="preserve">. </w:t>
      </w:r>
      <w:ins w:id="158" w:author="Laura Dee" w:date="2023-05-11T10:09:00Z">
        <w:r w:rsidR="00CB62C4" w:rsidRPr="00CB62C4">
          <w:rPr>
            <w:rFonts w:ascii="Calibri" w:eastAsia="Calibri" w:hAnsi="Calibri" w:cs="Calibri"/>
            <w:color w:val="333333"/>
            <w:sz w:val="24"/>
            <w:szCs w:val="24"/>
          </w:rPr>
          <w:t>Particularly</w:t>
        </w:r>
      </w:ins>
      <w:ins w:id="159" w:author="Laura Dee" w:date="2023-05-05T12:20:00Z">
        <w:r w:rsidR="00357C2D" w:rsidRPr="00CB62C4">
          <w:rPr>
            <w:rFonts w:ascii="Calibri" w:eastAsia="Calibri" w:hAnsi="Calibri" w:cs="Calibri"/>
            <w:color w:val="333333"/>
            <w:sz w:val="24"/>
            <w:szCs w:val="24"/>
          </w:rPr>
          <w:t xml:space="preserve">, leaving out </w:t>
        </w:r>
      </w:ins>
      <w:moveToRangeStart w:id="160" w:author="Laura Dee" w:date="2023-05-05T12:20:00Z" w:name="move134181659"/>
      <w:moveTo w:id="161" w:author="Laura Dee" w:date="2023-05-05T12:20:00Z">
        <w:del w:id="162" w:author="Laura Dee" w:date="2023-05-05T12:20:00Z">
          <w:r w:rsidR="00357C2D" w:rsidRPr="00CB62C4" w:rsidDel="00357C2D">
            <w:rPr>
              <w:rFonts w:ascii="Calibri" w:eastAsia="Calibri" w:hAnsi="Calibri" w:cs="Calibri"/>
              <w:color w:val="333333"/>
              <w:sz w:val="24"/>
              <w:szCs w:val="24"/>
            </w:rPr>
            <w:delText xml:space="preserve">Omitting </w:delText>
          </w:r>
        </w:del>
        <w:r w:rsidR="00357C2D" w:rsidRPr="00CB62C4">
          <w:rPr>
            <w:rFonts w:ascii="Calibri" w:eastAsia="Calibri" w:hAnsi="Calibri" w:cs="Calibri"/>
            <w:color w:val="333333"/>
            <w:sz w:val="24"/>
            <w:szCs w:val="24"/>
          </w:rPr>
          <w:t>confounding variables</w:t>
        </w:r>
        <w:r w:rsidR="00357C2D">
          <w:rPr>
            <w:rFonts w:ascii="Calibri" w:eastAsia="Calibri" w:hAnsi="Calibri" w:cs="Calibri"/>
            <w:color w:val="333333"/>
            <w:sz w:val="24"/>
            <w:szCs w:val="24"/>
          </w:rPr>
          <w:t xml:space="preserve"> from an analysis</w:t>
        </w:r>
        <w:r w:rsidR="00357C2D">
          <w:rPr>
            <w:rFonts w:ascii="Calibri" w:eastAsia="Calibri" w:hAnsi="Calibri" w:cs="Calibri"/>
            <w:i/>
            <w:color w:val="333333"/>
            <w:sz w:val="24"/>
            <w:szCs w:val="24"/>
          </w:rPr>
          <w:t xml:space="preserve"> </w:t>
        </w:r>
        <w:r w:rsidR="00357C2D">
          <w:rPr>
            <w:rFonts w:ascii="Calibri" w:eastAsia="Calibri" w:hAnsi="Calibri" w:cs="Calibri"/>
            <w:color w:val="333333"/>
            <w:sz w:val="24"/>
            <w:szCs w:val="24"/>
          </w:rPr>
          <w:t>leads to</w:t>
        </w:r>
        <w:r w:rsidR="00357C2D">
          <w:rPr>
            <w:rFonts w:ascii="Calibri" w:eastAsia="Calibri" w:hAnsi="Calibri" w:cs="Calibri"/>
            <w:b/>
            <w:color w:val="333333"/>
            <w:sz w:val="24"/>
            <w:szCs w:val="24"/>
          </w:rPr>
          <w:t xml:space="preserve"> </w:t>
        </w:r>
        <w:commentRangeStart w:id="163"/>
        <w:r w:rsidR="00357C2D">
          <w:rPr>
            <w:rFonts w:ascii="Calibri" w:eastAsia="Calibri" w:hAnsi="Calibri" w:cs="Calibri"/>
            <w:b/>
            <w:color w:val="333333"/>
            <w:sz w:val="24"/>
            <w:szCs w:val="24"/>
          </w:rPr>
          <w:t>bias</w:t>
        </w:r>
        <w:r w:rsidR="00357C2D">
          <w:rPr>
            <w:rFonts w:ascii="Calibri" w:eastAsia="Calibri" w:hAnsi="Calibri" w:cs="Calibri"/>
            <w:color w:val="333333"/>
            <w:sz w:val="24"/>
            <w:szCs w:val="24"/>
          </w:rPr>
          <w:t xml:space="preserve">: </w:t>
        </w:r>
      </w:moveTo>
      <w:commentRangeEnd w:id="163"/>
      <w:r w:rsidR="00357C2D">
        <w:rPr>
          <w:rStyle w:val="CommentReference"/>
        </w:rPr>
        <w:commentReference w:id="163"/>
      </w:r>
      <w:moveTo w:id="164" w:author="Laura Dee" w:date="2023-05-05T12:20:00Z">
        <w:r w:rsidR="00357C2D">
          <w:rPr>
            <w:rFonts w:ascii="Calibri" w:eastAsia="Calibri" w:hAnsi="Calibri" w:cs="Calibri"/>
            <w:color w:val="333333"/>
            <w:sz w:val="24"/>
            <w:szCs w:val="24"/>
          </w:rPr>
          <w:t xml:space="preserve">an estimate of the relationship between the predictor and response is not guaranteed to be equal to its true value. </w:t>
        </w:r>
      </w:moveTo>
    </w:p>
    <w:moveToRangeEnd w:id="160"/>
    <w:p w14:paraId="0C564929" w14:textId="3270A577" w:rsidR="00766C2E" w:rsidDel="00357C2D" w:rsidRDefault="00037819">
      <w:pPr>
        <w:spacing w:after="160"/>
        <w:rPr>
          <w:del w:id="165" w:author="Laura Dee" w:date="2023-05-05T12:20:00Z"/>
          <w:rFonts w:ascii="Calibri" w:eastAsia="Calibri" w:hAnsi="Calibri" w:cs="Calibri"/>
          <w:color w:val="333333"/>
          <w:sz w:val="24"/>
          <w:szCs w:val="24"/>
        </w:rPr>
        <w:pPrChange w:id="166" w:author="Laura Dee" w:date="2023-05-05T12:20:00Z">
          <w:pPr>
            <w:spacing w:after="160"/>
            <w:ind w:firstLine="720"/>
          </w:pPr>
        </w:pPrChange>
      </w:pPr>
      <w:r>
        <w:rPr>
          <w:rFonts w:ascii="Calibri" w:eastAsia="Calibri" w:hAnsi="Calibri" w:cs="Calibri"/>
          <w:color w:val="333333"/>
          <w:sz w:val="24"/>
          <w:szCs w:val="24"/>
        </w:rPr>
        <w:t xml:space="preserve">Even when we know confounders to account for, collecting all data needed to </w:t>
      </w:r>
      <w:r w:rsidR="00E63060">
        <w:rPr>
          <w:rFonts w:ascii="Calibri" w:eastAsia="Calibri" w:hAnsi="Calibri" w:cs="Calibri"/>
          <w:color w:val="333333"/>
          <w:sz w:val="24"/>
          <w:szCs w:val="24"/>
        </w:rPr>
        <w:t xml:space="preserve">account for </w:t>
      </w:r>
      <w:proofErr w:type="gramStart"/>
      <w:r>
        <w:rPr>
          <w:rFonts w:ascii="Calibri" w:eastAsia="Calibri" w:hAnsi="Calibri" w:cs="Calibri"/>
          <w:color w:val="333333"/>
          <w:sz w:val="24"/>
          <w:szCs w:val="24"/>
        </w:rPr>
        <w:t>each and every</w:t>
      </w:r>
      <w:proofErr w:type="gramEnd"/>
      <w:r>
        <w:rPr>
          <w:rFonts w:ascii="Calibri" w:eastAsia="Calibri" w:hAnsi="Calibri" w:cs="Calibri"/>
          <w:color w:val="333333"/>
          <w:sz w:val="24"/>
          <w:szCs w:val="24"/>
        </w:rPr>
        <w:t xml:space="preserve"> </w:t>
      </w:r>
      <w:r w:rsidR="00590F52">
        <w:rPr>
          <w:rFonts w:ascii="Calibri" w:eastAsia="Calibri" w:hAnsi="Calibri" w:cs="Calibri"/>
          <w:color w:val="333333"/>
          <w:sz w:val="24"/>
          <w:szCs w:val="24"/>
        </w:rPr>
        <w:t xml:space="preserve">one </w:t>
      </w:r>
      <w:r w:rsidR="00E63060">
        <w:rPr>
          <w:rFonts w:ascii="Calibri" w:eastAsia="Calibri" w:hAnsi="Calibri" w:cs="Calibri"/>
          <w:color w:val="333333"/>
          <w:sz w:val="24"/>
          <w:szCs w:val="24"/>
        </w:rPr>
        <w:t xml:space="preserve">is likely </w:t>
      </w:r>
      <w:r>
        <w:rPr>
          <w:rFonts w:ascii="Calibri" w:eastAsia="Calibri" w:hAnsi="Calibri" w:cs="Calibri"/>
          <w:color w:val="333333"/>
          <w:sz w:val="24"/>
          <w:szCs w:val="24"/>
        </w:rPr>
        <w:t xml:space="preserve">impossible. Second, </w:t>
      </w:r>
      <w:r w:rsidR="001B6946">
        <w:rPr>
          <w:rFonts w:ascii="Calibri" w:eastAsia="Calibri" w:hAnsi="Calibri" w:cs="Calibri"/>
          <w:color w:val="333333"/>
          <w:sz w:val="24"/>
          <w:szCs w:val="24"/>
        </w:rPr>
        <w:t>a</w:t>
      </w:r>
      <w:r>
        <w:rPr>
          <w:rFonts w:ascii="Calibri" w:eastAsia="Calibri" w:hAnsi="Calibri" w:cs="Calibri"/>
          <w:color w:val="333333"/>
          <w:sz w:val="24"/>
          <w:szCs w:val="24"/>
        </w:rPr>
        <w:t xml:space="preserve">s humans, we are limited by our ability to imagine how the different elements of complex ecological systems are </w:t>
      </w:r>
      <w:r w:rsidR="001B6946">
        <w:rPr>
          <w:rFonts w:ascii="Calibri" w:eastAsia="Calibri" w:hAnsi="Calibri" w:cs="Calibri"/>
          <w:color w:val="333333"/>
          <w:sz w:val="24"/>
          <w:szCs w:val="24"/>
        </w:rPr>
        <w:t xml:space="preserve">related; for instance, thinking through </w:t>
      </w:r>
      <w:r>
        <w:rPr>
          <w:rFonts w:ascii="Calibri" w:eastAsia="Calibri" w:hAnsi="Calibri" w:cs="Calibri"/>
          <w:color w:val="333333"/>
          <w:sz w:val="24"/>
          <w:szCs w:val="24"/>
        </w:rPr>
        <w:t>the entirety of the natural history of a system</w:t>
      </w:r>
      <w:r w:rsidR="001B6946">
        <w:rPr>
          <w:rFonts w:ascii="Calibri" w:eastAsia="Calibri" w:hAnsi="Calibri" w:cs="Calibri"/>
          <w:color w:val="333333"/>
          <w:sz w:val="24"/>
          <w:szCs w:val="24"/>
        </w:rPr>
        <w:t>,</w:t>
      </w:r>
      <w:r>
        <w:rPr>
          <w:rFonts w:ascii="Calibri" w:eastAsia="Calibri" w:hAnsi="Calibri" w:cs="Calibri"/>
          <w:color w:val="333333"/>
          <w:sz w:val="24"/>
          <w:szCs w:val="24"/>
        </w:rPr>
        <w:t xml:space="preserve"> </w:t>
      </w:r>
      <w:del w:id="167" w:author="Laura Dee" w:date="2023-05-11T10:09:00Z">
        <w:r w:rsidDel="00CB62C4">
          <w:rPr>
            <w:rFonts w:ascii="Calibri" w:eastAsia="Calibri" w:hAnsi="Calibri" w:cs="Calibri"/>
            <w:color w:val="333333"/>
            <w:sz w:val="24"/>
            <w:szCs w:val="24"/>
          </w:rPr>
          <w:delText xml:space="preserve">in order </w:delText>
        </w:r>
      </w:del>
      <w:r>
        <w:rPr>
          <w:rFonts w:ascii="Calibri" w:eastAsia="Calibri" w:hAnsi="Calibri" w:cs="Calibri"/>
          <w:color w:val="333333"/>
          <w:sz w:val="24"/>
          <w:szCs w:val="24"/>
        </w:rPr>
        <w:t>to build an analysis of observational data that will enable credible causal inferences</w:t>
      </w:r>
      <w:r w:rsidR="001B6946">
        <w:rPr>
          <w:rFonts w:ascii="Calibri" w:eastAsia="Calibri" w:hAnsi="Calibri" w:cs="Calibri"/>
          <w:color w:val="333333"/>
          <w:sz w:val="24"/>
          <w:szCs w:val="24"/>
        </w:rPr>
        <w:t xml:space="preserve">, is </w:t>
      </w:r>
      <w:proofErr w:type="gramStart"/>
      <w:r w:rsidR="001B6946">
        <w:rPr>
          <w:rFonts w:ascii="Calibri" w:eastAsia="Calibri" w:hAnsi="Calibri" w:cs="Calibri"/>
          <w:color w:val="333333"/>
          <w:sz w:val="24"/>
          <w:szCs w:val="24"/>
        </w:rPr>
        <w:t>really hard</w:t>
      </w:r>
      <w:commentRangeStart w:id="168"/>
      <w:commentRangeStart w:id="169"/>
      <w:proofErr w:type="gramEnd"/>
      <w:r>
        <w:rPr>
          <w:rFonts w:ascii="Calibri" w:eastAsia="Calibri" w:hAnsi="Calibri" w:cs="Calibri"/>
          <w:color w:val="333333"/>
          <w:sz w:val="24"/>
          <w:szCs w:val="24"/>
        </w:rPr>
        <w:t>. As a result,</w:t>
      </w:r>
      <w:r w:rsidR="00096530">
        <w:rPr>
          <w:rFonts w:ascii="Calibri" w:eastAsia="Calibri" w:hAnsi="Calibri" w:cs="Calibri"/>
          <w:color w:val="333333"/>
          <w:sz w:val="24"/>
          <w:szCs w:val="24"/>
        </w:rPr>
        <w:t xml:space="preserve"> </w:t>
      </w:r>
      <w:commentRangeEnd w:id="168"/>
      <w:r w:rsidR="001B6946">
        <w:rPr>
          <w:rStyle w:val="CommentReference"/>
        </w:rPr>
        <w:commentReference w:id="168"/>
      </w:r>
      <w:commentRangeEnd w:id="169"/>
      <w:r w:rsidR="0093600A">
        <w:rPr>
          <w:rStyle w:val="CommentReference"/>
        </w:rPr>
        <w:commentReference w:id="169"/>
      </w:r>
      <w:r w:rsidR="001B6946">
        <w:rPr>
          <w:rFonts w:ascii="Calibri" w:eastAsia="Calibri" w:hAnsi="Calibri" w:cs="Calibri"/>
          <w:color w:val="333333"/>
          <w:sz w:val="24"/>
          <w:szCs w:val="24"/>
        </w:rPr>
        <w:t xml:space="preserve">causal inference from observational data </w:t>
      </w:r>
      <w:r>
        <w:rPr>
          <w:rFonts w:ascii="Calibri" w:eastAsia="Calibri" w:hAnsi="Calibri" w:cs="Calibri"/>
          <w:color w:val="333333"/>
          <w:sz w:val="24"/>
          <w:szCs w:val="24"/>
        </w:rPr>
        <w:t xml:space="preserve">is often </w:t>
      </w:r>
      <w:r w:rsidR="001B6946">
        <w:rPr>
          <w:rFonts w:ascii="Calibri" w:eastAsia="Calibri" w:hAnsi="Calibri" w:cs="Calibri"/>
          <w:color w:val="333333"/>
          <w:sz w:val="24"/>
          <w:szCs w:val="24"/>
        </w:rPr>
        <w:t xml:space="preserve">dismissed as </w:t>
      </w:r>
      <w:r>
        <w:rPr>
          <w:rFonts w:ascii="Calibri" w:eastAsia="Calibri" w:hAnsi="Calibri" w:cs="Calibri"/>
          <w:color w:val="333333"/>
          <w:sz w:val="24"/>
          <w:szCs w:val="24"/>
        </w:rPr>
        <w:t>impossible</w:t>
      </w:r>
      <w:r w:rsidR="001B6946">
        <w:rPr>
          <w:rFonts w:ascii="Calibri" w:eastAsia="Calibri" w:hAnsi="Calibri" w:cs="Calibri"/>
          <w:color w:val="333333"/>
          <w:sz w:val="24"/>
          <w:szCs w:val="24"/>
        </w:rPr>
        <w:t xml:space="preserve"> due to the potential for </w:t>
      </w:r>
      <w:r>
        <w:rPr>
          <w:rFonts w:ascii="Calibri" w:eastAsia="Calibri" w:hAnsi="Calibri" w:cs="Calibri"/>
          <w:color w:val="333333"/>
          <w:sz w:val="24"/>
          <w:szCs w:val="24"/>
        </w:rPr>
        <w:t>spurious correlations</w:t>
      </w:r>
      <w:r w:rsidR="001B6946">
        <w:rPr>
          <w:rFonts w:ascii="Calibri" w:eastAsia="Calibri" w:hAnsi="Calibri" w:cs="Calibri"/>
          <w:color w:val="333333"/>
          <w:sz w:val="24"/>
          <w:szCs w:val="24"/>
        </w:rPr>
        <w:t xml:space="preserve">, leading </w:t>
      </w:r>
      <w:r>
        <w:rPr>
          <w:rFonts w:ascii="Calibri" w:eastAsia="Calibri" w:hAnsi="Calibri" w:cs="Calibri"/>
          <w:color w:val="333333"/>
          <w:sz w:val="24"/>
          <w:szCs w:val="24"/>
        </w:rPr>
        <w:t xml:space="preserve">to the common </w:t>
      </w:r>
      <w:r w:rsidR="00E24FAD">
        <w:rPr>
          <w:rFonts w:ascii="Calibri" w:eastAsia="Calibri" w:hAnsi="Calibri" w:cs="Calibri"/>
          <w:color w:val="333333"/>
          <w:sz w:val="24"/>
          <w:szCs w:val="24"/>
        </w:rPr>
        <w:t>saying “</w:t>
      </w:r>
      <w:r w:rsidR="001B6946">
        <w:rPr>
          <w:rFonts w:ascii="Calibri" w:eastAsia="Calibri" w:hAnsi="Calibri" w:cs="Calibri"/>
          <w:color w:val="333333"/>
          <w:sz w:val="24"/>
          <w:szCs w:val="24"/>
        </w:rPr>
        <w:t>c</w:t>
      </w:r>
      <w:r>
        <w:rPr>
          <w:rFonts w:ascii="Calibri" w:eastAsia="Calibri" w:hAnsi="Calibri" w:cs="Calibri"/>
          <w:color w:val="333333"/>
          <w:sz w:val="24"/>
          <w:szCs w:val="24"/>
        </w:rPr>
        <w:t xml:space="preserve">orrelation is not causation.” </w:t>
      </w:r>
    </w:p>
    <w:p w14:paraId="430FB9A4" w14:textId="77777777" w:rsidR="00357C2D" w:rsidRDefault="001B6946" w:rsidP="00357C2D">
      <w:pPr>
        <w:spacing w:after="160"/>
        <w:ind w:firstLine="720"/>
        <w:rPr>
          <w:ins w:id="170" w:author="Laura Dee" w:date="2023-05-05T12:20:00Z"/>
          <w:rFonts w:ascii="Calibri" w:eastAsia="Calibri" w:hAnsi="Calibri" w:cs="Calibri"/>
          <w:color w:val="333333"/>
          <w:sz w:val="24"/>
          <w:szCs w:val="24"/>
        </w:rPr>
      </w:pPr>
      <w:del w:id="171" w:author="Laura Dee" w:date="2023-05-05T12:19:00Z">
        <w:r w:rsidDel="00357C2D">
          <w:rPr>
            <w:rFonts w:ascii="Calibri" w:eastAsia="Calibri" w:hAnsi="Calibri" w:cs="Calibri"/>
            <w:color w:val="333333"/>
            <w:sz w:val="24"/>
            <w:szCs w:val="24"/>
          </w:rPr>
          <w:delText>The challenge of</w:delText>
        </w:r>
      </w:del>
      <w:ins w:id="172" w:author="Laura Dee" w:date="2023-05-05T12:19:00Z">
        <w:r w:rsidR="00357C2D">
          <w:rPr>
            <w:rFonts w:ascii="Calibri" w:eastAsia="Calibri" w:hAnsi="Calibri" w:cs="Calibri"/>
            <w:color w:val="333333"/>
            <w:sz w:val="24"/>
            <w:szCs w:val="24"/>
          </w:rPr>
          <w:t>As a r</w:t>
        </w:r>
      </w:ins>
      <w:ins w:id="173" w:author="Laura Dee" w:date="2023-05-05T12:20:00Z">
        <w:r w:rsidR="00357C2D">
          <w:rPr>
            <w:rFonts w:ascii="Calibri" w:eastAsia="Calibri" w:hAnsi="Calibri" w:cs="Calibri"/>
            <w:color w:val="333333"/>
            <w:sz w:val="24"/>
            <w:szCs w:val="24"/>
          </w:rPr>
          <w:t>esult,</w:t>
        </w:r>
      </w:ins>
      <w:r>
        <w:rPr>
          <w:rFonts w:ascii="Calibri" w:eastAsia="Calibri" w:hAnsi="Calibri" w:cs="Calibri"/>
          <w:color w:val="333333"/>
          <w:sz w:val="24"/>
          <w:szCs w:val="24"/>
        </w:rPr>
        <w:t xml:space="preserve"> </w:t>
      </w:r>
      <w:commentRangeStart w:id="174"/>
      <w:r>
        <w:rPr>
          <w:rFonts w:ascii="Calibri" w:eastAsia="Calibri" w:hAnsi="Calibri" w:cs="Calibri"/>
          <w:color w:val="333333"/>
          <w:sz w:val="24"/>
          <w:szCs w:val="24"/>
        </w:rPr>
        <w:t xml:space="preserve">inferring causation from correlations centers on the problem of unmeasured confounding variables that influence both a causal variable and the response of interest (Fig. 1). </w:t>
      </w:r>
      <w:commentRangeEnd w:id="174"/>
      <w:r w:rsidR="00357C2D">
        <w:rPr>
          <w:rStyle w:val="CommentReference"/>
        </w:rPr>
        <w:commentReference w:id="174"/>
      </w:r>
    </w:p>
    <w:p w14:paraId="65416131" w14:textId="4A6721E6" w:rsidR="00766C2E" w:rsidDel="00357C2D" w:rsidRDefault="001B6946">
      <w:pPr>
        <w:spacing w:after="160"/>
        <w:ind w:firstLine="720"/>
        <w:rPr>
          <w:del w:id="175" w:author="Laura Dee" w:date="2023-05-05T12:22:00Z"/>
          <w:rFonts w:ascii="Calibri" w:eastAsia="Calibri" w:hAnsi="Calibri" w:cs="Calibri"/>
          <w:color w:val="333333"/>
          <w:sz w:val="24"/>
          <w:szCs w:val="24"/>
        </w:rPr>
        <w:pPrChange w:id="176" w:author="Laura Dee" w:date="2023-05-05T12:20:00Z">
          <w:pPr>
            <w:spacing w:after="160"/>
          </w:pPr>
        </w:pPrChange>
      </w:pPr>
      <w:moveFromRangeStart w:id="177" w:author="Laura Dee" w:date="2023-05-05T12:20:00Z" w:name="move134181659"/>
      <w:moveFrom w:id="178" w:author="Laura Dee" w:date="2023-05-05T12:20:00Z">
        <w:r w:rsidDel="00357C2D">
          <w:rPr>
            <w:rFonts w:ascii="Calibri" w:eastAsia="Calibri" w:hAnsi="Calibri" w:cs="Calibri"/>
            <w:color w:val="333333"/>
            <w:sz w:val="24"/>
            <w:szCs w:val="24"/>
          </w:rPr>
          <w:t>Omitting confounding variables from an analysis</w:t>
        </w:r>
        <w:r w:rsidDel="00357C2D">
          <w:rPr>
            <w:rFonts w:ascii="Calibri" w:eastAsia="Calibri" w:hAnsi="Calibri" w:cs="Calibri"/>
            <w:i/>
            <w:color w:val="333333"/>
            <w:sz w:val="24"/>
            <w:szCs w:val="24"/>
          </w:rPr>
          <w:t xml:space="preserve"> </w:t>
        </w:r>
        <w:r w:rsidDel="00357C2D">
          <w:rPr>
            <w:rFonts w:ascii="Calibri" w:eastAsia="Calibri" w:hAnsi="Calibri" w:cs="Calibri"/>
            <w:color w:val="333333"/>
            <w:sz w:val="24"/>
            <w:szCs w:val="24"/>
          </w:rPr>
          <w:t>leads to</w:t>
        </w:r>
        <w:r w:rsidDel="00357C2D">
          <w:rPr>
            <w:rFonts w:ascii="Calibri" w:eastAsia="Calibri" w:hAnsi="Calibri" w:cs="Calibri"/>
            <w:b/>
            <w:color w:val="333333"/>
            <w:sz w:val="24"/>
            <w:szCs w:val="24"/>
          </w:rPr>
          <w:t xml:space="preserve"> bias</w:t>
        </w:r>
        <w:r w:rsidDel="00357C2D">
          <w:rPr>
            <w:rFonts w:ascii="Calibri" w:eastAsia="Calibri" w:hAnsi="Calibri" w:cs="Calibri"/>
            <w:color w:val="333333"/>
            <w:sz w:val="24"/>
            <w:szCs w:val="24"/>
          </w:rPr>
          <w:t xml:space="preserve">: an estimate of the relationship between the predictor and response is not guaranteed to be equal to its true value. </w:t>
        </w:r>
      </w:moveFrom>
      <w:moveFromRangeEnd w:id="177"/>
      <w:r>
        <w:rPr>
          <w:rFonts w:ascii="Calibri" w:eastAsia="Calibri" w:hAnsi="Calibri" w:cs="Calibri"/>
          <w:color w:val="333333"/>
          <w:sz w:val="24"/>
          <w:szCs w:val="24"/>
        </w:rPr>
        <w:t xml:space="preserve">The problem of excluding known but unmeasured, or unknown, confounding variables from an analysis creates what is known as </w:t>
      </w:r>
      <w:r>
        <w:rPr>
          <w:rFonts w:ascii="Calibri" w:eastAsia="Calibri" w:hAnsi="Calibri" w:cs="Calibri"/>
          <w:b/>
          <w:color w:val="333333"/>
          <w:sz w:val="24"/>
          <w:szCs w:val="24"/>
        </w:rPr>
        <w:t xml:space="preserve">omitted variable bias </w:t>
      </w:r>
      <w:r>
        <w:fldChar w:fldCharType="begin"/>
      </w:r>
      <w:r w:rsidR="00F87D56">
        <w:instrText xml:space="preserve"> ADDIN ZOTERO_ITEM CSL_CITATION {"citationID":"lb5TSsXG","properties":{"formattedCitation":"(Wooldridge 2015, Rinella et al. 2020)","plainCitation":"(Wooldridge 2015, Rinella et al. 2020)","noteIndex":0},"citationItems":[{"id":12340,"uris":["http://zotero.org/users/1810851/items/EU4RT3D3"],"itemData":{"id":12340,"type":"book","ISBN":"1-305-44638-0","publisher":"Cengage learning","title":"Introductory econometrics: A modern approach","author":[{"family":"Wooldridge","given":"Jeffrey M."}],"issued":{"date-parts":[["2015"]]}}},{"id":12342,"uris":["http://zotero.org/users/1810851/items/M23DEV7L"],"itemData":{"id":12342,"type":"article-journal","abstract":"Models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T."}],"accessed":{"date-parts":[["2022",4,20]]},"issued":{"date-parts":[["2020"]]}}}],"schema":"https://github.com/citation-style-language/schema/raw/master/csl-citation.json"} </w:instrText>
      </w:r>
      <w:r>
        <w:fldChar w:fldCharType="separate"/>
      </w:r>
      <w:r w:rsidR="00F87D56">
        <w:t>(Wooldridge 2015, Rinella et al. 2020)</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w:t>
      </w:r>
      <w:r>
        <w:rPr>
          <w:rFonts w:ascii="Calibri" w:eastAsia="Calibri" w:hAnsi="Calibri" w:cs="Calibri"/>
          <w:b/>
          <w:color w:val="333333"/>
          <w:sz w:val="24"/>
          <w:szCs w:val="24"/>
        </w:rPr>
        <w:t>Omitted variable bias</w:t>
      </w:r>
      <w:r>
        <w:rPr>
          <w:rFonts w:ascii="Calibri" w:eastAsia="Calibri" w:hAnsi="Calibri" w:cs="Calibri"/>
          <w:color w:val="333333"/>
          <w:sz w:val="24"/>
          <w:szCs w:val="24"/>
        </w:rPr>
        <w:t xml:space="preserve"> </w:t>
      </w:r>
      <w:ins w:id="179" w:author="Laura Dee" w:date="2023-05-05T12:26:00Z">
        <w:r w:rsidR="00406F08">
          <w:rPr>
            <w:rFonts w:ascii="Calibri" w:eastAsia="Calibri" w:hAnsi="Calibri" w:cs="Calibri"/>
            <w:color w:val="333333"/>
            <w:sz w:val="24"/>
            <w:szCs w:val="24"/>
          </w:rPr>
          <w:t xml:space="preserve">(OVB) </w:t>
        </w:r>
      </w:ins>
      <w:r>
        <w:rPr>
          <w:rFonts w:ascii="Calibri" w:eastAsia="Calibri" w:hAnsi="Calibri" w:cs="Calibri"/>
          <w:color w:val="333333"/>
          <w:sz w:val="24"/>
          <w:szCs w:val="24"/>
        </w:rPr>
        <w:t xml:space="preserve">could be positive or negative. </w:t>
      </w:r>
      <w:moveToRangeStart w:id="180" w:author="Laura Dee" w:date="2023-05-05T12:23:00Z" w:name="move134181851"/>
      <w:commentRangeStart w:id="181"/>
      <w:commentRangeStart w:id="182"/>
      <w:commentRangeStart w:id="183"/>
      <w:moveTo w:id="184" w:author="Laura Dee" w:date="2023-05-05T12:23:00Z">
        <w:r w:rsidR="00F650E5">
          <w:rPr>
            <w:rFonts w:ascii="Calibri" w:eastAsia="Calibri" w:hAnsi="Calibri" w:cs="Calibri"/>
            <w:color w:val="333333"/>
            <w:sz w:val="24"/>
            <w:szCs w:val="24"/>
          </w:rPr>
          <w:t>Omitted</w:t>
        </w:r>
        <w:commentRangeEnd w:id="181"/>
        <w:r w:rsidR="00F650E5">
          <w:rPr>
            <w:rStyle w:val="CommentReference"/>
          </w:rPr>
          <w:commentReference w:id="181"/>
        </w:r>
        <w:commentRangeEnd w:id="182"/>
        <w:r w:rsidR="00F650E5">
          <w:rPr>
            <w:rStyle w:val="CommentReference"/>
          </w:rPr>
          <w:commentReference w:id="182"/>
        </w:r>
        <w:commentRangeEnd w:id="183"/>
        <w:r w:rsidR="00F650E5">
          <w:rPr>
            <w:rStyle w:val="CommentReference"/>
          </w:rPr>
          <w:commentReference w:id="183"/>
        </w:r>
        <w:r w:rsidR="00F650E5">
          <w:rPr>
            <w:rFonts w:ascii="Calibri" w:eastAsia="Calibri" w:hAnsi="Calibri" w:cs="Calibri"/>
            <w:color w:val="333333"/>
            <w:sz w:val="24"/>
            <w:szCs w:val="24"/>
          </w:rPr>
          <w:t xml:space="preserve"> confounding variables could occur because of missing measurements or due to failures of imagination – simply because we do not yet know confounding variables that are important. For example, one might measure plant communities to study competition, but not measure all the soil abiotic properties that drive all species due to financial or time constraints.  Similarly, working with long-term survey data or in human impacted systems, missing data on confounding variables is common, such as when using historical measures of fish abundance to study the impacts of changes in biogenic habitat availability, without measurements of fishing pressure during the same </w:t>
        </w:r>
        <w:proofErr w:type="gramStart"/>
        <w:r w:rsidR="00F650E5">
          <w:rPr>
            <w:rFonts w:ascii="Calibri" w:eastAsia="Calibri" w:hAnsi="Calibri" w:cs="Calibri"/>
            <w:color w:val="333333"/>
            <w:sz w:val="24"/>
            <w:szCs w:val="24"/>
          </w:rPr>
          <w:t>time period</w:t>
        </w:r>
        <w:proofErr w:type="gramEnd"/>
        <w:r w:rsidR="00F650E5">
          <w:rPr>
            <w:rFonts w:ascii="Calibri" w:eastAsia="Calibri" w:hAnsi="Calibri" w:cs="Calibri"/>
            <w:color w:val="333333"/>
            <w:sz w:val="24"/>
            <w:szCs w:val="24"/>
          </w:rPr>
          <w:t xml:space="preserve">. </w:t>
        </w:r>
      </w:moveTo>
      <w:moveToRangeEnd w:id="180"/>
      <w:r>
        <w:rPr>
          <w:rFonts w:ascii="Calibri" w:eastAsia="Calibri" w:hAnsi="Calibri" w:cs="Calibri"/>
          <w:color w:val="333333"/>
          <w:sz w:val="24"/>
          <w:szCs w:val="24"/>
        </w:rPr>
        <w:t xml:space="preserve">We have no way of knowing </w:t>
      </w:r>
      <w:del w:id="185" w:author="Laura Dee" w:date="2023-05-05T12:22:00Z">
        <w:r w:rsidDel="00F650E5">
          <w:rPr>
            <w:rFonts w:ascii="Calibri" w:eastAsia="Calibri" w:hAnsi="Calibri" w:cs="Calibri"/>
            <w:color w:val="333333"/>
            <w:sz w:val="24"/>
            <w:szCs w:val="24"/>
          </w:rPr>
          <w:delText xml:space="preserve">either </w:delText>
        </w:r>
      </w:del>
      <w:r>
        <w:rPr>
          <w:rFonts w:ascii="Calibri" w:eastAsia="Calibri" w:hAnsi="Calibri" w:cs="Calibri"/>
          <w:color w:val="333333"/>
          <w:sz w:val="24"/>
          <w:szCs w:val="24"/>
        </w:rPr>
        <w:t xml:space="preserve">the direction or magnitude of the bias, </w:t>
      </w:r>
      <w:commentRangeStart w:id="186"/>
      <w:r>
        <w:rPr>
          <w:rFonts w:ascii="Calibri" w:eastAsia="Calibri" w:hAnsi="Calibri" w:cs="Calibri"/>
          <w:color w:val="333333"/>
          <w:sz w:val="24"/>
          <w:szCs w:val="24"/>
        </w:rPr>
        <w:t xml:space="preserve">because </w:t>
      </w:r>
      <w:ins w:id="187" w:author="Laura Dee" w:date="2023-05-05T12:23:00Z">
        <w:r w:rsidR="00F650E5">
          <w:rPr>
            <w:rFonts w:ascii="Calibri" w:eastAsia="Calibri" w:hAnsi="Calibri" w:cs="Calibri"/>
            <w:color w:val="333333"/>
            <w:sz w:val="24"/>
            <w:szCs w:val="24"/>
          </w:rPr>
          <w:t xml:space="preserve">knowing </w:t>
        </w:r>
      </w:ins>
      <w:del w:id="188" w:author="Laura Dee" w:date="2023-05-05T12:23:00Z">
        <w:r w:rsidDel="00F650E5">
          <w:rPr>
            <w:rFonts w:ascii="Calibri" w:eastAsia="Calibri" w:hAnsi="Calibri" w:cs="Calibri"/>
            <w:color w:val="333333"/>
            <w:sz w:val="24"/>
            <w:szCs w:val="24"/>
          </w:rPr>
          <w:delText xml:space="preserve">it is hard, and likely impossible, to know </w:delText>
        </w:r>
      </w:del>
      <w:r>
        <w:rPr>
          <w:rFonts w:ascii="Calibri" w:eastAsia="Calibri" w:hAnsi="Calibri" w:cs="Calibri"/>
          <w:color w:val="333333"/>
          <w:sz w:val="24"/>
          <w:szCs w:val="24"/>
        </w:rPr>
        <w:t>all possible confounding variables and their relationships in a system</w:t>
      </w:r>
      <w:ins w:id="189" w:author="Laura Dee" w:date="2023-05-05T12:23:00Z">
        <w:r w:rsidR="00F650E5">
          <w:rPr>
            <w:rFonts w:ascii="Calibri" w:eastAsia="Calibri" w:hAnsi="Calibri" w:cs="Calibri"/>
            <w:color w:val="333333"/>
            <w:sz w:val="24"/>
            <w:szCs w:val="24"/>
          </w:rPr>
          <w:t xml:space="preserve"> is hard, if not impossible</w:t>
        </w:r>
      </w:ins>
      <w:r>
        <w:rPr>
          <w:rFonts w:ascii="Calibri" w:eastAsia="Calibri" w:hAnsi="Calibri" w:cs="Calibri"/>
          <w:color w:val="333333"/>
          <w:sz w:val="24"/>
          <w:szCs w:val="24"/>
        </w:rPr>
        <w:t xml:space="preserve">. </w:t>
      </w:r>
      <w:r w:rsidR="0093600A">
        <w:rPr>
          <w:rFonts w:ascii="Calibri" w:eastAsia="Calibri" w:hAnsi="Calibri" w:cs="Calibri"/>
          <w:color w:val="333333"/>
          <w:sz w:val="24"/>
          <w:szCs w:val="24"/>
        </w:rPr>
        <w:t>Measuring</w:t>
      </w:r>
      <w:r>
        <w:rPr>
          <w:rFonts w:ascii="Calibri" w:eastAsia="Calibri" w:hAnsi="Calibri" w:cs="Calibri"/>
          <w:color w:val="333333"/>
          <w:sz w:val="24"/>
          <w:szCs w:val="24"/>
        </w:rPr>
        <w:t>, controlling for, or even knowing all potential confounding variables is nearly impossible in complex ecological systems (</w:t>
      </w:r>
      <w:r w:rsidRPr="0093600A">
        <w:rPr>
          <w:rFonts w:ascii="Calibri" w:eastAsia="Calibri" w:hAnsi="Calibri" w:cs="Calibri"/>
          <w:i/>
          <w:iCs/>
          <w:color w:val="333333"/>
          <w:sz w:val="24"/>
          <w:szCs w:val="24"/>
        </w:rPr>
        <w:t xml:space="preserve">reviewed in </w:t>
      </w:r>
      <w:commentRangeStart w:id="190"/>
      <w:commentRangeStart w:id="191"/>
      <w:r>
        <w:rPr>
          <w:rFonts w:ascii="Calibri" w:eastAsia="Calibri" w:hAnsi="Calibri" w:cs="Calibri"/>
          <w:color w:val="333333"/>
          <w:sz w:val="24"/>
          <w:szCs w:val="24"/>
          <w:highlight w:val="red"/>
        </w:rPr>
        <w:t>Dee</w:t>
      </w:r>
      <w:r>
        <w:rPr>
          <w:rFonts w:ascii="Calibri" w:eastAsia="Calibri" w:hAnsi="Calibri" w:cs="Calibri"/>
          <w:color w:val="333333"/>
          <w:sz w:val="24"/>
          <w:szCs w:val="24"/>
        </w:rPr>
        <w:t xml:space="preserve"> </w:t>
      </w:r>
      <w:commentRangeEnd w:id="190"/>
      <w:r w:rsidR="00433985">
        <w:rPr>
          <w:rStyle w:val="CommentReference"/>
        </w:rPr>
        <w:commentReference w:id="190"/>
      </w:r>
      <w:commentRangeEnd w:id="191"/>
      <w:r w:rsidR="00F650E5">
        <w:rPr>
          <w:rStyle w:val="CommentReference"/>
        </w:rPr>
        <w:commentReference w:id="191"/>
      </w:r>
      <w:r>
        <w:rPr>
          <w:rFonts w:ascii="Calibri" w:eastAsia="Calibri" w:hAnsi="Calibri" w:cs="Calibri"/>
          <w:color w:val="333333"/>
          <w:sz w:val="24"/>
          <w:szCs w:val="24"/>
        </w:rPr>
        <w:t>et al</w:t>
      </w:r>
      <w:del w:id="192" w:author="Laura Dee" w:date="2023-05-11T12:53:00Z">
        <w:r w:rsidDel="009B4566">
          <w:rPr>
            <w:rFonts w:ascii="Calibri" w:eastAsia="Calibri" w:hAnsi="Calibri" w:cs="Calibri"/>
            <w:color w:val="333333"/>
            <w:sz w:val="24"/>
            <w:szCs w:val="24"/>
          </w:rPr>
          <w:delText>., in press</w:delText>
        </w:r>
        <w:commentRangeEnd w:id="186"/>
        <w:r w:rsidR="00F650E5" w:rsidDel="009B4566">
          <w:rPr>
            <w:rStyle w:val="CommentReference"/>
          </w:rPr>
          <w:commentReference w:id="186"/>
        </w:r>
      </w:del>
      <w:ins w:id="193" w:author="Laura Dee" w:date="2023-05-11T12:53:00Z">
        <w:r w:rsidR="009B4566">
          <w:rPr>
            <w:rFonts w:ascii="Calibri" w:eastAsia="Calibri" w:hAnsi="Calibri" w:cs="Calibri"/>
            <w:color w:val="333333"/>
            <w:sz w:val="24"/>
            <w:szCs w:val="24"/>
          </w:rPr>
          <w:t>2023</w:t>
        </w:r>
      </w:ins>
      <w:ins w:id="194" w:author="Laura Dee" w:date="2023-05-05T12:23:00Z">
        <w:r w:rsidR="00F650E5">
          <w:rPr>
            <w:rFonts w:ascii="Calibri" w:eastAsia="Calibri" w:hAnsi="Calibri" w:cs="Calibri"/>
            <w:color w:val="333333"/>
            <w:sz w:val="24"/>
            <w:szCs w:val="24"/>
          </w:rPr>
          <w:t>).</w:t>
        </w:r>
      </w:ins>
      <w:del w:id="195" w:author="Laura Dee" w:date="2023-05-05T12:23:00Z">
        <w:r w:rsidDel="00F650E5">
          <w:rPr>
            <w:rFonts w:ascii="Calibri" w:eastAsia="Calibri" w:hAnsi="Calibri" w:cs="Calibri"/>
            <w:color w:val="333333"/>
            <w:sz w:val="24"/>
            <w:szCs w:val="24"/>
          </w:rPr>
          <w:delText xml:space="preserve">). </w:delText>
        </w:r>
        <w:r w:rsidR="0093600A" w:rsidDel="00F650E5">
          <w:rPr>
            <w:rFonts w:ascii="Calibri" w:eastAsia="Calibri" w:hAnsi="Calibri" w:cs="Calibri"/>
            <w:color w:val="333333"/>
            <w:sz w:val="24"/>
            <w:szCs w:val="24"/>
          </w:rPr>
          <w:delText>To think you can include every relevant confounder in a model is hubris at best.</w:delText>
        </w:r>
      </w:del>
      <w:ins w:id="196" w:author="Laura Dee" w:date="2023-05-05T12:22:00Z">
        <w:r w:rsidR="00357C2D">
          <w:rPr>
            <w:rFonts w:ascii="Calibri" w:eastAsia="Calibri" w:hAnsi="Calibri" w:cs="Calibri"/>
            <w:color w:val="333333"/>
            <w:sz w:val="24"/>
            <w:szCs w:val="24"/>
          </w:rPr>
          <w:t xml:space="preserve"> </w:t>
        </w:r>
      </w:ins>
    </w:p>
    <w:p w14:paraId="14FE17E4" w14:textId="38DF7189" w:rsidR="00766C2E" w:rsidRDefault="00037819">
      <w:pPr>
        <w:spacing w:after="160"/>
        <w:ind w:firstLine="720"/>
        <w:rPr>
          <w:rFonts w:ascii="Calibri" w:eastAsia="Calibri" w:hAnsi="Calibri" w:cs="Calibri"/>
          <w:color w:val="333333"/>
          <w:sz w:val="24"/>
          <w:szCs w:val="24"/>
        </w:rPr>
        <w:pPrChange w:id="197" w:author="Laura Dee" w:date="2023-05-05T12:23:00Z">
          <w:pPr>
            <w:spacing w:after="160"/>
          </w:pPr>
        </w:pPrChange>
      </w:pPr>
      <w:moveFromRangeStart w:id="198" w:author="Laura Dee" w:date="2023-05-05T12:23:00Z" w:name="move134181851"/>
      <w:commentRangeStart w:id="199"/>
      <w:commentRangeStart w:id="200"/>
      <w:commentRangeStart w:id="201"/>
      <w:moveFrom w:id="202" w:author="Laura Dee" w:date="2023-05-05T12:23:00Z">
        <w:r w:rsidDel="00F650E5">
          <w:rPr>
            <w:rFonts w:ascii="Calibri" w:eastAsia="Calibri" w:hAnsi="Calibri" w:cs="Calibri"/>
            <w:color w:val="333333"/>
            <w:sz w:val="24"/>
            <w:szCs w:val="24"/>
          </w:rPr>
          <w:t>Omitted</w:t>
        </w:r>
        <w:commentRangeEnd w:id="199"/>
        <w:r w:rsidR="00C72290" w:rsidDel="00F650E5">
          <w:rPr>
            <w:rStyle w:val="CommentReference"/>
          </w:rPr>
          <w:commentReference w:id="199"/>
        </w:r>
        <w:commentRangeEnd w:id="200"/>
        <w:r w:rsidR="001E17E8" w:rsidDel="00F650E5">
          <w:rPr>
            <w:rStyle w:val="CommentReference"/>
          </w:rPr>
          <w:commentReference w:id="200"/>
        </w:r>
        <w:commentRangeEnd w:id="201"/>
        <w:r w:rsidR="001E17E8" w:rsidDel="00F650E5">
          <w:rPr>
            <w:rStyle w:val="CommentReference"/>
          </w:rPr>
          <w:commentReference w:id="201"/>
        </w:r>
        <w:r w:rsidDel="00F650E5">
          <w:rPr>
            <w:rFonts w:ascii="Calibri" w:eastAsia="Calibri" w:hAnsi="Calibri" w:cs="Calibri"/>
            <w:color w:val="333333"/>
            <w:sz w:val="24"/>
            <w:szCs w:val="24"/>
          </w:rPr>
          <w:t xml:space="preserve"> confounding variables could occur because of missing measurements or due to failures of imagination – simply because we do not yet know confounding variables that are important. For example, one might measure plant communities to study competition, but not measure all the soil abiotic properties that drive all species due to financial or time constraints.  Similarly, working with long-term survey data or in human impacted systems, missing data on confounding variables is common, such as when using historical measures of fish abundance to study the impacts of changes in biogenic habitat availability, without measurements of fishing pressure during the same time period. </w:t>
        </w:r>
      </w:moveFrom>
      <w:moveFromRangeEnd w:id="198"/>
      <w:r>
        <w:rPr>
          <w:rFonts w:ascii="Calibri" w:eastAsia="Calibri" w:hAnsi="Calibri" w:cs="Calibri"/>
          <w:color w:val="333333"/>
          <w:sz w:val="24"/>
          <w:szCs w:val="24"/>
        </w:rPr>
        <w:t xml:space="preserve">In essence, in observational data collection and analysis, we are always going to miss something – which threatens our causal inferences. </w:t>
      </w:r>
    </w:p>
    <w:p w14:paraId="72E740CB" w14:textId="08797D87" w:rsidR="00766C2E" w:rsidRDefault="0025172C">
      <w:pPr>
        <w:ind w:firstLine="720"/>
        <w:rPr>
          <w:rFonts w:ascii="Calibri" w:eastAsia="Calibri" w:hAnsi="Calibri" w:cs="Calibri"/>
          <w:color w:val="333333"/>
          <w:sz w:val="24"/>
          <w:szCs w:val="24"/>
        </w:rPr>
        <w:pPrChange w:id="203" w:author="Laura Dee" w:date="2023-05-05T12:24:00Z">
          <w:pPr/>
        </w:pPrChange>
      </w:pPr>
      <w:commentRangeStart w:id="204"/>
      <w:ins w:id="205" w:author="Laura Dee" w:date="2023-05-05T12:24:00Z">
        <w:r>
          <w:rPr>
            <w:rFonts w:ascii="Calibri" w:eastAsia="Calibri" w:hAnsi="Calibri" w:cs="Calibri"/>
            <w:i/>
            <w:iCs/>
            <w:color w:val="333333"/>
            <w:sz w:val="24"/>
            <w:szCs w:val="24"/>
          </w:rPr>
          <w:t>Do</w:t>
        </w:r>
      </w:ins>
      <w:commentRangeEnd w:id="204"/>
      <w:ins w:id="206" w:author="Laura Dee" w:date="2023-05-05T12:25:00Z">
        <w:r w:rsidR="00406F08">
          <w:rPr>
            <w:rStyle w:val="CommentReference"/>
          </w:rPr>
          <w:commentReference w:id="204"/>
        </w:r>
      </w:ins>
      <w:ins w:id="207" w:author="Laura Dee" w:date="2023-05-05T12:24:00Z">
        <w:r>
          <w:rPr>
            <w:rFonts w:ascii="Calibri" w:eastAsia="Calibri" w:hAnsi="Calibri" w:cs="Calibri"/>
            <w:i/>
            <w:iCs/>
            <w:color w:val="333333"/>
            <w:sz w:val="24"/>
            <w:szCs w:val="24"/>
          </w:rPr>
          <w:t xml:space="preserve"> the challenges posed by causal inference in observational data mean we should dismiss it as a tool</w:t>
        </w:r>
        <w:r w:rsidR="009652DA">
          <w:rPr>
            <w:rFonts w:ascii="Calibri" w:eastAsia="Calibri" w:hAnsi="Calibri" w:cs="Calibri"/>
            <w:i/>
            <w:iCs/>
            <w:color w:val="333333"/>
            <w:sz w:val="24"/>
            <w:szCs w:val="24"/>
          </w:rPr>
          <w:t>/venture</w:t>
        </w:r>
      </w:ins>
      <w:del w:id="208" w:author="Laura Dee" w:date="2023-05-05T12:24:00Z">
        <w:r w:rsidR="00037819" w:rsidRPr="00C745AC" w:rsidDel="0025172C">
          <w:rPr>
            <w:rFonts w:ascii="Calibri" w:eastAsia="Calibri" w:hAnsi="Calibri" w:cs="Calibri"/>
            <w:i/>
            <w:iCs/>
            <w:color w:val="333333"/>
            <w:sz w:val="24"/>
            <w:szCs w:val="24"/>
          </w:rPr>
          <w:delText xml:space="preserve">Does this mean that we should not try to </w:delText>
        </w:r>
        <w:r w:rsidR="00E63060" w:rsidDel="0025172C">
          <w:rPr>
            <w:rFonts w:ascii="Calibri" w:eastAsia="Calibri" w:hAnsi="Calibri" w:cs="Calibri"/>
            <w:i/>
            <w:iCs/>
            <w:color w:val="333333"/>
            <w:sz w:val="24"/>
            <w:szCs w:val="24"/>
          </w:rPr>
          <w:delText xml:space="preserve">make inferences about causal relationships </w:delText>
        </w:r>
        <w:r w:rsidR="00037819" w:rsidRPr="00C745AC" w:rsidDel="0025172C">
          <w:rPr>
            <w:rFonts w:ascii="Calibri" w:eastAsia="Calibri" w:hAnsi="Calibri" w:cs="Calibri"/>
            <w:i/>
            <w:iCs/>
            <w:color w:val="333333"/>
            <w:sz w:val="24"/>
            <w:szCs w:val="24"/>
          </w:rPr>
          <w:delText>from observational data</w:delText>
        </w:r>
      </w:del>
      <w:r w:rsidR="00037819" w:rsidRPr="00C745AC">
        <w:rPr>
          <w:rFonts w:ascii="Calibri" w:eastAsia="Calibri" w:hAnsi="Calibri" w:cs="Calibri"/>
          <w:i/>
          <w:iCs/>
          <w:color w:val="333333"/>
          <w:sz w:val="24"/>
          <w:szCs w:val="24"/>
        </w:rPr>
        <w:t>?</w:t>
      </w:r>
      <w:r w:rsidR="00037819">
        <w:rPr>
          <w:rFonts w:ascii="Calibri" w:eastAsia="Calibri" w:hAnsi="Calibri" w:cs="Calibri"/>
          <w:color w:val="333333"/>
          <w:sz w:val="24"/>
          <w:szCs w:val="24"/>
        </w:rPr>
        <w:t xml:space="preserve"> </w:t>
      </w:r>
      <w:r w:rsidR="00037819" w:rsidRPr="0025172C">
        <w:rPr>
          <w:rFonts w:ascii="Calibri" w:eastAsia="Calibri" w:hAnsi="Calibri" w:cs="Calibri"/>
          <w:color w:val="333333"/>
          <w:sz w:val="24"/>
          <w:szCs w:val="24"/>
          <w:rPrChange w:id="209" w:author="Laura Dee" w:date="2023-05-05T12:24:00Z">
            <w:rPr>
              <w:rFonts w:ascii="Calibri" w:eastAsia="Calibri" w:hAnsi="Calibri" w:cs="Calibri"/>
              <w:b/>
              <w:bCs/>
              <w:color w:val="333333"/>
              <w:sz w:val="24"/>
              <w:szCs w:val="24"/>
            </w:rPr>
          </w:rPrChange>
        </w:rPr>
        <w:t>No.</w:t>
      </w:r>
      <w:r w:rsidR="00037819">
        <w:rPr>
          <w:rFonts w:ascii="Calibri" w:eastAsia="Calibri" w:hAnsi="Calibri" w:cs="Calibri"/>
          <w:color w:val="333333"/>
          <w:sz w:val="24"/>
          <w:szCs w:val="24"/>
        </w:rPr>
        <w:t xml:space="preserve"> Rather than throwing up our hands, discounting</w:t>
      </w:r>
      <w:r w:rsidR="00E63060">
        <w:rPr>
          <w:rFonts w:ascii="Calibri" w:eastAsia="Calibri" w:hAnsi="Calibri" w:cs="Calibri"/>
          <w:color w:val="333333"/>
          <w:sz w:val="24"/>
          <w:szCs w:val="24"/>
        </w:rPr>
        <w:t>,</w:t>
      </w:r>
      <w:r w:rsidR="00037819">
        <w:rPr>
          <w:rFonts w:ascii="Calibri" w:eastAsia="Calibri" w:hAnsi="Calibri" w:cs="Calibri"/>
          <w:color w:val="333333"/>
          <w:sz w:val="24"/>
          <w:szCs w:val="24"/>
        </w:rPr>
        <w:t xml:space="preserve"> and abandoning the use of observational data for causal inference, we suggest that </w:t>
      </w:r>
      <w:r w:rsidR="00E63060">
        <w:rPr>
          <w:rFonts w:ascii="Calibri" w:eastAsia="Calibri" w:hAnsi="Calibri" w:cs="Calibri"/>
          <w:color w:val="333333"/>
          <w:sz w:val="24"/>
          <w:szCs w:val="24"/>
        </w:rPr>
        <w:t xml:space="preserve">ecologists consider adopting </w:t>
      </w:r>
      <w:commentRangeStart w:id="210"/>
      <w:r w:rsidR="00037819">
        <w:rPr>
          <w:rFonts w:ascii="Calibri" w:eastAsia="Calibri" w:hAnsi="Calibri" w:cs="Calibri"/>
          <w:color w:val="333333"/>
          <w:sz w:val="24"/>
          <w:szCs w:val="24"/>
        </w:rPr>
        <w:t xml:space="preserve">techniques from other disciplines that cannot do experiments, and yet have </w:t>
      </w:r>
      <w:r w:rsidR="00037819">
        <w:rPr>
          <w:rFonts w:ascii="Calibri" w:eastAsia="Calibri" w:hAnsi="Calibri" w:cs="Calibri"/>
          <w:color w:val="333333"/>
          <w:sz w:val="24"/>
          <w:szCs w:val="24"/>
        </w:rPr>
        <w:lastRenderedPageBreak/>
        <w:t>been building tools for causal analysis from observational data</w:t>
      </w:r>
      <w:ins w:id="211" w:author="Laura Dee" w:date="2023-05-05T12:25:00Z">
        <w:r w:rsidR="009652DA">
          <w:rPr>
            <w:rFonts w:ascii="Calibri" w:eastAsia="Calibri" w:hAnsi="Calibri" w:cs="Calibri"/>
            <w:color w:val="333333"/>
            <w:sz w:val="24"/>
            <w:szCs w:val="24"/>
          </w:rPr>
          <w:t>, to explicitly deal with OVB,</w:t>
        </w:r>
      </w:ins>
      <w:r w:rsidR="00037819">
        <w:rPr>
          <w:rFonts w:ascii="Calibri" w:eastAsia="Calibri" w:hAnsi="Calibri" w:cs="Calibri"/>
          <w:color w:val="333333"/>
          <w:sz w:val="24"/>
          <w:szCs w:val="24"/>
        </w:rPr>
        <w:t xml:space="preserve"> </w:t>
      </w:r>
      <w:del w:id="212" w:author="Laura Dee" w:date="2023-05-05T12:25:00Z">
        <w:r w:rsidR="00037819" w:rsidDel="009652DA">
          <w:rPr>
            <w:rFonts w:ascii="Calibri" w:eastAsia="Calibri" w:hAnsi="Calibri" w:cs="Calibri"/>
            <w:color w:val="333333"/>
            <w:sz w:val="24"/>
            <w:szCs w:val="24"/>
          </w:rPr>
          <w:delText xml:space="preserve">in the face of OVB </w:delText>
        </w:r>
      </w:del>
      <w:r w:rsidR="00037819">
        <w:rPr>
          <w:rFonts w:ascii="Calibri" w:eastAsia="Calibri" w:hAnsi="Calibri" w:cs="Calibri"/>
          <w:color w:val="333333"/>
          <w:sz w:val="24"/>
          <w:szCs w:val="24"/>
        </w:rPr>
        <w:t>for decades. OVB has been widely recognized to the point of obsession in fields such as psychology, economics, education, epidemiology, sociology, computer science, and more</w:t>
      </w:r>
      <w:r w:rsidR="006962B2">
        <w:rPr>
          <w:rFonts w:ascii="Calibri" w:eastAsia="Calibri" w:hAnsi="Calibri" w:cs="Calibri"/>
          <w:color w:val="333333"/>
          <w:sz w:val="24"/>
          <w:szCs w:val="24"/>
        </w:rPr>
        <w:t xml:space="preserve"> </w:t>
      </w:r>
      <w:r w:rsidR="00037819">
        <w:fldChar w:fldCharType="begin"/>
      </w:r>
      <w:r w:rsidR="00F87D56">
        <w:instrText xml:space="preserve"> ADDIN ZOTERO_ITEM CSL_CITATION {"citationID":"ah6UOLCI","properties":{"formattedCitation":"(Rubin 1974, 2005, Holland 1986, Robins 1989, Heckman 2000, Angrist and Pischke 2008, Pearl 2009, Imbens and Rubin 2015, Morgan and Winship 2015, Hernan and Robins 2023)","plainCitation":"(Rubin 1974, 2005, Holland 1986, Robins 1989, Heckman 2000, Angrist and Pischke 2008, Pearl 2009, Imbens and Rubin 2015, Morgan and Winship 2015, Hernan and Robins 2023)","noteIndex":0},"citationItems":[{"id":12778,"uris":["http://zotero.org/users/1810851/items/MQJJC2Z2"],"itemData":{"id":12778,"type":"article-journal","abstract":"Presents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W."}],"accessed":{"date-parts":[["2023",3,27]]},"issued":{"date-parts":[["1986"]]}}},{"id":12783,"uris":["http://zotero.org/users/1810851/items/8W5STCU5"],"itemData":{"id":12783,"type":"article-journal","abstract":"In epidemiologic studies of the effect of an exposure on disease, the crude association of exposure with disease may fail to reflect a causal association due to confounding by one or more covariates. Most previous discussions of confounding in the epidemiologic literature have considered only point exposure studies, that is, studies that measure exposure and covariate status only once, at start of follow-up. In this paper we offer definitions of confounding suitable for longitudinal studies that obtain data on exposure, covariate, and vital status at several points in time. An important difference between longitudinal studies and point exposure studies is that, in longitudinal studies, a time-dependent covariate can be simultaneously a confounder and an intermediate variable on the causal pathway from exposure to disease. In this paper I propose an estimator, the extended standardized risk difference, that provides control for confounding by a covariate that is simultaneously a confounder and an intermediate variable.","container-title":"Statistics in Medicine","DOI":"10.1002/sim.4780080608","ISSN":"1097-0258","issue":"6","language":"en","note":"_eprint: https://onlinelibrary.wiley.com/doi/pdf/10.1002/sim.4780080608","page":"679-701","source":"Wiley Online Library","title":"The control of confounding by intermediate variables","URL":"https://onlinelibrary.wiley.com/doi/abs/10.1002/sim.4780080608","volume":"8","author":[{"family":"Robins","given":"James"}],"accessed":{"date-parts":[["2023",3,27]]},"issued":{"date-parts":[["1989"]]}}},{"id":12772,"uris":["http://zotero.org/users/1810851/items/EP5XIIW9"],"itemData":{"id":12772,"type":"article-journal","abstract":"The major contributions of twentieth century econometrics to knowledge were the definition of causal parameters within well-defined economic models in which agents are constrained by resources and markets and causes are interrelated, the analysis of what is required to recover causal parameters from data (the identification problem), and clarification of the role of causal parameters in policy evaluation and in forecasting the effects of policies never previously experienced. This paper summarizes the development ofthese ideas by the Cowles Commission, the response to their work by structural econometricians and VAR econometricians, and the response to structural and VAR econometrics by calibrators, advocates of natural and social experiments, and by nonparametric econometricians and statisticians.","container-title":"The Quarterly Journal of Economics","DOI":"10.1162/003355300554674","ISSN":"0033-5533","issue":"1","journalAbbreviation":"The Quarterly Journal of Economics","page":"45-97","source":"Silverchair","title":"Causal Parameters and Policy Analysis in Economics: A Twentieth Century Retrospective*","title-short":"Causal Parameters and Policy Analysis in Economics","URL":"https://doi.org/10.1162/003355300554674","volume":"115","author":[{"family":"Heckman","given":"James J."}],"accessed":{"date-parts":[["2023",3,27]]},"issued":{"date-parts":[["2000",2,1]]}}},{"id":12366,"uris":["http://zotero.org/users/1810851/items/DYJIPGVM"],"itemData":{"id":12366,"type":"chapter","container-title":"Mostly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D."},{"family":"Pischke","given":"Jörn-Steffen"}],"issued":{"date-parts":[["2008"]]}}},{"id":12345,"uris":["http://zotero.org/users/1810851/items/KGXZIETQ"],"itemData":{"id":12345,"type":"book","ISBN":"0-521-89560-X","publisher":"Cambridge university press","title":"Causality","author":[{"family":"Pearl","given":"Judea"}],"issued":{"date-parts":[["2009"]]}}},{"id":12780,"uris":["http://zotero.org/users/1810851/items/WMH23Z63"],"itemData":{"id":12780,"type":"book","abstract":"Most questions in social and biomedical sciences are causal in nature: what would happen to individuals, or to groups, if part of their environment were changed? In this groundbreaking text, two world-renowned experts present statistical methods for studying such questions. This book starts with the notion of potential outcomes, each corresponding to the outcome that would be realized if a subject were exposed to a particular treatment or regime. In this approach, causal effects are comparisons of such potential outcomes. The fundamental problem of causal inference is that we can only observe one of the potential outcomes for a particular subject. The authors discuss how randomized experiments allow us to assess causal effects and then turn to observational studies. They lay out the assumptions needed for causal inference and describe the leading analysis methods, including matching, propensity-score methods, and instrumental variables. Many detailed applications are included, with special focus on practical aspects for the empirical researcher.","event-place":"Cambridge","ISBN":"978-0-521-88588-1","note":"DOI: 10.1017/CBO9781139025751","publisher":"Cambridge University Press","publisher-place":"Cambridge","source":"Cambridge University Press","title":"Causal Inference for Statistics, Social, and Biomedical Sciences: An Introduction","title-short":"Causal Inference for Statistics, Social, and Biomedical Sciences","URL":"https://www.cambridge.org/core/books/causal-inference-for-statistics-social-and-biomedical-sciences/71126BE90C58F1A431FE9B2DD07938AB","author":[{"family":"Imbens","given":"Guido W."},{"family":"Rubin","given":"Donald B."}],"accessed":{"date-parts":[["2023",3,27]]},"issued":{"date-parts":[["2015"]]}}},{"id":12765,"uris":["http://zotero.org/users/1810851/items/CV9N6GC9"],"itemData":{"id":12765,"type":"book","abstract":"In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00037819">
        <w:fldChar w:fldCharType="separate"/>
      </w:r>
      <w:r w:rsidR="00F87D56">
        <w:t>(Rubin 1974, 2005, Holland 1986, Robins 1989, Heckman 2000, Angrist and Pischke 2008, Pearl 2009, Imbens and Rubin 2015, Morgan and Winship 2015, Hernan and Robins 2023)</w:t>
      </w:r>
      <w:r w:rsidR="00037819">
        <w:rPr>
          <w:rFonts w:ascii="Calibri" w:eastAsia="Calibri" w:hAnsi="Calibri" w:cs="Calibri"/>
          <w:color w:val="333333"/>
          <w:sz w:val="24"/>
          <w:szCs w:val="24"/>
        </w:rPr>
        <w:fldChar w:fldCharType="end"/>
      </w:r>
      <w:r w:rsidR="00037819">
        <w:rPr>
          <w:rFonts w:ascii="Calibri" w:eastAsia="Calibri" w:hAnsi="Calibri" w:cs="Calibri"/>
          <w:color w:val="333333"/>
          <w:sz w:val="24"/>
          <w:szCs w:val="24"/>
        </w:rPr>
        <w:t xml:space="preserve">. </w:t>
      </w:r>
      <w:commentRangeStart w:id="213"/>
      <w:r w:rsidR="00096530">
        <w:rPr>
          <w:rFonts w:ascii="Calibri" w:eastAsia="Calibri" w:hAnsi="Calibri" w:cs="Calibri"/>
          <w:color w:val="333333"/>
          <w:sz w:val="24"/>
          <w:szCs w:val="24"/>
        </w:rPr>
        <w:t>This</w:t>
      </w:r>
      <w:commentRangeEnd w:id="213"/>
      <w:r w:rsidR="00E63060">
        <w:rPr>
          <w:rStyle w:val="CommentReference"/>
        </w:rPr>
        <w:commentReference w:id="213"/>
      </w:r>
      <w:r w:rsidR="00096530">
        <w:rPr>
          <w:rFonts w:ascii="Calibri" w:eastAsia="Calibri" w:hAnsi="Calibri" w:cs="Calibri"/>
          <w:color w:val="333333"/>
          <w:sz w:val="24"/>
          <w:szCs w:val="24"/>
        </w:rPr>
        <w:t xml:space="preserve"> difference could be due to Ecologists having fewer barriers to conducting experiments while other fields cannot as readily perform experiments for logistical or ethical reasons. For instance, it is not ethical to make a person smoke cigarettes daily to test the causal effect of smoking on dementia </w:t>
      </w:r>
      <w:r w:rsidR="00096530">
        <w:fldChar w:fldCharType="begin"/>
      </w:r>
      <w:r w:rsidR="00096530">
        <w:instrText xml:space="preserve"> ADDIN ZOTERO_ITEM CSL_CITATION {"citationID":"Rr1K33is","properties":{"formattedCitation":"(Hernan and Robins 2023)","plainCitation":"(Hernan and Robins 2023)","noteIndex":0},"citationItems":[{"id":12782,"uris":["http://zotero.org/users/1810851/items/38H6EE9W"],"itemData":{"id":12782,"type":"book","abstract":"Causal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00096530">
        <w:fldChar w:fldCharType="separate"/>
      </w:r>
      <w:r w:rsidR="00096530">
        <w:t>(Hernan and Robins 2023)</w:t>
      </w:r>
      <w:r w:rsidR="00096530">
        <w:rPr>
          <w:rFonts w:ascii="Calibri" w:eastAsia="Calibri" w:hAnsi="Calibri" w:cs="Calibri"/>
          <w:color w:val="333333"/>
          <w:sz w:val="24"/>
          <w:szCs w:val="24"/>
        </w:rPr>
        <w:fldChar w:fldCharType="end"/>
      </w:r>
      <w:r w:rsidR="00096530">
        <w:rPr>
          <w:rFonts w:ascii="Calibri" w:eastAsia="Calibri" w:hAnsi="Calibri" w:cs="Calibri"/>
          <w:color w:val="333333"/>
          <w:sz w:val="24"/>
          <w:szCs w:val="24"/>
        </w:rPr>
        <w:t xml:space="preserve">, and one can only manipulate curricula so far in an effort to understand educational </w:t>
      </w:r>
      <w:commentRangeEnd w:id="210"/>
      <w:r w:rsidR="00E63060">
        <w:rPr>
          <w:rStyle w:val="CommentReference"/>
        </w:rPr>
        <w:commentReference w:id="210"/>
      </w:r>
      <w:r w:rsidR="00096530">
        <w:rPr>
          <w:rFonts w:ascii="Calibri" w:eastAsia="Calibri" w:hAnsi="Calibri" w:cs="Calibri"/>
          <w:color w:val="333333"/>
          <w:sz w:val="24"/>
          <w:szCs w:val="24"/>
        </w:rPr>
        <w:t xml:space="preserve">outcomes. Yet, these disciplines have developed a suite of approaches for causal inferences in observational data and to overcome the issues pose by confounding variables </w:t>
      </w:r>
      <w:r w:rsidR="00037819">
        <w:rPr>
          <w:rFonts w:ascii="Calibri" w:eastAsia="Calibri" w:hAnsi="Calibri" w:cs="Calibri"/>
          <w:color w:val="333333"/>
          <w:sz w:val="24"/>
          <w:szCs w:val="24"/>
        </w:rPr>
        <w:t xml:space="preserve">- some even at the center of the 2022 Nobel prize in Economics - that have been largely absent from the ecologist’s toolbox </w:t>
      </w:r>
      <w:r w:rsidR="00037819">
        <w:fldChar w:fldCharType="begin"/>
      </w:r>
      <w:r w:rsidR="0072028C">
        <w:instrText xml:space="preserve"> ADDIN ZOTERO_ITEM CSL_CITATION {"citationID":"pCn9tLc2","properties":{"formattedCitation":"(but see Butsic et al. 2017, Rinella et al. 2020 and others  on OVB and instrumental variables)","plainCitation":"(but see Butsic et al. 2017, Rinella et al. 2020 and others  on OVB and instrumental variables)","dontUpdate":true,"noteIndex":0},"citationItems":[{"id":12354,"uris":["http://zotero.org/users/1810851/items/X7JJREPF"],"itemData":{"id":12354,"type":"article-journal","abstract":"Many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C."},{"family":"Baumann","given":"Matthias"},{"family":"Kuemmerle","given":"Tobias"}],"accessed":{"date-parts":[["2022",4,20]]},"issued":{"date-parts":[["2017",3,1]]}},"label":"page","prefix":"but see"},{"id":12342,"uris":["http://zotero.org/users/1810851/items/M23DEV7L"],"itemData":{"id":12342,"type":"article-journal","abstract":"Models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T."}],"accessed":{"date-parts":[["2022",4,20]]},"issued":{"date-parts":[["2020"]]}},"label":"page","suffix":"and others  on OVB and instrumental variables"}],"schema":"https://github.com/citation-style-language/schema/raw/master/csl-citation.json"} </w:instrText>
      </w:r>
      <w:r w:rsidR="00037819">
        <w:fldChar w:fldCharType="separate"/>
      </w:r>
      <w:r w:rsidR="00F87D56">
        <w:t>(but see Butsic et al. 2017, Rinella et al. 2020 and others on OVB and instrumental variables)</w:t>
      </w:r>
      <w:r w:rsidR="00037819">
        <w:rPr>
          <w:rFonts w:ascii="Calibri" w:eastAsia="Calibri" w:hAnsi="Calibri" w:cs="Calibri"/>
          <w:color w:val="333333"/>
          <w:sz w:val="24"/>
          <w:szCs w:val="24"/>
        </w:rPr>
        <w:fldChar w:fldCharType="end"/>
      </w:r>
      <w:r w:rsidR="00037819">
        <w:rPr>
          <w:rFonts w:ascii="Calibri" w:eastAsia="Calibri" w:hAnsi="Calibri" w:cs="Calibri"/>
          <w:color w:val="333333"/>
          <w:sz w:val="24"/>
          <w:szCs w:val="24"/>
        </w:rPr>
        <w:t xml:space="preserve">. </w:t>
      </w:r>
    </w:p>
    <w:p w14:paraId="2CADAA14" w14:textId="77777777" w:rsidR="00766C2E" w:rsidRDefault="00766C2E">
      <w:pPr>
        <w:rPr>
          <w:rFonts w:ascii="Calibri" w:eastAsia="Calibri" w:hAnsi="Calibri" w:cs="Calibri"/>
          <w:color w:val="333333"/>
          <w:sz w:val="24"/>
          <w:szCs w:val="24"/>
        </w:rPr>
      </w:pPr>
    </w:p>
    <w:p w14:paraId="1D627E56" w14:textId="2541032B" w:rsidR="00766C2E" w:rsidRDefault="00037819" w:rsidP="00F87D56">
      <w:pPr>
        <w:rPr>
          <w:rFonts w:ascii="Calibri" w:eastAsia="Calibri" w:hAnsi="Calibri" w:cs="Calibri"/>
          <w:color w:val="333333"/>
          <w:sz w:val="24"/>
          <w:szCs w:val="24"/>
        </w:rPr>
      </w:pPr>
      <w:r>
        <w:rPr>
          <w:rFonts w:ascii="Calibri" w:eastAsia="Calibri" w:hAnsi="Calibri" w:cs="Calibri"/>
          <w:color w:val="333333"/>
          <w:sz w:val="24"/>
          <w:szCs w:val="24"/>
        </w:rPr>
        <w:t>Here, we aim to provide a guide to readily</w:t>
      </w:r>
      <w:ins w:id="214" w:author="Laura Dee" w:date="2023-05-11T12:50:00Z">
        <w:r w:rsidR="00B108F5">
          <w:rPr>
            <w:rFonts w:ascii="Calibri" w:eastAsia="Calibri" w:hAnsi="Calibri" w:cs="Calibri"/>
            <w:color w:val="333333"/>
            <w:sz w:val="24"/>
            <w:szCs w:val="24"/>
          </w:rPr>
          <w:t xml:space="preserve"> </w:t>
        </w:r>
      </w:ins>
      <w:del w:id="215" w:author="Laura Dee" w:date="2023-05-11T12:50:00Z">
        <w:r w:rsidR="00732DC2" w:rsidDel="00B108F5">
          <w:rPr>
            <w:rFonts w:ascii="Calibri" w:eastAsia="Calibri" w:hAnsi="Calibri" w:cs="Calibri"/>
            <w:color w:val="333333"/>
            <w:sz w:val="24"/>
            <w:szCs w:val="24"/>
          </w:rPr>
          <w:delText>-</w:delText>
        </w:r>
      </w:del>
      <w:r>
        <w:rPr>
          <w:rFonts w:ascii="Calibri" w:eastAsia="Calibri" w:hAnsi="Calibri" w:cs="Calibri"/>
          <w:color w:val="333333"/>
          <w:sz w:val="24"/>
          <w:szCs w:val="24"/>
        </w:rPr>
        <w:t xml:space="preserve">available ways to cope with </w:t>
      </w:r>
      <w:r w:rsidR="0069499F">
        <w:rPr>
          <w:rFonts w:ascii="Calibri" w:eastAsia="Calibri" w:hAnsi="Calibri" w:cs="Calibri"/>
          <w:color w:val="333333"/>
          <w:sz w:val="24"/>
          <w:szCs w:val="24"/>
        </w:rPr>
        <w:t>O</w:t>
      </w:r>
      <w:r>
        <w:rPr>
          <w:rFonts w:ascii="Calibri" w:eastAsia="Calibri" w:hAnsi="Calibri" w:cs="Calibri"/>
          <w:color w:val="333333"/>
          <w:sz w:val="24"/>
          <w:szCs w:val="24"/>
        </w:rPr>
        <w:t xml:space="preserve">mitted </w:t>
      </w:r>
      <w:r w:rsidR="0069499F">
        <w:rPr>
          <w:rFonts w:ascii="Calibri" w:eastAsia="Calibri" w:hAnsi="Calibri" w:cs="Calibri"/>
          <w:color w:val="333333"/>
          <w:sz w:val="24"/>
          <w:szCs w:val="24"/>
        </w:rPr>
        <w:t xml:space="preserve">Variable Bias </w:t>
      </w:r>
      <w:r w:rsidR="00732DC2">
        <w:rPr>
          <w:rFonts w:ascii="Calibri" w:eastAsia="Calibri" w:hAnsi="Calibri" w:cs="Calibri"/>
          <w:color w:val="333333"/>
          <w:sz w:val="24"/>
          <w:szCs w:val="24"/>
        </w:rPr>
        <w:t xml:space="preserve">(OVB) </w:t>
      </w:r>
      <w:r>
        <w:rPr>
          <w:rFonts w:ascii="Calibri" w:eastAsia="Calibri" w:hAnsi="Calibri" w:cs="Calibri"/>
          <w:color w:val="333333"/>
          <w:sz w:val="24"/>
          <w:szCs w:val="24"/>
        </w:rPr>
        <w:t xml:space="preserve">for Ecologists. We begin by briefly describing the status quo for how ecologists </w:t>
      </w:r>
      <w:r w:rsidR="00B73FE5">
        <w:rPr>
          <w:rFonts w:ascii="Calibri" w:eastAsia="Calibri" w:hAnsi="Calibri" w:cs="Calibri"/>
          <w:color w:val="333333"/>
          <w:sz w:val="24"/>
          <w:szCs w:val="24"/>
        </w:rPr>
        <w:t xml:space="preserve">most often </w:t>
      </w:r>
      <w:r>
        <w:rPr>
          <w:rFonts w:ascii="Calibri" w:eastAsia="Calibri" w:hAnsi="Calibri" w:cs="Calibri"/>
          <w:color w:val="333333"/>
          <w:sz w:val="24"/>
          <w:szCs w:val="24"/>
        </w:rPr>
        <w:t xml:space="preserve">deal with omitted variable </w:t>
      </w:r>
      <w:commentRangeStart w:id="216"/>
      <w:r>
        <w:rPr>
          <w:rFonts w:ascii="Calibri" w:eastAsia="Calibri" w:hAnsi="Calibri" w:cs="Calibri"/>
          <w:color w:val="333333"/>
          <w:sz w:val="24"/>
          <w:szCs w:val="24"/>
        </w:rPr>
        <w:t>bias</w:t>
      </w:r>
      <w:r w:rsidR="00732DC2">
        <w:rPr>
          <w:rFonts w:ascii="Calibri" w:eastAsia="Calibri" w:hAnsi="Calibri" w:cs="Calibri"/>
          <w:color w:val="333333"/>
          <w:sz w:val="24"/>
          <w:szCs w:val="24"/>
        </w:rPr>
        <w:t xml:space="preserve">. After, we review </w:t>
      </w:r>
      <w:r>
        <w:rPr>
          <w:rFonts w:ascii="Calibri" w:eastAsia="Calibri" w:hAnsi="Calibri" w:cs="Calibri"/>
          <w:color w:val="333333"/>
          <w:sz w:val="24"/>
          <w:szCs w:val="24"/>
        </w:rPr>
        <w:t>tools for identifying potential sources of omitted variable bias</w:t>
      </w:r>
      <w:r w:rsidR="00732DC2">
        <w:rPr>
          <w:rFonts w:ascii="Calibri" w:eastAsia="Calibri" w:hAnsi="Calibri" w:cs="Calibri"/>
          <w:color w:val="333333"/>
          <w:sz w:val="24"/>
          <w:szCs w:val="24"/>
        </w:rPr>
        <w:t>,</w:t>
      </w:r>
      <w:r w:rsidR="00B73FE5">
        <w:rPr>
          <w:rFonts w:ascii="Calibri" w:eastAsia="Calibri" w:hAnsi="Calibri" w:cs="Calibri"/>
          <w:color w:val="333333"/>
          <w:sz w:val="24"/>
          <w:szCs w:val="24"/>
        </w:rPr>
        <w:t xml:space="preserve"> building on </w:t>
      </w:r>
      <w:r>
        <w:rPr>
          <w:rFonts w:ascii="Calibri" w:eastAsia="Calibri" w:hAnsi="Calibri" w:cs="Calibri"/>
          <w:color w:val="333333"/>
          <w:sz w:val="24"/>
          <w:szCs w:val="24"/>
        </w:rPr>
        <w:t xml:space="preserve">foundation that has become increasingly common in ecology </w:t>
      </w:r>
      <w:r>
        <w:fldChar w:fldCharType="begin"/>
      </w:r>
      <w:r w:rsidR="00F87D56">
        <w:instrText xml:space="preserve"> ADDIN ZOTERO_ITEM CSL_CITATION {"citationID":"NmAFejkX","properties":{"formattedCitation":"(Arif and MacNeil 2023)","plainCitation":"(Arif and MacNeil 2023)","noteIndex":0},"citationItems":[{"id":12785,"uris":["http://zotero.org/users/1810851/items/WBJ7NKLR"],"itemData":{"id":12785,"type":"article-journal","abstract":"Ecologists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fldChar w:fldCharType="separate"/>
      </w:r>
      <w:r w:rsidR="00F87D56">
        <w:t>(Arif and MacNeil 2023)</w:t>
      </w:r>
      <w:r>
        <w:rPr>
          <w:rFonts w:ascii="Calibri" w:eastAsia="Calibri" w:hAnsi="Calibri" w:cs="Calibri"/>
          <w:sz w:val="24"/>
          <w:szCs w:val="24"/>
        </w:rPr>
        <w:fldChar w:fldCharType="end"/>
      </w:r>
      <w:r w:rsidR="00D14E40">
        <w:rPr>
          <w:rFonts w:ascii="Calibri" w:eastAsia="Calibri" w:hAnsi="Calibri" w:cs="Calibri"/>
          <w:sz w:val="24"/>
          <w:szCs w:val="24"/>
        </w:rPr>
        <w:t>.</w:t>
      </w:r>
      <w:r>
        <w:rPr>
          <w:rFonts w:ascii="Calibri" w:eastAsia="Calibri" w:hAnsi="Calibri" w:cs="Calibri"/>
          <w:sz w:val="24"/>
          <w:szCs w:val="24"/>
        </w:rPr>
        <w:t xml:space="preserve"> </w:t>
      </w:r>
      <w:r w:rsidR="00D14E40">
        <w:rPr>
          <w:rFonts w:ascii="Calibri" w:eastAsia="Calibri" w:hAnsi="Calibri" w:cs="Calibri"/>
          <w:sz w:val="24"/>
          <w:szCs w:val="24"/>
        </w:rPr>
        <w:t xml:space="preserve">We </w:t>
      </w:r>
      <w:r>
        <w:rPr>
          <w:rFonts w:ascii="Calibri" w:eastAsia="Calibri" w:hAnsi="Calibri" w:cs="Calibri"/>
          <w:sz w:val="24"/>
          <w:szCs w:val="24"/>
        </w:rPr>
        <w:t>then</w:t>
      </w:r>
      <w:r w:rsidR="00732DC2">
        <w:rPr>
          <w:rFonts w:ascii="Calibri" w:eastAsia="Calibri" w:hAnsi="Calibri" w:cs="Calibri"/>
          <w:sz w:val="24"/>
          <w:szCs w:val="24"/>
        </w:rPr>
        <w:t xml:space="preserve"> outline</w:t>
      </w:r>
      <w:r>
        <w:rPr>
          <w:rFonts w:ascii="Calibri" w:eastAsia="Calibri" w:hAnsi="Calibri" w:cs="Calibri"/>
          <w:sz w:val="24"/>
          <w:szCs w:val="24"/>
        </w:rPr>
        <w:t xml:space="preserve"> </w:t>
      </w:r>
      <w:r w:rsidR="00D14E40">
        <w:rPr>
          <w:rFonts w:ascii="Calibri" w:eastAsia="Calibri" w:hAnsi="Calibri" w:cs="Calibri"/>
          <w:sz w:val="24"/>
          <w:szCs w:val="24"/>
        </w:rPr>
        <w:t xml:space="preserve">sampling and </w:t>
      </w:r>
      <w:r w:rsidR="009A2BE2">
        <w:rPr>
          <w:rFonts w:ascii="Calibri" w:eastAsia="Calibri" w:hAnsi="Calibri" w:cs="Calibri"/>
          <w:sz w:val="24"/>
          <w:szCs w:val="24"/>
        </w:rPr>
        <w:t xml:space="preserve">statistical </w:t>
      </w:r>
      <w:r w:rsidR="00581014">
        <w:rPr>
          <w:rFonts w:ascii="Calibri" w:eastAsia="Calibri" w:hAnsi="Calibri" w:cs="Calibri"/>
          <w:sz w:val="24"/>
          <w:szCs w:val="24"/>
        </w:rPr>
        <w:t xml:space="preserve">model </w:t>
      </w:r>
      <w:r w:rsidR="009A2BE2">
        <w:rPr>
          <w:rFonts w:ascii="Calibri" w:eastAsia="Calibri" w:hAnsi="Calibri" w:cs="Calibri"/>
          <w:sz w:val="24"/>
          <w:szCs w:val="24"/>
        </w:rPr>
        <w:t xml:space="preserve">designs </w:t>
      </w:r>
      <w:r>
        <w:rPr>
          <w:rFonts w:ascii="Calibri" w:eastAsia="Calibri" w:hAnsi="Calibri" w:cs="Calibri"/>
          <w:sz w:val="24"/>
          <w:szCs w:val="24"/>
        </w:rPr>
        <w:t>for dealing with omitted variable bias</w:t>
      </w:r>
      <w:r w:rsidR="00D14E40">
        <w:rPr>
          <w:rFonts w:ascii="Calibri" w:eastAsia="Calibri" w:hAnsi="Calibri" w:cs="Calibri"/>
          <w:sz w:val="24"/>
          <w:szCs w:val="24"/>
        </w:rPr>
        <w:t>.</w:t>
      </w:r>
      <w:r>
        <w:rPr>
          <w:rFonts w:ascii="Calibri" w:eastAsia="Calibri" w:hAnsi="Calibri" w:cs="Calibri"/>
          <w:sz w:val="24"/>
          <w:szCs w:val="24"/>
        </w:rPr>
        <w:t xml:space="preserve"> </w:t>
      </w:r>
      <w:r w:rsidR="00D14E40">
        <w:rPr>
          <w:rFonts w:ascii="Calibri" w:eastAsia="Calibri" w:hAnsi="Calibri" w:cs="Calibri"/>
          <w:sz w:val="24"/>
          <w:szCs w:val="24"/>
        </w:rPr>
        <w:t xml:space="preserve">Most of these statistical </w:t>
      </w:r>
      <w:r w:rsidR="00581014">
        <w:rPr>
          <w:rFonts w:ascii="Calibri" w:eastAsia="Calibri" w:hAnsi="Calibri" w:cs="Calibri"/>
          <w:sz w:val="24"/>
          <w:szCs w:val="24"/>
        </w:rPr>
        <w:t xml:space="preserve">model </w:t>
      </w:r>
      <w:r w:rsidR="00D14E40">
        <w:rPr>
          <w:rFonts w:ascii="Calibri" w:eastAsia="Calibri" w:hAnsi="Calibri" w:cs="Calibri"/>
          <w:sz w:val="24"/>
          <w:szCs w:val="24"/>
        </w:rPr>
        <w:t xml:space="preserve">designs </w:t>
      </w:r>
      <w:r w:rsidR="009A2BE2">
        <w:rPr>
          <w:rFonts w:ascii="Calibri" w:eastAsia="Calibri" w:hAnsi="Calibri" w:cs="Calibri"/>
          <w:sz w:val="24"/>
          <w:szCs w:val="24"/>
        </w:rPr>
        <w:t xml:space="preserve">are </w:t>
      </w:r>
      <w:r w:rsidR="00D14E40">
        <w:rPr>
          <w:rFonts w:ascii="Calibri" w:eastAsia="Calibri" w:hAnsi="Calibri" w:cs="Calibri"/>
          <w:sz w:val="24"/>
          <w:szCs w:val="24"/>
        </w:rPr>
        <w:t>novel</w:t>
      </w:r>
      <w:r w:rsidR="009A2BE2">
        <w:rPr>
          <w:rFonts w:ascii="Calibri" w:eastAsia="Calibri" w:hAnsi="Calibri" w:cs="Calibri"/>
          <w:sz w:val="24"/>
          <w:szCs w:val="24"/>
        </w:rPr>
        <w:t xml:space="preserve"> </w:t>
      </w:r>
      <w:r w:rsidR="00D14E40">
        <w:rPr>
          <w:rFonts w:ascii="Calibri" w:eastAsia="Calibri" w:hAnsi="Calibri" w:cs="Calibri"/>
          <w:sz w:val="24"/>
          <w:szCs w:val="24"/>
        </w:rPr>
        <w:t>for</w:t>
      </w:r>
      <w:r w:rsidR="009A2BE2">
        <w:rPr>
          <w:rFonts w:ascii="Calibri" w:eastAsia="Calibri" w:hAnsi="Calibri" w:cs="Calibri"/>
          <w:sz w:val="24"/>
          <w:szCs w:val="24"/>
        </w:rPr>
        <w:t xml:space="preserve"> ecology</w:t>
      </w:r>
      <w:commentRangeEnd w:id="216"/>
      <w:r w:rsidR="009A2BE2">
        <w:rPr>
          <w:rStyle w:val="CommentReference"/>
        </w:rPr>
        <w:commentReference w:id="216"/>
      </w:r>
      <w:r>
        <w:rPr>
          <w:rFonts w:ascii="Calibri" w:eastAsia="Calibri" w:hAnsi="Calibri" w:cs="Calibri"/>
          <w:sz w:val="24"/>
          <w:szCs w:val="24"/>
        </w:rPr>
        <w:t>. To illustrat</w:t>
      </w:r>
      <w:r>
        <w:rPr>
          <w:rFonts w:ascii="Calibri" w:eastAsia="Calibri" w:hAnsi="Calibri" w:cs="Calibri"/>
          <w:color w:val="333333"/>
          <w:sz w:val="24"/>
          <w:szCs w:val="24"/>
        </w:rPr>
        <w:t xml:space="preserve">e problems with OVB and different ways to identify and address it, we present a motivating example </w:t>
      </w:r>
      <w:commentRangeStart w:id="217"/>
      <w:r w:rsidR="00732DC2">
        <w:rPr>
          <w:rFonts w:ascii="Calibri" w:eastAsia="Calibri" w:hAnsi="Calibri" w:cs="Calibri"/>
          <w:color w:val="333333"/>
          <w:sz w:val="24"/>
          <w:szCs w:val="24"/>
        </w:rPr>
        <w:t xml:space="preserve">that aims to quantify the causal effect of temperature on </w:t>
      </w:r>
      <w:r>
        <w:rPr>
          <w:rFonts w:ascii="Calibri" w:eastAsia="Calibri" w:hAnsi="Calibri" w:cs="Calibri"/>
          <w:color w:val="333333"/>
          <w:sz w:val="24"/>
          <w:szCs w:val="24"/>
        </w:rPr>
        <w:t>marine snail abundances.</w:t>
      </w:r>
      <w:commentRangeEnd w:id="217"/>
      <w:r w:rsidR="00732DC2">
        <w:rPr>
          <w:rStyle w:val="CommentReference"/>
        </w:rPr>
        <w:commentReference w:id="217"/>
      </w:r>
      <w:r>
        <w:rPr>
          <w:rFonts w:ascii="Calibri" w:eastAsia="Calibri" w:hAnsi="Calibri" w:cs="Calibri"/>
          <w:color w:val="333333"/>
          <w:sz w:val="24"/>
          <w:szCs w:val="24"/>
        </w:rPr>
        <w:t xml:space="preserve"> With this example, we demonstrate the conclusions that would be drawn from the typical approaches</w:t>
      </w:r>
      <w:r w:rsidR="00732DC2">
        <w:rPr>
          <w:rFonts w:ascii="Calibri" w:eastAsia="Calibri" w:hAnsi="Calibri" w:cs="Calibri"/>
          <w:color w:val="333333"/>
          <w:sz w:val="24"/>
          <w:szCs w:val="24"/>
        </w:rPr>
        <w:t xml:space="preserve"> an</w:t>
      </w:r>
      <w:r>
        <w:rPr>
          <w:rFonts w:ascii="Calibri" w:eastAsia="Calibri" w:hAnsi="Calibri" w:cs="Calibri"/>
          <w:color w:val="333333"/>
          <w:sz w:val="24"/>
          <w:szCs w:val="24"/>
        </w:rPr>
        <w:t xml:space="preserve"> ecologist</w:t>
      </w:r>
      <w:r w:rsidR="00732DC2">
        <w:rPr>
          <w:rFonts w:ascii="Calibri" w:eastAsia="Calibri" w:hAnsi="Calibri" w:cs="Calibri"/>
          <w:color w:val="333333"/>
          <w:sz w:val="24"/>
          <w:szCs w:val="24"/>
        </w:rPr>
        <w:t xml:space="preserve"> might </w:t>
      </w:r>
      <w:r>
        <w:rPr>
          <w:rFonts w:ascii="Calibri" w:eastAsia="Calibri" w:hAnsi="Calibri" w:cs="Calibri"/>
          <w:color w:val="333333"/>
          <w:sz w:val="24"/>
          <w:szCs w:val="24"/>
        </w:rPr>
        <w:t xml:space="preserve">take </w:t>
      </w:r>
      <w:r w:rsidR="00732DC2">
        <w:rPr>
          <w:rFonts w:ascii="Calibri" w:eastAsia="Calibri" w:hAnsi="Calibri" w:cs="Calibri"/>
          <w:color w:val="333333"/>
          <w:sz w:val="24"/>
          <w:szCs w:val="24"/>
        </w:rPr>
        <w:t>with</w:t>
      </w:r>
      <w:r>
        <w:rPr>
          <w:rFonts w:ascii="Calibri" w:eastAsia="Calibri" w:hAnsi="Calibri" w:cs="Calibri"/>
          <w:color w:val="333333"/>
          <w:sz w:val="24"/>
          <w:szCs w:val="24"/>
        </w:rPr>
        <w:t xml:space="preserve"> this data </w:t>
      </w:r>
      <w:r w:rsidR="006962B2">
        <w:rPr>
          <w:rFonts w:ascii="Calibri" w:eastAsia="Calibri" w:hAnsi="Calibri" w:cs="Calibri"/>
          <w:color w:val="333333"/>
          <w:sz w:val="24"/>
          <w:szCs w:val="24"/>
        </w:rPr>
        <w:fldChar w:fldCharType="begin"/>
      </w:r>
      <w:r w:rsidR="0072028C">
        <w:rPr>
          <w:rFonts w:ascii="Calibri" w:eastAsia="Calibri" w:hAnsi="Calibri" w:cs="Calibri"/>
          <w:color w:val="333333"/>
          <w:sz w:val="24"/>
          <w:szCs w:val="24"/>
        </w:rPr>
        <w:instrText xml:space="preserve"> ADDIN ZOTERO_ITEM CSL_CITATION {"citationID":"st592aQI","properties":{"formattedCitation":"(e.g., random effects in a mixed model Bolker et al. 2009)","plainCitation":"(e.g., random effects in a mixed model Bolker et al. 2009)","dontUpdate":true,"noteIndex":0},"citationItems":[{"id":10845,"uris":["http://zotero.org/users/1810851/items/3CGQWEHA"],"itemData":{"id":10845,"type":"article-journal","abstract":"How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S"}],"issued":{"date-parts":[["2009"]]}},"label":"page","prefix":"e.g., random effects in a mixed model"}],"schema":"https://github.com/citation-style-language/schema/raw/master/csl-citation.json"} </w:instrText>
      </w:r>
      <w:r w:rsidR="006962B2">
        <w:rPr>
          <w:rFonts w:ascii="Calibri" w:eastAsia="Calibri" w:hAnsi="Calibri" w:cs="Calibri"/>
          <w:color w:val="333333"/>
          <w:sz w:val="24"/>
          <w:szCs w:val="24"/>
        </w:rPr>
        <w:fldChar w:fldCharType="separate"/>
      </w:r>
      <w:r w:rsidR="005B3383">
        <w:rPr>
          <w:rFonts w:ascii="Calibri" w:eastAsia="Calibri" w:hAnsi="Calibri" w:cs="Calibri"/>
          <w:noProof/>
          <w:color w:val="333333"/>
          <w:sz w:val="24"/>
          <w:szCs w:val="24"/>
        </w:rPr>
        <w:t>(e.g., random effects in a mixed model</w:t>
      </w:r>
      <w:r w:rsidR="00086998">
        <w:rPr>
          <w:rFonts w:ascii="Calibri" w:eastAsia="Calibri" w:hAnsi="Calibri" w:cs="Calibri"/>
          <w:noProof/>
          <w:color w:val="333333"/>
          <w:sz w:val="24"/>
          <w:szCs w:val="24"/>
        </w:rPr>
        <w:t xml:space="preserve">, </w:t>
      </w:r>
      <w:r w:rsidR="00086998" w:rsidRPr="00D14E40">
        <w:rPr>
          <w:rFonts w:ascii="Calibri" w:eastAsia="Calibri" w:hAnsi="Calibri" w:cs="Calibri"/>
          <w:i/>
          <w:iCs/>
          <w:noProof/>
          <w:color w:val="333333"/>
          <w:sz w:val="24"/>
          <w:szCs w:val="24"/>
        </w:rPr>
        <w:t>see</w:t>
      </w:r>
      <w:r w:rsidR="005B3383" w:rsidRPr="00D14E40">
        <w:rPr>
          <w:rFonts w:ascii="Calibri" w:eastAsia="Calibri" w:hAnsi="Calibri" w:cs="Calibri"/>
          <w:i/>
          <w:iCs/>
          <w:noProof/>
          <w:color w:val="333333"/>
          <w:sz w:val="24"/>
          <w:szCs w:val="24"/>
        </w:rPr>
        <w:t xml:space="preserve"> </w:t>
      </w:r>
      <w:r w:rsidR="005B3383">
        <w:rPr>
          <w:rFonts w:ascii="Calibri" w:eastAsia="Calibri" w:hAnsi="Calibri" w:cs="Calibri"/>
          <w:noProof/>
          <w:color w:val="333333"/>
          <w:sz w:val="24"/>
          <w:szCs w:val="24"/>
        </w:rPr>
        <w:t>Bolker et al. 2009)</w:t>
      </w:r>
      <w:r w:rsidR="006962B2">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 and why they fall short of dealing with OVB </w:t>
      </w:r>
      <w:r w:rsidR="00732DC2">
        <w:rPr>
          <w:rFonts w:ascii="Calibri" w:eastAsia="Calibri" w:hAnsi="Calibri" w:cs="Calibri"/>
          <w:color w:val="333333"/>
          <w:sz w:val="24"/>
          <w:szCs w:val="24"/>
        </w:rPr>
        <w:t xml:space="preserve">(i.e., have statistical bias) </w:t>
      </w:r>
      <w:r>
        <w:rPr>
          <w:rFonts w:ascii="Calibri" w:eastAsia="Calibri" w:hAnsi="Calibri" w:cs="Calibri"/>
          <w:color w:val="333333"/>
          <w:sz w:val="24"/>
          <w:szCs w:val="24"/>
        </w:rPr>
        <w:t xml:space="preserve">– compared to several other statistical </w:t>
      </w:r>
      <w:r w:rsidR="00581014">
        <w:rPr>
          <w:rFonts w:ascii="Calibri" w:eastAsia="Calibri" w:hAnsi="Calibri" w:cs="Calibri"/>
          <w:color w:val="333333"/>
          <w:sz w:val="24"/>
          <w:szCs w:val="24"/>
        </w:rPr>
        <w:t xml:space="preserve">model </w:t>
      </w:r>
      <w:r>
        <w:rPr>
          <w:rFonts w:ascii="Calibri" w:eastAsia="Calibri" w:hAnsi="Calibri" w:cs="Calibri"/>
          <w:color w:val="333333"/>
          <w:sz w:val="24"/>
          <w:szCs w:val="24"/>
        </w:rPr>
        <w:t xml:space="preserve">designs that </w:t>
      </w:r>
      <w:r w:rsidR="00732DC2">
        <w:rPr>
          <w:rFonts w:ascii="Calibri" w:eastAsia="Calibri" w:hAnsi="Calibri" w:cs="Calibri"/>
          <w:color w:val="333333"/>
          <w:sz w:val="24"/>
          <w:szCs w:val="24"/>
        </w:rPr>
        <w:t xml:space="preserve">can more adequately control for </w:t>
      </w:r>
      <w:r>
        <w:rPr>
          <w:rFonts w:ascii="Calibri" w:eastAsia="Calibri" w:hAnsi="Calibri" w:cs="Calibri"/>
          <w:color w:val="333333"/>
          <w:sz w:val="24"/>
          <w:szCs w:val="24"/>
        </w:rPr>
        <w:t>omitted variable. We then present results from simulation analyses showing</w:t>
      </w:r>
      <w:r w:rsidR="00732DC2">
        <w:rPr>
          <w:rFonts w:ascii="Calibri" w:eastAsia="Calibri" w:hAnsi="Calibri" w:cs="Calibri"/>
          <w:color w:val="333333"/>
          <w:sz w:val="24"/>
          <w:szCs w:val="24"/>
        </w:rPr>
        <w:t xml:space="preserve"> that </w:t>
      </w:r>
      <w:r>
        <w:rPr>
          <w:rFonts w:ascii="Calibri" w:eastAsia="Calibri" w:hAnsi="Calibri" w:cs="Calibri"/>
          <w:color w:val="333333"/>
          <w:sz w:val="24"/>
          <w:szCs w:val="24"/>
        </w:rPr>
        <w:t>these designs</w:t>
      </w:r>
      <w:r w:rsidR="00732DC2">
        <w:rPr>
          <w:rFonts w:ascii="Calibri" w:eastAsia="Calibri" w:hAnsi="Calibri" w:cs="Calibri"/>
          <w:color w:val="333333"/>
          <w:sz w:val="24"/>
          <w:szCs w:val="24"/>
        </w:rPr>
        <w:t xml:space="preserve"> </w:t>
      </w:r>
      <w:r w:rsidR="00D14E40">
        <w:rPr>
          <w:rFonts w:ascii="Calibri" w:eastAsia="Calibri" w:hAnsi="Calibri" w:cs="Calibri"/>
          <w:color w:val="333333"/>
          <w:sz w:val="24"/>
          <w:szCs w:val="24"/>
        </w:rPr>
        <w:t>–</w:t>
      </w:r>
      <w:r w:rsidR="00732DC2">
        <w:rPr>
          <w:rFonts w:ascii="Calibri" w:eastAsia="Calibri" w:hAnsi="Calibri" w:cs="Calibri"/>
          <w:color w:val="333333"/>
          <w:sz w:val="24"/>
          <w:szCs w:val="24"/>
        </w:rPr>
        <w:t xml:space="preserve"> which have seen limited adoption in ecology </w:t>
      </w:r>
      <w:r w:rsidR="00D14E40">
        <w:rPr>
          <w:rFonts w:ascii="Calibri" w:eastAsia="Calibri" w:hAnsi="Calibri" w:cs="Calibri"/>
          <w:color w:val="333333"/>
          <w:sz w:val="24"/>
          <w:szCs w:val="24"/>
        </w:rPr>
        <w:t>–</w:t>
      </w:r>
      <w:r w:rsidR="00732DC2">
        <w:rPr>
          <w:rFonts w:ascii="Calibri" w:eastAsia="Calibri" w:hAnsi="Calibri" w:cs="Calibri"/>
          <w:color w:val="333333"/>
          <w:sz w:val="24"/>
          <w:szCs w:val="24"/>
        </w:rPr>
        <w:t xml:space="preserve"> </w:t>
      </w:r>
      <w:r>
        <w:rPr>
          <w:rFonts w:ascii="Calibri" w:eastAsia="Calibri" w:hAnsi="Calibri" w:cs="Calibri"/>
          <w:color w:val="333333"/>
          <w:sz w:val="24"/>
          <w:szCs w:val="24"/>
        </w:rPr>
        <w:t>are more robust to OVB</w:t>
      </w:r>
      <w:r w:rsidR="00732DC2">
        <w:rPr>
          <w:rFonts w:ascii="Calibri" w:eastAsia="Calibri" w:hAnsi="Calibri" w:cs="Calibri"/>
          <w:color w:val="333333"/>
          <w:sz w:val="24"/>
          <w:szCs w:val="24"/>
        </w:rPr>
        <w:t xml:space="preserve"> (unbiased)</w:t>
      </w:r>
      <w:r>
        <w:rPr>
          <w:rFonts w:ascii="Calibri" w:eastAsia="Calibri" w:hAnsi="Calibri" w:cs="Calibri"/>
          <w:color w:val="333333"/>
          <w:sz w:val="24"/>
          <w:szCs w:val="24"/>
        </w:rPr>
        <w:t xml:space="preserve">. We provide guidance for choosing among these designs for different data contexts and </w:t>
      </w:r>
      <w:r w:rsidR="0016272E">
        <w:rPr>
          <w:rFonts w:ascii="Calibri" w:eastAsia="Calibri" w:hAnsi="Calibri" w:cs="Calibri"/>
          <w:color w:val="333333"/>
          <w:sz w:val="24"/>
          <w:szCs w:val="24"/>
        </w:rPr>
        <w:t>questions</w:t>
      </w:r>
      <w:r>
        <w:rPr>
          <w:rFonts w:ascii="Calibri" w:eastAsia="Calibri" w:hAnsi="Calibri" w:cs="Calibri"/>
          <w:color w:val="333333"/>
          <w:sz w:val="24"/>
          <w:szCs w:val="24"/>
        </w:rPr>
        <w:t>.</w:t>
      </w:r>
      <w:r w:rsidR="00365453">
        <w:rPr>
          <w:rFonts w:ascii="Calibri" w:eastAsia="Calibri" w:hAnsi="Calibri" w:cs="Calibri"/>
          <w:color w:val="333333"/>
          <w:sz w:val="24"/>
          <w:szCs w:val="24"/>
        </w:rPr>
        <w:t xml:space="preserve"> Our </w:t>
      </w:r>
      <w:r w:rsidR="00D14E40">
        <w:rPr>
          <w:rFonts w:ascii="Calibri" w:eastAsia="Calibri" w:hAnsi="Calibri" w:cs="Calibri"/>
          <w:color w:val="333333"/>
          <w:sz w:val="24"/>
          <w:szCs w:val="24"/>
        </w:rPr>
        <w:t xml:space="preserve">goal is to enable researchers to </w:t>
      </w:r>
      <w:r>
        <w:rPr>
          <w:rFonts w:ascii="Calibri" w:eastAsia="Calibri" w:hAnsi="Calibri" w:cs="Calibri"/>
          <w:color w:val="333333"/>
          <w:sz w:val="24"/>
          <w:szCs w:val="24"/>
        </w:rPr>
        <w:t>advance the field of Ecology at scale</w:t>
      </w:r>
      <w:r w:rsidR="00D14E40">
        <w:rPr>
          <w:rFonts w:ascii="Calibri" w:eastAsia="Calibri" w:hAnsi="Calibri" w:cs="Calibri"/>
          <w:color w:val="333333"/>
          <w:sz w:val="24"/>
          <w:szCs w:val="24"/>
        </w:rPr>
        <w:t xml:space="preserve"> using observational data</w:t>
      </w:r>
      <w:r>
        <w:rPr>
          <w:rFonts w:ascii="Calibri" w:eastAsia="Calibri" w:hAnsi="Calibri" w:cs="Calibri"/>
          <w:color w:val="333333"/>
          <w:sz w:val="24"/>
          <w:szCs w:val="24"/>
        </w:rPr>
        <w:t>.</w:t>
      </w:r>
    </w:p>
    <w:p w14:paraId="66955E24" w14:textId="77777777" w:rsidR="00766C2E" w:rsidRDefault="00766C2E">
      <w:pPr>
        <w:rPr>
          <w:rFonts w:ascii="Calibri" w:eastAsia="Calibri" w:hAnsi="Calibri" w:cs="Calibri"/>
          <w:color w:val="333333"/>
          <w:sz w:val="24"/>
          <w:szCs w:val="24"/>
        </w:rPr>
      </w:pPr>
    </w:p>
    <w:p w14:paraId="0B496E10" w14:textId="77777777" w:rsidR="00766C2E" w:rsidRDefault="00037819">
      <w:pPr>
        <w:spacing w:after="160"/>
        <w:rPr>
          <w:rFonts w:ascii="Calibri" w:eastAsia="Calibri" w:hAnsi="Calibri" w:cs="Calibri"/>
          <w:color w:val="333333"/>
          <w:sz w:val="24"/>
          <w:szCs w:val="24"/>
        </w:rPr>
      </w:pPr>
      <w:r>
        <w:rPr>
          <w:rFonts w:ascii="Calibri" w:eastAsia="Calibri" w:hAnsi="Calibri" w:cs="Calibri"/>
          <w:b/>
          <w:color w:val="333333"/>
          <w:sz w:val="24"/>
          <w:szCs w:val="24"/>
        </w:rPr>
        <w:t>How are ecologists coping with Omitted Variables Bias?</w:t>
      </w:r>
    </w:p>
    <w:p w14:paraId="1B100D45" w14:textId="42975BC5" w:rsidR="00766C2E" w:rsidRDefault="00037819" w:rsidP="00F87D56">
      <w:pPr>
        <w:spacing w:after="160"/>
        <w:ind w:firstLine="720"/>
        <w:rPr>
          <w:rFonts w:ascii="Calibri" w:eastAsia="Calibri" w:hAnsi="Calibri" w:cs="Calibri"/>
          <w:color w:val="333333"/>
          <w:sz w:val="24"/>
          <w:szCs w:val="24"/>
        </w:rPr>
      </w:pPr>
      <w:bookmarkStart w:id="218" w:name="_30j0zll" w:colFirst="0" w:colLast="0"/>
      <w:bookmarkEnd w:id="218"/>
      <w:r>
        <w:rPr>
          <w:rFonts w:ascii="Calibri" w:eastAsia="Calibri" w:hAnsi="Calibri" w:cs="Calibri"/>
          <w:color w:val="333333"/>
          <w:sz w:val="24"/>
          <w:szCs w:val="24"/>
        </w:rPr>
        <w:t xml:space="preserve">Omitted variable bias is commonly dealt with in one </w:t>
      </w:r>
      <w:r w:rsidR="0016272E">
        <w:rPr>
          <w:rFonts w:ascii="Calibri" w:eastAsia="Calibri" w:hAnsi="Calibri" w:cs="Calibri"/>
          <w:color w:val="333333"/>
          <w:sz w:val="24"/>
          <w:szCs w:val="24"/>
        </w:rPr>
        <w:t>of four</w:t>
      </w:r>
      <w:r>
        <w:rPr>
          <w:rFonts w:ascii="Calibri" w:eastAsia="Calibri" w:hAnsi="Calibri" w:cs="Calibri"/>
          <w:color w:val="333333"/>
          <w:sz w:val="24"/>
          <w:szCs w:val="24"/>
        </w:rPr>
        <w:t xml:space="preserve"> ways in Ecology. The first is using randomized controlled ex</w:t>
      </w:r>
      <w:r w:rsidRPr="00406F08">
        <w:rPr>
          <w:rFonts w:ascii="Calibri" w:eastAsia="Calibri" w:hAnsi="Calibri" w:cs="Calibri"/>
          <w:color w:val="333333"/>
          <w:sz w:val="24"/>
          <w:szCs w:val="24"/>
        </w:rPr>
        <w:t xml:space="preserve">periments. </w:t>
      </w:r>
      <w:commentRangeStart w:id="219"/>
      <w:del w:id="220" w:author="Laura Dee" w:date="2023-05-05T12:28:00Z">
        <w:r w:rsidRPr="00406F08" w:rsidDel="00406F08">
          <w:rPr>
            <w:rFonts w:ascii="Calibri" w:eastAsia="Calibri" w:hAnsi="Calibri" w:cs="Calibri"/>
            <w:color w:val="333333"/>
            <w:sz w:val="24"/>
            <w:szCs w:val="24"/>
            <w:rPrChange w:id="221" w:author="Laura Dee" w:date="2023-05-05T12:29:00Z">
              <w:rPr>
                <w:rFonts w:ascii="Calibri" w:eastAsia="Calibri" w:hAnsi="Calibri" w:cs="Calibri"/>
                <w:color w:val="333333"/>
                <w:sz w:val="24"/>
                <w:szCs w:val="24"/>
                <w:highlight w:val="yellow"/>
              </w:rPr>
            </w:rPrChange>
          </w:rPr>
          <w:delText>When</w:delText>
        </w:r>
        <w:commentRangeEnd w:id="219"/>
        <w:r w:rsidR="00555854" w:rsidRPr="00406F08" w:rsidDel="00406F08">
          <w:rPr>
            <w:rStyle w:val="CommentReference"/>
          </w:rPr>
          <w:commentReference w:id="219"/>
        </w:r>
        <w:r w:rsidRPr="00406F08" w:rsidDel="00406F08">
          <w:rPr>
            <w:rFonts w:ascii="Calibri" w:eastAsia="Calibri" w:hAnsi="Calibri" w:cs="Calibri"/>
            <w:color w:val="333333"/>
            <w:sz w:val="24"/>
            <w:szCs w:val="24"/>
            <w:rPrChange w:id="222" w:author="Laura Dee" w:date="2023-05-05T12:29:00Z">
              <w:rPr>
                <w:rFonts w:ascii="Calibri" w:eastAsia="Calibri" w:hAnsi="Calibri" w:cs="Calibri"/>
                <w:color w:val="333333"/>
                <w:sz w:val="24"/>
                <w:szCs w:val="24"/>
                <w:highlight w:val="yellow"/>
              </w:rPr>
            </w:rPrChange>
          </w:rPr>
          <w:delText xml:space="preserve"> treatments are perfectly randomized</w:delText>
        </w:r>
        <w:r w:rsidR="00086998" w:rsidRPr="00406F08" w:rsidDel="00406F08">
          <w:rPr>
            <w:rFonts w:ascii="Calibri" w:eastAsia="Calibri" w:hAnsi="Calibri" w:cs="Calibri"/>
            <w:color w:val="333333"/>
            <w:sz w:val="24"/>
            <w:szCs w:val="24"/>
            <w:rPrChange w:id="223" w:author="Laura Dee" w:date="2023-05-05T12:29:00Z">
              <w:rPr>
                <w:rFonts w:ascii="Calibri" w:eastAsia="Calibri" w:hAnsi="Calibri" w:cs="Calibri"/>
                <w:color w:val="333333"/>
                <w:sz w:val="24"/>
                <w:szCs w:val="24"/>
                <w:highlight w:val="yellow"/>
              </w:rPr>
            </w:rPrChange>
          </w:rPr>
          <w:delText xml:space="preserve"> in an ideal experiment</w:delText>
        </w:r>
        <w:r w:rsidRPr="00406F08" w:rsidDel="00406F08">
          <w:rPr>
            <w:rFonts w:ascii="Calibri" w:eastAsia="Calibri" w:hAnsi="Calibri" w:cs="Calibri"/>
            <w:color w:val="333333"/>
            <w:sz w:val="24"/>
            <w:szCs w:val="24"/>
            <w:rPrChange w:id="224" w:author="Laura Dee" w:date="2023-05-05T12:29:00Z">
              <w:rPr>
                <w:rFonts w:ascii="Calibri" w:eastAsia="Calibri" w:hAnsi="Calibri" w:cs="Calibri"/>
                <w:color w:val="333333"/>
                <w:sz w:val="24"/>
                <w:szCs w:val="24"/>
                <w:highlight w:val="yellow"/>
              </w:rPr>
            </w:rPrChange>
          </w:rPr>
          <w:delText xml:space="preserve">, </w:delText>
        </w:r>
      </w:del>
      <w:ins w:id="225" w:author="Laura Dee" w:date="2023-05-05T12:27:00Z">
        <w:r w:rsidR="00406F08" w:rsidRPr="00406F08">
          <w:rPr>
            <w:rFonts w:ascii="Calibri" w:eastAsia="Calibri" w:hAnsi="Calibri" w:cs="Calibri"/>
            <w:color w:val="333333"/>
            <w:sz w:val="24"/>
            <w:szCs w:val="24"/>
            <w:rPrChange w:id="226" w:author="Laura Dee" w:date="2023-05-05T12:29:00Z">
              <w:rPr>
                <w:rFonts w:ascii="Calibri" w:eastAsia="Calibri" w:hAnsi="Calibri" w:cs="Calibri"/>
                <w:color w:val="333333"/>
                <w:sz w:val="24"/>
                <w:szCs w:val="24"/>
                <w:highlight w:val="yellow"/>
              </w:rPr>
            </w:rPrChange>
          </w:rPr>
          <w:t xml:space="preserve">In an ideal, randomized controlled experiment, </w:t>
        </w:r>
      </w:ins>
      <w:ins w:id="227" w:author="Laura Dee" w:date="2023-05-05T12:26:00Z">
        <w:r w:rsidR="00406F08" w:rsidRPr="00406F08">
          <w:rPr>
            <w:rFonts w:ascii="Calibri" w:eastAsia="Calibri" w:hAnsi="Calibri" w:cs="Calibri"/>
            <w:color w:val="333333"/>
            <w:sz w:val="24"/>
            <w:szCs w:val="24"/>
            <w:rPrChange w:id="228" w:author="Laura Dee" w:date="2023-05-05T12:29:00Z">
              <w:rPr>
                <w:rFonts w:ascii="Calibri" w:eastAsia="Calibri" w:hAnsi="Calibri" w:cs="Calibri"/>
                <w:color w:val="333333"/>
                <w:sz w:val="24"/>
                <w:szCs w:val="24"/>
                <w:highlight w:val="yellow"/>
              </w:rPr>
            </w:rPrChange>
          </w:rPr>
          <w:t xml:space="preserve">the </w:t>
        </w:r>
      </w:ins>
      <w:ins w:id="229" w:author="Laura Dee" w:date="2023-05-05T12:27:00Z">
        <w:r w:rsidR="00406F08" w:rsidRPr="00406F08">
          <w:rPr>
            <w:rFonts w:ascii="Calibri" w:eastAsia="Calibri" w:hAnsi="Calibri" w:cs="Calibri"/>
            <w:color w:val="333333"/>
            <w:sz w:val="24"/>
            <w:szCs w:val="24"/>
            <w:rPrChange w:id="230" w:author="Laura Dee" w:date="2023-05-05T12:29:00Z">
              <w:rPr>
                <w:rFonts w:ascii="Calibri" w:eastAsia="Calibri" w:hAnsi="Calibri" w:cs="Calibri"/>
                <w:color w:val="333333"/>
                <w:sz w:val="24"/>
                <w:szCs w:val="24"/>
                <w:highlight w:val="yellow"/>
              </w:rPr>
            </w:rPrChange>
          </w:rPr>
          <w:t xml:space="preserve">effect of </w:t>
        </w:r>
      </w:ins>
      <w:ins w:id="231" w:author="Laura Dee" w:date="2023-05-05T12:26:00Z">
        <w:r w:rsidR="00406F08" w:rsidRPr="00406F08">
          <w:rPr>
            <w:rFonts w:ascii="Calibri" w:eastAsia="Calibri" w:hAnsi="Calibri" w:cs="Calibri"/>
            <w:color w:val="333333"/>
            <w:sz w:val="24"/>
            <w:szCs w:val="24"/>
            <w:rPrChange w:id="232" w:author="Laura Dee" w:date="2023-05-05T12:29:00Z">
              <w:rPr>
                <w:rFonts w:ascii="Calibri" w:eastAsia="Calibri" w:hAnsi="Calibri" w:cs="Calibri"/>
                <w:color w:val="333333"/>
                <w:sz w:val="24"/>
                <w:szCs w:val="24"/>
                <w:highlight w:val="yellow"/>
              </w:rPr>
            </w:rPrChange>
          </w:rPr>
          <w:t xml:space="preserve">confounding </w:t>
        </w:r>
      </w:ins>
      <w:ins w:id="233" w:author="Laura Dee" w:date="2023-05-05T12:27:00Z">
        <w:r w:rsidR="00406F08" w:rsidRPr="00406F08">
          <w:rPr>
            <w:rFonts w:ascii="Calibri" w:eastAsia="Calibri" w:hAnsi="Calibri" w:cs="Calibri"/>
            <w:color w:val="333333"/>
            <w:sz w:val="24"/>
            <w:szCs w:val="24"/>
            <w:rPrChange w:id="234" w:author="Laura Dee" w:date="2023-05-05T12:29:00Z">
              <w:rPr>
                <w:rFonts w:ascii="Calibri" w:eastAsia="Calibri" w:hAnsi="Calibri" w:cs="Calibri"/>
                <w:color w:val="333333"/>
                <w:sz w:val="24"/>
                <w:szCs w:val="24"/>
                <w:highlight w:val="yellow"/>
              </w:rPr>
            </w:rPrChange>
          </w:rPr>
          <w:t xml:space="preserve">variables is eliminated </w:t>
        </w:r>
      </w:ins>
      <w:del w:id="235" w:author="Laura Dee" w:date="2023-05-05T12:27:00Z">
        <w:r w:rsidRPr="00406F08" w:rsidDel="00406F08">
          <w:rPr>
            <w:rFonts w:ascii="Calibri" w:eastAsia="Calibri" w:hAnsi="Calibri" w:cs="Calibri"/>
            <w:color w:val="333333"/>
            <w:sz w:val="24"/>
            <w:szCs w:val="24"/>
            <w:rPrChange w:id="236" w:author="Laura Dee" w:date="2023-05-05T12:29:00Z">
              <w:rPr>
                <w:rFonts w:ascii="Calibri" w:eastAsia="Calibri" w:hAnsi="Calibri" w:cs="Calibri"/>
                <w:color w:val="333333"/>
                <w:sz w:val="24"/>
                <w:szCs w:val="24"/>
                <w:highlight w:val="yellow"/>
              </w:rPr>
            </w:rPrChange>
          </w:rPr>
          <w:delText>and thus decoupled from other confounding influences</w:delText>
        </w:r>
        <w:r w:rsidRPr="00406F08" w:rsidDel="00406F08">
          <w:rPr>
            <w:rFonts w:ascii="Calibri" w:eastAsia="Calibri" w:hAnsi="Calibri" w:cs="Calibri"/>
            <w:sz w:val="24"/>
            <w:szCs w:val="24"/>
            <w:rPrChange w:id="237" w:author="Laura Dee" w:date="2023-05-05T12:29:00Z">
              <w:rPr>
                <w:rFonts w:ascii="Calibri" w:eastAsia="Calibri" w:hAnsi="Calibri" w:cs="Calibri"/>
                <w:sz w:val="24"/>
                <w:szCs w:val="24"/>
                <w:highlight w:val="yellow"/>
              </w:rPr>
            </w:rPrChange>
          </w:rPr>
          <w:delText xml:space="preserve"> </w:delText>
        </w:r>
      </w:del>
      <w:r w:rsidRPr="00406F08">
        <w:rPr>
          <w:rPrChange w:id="238" w:author="Laura Dee" w:date="2023-05-05T12:29:00Z">
            <w:rPr>
              <w:highlight w:val="yellow"/>
            </w:rPr>
          </w:rPrChange>
        </w:rPr>
        <w:fldChar w:fldCharType="begin"/>
      </w:r>
      <w:r w:rsidR="00F87D56" w:rsidRPr="00406F08">
        <w:rPr>
          <w:rPrChange w:id="239" w:author="Laura Dee" w:date="2023-05-05T12:29:00Z">
            <w:rPr>
              <w:highlight w:val="yellow"/>
            </w:rPr>
          </w:rPrChange>
        </w:rPr>
        <w:instrText xml:space="preserve"> ADDIN ZOTERO_ITEM CSL_CITATION {"citationID":"M5sicu5t","properties":{"formattedCitation":"(and often they are not - see Kimmel et al. 2021)","plainCitation":"(and often they are not - see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J."}],"accessed":{"date-parts":[["2022",4,20]]},"issued":{"date-parts":[["2021",12,1]]}},"label":"page","prefix":"and often they are not - see "}],"schema":"https://github.com/citation-style-language/schema/raw/master/csl-citation.json"} </w:instrText>
      </w:r>
      <w:r w:rsidRPr="00406F08">
        <w:rPr>
          <w:rPrChange w:id="240" w:author="Laura Dee" w:date="2023-05-05T12:29:00Z">
            <w:rPr>
              <w:rFonts w:ascii="Calibri" w:eastAsia="Calibri" w:hAnsi="Calibri" w:cs="Calibri"/>
              <w:sz w:val="24"/>
              <w:szCs w:val="24"/>
              <w:highlight w:val="yellow"/>
            </w:rPr>
          </w:rPrChange>
        </w:rPr>
        <w:fldChar w:fldCharType="separate"/>
      </w:r>
      <w:r w:rsidR="00F87D56" w:rsidRPr="00406F08">
        <w:rPr>
          <w:rPrChange w:id="241" w:author="Laura Dee" w:date="2023-05-05T12:29:00Z">
            <w:rPr>
              <w:highlight w:val="yellow"/>
            </w:rPr>
          </w:rPrChange>
        </w:rPr>
        <w:t>(</w:t>
      </w:r>
      <w:del w:id="242" w:author="Laura Dee" w:date="2023-05-05T12:27:00Z">
        <w:r w:rsidR="00F87D56" w:rsidRPr="00406F08" w:rsidDel="00406F08">
          <w:rPr>
            <w:rPrChange w:id="243" w:author="Laura Dee" w:date="2023-05-05T12:29:00Z">
              <w:rPr>
                <w:highlight w:val="yellow"/>
              </w:rPr>
            </w:rPrChange>
          </w:rPr>
          <w:delText>and often they are not</w:delText>
        </w:r>
      </w:del>
      <w:ins w:id="244" w:author="Laura Dee" w:date="2023-05-05T12:27:00Z">
        <w:r w:rsidR="00406F08" w:rsidRPr="00406F08">
          <w:rPr>
            <w:rPrChange w:id="245" w:author="Laura Dee" w:date="2023-05-05T12:29:00Z">
              <w:rPr>
                <w:highlight w:val="yellow"/>
              </w:rPr>
            </w:rPrChange>
          </w:rPr>
          <w:t>though implementing the ideal is often very hard</w:t>
        </w:r>
      </w:ins>
      <w:ins w:id="246" w:author="Laura Dee" w:date="2023-05-05T12:29:00Z">
        <w:r w:rsidR="00406F08">
          <w:t xml:space="preserve"> </w:t>
        </w:r>
      </w:ins>
      <w:ins w:id="247" w:author="Laura Dee" w:date="2023-05-05T12:27:00Z">
        <w:r w:rsidR="00406F08" w:rsidRPr="00406F08">
          <w:rPr>
            <w:rPrChange w:id="248" w:author="Laura Dee" w:date="2023-05-05T12:29:00Z">
              <w:rPr>
                <w:highlight w:val="yellow"/>
              </w:rPr>
            </w:rPrChange>
          </w:rPr>
          <w:t>;</w:t>
        </w:r>
      </w:ins>
      <w:del w:id="249" w:author="Laura Dee" w:date="2023-05-05T12:27:00Z">
        <w:r w:rsidR="00F87D56" w:rsidRPr="00406F08" w:rsidDel="00406F08">
          <w:rPr>
            <w:rPrChange w:id="250" w:author="Laura Dee" w:date="2023-05-05T12:29:00Z">
              <w:rPr>
                <w:highlight w:val="yellow"/>
              </w:rPr>
            </w:rPrChange>
          </w:rPr>
          <w:delText xml:space="preserve"> -</w:delText>
        </w:r>
      </w:del>
      <w:r w:rsidR="00F87D56" w:rsidRPr="00406F08">
        <w:rPr>
          <w:rPrChange w:id="251" w:author="Laura Dee" w:date="2023-05-05T12:29:00Z">
            <w:rPr>
              <w:highlight w:val="yellow"/>
            </w:rPr>
          </w:rPrChange>
        </w:rPr>
        <w:t xml:space="preserve"> see Kimmel et al. 2021)</w:t>
      </w:r>
      <w:r w:rsidRPr="00406F08">
        <w:rPr>
          <w:rFonts w:ascii="Calibri" w:eastAsia="Calibri" w:hAnsi="Calibri" w:cs="Calibri"/>
          <w:sz w:val="24"/>
          <w:szCs w:val="24"/>
          <w:rPrChange w:id="252" w:author="Laura Dee" w:date="2023-05-05T12:29:00Z">
            <w:rPr>
              <w:rFonts w:ascii="Calibri" w:eastAsia="Calibri" w:hAnsi="Calibri" w:cs="Calibri"/>
              <w:sz w:val="24"/>
              <w:szCs w:val="24"/>
              <w:highlight w:val="yellow"/>
            </w:rPr>
          </w:rPrChange>
        </w:rPr>
        <w:fldChar w:fldCharType="end"/>
      </w:r>
      <w:r w:rsidRPr="00406F08">
        <w:rPr>
          <w:rFonts w:ascii="Calibri" w:eastAsia="Calibri" w:hAnsi="Calibri" w:cs="Calibri"/>
          <w:sz w:val="24"/>
          <w:szCs w:val="24"/>
          <w:rPrChange w:id="253" w:author="Laura Dee" w:date="2023-05-05T12:29:00Z">
            <w:rPr>
              <w:rFonts w:ascii="Calibri" w:eastAsia="Calibri" w:hAnsi="Calibri" w:cs="Calibri"/>
              <w:sz w:val="24"/>
              <w:szCs w:val="24"/>
              <w:highlight w:val="yellow"/>
            </w:rPr>
          </w:rPrChange>
        </w:rPr>
        <w:t>,</w:t>
      </w:r>
      <w:ins w:id="254" w:author="Laura Dee" w:date="2023-05-05T12:28:00Z">
        <w:r w:rsidR="00406F08" w:rsidRPr="00406F08">
          <w:rPr>
            <w:rFonts w:ascii="Calibri" w:eastAsia="Calibri" w:hAnsi="Calibri" w:cs="Calibri"/>
            <w:sz w:val="24"/>
            <w:szCs w:val="24"/>
            <w:rPrChange w:id="255" w:author="Laura Dee" w:date="2023-05-05T12:29:00Z">
              <w:rPr>
                <w:rFonts w:ascii="Calibri" w:eastAsia="Calibri" w:hAnsi="Calibri" w:cs="Calibri"/>
                <w:sz w:val="24"/>
                <w:szCs w:val="24"/>
                <w:highlight w:val="yellow"/>
              </w:rPr>
            </w:rPrChange>
          </w:rPr>
          <w:t xml:space="preserve"> </w:t>
        </w:r>
        <w:r w:rsidR="00406F08" w:rsidRPr="00B108F5">
          <w:rPr>
            <w:rFonts w:ascii="Calibri" w:eastAsia="Calibri" w:hAnsi="Calibri" w:cs="Calibri"/>
            <w:sz w:val="24"/>
            <w:szCs w:val="24"/>
            <w:rPrChange w:id="256" w:author="Laura Dee" w:date="2023-05-11T12:50:00Z">
              <w:rPr>
                <w:rFonts w:ascii="Calibri" w:eastAsia="Calibri" w:hAnsi="Calibri" w:cs="Calibri"/>
                <w:sz w:val="24"/>
                <w:szCs w:val="24"/>
                <w:highlight w:val="yellow"/>
              </w:rPr>
            </w:rPrChange>
          </w:rPr>
          <w:t>becau</w:t>
        </w:r>
        <w:commentRangeStart w:id="257"/>
        <w:r w:rsidR="00406F08" w:rsidRPr="00B108F5">
          <w:rPr>
            <w:rFonts w:ascii="Calibri" w:eastAsia="Calibri" w:hAnsi="Calibri" w:cs="Calibri"/>
            <w:sz w:val="24"/>
            <w:szCs w:val="24"/>
            <w:rPrChange w:id="258" w:author="Laura Dee" w:date="2023-05-11T12:50:00Z">
              <w:rPr>
                <w:rFonts w:ascii="Calibri" w:eastAsia="Calibri" w:hAnsi="Calibri" w:cs="Calibri"/>
                <w:sz w:val="24"/>
                <w:szCs w:val="24"/>
                <w:highlight w:val="yellow"/>
              </w:rPr>
            </w:rPrChange>
          </w:rPr>
          <w:t>se of the random assignment of treatments</w:t>
        </w:r>
        <w:commentRangeEnd w:id="257"/>
        <w:r w:rsidR="00406F08" w:rsidRPr="00B108F5">
          <w:rPr>
            <w:rStyle w:val="CommentReference"/>
          </w:rPr>
          <w:commentReference w:id="257"/>
        </w:r>
        <w:r w:rsidR="00406F08" w:rsidRPr="00B108F5">
          <w:rPr>
            <w:rFonts w:ascii="Calibri" w:eastAsia="Calibri" w:hAnsi="Calibri" w:cs="Calibri"/>
            <w:sz w:val="24"/>
            <w:szCs w:val="24"/>
            <w:rPrChange w:id="259" w:author="Laura Dee" w:date="2023-05-11T12:50:00Z">
              <w:rPr>
                <w:rFonts w:ascii="Calibri" w:eastAsia="Calibri" w:hAnsi="Calibri" w:cs="Calibri"/>
                <w:sz w:val="24"/>
                <w:szCs w:val="24"/>
                <w:highlight w:val="yellow"/>
              </w:rPr>
            </w:rPrChange>
          </w:rPr>
          <w:t>.</w:t>
        </w:r>
      </w:ins>
      <w:r w:rsidRPr="00B108F5">
        <w:rPr>
          <w:rFonts w:ascii="Calibri" w:eastAsia="Calibri" w:hAnsi="Calibri" w:cs="Calibri"/>
          <w:sz w:val="24"/>
          <w:szCs w:val="24"/>
          <w:rPrChange w:id="260" w:author="Laura Dee" w:date="2023-05-11T12:50:00Z">
            <w:rPr>
              <w:rFonts w:ascii="Calibri" w:eastAsia="Calibri" w:hAnsi="Calibri" w:cs="Calibri"/>
              <w:sz w:val="24"/>
              <w:szCs w:val="24"/>
              <w:highlight w:val="yellow"/>
            </w:rPr>
          </w:rPrChange>
        </w:rPr>
        <w:t xml:space="preserve"> </w:t>
      </w:r>
      <w:del w:id="261" w:author="Laura Dee" w:date="2023-05-05T12:27:00Z">
        <w:r w:rsidRPr="00B108F5" w:rsidDel="00406F08">
          <w:rPr>
            <w:rFonts w:ascii="Calibri" w:eastAsia="Calibri" w:hAnsi="Calibri" w:cs="Calibri"/>
            <w:color w:val="333333"/>
            <w:sz w:val="24"/>
            <w:szCs w:val="24"/>
            <w:rPrChange w:id="262" w:author="Laura Dee" w:date="2023-05-11T12:50:00Z">
              <w:rPr>
                <w:rFonts w:ascii="Calibri" w:eastAsia="Calibri" w:hAnsi="Calibri" w:cs="Calibri"/>
                <w:color w:val="333333"/>
                <w:sz w:val="24"/>
                <w:szCs w:val="24"/>
                <w:highlight w:val="yellow"/>
              </w:rPr>
            </w:rPrChange>
          </w:rPr>
          <w:delText xml:space="preserve">they do not influence our estimate of causal effects of the treatment (or causal variable) of interest. </w:delText>
        </w:r>
      </w:del>
      <w:r w:rsidR="00D86386" w:rsidRPr="00B108F5">
        <w:rPr>
          <w:rFonts w:ascii="Calibri" w:eastAsia="Calibri" w:hAnsi="Calibri" w:cs="Calibri"/>
          <w:color w:val="333333"/>
          <w:sz w:val="24"/>
          <w:szCs w:val="24"/>
          <w:rPrChange w:id="263" w:author="Laura Dee" w:date="2023-05-11T12:50:00Z">
            <w:rPr>
              <w:rFonts w:ascii="Calibri" w:eastAsia="Calibri" w:hAnsi="Calibri" w:cs="Calibri"/>
              <w:color w:val="333333"/>
              <w:sz w:val="24"/>
              <w:szCs w:val="24"/>
              <w:highlight w:val="yellow"/>
            </w:rPr>
          </w:rPrChange>
        </w:rPr>
        <w:t>However</w:t>
      </w:r>
      <w:r w:rsidR="00D86386" w:rsidRPr="00406F08">
        <w:rPr>
          <w:rFonts w:ascii="Calibri" w:eastAsia="Calibri" w:hAnsi="Calibri" w:cs="Calibri"/>
          <w:color w:val="333333"/>
          <w:sz w:val="24"/>
          <w:szCs w:val="24"/>
          <w:rPrChange w:id="264" w:author="Laura Dee" w:date="2023-05-05T12:28:00Z">
            <w:rPr>
              <w:rFonts w:ascii="Calibri" w:eastAsia="Calibri" w:hAnsi="Calibri" w:cs="Calibri"/>
              <w:color w:val="333333"/>
              <w:sz w:val="24"/>
              <w:szCs w:val="24"/>
              <w:highlight w:val="yellow"/>
            </w:rPr>
          </w:rPrChange>
        </w:rPr>
        <w:t xml:space="preserve">, </w:t>
      </w:r>
      <w:r w:rsidR="00D86386" w:rsidRPr="00406F08">
        <w:rPr>
          <w:rFonts w:ascii="Calibri" w:eastAsia="Calibri" w:hAnsi="Calibri" w:cs="Calibri"/>
          <w:color w:val="333333"/>
          <w:sz w:val="24"/>
          <w:szCs w:val="24"/>
          <w:rPrChange w:id="265" w:author="Laura Dee" w:date="2023-05-05T12:28:00Z">
            <w:rPr>
              <w:rFonts w:ascii="Calibri" w:eastAsia="Calibri" w:hAnsi="Calibri" w:cs="Calibri"/>
              <w:color w:val="333333"/>
              <w:sz w:val="24"/>
              <w:szCs w:val="24"/>
              <w:highlight w:val="yellow"/>
            </w:rPr>
          </w:rPrChange>
        </w:rPr>
        <w:lastRenderedPageBreak/>
        <w:t>e</w:t>
      </w:r>
      <w:r w:rsidRPr="00406F08">
        <w:rPr>
          <w:rFonts w:ascii="Calibri" w:eastAsia="Calibri" w:hAnsi="Calibri" w:cs="Calibri"/>
          <w:color w:val="333333"/>
          <w:sz w:val="24"/>
          <w:szCs w:val="24"/>
          <w:rPrChange w:id="266" w:author="Laura Dee" w:date="2023-05-05T12:28:00Z">
            <w:rPr>
              <w:rFonts w:ascii="Calibri" w:eastAsia="Calibri" w:hAnsi="Calibri" w:cs="Calibri"/>
              <w:color w:val="333333"/>
              <w:sz w:val="24"/>
              <w:szCs w:val="24"/>
              <w:highlight w:val="yellow"/>
            </w:rPr>
          </w:rPrChange>
        </w:rPr>
        <w:t>xperimentation</w:t>
      </w:r>
      <w:r w:rsidR="00D86386" w:rsidRPr="00406F08">
        <w:rPr>
          <w:rFonts w:ascii="Calibri" w:eastAsia="Calibri" w:hAnsi="Calibri" w:cs="Calibri"/>
          <w:color w:val="333333"/>
          <w:sz w:val="24"/>
          <w:szCs w:val="24"/>
          <w:rPrChange w:id="267" w:author="Laura Dee" w:date="2023-05-05T12:28:00Z">
            <w:rPr>
              <w:rFonts w:ascii="Calibri" w:eastAsia="Calibri" w:hAnsi="Calibri" w:cs="Calibri"/>
              <w:color w:val="333333"/>
              <w:sz w:val="24"/>
              <w:szCs w:val="24"/>
              <w:highlight w:val="yellow"/>
            </w:rPr>
          </w:rPrChange>
        </w:rPr>
        <w:t xml:space="preserve">, </w:t>
      </w:r>
      <w:r w:rsidRPr="00406F08">
        <w:rPr>
          <w:rFonts w:ascii="Calibri" w:eastAsia="Calibri" w:hAnsi="Calibri" w:cs="Calibri"/>
          <w:color w:val="333333"/>
          <w:sz w:val="24"/>
          <w:szCs w:val="24"/>
          <w:rPrChange w:id="268" w:author="Laura Dee" w:date="2023-05-05T12:28:00Z">
            <w:rPr>
              <w:rFonts w:ascii="Calibri" w:eastAsia="Calibri" w:hAnsi="Calibri" w:cs="Calibri"/>
              <w:color w:val="333333"/>
              <w:sz w:val="24"/>
              <w:szCs w:val="24"/>
              <w:highlight w:val="yellow"/>
            </w:rPr>
          </w:rPrChange>
        </w:rPr>
        <w:t>particularly at scale</w:t>
      </w:r>
      <w:r w:rsidR="00D86386" w:rsidRPr="00406F08">
        <w:rPr>
          <w:rFonts w:ascii="Calibri" w:eastAsia="Calibri" w:hAnsi="Calibri" w:cs="Calibri"/>
          <w:color w:val="333333"/>
          <w:sz w:val="24"/>
          <w:szCs w:val="24"/>
          <w:rPrChange w:id="269" w:author="Laura Dee" w:date="2023-05-05T12:28:00Z">
            <w:rPr>
              <w:rFonts w:ascii="Calibri" w:eastAsia="Calibri" w:hAnsi="Calibri" w:cs="Calibri"/>
              <w:color w:val="333333"/>
              <w:sz w:val="24"/>
              <w:szCs w:val="24"/>
              <w:highlight w:val="yellow"/>
            </w:rPr>
          </w:rPrChange>
        </w:rPr>
        <w:t>,</w:t>
      </w:r>
      <w:r w:rsidRPr="00406F08">
        <w:rPr>
          <w:rFonts w:ascii="Calibri" w:eastAsia="Calibri" w:hAnsi="Calibri" w:cs="Calibri"/>
          <w:color w:val="333333"/>
          <w:sz w:val="24"/>
          <w:szCs w:val="24"/>
          <w:rPrChange w:id="270" w:author="Laura Dee" w:date="2023-05-05T12:28:00Z">
            <w:rPr>
              <w:rFonts w:ascii="Calibri" w:eastAsia="Calibri" w:hAnsi="Calibri" w:cs="Calibri"/>
              <w:color w:val="333333"/>
              <w:sz w:val="24"/>
              <w:szCs w:val="24"/>
              <w:highlight w:val="yellow"/>
            </w:rPr>
          </w:rPrChange>
        </w:rPr>
        <w:t xml:space="preserve"> is not always feasible.</w:t>
      </w:r>
      <w:r>
        <w:rPr>
          <w:rFonts w:ascii="Calibri" w:eastAsia="Calibri" w:hAnsi="Calibri" w:cs="Calibri"/>
          <w:color w:val="333333"/>
          <w:sz w:val="24"/>
          <w:szCs w:val="24"/>
        </w:rPr>
        <w:t xml:space="preserve">  Second, in observational studies, ecologists primarily attempt to deal with confounding variables by measuring the confounder and </w:t>
      </w:r>
      <w:r w:rsidR="00721F6B">
        <w:rPr>
          <w:rFonts w:ascii="Calibri" w:eastAsia="Calibri" w:hAnsi="Calibri" w:cs="Calibri"/>
          <w:color w:val="333333"/>
          <w:sz w:val="24"/>
          <w:szCs w:val="24"/>
        </w:rPr>
        <w:t xml:space="preserve">controlling for </w:t>
      </w:r>
      <w:r>
        <w:rPr>
          <w:rFonts w:ascii="Calibri" w:eastAsia="Calibri" w:hAnsi="Calibri" w:cs="Calibri"/>
          <w:color w:val="333333"/>
          <w:sz w:val="24"/>
          <w:szCs w:val="24"/>
        </w:rPr>
        <w:t xml:space="preserve">it in </w:t>
      </w:r>
      <w:r w:rsidR="00721F6B">
        <w:rPr>
          <w:rFonts w:ascii="Calibri" w:eastAsia="Calibri" w:hAnsi="Calibri" w:cs="Calibri"/>
          <w:color w:val="333333"/>
          <w:sz w:val="24"/>
          <w:szCs w:val="24"/>
        </w:rPr>
        <w:t xml:space="preserve">a </w:t>
      </w:r>
      <w:r>
        <w:rPr>
          <w:rFonts w:ascii="Calibri" w:eastAsia="Calibri" w:hAnsi="Calibri" w:cs="Calibri"/>
          <w:color w:val="333333"/>
          <w:sz w:val="24"/>
          <w:szCs w:val="24"/>
        </w:rPr>
        <w:t xml:space="preserve">model. </w:t>
      </w:r>
      <w:ins w:id="271" w:author="Laura Dee" w:date="2023-05-05T12:29:00Z">
        <w:r w:rsidR="00406F08">
          <w:rPr>
            <w:rFonts w:ascii="Calibri" w:eastAsia="Calibri" w:hAnsi="Calibri" w:cs="Calibri"/>
            <w:color w:val="333333"/>
            <w:sz w:val="24"/>
            <w:szCs w:val="24"/>
          </w:rPr>
          <w:t>As described above, m</w:t>
        </w:r>
      </w:ins>
      <w:del w:id="272" w:author="Laura Dee" w:date="2023-05-05T12:29:00Z">
        <w:r w:rsidDel="00406F08">
          <w:rPr>
            <w:rFonts w:ascii="Calibri" w:eastAsia="Calibri" w:hAnsi="Calibri" w:cs="Calibri"/>
            <w:color w:val="333333"/>
            <w:sz w:val="24"/>
            <w:szCs w:val="24"/>
          </w:rPr>
          <w:delText>M</w:delText>
        </w:r>
      </w:del>
      <w:r>
        <w:rPr>
          <w:rFonts w:ascii="Calibri" w:eastAsia="Calibri" w:hAnsi="Calibri" w:cs="Calibri"/>
          <w:color w:val="333333"/>
          <w:sz w:val="24"/>
          <w:szCs w:val="24"/>
        </w:rPr>
        <w:t xml:space="preserve">easuring </w:t>
      </w:r>
      <w:r w:rsidR="003457A7">
        <w:rPr>
          <w:rFonts w:ascii="Calibri" w:eastAsia="Calibri" w:hAnsi="Calibri" w:cs="Calibri"/>
          <w:color w:val="333333"/>
          <w:sz w:val="24"/>
          <w:szCs w:val="24"/>
        </w:rPr>
        <w:t>all</w:t>
      </w:r>
      <w:r>
        <w:rPr>
          <w:rFonts w:ascii="Calibri" w:eastAsia="Calibri" w:hAnsi="Calibri" w:cs="Calibri"/>
          <w:color w:val="333333"/>
          <w:sz w:val="24"/>
          <w:szCs w:val="24"/>
        </w:rPr>
        <w:t xml:space="preserve"> confounder</w:t>
      </w:r>
      <w:r w:rsidR="00E941F8">
        <w:rPr>
          <w:rFonts w:ascii="Calibri" w:eastAsia="Calibri" w:hAnsi="Calibri" w:cs="Calibri"/>
          <w:color w:val="333333"/>
          <w:sz w:val="24"/>
          <w:szCs w:val="24"/>
        </w:rPr>
        <w:t>s</w:t>
      </w:r>
      <w:r>
        <w:rPr>
          <w:rFonts w:ascii="Calibri" w:eastAsia="Calibri" w:hAnsi="Calibri" w:cs="Calibri"/>
          <w:color w:val="333333"/>
          <w:sz w:val="24"/>
          <w:szCs w:val="24"/>
        </w:rPr>
        <w:t xml:space="preserve">, however, is frequently not possible, particularly for retrospective analyses of existing data, and it is possible that confounders in the system are not even known. Third, ecologists can make causal claims rooted in their knowledge of the natural history of a </w:t>
      </w:r>
      <w:r w:rsidR="0016272E">
        <w:rPr>
          <w:rFonts w:ascii="Calibri" w:eastAsia="Calibri" w:hAnsi="Calibri" w:cs="Calibri"/>
          <w:color w:val="333333"/>
          <w:sz w:val="24"/>
          <w:szCs w:val="24"/>
        </w:rPr>
        <w:t>system</w:t>
      </w:r>
      <w:ins w:id="273" w:author="Laura Dee" w:date="2023-05-05T12:29:00Z">
        <w:r w:rsidR="00406F08">
          <w:rPr>
            <w:rFonts w:ascii="Calibri" w:eastAsia="Calibri" w:hAnsi="Calibri" w:cs="Calibri"/>
            <w:color w:val="333333"/>
            <w:sz w:val="24"/>
            <w:szCs w:val="24"/>
          </w:rPr>
          <w:t xml:space="preserve">, at times without </w:t>
        </w:r>
      </w:ins>
      <w:del w:id="274" w:author="Laura Dee" w:date="2023-05-05T12:29:00Z">
        <w:r w:rsidR="0016272E" w:rsidDel="00406F08">
          <w:rPr>
            <w:rFonts w:ascii="Calibri" w:eastAsia="Calibri" w:hAnsi="Calibri" w:cs="Calibri"/>
            <w:color w:val="333333"/>
            <w:sz w:val="24"/>
            <w:szCs w:val="24"/>
          </w:rPr>
          <w:delText xml:space="preserve"> but</w:delText>
        </w:r>
        <w:r w:rsidDel="00406F08">
          <w:rPr>
            <w:rFonts w:ascii="Calibri" w:eastAsia="Calibri" w:hAnsi="Calibri" w:cs="Calibri"/>
            <w:color w:val="333333"/>
            <w:sz w:val="24"/>
            <w:szCs w:val="24"/>
          </w:rPr>
          <w:delText xml:space="preserve"> provide no </w:delText>
        </w:r>
      </w:del>
      <w:r>
        <w:rPr>
          <w:rFonts w:ascii="Calibri" w:eastAsia="Calibri" w:hAnsi="Calibri" w:cs="Calibri"/>
          <w:color w:val="333333"/>
          <w:sz w:val="24"/>
          <w:szCs w:val="24"/>
        </w:rPr>
        <w:t xml:space="preserve">supporting </w:t>
      </w:r>
      <w:commentRangeStart w:id="275"/>
      <w:ins w:id="276" w:author="Laura Dee" w:date="2023-05-05T12:30:00Z">
        <w:r w:rsidR="00406F08">
          <w:rPr>
            <w:rFonts w:ascii="Calibri" w:eastAsia="Calibri" w:hAnsi="Calibri" w:cs="Calibri"/>
            <w:color w:val="333333"/>
            <w:sz w:val="24"/>
            <w:szCs w:val="24"/>
          </w:rPr>
          <w:t xml:space="preserve">quantitative </w:t>
        </w:r>
      </w:ins>
      <w:r>
        <w:rPr>
          <w:rFonts w:ascii="Calibri" w:eastAsia="Calibri" w:hAnsi="Calibri" w:cs="Calibri"/>
          <w:color w:val="333333"/>
          <w:sz w:val="24"/>
          <w:szCs w:val="24"/>
        </w:rPr>
        <w:t>evidence</w:t>
      </w:r>
      <w:del w:id="277" w:author="Laura Dee" w:date="2023-05-05T12:30:00Z">
        <w:r w:rsidDel="00406F08">
          <w:rPr>
            <w:rFonts w:ascii="Calibri" w:eastAsia="Calibri" w:hAnsi="Calibri" w:cs="Calibri"/>
            <w:color w:val="333333"/>
            <w:sz w:val="24"/>
            <w:szCs w:val="24"/>
          </w:rPr>
          <w:delText xml:space="preserve"> beyond this system-specific knowledge as to why their claim is causal</w:delText>
        </w:r>
      </w:del>
      <w:r>
        <w:rPr>
          <w:rFonts w:ascii="Calibri" w:eastAsia="Calibri" w:hAnsi="Calibri" w:cs="Calibri"/>
          <w:color w:val="333333"/>
          <w:sz w:val="24"/>
          <w:szCs w:val="24"/>
        </w:rPr>
        <w:t xml:space="preserve">. </w:t>
      </w:r>
      <w:commentRangeEnd w:id="275"/>
      <w:r w:rsidR="00406F08">
        <w:rPr>
          <w:rStyle w:val="CommentReference"/>
        </w:rPr>
        <w:commentReference w:id="275"/>
      </w:r>
      <w:commentRangeStart w:id="278"/>
      <w:r w:rsidR="00D14E40">
        <w:rPr>
          <w:rFonts w:ascii="Calibri" w:eastAsia="Calibri" w:hAnsi="Calibri" w:cs="Calibri"/>
          <w:color w:val="333333"/>
          <w:sz w:val="24"/>
          <w:szCs w:val="24"/>
        </w:rPr>
        <w:t xml:space="preserve">These claims </w:t>
      </w:r>
      <w:r>
        <w:rPr>
          <w:rFonts w:ascii="Calibri" w:eastAsia="Calibri" w:hAnsi="Calibri" w:cs="Calibri"/>
          <w:color w:val="333333"/>
          <w:sz w:val="24"/>
          <w:szCs w:val="24"/>
        </w:rPr>
        <w:t>can be problematic</w:t>
      </w:r>
      <w:ins w:id="279" w:author="Laura Dee" w:date="2023-05-05T12:30:00Z">
        <w:r w:rsidR="00406F08">
          <w:rPr>
            <w:rFonts w:ascii="Calibri" w:eastAsia="Calibri" w:hAnsi="Calibri" w:cs="Calibri"/>
            <w:color w:val="333333"/>
            <w:sz w:val="24"/>
            <w:szCs w:val="24"/>
          </w:rPr>
          <w:t xml:space="preserve"> due to</w:t>
        </w:r>
      </w:ins>
      <w:r>
        <w:rPr>
          <w:rFonts w:ascii="Calibri" w:eastAsia="Calibri" w:hAnsi="Calibri" w:cs="Calibri"/>
          <w:color w:val="333333"/>
          <w:sz w:val="24"/>
          <w:szCs w:val="24"/>
        </w:rPr>
        <w:t xml:space="preserve"> </w:t>
      </w:r>
      <w:del w:id="280" w:author="Laura Dee" w:date="2023-05-05T12:30:00Z">
        <w:r w:rsidDel="00406F08">
          <w:rPr>
            <w:rFonts w:ascii="Calibri" w:eastAsia="Calibri" w:hAnsi="Calibri" w:cs="Calibri"/>
            <w:color w:val="333333"/>
            <w:sz w:val="24"/>
            <w:szCs w:val="24"/>
          </w:rPr>
          <w:delText xml:space="preserve">first for </w:delText>
        </w:r>
      </w:del>
      <w:r>
        <w:rPr>
          <w:rFonts w:ascii="Calibri" w:eastAsia="Calibri" w:hAnsi="Calibri" w:cs="Calibri"/>
          <w:color w:val="333333"/>
          <w:sz w:val="24"/>
          <w:szCs w:val="24"/>
        </w:rPr>
        <w:t>a simple lack of transparency</w:t>
      </w:r>
      <w:commentRangeEnd w:id="278"/>
      <w:r w:rsidR="00AB6BAC">
        <w:rPr>
          <w:rStyle w:val="CommentReference"/>
        </w:rPr>
        <w:commentReference w:id="278"/>
      </w:r>
      <w:r w:rsidR="00D14E40">
        <w:rPr>
          <w:rFonts w:ascii="Calibri" w:eastAsia="Calibri" w:hAnsi="Calibri" w:cs="Calibri"/>
          <w:color w:val="333333"/>
          <w:sz w:val="24"/>
          <w:szCs w:val="24"/>
        </w:rPr>
        <w:t xml:space="preserve"> and </w:t>
      </w:r>
      <w:ins w:id="281" w:author="Laura Dee" w:date="2023-05-05T12:30:00Z">
        <w:r w:rsidR="00406F08">
          <w:rPr>
            <w:rFonts w:ascii="Calibri" w:eastAsia="Calibri" w:hAnsi="Calibri" w:cs="Calibri"/>
            <w:color w:val="333333"/>
            <w:sz w:val="24"/>
            <w:szCs w:val="24"/>
          </w:rPr>
          <w:t xml:space="preserve">the </w:t>
        </w:r>
      </w:ins>
      <w:r w:rsidR="00D14E40">
        <w:rPr>
          <w:rFonts w:ascii="Calibri" w:eastAsia="Calibri" w:hAnsi="Calibri" w:cs="Calibri"/>
          <w:color w:val="333333"/>
          <w:sz w:val="24"/>
          <w:szCs w:val="24"/>
        </w:rPr>
        <w:t>likelihood of incorrect statements of effect size</w:t>
      </w:r>
      <w:ins w:id="282" w:author="Laura Dee" w:date="2023-05-05T12:31:00Z">
        <w:r w:rsidR="00406F08">
          <w:rPr>
            <w:rFonts w:ascii="Calibri" w:eastAsia="Calibri" w:hAnsi="Calibri" w:cs="Calibri"/>
            <w:color w:val="333333"/>
            <w:sz w:val="24"/>
            <w:szCs w:val="24"/>
          </w:rPr>
          <w:t xml:space="preserve">; </w:t>
        </w:r>
      </w:ins>
      <w:del w:id="283" w:author="Laura Dee" w:date="2023-05-05T12:31:00Z">
        <w:r w:rsidDel="00406F08">
          <w:rPr>
            <w:rFonts w:ascii="Calibri" w:eastAsia="Calibri" w:hAnsi="Calibri" w:cs="Calibri"/>
            <w:color w:val="333333"/>
            <w:sz w:val="24"/>
            <w:szCs w:val="24"/>
          </w:rPr>
          <w:delText xml:space="preserve">. Further, </w:delText>
        </w:r>
      </w:del>
      <w:ins w:id="284" w:author="Laura Dee" w:date="2023-05-05T12:31:00Z">
        <w:r w:rsidR="00406F08">
          <w:rPr>
            <w:rFonts w:ascii="Calibri" w:eastAsia="Calibri" w:hAnsi="Calibri" w:cs="Calibri"/>
            <w:color w:val="333333"/>
            <w:sz w:val="24"/>
            <w:szCs w:val="24"/>
          </w:rPr>
          <w:t>e</w:t>
        </w:r>
      </w:ins>
      <w:del w:id="285" w:author="Laura Dee" w:date="2023-05-05T12:31:00Z">
        <w:r w:rsidDel="00406F08">
          <w:rPr>
            <w:rFonts w:ascii="Calibri" w:eastAsia="Calibri" w:hAnsi="Calibri" w:cs="Calibri"/>
            <w:color w:val="333333"/>
            <w:sz w:val="24"/>
            <w:szCs w:val="24"/>
          </w:rPr>
          <w:delText>e</w:delText>
        </w:r>
      </w:del>
      <w:r>
        <w:rPr>
          <w:rFonts w:ascii="Calibri" w:eastAsia="Calibri" w:hAnsi="Calibri" w:cs="Calibri"/>
          <w:color w:val="333333"/>
          <w:sz w:val="24"/>
          <w:szCs w:val="24"/>
        </w:rPr>
        <w:t xml:space="preserve">ven the knowledge of the most accomplished naturalist can have gaps in their understanding of a system. Finally, ecologists often qualify their results verbally </w:t>
      </w:r>
      <w:del w:id="286" w:author="Laura Dee" w:date="2023-05-05T12:31:00Z">
        <w:r w:rsidDel="00406F08">
          <w:rPr>
            <w:rFonts w:ascii="Calibri" w:eastAsia="Calibri" w:hAnsi="Calibri" w:cs="Calibri"/>
            <w:color w:val="333333"/>
            <w:sz w:val="24"/>
            <w:szCs w:val="24"/>
          </w:rPr>
          <w:delText xml:space="preserve">in order </w:delText>
        </w:r>
      </w:del>
      <w:r>
        <w:rPr>
          <w:rFonts w:ascii="Calibri" w:eastAsia="Calibri" w:hAnsi="Calibri" w:cs="Calibri"/>
          <w:color w:val="333333"/>
          <w:sz w:val="24"/>
          <w:szCs w:val="24"/>
        </w:rPr>
        <w:t xml:space="preserve">to avoid making </w:t>
      </w:r>
      <w:del w:id="287" w:author="Laura Dee" w:date="2023-05-05T12:31:00Z">
        <w:r w:rsidDel="00406F08">
          <w:rPr>
            <w:rFonts w:ascii="Calibri" w:eastAsia="Calibri" w:hAnsi="Calibri" w:cs="Calibri"/>
            <w:color w:val="333333"/>
            <w:sz w:val="24"/>
            <w:szCs w:val="24"/>
          </w:rPr>
          <w:delText xml:space="preserve">a </w:delText>
        </w:r>
      </w:del>
      <w:r>
        <w:rPr>
          <w:rFonts w:ascii="Calibri" w:eastAsia="Calibri" w:hAnsi="Calibri" w:cs="Calibri"/>
          <w:color w:val="333333"/>
          <w:sz w:val="24"/>
          <w:szCs w:val="24"/>
        </w:rPr>
        <w:t>causal claim</w:t>
      </w:r>
      <w:ins w:id="288" w:author="Laura Dee" w:date="2023-05-05T12:31:00Z">
        <w:r w:rsidR="00406F08">
          <w:rPr>
            <w:rFonts w:ascii="Calibri" w:eastAsia="Calibri" w:hAnsi="Calibri" w:cs="Calibri"/>
            <w:color w:val="333333"/>
            <w:sz w:val="24"/>
            <w:szCs w:val="24"/>
          </w:rPr>
          <w:t>s</w:t>
        </w:r>
      </w:ins>
      <w:r>
        <w:rPr>
          <w:rFonts w:ascii="Calibri" w:eastAsia="Calibri" w:hAnsi="Calibri" w:cs="Calibri"/>
          <w:color w:val="333333"/>
          <w:sz w:val="24"/>
          <w:szCs w:val="24"/>
        </w:rPr>
        <w:t xml:space="preserve"> -</w:t>
      </w:r>
      <w:ins w:id="289" w:author="Laura Dee" w:date="2023-05-05T12:31:00Z">
        <w:r w:rsidR="00406F08">
          <w:rPr>
            <w:rFonts w:ascii="Calibri" w:eastAsia="Calibri" w:hAnsi="Calibri" w:cs="Calibri"/>
            <w:color w:val="333333"/>
            <w:sz w:val="24"/>
            <w:szCs w:val="24"/>
          </w:rPr>
          <w:t>-</w:t>
        </w:r>
      </w:ins>
      <w:r>
        <w:rPr>
          <w:rFonts w:ascii="Calibri" w:eastAsia="Calibri" w:hAnsi="Calibri" w:cs="Calibri"/>
          <w:color w:val="333333"/>
          <w:sz w:val="24"/>
          <w:szCs w:val="24"/>
        </w:rPr>
        <w:t xml:space="preserve"> even when </w:t>
      </w:r>
      <w:ins w:id="290" w:author="Laura Dee" w:date="2023-05-05T12:31:00Z">
        <w:r w:rsidR="00406F08">
          <w:rPr>
            <w:rFonts w:ascii="Calibri" w:eastAsia="Calibri" w:hAnsi="Calibri" w:cs="Calibri"/>
            <w:color w:val="333333"/>
            <w:sz w:val="24"/>
            <w:szCs w:val="24"/>
          </w:rPr>
          <w:t xml:space="preserve">the research question and aim </w:t>
        </w:r>
      </w:ins>
      <w:del w:id="291" w:author="Laura Dee" w:date="2023-05-05T12:31:00Z">
        <w:r w:rsidDel="00406F08">
          <w:rPr>
            <w:rFonts w:ascii="Calibri" w:eastAsia="Calibri" w:hAnsi="Calibri" w:cs="Calibri"/>
            <w:color w:val="333333"/>
            <w:sz w:val="24"/>
            <w:szCs w:val="24"/>
          </w:rPr>
          <w:delText xml:space="preserve">the goal of the analysis </w:delText>
        </w:r>
      </w:del>
      <w:r>
        <w:rPr>
          <w:rFonts w:ascii="Calibri" w:eastAsia="Calibri" w:hAnsi="Calibri" w:cs="Calibri"/>
          <w:color w:val="333333"/>
          <w:sz w:val="24"/>
          <w:szCs w:val="24"/>
        </w:rPr>
        <w:t xml:space="preserve">is causal understanding, rather than description </w:t>
      </w:r>
      <w:del w:id="292" w:author="Laura Dee" w:date="2023-05-05T12:31:00Z">
        <w:r w:rsidDel="00406F08">
          <w:rPr>
            <w:rFonts w:ascii="Calibri" w:eastAsia="Calibri" w:hAnsi="Calibri" w:cs="Calibri"/>
            <w:color w:val="333333"/>
            <w:sz w:val="24"/>
            <w:szCs w:val="24"/>
          </w:rPr>
          <w:delText xml:space="preserve">of associations </w:delText>
        </w:r>
      </w:del>
      <w:commentRangeStart w:id="293"/>
      <w:commentRangeStart w:id="294"/>
      <w:r>
        <w:fldChar w:fldCharType="begin"/>
      </w:r>
      <w:r w:rsidR="0016272E">
        <w:instrText xml:space="preserve"> ADDIN ZOTERO_ITEM CSL_CITATION {"citationID":"ukpvDiHo","properties":{"formattedCitation":"(but see Dudney et al. 2021)","plainCitation":"(but see Dudney et al. 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J."}],"accessed":{"date-parts":[["2022",4,20]]},"issued":{"date-parts":[["2021",8,24]]}},"label":"page","prefix":"but see"}],"schema":"https://github.com/citation-style-language/schema/raw/master/csl-citation.json"} </w:instrText>
      </w:r>
      <w:r>
        <w:fldChar w:fldCharType="separate"/>
      </w:r>
      <w:r w:rsidR="0016272E">
        <w:t>(</w:t>
      </w:r>
      <w:r w:rsidR="0016272E" w:rsidRPr="00D14E40">
        <w:t>but see Dudney et al. 2021)</w:t>
      </w:r>
      <w:r>
        <w:rPr>
          <w:rFonts w:ascii="Calibri" w:eastAsia="Calibri" w:hAnsi="Calibri" w:cs="Calibri"/>
          <w:sz w:val="24"/>
          <w:szCs w:val="24"/>
        </w:rPr>
        <w:fldChar w:fldCharType="end"/>
      </w:r>
      <w:commentRangeEnd w:id="293"/>
      <w:r w:rsidR="00406F08">
        <w:rPr>
          <w:rStyle w:val="CommentReference"/>
        </w:rPr>
        <w:commentReference w:id="293"/>
      </w:r>
      <w:commentRangeEnd w:id="294"/>
      <w:r w:rsidR="00BA3566">
        <w:rPr>
          <w:rStyle w:val="CommentReference"/>
        </w:rPr>
        <w:commentReference w:id="294"/>
      </w:r>
      <w:r>
        <w:rPr>
          <w:rFonts w:ascii="Calibri" w:eastAsia="Calibri" w:hAnsi="Calibri" w:cs="Calibri"/>
          <w:sz w:val="24"/>
          <w:szCs w:val="24"/>
        </w:rPr>
        <w:t xml:space="preserve">. </w:t>
      </w:r>
      <w:r w:rsidR="003805D7">
        <w:rPr>
          <w:rFonts w:ascii="Calibri" w:eastAsia="Calibri" w:hAnsi="Calibri" w:cs="Calibri"/>
          <w:sz w:val="24"/>
          <w:szCs w:val="24"/>
        </w:rPr>
        <w:t xml:space="preserve">This practice </w:t>
      </w:r>
      <w:r>
        <w:rPr>
          <w:rFonts w:ascii="Calibri" w:eastAsia="Calibri" w:hAnsi="Calibri" w:cs="Calibri"/>
          <w:color w:val="333333"/>
          <w:sz w:val="24"/>
          <w:szCs w:val="24"/>
        </w:rPr>
        <w:t>mudd</w:t>
      </w:r>
      <w:r w:rsidR="003805D7">
        <w:rPr>
          <w:rFonts w:ascii="Calibri" w:eastAsia="Calibri" w:hAnsi="Calibri" w:cs="Calibri"/>
          <w:color w:val="333333"/>
          <w:sz w:val="24"/>
          <w:szCs w:val="24"/>
        </w:rPr>
        <w:t>ies the</w:t>
      </w:r>
      <w:r>
        <w:rPr>
          <w:rFonts w:ascii="Calibri" w:eastAsia="Calibri" w:hAnsi="Calibri" w:cs="Calibri"/>
          <w:color w:val="333333"/>
          <w:sz w:val="24"/>
          <w:szCs w:val="24"/>
        </w:rPr>
        <w:t xml:space="preserve"> waters</w:t>
      </w:r>
      <w:r w:rsidR="000B0CC1">
        <w:rPr>
          <w:rFonts w:ascii="Calibri" w:eastAsia="Calibri" w:hAnsi="Calibri" w:cs="Calibri"/>
          <w:color w:val="333333"/>
          <w:sz w:val="24"/>
          <w:szCs w:val="24"/>
        </w:rPr>
        <w:t>, at times</w:t>
      </w:r>
      <w:r>
        <w:rPr>
          <w:rFonts w:ascii="Calibri" w:eastAsia="Calibri" w:hAnsi="Calibri" w:cs="Calibri"/>
          <w:color w:val="333333"/>
          <w:sz w:val="24"/>
          <w:szCs w:val="24"/>
        </w:rPr>
        <w:t xml:space="preserve"> </w:t>
      </w:r>
      <w:r w:rsidR="00FC5538">
        <w:rPr>
          <w:rFonts w:ascii="Calibri" w:eastAsia="Calibri" w:hAnsi="Calibri" w:cs="Calibri"/>
          <w:color w:val="333333"/>
          <w:sz w:val="24"/>
          <w:szCs w:val="24"/>
        </w:rPr>
        <w:t>creating confusion over whether an</w:t>
      </w:r>
      <w:r>
        <w:rPr>
          <w:rFonts w:ascii="Calibri" w:eastAsia="Calibri" w:hAnsi="Calibri" w:cs="Calibri"/>
          <w:color w:val="333333"/>
          <w:sz w:val="24"/>
          <w:szCs w:val="24"/>
        </w:rPr>
        <w:t xml:space="preserve"> author claiming a</w:t>
      </w:r>
      <w:ins w:id="295" w:author="Laura Dee" w:date="2023-05-05T12:32:00Z">
        <w:r w:rsidR="00406F08">
          <w:rPr>
            <w:rFonts w:ascii="Calibri" w:eastAsia="Calibri" w:hAnsi="Calibri" w:cs="Calibri"/>
            <w:color w:val="333333"/>
            <w:sz w:val="24"/>
            <w:szCs w:val="24"/>
          </w:rPr>
          <w:t>n</w:t>
        </w:r>
      </w:ins>
      <w:r>
        <w:rPr>
          <w:rFonts w:ascii="Calibri" w:eastAsia="Calibri" w:hAnsi="Calibri" w:cs="Calibri"/>
          <w:color w:val="333333"/>
          <w:sz w:val="24"/>
          <w:szCs w:val="24"/>
        </w:rPr>
        <w:t xml:space="preserve"> </w:t>
      </w:r>
      <w:del w:id="296" w:author="Laura Dee" w:date="2023-05-05T12:32:00Z">
        <w:r w:rsidDel="00406F08">
          <w:rPr>
            <w:rFonts w:ascii="Calibri" w:eastAsia="Calibri" w:hAnsi="Calibri" w:cs="Calibri"/>
            <w:color w:val="333333"/>
            <w:sz w:val="24"/>
            <w:szCs w:val="24"/>
          </w:rPr>
          <w:delText xml:space="preserve">mere </w:delText>
        </w:r>
      </w:del>
      <w:r>
        <w:rPr>
          <w:rFonts w:ascii="Calibri" w:eastAsia="Calibri" w:hAnsi="Calibri" w:cs="Calibri"/>
          <w:color w:val="333333"/>
          <w:sz w:val="24"/>
          <w:szCs w:val="24"/>
        </w:rPr>
        <w:t>association, or implying causation while allowing themselves plausible deniability</w:t>
      </w:r>
      <w:r w:rsidR="00A155A7">
        <w:rPr>
          <w:rFonts w:ascii="Calibri" w:eastAsia="Calibri" w:hAnsi="Calibri" w:cs="Calibri"/>
          <w:color w:val="333333"/>
          <w:sz w:val="24"/>
          <w:szCs w:val="24"/>
        </w:rPr>
        <w:t>.</w:t>
      </w:r>
      <w:ins w:id="297" w:author="Laura Dee" w:date="2023-04-04T15:28:00Z">
        <w:r w:rsidR="00A155A7">
          <w:rPr>
            <w:rFonts w:ascii="Calibri" w:eastAsia="Calibri" w:hAnsi="Calibri" w:cs="Calibri"/>
            <w:color w:val="333333"/>
            <w:sz w:val="24"/>
            <w:szCs w:val="24"/>
          </w:rPr>
          <w:t xml:space="preserve"> </w:t>
        </w:r>
      </w:ins>
      <w:commentRangeStart w:id="298"/>
      <w:del w:id="299" w:author="Laura Dee" w:date="2023-04-04T15:28:00Z">
        <w:r w:rsidDel="00A155A7">
          <w:rPr>
            <w:rFonts w:ascii="Calibri" w:eastAsia="Calibri" w:hAnsi="Calibri" w:cs="Calibri"/>
            <w:color w:val="333333"/>
            <w:sz w:val="24"/>
            <w:szCs w:val="24"/>
          </w:rPr>
          <w:delText xml:space="preserve"> - particularly when it comes to appeasing hard-nosed reviewers? </w:delText>
        </w:r>
      </w:del>
      <w:r>
        <w:rPr>
          <w:rFonts w:ascii="Calibri" w:eastAsia="Calibri" w:hAnsi="Calibri" w:cs="Calibri"/>
          <w:color w:val="333333"/>
          <w:sz w:val="24"/>
          <w:szCs w:val="24"/>
        </w:rPr>
        <w:t xml:space="preserve">We feel that given our current need to understand causal relationships from large-scale observational data sets, these solutions are not adequate, and can even lead to misleading inferences. </w:t>
      </w:r>
      <w:commentRangeEnd w:id="298"/>
      <w:r w:rsidR="00406F08">
        <w:rPr>
          <w:rStyle w:val="CommentReference"/>
        </w:rPr>
        <w:commentReference w:id="298"/>
      </w:r>
      <w:r>
        <w:rPr>
          <w:rFonts w:ascii="Calibri" w:eastAsia="Calibri" w:hAnsi="Calibri" w:cs="Calibri"/>
          <w:color w:val="333333"/>
          <w:sz w:val="24"/>
          <w:szCs w:val="24"/>
        </w:rPr>
        <w:t xml:space="preserve">Ecologists have </w:t>
      </w:r>
      <w:del w:id="300" w:author="Laura Dee" w:date="2023-05-05T12:33:00Z">
        <w:r w:rsidDel="00406F08">
          <w:rPr>
            <w:rFonts w:ascii="Calibri" w:eastAsia="Calibri" w:hAnsi="Calibri" w:cs="Calibri"/>
            <w:color w:val="333333"/>
            <w:sz w:val="24"/>
            <w:szCs w:val="24"/>
          </w:rPr>
          <w:delText xml:space="preserve">both </w:delText>
        </w:r>
      </w:del>
      <w:r>
        <w:rPr>
          <w:rFonts w:ascii="Calibri" w:eastAsia="Calibri" w:hAnsi="Calibri" w:cs="Calibri"/>
          <w:color w:val="333333"/>
          <w:sz w:val="24"/>
          <w:szCs w:val="24"/>
        </w:rPr>
        <w:t xml:space="preserve">an opportunity </w:t>
      </w:r>
      <w:del w:id="301" w:author="Laura Dee" w:date="2023-05-05T12:33:00Z">
        <w:r w:rsidDel="00406F08">
          <w:rPr>
            <w:rFonts w:ascii="Calibri" w:eastAsia="Calibri" w:hAnsi="Calibri" w:cs="Calibri"/>
            <w:color w:val="333333"/>
            <w:sz w:val="24"/>
            <w:szCs w:val="24"/>
          </w:rPr>
          <w:delText xml:space="preserve">and, nay, obligation, </w:delText>
        </w:r>
      </w:del>
      <w:r>
        <w:rPr>
          <w:rFonts w:ascii="Calibri" w:eastAsia="Calibri" w:hAnsi="Calibri" w:cs="Calibri"/>
          <w:color w:val="333333"/>
          <w:sz w:val="24"/>
          <w:szCs w:val="24"/>
        </w:rPr>
        <w:t>to leverage (or at least consider) the solutions to Omitted Variable Bias in causal data analysis that other disciplines have been building for decades.</w:t>
      </w:r>
      <w:ins w:id="302" w:author="Laura Dee" w:date="2023-05-05T12:34:00Z">
        <w:r w:rsidR="00406F08">
          <w:rPr>
            <w:rFonts w:ascii="Calibri" w:eastAsia="Calibri" w:hAnsi="Calibri" w:cs="Calibri"/>
            <w:color w:val="333333"/>
            <w:sz w:val="24"/>
            <w:szCs w:val="24"/>
          </w:rPr>
          <w:t xml:space="preserve"> </w:t>
        </w:r>
        <w:commentRangeStart w:id="303"/>
        <w:r w:rsidR="00406F08">
          <w:rPr>
            <w:rFonts w:ascii="Calibri" w:eastAsia="Calibri" w:hAnsi="Calibri" w:cs="Calibri"/>
            <w:color w:val="333333"/>
            <w:sz w:val="24"/>
            <w:szCs w:val="24"/>
          </w:rPr>
          <w:t>This</w:t>
        </w:r>
      </w:ins>
      <w:commentRangeEnd w:id="303"/>
      <w:ins w:id="304" w:author="Laura Dee" w:date="2023-05-05T12:35:00Z">
        <w:r w:rsidR="00406F08">
          <w:rPr>
            <w:rStyle w:val="CommentReference"/>
          </w:rPr>
          <w:commentReference w:id="303"/>
        </w:r>
      </w:ins>
      <w:ins w:id="305" w:author="Laura Dee" w:date="2023-05-05T12:34:00Z">
        <w:r w:rsidR="00406F08">
          <w:rPr>
            <w:rFonts w:ascii="Calibri" w:eastAsia="Calibri" w:hAnsi="Calibri" w:cs="Calibri"/>
            <w:color w:val="333333"/>
            <w:sz w:val="24"/>
            <w:szCs w:val="24"/>
          </w:rPr>
          <w:t xml:space="preserve"> paper provides an entry point into several approaches</w:t>
        </w:r>
      </w:ins>
      <w:ins w:id="306" w:author="Laura Dee" w:date="2023-05-05T14:40:00Z">
        <w:r w:rsidR="007F14F2">
          <w:rPr>
            <w:rFonts w:ascii="Calibri" w:eastAsia="Calibri" w:hAnsi="Calibri" w:cs="Calibri"/>
            <w:color w:val="333333"/>
            <w:sz w:val="24"/>
            <w:szCs w:val="24"/>
          </w:rPr>
          <w:t xml:space="preserve"> </w:t>
        </w:r>
      </w:ins>
      <w:ins w:id="307" w:author="Laura Dee" w:date="2023-05-05T12:34:00Z">
        <w:r w:rsidR="00406F08">
          <w:rPr>
            <w:rFonts w:ascii="Calibri" w:eastAsia="Calibri" w:hAnsi="Calibri" w:cs="Calibri"/>
            <w:color w:val="333333"/>
            <w:sz w:val="24"/>
            <w:szCs w:val="24"/>
          </w:rPr>
          <w:t xml:space="preserve">and complements recent reviews of quasi-experimental methods (REFS) by </w:t>
        </w:r>
      </w:ins>
      <w:ins w:id="308" w:author="Laura Dee" w:date="2023-05-05T12:35:00Z">
        <w:r w:rsidR="00406F08">
          <w:rPr>
            <w:rFonts w:ascii="Calibri" w:eastAsia="Calibri" w:hAnsi="Calibri" w:cs="Calibri"/>
            <w:color w:val="333333"/>
            <w:sz w:val="24"/>
            <w:szCs w:val="24"/>
          </w:rPr>
          <w:t>expanding on panel designs for accounting for OVB.</w:t>
        </w:r>
      </w:ins>
    </w:p>
    <w:p w14:paraId="51D9BF0C" w14:textId="77777777" w:rsidR="00766C2E" w:rsidRPr="00721962" w:rsidRDefault="00037819">
      <w:pPr>
        <w:spacing w:after="160"/>
        <w:rPr>
          <w:rFonts w:ascii="Calibri" w:eastAsia="Calibri" w:hAnsi="Calibri" w:cs="Calibri"/>
          <w:color w:val="333333"/>
          <w:sz w:val="24"/>
          <w:szCs w:val="24"/>
        </w:rPr>
      </w:pPr>
      <w:r>
        <w:rPr>
          <w:rFonts w:ascii="Calibri" w:eastAsia="Calibri" w:hAnsi="Calibri" w:cs="Calibri"/>
          <w:b/>
          <w:color w:val="333333"/>
          <w:sz w:val="24"/>
          <w:szCs w:val="24"/>
        </w:rPr>
        <w:t xml:space="preserve">​​Using DAGs to clarify our causal understanding and assumptions and ferret out Omitted </w:t>
      </w:r>
      <w:r w:rsidRPr="00721962">
        <w:rPr>
          <w:rFonts w:ascii="Calibri" w:eastAsia="Calibri" w:hAnsi="Calibri" w:cs="Calibri"/>
          <w:b/>
          <w:color w:val="333333"/>
          <w:sz w:val="24"/>
          <w:szCs w:val="24"/>
        </w:rPr>
        <w:t xml:space="preserve">Variables Bias </w:t>
      </w:r>
    </w:p>
    <w:p w14:paraId="298304EE" w14:textId="1E01727A" w:rsidR="00766C2E" w:rsidRDefault="00037819" w:rsidP="00F87D56">
      <w:pPr>
        <w:ind w:firstLine="720"/>
        <w:rPr>
          <w:rFonts w:ascii="Calibri" w:eastAsia="Calibri" w:hAnsi="Calibri" w:cs="Calibri"/>
          <w:color w:val="333333"/>
          <w:sz w:val="24"/>
          <w:szCs w:val="24"/>
          <w:highlight w:val="white"/>
        </w:rPr>
      </w:pPr>
      <w:r w:rsidRPr="00721962">
        <w:rPr>
          <w:rFonts w:ascii="Calibri" w:eastAsia="Calibri" w:hAnsi="Calibri" w:cs="Calibri"/>
          <w:color w:val="333333"/>
          <w:sz w:val="24"/>
          <w:szCs w:val="24"/>
          <w:highlight w:val="white"/>
        </w:rPr>
        <w:t xml:space="preserve">Causal diagrams </w:t>
      </w:r>
      <w:r w:rsidRPr="00721962">
        <w:rPr>
          <w:rFonts w:ascii="Calibri" w:hAnsi="Calibri" w:cs="Calibri"/>
          <w:sz w:val="24"/>
          <w:szCs w:val="24"/>
        </w:rPr>
        <w:fldChar w:fldCharType="begin"/>
      </w:r>
      <w:r w:rsidR="00F87D56" w:rsidRPr="00721962">
        <w:rPr>
          <w:rFonts w:ascii="Calibri" w:hAnsi="Calibri" w:cs="Calibri"/>
          <w:sz w:val="24"/>
          <w:szCs w:val="24"/>
        </w:rPr>
        <w:instrText xml:space="preserve"> ADDIN ZOTERO_ITEM CSL_CITATION {"citationID":"1pGCbOD9","properties":{"formattedCitation":"(a.k.a. Structural Causal Models, see Grace and Irvine 2020, Laubach et al. 2021, Arif and MacNeil 2023 for in depth introductions)","plainCitation":"(a.k.a. Structural Causal Models, see Grace and Irvine 2020, Laubach et al. 2021, Arif and MacNeil 2023 for in depth introductions)","noteIndex":0},"citationItems":[{"id":11230,"uris":["http://zotero.org/users/1810851/items/JKAWLH2T"],"itemData":{"id":11230,"type":"article-journal","abstract":"Recent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M."}],"accessed":{"date-parts":[["2020",6,25]]},"issued":{"date-parts":[["2020",4]]}},"label":"page","prefix":"a.k.a. Structural Causal Models, see"},{"id":12786,"uris":["http://zotero.org/users/1810851/items/Z7EF4JWE"],"itemData":{"id":12786,"type":"article-journal","abstract":"A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Aaron"}],"accessed":{"date-parts":[["2023",3,27]]},"issued":{"date-parts":[["2023"]]}},"label":"page","suffix":"for in depth introductions"}],"schema":"https://github.com/citation-style-language/schema/raw/master/csl-citation.json"} </w:instrText>
      </w:r>
      <w:r w:rsidRPr="00721962">
        <w:rPr>
          <w:rFonts w:ascii="Calibri" w:hAnsi="Calibri" w:cs="Calibri"/>
          <w:sz w:val="24"/>
          <w:szCs w:val="24"/>
        </w:rPr>
        <w:fldChar w:fldCharType="separate"/>
      </w:r>
      <w:r w:rsidR="00F87D56" w:rsidRPr="00721962">
        <w:rPr>
          <w:rFonts w:ascii="Calibri" w:hAnsi="Calibri" w:cs="Calibri"/>
          <w:sz w:val="24"/>
          <w:szCs w:val="24"/>
          <w:highlight w:val="white"/>
        </w:rPr>
        <w:t>(a.k.a. Structural Causal Models, see Grace and Irvine 2020, Laubach et al. 2021, Arif and MacNeil 2023 for in depth introductions</w:t>
      </w:r>
      <w:ins w:id="309" w:author="Laura Dee" w:date="2023-05-05T12:35:00Z">
        <w:r w:rsidR="0036785A">
          <w:rPr>
            <w:rFonts w:ascii="Calibri" w:hAnsi="Calibri" w:cs="Calibri"/>
            <w:sz w:val="24"/>
            <w:szCs w:val="24"/>
            <w:highlight w:val="white"/>
          </w:rPr>
          <w:t xml:space="preserve"> for ecologist</w:t>
        </w:r>
      </w:ins>
      <w:r w:rsidR="00F87D56" w:rsidRPr="00721962">
        <w:rPr>
          <w:rFonts w:ascii="Calibri" w:hAnsi="Calibri" w:cs="Calibri"/>
          <w:sz w:val="24"/>
          <w:szCs w:val="24"/>
          <w:highlight w:val="white"/>
        </w:rPr>
        <w:t>)</w:t>
      </w:r>
      <w:r w:rsidRPr="00721962">
        <w:rPr>
          <w:rFonts w:ascii="Calibri" w:hAnsi="Calibri" w:cs="Calibri"/>
          <w:sz w:val="24"/>
          <w:szCs w:val="24"/>
          <w:highlight w:val="white"/>
        </w:rPr>
        <w:fldChar w:fldCharType="end"/>
      </w:r>
      <w:r w:rsidRPr="00721962">
        <w:rPr>
          <w:rFonts w:ascii="Calibri" w:eastAsia="Calibri" w:hAnsi="Calibri" w:cs="Calibri"/>
          <w:color w:val="333333"/>
          <w:sz w:val="24"/>
          <w:szCs w:val="24"/>
          <w:highlight w:val="white"/>
        </w:rPr>
        <w:t xml:space="preserve"> are one of the first tools for identifying and addressing omitted variable bias </w:t>
      </w:r>
      <w:r w:rsidRPr="00721962">
        <w:rPr>
          <w:rFonts w:ascii="Calibri" w:hAnsi="Calibri" w:cs="Calibri"/>
          <w:sz w:val="24"/>
          <w:szCs w:val="24"/>
        </w:rPr>
        <w:fldChar w:fldCharType="begin"/>
      </w:r>
      <w:r w:rsidR="00F87D56" w:rsidRPr="00721962">
        <w:rPr>
          <w:rFonts w:ascii="Calibri" w:hAnsi="Calibri" w:cs="Calibri"/>
          <w:sz w:val="24"/>
          <w:szCs w:val="24"/>
        </w:rPr>
        <w:instrText xml:space="preserve"> ADDIN ZOTERO_ITEM CSL_CITATION {"citationID":"nk6RLvOr","properties":{"formattedCitation":"(Pearl 1995, Pearl et al. 2016, Arif and MacNeil 2023)","plainCitation":"(Pearl 1995, Pearl et al. 2016, Arif and MacNeil 2023)","noteIndex":0},"citationItems":[{"id":12362,"uris":["http://zotero.org/users/1810851/items/TYH5FRA7"],"itemData":{"id":12362,"type":"article-journal","abstract":"The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id":12346,"uris":["http://zotero.org/users/1810851/items/HGRD2VG6"],"itemData":{"id":12346,"type":"book","ISBN":"1-119-18686-2","publisher":"John Wiley &amp; Sons","title":"Causal inference in statistics: A primer","author":[{"family":"Pearl","given":"Judea"},{"family":"Glymour","given":"Madelyn"},{"family":"Jewell","given":"Nicholas P."}],"issued":{"date-parts":[["2016"]]}}},{"id":12785,"uris":["http://zotero.org/users/1810851/items/WBJ7NKLR"],"itemData":{"id":12785,"type":"article-journal","abstract":"Ecologists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721962">
        <w:rPr>
          <w:rFonts w:ascii="Calibri" w:hAnsi="Calibri" w:cs="Calibri"/>
          <w:sz w:val="24"/>
          <w:szCs w:val="24"/>
        </w:rPr>
        <w:fldChar w:fldCharType="separate"/>
      </w:r>
      <w:r w:rsidR="00F87D56" w:rsidRPr="00721962">
        <w:rPr>
          <w:rFonts w:ascii="Calibri" w:hAnsi="Calibri" w:cs="Calibri"/>
          <w:sz w:val="24"/>
          <w:szCs w:val="24"/>
          <w:highlight w:val="white"/>
        </w:rPr>
        <w:t>(Pearl 1995, Pearl et al. 2016, Arif and MacNeil 2023)</w:t>
      </w:r>
      <w:r w:rsidRPr="00721962">
        <w:rPr>
          <w:rFonts w:ascii="Calibri" w:hAnsi="Calibri" w:cs="Calibri"/>
          <w:sz w:val="24"/>
          <w:szCs w:val="24"/>
          <w:highlight w:val="white"/>
        </w:rPr>
        <w:fldChar w:fldCharType="end"/>
      </w:r>
      <w:r w:rsidRPr="00721962">
        <w:rPr>
          <w:rFonts w:ascii="Calibri" w:eastAsia="Calibri" w:hAnsi="Calibri" w:cs="Calibri"/>
          <w:color w:val="333333"/>
          <w:sz w:val="24"/>
          <w:szCs w:val="24"/>
          <w:highlight w:val="white"/>
        </w:rPr>
        <w:t>. Causal diagrams, or Directed Acyclic Graphs (DAGs)</w:t>
      </w:r>
      <w:r w:rsidR="00086998" w:rsidRPr="00721962">
        <w:rPr>
          <w:rFonts w:ascii="Calibri" w:eastAsia="Calibri" w:hAnsi="Calibri" w:cs="Calibri"/>
          <w:color w:val="333333"/>
          <w:sz w:val="24"/>
          <w:szCs w:val="24"/>
          <w:highlight w:val="white"/>
        </w:rPr>
        <w:t>,</w:t>
      </w:r>
      <w:r w:rsidRPr="00721962">
        <w:rPr>
          <w:rFonts w:ascii="Calibri" w:eastAsia="Calibri" w:hAnsi="Calibri" w:cs="Calibri"/>
          <w:color w:val="333333"/>
          <w:sz w:val="24"/>
          <w:szCs w:val="24"/>
          <w:highlight w:val="white"/>
        </w:rPr>
        <w:t xml:space="preserve"> visualize our understanding of and assumptions </w:t>
      </w:r>
      <w:r w:rsidR="0016272E" w:rsidRPr="00721962">
        <w:rPr>
          <w:rFonts w:ascii="Calibri" w:eastAsia="Calibri" w:hAnsi="Calibri" w:cs="Calibri"/>
          <w:color w:val="333333"/>
          <w:sz w:val="24"/>
          <w:szCs w:val="24"/>
          <w:highlight w:val="white"/>
        </w:rPr>
        <w:t>about causal</w:t>
      </w:r>
      <w:r>
        <w:rPr>
          <w:rFonts w:ascii="Calibri" w:eastAsia="Calibri" w:hAnsi="Calibri" w:cs="Calibri"/>
          <w:color w:val="333333"/>
          <w:sz w:val="24"/>
          <w:szCs w:val="24"/>
          <w:highlight w:val="white"/>
        </w:rPr>
        <w:t xml:space="preserve"> </w:t>
      </w:r>
      <w:r w:rsidR="00086998">
        <w:rPr>
          <w:rFonts w:ascii="Calibri" w:eastAsia="Calibri" w:hAnsi="Calibri" w:cs="Calibri"/>
          <w:color w:val="333333"/>
          <w:sz w:val="24"/>
          <w:szCs w:val="24"/>
          <w:highlight w:val="white"/>
        </w:rPr>
        <w:t xml:space="preserve">relationships and confounding variables </w:t>
      </w:r>
      <w:r>
        <w:rPr>
          <w:rFonts w:ascii="Calibri" w:eastAsia="Calibri" w:hAnsi="Calibri" w:cs="Calibri"/>
          <w:color w:val="333333"/>
          <w:sz w:val="24"/>
          <w:szCs w:val="24"/>
          <w:highlight w:val="white"/>
        </w:rPr>
        <w:t xml:space="preserve">within a system. </w:t>
      </w:r>
      <w:ins w:id="310" w:author="Laura Dee" w:date="2023-05-05T12:36:00Z">
        <w:r w:rsidR="0036785A">
          <w:rPr>
            <w:rFonts w:ascii="Calibri" w:eastAsia="Calibri" w:hAnsi="Calibri" w:cs="Calibri"/>
            <w:color w:val="333333"/>
            <w:sz w:val="24"/>
            <w:szCs w:val="24"/>
            <w:highlight w:val="white"/>
          </w:rPr>
          <w:t xml:space="preserve">In doing so, </w:t>
        </w:r>
      </w:ins>
      <w:r>
        <w:rPr>
          <w:rFonts w:ascii="Calibri" w:eastAsia="Calibri" w:hAnsi="Calibri" w:cs="Calibri"/>
          <w:color w:val="333333"/>
          <w:sz w:val="24"/>
          <w:szCs w:val="24"/>
          <w:highlight w:val="white"/>
        </w:rPr>
        <w:t>DAG</w:t>
      </w:r>
      <w:r w:rsidR="00086998">
        <w:rPr>
          <w:rFonts w:ascii="Calibri" w:eastAsia="Calibri" w:hAnsi="Calibri" w:cs="Calibri"/>
          <w:color w:val="333333"/>
          <w:sz w:val="24"/>
          <w:szCs w:val="24"/>
          <w:highlight w:val="white"/>
        </w:rPr>
        <w:t xml:space="preserve">s </w:t>
      </w:r>
      <w:ins w:id="311" w:author="Laura Dee" w:date="2023-05-05T12:36:00Z">
        <w:r w:rsidR="0036785A">
          <w:rPr>
            <w:rFonts w:ascii="Calibri" w:eastAsia="Calibri" w:hAnsi="Calibri" w:cs="Calibri"/>
            <w:color w:val="333333"/>
            <w:sz w:val="24"/>
            <w:szCs w:val="24"/>
            <w:highlight w:val="white"/>
          </w:rPr>
          <w:t xml:space="preserve">transparently clarify </w:t>
        </w:r>
      </w:ins>
      <w:del w:id="312" w:author="Laura Dee" w:date="2023-05-05T12:36:00Z">
        <w:r w:rsidR="00086998" w:rsidDel="0036785A">
          <w:rPr>
            <w:rFonts w:ascii="Calibri" w:eastAsia="Calibri" w:hAnsi="Calibri" w:cs="Calibri"/>
            <w:color w:val="333333"/>
            <w:sz w:val="24"/>
            <w:szCs w:val="24"/>
            <w:highlight w:val="white"/>
          </w:rPr>
          <w:delText xml:space="preserve">thus </w:delText>
        </w:r>
        <w:r w:rsidR="00721962" w:rsidDel="0036785A">
          <w:rPr>
            <w:rFonts w:ascii="Calibri" w:eastAsia="Calibri" w:hAnsi="Calibri" w:cs="Calibri"/>
            <w:color w:val="333333"/>
            <w:sz w:val="24"/>
            <w:szCs w:val="24"/>
            <w:highlight w:val="white"/>
          </w:rPr>
          <w:delText>make clear</w:delText>
        </w:r>
        <w:r w:rsidDel="0036785A">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the assumptions on which one relies for making causal claims </w:t>
      </w:r>
      <w:r w:rsidR="00086998">
        <w:rPr>
          <w:rFonts w:ascii="Calibri" w:eastAsia="Calibri" w:hAnsi="Calibri" w:cs="Calibri"/>
          <w:color w:val="333333"/>
          <w:sz w:val="24"/>
          <w:szCs w:val="24"/>
          <w:highlight w:val="white"/>
        </w:rPr>
        <w:t xml:space="preserve">about relationships inferred </w:t>
      </w:r>
      <w:r>
        <w:rPr>
          <w:rFonts w:ascii="Calibri" w:eastAsia="Calibri" w:hAnsi="Calibri" w:cs="Calibri"/>
          <w:color w:val="333333"/>
          <w:sz w:val="24"/>
          <w:szCs w:val="24"/>
          <w:highlight w:val="white"/>
        </w:rPr>
        <w:t>from observable data</w:t>
      </w:r>
      <w:r w:rsidR="00086998">
        <w:rPr>
          <w:rFonts w:ascii="Calibri" w:eastAsia="Calibri" w:hAnsi="Calibri" w:cs="Calibri"/>
          <w:color w:val="333333"/>
          <w:sz w:val="24"/>
          <w:szCs w:val="24"/>
          <w:highlight w:val="white"/>
        </w:rPr>
        <w:t xml:space="preserve">, including by ruling out </w:t>
      </w:r>
      <w:r>
        <w:rPr>
          <w:rFonts w:ascii="Calibri" w:eastAsia="Calibri" w:hAnsi="Calibri" w:cs="Calibri"/>
          <w:color w:val="333333"/>
          <w:sz w:val="24"/>
          <w:szCs w:val="24"/>
          <w:highlight w:val="white"/>
        </w:rPr>
        <w:t xml:space="preserve">potential confounding variables. If possible, we recommend making a diagram </w:t>
      </w:r>
      <w:r>
        <w:rPr>
          <w:rFonts w:ascii="Calibri" w:eastAsia="Calibri" w:hAnsi="Calibri" w:cs="Calibri"/>
          <w:i/>
          <w:color w:val="333333"/>
          <w:sz w:val="24"/>
          <w:szCs w:val="24"/>
          <w:highlight w:val="white"/>
        </w:rPr>
        <w:t>before</w:t>
      </w:r>
      <w:r>
        <w:rPr>
          <w:rFonts w:ascii="Calibri" w:eastAsia="Calibri" w:hAnsi="Calibri" w:cs="Calibri"/>
          <w:color w:val="333333"/>
          <w:sz w:val="24"/>
          <w:szCs w:val="24"/>
          <w:highlight w:val="white"/>
        </w:rPr>
        <w:t xml:space="preserve"> </w:t>
      </w:r>
      <w:r w:rsidR="00086998">
        <w:rPr>
          <w:rFonts w:ascii="Calibri" w:eastAsia="Calibri" w:hAnsi="Calibri" w:cs="Calibri"/>
          <w:color w:val="333333"/>
          <w:sz w:val="24"/>
          <w:szCs w:val="24"/>
          <w:highlight w:val="white"/>
        </w:rPr>
        <w:t xml:space="preserve">data collection </w:t>
      </w:r>
      <w:r>
        <w:rPr>
          <w:rFonts w:ascii="Calibri" w:eastAsia="Calibri" w:hAnsi="Calibri" w:cs="Calibri"/>
          <w:color w:val="333333"/>
          <w:sz w:val="24"/>
          <w:szCs w:val="24"/>
          <w:highlight w:val="white"/>
        </w:rPr>
        <w:t>to inform which covariates might be confounding and should be measured</w:t>
      </w:r>
      <w:r w:rsidR="00721962">
        <w:rPr>
          <w:rFonts w:ascii="Calibri" w:eastAsia="Calibri" w:hAnsi="Calibri" w:cs="Calibri"/>
          <w:color w:val="333333"/>
          <w:sz w:val="24"/>
          <w:szCs w:val="24"/>
          <w:highlight w:val="white"/>
        </w:rPr>
        <w:t xml:space="preserve"> if possible</w:t>
      </w:r>
      <w:r>
        <w:rPr>
          <w:rFonts w:ascii="Calibri" w:eastAsia="Calibri" w:hAnsi="Calibri" w:cs="Calibri"/>
          <w:color w:val="333333"/>
          <w:sz w:val="24"/>
          <w:szCs w:val="24"/>
          <w:highlight w:val="white"/>
        </w:rPr>
        <w:t>. However, due to feasibility constraints or when analyzing existing data, measuring all potential confounders might not be possible</w:t>
      </w:r>
      <w:commentRangeStart w:id="313"/>
      <w:r>
        <w:rPr>
          <w:rFonts w:ascii="Calibri" w:eastAsia="Calibri" w:hAnsi="Calibri" w:cs="Calibri"/>
          <w:color w:val="333333"/>
          <w:sz w:val="24"/>
          <w:szCs w:val="24"/>
          <w:highlight w:val="white"/>
        </w:rPr>
        <w:t xml:space="preserve">. For example, the data could have been collected for another purpose or question, so a set of confounders were deemed unimportant. </w:t>
      </w:r>
      <w:commentRangeEnd w:id="313"/>
      <w:r w:rsidR="0036785A">
        <w:rPr>
          <w:rStyle w:val="CommentReference"/>
        </w:rPr>
        <w:commentReference w:id="313"/>
      </w:r>
      <w:r>
        <w:rPr>
          <w:rFonts w:ascii="Calibri" w:eastAsia="Calibri" w:hAnsi="Calibri" w:cs="Calibri"/>
          <w:color w:val="333333"/>
          <w:sz w:val="24"/>
          <w:szCs w:val="24"/>
          <w:highlight w:val="white"/>
        </w:rPr>
        <w:t xml:space="preserve">For this reason, a causal diagram needs to include both measured and </w:t>
      </w:r>
      <w:r>
        <w:rPr>
          <w:rFonts w:ascii="Calibri" w:eastAsia="Calibri" w:hAnsi="Calibri" w:cs="Calibri"/>
          <w:i/>
          <w:color w:val="333333"/>
          <w:sz w:val="24"/>
          <w:szCs w:val="24"/>
          <w:highlight w:val="white"/>
        </w:rPr>
        <w:t>unmeasured</w:t>
      </w:r>
      <w:r>
        <w:rPr>
          <w:rFonts w:ascii="Calibri" w:eastAsia="Calibri" w:hAnsi="Calibri" w:cs="Calibri"/>
          <w:color w:val="333333"/>
          <w:sz w:val="24"/>
          <w:szCs w:val="24"/>
          <w:highlight w:val="white"/>
        </w:rPr>
        <w:t xml:space="preserve"> confounding variables – and we argue should be a requirement before conducting an analysis from which one wants to make any causal conclusions. Finally, causal diagrams </w:t>
      </w:r>
      <w:del w:id="314" w:author="Laura Dee" w:date="2023-05-05T12:37:00Z">
        <w:r w:rsidDel="007346A3">
          <w:rPr>
            <w:rFonts w:ascii="Calibri" w:eastAsia="Calibri" w:hAnsi="Calibri" w:cs="Calibri"/>
            <w:color w:val="333333"/>
            <w:sz w:val="24"/>
            <w:szCs w:val="24"/>
            <w:highlight w:val="white"/>
          </w:rPr>
          <w:delText xml:space="preserve">for both new and retrospective analyses </w:delText>
        </w:r>
      </w:del>
      <w:r>
        <w:rPr>
          <w:rFonts w:ascii="Calibri" w:eastAsia="Calibri" w:hAnsi="Calibri" w:cs="Calibri"/>
          <w:color w:val="333333"/>
          <w:sz w:val="24"/>
          <w:szCs w:val="24"/>
          <w:highlight w:val="white"/>
        </w:rPr>
        <w:t xml:space="preserve">can also show what variables you should </w:t>
      </w:r>
      <w:ins w:id="315" w:author="Laura Dee" w:date="2023-05-05T12:37:00Z">
        <w:r w:rsidR="007346A3" w:rsidRPr="009A09A9">
          <w:rPr>
            <w:rFonts w:ascii="Calibri" w:eastAsia="Calibri" w:hAnsi="Calibri" w:cs="Calibri"/>
            <w:i/>
            <w:iCs/>
            <w:color w:val="333333"/>
            <w:sz w:val="24"/>
            <w:szCs w:val="24"/>
            <w:highlight w:val="white"/>
            <w:u w:val="single"/>
            <w:rPrChange w:id="316" w:author="Laura Dee" w:date="2023-05-05T12:37:00Z">
              <w:rPr>
                <w:rFonts w:ascii="Calibri" w:eastAsia="Calibri" w:hAnsi="Calibri" w:cs="Calibri"/>
                <w:color w:val="333333"/>
                <w:sz w:val="24"/>
                <w:szCs w:val="24"/>
                <w:highlight w:val="white"/>
              </w:rPr>
            </w:rPrChange>
          </w:rPr>
          <w:t xml:space="preserve">not </w:t>
        </w:r>
      </w:ins>
      <w:r>
        <w:rPr>
          <w:rFonts w:ascii="Calibri" w:eastAsia="Calibri" w:hAnsi="Calibri" w:cs="Calibri"/>
          <w:color w:val="333333"/>
          <w:sz w:val="24"/>
          <w:szCs w:val="24"/>
          <w:highlight w:val="white"/>
        </w:rPr>
        <w:t xml:space="preserve">include in an analyses, such as those that cause collider bias </w:t>
      </w:r>
      <w:r>
        <w:fldChar w:fldCharType="begin"/>
      </w:r>
      <w:r w:rsidR="0016272E">
        <w:instrText xml:space="preserve"> ADDIN ZOTERO_ITEM CSL_CITATION {"citationID":"xol3QM8S","properties":{"formattedCitation":"(for an excellent discussion of this topic beyond the scope of this manuscript, see McElreath McElreath 2020 Chapter 6 or , or Griffith et al. 2020 for examples in the analysis of Covid-19 risk factors)","plainCitation":"(for an excellent discussion of this topic beyond the scope of this manuscript, see McElreath McElreath 2020 Chapter 6 or , or Griffith et al. 2020 for examples in the analysis of Covid-19 risk factors)","noteIndex":0},"citationItems":[{"id":12357,"uris":["http://zotero.org/users/1810851/items/3JFJCP6I"],"itemData":{"id":12357,"type":"book","ISBN":"0-429-02960-8","publisher":"Chapman and Hall/CRC","title":"Statistical rethinking: A Bayesian course with examples in R and Stan","author":[{"family":"McElreath","given":"Richard"}],"issued":{"date-parts":[["2020"]]}},"label":"page","prefix":"for an excellent discussion of this topic beyond the scope of this manuscript, see McElreath","suffix":" Chapter 6 or "},{"id":12358,"uris":["http://zotero.org/users/1810851/items/I2SPJRGT"],"itemData":{"id":12358,"type":"article-journal","abstract":"Numerous observational studies have attempted to identify risk factors for infection with SARS-CoV-2 and COVID-19 disease outcomes. Studies have used datasets sampled from patients admitted to hospital, people tested for active infection, or people who volunteered to participate. Here, we highlight the challenge of interpreting observational evidence from such non-representative samples. Collider bias can induce associations between two or more variables which affect the likelihood of an individual being sampled, distorting associations between these variables in the sample. Analysing UK Biobank data, compared to the wider cohort the participants tested for COVID-19 were highly selected for a range of genetic, behavioural, cardiovascular, demographic, and anthropometric traits. We discuss the mechanisms inducing these problems, and approaches that could help mitigate them. While collider bias should be explored in existing studies, the optimal way to mitigate the problem is to use appropriate sampling strategies at the study design stage.","container-title":"Nature Communications","DOI":"10.1038/s41467-020-19478-2","ISSN":"2041-1723","issue":"1","journalAbbreviation":"Nat Commun","language":"en","license":"2020 The Author(s)","note":"number: 1\npublisher: Nature Publishing Group","page":"5749","source":"www.nature.com","title":"Collider bias undermines our understanding of COVID-19 disease risk and severity","URL":"https://www.nature.com/articles/s41467-020-19478-2","volume":"11","author":[{"family":"Griffith","given":"Gareth J."},{"family":"Morris","given":"Tim T."},{"family":"Tudball","given":"Matthew J."},{"family":"Herbert","given":"Annie"},{"family":"Mancano","given":"Giulia"},{"family":"Pike","given":"Lindsey"},{"family":"Sharp","given":"Gemma C."},{"family":"Sterne","given":"Jonathan"},{"family":"Palmer","given":"Tom M."},{"family":"Davey Smith","given":"George"},{"family":"Tilling","given":"Kate"},{"family":"Zuccolo","given":"Luisa"},{"family":"Davies","given":"Neil M."},{"family":"Hemani","given":"Gibran"}],"accessed":{"date-parts":[["2022",4,20]]},"issued":{"date-parts":[["2020",11,12]]}},"label":"page","prefix":"or","suffix":"for examples in the analysis of Covid-19 risk factors"}],"schema":"https://github.com/citation-style-language/schema/raw/master/csl-citation.json"} </w:instrText>
      </w:r>
      <w:r>
        <w:fldChar w:fldCharType="separate"/>
      </w:r>
      <w:r w:rsidR="0016272E">
        <w:rPr>
          <w:highlight w:val="white"/>
        </w:rPr>
        <w:t xml:space="preserve">(for an </w:t>
      </w:r>
      <w:r w:rsidR="0016272E">
        <w:rPr>
          <w:highlight w:val="white"/>
        </w:rPr>
        <w:lastRenderedPageBreak/>
        <w:t>excellent discussion of this topic beyond the scope of this manuscript, see McElreath McElreath 2020 Chapter 6 or , or Griffith et al. 2020</w:t>
      </w:r>
      <w:del w:id="317" w:author="Laura Dee" w:date="2023-05-05T12:42:00Z">
        <w:r w:rsidR="0016272E" w:rsidDel="001346D3">
          <w:rPr>
            <w:highlight w:val="white"/>
          </w:rPr>
          <w:delText xml:space="preserve"> for examples in the analysis of Covid-19 risk factors</w:delText>
        </w:r>
      </w:del>
      <w:r w:rsidR="0016272E">
        <w:rPr>
          <w:highlight w:val="white"/>
        </w:rPr>
        <w:t>)</w:t>
      </w:r>
      <w:r>
        <w:rPr>
          <w:highlight w:val="white"/>
        </w:rPr>
        <w:fldChar w:fldCharType="end"/>
      </w:r>
      <w:r>
        <w:rPr>
          <w:rFonts w:ascii="Calibri" w:eastAsia="Calibri" w:hAnsi="Calibri" w:cs="Calibri"/>
          <w:color w:val="333333"/>
          <w:sz w:val="24"/>
          <w:szCs w:val="24"/>
          <w:highlight w:val="white"/>
        </w:rPr>
        <w:t>.</w:t>
      </w:r>
    </w:p>
    <w:p w14:paraId="43822C83" w14:textId="77777777" w:rsidR="00433985" w:rsidRDefault="00433985" w:rsidP="00433985">
      <w:pPr>
        <w:rPr>
          <w:rFonts w:ascii="Calibri" w:eastAsia="Calibri" w:hAnsi="Calibri" w:cs="Calibri"/>
          <w:color w:val="333333"/>
          <w:sz w:val="24"/>
          <w:szCs w:val="24"/>
          <w:highlight w:val="white"/>
        </w:rPr>
      </w:pPr>
    </w:p>
    <w:p w14:paraId="0AC60BCE" w14:textId="77777777"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r w:rsidRPr="00433985">
        <w:rPr>
          <w:rFonts w:ascii="Calibri" w:eastAsia="Calibri" w:hAnsi="Calibri" w:cs="Calibri"/>
          <w:b/>
          <w:color w:val="333333"/>
          <w:shd w:val="pct15" w:color="auto" w:fill="FFFFFF"/>
        </w:rPr>
        <w:t>Box 1: A Brief Overview of the Elements of Directed Acyclic Graphs for Causal Analysis</w:t>
      </w:r>
    </w:p>
    <w:p w14:paraId="6ABF9548" w14:textId="77777777"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p>
    <w:p w14:paraId="492E2CE9" w14:textId="6445ABCB" w:rsid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ins w:id="318" w:author="Laura Dee" w:date="2023-05-05T12:46:00Z"/>
          <w:rFonts w:ascii="Calibri" w:eastAsia="Calibri" w:hAnsi="Calibri" w:cs="Calibri"/>
          <w:color w:val="333333"/>
          <w:shd w:val="pct15" w:color="auto" w:fill="FFFFFF"/>
        </w:rPr>
      </w:pPr>
      <w:r w:rsidRPr="00433985">
        <w:rPr>
          <w:rFonts w:ascii="Calibri" w:eastAsia="Calibri" w:hAnsi="Calibri" w:cs="Calibri"/>
          <w:color w:val="333333"/>
          <w:shd w:val="pct15" w:color="auto" w:fill="FFFFFF"/>
        </w:rPr>
        <w:t xml:space="preserve"> </w:t>
      </w:r>
      <w:r w:rsidR="00A623DE">
        <w:rPr>
          <w:rFonts w:ascii="Calibri" w:eastAsia="Calibri" w:hAnsi="Calibri" w:cs="Calibri"/>
          <w:color w:val="333333"/>
          <w:shd w:val="pct15" w:color="auto" w:fill="FFFFFF"/>
        </w:rPr>
        <w:t>We briefly review the uses and</w:t>
      </w:r>
      <w:r w:rsidRPr="00433985">
        <w:rPr>
          <w:rFonts w:ascii="Calibri" w:eastAsia="Calibri" w:hAnsi="Calibri" w:cs="Calibri"/>
          <w:color w:val="333333"/>
          <w:shd w:val="pct15" w:color="auto" w:fill="FFFFFF"/>
        </w:rPr>
        <w:t xml:space="preserve"> the elements of causal diagram</w:t>
      </w:r>
      <w:r w:rsidR="00A623DE">
        <w:rPr>
          <w:rFonts w:ascii="Calibri" w:eastAsia="Calibri" w:hAnsi="Calibri" w:cs="Calibri"/>
          <w:color w:val="333333"/>
          <w:shd w:val="pct15" w:color="auto" w:fill="FFFFFF"/>
        </w:rPr>
        <w:t>s</w:t>
      </w:r>
      <w:r w:rsidRPr="00433985">
        <w:rPr>
          <w:rFonts w:ascii="Calibri" w:eastAsia="Calibri" w:hAnsi="Calibri" w:cs="Calibri"/>
          <w:color w:val="333333"/>
          <w:shd w:val="pct15" w:color="auto" w:fill="FFFFFF"/>
        </w:rPr>
        <w:t>, such as the one included in Figure 1, called Directed Acyclic Graphs</w:t>
      </w:r>
      <w:r w:rsidR="00C068C4">
        <w:rPr>
          <w:rFonts w:ascii="Calibri" w:eastAsia="Calibri" w:hAnsi="Calibri" w:cs="Calibri"/>
          <w:color w:val="333333"/>
          <w:shd w:val="pct15" w:color="auto" w:fill="FFFFFF"/>
        </w:rPr>
        <w:t xml:space="preserve"> (</w:t>
      </w:r>
      <w:r w:rsidRPr="00433985">
        <w:rPr>
          <w:rFonts w:ascii="Calibri" w:eastAsia="Calibri" w:hAnsi="Calibri" w:cs="Calibri"/>
          <w:color w:val="333333"/>
          <w:shd w:val="pct15" w:color="auto" w:fill="FFFFFF"/>
        </w:rPr>
        <w:t>DAGs</w:t>
      </w:r>
      <w:r w:rsidR="00C068C4">
        <w:rPr>
          <w:rFonts w:ascii="Calibri" w:eastAsia="Calibri" w:hAnsi="Calibri" w:cs="Calibri"/>
          <w:color w:val="333333"/>
          <w:shd w:val="pct15" w:color="auto" w:fill="FFFFFF"/>
        </w:rPr>
        <w:t>)</w:t>
      </w:r>
      <w:r w:rsidRPr="00433985">
        <w:rPr>
          <w:rFonts w:ascii="Calibri" w:eastAsia="Calibri" w:hAnsi="Calibri" w:cs="Calibri"/>
          <w:color w:val="333333"/>
          <w:shd w:val="pct15" w:color="auto" w:fill="FFFFFF"/>
        </w:rPr>
        <w:t xml:space="preserve"> </w:t>
      </w:r>
      <w:r w:rsidRPr="00433985">
        <w:rPr>
          <w:rFonts w:ascii="Calibri" w:hAnsi="Calibri" w:cs="Calibri"/>
          <w:shd w:val="pct15" w:color="auto" w:fill="FFFFFF"/>
        </w:rPr>
        <w:fldChar w:fldCharType="begin"/>
      </w:r>
      <w:r w:rsidR="0016272E">
        <w:rPr>
          <w:rFonts w:ascii="Calibri" w:hAnsi="Calibri" w:cs="Calibri"/>
          <w:shd w:val="pct15" w:color="auto" w:fill="FFFFFF"/>
        </w:rPr>
        <w:instrText xml:space="preserve"> ADDIN ZOTERO_ITEM CSL_CITATION {"citationID":"Gtwo0yxr","properties":{"formattedCitation":"(Grace and Irvine 2020, Laubach et al. 2021, Arif and MacNeil 2023)","plainCitation":"(Grace and Irvine 2020, Laubach et al. 2021, Arif and MacNeil 2023)","noteIndex":0},"citationItems":[{"id":11230,"uris":["http://zotero.org/users/1810851/items/JKAWLH2T"],"itemData":{"id":11230,"type":"article-journal","abstract":"Recent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Aaron"}],"accessed":{"date-parts":[["2023",3,27]]},"issued":{"date-parts":[["2023"]]}},"label":"page"}],"schema":"https://github.com/citation-style-language/schema/raw/master/csl-citation.json"} </w:instrText>
      </w:r>
      <w:r w:rsidRPr="00433985">
        <w:rPr>
          <w:rFonts w:ascii="Calibri" w:hAnsi="Calibri" w:cs="Calibri"/>
          <w:shd w:val="pct15" w:color="auto" w:fill="FFFFFF"/>
        </w:rPr>
        <w:fldChar w:fldCharType="separate"/>
      </w:r>
      <w:r w:rsidR="0016272E">
        <w:rPr>
          <w:rFonts w:ascii="Calibri" w:hAnsi="Calibri" w:cs="Calibri"/>
          <w:shd w:val="pct15" w:color="auto" w:fill="FFFFFF"/>
        </w:rPr>
        <w:t>(Grace and Irvine 2020, Laubach et al. 2021, Arif and MacNeil 2023)</w:t>
      </w:r>
      <w:r w:rsidRPr="00433985">
        <w:rPr>
          <w:rFonts w:ascii="Calibri" w:hAnsi="Calibri" w:cs="Calibri"/>
          <w:shd w:val="pct15" w:color="auto" w:fill="FFFFFF"/>
        </w:rPr>
        <w:fldChar w:fldCharType="end"/>
      </w:r>
      <w:r w:rsidRPr="00433985">
        <w:rPr>
          <w:rFonts w:ascii="Calibri" w:eastAsia="Calibri" w:hAnsi="Calibri" w:cs="Calibri"/>
          <w:color w:val="333333"/>
          <w:shd w:val="pct15" w:color="auto" w:fill="FFFFFF"/>
        </w:rPr>
        <w:t xml:space="preserve">. </w:t>
      </w:r>
      <w:r w:rsidR="008C6802">
        <w:rPr>
          <w:rFonts w:ascii="Calibri" w:eastAsia="Calibri" w:hAnsi="Calibri" w:cs="Calibri"/>
          <w:color w:val="333333"/>
          <w:shd w:val="pct15" w:color="auto" w:fill="FFFFFF"/>
        </w:rPr>
        <w:t>F</w:t>
      </w:r>
      <w:r w:rsidRPr="00433985">
        <w:rPr>
          <w:rFonts w:ascii="Calibri" w:eastAsia="Calibri" w:hAnsi="Calibri" w:cs="Calibri"/>
          <w:color w:val="333333"/>
          <w:shd w:val="pct15" w:color="auto" w:fill="FFFFFF"/>
        </w:rPr>
        <w:t>or the variables and</w:t>
      </w:r>
      <w:r w:rsidR="008C6802">
        <w:rPr>
          <w:rFonts w:ascii="Calibri" w:eastAsia="Calibri" w:hAnsi="Calibri" w:cs="Calibri"/>
          <w:color w:val="333333"/>
          <w:shd w:val="pct15" w:color="auto" w:fill="FFFFFF"/>
        </w:rPr>
        <w:t xml:space="preserve"> implied causal relationships (as paths)</w:t>
      </w:r>
      <w:r w:rsidRPr="00433985">
        <w:rPr>
          <w:rFonts w:ascii="Calibri" w:eastAsia="Calibri" w:hAnsi="Calibri" w:cs="Calibri"/>
          <w:color w:val="333333"/>
          <w:shd w:val="pct15" w:color="auto" w:fill="FFFFFF"/>
        </w:rPr>
        <w:t xml:space="preserve">, we adopt a symbology to differentiate between observed and unobserved variables </w:t>
      </w:r>
      <w:r w:rsidR="00CA79F1">
        <w:rPr>
          <w:rFonts w:ascii="Calibri" w:eastAsia="Calibri" w:hAnsi="Calibri" w:cs="Calibri"/>
          <w:color w:val="333333"/>
          <w:shd w:val="pct15" w:color="auto" w:fill="FFFFFF"/>
        </w:rPr>
        <w:t>to</w:t>
      </w:r>
      <w:r w:rsidRPr="00433985">
        <w:rPr>
          <w:rFonts w:ascii="Calibri" w:eastAsia="Calibri" w:hAnsi="Calibri" w:cs="Calibri"/>
          <w:color w:val="333333"/>
          <w:shd w:val="pct15" w:color="auto" w:fill="FFFFFF"/>
        </w:rPr>
        <w:t xml:space="preserve"> reveal where </w:t>
      </w:r>
      <w:r w:rsidR="00CA79F1">
        <w:rPr>
          <w:rFonts w:ascii="Calibri" w:eastAsia="Calibri" w:hAnsi="Calibri" w:cs="Calibri"/>
          <w:color w:val="333333"/>
          <w:shd w:val="pct15" w:color="auto" w:fill="FFFFFF"/>
        </w:rPr>
        <w:t xml:space="preserve">confounding variables might lurk. </w:t>
      </w:r>
      <w:r w:rsidRPr="00433985">
        <w:rPr>
          <w:rFonts w:ascii="Calibri" w:eastAsia="Calibri" w:hAnsi="Calibri" w:cs="Calibri"/>
          <w:color w:val="333333"/>
          <w:shd w:val="pct15" w:color="auto" w:fill="FFFFFF"/>
        </w:rPr>
        <w:t>First, observed variables</w:t>
      </w:r>
      <w:r w:rsidR="00CA79F1">
        <w:rPr>
          <w:rFonts w:ascii="Calibri" w:eastAsia="Calibri" w:hAnsi="Calibri" w:cs="Calibri"/>
          <w:color w:val="333333"/>
          <w:shd w:val="pct15" w:color="auto" w:fill="FFFFFF"/>
        </w:rPr>
        <w:t>,</w:t>
      </w:r>
      <w:r w:rsidRPr="00433985">
        <w:rPr>
          <w:rFonts w:ascii="Calibri" w:eastAsia="Calibri" w:hAnsi="Calibri" w:cs="Calibri"/>
          <w:color w:val="333333"/>
          <w:shd w:val="pct15" w:color="auto" w:fill="FFFFFF"/>
        </w:rPr>
        <w:t xml:space="preserve"> </w:t>
      </w:r>
      <w:r w:rsidR="002B072E">
        <w:rPr>
          <w:rFonts w:ascii="Calibri" w:eastAsia="Calibri" w:hAnsi="Calibri" w:cs="Calibri"/>
          <w:color w:val="333333"/>
          <w:shd w:val="pct15" w:color="auto" w:fill="FFFFFF"/>
        </w:rPr>
        <w:t>things</w:t>
      </w:r>
      <w:r w:rsidRPr="00433985">
        <w:rPr>
          <w:rFonts w:ascii="Calibri" w:eastAsia="Calibri" w:hAnsi="Calibri" w:cs="Calibri"/>
          <w:color w:val="333333"/>
          <w:shd w:val="pct15" w:color="auto" w:fill="FFFFFF"/>
        </w:rPr>
        <w:t xml:space="preserve"> that can be or have been measured</w:t>
      </w:r>
      <w:r w:rsidR="00CA79F1">
        <w:rPr>
          <w:rFonts w:ascii="Calibri" w:eastAsia="Calibri" w:hAnsi="Calibri" w:cs="Calibri"/>
          <w:color w:val="333333"/>
          <w:shd w:val="pct15" w:color="auto" w:fill="FFFFFF"/>
        </w:rPr>
        <w:t>, are</w:t>
      </w:r>
      <w:r w:rsidRPr="00433985">
        <w:rPr>
          <w:rFonts w:ascii="Calibri" w:eastAsia="Calibri" w:hAnsi="Calibri" w:cs="Calibri"/>
          <w:color w:val="333333"/>
          <w:shd w:val="pct15" w:color="auto" w:fill="FFFFFF"/>
        </w:rPr>
        <w:t xml:space="preserve"> </w:t>
      </w:r>
      <w:r w:rsidR="00CA79F1">
        <w:rPr>
          <w:rFonts w:ascii="Calibri" w:eastAsia="Calibri" w:hAnsi="Calibri" w:cs="Calibri"/>
          <w:color w:val="333333"/>
          <w:shd w:val="pct15" w:color="auto" w:fill="FFFFFF"/>
        </w:rPr>
        <w:t>represented</w:t>
      </w:r>
      <w:r w:rsidRPr="00433985">
        <w:rPr>
          <w:rFonts w:ascii="Calibri" w:eastAsia="Calibri" w:hAnsi="Calibri" w:cs="Calibri"/>
          <w:color w:val="333333"/>
          <w:shd w:val="pct15" w:color="auto" w:fill="FFFFFF"/>
        </w:rPr>
        <w:t xml:space="preserve"> as terms within boxes</w:t>
      </w:r>
      <w:r w:rsidR="00CA79F1">
        <w:rPr>
          <w:rFonts w:ascii="Calibri" w:eastAsia="Calibri" w:hAnsi="Calibri" w:cs="Calibri"/>
          <w:color w:val="333333"/>
          <w:shd w:val="pct15" w:color="auto" w:fill="FFFFFF"/>
        </w:rPr>
        <w:t>,</w:t>
      </w:r>
      <w:r w:rsidRPr="00433985">
        <w:rPr>
          <w:rFonts w:ascii="Calibri" w:eastAsia="Calibri" w:hAnsi="Calibri" w:cs="Calibri"/>
          <w:color w:val="333333"/>
          <w:shd w:val="pct15" w:color="auto" w:fill="FFFFFF"/>
        </w:rPr>
        <w:t xml:space="preserve"> as</w:t>
      </w:r>
      <w:r w:rsidR="00CA79F1">
        <w:rPr>
          <w:rFonts w:ascii="Calibri" w:eastAsia="Calibri" w:hAnsi="Calibri" w:cs="Calibri"/>
          <w:color w:val="333333"/>
          <w:shd w:val="pct15" w:color="auto" w:fill="FFFFFF"/>
        </w:rPr>
        <w:t xml:space="preserve"> for</w:t>
      </w:r>
      <w:r w:rsidRPr="00433985">
        <w:rPr>
          <w:rFonts w:ascii="Calibri" w:eastAsia="Calibri" w:hAnsi="Calibri" w:cs="Calibri"/>
          <w:color w:val="333333"/>
          <w:shd w:val="pct15" w:color="auto" w:fill="FFFFFF"/>
        </w:rPr>
        <w:t xml:space="preserve"> X and Y in </w:t>
      </w:r>
      <w:r w:rsidR="00CA79F1">
        <w:rPr>
          <w:rFonts w:ascii="Calibri" w:eastAsia="Calibri" w:hAnsi="Calibri" w:cs="Calibri"/>
          <w:color w:val="333333"/>
          <w:shd w:val="pct15" w:color="auto" w:fill="FFFFFF"/>
        </w:rPr>
        <w:t>F</w:t>
      </w:r>
      <w:r w:rsidRPr="00433985">
        <w:rPr>
          <w:rFonts w:ascii="Calibri" w:eastAsia="Calibri" w:hAnsi="Calibri" w:cs="Calibri"/>
          <w:color w:val="333333"/>
          <w:shd w:val="pct15" w:color="auto" w:fill="FFFFFF"/>
        </w:rPr>
        <w:t xml:space="preserve">igure 1. Second, our </w:t>
      </w:r>
      <w:r w:rsidR="00CA79F1">
        <w:rPr>
          <w:rFonts w:ascii="Calibri" w:eastAsia="Calibri" w:hAnsi="Calibri" w:cs="Calibri"/>
          <w:color w:val="333333"/>
          <w:shd w:val="pct15" w:color="auto" w:fill="FFFFFF"/>
        </w:rPr>
        <w:t>DAG</w:t>
      </w:r>
      <w:r w:rsidRPr="00433985">
        <w:rPr>
          <w:rFonts w:ascii="Calibri" w:eastAsia="Calibri" w:hAnsi="Calibri" w:cs="Calibri"/>
          <w:color w:val="333333"/>
          <w:shd w:val="pct15" w:color="auto" w:fill="FFFFFF"/>
        </w:rPr>
        <w:t xml:space="preserve"> in Figure 1 shows </w:t>
      </w:r>
      <w:r w:rsidRPr="009950B7">
        <w:rPr>
          <w:rFonts w:ascii="Calibri" w:eastAsia="Calibri" w:hAnsi="Calibri" w:cs="Calibri"/>
          <w:i/>
          <w:iCs/>
          <w:color w:val="333333"/>
          <w:shd w:val="pct15" w:color="auto" w:fill="FFFFFF"/>
        </w:rPr>
        <w:t xml:space="preserve">unobserved </w:t>
      </w:r>
      <w:r w:rsidR="00CA79F1">
        <w:rPr>
          <w:rFonts w:ascii="Calibri" w:eastAsia="Calibri" w:hAnsi="Calibri" w:cs="Calibri"/>
          <w:color w:val="333333"/>
          <w:shd w:val="pct15" w:color="auto" w:fill="FFFFFF"/>
        </w:rPr>
        <w:t>(</w:t>
      </w:r>
      <w:proofErr w:type="gramStart"/>
      <w:r w:rsidR="00CA79F1">
        <w:rPr>
          <w:rFonts w:ascii="Calibri" w:eastAsia="Calibri" w:hAnsi="Calibri" w:cs="Calibri"/>
          <w:color w:val="333333"/>
          <w:shd w:val="pct15" w:color="auto" w:fill="FFFFFF"/>
        </w:rPr>
        <w:t>i.e.</w:t>
      </w:r>
      <w:proofErr w:type="gramEnd"/>
      <w:r w:rsidR="00CA79F1">
        <w:rPr>
          <w:rFonts w:ascii="Calibri" w:eastAsia="Calibri" w:hAnsi="Calibri" w:cs="Calibri"/>
          <w:color w:val="333333"/>
          <w:shd w:val="pct15" w:color="auto" w:fill="FFFFFF"/>
        </w:rPr>
        <w:t xml:space="preserve"> unmeasured) v</w:t>
      </w:r>
      <w:r w:rsidRPr="00433985">
        <w:rPr>
          <w:rFonts w:ascii="Calibri" w:eastAsia="Calibri" w:hAnsi="Calibri" w:cs="Calibri"/>
          <w:color w:val="333333"/>
          <w:shd w:val="pct15" w:color="auto" w:fill="FFFFFF"/>
        </w:rPr>
        <w:t>ariables contained in ellipses</w:t>
      </w:r>
      <w:r w:rsidR="00CA79F1">
        <w:rPr>
          <w:rFonts w:ascii="Calibri" w:eastAsia="Calibri" w:hAnsi="Calibri" w:cs="Calibri"/>
          <w:color w:val="333333"/>
          <w:shd w:val="pct15" w:color="auto" w:fill="FFFFFF"/>
        </w:rPr>
        <w:t xml:space="preserve">, such as the variable </w:t>
      </w:r>
      <w:r w:rsidR="00CA79F1" w:rsidRPr="009950B7">
        <w:rPr>
          <w:rFonts w:ascii="Calibri" w:eastAsia="Calibri" w:hAnsi="Calibri" w:cs="Calibri"/>
          <w:i/>
          <w:iCs/>
          <w:color w:val="333333"/>
          <w:shd w:val="pct15" w:color="auto" w:fill="FFFFFF"/>
        </w:rPr>
        <w:t>Z.</w:t>
      </w:r>
      <w:r w:rsidR="00CA79F1">
        <w:rPr>
          <w:rFonts w:ascii="Calibri" w:eastAsia="Calibri" w:hAnsi="Calibri" w:cs="Calibri"/>
          <w:color w:val="333333"/>
          <w:shd w:val="pct15" w:color="auto" w:fill="FFFFFF"/>
        </w:rPr>
        <w:t xml:space="preserve"> </w:t>
      </w:r>
      <w:r w:rsidR="00C72290">
        <w:rPr>
          <w:rFonts w:ascii="Calibri" w:eastAsia="Calibri" w:hAnsi="Calibri" w:cs="Calibri"/>
          <w:color w:val="333333"/>
          <w:shd w:val="pct15" w:color="auto" w:fill="FFFFFF"/>
        </w:rPr>
        <w:t xml:space="preserve">The error term is shown as </w:t>
      </w:r>
      <w:r w:rsidR="00C72290" w:rsidRPr="009950B7">
        <w:rPr>
          <w:rFonts w:ascii="Calibri" w:eastAsia="Calibri" w:hAnsi="Calibri" w:cs="Calibri"/>
          <w:i/>
          <w:iCs/>
          <w:color w:val="333333"/>
          <w:shd w:val="pct15" w:color="auto" w:fill="FFFFFF"/>
        </w:rPr>
        <w:t>e</w:t>
      </w:r>
      <w:r w:rsidR="00C72290">
        <w:rPr>
          <w:rFonts w:ascii="Calibri" w:eastAsia="Calibri" w:hAnsi="Calibri" w:cs="Calibri"/>
          <w:color w:val="333333"/>
          <w:shd w:val="pct15" w:color="auto" w:fill="FFFFFF"/>
        </w:rPr>
        <w:t xml:space="preserve">. </w:t>
      </w:r>
      <w:commentRangeStart w:id="319"/>
      <w:r w:rsidRPr="00433985">
        <w:rPr>
          <w:rFonts w:ascii="Calibri" w:eastAsia="Calibri" w:hAnsi="Calibri" w:cs="Calibri"/>
          <w:color w:val="333333"/>
          <w:shd w:val="pct15" w:color="auto" w:fill="FFFFFF"/>
        </w:rPr>
        <w:t xml:space="preserve">In the case of e - the error term - this is a collection of different variables and influences outside of the scope of analysis. We need not know what they are precisely, but we can trace a causal path between them and other variables in our causal diagram. Finally, variables are connected by paths - i.e., arrows. The direction of these arrows </w:t>
      </w:r>
      <w:commentRangeEnd w:id="319"/>
      <w:r w:rsidR="00CA79F1">
        <w:rPr>
          <w:rStyle w:val="CommentReference"/>
        </w:rPr>
        <w:commentReference w:id="319"/>
      </w:r>
      <w:r w:rsidRPr="00433985">
        <w:rPr>
          <w:rFonts w:ascii="Calibri" w:eastAsia="Calibri" w:hAnsi="Calibri" w:cs="Calibri"/>
          <w:color w:val="333333"/>
          <w:shd w:val="pct15" w:color="auto" w:fill="FFFFFF"/>
        </w:rPr>
        <w:t>represents a direct causal connection going in the direction the arrow is pointed. This is fundamentally different than the “=” sign in an equation, as there is applied directionality. If the value of a causal variable of interest changes (i.e., via manipulation), there will be a concomitant change in the response variable(s) it affects. If a response variable changes, say via direct manipulation, there will be no associated change in the causal variable of interest.</w:t>
      </w:r>
    </w:p>
    <w:p w14:paraId="72F40390" w14:textId="77777777" w:rsidR="00476D21" w:rsidRPr="00433985" w:rsidRDefault="00476D21"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p>
    <w:p w14:paraId="0B7DB792" w14:textId="2D2DD19D" w:rsidR="00433985" w:rsidRPr="00433985" w:rsidDel="001346D3" w:rsidRDefault="001346D3"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del w:id="320" w:author="Laura Dee" w:date="2023-05-05T12:43:00Z"/>
          <w:shd w:val="pct15" w:color="auto" w:fill="FFFFFF"/>
        </w:rPr>
      </w:pPr>
      <w:ins w:id="321" w:author="Laura Dee" w:date="2023-05-05T12:43:00Z">
        <w:r>
          <w:rPr>
            <w:rFonts w:ascii="Calibri" w:eastAsia="Calibri" w:hAnsi="Calibri" w:cs="Calibri"/>
            <w:color w:val="333333"/>
            <w:shd w:val="pct15" w:color="auto" w:fill="FFFFFF"/>
          </w:rPr>
          <w:tab/>
        </w:r>
      </w:ins>
    </w:p>
    <w:p w14:paraId="7875013E" w14:textId="47EF298E" w:rsidR="00433985" w:rsidRDefault="000A6114"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rFonts w:ascii="Calibri" w:eastAsia="Calibri" w:hAnsi="Calibri" w:cs="Calibri"/>
          <w:color w:val="333333"/>
          <w:shd w:val="pct15" w:color="auto" w:fill="FFFFFF"/>
        </w:rPr>
      </w:pPr>
      <w:r>
        <w:rPr>
          <w:rFonts w:ascii="Calibri" w:eastAsia="Calibri" w:hAnsi="Calibri" w:cs="Calibri"/>
          <w:color w:val="333333"/>
          <w:shd w:val="pct15" w:color="auto" w:fill="FFFFFF"/>
        </w:rPr>
        <w:t xml:space="preserve">A common critique is that DAGs do not include </w:t>
      </w:r>
      <w:r w:rsidR="00433985" w:rsidRPr="00433985">
        <w:rPr>
          <w:rFonts w:ascii="Calibri" w:eastAsia="Calibri" w:hAnsi="Calibri" w:cs="Calibri"/>
          <w:color w:val="333333"/>
          <w:shd w:val="pct15" w:color="auto" w:fill="FFFFFF"/>
        </w:rPr>
        <w:t>feedbacks</w:t>
      </w:r>
      <w:r w:rsidR="00A5761E">
        <w:rPr>
          <w:rFonts w:ascii="Calibri" w:eastAsia="Calibri" w:hAnsi="Calibri" w:cs="Calibri"/>
          <w:color w:val="333333"/>
          <w:shd w:val="pct15" w:color="auto" w:fill="FFFFFF"/>
        </w:rPr>
        <w:t>, t</w:t>
      </w:r>
      <w:r w:rsidR="00433985" w:rsidRPr="00433985">
        <w:rPr>
          <w:rFonts w:ascii="Calibri" w:eastAsia="Calibri" w:hAnsi="Calibri" w:cs="Calibri"/>
          <w:color w:val="333333"/>
          <w:shd w:val="pct15" w:color="auto" w:fill="FFFFFF"/>
        </w:rPr>
        <w:t xml:space="preserve">o which we respond by asking the reader to think of their definition of causality. Here we adopt the </w:t>
      </w:r>
      <w:proofErr w:type="spellStart"/>
      <w:r w:rsidR="00433985" w:rsidRPr="00433985">
        <w:rPr>
          <w:rFonts w:ascii="Calibri" w:eastAsia="Calibri" w:hAnsi="Calibri" w:cs="Calibri"/>
          <w:color w:val="333333"/>
          <w:shd w:val="pct15" w:color="auto" w:fill="FFFFFF"/>
        </w:rPr>
        <w:t>Neyman</w:t>
      </w:r>
      <w:proofErr w:type="spellEnd"/>
      <w:r w:rsidR="00433985" w:rsidRPr="00433985">
        <w:rPr>
          <w:rFonts w:ascii="Calibri" w:eastAsia="Calibri" w:hAnsi="Calibri" w:cs="Calibri"/>
          <w:color w:val="333333"/>
          <w:shd w:val="pct15" w:color="auto" w:fill="FFFFFF"/>
        </w:rPr>
        <w:t>-Rubin</w:t>
      </w:r>
      <w:r w:rsidR="00CA79F1">
        <w:rPr>
          <w:rFonts w:ascii="Calibri" w:eastAsia="Calibri" w:hAnsi="Calibri" w:cs="Calibri"/>
          <w:color w:val="333333"/>
          <w:shd w:val="pct15" w:color="auto" w:fill="FFFFFF"/>
        </w:rPr>
        <w:t xml:space="preserve"> counterfactual causality</w:t>
      </w:r>
      <w:r w:rsidR="00433985" w:rsidRPr="00433985">
        <w:rPr>
          <w:rFonts w:ascii="Calibri" w:eastAsia="Calibri" w:hAnsi="Calibri" w:cs="Calibri"/>
          <w:color w:val="333333"/>
          <w:shd w:val="pct15" w:color="auto" w:fill="FFFFFF"/>
        </w:rPr>
        <w:t xml:space="preserve"> framework </w:t>
      </w:r>
      <w:r w:rsidR="0016272E">
        <w:rPr>
          <w:rFonts w:ascii="Calibri" w:eastAsia="Calibri" w:hAnsi="Calibri" w:cs="Calibri"/>
          <w:color w:val="333333"/>
          <w:shd w:val="pct15" w:color="auto" w:fill="FFFFFF"/>
        </w:rPr>
        <w:fldChar w:fldCharType="begin"/>
      </w:r>
      <w:r w:rsidR="0016272E">
        <w:rPr>
          <w:rFonts w:ascii="Calibri" w:eastAsia="Calibri" w:hAnsi="Calibri" w:cs="Calibri"/>
          <w:color w:val="333333"/>
          <w:shd w:val="pct15" w:color="auto" w:fill="FFFFFF"/>
        </w:rPr>
        <w:instrText xml:space="preserve"> ADDIN ZOTERO_ITEM CSL_CITATION {"citationID":"MKObbj3r","properties":{"formattedCitation":"(Rubin 1974, 2005, Holland 1986)","plainCitation":"(Rubin 1974, 2005, Holland 1986)","noteIndex":0},"citationItems":[{"id":12778,"uris":["http://zotero.org/users/1810851/items/MQJJC2Z2"],"itemData":{"id":12778,"type":"article-journal","abstract":"Presents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W."}],"accessed":{"date-parts":[["2023",3,27]]},"issued":{"date-parts":[["1986"]]}}}],"schema":"https://github.com/citation-style-language/schema/raw/master/csl-citation.json"} </w:instrText>
      </w:r>
      <w:r w:rsidR="0016272E">
        <w:rPr>
          <w:rFonts w:ascii="Calibri" w:eastAsia="Calibri" w:hAnsi="Calibri" w:cs="Calibri"/>
          <w:color w:val="333333"/>
          <w:shd w:val="pct15" w:color="auto" w:fill="FFFFFF"/>
        </w:rPr>
        <w:fldChar w:fldCharType="separate"/>
      </w:r>
      <w:r w:rsidR="0016272E">
        <w:rPr>
          <w:rFonts w:ascii="Calibri" w:eastAsia="Calibri" w:hAnsi="Calibri" w:cs="Calibri"/>
          <w:noProof/>
          <w:color w:val="333333"/>
          <w:shd w:val="pct15" w:color="auto" w:fill="FFFFFF"/>
        </w:rPr>
        <w:t>(Rubin 1974, 2005, Holland 1986)</w:t>
      </w:r>
      <w:r w:rsidR="0016272E">
        <w:rPr>
          <w:rFonts w:ascii="Calibri" w:eastAsia="Calibri" w:hAnsi="Calibri" w:cs="Calibri"/>
          <w:color w:val="333333"/>
          <w:shd w:val="pct15" w:color="auto" w:fill="FFFFFF"/>
        </w:rPr>
        <w:fldChar w:fldCharType="end"/>
      </w:r>
      <w:r w:rsidR="00433985" w:rsidRPr="00433985">
        <w:rPr>
          <w:rFonts w:ascii="Calibri" w:eastAsia="Calibri" w:hAnsi="Calibri" w:cs="Calibri"/>
          <w:color w:val="333333"/>
          <w:shd w:val="pct15" w:color="auto" w:fill="FFFFFF"/>
        </w:rPr>
        <w:t xml:space="preserve"> where we recognize that cause temporarily precedes effect. Therefore, feedbacks can be handled by thinking about a system with a temporal lag </w:t>
      </w:r>
      <w:r w:rsidR="0016272E">
        <w:rPr>
          <w:rFonts w:ascii="Calibri" w:eastAsia="Calibri" w:hAnsi="Calibri" w:cs="Calibri"/>
          <w:color w:val="333333"/>
          <w:shd w:val="pct15" w:color="auto" w:fill="FFFFFF"/>
        </w:rPr>
        <w:fldChar w:fldCharType="begin"/>
      </w:r>
      <w:r w:rsidR="0016272E">
        <w:rPr>
          <w:rFonts w:ascii="Calibri" w:eastAsia="Calibri" w:hAnsi="Calibri" w:cs="Calibri"/>
          <w:color w:val="333333"/>
          <w:shd w:val="pct15" w:color="auto" w:fill="FFFFFF"/>
        </w:rPr>
        <w:instrText xml:space="preserve"> ADDIN ZOTERO_ITEM CSL_CITATION {"citationID":"o2xBSWNq","properties":{"formattedCitation":"(e.g., Larson et al. 2008)","plainCitation":"(e.g., Larson et al. 2008)","noteIndex":0},"citationItems":[{"id":3365,"uris":["http://zotero.org/users/1810851/items/RPEQVDDN"],"itemData":{"id":3365,"type":"article-journal","container-title":"Biological Control","DOI":"10.1016/j.biocontrol.2008.07.016","issue":"2","journalAbbreviation":"Biol. Control","page":"250-256","title":"Long-term dynamics of leafy spurge (Euphorbia esula) and its biocontrol agent, flea beetles in the genus Aphthona","URL":"http://linkinghub.elsevier.com/retrieve/pii/S104996440800193X","volume":"47","author":[{"family":"Larson","given":"D"},{"family":"Grace","given":"J"},{"family":"Larson","given":"J"}],"issued":{"date-parts":[["2008"]]}},"label":"page","prefix":"e.g.,"}],"schema":"https://github.com/citation-style-language/schema/raw/master/csl-citation.json"} </w:instrText>
      </w:r>
      <w:r w:rsidR="0016272E">
        <w:rPr>
          <w:rFonts w:ascii="Calibri" w:eastAsia="Calibri" w:hAnsi="Calibri" w:cs="Calibri"/>
          <w:color w:val="333333"/>
          <w:shd w:val="pct15" w:color="auto" w:fill="FFFFFF"/>
        </w:rPr>
        <w:fldChar w:fldCharType="separate"/>
      </w:r>
      <w:r w:rsidR="0016272E">
        <w:rPr>
          <w:rFonts w:ascii="Calibri" w:eastAsia="Calibri" w:hAnsi="Calibri" w:cs="Calibri"/>
          <w:noProof/>
          <w:color w:val="333333"/>
          <w:shd w:val="pct15" w:color="auto" w:fill="FFFFFF"/>
        </w:rPr>
        <w:t>(e.g., Larson et al. 2008)</w:t>
      </w:r>
      <w:r w:rsidR="0016272E">
        <w:rPr>
          <w:rFonts w:ascii="Calibri" w:eastAsia="Calibri" w:hAnsi="Calibri" w:cs="Calibri"/>
          <w:color w:val="333333"/>
          <w:shd w:val="pct15" w:color="auto" w:fill="FFFFFF"/>
        </w:rPr>
        <w:fldChar w:fldCharType="end"/>
      </w:r>
      <w:r w:rsidR="00433985" w:rsidRPr="00433985">
        <w:rPr>
          <w:rFonts w:ascii="Calibri" w:eastAsia="Calibri" w:hAnsi="Calibri" w:cs="Calibri"/>
          <w:color w:val="333333"/>
          <w:shd w:val="pct15" w:color="auto" w:fill="FFFFFF"/>
        </w:rPr>
        <w:t>. If an instantaneous feedback is truly present (</w:t>
      </w:r>
      <w:r w:rsidR="00F10D47">
        <w:rPr>
          <w:rFonts w:ascii="Calibri" w:eastAsia="Calibri" w:hAnsi="Calibri" w:cs="Calibri"/>
          <w:color w:val="333333"/>
          <w:shd w:val="pct15" w:color="auto" w:fill="FFFFFF"/>
        </w:rPr>
        <w:t>albeit</w:t>
      </w:r>
      <w:r w:rsidR="00B71E23">
        <w:rPr>
          <w:rFonts w:ascii="Calibri" w:eastAsia="Calibri" w:hAnsi="Calibri" w:cs="Calibri"/>
          <w:color w:val="333333"/>
          <w:shd w:val="pct15" w:color="auto" w:fill="FFFFFF"/>
        </w:rPr>
        <w:t xml:space="preserve"> </w:t>
      </w:r>
      <w:r w:rsidR="00433985" w:rsidRPr="00433985">
        <w:rPr>
          <w:rFonts w:ascii="Calibri" w:eastAsia="Calibri" w:hAnsi="Calibri" w:cs="Calibri"/>
          <w:color w:val="333333"/>
          <w:shd w:val="pct15" w:color="auto" w:fill="FFFFFF"/>
        </w:rPr>
        <w:t xml:space="preserve">rare), or the only data available has a single time-step, one will likely require other tools such as instrumental variables - something beyond the scope of this manuscript </w:t>
      </w:r>
      <w:r w:rsidR="0016272E">
        <w:rPr>
          <w:rFonts w:ascii="Calibri" w:eastAsia="Calibri" w:hAnsi="Calibri" w:cs="Calibri"/>
          <w:color w:val="333333"/>
          <w:shd w:val="pct15" w:color="auto" w:fill="FFFFFF"/>
        </w:rPr>
        <w:fldChar w:fldCharType="begin"/>
      </w:r>
      <w:r w:rsidR="0016272E">
        <w:rPr>
          <w:rFonts w:ascii="Calibri" w:eastAsia="Calibri" w:hAnsi="Calibri" w:cs="Calibri"/>
          <w:color w:val="333333"/>
          <w:shd w:val="pct15" w:color="auto" w:fill="FFFFFF"/>
        </w:rPr>
        <w:instrText xml:space="preserve"> ADDIN ZOTERO_ITEM CSL_CITATION {"citationID":"COk5J9Of","properties":{"formattedCitation":"(but see Kendall 2015 for an excellent introduction)","plainCitation":"(but see Kendall 2015 for an excellent introduction)","noteIndex":0},"citationItems":[{"id":12361,"uris":["http://zotero.org/users/1810851/items/VS9H5RUI"],"itemData":{"id":12361,"type":"book","ISBN":"0-19-967254-7","title":"A statistical symphony: instrumental variables reveal causality and control measurement error","author":[{"family":"Kendall","given":"Bruce E."}],"issued":{"date-parts":[["2015"]]}},"label":"page","prefix":"but see","suffix":"for an excellent introduction"}],"schema":"https://github.com/citation-style-language/schema/raw/master/csl-citation.json"} </w:instrText>
      </w:r>
      <w:r w:rsidR="0016272E">
        <w:rPr>
          <w:rFonts w:ascii="Calibri" w:eastAsia="Calibri" w:hAnsi="Calibri" w:cs="Calibri"/>
          <w:color w:val="333333"/>
          <w:shd w:val="pct15" w:color="auto" w:fill="FFFFFF"/>
        </w:rPr>
        <w:fldChar w:fldCharType="separate"/>
      </w:r>
      <w:r w:rsidR="0016272E">
        <w:rPr>
          <w:rFonts w:ascii="Calibri" w:eastAsia="Calibri" w:hAnsi="Calibri" w:cs="Calibri"/>
          <w:noProof/>
          <w:color w:val="333333"/>
          <w:shd w:val="pct15" w:color="auto" w:fill="FFFFFF"/>
        </w:rPr>
        <w:t>(</w:t>
      </w:r>
      <w:r w:rsidR="0016272E" w:rsidRPr="009950B7">
        <w:rPr>
          <w:rFonts w:ascii="Calibri" w:eastAsia="Calibri" w:hAnsi="Calibri" w:cs="Calibri"/>
          <w:i/>
          <w:iCs/>
          <w:noProof/>
          <w:color w:val="333333"/>
          <w:shd w:val="pct15" w:color="auto" w:fill="FFFFFF"/>
        </w:rPr>
        <w:t>but see</w:t>
      </w:r>
      <w:r w:rsidR="0016272E">
        <w:rPr>
          <w:rFonts w:ascii="Calibri" w:eastAsia="Calibri" w:hAnsi="Calibri" w:cs="Calibri"/>
          <w:noProof/>
          <w:color w:val="333333"/>
          <w:shd w:val="pct15" w:color="auto" w:fill="FFFFFF"/>
        </w:rPr>
        <w:t xml:space="preserve"> Kendall 2015 for an excellent introduction)</w:t>
      </w:r>
      <w:r w:rsidR="0016272E">
        <w:rPr>
          <w:rFonts w:ascii="Calibri" w:eastAsia="Calibri" w:hAnsi="Calibri" w:cs="Calibri"/>
          <w:color w:val="333333"/>
          <w:shd w:val="pct15" w:color="auto" w:fill="FFFFFF"/>
        </w:rPr>
        <w:fldChar w:fldCharType="end"/>
      </w:r>
      <w:r w:rsidR="00433985" w:rsidRPr="00433985">
        <w:rPr>
          <w:rFonts w:ascii="Calibri" w:eastAsia="Calibri" w:hAnsi="Calibri" w:cs="Calibri"/>
          <w:color w:val="333333"/>
          <w:shd w:val="pct15" w:color="auto" w:fill="FFFFFF"/>
        </w:rPr>
        <w:t>.</w:t>
      </w:r>
    </w:p>
    <w:p w14:paraId="22A2F974" w14:textId="7C302216" w:rsidR="00CA79F1" w:rsidDel="001346D3" w:rsidRDefault="001346D3"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del w:id="322" w:author="Laura Dee" w:date="2023-05-05T12:42:00Z"/>
          <w:rFonts w:ascii="Calibri" w:eastAsia="Calibri" w:hAnsi="Calibri" w:cs="Calibri"/>
          <w:color w:val="333333"/>
          <w:shd w:val="pct15" w:color="auto" w:fill="FFFFFF"/>
        </w:rPr>
      </w:pPr>
      <w:ins w:id="323" w:author="Laura Dee" w:date="2023-05-05T12:42:00Z">
        <w:r>
          <w:rPr>
            <w:rFonts w:ascii="Calibri" w:eastAsia="Calibri" w:hAnsi="Calibri" w:cs="Calibri"/>
            <w:color w:val="333333"/>
            <w:sz w:val="24"/>
            <w:szCs w:val="24"/>
          </w:rPr>
          <w:tab/>
        </w:r>
      </w:ins>
    </w:p>
    <w:p w14:paraId="6E21518D" w14:textId="1FD901A8" w:rsidR="00CA79F1" w:rsidRPr="00433985" w:rsidRDefault="00CA79F1"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r>
        <w:rPr>
          <w:rFonts w:ascii="Calibri" w:eastAsia="Calibri" w:hAnsi="Calibri" w:cs="Calibri"/>
          <w:color w:val="333333"/>
          <w:sz w:val="24"/>
          <w:szCs w:val="24"/>
        </w:rPr>
        <w:t xml:space="preserve">In this article, we emphasize how thinking in terms of graphical causal models helps to determine both where </w:t>
      </w:r>
      <w:ins w:id="324" w:author="Laura Dee" w:date="2023-05-05T12:45:00Z">
        <w:r w:rsidR="001346D3">
          <w:rPr>
            <w:rFonts w:ascii="Calibri" w:eastAsia="Calibri" w:hAnsi="Calibri" w:cs="Calibri"/>
            <w:color w:val="333333"/>
            <w:sz w:val="24"/>
            <w:szCs w:val="24"/>
          </w:rPr>
          <w:t>omitte</w:t>
        </w:r>
      </w:ins>
      <w:ins w:id="325" w:author="Laura Dee" w:date="2023-05-05T14:22:00Z">
        <w:r w:rsidR="00D9134A">
          <w:rPr>
            <w:rFonts w:ascii="Calibri" w:eastAsia="Calibri" w:hAnsi="Calibri" w:cs="Calibri"/>
            <w:color w:val="333333"/>
            <w:sz w:val="24"/>
            <w:szCs w:val="24"/>
          </w:rPr>
          <w:t>d</w:t>
        </w:r>
      </w:ins>
      <w:ins w:id="326" w:author="Laura Dee" w:date="2023-05-05T12:45:00Z">
        <w:r w:rsidR="001346D3">
          <w:rPr>
            <w:rFonts w:ascii="Calibri" w:eastAsia="Calibri" w:hAnsi="Calibri" w:cs="Calibri"/>
            <w:color w:val="333333"/>
            <w:sz w:val="24"/>
            <w:szCs w:val="24"/>
          </w:rPr>
          <w:t xml:space="preserve"> variable bias (</w:t>
        </w:r>
      </w:ins>
      <w:r>
        <w:rPr>
          <w:rFonts w:ascii="Calibri" w:eastAsia="Calibri" w:hAnsi="Calibri" w:cs="Calibri"/>
          <w:color w:val="333333"/>
          <w:sz w:val="24"/>
          <w:szCs w:val="24"/>
        </w:rPr>
        <w:t>OVB</w:t>
      </w:r>
      <w:ins w:id="327" w:author="Laura Dee" w:date="2023-05-05T12:45:00Z">
        <w:r w:rsidR="001346D3">
          <w:rPr>
            <w:rFonts w:ascii="Calibri" w:eastAsia="Calibri" w:hAnsi="Calibri" w:cs="Calibri"/>
            <w:color w:val="333333"/>
            <w:sz w:val="24"/>
            <w:szCs w:val="24"/>
          </w:rPr>
          <w:t>)</w:t>
        </w:r>
      </w:ins>
      <w:r>
        <w:rPr>
          <w:rFonts w:ascii="Calibri" w:eastAsia="Calibri" w:hAnsi="Calibri" w:cs="Calibri"/>
          <w:color w:val="333333"/>
          <w:sz w:val="24"/>
          <w:szCs w:val="24"/>
        </w:rPr>
        <w:t xml:space="preserve"> might cause problems in analyses as well as </w:t>
      </w:r>
      <w:ins w:id="328" w:author="Laura Dee" w:date="2023-05-05T12:45:00Z">
        <w:r w:rsidR="00476D21">
          <w:rPr>
            <w:rFonts w:ascii="Calibri" w:eastAsia="Calibri" w:hAnsi="Calibri" w:cs="Calibri"/>
            <w:color w:val="333333"/>
            <w:sz w:val="24"/>
            <w:szCs w:val="24"/>
          </w:rPr>
          <w:t xml:space="preserve">in </w:t>
        </w:r>
      </w:ins>
      <w:r>
        <w:rPr>
          <w:rFonts w:ascii="Calibri" w:eastAsia="Calibri" w:hAnsi="Calibri" w:cs="Calibri"/>
          <w:color w:val="333333"/>
          <w:sz w:val="24"/>
          <w:szCs w:val="24"/>
        </w:rPr>
        <w:t>identifying solutions. As applied researchers, we have found that, rather than creating confusion with complexity, graphical causal models paired with robust statistical approaches for causal inferences have often clarified our own thinking about ecological systems.</w:t>
      </w:r>
    </w:p>
    <w:p w14:paraId="70F3E22E" w14:textId="77777777" w:rsidR="001346D3" w:rsidRDefault="001346D3" w:rsidP="00F87D56">
      <w:pPr>
        <w:ind w:firstLine="720"/>
        <w:rPr>
          <w:ins w:id="329" w:author="Laura Dee" w:date="2023-05-05T12:43:00Z"/>
          <w:rFonts w:ascii="Calibri" w:eastAsia="Calibri" w:hAnsi="Calibri" w:cs="Calibri"/>
          <w:color w:val="333333"/>
          <w:sz w:val="24"/>
          <w:szCs w:val="24"/>
        </w:rPr>
      </w:pPr>
    </w:p>
    <w:p w14:paraId="4B126260" w14:textId="4DF58A25" w:rsidR="00766C2E" w:rsidRDefault="00037819" w:rsidP="00F87D56">
      <w:pPr>
        <w:ind w:firstLine="720"/>
        <w:rPr>
          <w:rFonts w:ascii="Calibri" w:eastAsia="Calibri" w:hAnsi="Calibri" w:cs="Calibri"/>
          <w:color w:val="333333"/>
          <w:sz w:val="24"/>
          <w:szCs w:val="24"/>
        </w:rPr>
      </w:pPr>
      <w:r>
        <w:rPr>
          <w:rFonts w:ascii="Calibri" w:eastAsia="Calibri" w:hAnsi="Calibri" w:cs="Calibri"/>
          <w:color w:val="333333"/>
          <w:sz w:val="24"/>
          <w:szCs w:val="24"/>
        </w:rPr>
        <w:t xml:space="preserve">After building a </w:t>
      </w:r>
      <w:del w:id="330" w:author="Laura Dee" w:date="2023-05-05T12:43:00Z">
        <w:r w:rsidDel="001346D3">
          <w:rPr>
            <w:rFonts w:ascii="Calibri" w:eastAsia="Calibri" w:hAnsi="Calibri" w:cs="Calibri"/>
            <w:color w:val="333333"/>
            <w:sz w:val="24"/>
            <w:szCs w:val="24"/>
          </w:rPr>
          <w:delText>causal diagram</w:delText>
        </w:r>
      </w:del>
      <w:ins w:id="331" w:author="Laura Dee" w:date="2023-05-05T12:43:00Z">
        <w:r w:rsidR="001346D3">
          <w:rPr>
            <w:rFonts w:ascii="Calibri" w:eastAsia="Calibri" w:hAnsi="Calibri" w:cs="Calibri"/>
            <w:color w:val="333333"/>
            <w:sz w:val="24"/>
            <w:szCs w:val="24"/>
          </w:rPr>
          <w:t>DAG</w:t>
        </w:r>
      </w:ins>
      <w:r>
        <w:rPr>
          <w:rFonts w:ascii="Calibri" w:eastAsia="Calibri" w:hAnsi="Calibri" w:cs="Calibri"/>
          <w:color w:val="333333"/>
          <w:sz w:val="24"/>
          <w:szCs w:val="24"/>
        </w:rPr>
        <w:t xml:space="preserve">, as described in Box 1, one can determine potential sources of omitted variable bias </w:t>
      </w:r>
      <w:del w:id="332" w:author="Laura Dee" w:date="2023-05-05T12:43:00Z">
        <w:r w:rsidDel="001346D3">
          <w:rPr>
            <w:rFonts w:ascii="Calibri" w:eastAsia="Calibri" w:hAnsi="Calibri" w:cs="Calibri"/>
            <w:color w:val="333333"/>
            <w:sz w:val="24"/>
            <w:szCs w:val="24"/>
          </w:rPr>
          <w:delText>by looking for</w:delText>
        </w:r>
      </w:del>
      <w:ins w:id="333" w:author="Laura Dee" w:date="2023-05-05T12:43:00Z">
        <w:r w:rsidR="001346D3">
          <w:rPr>
            <w:rFonts w:ascii="Calibri" w:eastAsia="Calibri" w:hAnsi="Calibri" w:cs="Calibri"/>
            <w:color w:val="333333"/>
            <w:sz w:val="24"/>
            <w:szCs w:val="24"/>
          </w:rPr>
          <w:t>from</w:t>
        </w:r>
      </w:ins>
      <w:r>
        <w:rPr>
          <w:rFonts w:ascii="Calibri" w:eastAsia="Calibri" w:hAnsi="Calibri" w:cs="Calibri"/>
          <w:color w:val="333333"/>
          <w:sz w:val="24"/>
          <w:szCs w:val="24"/>
        </w:rPr>
        <w:t xml:space="preserve"> variables influencing both the cause of interest and outcome</w:t>
      </w:r>
      <w:ins w:id="334" w:author="Laura Dee" w:date="2023-05-05T12:43:00Z">
        <w:r w:rsidR="001346D3">
          <w:rPr>
            <w:rFonts w:ascii="Calibri" w:eastAsia="Calibri" w:hAnsi="Calibri" w:cs="Calibri"/>
            <w:color w:val="333333"/>
            <w:sz w:val="24"/>
            <w:szCs w:val="24"/>
          </w:rPr>
          <w:t xml:space="preserve"> that</w:t>
        </w:r>
      </w:ins>
      <w:del w:id="335" w:author="Laura Dee" w:date="2023-05-05T12:43:00Z">
        <w:r w:rsidDel="001346D3">
          <w:rPr>
            <w:rFonts w:ascii="Calibri" w:eastAsia="Calibri" w:hAnsi="Calibri" w:cs="Calibri"/>
            <w:color w:val="333333"/>
            <w:sz w:val="24"/>
            <w:szCs w:val="24"/>
          </w:rPr>
          <w:delText>,</w:delText>
        </w:r>
      </w:del>
      <w:r>
        <w:rPr>
          <w:rFonts w:ascii="Calibri" w:eastAsia="Calibri" w:hAnsi="Calibri" w:cs="Calibri"/>
          <w:color w:val="333333"/>
          <w:sz w:val="24"/>
          <w:szCs w:val="24"/>
        </w:rPr>
        <w:t xml:space="preserve"> </w:t>
      </w:r>
      <w:del w:id="336" w:author="Laura Dee" w:date="2023-05-05T12:43:00Z">
        <w:r w:rsidDel="001346D3">
          <w:rPr>
            <w:rFonts w:ascii="Calibri" w:eastAsia="Calibri" w:hAnsi="Calibri" w:cs="Calibri"/>
            <w:color w:val="333333"/>
            <w:sz w:val="24"/>
            <w:szCs w:val="24"/>
          </w:rPr>
          <w:delText xml:space="preserve">but which </w:delText>
        </w:r>
      </w:del>
      <w:r>
        <w:rPr>
          <w:rFonts w:ascii="Calibri" w:eastAsia="Calibri" w:hAnsi="Calibri" w:cs="Calibri"/>
          <w:color w:val="333333"/>
          <w:sz w:val="24"/>
          <w:szCs w:val="24"/>
        </w:rPr>
        <w:t xml:space="preserve">have not been observed in the system (e.g., </w:t>
      </w:r>
      <w:commentRangeStart w:id="337"/>
      <w:r>
        <w:rPr>
          <w:rFonts w:ascii="Calibri" w:eastAsia="Calibri" w:hAnsi="Calibri" w:cs="Calibri"/>
          <w:color w:val="333333"/>
          <w:sz w:val="24"/>
          <w:szCs w:val="24"/>
        </w:rPr>
        <w:t xml:space="preserve">Z in </w:t>
      </w:r>
      <w:commentRangeEnd w:id="337"/>
      <w:r w:rsidR="001346D3">
        <w:rPr>
          <w:rStyle w:val="CommentReference"/>
        </w:rPr>
        <w:commentReference w:id="337"/>
      </w:r>
      <w:r>
        <w:rPr>
          <w:rFonts w:ascii="Calibri" w:eastAsia="Calibri" w:hAnsi="Calibri" w:cs="Calibri"/>
          <w:color w:val="333333"/>
          <w:sz w:val="24"/>
          <w:szCs w:val="24"/>
        </w:rPr>
        <w:t xml:space="preserve">Fig1B). </w:t>
      </w:r>
      <w:commentRangeStart w:id="338"/>
      <w:commentRangeStart w:id="339"/>
      <w:r>
        <w:rPr>
          <w:rFonts w:ascii="Calibri" w:eastAsia="Calibri" w:hAnsi="Calibri" w:cs="Calibri"/>
          <w:color w:val="333333"/>
          <w:sz w:val="24"/>
          <w:szCs w:val="24"/>
        </w:rPr>
        <w:t xml:space="preserve">Not controlling for this confounding variable opens a “back-door” for causal information to flow between your causal variable of interest and its response variable via an unassessed pathway. Including a variable in your analysis that blocks all paths between X and Y via Z means that your ensuing analysis will satisfy </w:t>
      </w:r>
      <w:r>
        <w:rPr>
          <w:rFonts w:ascii="Calibri" w:eastAsia="Calibri" w:hAnsi="Calibri" w:cs="Calibri"/>
          <w:color w:val="333333"/>
          <w:sz w:val="24"/>
          <w:szCs w:val="24"/>
        </w:rPr>
        <w:lastRenderedPageBreak/>
        <w:t xml:space="preserve">the </w:t>
      </w:r>
      <w:r>
        <w:rPr>
          <w:rFonts w:ascii="Calibri" w:eastAsia="Calibri" w:hAnsi="Calibri" w:cs="Calibri"/>
          <w:b/>
          <w:color w:val="333333"/>
          <w:sz w:val="24"/>
          <w:szCs w:val="24"/>
        </w:rPr>
        <w:t xml:space="preserve">back-door criterion </w:t>
      </w:r>
      <w:r>
        <w:fldChar w:fldCharType="begin"/>
      </w:r>
      <w:r w:rsidR="00F87D56">
        <w:instrText xml:space="preserve"> ADDIN ZOTERO_ITEM CSL_CITATION {"citationID":"tNvev8qC","properties":{"formattedCitation":"(Pearl 1995, Fig. 2A)","plainCitation":"(Pearl 1995, Fig. 2A)","noteIndex":0},"citationItems":[{"id":12362,"uris":["http://zotero.org/users/1810851/items/TYH5FRA7"],"itemData":{"id":12362,"type":"article-journal","abstract":"The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Research","URL":"https://www.jstor.org/stable/2337329","volume":"82","author":[{"family":"Pearl","given":"Judea"}],"accessed":{"date-parts":[["2022",4,20]]},"issued":{"date-parts":[["1995"]]}},"label":"page","suffix":", Fig. 2A"}],"schema":"https://github.com/citation-style-language/schema/raw/master/csl-citation.json"} </w:instrText>
      </w:r>
      <w:r>
        <w:fldChar w:fldCharType="separate"/>
      </w:r>
      <w:r w:rsidR="00F87D56">
        <w:t>(Pearl 1995, Fig. 2A)</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w:t>
      </w:r>
      <w:proofErr w:type="gramStart"/>
      <w:r>
        <w:rPr>
          <w:rFonts w:ascii="Calibri" w:eastAsia="Calibri" w:hAnsi="Calibri" w:cs="Calibri"/>
          <w:color w:val="333333"/>
          <w:sz w:val="24"/>
          <w:szCs w:val="24"/>
        </w:rPr>
        <w:t xml:space="preserve">Depending on the causal structure of </w:t>
      </w:r>
      <w:r w:rsidR="00545BCF">
        <w:rPr>
          <w:rFonts w:ascii="Calibri" w:eastAsia="Calibri" w:hAnsi="Calibri" w:cs="Calibri"/>
          <w:color w:val="333333"/>
          <w:sz w:val="24"/>
          <w:szCs w:val="24"/>
        </w:rPr>
        <w:t xml:space="preserve">a </w:t>
      </w:r>
      <w:r>
        <w:rPr>
          <w:rFonts w:ascii="Calibri" w:eastAsia="Calibri" w:hAnsi="Calibri" w:cs="Calibri"/>
          <w:color w:val="333333"/>
          <w:sz w:val="24"/>
          <w:szCs w:val="24"/>
        </w:rPr>
        <w:t>system, there</w:t>
      </w:r>
      <w:proofErr w:type="gramEnd"/>
      <w:r>
        <w:rPr>
          <w:rFonts w:ascii="Calibri" w:eastAsia="Calibri" w:hAnsi="Calibri" w:cs="Calibri"/>
          <w:color w:val="333333"/>
          <w:sz w:val="24"/>
          <w:szCs w:val="24"/>
        </w:rPr>
        <w:t xml:space="preserve"> may be many</w:t>
      </w:r>
      <w:r w:rsidR="00FA0111">
        <w:rPr>
          <w:rFonts w:ascii="Calibri" w:eastAsia="Calibri" w:hAnsi="Calibri" w:cs="Calibri"/>
          <w:color w:val="333333"/>
          <w:sz w:val="24"/>
          <w:szCs w:val="24"/>
        </w:rPr>
        <w:t xml:space="preserve"> </w:t>
      </w:r>
      <w:r w:rsidR="00917AAA">
        <w:rPr>
          <w:rFonts w:ascii="Calibri" w:eastAsia="Calibri" w:hAnsi="Calibri" w:cs="Calibri"/>
          <w:color w:val="333333"/>
          <w:sz w:val="24"/>
          <w:szCs w:val="24"/>
        </w:rPr>
        <w:t>confounding</w:t>
      </w:r>
      <w:r w:rsidR="00FA0111">
        <w:rPr>
          <w:rFonts w:ascii="Calibri" w:eastAsia="Calibri" w:hAnsi="Calibri" w:cs="Calibri"/>
          <w:color w:val="333333"/>
          <w:sz w:val="24"/>
          <w:szCs w:val="24"/>
        </w:rPr>
        <w:t xml:space="preserve"> but measured </w:t>
      </w:r>
      <w:r>
        <w:rPr>
          <w:rFonts w:ascii="Calibri" w:eastAsia="Calibri" w:hAnsi="Calibri" w:cs="Calibri"/>
          <w:color w:val="333333"/>
          <w:sz w:val="24"/>
          <w:szCs w:val="24"/>
        </w:rPr>
        <w:t>variables</w:t>
      </w:r>
      <w:r w:rsidR="009950B7">
        <w:rPr>
          <w:rFonts w:ascii="Calibri" w:eastAsia="Calibri" w:hAnsi="Calibri" w:cs="Calibri"/>
          <w:color w:val="333333"/>
          <w:sz w:val="24"/>
          <w:szCs w:val="24"/>
        </w:rPr>
        <w:t>.</w:t>
      </w:r>
      <w:r w:rsidR="00FA0111">
        <w:rPr>
          <w:rFonts w:ascii="Calibri" w:eastAsia="Calibri" w:hAnsi="Calibri" w:cs="Calibri"/>
          <w:color w:val="333333"/>
          <w:sz w:val="24"/>
          <w:szCs w:val="24"/>
        </w:rPr>
        <w:t xml:space="preserve"> </w:t>
      </w:r>
      <w:r w:rsidR="009950B7">
        <w:rPr>
          <w:rFonts w:ascii="Calibri" w:eastAsia="Calibri" w:hAnsi="Calibri" w:cs="Calibri"/>
          <w:color w:val="333333"/>
          <w:sz w:val="24"/>
          <w:szCs w:val="24"/>
        </w:rPr>
        <w:t>C</w:t>
      </w:r>
      <w:r w:rsidR="00FA0111">
        <w:rPr>
          <w:rFonts w:ascii="Calibri" w:eastAsia="Calibri" w:hAnsi="Calibri" w:cs="Calibri"/>
          <w:color w:val="333333"/>
          <w:sz w:val="24"/>
          <w:szCs w:val="24"/>
        </w:rPr>
        <w:t xml:space="preserve">ontrolling for </w:t>
      </w:r>
      <w:r w:rsidR="009950B7">
        <w:rPr>
          <w:rFonts w:ascii="Calibri" w:eastAsia="Calibri" w:hAnsi="Calibri" w:cs="Calibri"/>
          <w:color w:val="333333"/>
          <w:sz w:val="24"/>
          <w:szCs w:val="24"/>
        </w:rPr>
        <w:t>measured confounders</w:t>
      </w:r>
      <w:r w:rsidR="00FA0111">
        <w:rPr>
          <w:rFonts w:ascii="Calibri" w:eastAsia="Calibri" w:hAnsi="Calibri" w:cs="Calibri"/>
          <w:color w:val="333333"/>
          <w:sz w:val="24"/>
          <w:szCs w:val="24"/>
        </w:rPr>
        <w:t xml:space="preserve"> in a statical model </w:t>
      </w:r>
      <w:r>
        <w:rPr>
          <w:rFonts w:ascii="Calibri" w:eastAsia="Calibri" w:hAnsi="Calibri" w:cs="Calibri"/>
          <w:color w:val="333333"/>
          <w:sz w:val="24"/>
          <w:szCs w:val="24"/>
        </w:rPr>
        <w:t xml:space="preserve">can “shut the back door” and </w:t>
      </w:r>
      <w:r w:rsidR="00AE22FB">
        <w:rPr>
          <w:rFonts w:ascii="Calibri" w:eastAsia="Calibri" w:hAnsi="Calibri" w:cs="Calibri"/>
          <w:color w:val="333333"/>
          <w:sz w:val="24"/>
          <w:szCs w:val="24"/>
        </w:rPr>
        <w:t xml:space="preserve">enable causal </w:t>
      </w:r>
      <w:r w:rsidR="00AB079D">
        <w:rPr>
          <w:rFonts w:ascii="Calibri" w:eastAsia="Calibri" w:hAnsi="Calibri" w:cs="Calibri"/>
          <w:color w:val="333333"/>
          <w:sz w:val="24"/>
          <w:szCs w:val="24"/>
        </w:rPr>
        <w:t>identification</w:t>
      </w:r>
      <w:r w:rsidR="00AE22FB">
        <w:rPr>
          <w:rFonts w:ascii="Calibri" w:eastAsia="Calibri" w:hAnsi="Calibri" w:cs="Calibri"/>
          <w:color w:val="333333"/>
          <w:sz w:val="24"/>
          <w:szCs w:val="24"/>
        </w:rPr>
        <w:t xml:space="preserve"> </w:t>
      </w:r>
      <w:r>
        <w:rPr>
          <w:rFonts w:ascii="Calibri" w:eastAsia="Calibri" w:hAnsi="Calibri" w:cs="Calibri"/>
          <w:color w:val="333333"/>
          <w:sz w:val="24"/>
          <w:szCs w:val="24"/>
        </w:rPr>
        <w:t>(see Fig 2. and caption for several examples). Without including such a variable in a statistical model, the omitted, confounding variable will cause omitted variable bias.</w:t>
      </w:r>
      <w:commentRangeEnd w:id="338"/>
      <w:r w:rsidR="001346D3">
        <w:rPr>
          <w:rStyle w:val="CommentReference"/>
        </w:rPr>
        <w:commentReference w:id="338"/>
      </w:r>
      <w:commentRangeEnd w:id="339"/>
      <w:r w:rsidR="001346D3">
        <w:rPr>
          <w:rStyle w:val="CommentReference"/>
        </w:rPr>
        <w:commentReference w:id="339"/>
      </w:r>
    </w:p>
    <w:p w14:paraId="1B54E76D" w14:textId="77777777" w:rsidR="00766C2E" w:rsidRDefault="00766C2E">
      <w:pPr>
        <w:ind w:firstLine="720"/>
        <w:rPr>
          <w:rFonts w:ascii="Calibri" w:eastAsia="Calibri" w:hAnsi="Calibri" w:cs="Calibri"/>
          <w:color w:val="333333"/>
          <w:sz w:val="24"/>
          <w:szCs w:val="24"/>
        </w:rPr>
      </w:pPr>
    </w:p>
    <w:p w14:paraId="233EFF51" w14:textId="6785F167" w:rsidR="00766C2E" w:rsidRDefault="00037819" w:rsidP="00F87D56">
      <w:pPr>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Without a causal diagram, understanding how and when to control for these confounding variables is difficult. With a diagram in hand, it can either be visually obvious or one can utilize a variety of software for </w:t>
      </w:r>
      <w:r w:rsidR="00007ABB">
        <w:rPr>
          <w:rFonts w:ascii="Calibri" w:eastAsia="Calibri" w:hAnsi="Calibri" w:cs="Calibri"/>
          <w:color w:val="333333"/>
          <w:sz w:val="24"/>
          <w:szCs w:val="24"/>
          <w:highlight w:val="white"/>
        </w:rPr>
        <w:t xml:space="preserve">creating </w:t>
      </w:r>
      <w:r>
        <w:rPr>
          <w:rFonts w:ascii="Calibri" w:eastAsia="Calibri" w:hAnsi="Calibri" w:cs="Calibri"/>
          <w:color w:val="333333"/>
          <w:sz w:val="24"/>
          <w:szCs w:val="24"/>
          <w:highlight w:val="white"/>
        </w:rPr>
        <w:t>DAG</w:t>
      </w:r>
      <w:ins w:id="340" w:author="Laura Dee" w:date="2023-05-05T12:46:00Z">
        <w:r w:rsidR="00476D21">
          <w:rPr>
            <w:rFonts w:ascii="Calibri" w:eastAsia="Calibri" w:hAnsi="Calibri" w:cs="Calibri"/>
            <w:color w:val="333333"/>
            <w:sz w:val="24"/>
            <w:szCs w:val="24"/>
            <w:highlight w:val="white"/>
          </w:rPr>
          <w:t>s</w:t>
        </w:r>
      </w:ins>
      <w:del w:id="341" w:author="Laura Dee" w:date="2023-05-05T12:46:00Z">
        <w:r w:rsidDel="00476D21">
          <w:rPr>
            <w:rFonts w:ascii="Calibri" w:eastAsia="Calibri" w:hAnsi="Calibri" w:cs="Calibri"/>
            <w:color w:val="333333"/>
            <w:sz w:val="24"/>
            <w:szCs w:val="24"/>
            <w:highlight w:val="white"/>
          </w:rPr>
          <w:delText>S</w:delText>
        </w:r>
      </w:del>
      <w:r>
        <w:rPr>
          <w:rFonts w:ascii="Calibri" w:eastAsia="Calibri" w:hAnsi="Calibri" w:cs="Calibri"/>
          <w:color w:val="333333"/>
          <w:sz w:val="24"/>
          <w:szCs w:val="24"/>
          <w:highlight w:val="white"/>
        </w:rPr>
        <w:t xml:space="preserve"> </w:t>
      </w:r>
      <w:r>
        <w:fldChar w:fldCharType="begin"/>
      </w:r>
      <w:r w:rsidR="00F87D56">
        <w:instrText xml:space="preserve"> ADDIN ZOTERO_ITEM CSL_CITATION {"citationID":"nFvQaNey","properties":{"formattedCitation":"(e.g., Textor et al. 2016)","plainCitation":"(e.g., Textor et al. 2016)","noteIndex":0},"citationItems":[{"id":12363,"uris":["http://zotero.org/users/1810851/items/XBR7N8LE"],"itemData":{"id":12363,"type":"article-journal","abstract":"Directed acyclic graphs (DAGs), which offer systematic representations of causal relationships, have become an established framework for the analysis of causal inference in epidemiology, often being used to determine covariate adjustment sets for minimizing confounding bias. DAGitty is a popular web application for drawing and analysing DAGs. Here we introduce the R package ‘dagitty’, which provides access to all of the capabilities of the DAGitty web application within the R platform for statistical computing, and also offers several new functions. We describe how the R package ‘dagitty’ can be used to: evaluate whether a DAG is consistent with the dataset it is intended to represent; enumerate ‘statistically equivalent’ but causally different DAGs; and identify exposure-outcome adjustment sets that are valid for causally different but statistically equivalent DAGs. This functionality enables epidemiologists to detect causal misspecifications in DAGs and make robust inferences that remain valid for a range of different DAGs. The R package ‘dagitty’ is available through the comprehensive R archive network (CRAN) at [https://cran.r-project.org/web/packages/dagitty/]. The source code is available on github at [https://github.com/jtextor/dagitty]. The web application ‘DAGitty’ is free software, licensed under the GNU general public licence (GPL) version 2 and is available at [http://dagitty.net/].","container-title":"International Journal of Epidemiology","DOI":"10.1093/ije/dyw341","ISSN":"0300-5771","issue":"6","journalAbbreviation":"International Journal of Epidemiology","page":"1887-1894","source":"Silverchair","title":"Robust causal inference using directed acyclic graphs: the R package ‘dagitty’","title-short":"Robust causal inference using directed acyclic graphs","URL":"https://doi.org/10.1093/ije/dyw341","volume":"45","author":[{"family":"Textor","given":"Johannes"},{"family":"Zander","given":"Benito","non-dropping-particle":"van der"},{"family":"Gilthorpe","given":"Mark S"},{"family":"Liśkiewicz","given":"Maciej"},{"family":"Ellison","given":"George TH"}],"accessed":{"date-parts":[["2022",4,20]]},"issued":{"date-parts":[["2016",12,1]]}},"label":"page","prefix":"e.g.,"}],"schema":"https://github.com/citation-style-language/schema/raw/master/csl-citation.json"} </w:instrText>
      </w:r>
      <w:r>
        <w:fldChar w:fldCharType="separate"/>
      </w:r>
      <w:r w:rsidR="00F87D56">
        <w:rPr>
          <w:highlight w:val="white"/>
        </w:rPr>
        <w:t>(e.g., Textor et al. 2016)</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xml:space="preserve"> to find </w:t>
      </w:r>
      <w:ins w:id="342" w:author="Laura Dee" w:date="2023-05-05T12:46:00Z">
        <w:r w:rsidR="00476D21">
          <w:rPr>
            <w:rFonts w:ascii="Calibri" w:eastAsia="Calibri" w:hAnsi="Calibri" w:cs="Calibri"/>
            <w:color w:val="333333"/>
            <w:sz w:val="24"/>
            <w:szCs w:val="24"/>
            <w:highlight w:val="white"/>
          </w:rPr>
          <w:t>“</w:t>
        </w:r>
      </w:ins>
      <w:r>
        <w:rPr>
          <w:rFonts w:ascii="Calibri" w:eastAsia="Calibri" w:hAnsi="Calibri" w:cs="Calibri"/>
          <w:color w:val="333333"/>
          <w:sz w:val="24"/>
          <w:szCs w:val="24"/>
          <w:highlight w:val="white"/>
        </w:rPr>
        <w:t>open back-doors</w:t>
      </w:r>
      <w:ins w:id="343" w:author="Laura Dee" w:date="2023-05-05T12:46:00Z">
        <w:r w:rsidR="00476D21">
          <w:rPr>
            <w:rFonts w:ascii="Calibri" w:eastAsia="Calibri" w:hAnsi="Calibri" w:cs="Calibri"/>
            <w:color w:val="333333"/>
            <w:sz w:val="24"/>
            <w:szCs w:val="24"/>
            <w:highlight w:val="white"/>
          </w:rPr>
          <w:t>”</w:t>
        </w:r>
      </w:ins>
      <w:r>
        <w:rPr>
          <w:rFonts w:ascii="Calibri" w:eastAsia="Calibri" w:hAnsi="Calibri" w:cs="Calibri"/>
          <w:color w:val="333333"/>
          <w:sz w:val="24"/>
          <w:szCs w:val="24"/>
          <w:highlight w:val="white"/>
        </w:rPr>
        <w:t xml:space="preserve"> that need to be controlled for in order to eliminate omitted variable bias. One can evaluate multiple options and find the most efficient (in terms of sampling effort) variable or variables to measure </w:t>
      </w:r>
      <w:r w:rsidR="004219EC">
        <w:rPr>
          <w:rFonts w:ascii="Calibri" w:eastAsia="Calibri" w:hAnsi="Calibri" w:cs="Calibri"/>
          <w:color w:val="333333"/>
          <w:sz w:val="24"/>
          <w:szCs w:val="24"/>
          <w:highlight w:val="white"/>
        </w:rPr>
        <w:t>to</w:t>
      </w:r>
      <w:r>
        <w:rPr>
          <w:rFonts w:ascii="Calibri" w:eastAsia="Calibri" w:hAnsi="Calibri" w:cs="Calibri"/>
          <w:color w:val="333333"/>
          <w:sz w:val="24"/>
          <w:szCs w:val="24"/>
          <w:highlight w:val="white"/>
        </w:rPr>
        <w:t xml:space="preserve"> control for omitted variable bias. Perhaps most importantly, one can justify their choice of statistical controls with a DAG, making their assumptions about how a system works before an analysis transparent to readers of their work in the literature.</w:t>
      </w:r>
    </w:p>
    <w:p w14:paraId="42D57B2D" w14:textId="77777777" w:rsidR="00766C2E" w:rsidRDefault="00766C2E">
      <w:pPr>
        <w:rPr>
          <w:rFonts w:ascii="Calibri" w:eastAsia="Calibri" w:hAnsi="Calibri" w:cs="Calibri"/>
          <w:color w:val="333333"/>
          <w:sz w:val="24"/>
          <w:szCs w:val="24"/>
        </w:rPr>
      </w:pPr>
    </w:p>
    <w:p w14:paraId="3376D663" w14:textId="546DCB0D" w:rsidR="00766C2E" w:rsidRDefault="00037819" w:rsidP="009950B7">
      <w:pPr>
        <w:ind w:firstLine="720"/>
        <w:rPr>
          <w:rFonts w:ascii="Calibri" w:eastAsia="Calibri" w:hAnsi="Calibri" w:cs="Calibri"/>
          <w:color w:val="333333"/>
          <w:sz w:val="24"/>
          <w:szCs w:val="24"/>
        </w:rPr>
      </w:pPr>
      <w:r>
        <w:rPr>
          <w:rFonts w:ascii="Calibri" w:eastAsia="Calibri" w:hAnsi="Calibri" w:cs="Calibri"/>
          <w:color w:val="333333"/>
          <w:sz w:val="24"/>
          <w:szCs w:val="24"/>
        </w:rPr>
        <w:t>A causal diagram is, therefore, the first step on the way for handling omitted variable bias</w:t>
      </w:r>
      <w:ins w:id="344" w:author="Laura Dee" w:date="2023-05-05T14:23:00Z">
        <w:r w:rsidR="00CD39C2">
          <w:rPr>
            <w:rFonts w:ascii="Calibri" w:eastAsia="Calibri" w:hAnsi="Calibri" w:cs="Calibri"/>
            <w:color w:val="333333"/>
            <w:sz w:val="24"/>
            <w:szCs w:val="24"/>
          </w:rPr>
          <w:t xml:space="preserve"> by identifying </w:t>
        </w:r>
      </w:ins>
      <w:del w:id="345" w:author="Laura Dee" w:date="2023-05-05T14:23:00Z">
        <w:r w:rsidDel="00CD39C2">
          <w:rPr>
            <w:rFonts w:ascii="Calibri" w:eastAsia="Calibri" w:hAnsi="Calibri" w:cs="Calibri"/>
            <w:color w:val="333333"/>
            <w:sz w:val="24"/>
            <w:szCs w:val="24"/>
          </w:rPr>
          <w:delText xml:space="preserve">. It shows us </w:delText>
        </w:r>
      </w:del>
      <w:r>
        <w:rPr>
          <w:rFonts w:ascii="Calibri" w:eastAsia="Calibri" w:hAnsi="Calibri" w:cs="Calibri"/>
          <w:color w:val="333333"/>
          <w:sz w:val="24"/>
          <w:szCs w:val="24"/>
        </w:rPr>
        <w:t xml:space="preserve">where OVB might influence our </w:t>
      </w:r>
      <w:r w:rsidR="003B6555">
        <w:rPr>
          <w:rFonts w:ascii="Calibri" w:eastAsia="Calibri" w:hAnsi="Calibri" w:cs="Calibri"/>
          <w:color w:val="333333"/>
          <w:sz w:val="24"/>
          <w:szCs w:val="24"/>
        </w:rPr>
        <w:t>inferences</w:t>
      </w:r>
      <w:ins w:id="346" w:author="Laura Dee" w:date="2023-05-05T14:23:00Z">
        <w:r w:rsidR="00CD39C2">
          <w:rPr>
            <w:rFonts w:ascii="Calibri" w:eastAsia="Calibri" w:hAnsi="Calibri" w:cs="Calibri"/>
            <w:color w:val="333333"/>
            <w:sz w:val="24"/>
            <w:szCs w:val="24"/>
          </w:rPr>
          <w:t xml:space="preserve">. On their own, however, they </w:t>
        </w:r>
      </w:ins>
      <w:del w:id="347" w:author="Laura Dee" w:date="2023-05-05T14:24:00Z">
        <w:r w:rsidR="003B6555" w:rsidDel="00CD39C2">
          <w:rPr>
            <w:rFonts w:ascii="Calibri" w:eastAsia="Calibri" w:hAnsi="Calibri" w:cs="Calibri"/>
            <w:color w:val="333333"/>
            <w:sz w:val="24"/>
            <w:szCs w:val="24"/>
          </w:rPr>
          <w:delText xml:space="preserve"> </w:delText>
        </w:r>
        <w:r w:rsidR="009950B7" w:rsidDel="00CD39C2">
          <w:rPr>
            <w:rFonts w:ascii="Calibri" w:eastAsia="Calibri" w:hAnsi="Calibri" w:cs="Calibri"/>
            <w:color w:val="333333"/>
            <w:sz w:val="24"/>
            <w:szCs w:val="24"/>
          </w:rPr>
          <w:delText>–</w:delText>
        </w:r>
        <w:r w:rsidR="004219EC" w:rsidDel="00CD39C2">
          <w:rPr>
            <w:rFonts w:ascii="Calibri" w:eastAsia="Calibri" w:hAnsi="Calibri" w:cs="Calibri"/>
            <w:color w:val="333333"/>
            <w:sz w:val="24"/>
            <w:szCs w:val="24"/>
          </w:rPr>
          <w:delText xml:space="preserve"> but</w:delText>
        </w:r>
        <w:r w:rsidDel="00CD39C2">
          <w:rPr>
            <w:rFonts w:ascii="Calibri" w:eastAsia="Calibri" w:hAnsi="Calibri" w:cs="Calibri"/>
            <w:color w:val="333333"/>
            <w:sz w:val="24"/>
            <w:szCs w:val="24"/>
          </w:rPr>
          <w:delText xml:space="preserve"> doe</w:delText>
        </w:r>
      </w:del>
      <w:ins w:id="348" w:author="Laura Dee" w:date="2023-05-05T14:24:00Z">
        <w:r w:rsidR="00CD39C2">
          <w:rPr>
            <w:rFonts w:ascii="Calibri" w:eastAsia="Calibri" w:hAnsi="Calibri" w:cs="Calibri"/>
            <w:color w:val="333333"/>
            <w:sz w:val="24"/>
            <w:szCs w:val="24"/>
          </w:rPr>
          <w:t>do</w:t>
        </w:r>
      </w:ins>
      <w:del w:id="349" w:author="Laura Dee" w:date="2023-05-05T14:24:00Z">
        <w:r w:rsidDel="00CD39C2">
          <w:rPr>
            <w:rFonts w:ascii="Calibri" w:eastAsia="Calibri" w:hAnsi="Calibri" w:cs="Calibri"/>
            <w:color w:val="333333"/>
            <w:sz w:val="24"/>
            <w:szCs w:val="24"/>
          </w:rPr>
          <w:delText>s</w:delText>
        </w:r>
      </w:del>
      <w:r>
        <w:rPr>
          <w:rFonts w:ascii="Calibri" w:eastAsia="Calibri" w:hAnsi="Calibri" w:cs="Calibri"/>
          <w:color w:val="333333"/>
          <w:sz w:val="24"/>
          <w:szCs w:val="24"/>
        </w:rPr>
        <w:t xml:space="preserve"> not in and of itself provide a means for controlling for OVB if we do not have a control variable measured. Nor does a causal diagram help us in the face of unknown omitted variables that we have failed to imagine as part of our system. To address </w:t>
      </w:r>
      <w:r w:rsidR="00134FF2">
        <w:rPr>
          <w:rFonts w:ascii="Calibri" w:eastAsia="Calibri" w:hAnsi="Calibri" w:cs="Calibri"/>
          <w:color w:val="333333"/>
          <w:sz w:val="24"/>
          <w:szCs w:val="24"/>
        </w:rPr>
        <w:t>both</w:t>
      </w:r>
      <w:r>
        <w:rPr>
          <w:rFonts w:ascii="Calibri" w:eastAsia="Calibri" w:hAnsi="Calibri" w:cs="Calibri"/>
          <w:color w:val="333333"/>
          <w:sz w:val="24"/>
          <w:szCs w:val="24"/>
        </w:rPr>
        <w:t xml:space="preserve"> issues, we must consider the sampling design of our observational studies and how we build our statistical models with the data to produce causally identified </w:t>
      </w:r>
      <w:r w:rsidR="003B6555">
        <w:rPr>
          <w:rFonts w:ascii="Calibri" w:eastAsia="Calibri" w:hAnsi="Calibri" w:cs="Calibri"/>
          <w:color w:val="333333"/>
          <w:sz w:val="24"/>
          <w:szCs w:val="24"/>
        </w:rPr>
        <w:t>estimates.</w:t>
      </w:r>
    </w:p>
    <w:p w14:paraId="710B688E" w14:textId="77777777" w:rsidR="00766C2E" w:rsidRDefault="00037819">
      <w:pPr>
        <w:spacing w:before="300" w:after="160"/>
        <w:rPr>
          <w:rFonts w:ascii="Calibri" w:eastAsia="Calibri" w:hAnsi="Calibri" w:cs="Calibri"/>
          <w:b/>
          <w:color w:val="333333"/>
          <w:sz w:val="24"/>
          <w:szCs w:val="24"/>
        </w:rPr>
      </w:pPr>
      <w:r>
        <w:rPr>
          <w:rFonts w:ascii="Calibri" w:eastAsia="Calibri" w:hAnsi="Calibri" w:cs="Calibri"/>
          <w:b/>
          <w:color w:val="333333"/>
          <w:sz w:val="24"/>
          <w:szCs w:val="24"/>
        </w:rPr>
        <w:t>A Problem of Omitted Snails</w:t>
      </w:r>
    </w:p>
    <w:p w14:paraId="534FE545" w14:textId="445C27F2" w:rsidR="00766C2E" w:rsidRDefault="00037819" w:rsidP="009950B7">
      <w:pPr>
        <w:ind w:firstLine="720"/>
        <w:rPr>
          <w:rFonts w:ascii="Calibri" w:eastAsia="Calibri" w:hAnsi="Calibri" w:cs="Calibri"/>
          <w:color w:val="333333"/>
          <w:sz w:val="24"/>
          <w:szCs w:val="24"/>
          <w:highlight w:val="yellow"/>
        </w:rPr>
      </w:pPr>
      <w:r>
        <w:rPr>
          <w:rFonts w:ascii="Calibri" w:eastAsia="Calibri" w:hAnsi="Calibri" w:cs="Calibri"/>
          <w:color w:val="333333"/>
          <w:sz w:val="24"/>
          <w:szCs w:val="24"/>
          <w:highlight w:val="white"/>
        </w:rPr>
        <w:t xml:space="preserve">To illustrate these empirical challenges and suite of potential solutions, we consider a marine benthic ecosystem, </w:t>
      </w:r>
      <w:r w:rsidR="00F339AB">
        <w:rPr>
          <w:rFonts w:ascii="Calibri" w:eastAsia="Calibri" w:hAnsi="Calibri" w:cs="Calibri"/>
          <w:color w:val="333333"/>
          <w:sz w:val="24"/>
          <w:szCs w:val="24"/>
          <w:highlight w:val="white"/>
        </w:rPr>
        <w:t xml:space="preserve">modeled after </w:t>
      </w:r>
      <w:r>
        <w:rPr>
          <w:rFonts w:ascii="Calibri" w:eastAsia="Calibri" w:hAnsi="Calibri" w:cs="Calibri"/>
          <w:color w:val="333333"/>
          <w:sz w:val="24"/>
          <w:szCs w:val="24"/>
          <w:highlight w:val="white"/>
        </w:rPr>
        <w:t xml:space="preserve">the Gulf of Maine, </w:t>
      </w:r>
      <w:r w:rsidR="00134FF2">
        <w:rPr>
          <w:rFonts w:ascii="Calibri" w:eastAsia="Calibri" w:hAnsi="Calibri" w:cs="Calibri"/>
          <w:color w:val="333333"/>
          <w:sz w:val="24"/>
          <w:szCs w:val="24"/>
          <w:highlight w:val="white"/>
        </w:rPr>
        <w:t>USA, where</w:t>
      </w:r>
      <w:r>
        <w:rPr>
          <w:rFonts w:ascii="Calibri" w:eastAsia="Calibri" w:hAnsi="Calibri" w:cs="Calibri"/>
          <w:color w:val="333333"/>
          <w:sz w:val="24"/>
          <w:szCs w:val="24"/>
          <w:highlight w:val="white"/>
        </w:rPr>
        <w:t xml:space="preserve"> we aim to study the causal </w:t>
      </w:r>
      <w:r w:rsidR="00F339AB">
        <w:rPr>
          <w:rFonts w:ascii="Calibri" w:eastAsia="Calibri" w:hAnsi="Calibri" w:cs="Calibri"/>
          <w:color w:val="333333"/>
          <w:sz w:val="24"/>
          <w:szCs w:val="24"/>
          <w:highlight w:val="white"/>
        </w:rPr>
        <w:t xml:space="preserve">effect of </w:t>
      </w:r>
      <w:r>
        <w:rPr>
          <w:rFonts w:ascii="Calibri" w:eastAsia="Calibri" w:hAnsi="Calibri" w:cs="Calibri"/>
          <w:color w:val="333333"/>
          <w:sz w:val="24"/>
          <w:szCs w:val="24"/>
          <w:highlight w:val="white"/>
        </w:rPr>
        <w:t xml:space="preserve">temperature </w:t>
      </w:r>
      <w:r w:rsidR="00F339AB">
        <w:rPr>
          <w:rFonts w:ascii="Calibri" w:eastAsia="Calibri" w:hAnsi="Calibri" w:cs="Calibri"/>
          <w:color w:val="333333"/>
          <w:sz w:val="24"/>
          <w:szCs w:val="24"/>
          <w:highlight w:val="white"/>
        </w:rPr>
        <w:t xml:space="preserve">on </w:t>
      </w:r>
      <w:r>
        <w:rPr>
          <w:rFonts w:ascii="Calibri" w:eastAsia="Calibri" w:hAnsi="Calibri" w:cs="Calibri"/>
          <w:color w:val="333333"/>
          <w:sz w:val="24"/>
          <w:szCs w:val="24"/>
          <w:highlight w:val="white"/>
        </w:rPr>
        <w:t xml:space="preserve">snail abundance. Let us say that both temperature and recruitment influence the abundance of snails as shown in (Fig. 3). As temperature influences metabolic and mortality rates, we hypothesize that </w:t>
      </w:r>
      <w:r w:rsidR="009950B7">
        <w:rPr>
          <w:rFonts w:ascii="Calibri" w:eastAsia="Calibri" w:hAnsi="Calibri" w:cs="Calibri"/>
          <w:color w:val="333333"/>
          <w:sz w:val="24"/>
          <w:szCs w:val="24"/>
          <w:highlight w:val="white"/>
        </w:rPr>
        <w:t xml:space="preserve">snail mortality increases as water temperatures increase. </w:t>
      </w:r>
      <w:r>
        <w:rPr>
          <w:rFonts w:ascii="Calibri" w:eastAsia="Calibri" w:hAnsi="Calibri" w:cs="Calibri"/>
          <w:color w:val="333333"/>
          <w:sz w:val="24"/>
          <w:szCs w:val="24"/>
          <w:highlight w:val="white"/>
        </w:rPr>
        <w:t>At the same time, the region’s oceanography determines</w:t>
      </w:r>
      <w:r w:rsidR="00505A1C">
        <w:rPr>
          <w:rFonts w:ascii="Calibri" w:eastAsia="Calibri" w:hAnsi="Calibri" w:cs="Calibri"/>
          <w:color w:val="333333"/>
          <w:sz w:val="24"/>
          <w:szCs w:val="24"/>
          <w:highlight w:val="white"/>
        </w:rPr>
        <w:t xml:space="preserve"> both</w:t>
      </w:r>
      <w:r>
        <w:rPr>
          <w:rFonts w:ascii="Calibri" w:eastAsia="Calibri" w:hAnsi="Calibri" w:cs="Calibri"/>
          <w:color w:val="333333"/>
          <w:sz w:val="24"/>
          <w:szCs w:val="24"/>
          <w:highlight w:val="white"/>
        </w:rPr>
        <w:t xml:space="preserve"> </w:t>
      </w:r>
      <w:r w:rsidR="009950B7">
        <w:rPr>
          <w:rFonts w:ascii="Calibri" w:eastAsia="Calibri" w:hAnsi="Calibri" w:cs="Calibri"/>
          <w:color w:val="333333"/>
          <w:sz w:val="24"/>
          <w:szCs w:val="24"/>
          <w:highlight w:val="white"/>
        </w:rPr>
        <w:t xml:space="preserve">water </w:t>
      </w:r>
      <w:r>
        <w:rPr>
          <w:rFonts w:ascii="Calibri" w:eastAsia="Calibri" w:hAnsi="Calibri" w:cs="Calibri"/>
          <w:color w:val="333333"/>
          <w:sz w:val="24"/>
          <w:szCs w:val="24"/>
          <w:highlight w:val="white"/>
        </w:rPr>
        <w:t>temperature patterns and recruitment of juvenile snails (Fig. 3).</w:t>
      </w:r>
      <w:r>
        <w:rPr>
          <w:color w:val="333333"/>
          <w:highlight w:val="white"/>
        </w:rPr>
        <w:t xml:space="preserve"> W</w:t>
      </w:r>
      <w:r>
        <w:rPr>
          <w:rFonts w:ascii="Calibri" w:eastAsia="Calibri" w:hAnsi="Calibri" w:cs="Calibri"/>
          <w:color w:val="333333"/>
          <w:sz w:val="24"/>
          <w:szCs w:val="24"/>
        </w:rPr>
        <w:t>e assume that the researcher</w:t>
      </w:r>
      <w:r>
        <w:rPr>
          <w:rFonts w:ascii="Calibri" w:eastAsia="Calibri" w:hAnsi="Calibri" w:cs="Calibri"/>
          <w:color w:val="333333"/>
          <w:sz w:val="24"/>
          <w:szCs w:val="24"/>
          <w:highlight w:val="white"/>
        </w:rPr>
        <w:t xml:space="preserve"> measured snail abundance and temperature at </w:t>
      </w:r>
      <w:r w:rsidR="009950B7">
        <w:rPr>
          <w:rFonts w:ascii="Calibri" w:eastAsia="Calibri" w:hAnsi="Calibri" w:cs="Calibri"/>
          <w:color w:val="333333"/>
          <w:sz w:val="24"/>
          <w:szCs w:val="24"/>
          <w:highlight w:val="white"/>
        </w:rPr>
        <w:t>several</w:t>
      </w:r>
      <w:r>
        <w:rPr>
          <w:rFonts w:ascii="Calibri" w:eastAsia="Calibri" w:hAnsi="Calibri" w:cs="Calibri"/>
          <w:color w:val="333333"/>
          <w:sz w:val="24"/>
          <w:szCs w:val="24"/>
          <w:highlight w:val="white"/>
        </w:rPr>
        <w:t xml:space="preserve"> sites, but not recruitment or any measurement of oceanography.</w:t>
      </w:r>
      <w:r w:rsidR="00505A1C">
        <w:rPr>
          <w:rFonts w:ascii="Calibri" w:eastAsia="Calibri" w:hAnsi="Calibri" w:cs="Calibri"/>
          <w:color w:val="333333"/>
          <w:sz w:val="24"/>
          <w:szCs w:val="24"/>
          <w:highlight w:val="white"/>
        </w:rPr>
        <w:t xml:space="preserve"> Thus, recruitment and oceanography are unmeasured or so-called “unobserved” confounding variables that pose threats for bias. </w:t>
      </w:r>
      <w:r>
        <w:rPr>
          <w:rFonts w:ascii="Calibri" w:eastAsia="Calibri" w:hAnsi="Calibri" w:cs="Calibri"/>
          <w:color w:val="333333"/>
          <w:sz w:val="24"/>
          <w:szCs w:val="24"/>
          <w:highlight w:val="white"/>
        </w:rPr>
        <w:t xml:space="preserve"> </w:t>
      </w:r>
      <w:r w:rsidR="00505A1C">
        <w:rPr>
          <w:rFonts w:ascii="Calibri" w:eastAsia="Calibri" w:hAnsi="Calibri" w:cs="Calibri"/>
          <w:color w:val="333333"/>
          <w:sz w:val="24"/>
          <w:szCs w:val="24"/>
          <w:highlight w:val="white"/>
        </w:rPr>
        <w:t xml:space="preserve">In addition to these confounding variables, </w:t>
      </w:r>
      <w:r>
        <w:rPr>
          <w:rFonts w:ascii="Calibri" w:eastAsia="Calibri" w:hAnsi="Calibri" w:cs="Calibri"/>
          <w:color w:val="333333"/>
          <w:sz w:val="24"/>
          <w:szCs w:val="24"/>
          <w:highlight w:val="white"/>
        </w:rPr>
        <w:t xml:space="preserve">what if </w:t>
      </w:r>
      <w:r w:rsidR="00505A1C">
        <w:rPr>
          <w:rFonts w:ascii="Calibri" w:eastAsia="Calibri" w:hAnsi="Calibri" w:cs="Calibri"/>
          <w:color w:val="333333"/>
          <w:sz w:val="24"/>
          <w:szCs w:val="24"/>
          <w:highlight w:val="white"/>
        </w:rPr>
        <w:t xml:space="preserve">our casual </w:t>
      </w:r>
      <w:r>
        <w:rPr>
          <w:rFonts w:ascii="Calibri" w:eastAsia="Calibri" w:hAnsi="Calibri" w:cs="Calibri"/>
          <w:color w:val="333333"/>
          <w:sz w:val="24"/>
          <w:szCs w:val="24"/>
          <w:highlight w:val="white"/>
        </w:rPr>
        <w:t>diagram</w:t>
      </w:r>
      <w:r w:rsidR="00505A1C">
        <w:rPr>
          <w:rFonts w:ascii="Calibri" w:eastAsia="Calibri" w:hAnsi="Calibri" w:cs="Calibri"/>
          <w:color w:val="333333"/>
          <w:sz w:val="24"/>
          <w:szCs w:val="24"/>
          <w:highlight w:val="white"/>
        </w:rPr>
        <w:t xml:space="preserve"> in Figure </w:t>
      </w:r>
      <w:r w:rsidR="009950B7">
        <w:rPr>
          <w:rFonts w:ascii="Calibri" w:eastAsia="Calibri" w:hAnsi="Calibri" w:cs="Calibri"/>
          <w:color w:val="333333"/>
          <w:sz w:val="24"/>
          <w:szCs w:val="24"/>
          <w:highlight w:val="white"/>
        </w:rPr>
        <w:t>3</w:t>
      </w:r>
      <w:r>
        <w:rPr>
          <w:rFonts w:ascii="Calibri" w:eastAsia="Calibri" w:hAnsi="Calibri" w:cs="Calibri"/>
          <w:color w:val="333333"/>
          <w:sz w:val="24"/>
          <w:szCs w:val="24"/>
          <w:highlight w:val="white"/>
        </w:rPr>
        <w:t xml:space="preserve"> is wrong, and there are other </w:t>
      </w:r>
      <w:commentRangeStart w:id="350"/>
      <w:commentRangeStart w:id="351"/>
      <w:r>
        <w:rPr>
          <w:rFonts w:ascii="Calibri" w:eastAsia="Calibri" w:hAnsi="Calibri" w:cs="Calibri"/>
          <w:color w:val="333333"/>
          <w:sz w:val="24"/>
          <w:szCs w:val="24"/>
          <w:highlight w:val="white"/>
        </w:rPr>
        <w:t xml:space="preserve">lurking </w:t>
      </w:r>
      <w:r w:rsidR="00505A1C">
        <w:rPr>
          <w:rFonts w:ascii="Calibri" w:eastAsia="Calibri" w:hAnsi="Calibri" w:cs="Calibri"/>
          <w:color w:val="333333"/>
          <w:sz w:val="24"/>
          <w:szCs w:val="24"/>
          <w:highlight w:val="white"/>
        </w:rPr>
        <w:t xml:space="preserve">confounding </w:t>
      </w:r>
      <w:r>
        <w:rPr>
          <w:rFonts w:ascii="Calibri" w:eastAsia="Calibri" w:hAnsi="Calibri" w:cs="Calibri"/>
          <w:color w:val="333333"/>
          <w:sz w:val="24"/>
          <w:szCs w:val="24"/>
          <w:highlight w:val="white"/>
        </w:rPr>
        <w:t>variables?</w:t>
      </w:r>
      <w:commentRangeEnd w:id="350"/>
      <w:r w:rsidR="00505A1C">
        <w:rPr>
          <w:rStyle w:val="CommentReference"/>
        </w:rPr>
        <w:commentReference w:id="350"/>
      </w:r>
      <w:commentRangeEnd w:id="351"/>
      <w:r w:rsidR="009950B7">
        <w:rPr>
          <w:rStyle w:val="CommentReference"/>
        </w:rPr>
        <w:commentReference w:id="351"/>
      </w:r>
      <w:r>
        <w:rPr>
          <w:rFonts w:ascii="Calibri" w:eastAsia="Calibri" w:hAnsi="Calibri" w:cs="Calibri"/>
          <w:color w:val="333333"/>
          <w:sz w:val="24"/>
          <w:szCs w:val="24"/>
          <w:highlight w:val="white"/>
        </w:rPr>
        <w:t xml:space="preserve"> Then, even if oceanography were accounted for, omitted variable bias </w:t>
      </w:r>
      <w:r w:rsidR="00505A1C">
        <w:rPr>
          <w:rFonts w:ascii="Calibri" w:eastAsia="Calibri" w:hAnsi="Calibri" w:cs="Calibri"/>
          <w:color w:val="333333"/>
          <w:sz w:val="24"/>
          <w:szCs w:val="24"/>
          <w:highlight w:val="white"/>
        </w:rPr>
        <w:t>remains</w:t>
      </w:r>
      <w:r>
        <w:rPr>
          <w:rFonts w:ascii="Calibri" w:eastAsia="Calibri" w:hAnsi="Calibri" w:cs="Calibri"/>
          <w:color w:val="333333"/>
          <w:sz w:val="24"/>
          <w:szCs w:val="24"/>
          <w:highlight w:val="white"/>
        </w:rPr>
        <w:t xml:space="preserve"> a real possibility</w:t>
      </w:r>
      <w:r w:rsidR="00D7127F">
        <w:rPr>
          <w:rFonts w:ascii="Calibri" w:eastAsia="Calibri" w:hAnsi="Calibri" w:cs="Calibri"/>
          <w:color w:val="333333"/>
          <w:sz w:val="24"/>
          <w:szCs w:val="24"/>
          <w:highlight w:val="white"/>
        </w:rPr>
        <w:t xml:space="preserve"> – </w:t>
      </w:r>
      <w:r w:rsidR="00447946">
        <w:rPr>
          <w:rFonts w:ascii="Calibri" w:eastAsia="Calibri" w:hAnsi="Calibri" w:cs="Calibri"/>
          <w:color w:val="333333"/>
          <w:sz w:val="24"/>
          <w:szCs w:val="24"/>
          <w:highlight w:val="white"/>
        </w:rPr>
        <w:t>and the</w:t>
      </w:r>
      <w:r w:rsidR="00D7127F">
        <w:rPr>
          <w:rFonts w:ascii="Calibri" w:eastAsia="Calibri" w:hAnsi="Calibri" w:cs="Calibri"/>
          <w:color w:val="333333"/>
          <w:sz w:val="24"/>
          <w:szCs w:val="24"/>
          <w:highlight w:val="white"/>
        </w:rPr>
        <w:t xml:space="preserve"> estimation of the effect of temperature on </w:t>
      </w:r>
      <w:r w:rsidR="00D7127F">
        <w:rPr>
          <w:rFonts w:ascii="Calibri" w:eastAsia="Calibri" w:hAnsi="Calibri" w:cs="Calibri"/>
          <w:color w:val="333333"/>
          <w:sz w:val="24"/>
          <w:szCs w:val="24"/>
          <w:highlight w:val="white"/>
        </w:rPr>
        <w:lastRenderedPageBreak/>
        <w:t>snails will be incorrect</w:t>
      </w:r>
      <w:r>
        <w:rPr>
          <w:rFonts w:ascii="Calibri" w:eastAsia="Calibri" w:hAnsi="Calibri" w:cs="Calibri"/>
          <w:color w:val="333333"/>
          <w:sz w:val="24"/>
          <w:szCs w:val="24"/>
          <w:highlight w:val="white"/>
        </w:rPr>
        <w:t xml:space="preserve">. </w:t>
      </w:r>
      <w:commentRangeStart w:id="352"/>
      <w:r>
        <w:rPr>
          <w:rFonts w:ascii="Calibri" w:eastAsia="Calibri" w:hAnsi="Calibri" w:cs="Calibri"/>
          <w:color w:val="333333"/>
          <w:sz w:val="24"/>
          <w:szCs w:val="24"/>
          <w:highlight w:val="white"/>
        </w:rPr>
        <w:t>Fortunately, we can</w:t>
      </w:r>
      <w:r w:rsidR="00D7127F">
        <w:rPr>
          <w:rFonts w:ascii="Calibri" w:eastAsia="Calibri" w:hAnsi="Calibri" w:cs="Calibri"/>
          <w:color w:val="333333"/>
          <w:sz w:val="24"/>
          <w:szCs w:val="24"/>
          <w:highlight w:val="white"/>
        </w:rPr>
        <w:t xml:space="preserve"> control for both observed and unobserved confounding variables</w:t>
      </w:r>
      <w:r>
        <w:rPr>
          <w:rFonts w:ascii="Calibri" w:eastAsia="Calibri" w:hAnsi="Calibri" w:cs="Calibri"/>
          <w:color w:val="333333"/>
          <w:sz w:val="24"/>
          <w:szCs w:val="24"/>
          <w:highlight w:val="white"/>
        </w:rPr>
        <w:t xml:space="preserve"> </w:t>
      </w:r>
      <w:r w:rsidR="00D7127F">
        <w:rPr>
          <w:rFonts w:ascii="Calibri" w:eastAsia="Calibri" w:hAnsi="Calibri" w:cs="Calibri"/>
          <w:color w:val="333333"/>
          <w:sz w:val="24"/>
          <w:szCs w:val="24"/>
          <w:highlight w:val="white"/>
        </w:rPr>
        <w:t>with</w:t>
      </w:r>
      <w:r>
        <w:rPr>
          <w:rFonts w:ascii="Calibri" w:eastAsia="Calibri" w:hAnsi="Calibri" w:cs="Calibri"/>
          <w:color w:val="333333"/>
          <w:sz w:val="24"/>
          <w:szCs w:val="24"/>
          <w:highlight w:val="white"/>
        </w:rPr>
        <w:t xml:space="preserve"> appropriate sampling and statistical </w:t>
      </w:r>
      <w:r w:rsidR="00581014">
        <w:rPr>
          <w:rFonts w:ascii="Calibri" w:eastAsia="Calibri" w:hAnsi="Calibri" w:cs="Calibri"/>
          <w:color w:val="333333"/>
          <w:sz w:val="24"/>
          <w:szCs w:val="24"/>
          <w:highlight w:val="white"/>
        </w:rPr>
        <w:t xml:space="preserve">model </w:t>
      </w:r>
      <w:r>
        <w:rPr>
          <w:rFonts w:ascii="Calibri" w:eastAsia="Calibri" w:hAnsi="Calibri" w:cs="Calibri"/>
          <w:color w:val="333333"/>
          <w:sz w:val="24"/>
          <w:szCs w:val="24"/>
          <w:highlight w:val="white"/>
        </w:rPr>
        <w:t>designs</w:t>
      </w:r>
      <w:r w:rsidR="00D7127F">
        <w:rPr>
          <w:rFonts w:ascii="Calibri" w:eastAsia="Calibri" w:hAnsi="Calibri" w:cs="Calibri"/>
          <w:color w:val="333333"/>
          <w:sz w:val="24"/>
          <w:szCs w:val="24"/>
          <w:highlight w:val="white"/>
        </w:rPr>
        <w:t xml:space="preserve">. </w:t>
      </w:r>
      <w:commentRangeEnd w:id="352"/>
      <w:r w:rsidR="003B6555">
        <w:rPr>
          <w:rStyle w:val="CommentReference"/>
        </w:rPr>
        <w:commentReference w:id="352"/>
      </w:r>
    </w:p>
    <w:p w14:paraId="3B1B626E" w14:textId="5E5D2B9E" w:rsidR="00766C2E" w:rsidRDefault="00037819">
      <w:pPr>
        <w:pStyle w:val="Heading2"/>
        <w:keepNext w:val="0"/>
        <w:keepLines w:val="0"/>
        <w:shd w:val="clear" w:color="auto" w:fill="FFFFFF"/>
        <w:spacing w:before="300" w:after="160" w:line="264" w:lineRule="auto"/>
        <w:rPr>
          <w:rFonts w:ascii="Calibri" w:eastAsia="Calibri" w:hAnsi="Calibri" w:cs="Calibri"/>
          <w:b/>
          <w:color w:val="333333"/>
          <w:sz w:val="24"/>
          <w:szCs w:val="24"/>
        </w:rPr>
      </w:pPr>
      <w:bookmarkStart w:id="353" w:name="_1fob9te" w:colFirst="0" w:colLast="0"/>
      <w:bookmarkEnd w:id="353"/>
      <w:r>
        <w:rPr>
          <w:rFonts w:ascii="Calibri" w:eastAsia="Calibri" w:hAnsi="Calibri" w:cs="Calibri"/>
          <w:b/>
          <w:color w:val="333333"/>
          <w:sz w:val="24"/>
          <w:szCs w:val="24"/>
        </w:rPr>
        <w:t xml:space="preserve">Sampling Designs </w:t>
      </w:r>
      <w:ins w:id="354" w:author="Laura Dee" w:date="2023-05-05T15:08:00Z">
        <w:r w:rsidR="00847DC2">
          <w:rPr>
            <w:rFonts w:ascii="Calibri" w:eastAsia="Calibri" w:hAnsi="Calibri" w:cs="Calibri"/>
            <w:b/>
            <w:color w:val="333333"/>
            <w:sz w:val="24"/>
            <w:szCs w:val="24"/>
          </w:rPr>
          <w:t xml:space="preserve">that enable methods </w:t>
        </w:r>
      </w:ins>
      <w:r>
        <w:rPr>
          <w:rFonts w:ascii="Calibri" w:eastAsia="Calibri" w:hAnsi="Calibri" w:cs="Calibri"/>
          <w:b/>
          <w:color w:val="333333"/>
          <w:sz w:val="24"/>
          <w:szCs w:val="24"/>
        </w:rPr>
        <w:t xml:space="preserve">to cope with omitted variable </w:t>
      </w:r>
      <w:commentRangeStart w:id="355"/>
      <w:r>
        <w:rPr>
          <w:rFonts w:ascii="Calibri" w:eastAsia="Calibri" w:hAnsi="Calibri" w:cs="Calibri"/>
          <w:b/>
          <w:color w:val="333333"/>
          <w:sz w:val="24"/>
          <w:szCs w:val="24"/>
        </w:rPr>
        <w:t>bias</w:t>
      </w:r>
      <w:commentRangeEnd w:id="355"/>
      <w:r w:rsidR="00201670">
        <w:rPr>
          <w:rStyle w:val="CommentReference"/>
        </w:rPr>
        <w:commentReference w:id="355"/>
      </w:r>
    </w:p>
    <w:p w14:paraId="0DA19945" w14:textId="257DFC84" w:rsidR="00766C2E" w:rsidRDefault="00037819" w:rsidP="00CD60B3">
      <w:pPr>
        <w:spacing w:before="300" w:after="160"/>
        <w:ind w:firstLine="720"/>
        <w:rPr>
          <w:rFonts w:ascii="Calibri" w:eastAsia="Calibri" w:hAnsi="Calibri" w:cs="Calibri"/>
          <w:sz w:val="24"/>
          <w:szCs w:val="24"/>
        </w:rPr>
      </w:pPr>
      <w:del w:id="356" w:author="Laura Dee" w:date="2023-05-05T12:46:00Z">
        <w:r w:rsidDel="00155AAC">
          <w:rPr>
            <w:rFonts w:ascii="Calibri" w:eastAsia="Calibri" w:hAnsi="Calibri" w:cs="Calibri"/>
            <w:sz w:val="24"/>
            <w:szCs w:val="24"/>
          </w:rPr>
          <w:delText xml:space="preserve">There are </w:delText>
        </w:r>
      </w:del>
      <w:ins w:id="357" w:author="Laura Dee" w:date="2023-05-05T12:46:00Z">
        <w:r w:rsidR="00155AAC">
          <w:rPr>
            <w:rFonts w:ascii="Calibri" w:eastAsia="Calibri" w:hAnsi="Calibri" w:cs="Calibri"/>
            <w:sz w:val="24"/>
            <w:szCs w:val="24"/>
          </w:rPr>
          <w:t>M</w:t>
        </w:r>
      </w:ins>
      <w:del w:id="358" w:author="Laura Dee" w:date="2023-05-05T12:46:00Z">
        <w:r w:rsidDel="00155AAC">
          <w:rPr>
            <w:rFonts w:ascii="Calibri" w:eastAsia="Calibri" w:hAnsi="Calibri" w:cs="Calibri"/>
            <w:sz w:val="24"/>
            <w:szCs w:val="24"/>
          </w:rPr>
          <w:delText>m</w:delText>
        </w:r>
      </w:del>
      <w:r>
        <w:rPr>
          <w:rFonts w:ascii="Calibri" w:eastAsia="Calibri" w:hAnsi="Calibri" w:cs="Calibri"/>
          <w:sz w:val="24"/>
          <w:szCs w:val="24"/>
        </w:rPr>
        <w:t>ultiple sampling designs</w:t>
      </w:r>
      <w:r w:rsidR="00505A1C">
        <w:rPr>
          <w:rFonts w:ascii="Calibri" w:eastAsia="Calibri" w:hAnsi="Calibri" w:cs="Calibri"/>
          <w:sz w:val="24"/>
          <w:szCs w:val="24"/>
        </w:rPr>
        <w:t xml:space="preserve"> for data collection</w:t>
      </w:r>
      <w:r>
        <w:rPr>
          <w:rFonts w:ascii="Calibri" w:eastAsia="Calibri" w:hAnsi="Calibri" w:cs="Calibri"/>
          <w:sz w:val="24"/>
          <w:szCs w:val="24"/>
        </w:rPr>
        <w:t xml:space="preserve"> </w:t>
      </w:r>
      <w:del w:id="359" w:author="Laura Dee" w:date="2023-05-05T12:47:00Z">
        <w:r w:rsidDel="00155AAC">
          <w:rPr>
            <w:rFonts w:ascii="Calibri" w:eastAsia="Calibri" w:hAnsi="Calibri" w:cs="Calibri"/>
            <w:sz w:val="24"/>
            <w:szCs w:val="24"/>
          </w:rPr>
          <w:delText>that can</w:delText>
        </w:r>
      </w:del>
      <w:r>
        <w:rPr>
          <w:rFonts w:ascii="Calibri" w:eastAsia="Calibri" w:hAnsi="Calibri" w:cs="Calibri"/>
          <w:sz w:val="24"/>
          <w:szCs w:val="24"/>
        </w:rPr>
        <w:t xml:space="preserve"> </w:t>
      </w:r>
      <w:r w:rsidR="00505A1C">
        <w:rPr>
          <w:rFonts w:ascii="Calibri" w:eastAsia="Calibri" w:hAnsi="Calibri" w:cs="Calibri"/>
          <w:sz w:val="24"/>
          <w:szCs w:val="24"/>
        </w:rPr>
        <w:t xml:space="preserve">enable </w:t>
      </w:r>
      <w:r w:rsidR="00447946">
        <w:rPr>
          <w:rFonts w:ascii="Calibri" w:eastAsia="Calibri" w:hAnsi="Calibri" w:cs="Calibri"/>
          <w:sz w:val="24"/>
          <w:szCs w:val="24"/>
        </w:rPr>
        <w:t>the use of</w:t>
      </w:r>
      <w:r w:rsidR="00505A1C">
        <w:rPr>
          <w:rFonts w:ascii="Calibri" w:eastAsia="Calibri" w:hAnsi="Calibri" w:cs="Calibri"/>
          <w:sz w:val="24"/>
          <w:szCs w:val="24"/>
        </w:rPr>
        <w:t xml:space="preserve"> </w:t>
      </w:r>
      <w:del w:id="360" w:author="Laura Dee" w:date="2023-05-05T12:47:00Z">
        <w:r w:rsidR="00505A1C" w:rsidDel="00155AAC">
          <w:rPr>
            <w:rFonts w:ascii="Calibri" w:eastAsia="Calibri" w:hAnsi="Calibri" w:cs="Calibri"/>
            <w:sz w:val="24"/>
            <w:szCs w:val="24"/>
          </w:rPr>
          <w:delText xml:space="preserve">a variety of </w:delText>
        </w:r>
      </w:del>
      <w:r w:rsidR="00505A1C">
        <w:rPr>
          <w:rFonts w:ascii="Calibri" w:eastAsia="Calibri" w:hAnsi="Calibri" w:cs="Calibri"/>
          <w:sz w:val="24"/>
          <w:szCs w:val="24"/>
        </w:rPr>
        <w:t xml:space="preserve">statistical </w:t>
      </w:r>
      <w:r w:rsidR="00581014">
        <w:rPr>
          <w:rFonts w:ascii="Calibri" w:eastAsia="Calibri" w:hAnsi="Calibri" w:cs="Calibri"/>
          <w:sz w:val="24"/>
          <w:szCs w:val="24"/>
        </w:rPr>
        <w:t xml:space="preserve">model </w:t>
      </w:r>
      <w:r w:rsidR="00505A1C">
        <w:rPr>
          <w:rFonts w:ascii="Calibri" w:eastAsia="Calibri" w:hAnsi="Calibri" w:cs="Calibri"/>
          <w:sz w:val="24"/>
          <w:szCs w:val="24"/>
        </w:rPr>
        <w:t>designs t</w:t>
      </w:r>
      <w:ins w:id="361" w:author="Laura Dee" w:date="2023-05-05T12:47:00Z">
        <w:r w:rsidR="00155AAC">
          <w:rPr>
            <w:rFonts w:ascii="Calibri" w:eastAsia="Calibri" w:hAnsi="Calibri" w:cs="Calibri"/>
            <w:sz w:val="24"/>
            <w:szCs w:val="24"/>
          </w:rPr>
          <w:t>hat can</w:t>
        </w:r>
      </w:ins>
      <w:del w:id="362" w:author="Laura Dee" w:date="2023-05-05T12:47:00Z">
        <w:r w:rsidR="00505A1C" w:rsidDel="00155AAC">
          <w:rPr>
            <w:rFonts w:ascii="Calibri" w:eastAsia="Calibri" w:hAnsi="Calibri" w:cs="Calibri"/>
            <w:sz w:val="24"/>
            <w:szCs w:val="24"/>
          </w:rPr>
          <w:delText>o</w:delText>
        </w:r>
      </w:del>
      <w:r w:rsidR="00505A1C">
        <w:rPr>
          <w:rFonts w:ascii="Calibri" w:eastAsia="Calibri" w:hAnsi="Calibri" w:cs="Calibri"/>
          <w:sz w:val="24"/>
          <w:szCs w:val="24"/>
        </w:rPr>
        <w:t xml:space="preserve"> </w:t>
      </w:r>
      <w:r>
        <w:rPr>
          <w:rFonts w:ascii="Calibri" w:eastAsia="Calibri" w:hAnsi="Calibri" w:cs="Calibri"/>
          <w:sz w:val="24"/>
          <w:szCs w:val="24"/>
        </w:rPr>
        <w:t>address omitted variable bias</w:t>
      </w:r>
      <w:r w:rsidR="00447946">
        <w:rPr>
          <w:rFonts w:ascii="Calibri" w:eastAsia="Calibri" w:hAnsi="Calibri" w:cs="Calibri"/>
          <w:sz w:val="24"/>
          <w:szCs w:val="24"/>
        </w:rPr>
        <w:t xml:space="preserve">. </w:t>
      </w:r>
      <w:commentRangeStart w:id="363"/>
      <w:r w:rsidR="00447946">
        <w:rPr>
          <w:rFonts w:ascii="Calibri" w:eastAsia="Calibri" w:hAnsi="Calibri" w:cs="Calibri"/>
          <w:sz w:val="24"/>
          <w:szCs w:val="24"/>
        </w:rPr>
        <w:t>Depending on how they are implemented, these designs</w:t>
      </w:r>
      <w:r w:rsidR="003C31C2">
        <w:rPr>
          <w:rFonts w:ascii="Calibri" w:eastAsia="Calibri" w:hAnsi="Calibri" w:cs="Calibri"/>
          <w:sz w:val="24"/>
          <w:szCs w:val="24"/>
        </w:rPr>
        <w:t xml:space="preserve"> </w:t>
      </w:r>
      <w:r w:rsidR="00447946">
        <w:rPr>
          <w:rFonts w:ascii="Calibri" w:eastAsia="Calibri" w:hAnsi="Calibri" w:cs="Calibri"/>
          <w:sz w:val="24"/>
          <w:szCs w:val="24"/>
        </w:rPr>
        <w:t>can address OVB from</w:t>
      </w:r>
      <w:r w:rsidR="003C31C2">
        <w:rPr>
          <w:rFonts w:ascii="Calibri" w:eastAsia="Calibri" w:hAnsi="Calibri" w:cs="Calibri"/>
          <w:sz w:val="24"/>
          <w:szCs w:val="24"/>
        </w:rPr>
        <w:t xml:space="preserve"> confounding </w:t>
      </w:r>
      <w:commentRangeStart w:id="364"/>
      <w:r w:rsidR="003C31C2">
        <w:rPr>
          <w:rFonts w:ascii="Calibri" w:eastAsia="Calibri" w:hAnsi="Calibri" w:cs="Calibri"/>
          <w:sz w:val="24"/>
          <w:szCs w:val="24"/>
        </w:rPr>
        <w:t>variables</w:t>
      </w:r>
      <w:commentRangeEnd w:id="364"/>
      <w:r w:rsidR="001F4430">
        <w:rPr>
          <w:rStyle w:val="CommentReference"/>
        </w:rPr>
        <w:commentReference w:id="364"/>
      </w:r>
      <w:r w:rsidR="003C31C2">
        <w:rPr>
          <w:rFonts w:ascii="Calibri" w:eastAsia="Calibri" w:hAnsi="Calibri" w:cs="Calibri"/>
          <w:sz w:val="24"/>
          <w:szCs w:val="24"/>
        </w:rPr>
        <w:t xml:space="preserve"> </w:t>
      </w:r>
      <w:del w:id="365" w:author="Laura Dee" w:date="2023-05-05T12:48:00Z">
        <w:r w:rsidR="003C31C2" w:rsidDel="00943C15">
          <w:rPr>
            <w:rFonts w:ascii="Calibri" w:eastAsia="Calibri" w:hAnsi="Calibri" w:cs="Calibri"/>
            <w:sz w:val="24"/>
            <w:szCs w:val="24"/>
          </w:rPr>
          <w:delText xml:space="preserve">that </w:delText>
        </w:r>
        <w:r w:rsidR="00447946" w:rsidDel="00943C15">
          <w:rPr>
            <w:rFonts w:ascii="Calibri" w:eastAsia="Calibri" w:hAnsi="Calibri" w:cs="Calibri"/>
            <w:sz w:val="24"/>
            <w:szCs w:val="24"/>
          </w:rPr>
          <w:delText>influence</w:delText>
        </w:r>
        <w:r w:rsidR="003C31C2" w:rsidDel="00943C15">
          <w:rPr>
            <w:rFonts w:ascii="Calibri" w:eastAsia="Calibri" w:hAnsi="Calibri" w:cs="Calibri"/>
            <w:sz w:val="24"/>
            <w:szCs w:val="24"/>
          </w:rPr>
          <w:delText xml:space="preserve"> our causal variable and response of interest</w:delText>
        </w:r>
      </w:del>
      <w:ins w:id="366" w:author="Laura Dee" w:date="2023-05-05T12:48:00Z">
        <w:r w:rsidR="00943C15">
          <w:rPr>
            <w:rFonts w:ascii="Calibri" w:eastAsia="Calibri" w:hAnsi="Calibri" w:cs="Calibri"/>
            <w:sz w:val="24"/>
            <w:szCs w:val="24"/>
          </w:rPr>
          <w:t>that vary across</w:t>
        </w:r>
      </w:ins>
      <w:del w:id="367" w:author="Laura Dee" w:date="2023-05-05T12:48:00Z">
        <w:r w:rsidR="003C31C2" w:rsidDel="00943C15">
          <w:rPr>
            <w:rFonts w:ascii="Calibri" w:eastAsia="Calibri" w:hAnsi="Calibri" w:cs="Calibri"/>
            <w:sz w:val="24"/>
            <w:szCs w:val="24"/>
          </w:rPr>
          <w:delText xml:space="preserve"> in</w:delText>
        </w:r>
      </w:del>
      <w:r w:rsidR="003C31C2">
        <w:rPr>
          <w:rFonts w:ascii="Calibri" w:eastAsia="Calibri" w:hAnsi="Calibri" w:cs="Calibri"/>
          <w:sz w:val="24"/>
          <w:szCs w:val="24"/>
        </w:rPr>
        <w:t xml:space="preserve"> space</w:t>
      </w:r>
      <w:r w:rsidR="00447946">
        <w:rPr>
          <w:rFonts w:ascii="Calibri" w:eastAsia="Calibri" w:hAnsi="Calibri" w:cs="Calibri"/>
          <w:sz w:val="24"/>
          <w:szCs w:val="24"/>
        </w:rPr>
        <w:t xml:space="preserve">, </w:t>
      </w:r>
      <w:r w:rsidR="003C31C2">
        <w:rPr>
          <w:rFonts w:ascii="Calibri" w:eastAsia="Calibri" w:hAnsi="Calibri" w:cs="Calibri"/>
          <w:sz w:val="24"/>
          <w:szCs w:val="24"/>
        </w:rPr>
        <w:t>time</w:t>
      </w:r>
      <w:r w:rsidR="00447946">
        <w:rPr>
          <w:rFonts w:ascii="Calibri" w:eastAsia="Calibri" w:hAnsi="Calibri" w:cs="Calibri"/>
          <w:sz w:val="24"/>
          <w:szCs w:val="24"/>
        </w:rPr>
        <w:t>, or both</w:t>
      </w:r>
      <w:commentRangeStart w:id="368"/>
      <w:r w:rsidR="003C31C2">
        <w:rPr>
          <w:rFonts w:ascii="Calibri" w:eastAsia="Calibri" w:hAnsi="Calibri" w:cs="Calibri"/>
          <w:sz w:val="24"/>
          <w:szCs w:val="24"/>
        </w:rPr>
        <w:t xml:space="preserve">. </w:t>
      </w:r>
      <w:commentRangeEnd w:id="363"/>
      <w:r w:rsidR="001F4430">
        <w:rPr>
          <w:rStyle w:val="CommentReference"/>
        </w:rPr>
        <w:commentReference w:id="363"/>
      </w:r>
      <w:commentRangeStart w:id="369"/>
      <w:r w:rsidR="00505A1C">
        <w:rPr>
          <w:rFonts w:ascii="Calibri" w:eastAsia="Calibri" w:hAnsi="Calibri" w:cs="Calibri"/>
          <w:sz w:val="24"/>
          <w:szCs w:val="24"/>
        </w:rPr>
        <w:t xml:space="preserve">A key feature </w:t>
      </w:r>
      <w:r w:rsidR="00447946">
        <w:rPr>
          <w:rFonts w:ascii="Calibri" w:eastAsia="Calibri" w:hAnsi="Calibri" w:cs="Calibri"/>
          <w:sz w:val="24"/>
          <w:szCs w:val="24"/>
        </w:rPr>
        <w:t xml:space="preserve">in the sampling designs </w:t>
      </w:r>
      <w:r w:rsidR="00505A1C">
        <w:rPr>
          <w:rFonts w:ascii="Calibri" w:eastAsia="Calibri" w:hAnsi="Calibri" w:cs="Calibri"/>
          <w:sz w:val="24"/>
          <w:szCs w:val="24"/>
        </w:rPr>
        <w:t xml:space="preserve">is </w:t>
      </w:r>
      <w:r>
        <w:rPr>
          <w:rFonts w:ascii="Calibri" w:eastAsia="Calibri" w:hAnsi="Calibri" w:cs="Calibri"/>
          <w:sz w:val="24"/>
          <w:szCs w:val="24"/>
        </w:rPr>
        <w:t xml:space="preserve">the </w:t>
      </w:r>
      <w:r>
        <w:rPr>
          <w:rFonts w:ascii="Calibri" w:eastAsia="Calibri" w:hAnsi="Calibri" w:cs="Calibri"/>
          <w:b/>
          <w:sz w:val="24"/>
          <w:szCs w:val="24"/>
        </w:rPr>
        <w:t>nesting</w:t>
      </w:r>
      <w:r>
        <w:rPr>
          <w:rFonts w:ascii="Calibri" w:eastAsia="Calibri" w:hAnsi="Calibri" w:cs="Calibri"/>
          <w:sz w:val="24"/>
          <w:szCs w:val="24"/>
        </w:rPr>
        <w:t xml:space="preserve"> of </w:t>
      </w:r>
      <w:r w:rsidR="00CD60B3">
        <w:rPr>
          <w:rFonts w:ascii="Calibri" w:eastAsia="Calibri" w:hAnsi="Calibri" w:cs="Calibri"/>
          <w:sz w:val="24"/>
          <w:szCs w:val="24"/>
        </w:rPr>
        <w:t xml:space="preserve">multiple </w:t>
      </w:r>
      <w:del w:id="370" w:author="Laura Dee" w:date="2023-05-05T12:49:00Z">
        <w:r w:rsidR="00CD60B3" w:rsidDel="001F4430">
          <w:rPr>
            <w:rFonts w:ascii="Calibri" w:eastAsia="Calibri" w:hAnsi="Calibri" w:cs="Calibri"/>
            <w:sz w:val="24"/>
            <w:szCs w:val="24"/>
          </w:rPr>
          <w:delText xml:space="preserve">replicates </w:delText>
        </w:r>
      </w:del>
      <w:ins w:id="371" w:author="Laura Dee" w:date="2023-05-05T12:49:00Z">
        <w:r w:rsidR="001F4430">
          <w:rPr>
            <w:rFonts w:ascii="Calibri" w:eastAsia="Calibri" w:hAnsi="Calibri" w:cs="Calibri"/>
            <w:sz w:val="24"/>
            <w:szCs w:val="24"/>
          </w:rPr>
          <w:t xml:space="preserve">observations </w:t>
        </w:r>
      </w:ins>
      <w:r>
        <w:rPr>
          <w:rFonts w:ascii="Calibri" w:eastAsia="Calibri" w:hAnsi="Calibri" w:cs="Calibri"/>
          <w:sz w:val="24"/>
          <w:szCs w:val="24"/>
        </w:rPr>
        <w:t xml:space="preserve">within a cluster such that the causal variable of interest varies across the </w:t>
      </w:r>
      <w:r w:rsidR="00CD60B3">
        <w:rPr>
          <w:rFonts w:ascii="Calibri" w:eastAsia="Calibri" w:hAnsi="Calibri" w:cs="Calibri"/>
          <w:sz w:val="24"/>
          <w:szCs w:val="24"/>
        </w:rPr>
        <w:t>level of replicates</w:t>
      </w:r>
      <w:r>
        <w:rPr>
          <w:rFonts w:ascii="Calibri" w:eastAsia="Calibri" w:hAnsi="Calibri" w:cs="Calibri"/>
          <w:sz w:val="24"/>
          <w:szCs w:val="24"/>
        </w:rPr>
        <w:t xml:space="preserve"> while the </w:t>
      </w:r>
      <w:r w:rsidR="00CD60B3">
        <w:rPr>
          <w:rFonts w:ascii="Calibri" w:eastAsia="Calibri" w:hAnsi="Calibri" w:cs="Calibri"/>
          <w:sz w:val="24"/>
          <w:szCs w:val="24"/>
        </w:rPr>
        <w:t>confounder</w:t>
      </w:r>
      <w:r>
        <w:rPr>
          <w:rFonts w:ascii="Calibri" w:eastAsia="Calibri" w:hAnsi="Calibri" w:cs="Calibri"/>
          <w:sz w:val="24"/>
          <w:szCs w:val="24"/>
        </w:rPr>
        <w:t xml:space="preserve"> varies at the cluster level</w:t>
      </w:r>
      <w:r w:rsidR="00CD60B3">
        <w:rPr>
          <w:rFonts w:ascii="Calibri" w:eastAsia="Calibri" w:hAnsi="Calibri" w:cs="Calibri"/>
          <w:sz w:val="24"/>
          <w:szCs w:val="24"/>
        </w:rPr>
        <w:t xml:space="preserve"> (Fig 4)</w:t>
      </w:r>
      <w:r>
        <w:rPr>
          <w:rFonts w:ascii="Calibri" w:eastAsia="Calibri" w:hAnsi="Calibri" w:cs="Calibri"/>
          <w:sz w:val="24"/>
          <w:szCs w:val="24"/>
        </w:rPr>
        <w:t xml:space="preserve">. </w:t>
      </w:r>
      <w:commentRangeEnd w:id="369"/>
      <w:r w:rsidR="00505A1C">
        <w:rPr>
          <w:rStyle w:val="CommentReference"/>
        </w:rPr>
        <w:commentReference w:id="369"/>
      </w:r>
      <w:commentRangeEnd w:id="368"/>
      <w:r w:rsidR="001F4430">
        <w:rPr>
          <w:rStyle w:val="CommentReference"/>
        </w:rPr>
        <w:commentReference w:id="368"/>
      </w:r>
      <w:r>
        <w:rPr>
          <w:rFonts w:ascii="Calibri" w:eastAsia="Calibri" w:hAnsi="Calibri" w:cs="Calibri"/>
          <w:i/>
          <w:sz w:val="24"/>
          <w:szCs w:val="24"/>
        </w:rPr>
        <w:t>Clustered data is often also referred to as a hierarchical or nested sampling. We use these terms interchangeably.</w:t>
      </w:r>
      <w:r>
        <w:rPr>
          <w:rFonts w:ascii="Calibri" w:eastAsia="Calibri" w:hAnsi="Calibri" w:cs="Calibri"/>
          <w:sz w:val="24"/>
          <w:szCs w:val="24"/>
        </w:rPr>
        <w:t xml:space="preserve"> </w:t>
      </w:r>
      <w:r w:rsidR="00CD60B3">
        <w:rPr>
          <w:rFonts w:ascii="Calibri" w:eastAsia="Calibri" w:hAnsi="Calibri" w:cs="Calibri"/>
          <w:sz w:val="24"/>
          <w:szCs w:val="24"/>
        </w:rPr>
        <w:t xml:space="preserve"> Below, we</w:t>
      </w:r>
      <w:r w:rsidR="00365453">
        <w:rPr>
          <w:rFonts w:ascii="Calibri" w:eastAsia="Calibri" w:hAnsi="Calibri" w:cs="Calibri"/>
          <w:sz w:val="24"/>
          <w:szCs w:val="24"/>
        </w:rPr>
        <w:t xml:space="preserve"> </w:t>
      </w:r>
      <w:r w:rsidR="00CE66FA">
        <w:rPr>
          <w:rFonts w:ascii="Calibri" w:eastAsia="Calibri" w:hAnsi="Calibri" w:cs="Calibri"/>
          <w:sz w:val="24"/>
          <w:szCs w:val="24"/>
        </w:rPr>
        <w:t>outline these sampling design</w:t>
      </w:r>
      <w:r w:rsidR="00CD60B3">
        <w:rPr>
          <w:rFonts w:ascii="Calibri" w:eastAsia="Calibri" w:hAnsi="Calibri" w:cs="Calibri"/>
          <w:sz w:val="24"/>
          <w:szCs w:val="24"/>
        </w:rPr>
        <w:t>s</w:t>
      </w:r>
      <w:r w:rsidR="00F1158A">
        <w:rPr>
          <w:rFonts w:ascii="Calibri" w:eastAsia="Calibri" w:hAnsi="Calibri" w:cs="Calibri"/>
          <w:sz w:val="24"/>
          <w:szCs w:val="24"/>
        </w:rPr>
        <w:t xml:space="preserve"> </w:t>
      </w:r>
      <w:r w:rsidR="00CD60B3">
        <w:rPr>
          <w:rFonts w:ascii="Calibri" w:eastAsia="Calibri" w:hAnsi="Calibri" w:cs="Calibri"/>
          <w:sz w:val="24"/>
          <w:szCs w:val="24"/>
        </w:rPr>
        <w:t xml:space="preserve">and discuss </w:t>
      </w:r>
      <w:commentRangeStart w:id="372"/>
      <w:r w:rsidR="00CD60B3">
        <w:rPr>
          <w:rFonts w:ascii="Calibri" w:eastAsia="Calibri" w:hAnsi="Calibri" w:cs="Calibri"/>
          <w:sz w:val="24"/>
          <w:szCs w:val="24"/>
        </w:rPr>
        <w:t>how they deal with confounders across space and time</w:t>
      </w:r>
      <w:r w:rsidR="00F1158A">
        <w:rPr>
          <w:rFonts w:ascii="Calibri" w:eastAsia="Calibri" w:hAnsi="Calibri" w:cs="Calibri"/>
          <w:sz w:val="24"/>
          <w:szCs w:val="24"/>
        </w:rPr>
        <w:t xml:space="preserve"> </w:t>
      </w:r>
      <w:r w:rsidR="00CE66FA">
        <w:rPr>
          <w:rFonts w:ascii="Calibri" w:eastAsia="Calibri" w:hAnsi="Calibri" w:cs="Calibri"/>
          <w:sz w:val="24"/>
          <w:szCs w:val="24"/>
        </w:rPr>
        <w:t xml:space="preserve">using our snail abundance and temperature </w:t>
      </w:r>
      <w:r w:rsidR="00365453">
        <w:rPr>
          <w:rFonts w:ascii="Calibri" w:eastAsia="Calibri" w:hAnsi="Calibri" w:cs="Calibri"/>
          <w:sz w:val="24"/>
          <w:szCs w:val="24"/>
        </w:rPr>
        <w:t>example</w:t>
      </w:r>
      <w:r w:rsidR="00CD60B3">
        <w:rPr>
          <w:rFonts w:ascii="Calibri" w:eastAsia="Calibri" w:hAnsi="Calibri" w:cs="Calibri"/>
          <w:sz w:val="24"/>
          <w:szCs w:val="24"/>
        </w:rPr>
        <w:t xml:space="preserve"> as a guide</w:t>
      </w:r>
      <w:commentRangeEnd w:id="372"/>
      <w:r w:rsidR="001F4430">
        <w:rPr>
          <w:rStyle w:val="CommentReference"/>
        </w:rPr>
        <w:commentReference w:id="372"/>
      </w:r>
      <w:r w:rsidR="00CD60B3">
        <w:rPr>
          <w:rFonts w:ascii="Calibri" w:eastAsia="Calibri" w:hAnsi="Calibri" w:cs="Calibri"/>
          <w:sz w:val="24"/>
          <w:szCs w:val="24"/>
        </w:rPr>
        <w:t>.</w:t>
      </w:r>
    </w:p>
    <w:p w14:paraId="0B81968E" w14:textId="5021F0B1" w:rsidR="00766C2E" w:rsidRDefault="007F14F2">
      <w:pPr>
        <w:ind w:firstLine="720"/>
        <w:rPr>
          <w:ins w:id="373" w:author="Laura Dee" w:date="2023-05-05T15:03:00Z"/>
          <w:rFonts w:ascii="Calibri" w:eastAsia="Calibri" w:hAnsi="Calibri" w:cs="Calibri"/>
          <w:sz w:val="24"/>
          <w:szCs w:val="24"/>
        </w:rPr>
      </w:pPr>
      <w:ins w:id="374" w:author="Laura Dee" w:date="2023-05-05T14:40:00Z">
        <w:r>
          <w:rPr>
            <w:rFonts w:ascii="Calibri" w:eastAsia="Calibri" w:hAnsi="Calibri" w:cs="Calibri"/>
            <w:sz w:val="24"/>
            <w:szCs w:val="24"/>
          </w:rPr>
          <w:t>These nested sampling designs can take</w:t>
        </w:r>
      </w:ins>
      <w:ins w:id="375" w:author="Laura Dee" w:date="2023-05-05T14:41:00Z">
        <w:r>
          <w:rPr>
            <w:rFonts w:ascii="Calibri" w:eastAsia="Calibri" w:hAnsi="Calibri" w:cs="Calibri"/>
            <w:sz w:val="24"/>
            <w:szCs w:val="24"/>
          </w:rPr>
          <w:t xml:space="preserve"> several forms</w:t>
        </w:r>
        <w:r w:rsidR="002E78E4">
          <w:rPr>
            <w:rFonts w:ascii="Calibri" w:eastAsia="Calibri" w:hAnsi="Calibri" w:cs="Calibri"/>
            <w:sz w:val="24"/>
            <w:szCs w:val="24"/>
          </w:rPr>
          <w:t xml:space="preserve"> and </w:t>
        </w:r>
        <w:r w:rsidR="002807AC">
          <w:rPr>
            <w:rFonts w:ascii="Calibri" w:eastAsia="Calibri" w:hAnsi="Calibri" w:cs="Calibri"/>
            <w:sz w:val="24"/>
            <w:szCs w:val="24"/>
          </w:rPr>
          <w:t>create</w:t>
        </w:r>
        <w:r w:rsidR="002E78E4">
          <w:rPr>
            <w:rFonts w:ascii="Calibri" w:eastAsia="Calibri" w:hAnsi="Calibri" w:cs="Calibri"/>
            <w:sz w:val="24"/>
            <w:szCs w:val="24"/>
          </w:rPr>
          <w:t xml:space="preserve"> difference sources of variation to study</w:t>
        </w:r>
        <w:r>
          <w:rPr>
            <w:rFonts w:ascii="Calibri" w:eastAsia="Calibri" w:hAnsi="Calibri" w:cs="Calibri"/>
            <w:sz w:val="24"/>
            <w:szCs w:val="24"/>
          </w:rPr>
          <w:t xml:space="preserve">. </w:t>
        </w:r>
      </w:ins>
      <w:r w:rsidR="00037819">
        <w:rPr>
          <w:rFonts w:ascii="Calibri" w:eastAsia="Calibri" w:hAnsi="Calibri" w:cs="Calibri"/>
          <w:sz w:val="24"/>
          <w:szCs w:val="24"/>
        </w:rPr>
        <w:t>First,</w:t>
      </w:r>
      <w:ins w:id="376" w:author="Laura Dee" w:date="2023-05-05T15:03:00Z">
        <w:r w:rsidR="00714AD2">
          <w:rPr>
            <w:rFonts w:ascii="Calibri" w:eastAsia="Calibri" w:hAnsi="Calibri" w:cs="Calibri"/>
            <w:sz w:val="24"/>
            <w:szCs w:val="24"/>
          </w:rPr>
          <w:t xml:space="preserve"> </w:t>
        </w:r>
      </w:ins>
      <w:ins w:id="377" w:author="Laura Dee" w:date="2023-05-05T15:01:00Z">
        <w:r w:rsidR="004D5F5E">
          <w:rPr>
            <w:rFonts w:ascii="Calibri" w:eastAsia="Calibri" w:hAnsi="Calibri" w:cs="Calibri"/>
            <w:sz w:val="24"/>
            <w:szCs w:val="24"/>
          </w:rPr>
          <w:t>we</w:t>
        </w:r>
      </w:ins>
      <w:r w:rsidR="00037819">
        <w:rPr>
          <w:rFonts w:ascii="Calibri" w:eastAsia="Calibri" w:hAnsi="Calibri" w:cs="Calibri"/>
          <w:sz w:val="24"/>
          <w:szCs w:val="24"/>
        </w:rPr>
        <w:t xml:space="preserve"> consider a sampling design where plots are sampled within sites across an environmental gradient in a single year (Fig. 4A)</w:t>
      </w:r>
      <w:r w:rsidR="00F1158A">
        <w:rPr>
          <w:rFonts w:ascii="Calibri" w:eastAsia="Calibri" w:hAnsi="Calibri" w:cs="Calibri"/>
          <w:sz w:val="24"/>
          <w:szCs w:val="24"/>
        </w:rPr>
        <w:t>, or</w:t>
      </w:r>
      <w:r w:rsidR="00037819">
        <w:rPr>
          <w:rFonts w:ascii="Calibri" w:eastAsia="Calibri" w:hAnsi="Calibri" w:cs="Calibri"/>
          <w:sz w:val="24"/>
          <w:szCs w:val="24"/>
        </w:rPr>
        <w:t xml:space="preserve"> a </w:t>
      </w:r>
      <w:r w:rsidR="00037819">
        <w:rPr>
          <w:rFonts w:ascii="Calibri" w:eastAsia="Calibri" w:hAnsi="Calibri" w:cs="Calibri"/>
          <w:b/>
          <w:sz w:val="24"/>
          <w:szCs w:val="24"/>
        </w:rPr>
        <w:t>cross-sectional design</w:t>
      </w:r>
      <w:r w:rsidR="00037819">
        <w:rPr>
          <w:rFonts w:ascii="Calibri" w:eastAsia="Calibri" w:hAnsi="Calibri" w:cs="Calibri"/>
          <w:sz w:val="24"/>
          <w:szCs w:val="24"/>
        </w:rPr>
        <w:t>, i.e., with multiple places</w:t>
      </w:r>
      <w:ins w:id="378" w:author="Laura Dee" w:date="2023-05-05T15:01:00Z">
        <w:r w:rsidR="004D5F5E">
          <w:rPr>
            <w:rFonts w:ascii="Calibri" w:eastAsia="Calibri" w:hAnsi="Calibri" w:cs="Calibri"/>
            <w:sz w:val="24"/>
            <w:szCs w:val="24"/>
          </w:rPr>
          <w:t xml:space="preserve"> </w:t>
        </w:r>
      </w:ins>
      <w:ins w:id="379" w:author="Laura Dee" w:date="2023-05-05T15:05:00Z">
        <w:r w:rsidR="00241436">
          <w:rPr>
            <w:rFonts w:ascii="Calibri" w:eastAsia="Calibri" w:hAnsi="Calibri" w:cs="Calibri"/>
            <w:sz w:val="24"/>
            <w:szCs w:val="24"/>
          </w:rPr>
          <w:t xml:space="preserve">(plots) </w:t>
        </w:r>
      </w:ins>
      <w:ins w:id="380" w:author="Laura Dee" w:date="2023-05-05T15:01:00Z">
        <w:r w:rsidR="004D5F5E">
          <w:rPr>
            <w:rFonts w:ascii="Calibri" w:eastAsia="Calibri" w:hAnsi="Calibri" w:cs="Calibri"/>
            <w:sz w:val="24"/>
            <w:szCs w:val="24"/>
          </w:rPr>
          <w:t>within a site,</w:t>
        </w:r>
      </w:ins>
      <w:ins w:id="381" w:author="Laura Dee" w:date="2023-05-05T15:05:00Z">
        <w:r w:rsidR="00241436">
          <w:rPr>
            <w:rFonts w:ascii="Calibri" w:eastAsia="Calibri" w:hAnsi="Calibri" w:cs="Calibri"/>
            <w:sz w:val="24"/>
            <w:szCs w:val="24"/>
          </w:rPr>
          <w:t xml:space="preserve"> but</w:t>
        </w:r>
      </w:ins>
      <w:r w:rsidR="00037819">
        <w:rPr>
          <w:rFonts w:ascii="Calibri" w:eastAsia="Calibri" w:hAnsi="Calibri" w:cs="Calibri"/>
          <w:sz w:val="24"/>
          <w:szCs w:val="24"/>
        </w:rPr>
        <w:t xml:space="preserve"> sampled</w:t>
      </w:r>
      <w:r w:rsidR="00505A1C">
        <w:rPr>
          <w:rFonts w:ascii="Calibri" w:eastAsia="Calibri" w:hAnsi="Calibri" w:cs="Calibri"/>
          <w:sz w:val="24"/>
          <w:szCs w:val="24"/>
        </w:rPr>
        <w:t xml:space="preserve"> </w:t>
      </w:r>
      <w:del w:id="382" w:author="Laura Dee" w:date="2023-05-05T15:00:00Z">
        <w:r w:rsidR="00505A1C" w:rsidDel="009F6ED4">
          <w:rPr>
            <w:rFonts w:ascii="Calibri" w:eastAsia="Calibri" w:hAnsi="Calibri" w:cs="Calibri"/>
            <w:sz w:val="24"/>
            <w:szCs w:val="24"/>
          </w:rPr>
          <w:delText>with</w:delText>
        </w:r>
        <w:r w:rsidR="00037819" w:rsidDel="009F6ED4">
          <w:rPr>
            <w:rFonts w:ascii="Calibri" w:eastAsia="Calibri" w:hAnsi="Calibri" w:cs="Calibri"/>
            <w:sz w:val="24"/>
            <w:szCs w:val="24"/>
          </w:rPr>
          <w:delText>in a single year</w:delText>
        </w:r>
        <w:r w:rsidR="00505A1C" w:rsidDel="009F6ED4">
          <w:rPr>
            <w:rFonts w:ascii="Calibri" w:eastAsia="Calibri" w:hAnsi="Calibri" w:cs="Calibri"/>
            <w:sz w:val="24"/>
            <w:szCs w:val="24"/>
          </w:rPr>
          <w:delText xml:space="preserve"> or only</w:delText>
        </w:r>
      </w:del>
      <w:ins w:id="383" w:author="Laura Dee" w:date="2023-05-05T15:00:00Z">
        <w:r w:rsidR="009F6ED4">
          <w:rPr>
            <w:rFonts w:ascii="Calibri" w:eastAsia="Calibri" w:hAnsi="Calibri" w:cs="Calibri"/>
            <w:sz w:val="24"/>
            <w:szCs w:val="24"/>
          </w:rPr>
          <w:t>at only</w:t>
        </w:r>
      </w:ins>
      <w:r w:rsidR="00505A1C">
        <w:rPr>
          <w:rFonts w:ascii="Calibri" w:eastAsia="Calibri" w:hAnsi="Calibri" w:cs="Calibri"/>
          <w:sz w:val="24"/>
          <w:szCs w:val="24"/>
        </w:rPr>
        <w:t xml:space="preserve"> one point in time</w:t>
      </w:r>
      <w:r w:rsidR="00037819">
        <w:rPr>
          <w:rFonts w:ascii="Calibri" w:eastAsia="Calibri" w:hAnsi="Calibri" w:cs="Calibri"/>
          <w:sz w:val="24"/>
          <w:szCs w:val="24"/>
        </w:rPr>
        <w:t xml:space="preserve">.  When sites span large environmental gradients, </w:t>
      </w:r>
      <w:r w:rsidR="00365453">
        <w:rPr>
          <w:rFonts w:ascii="Calibri" w:eastAsia="Calibri" w:hAnsi="Calibri" w:cs="Calibri"/>
          <w:sz w:val="24"/>
          <w:szCs w:val="24"/>
        </w:rPr>
        <w:t xml:space="preserve">site differ for </w:t>
      </w:r>
      <w:r w:rsidR="00037819">
        <w:rPr>
          <w:rFonts w:ascii="Calibri" w:eastAsia="Calibri" w:hAnsi="Calibri" w:cs="Calibri"/>
          <w:sz w:val="24"/>
          <w:szCs w:val="24"/>
        </w:rPr>
        <w:t>many reasons (e.g., temperature, productivity, oceanographic conditions).</w:t>
      </w:r>
      <w:ins w:id="384" w:author="Laura Dee" w:date="2023-05-05T15:01:00Z">
        <w:r w:rsidR="003208BD">
          <w:rPr>
            <w:rFonts w:ascii="Calibri" w:eastAsia="Calibri" w:hAnsi="Calibri" w:cs="Calibri"/>
            <w:sz w:val="24"/>
            <w:szCs w:val="24"/>
          </w:rPr>
          <w:t xml:space="preserve"> Thus, there are many confounding variables </w:t>
        </w:r>
      </w:ins>
      <w:ins w:id="385" w:author="Laura Dee" w:date="2023-05-05T15:02:00Z">
        <w:r w:rsidR="003208BD">
          <w:rPr>
            <w:rFonts w:ascii="Calibri" w:eastAsia="Calibri" w:hAnsi="Calibri" w:cs="Calibri"/>
            <w:sz w:val="24"/>
            <w:szCs w:val="24"/>
          </w:rPr>
          <w:t>when considering variation across sites (e.g., such as differences in</w:t>
        </w:r>
      </w:ins>
      <w:del w:id="386" w:author="Laura Dee" w:date="2023-05-05T15:02:00Z">
        <w:r w:rsidR="00037819" w:rsidDel="003208BD">
          <w:rPr>
            <w:rFonts w:ascii="Calibri" w:eastAsia="Calibri" w:hAnsi="Calibri" w:cs="Calibri"/>
            <w:sz w:val="24"/>
            <w:szCs w:val="24"/>
          </w:rPr>
          <w:delText xml:space="preserve"> If</w:delText>
        </w:r>
      </w:del>
      <w:r w:rsidR="00037819">
        <w:rPr>
          <w:rFonts w:ascii="Calibri" w:eastAsia="Calibri" w:hAnsi="Calibri" w:cs="Calibri"/>
          <w:sz w:val="24"/>
          <w:szCs w:val="24"/>
        </w:rPr>
        <w:t xml:space="preserve"> oceanography</w:t>
      </w:r>
      <w:del w:id="387" w:author="Laura Dee" w:date="2023-05-05T15:02:00Z">
        <w:r w:rsidR="00037819" w:rsidDel="003208BD">
          <w:rPr>
            <w:rFonts w:ascii="Calibri" w:eastAsia="Calibri" w:hAnsi="Calibri" w:cs="Calibri"/>
            <w:sz w:val="24"/>
            <w:szCs w:val="24"/>
          </w:rPr>
          <w:delText xml:space="preserve"> differs</w:delText>
        </w:r>
      </w:del>
      <w:r w:rsidR="00037819">
        <w:rPr>
          <w:rFonts w:ascii="Calibri" w:eastAsia="Calibri" w:hAnsi="Calibri" w:cs="Calibri"/>
          <w:sz w:val="24"/>
          <w:szCs w:val="24"/>
        </w:rPr>
        <w:t xml:space="preserve"> between sites</w:t>
      </w:r>
      <w:del w:id="388" w:author="Laura Dee" w:date="2023-05-05T15:02:00Z">
        <w:r w:rsidR="00037819" w:rsidDel="003208BD">
          <w:rPr>
            <w:rFonts w:ascii="Calibri" w:eastAsia="Calibri" w:hAnsi="Calibri" w:cs="Calibri"/>
            <w:sz w:val="24"/>
            <w:szCs w:val="24"/>
          </w:rPr>
          <w:delText>, given</w:delText>
        </w:r>
      </w:del>
      <w:r w:rsidR="00037819">
        <w:rPr>
          <w:rFonts w:ascii="Calibri" w:eastAsia="Calibri" w:hAnsi="Calibri" w:cs="Calibri"/>
          <w:sz w:val="24"/>
          <w:szCs w:val="24"/>
        </w:rPr>
        <w:t xml:space="preserve"> that </w:t>
      </w:r>
      <w:del w:id="389" w:author="Laura Dee" w:date="2023-05-05T15:02:00Z">
        <w:r w:rsidR="00037819" w:rsidDel="003208BD">
          <w:rPr>
            <w:rFonts w:ascii="Calibri" w:eastAsia="Calibri" w:hAnsi="Calibri" w:cs="Calibri"/>
            <w:sz w:val="24"/>
            <w:szCs w:val="24"/>
          </w:rPr>
          <w:delText xml:space="preserve">it </w:delText>
        </w:r>
      </w:del>
      <w:r w:rsidR="00037819">
        <w:rPr>
          <w:rFonts w:ascii="Calibri" w:eastAsia="Calibri" w:hAnsi="Calibri" w:cs="Calibri"/>
          <w:sz w:val="24"/>
          <w:szCs w:val="24"/>
        </w:rPr>
        <w:t xml:space="preserve">affects both temperature and recruitment </w:t>
      </w:r>
      <w:del w:id="390" w:author="Laura Dee" w:date="2023-05-05T15:02:00Z">
        <w:r w:rsidR="00037819" w:rsidDel="003208BD">
          <w:rPr>
            <w:rFonts w:ascii="Calibri" w:eastAsia="Calibri" w:hAnsi="Calibri" w:cs="Calibri"/>
            <w:sz w:val="24"/>
            <w:szCs w:val="24"/>
          </w:rPr>
          <w:delText xml:space="preserve">in our example </w:delText>
        </w:r>
      </w:del>
      <w:r w:rsidR="00037819">
        <w:rPr>
          <w:rFonts w:ascii="Calibri" w:eastAsia="Calibri" w:hAnsi="Calibri" w:cs="Calibri"/>
          <w:sz w:val="24"/>
          <w:szCs w:val="24"/>
        </w:rPr>
        <w:t xml:space="preserve">(Fig. </w:t>
      </w:r>
      <w:r w:rsidR="00037819" w:rsidRPr="00A5637E">
        <w:rPr>
          <w:rFonts w:ascii="Calibri" w:eastAsia="Calibri" w:hAnsi="Calibri" w:cs="Calibri"/>
          <w:sz w:val="24"/>
          <w:szCs w:val="24"/>
        </w:rPr>
        <w:t>3)</w:t>
      </w:r>
      <w:ins w:id="391" w:author="Laura Dee" w:date="2023-05-05T15:02:00Z">
        <w:r w:rsidR="003208BD" w:rsidRPr="00A5637E">
          <w:rPr>
            <w:rFonts w:ascii="Calibri" w:eastAsia="Calibri" w:hAnsi="Calibri" w:cs="Calibri"/>
            <w:sz w:val="24"/>
            <w:szCs w:val="24"/>
          </w:rPr>
          <w:t>)</w:t>
        </w:r>
      </w:ins>
      <w:del w:id="392" w:author="Laura Dee" w:date="2023-05-05T15:02:00Z">
        <w:r w:rsidR="00037819" w:rsidRPr="00A5637E" w:rsidDel="003208BD">
          <w:rPr>
            <w:rFonts w:ascii="Calibri" w:eastAsia="Calibri" w:hAnsi="Calibri" w:cs="Calibri"/>
            <w:sz w:val="24"/>
            <w:szCs w:val="24"/>
          </w:rPr>
          <w:delText xml:space="preserve">, we have a potential for confounded results if we only have one sample per </w:delText>
        </w:r>
        <w:commentRangeStart w:id="393"/>
        <w:r w:rsidR="00037819" w:rsidRPr="00A5637E" w:rsidDel="003208BD">
          <w:rPr>
            <w:rFonts w:ascii="Calibri" w:eastAsia="Calibri" w:hAnsi="Calibri" w:cs="Calibri"/>
            <w:sz w:val="24"/>
            <w:szCs w:val="24"/>
          </w:rPr>
          <w:delText>site</w:delText>
        </w:r>
        <w:commentRangeEnd w:id="393"/>
        <w:r w:rsidR="00156DE0" w:rsidRPr="00A5637E" w:rsidDel="003208BD">
          <w:rPr>
            <w:rStyle w:val="CommentReference"/>
          </w:rPr>
          <w:commentReference w:id="393"/>
        </w:r>
      </w:del>
      <w:r w:rsidR="00037819" w:rsidRPr="00A5637E">
        <w:rPr>
          <w:rFonts w:ascii="Calibri" w:eastAsia="Calibri" w:hAnsi="Calibri" w:cs="Calibri"/>
          <w:sz w:val="24"/>
          <w:szCs w:val="24"/>
        </w:rPr>
        <w:t xml:space="preserve">. </w:t>
      </w:r>
      <w:ins w:id="394" w:author="Laura Dee" w:date="2023-05-05T15:02:00Z">
        <w:r w:rsidR="003208BD" w:rsidRPr="00A5637E">
          <w:rPr>
            <w:rFonts w:ascii="Calibri" w:eastAsia="Calibri" w:hAnsi="Calibri" w:cs="Calibri"/>
            <w:sz w:val="24"/>
            <w:szCs w:val="24"/>
          </w:rPr>
          <w:t>However, with</w:t>
        </w:r>
      </w:ins>
      <w:ins w:id="395" w:author="Laura Dee" w:date="2023-05-05T14:45:00Z">
        <w:r w:rsidR="00185A9C" w:rsidRPr="00A5637E">
          <w:rPr>
            <w:rFonts w:ascii="Calibri" w:eastAsia="Calibri" w:hAnsi="Calibri" w:cs="Calibri"/>
            <w:sz w:val="24"/>
            <w:szCs w:val="24"/>
          </w:rPr>
          <w:t xml:space="preserve"> data collected from this sampling design, </w:t>
        </w:r>
      </w:ins>
      <w:commentRangeStart w:id="396"/>
      <w:del w:id="397" w:author="Laura Dee" w:date="2023-05-05T12:56:00Z">
        <w:r w:rsidR="00037819" w:rsidRPr="00A5637E" w:rsidDel="00156DE0">
          <w:rPr>
            <w:rFonts w:ascii="Calibri" w:eastAsia="Calibri" w:hAnsi="Calibri" w:cs="Calibri"/>
            <w:sz w:val="24"/>
            <w:szCs w:val="24"/>
            <w:rPrChange w:id="398" w:author="Laura Dee" w:date="2023-05-05T15:03:00Z">
              <w:rPr>
                <w:rFonts w:ascii="Calibri" w:eastAsia="Calibri" w:hAnsi="Calibri" w:cs="Calibri"/>
                <w:sz w:val="24"/>
                <w:szCs w:val="24"/>
                <w:highlight w:val="green"/>
              </w:rPr>
            </w:rPrChange>
          </w:rPr>
          <w:delText>We</w:delText>
        </w:r>
        <w:commentRangeEnd w:id="396"/>
        <w:r w:rsidR="00555854" w:rsidRPr="00A5637E" w:rsidDel="00156DE0">
          <w:rPr>
            <w:rStyle w:val="CommentReference"/>
          </w:rPr>
          <w:commentReference w:id="396"/>
        </w:r>
        <w:r w:rsidR="00037819" w:rsidRPr="00A5637E" w:rsidDel="00156DE0">
          <w:rPr>
            <w:rFonts w:ascii="Calibri" w:eastAsia="Calibri" w:hAnsi="Calibri" w:cs="Calibri"/>
            <w:sz w:val="24"/>
            <w:szCs w:val="24"/>
            <w:rPrChange w:id="399" w:author="Laura Dee" w:date="2023-05-05T15:03:00Z">
              <w:rPr>
                <w:rFonts w:ascii="Calibri" w:eastAsia="Calibri" w:hAnsi="Calibri" w:cs="Calibri"/>
                <w:sz w:val="24"/>
                <w:szCs w:val="24"/>
                <w:highlight w:val="green"/>
              </w:rPr>
            </w:rPrChange>
          </w:rPr>
          <w:delText xml:space="preserve"> can still get a causal estimate of temperature, however, if, within a site, plots vary in their temperature due</w:delText>
        </w:r>
        <w:r w:rsidR="00037819" w:rsidRPr="00A5637E" w:rsidDel="00156DE0">
          <w:rPr>
            <w:rFonts w:ascii="Calibri" w:eastAsia="Calibri" w:hAnsi="Calibri" w:cs="Calibri"/>
            <w:sz w:val="24"/>
            <w:szCs w:val="24"/>
          </w:rPr>
          <w:delText xml:space="preserve"> to factors that do not covary with recruitment. </w:delText>
        </w:r>
      </w:del>
      <w:ins w:id="400" w:author="Laura Dee" w:date="2023-05-05T14:45:00Z">
        <w:r w:rsidR="00185A9C" w:rsidRPr="00A5637E">
          <w:rPr>
            <w:rFonts w:ascii="Calibri" w:eastAsia="Calibri" w:hAnsi="Calibri" w:cs="Calibri"/>
            <w:sz w:val="24"/>
            <w:szCs w:val="24"/>
          </w:rPr>
          <w:t>w</w:t>
        </w:r>
      </w:ins>
      <w:del w:id="401" w:author="Laura Dee" w:date="2023-05-05T14:45:00Z">
        <w:r w:rsidR="00037819" w:rsidRPr="00A5637E" w:rsidDel="00185A9C">
          <w:rPr>
            <w:rFonts w:ascii="Calibri" w:eastAsia="Calibri" w:hAnsi="Calibri" w:cs="Calibri"/>
            <w:sz w:val="24"/>
            <w:szCs w:val="24"/>
          </w:rPr>
          <w:delText>W</w:delText>
        </w:r>
      </w:del>
      <w:r w:rsidR="00037819" w:rsidRPr="00A5637E">
        <w:rPr>
          <w:rFonts w:ascii="Calibri" w:eastAsia="Calibri" w:hAnsi="Calibri" w:cs="Calibri"/>
          <w:sz w:val="24"/>
          <w:szCs w:val="24"/>
        </w:rPr>
        <w:t xml:space="preserve">e can use </w:t>
      </w:r>
      <w:del w:id="402" w:author="Laura Dee" w:date="2023-05-05T15:02:00Z">
        <w:r w:rsidR="00037819" w:rsidRPr="00A5637E" w:rsidDel="003208BD">
          <w:rPr>
            <w:rFonts w:ascii="Calibri" w:eastAsia="Calibri" w:hAnsi="Calibri" w:cs="Calibri"/>
            <w:sz w:val="24"/>
            <w:szCs w:val="24"/>
          </w:rPr>
          <w:delText xml:space="preserve">this </w:delText>
        </w:r>
      </w:del>
      <w:r w:rsidR="00037819" w:rsidRPr="00A5637E">
        <w:rPr>
          <w:rFonts w:ascii="Calibri" w:eastAsia="Calibri" w:hAnsi="Calibri" w:cs="Calibri"/>
          <w:i/>
          <w:sz w:val="24"/>
          <w:szCs w:val="24"/>
        </w:rPr>
        <w:t>within</w:t>
      </w:r>
      <w:r w:rsidR="00037819" w:rsidRPr="00A5637E">
        <w:rPr>
          <w:rFonts w:ascii="Calibri" w:eastAsia="Calibri" w:hAnsi="Calibri" w:cs="Calibri"/>
          <w:sz w:val="24"/>
          <w:szCs w:val="24"/>
        </w:rPr>
        <w:t>-site variation in temperature</w:t>
      </w:r>
      <w:r w:rsidR="00037819">
        <w:rPr>
          <w:rFonts w:ascii="Calibri" w:eastAsia="Calibri" w:hAnsi="Calibri" w:cs="Calibri"/>
          <w:sz w:val="24"/>
          <w:szCs w:val="24"/>
        </w:rPr>
        <w:t xml:space="preserve"> to isolate temperature’s effects on recruitment from confounding effects of other variables that affect temperature and recruitment</w:t>
      </w:r>
      <w:r w:rsidR="00037819">
        <w:rPr>
          <w:rFonts w:ascii="Calibri" w:eastAsia="Calibri" w:hAnsi="Calibri" w:cs="Calibri"/>
          <w:i/>
          <w:sz w:val="24"/>
          <w:szCs w:val="24"/>
        </w:rPr>
        <w:t xml:space="preserve"> between</w:t>
      </w:r>
      <w:r w:rsidR="00037819">
        <w:rPr>
          <w:rFonts w:ascii="Calibri" w:eastAsia="Calibri" w:hAnsi="Calibri" w:cs="Calibri"/>
          <w:sz w:val="24"/>
          <w:szCs w:val="24"/>
        </w:rPr>
        <w:t xml:space="preserve"> sites. </w:t>
      </w:r>
    </w:p>
    <w:p w14:paraId="3D1DD24E" w14:textId="683D87CF" w:rsidR="00185A9C" w:rsidDel="00096F2A" w:rsidRDefault="00241436" w:rsidP="007F78E2">
      <w:pPr>
        <w:ind w:firstLine="720"/>
        <w:rPr>
          <w:del w:id="403" w:author="Laura Dee" w:date="2023-05-05T15:06:00Z"/>
          <w:rFonts w:ascii="Calibri" w:eastAsia="Calibri" w:hAnsi="Calibri" w:cs="Calibri"/>
          <w:strike/>
          <w:sz w:val="24"/>
          <w:szCs w:val="24"/>
        </w:rPr>
      </w:pPr>
      <w:ins w:id="404" w:author="Laura Dee" w:date="2023-05-05T15:04:00Z">
        <w:r>
          <w:rPr>
            <w:rFonts w:ascii="Calibri" w:eastAsia="Calibri" w:hAnsi="Calibri" w:cs="Calibri"/>
            <w:sz w:val="24"/>
            <w:szCs w:val="24"/>
          </w:rPr>
          <w:t>We can also leverage variat</w:t>
        </w:r>
      </w:ins>
      <w:ins w:id="405" w:author="Laura Dee" w:date="2023-05-05T15:05:00Z">
        <w:r>
          <w:rPr>
            <w:rFonts w:ascii="Calibri" w:eastAsia="Calibri" w:hAnsi="Calibri" w:cs="Calibri"/>
            <w:sz w:val="24"/>
            <w:szCs w:val="24"/>
          </w:rPr>
          <w:t xml:space="preserve">ion within-sites </w:t>
        </w:r>
        <w:r w:rsidR="00096F2A">
          <w:rPr>
            <w:rFonts w:ascii="Calibri" w:eastAsia="Calibri" w:hAnsi="Calibri" w:cs="Calibri"/>
            <w:sz w:val="24"/>
            <w:szCs w:val="24"/>
          </w:rPr>
          <w:t xml:space="preserve">through time, such as to study the effects of fluctuations in temperature on recruitment, </w:t>
        </w:r>
      </w:ins>
      <w:ins w:id="406" w:author="Laura Dee" w:date="2023-05-05T15:06:00Z">
        <w:r w:rsidR="00096F2A">
          <w:rPr>
            <w:rFonts w:ascii="Calibri" w:eastAsia="Calibri" w:hAnsi="Calibri" w:cs="Calibri"/>
            <w:sz w:val="24"/>
            <w:szCs w:val="24"/>
          </w:rPr>
          <w:t xml:space="preserve">by collecting </w:t>
        </w:r>
      </w:ins>
    </w:p>
    <w:p w14:paraId="057978B1" w14:textId="78CD0F2E" w:rsidR="00766C2E" w:rsidDel="00096F2A" w:rsidRDefault="00766C2E">
      <w:pPr>
        <w:ind w:firstLine="720"/>
        <w:rPr>
          <w:del w:id="407" w:author="Laura Dee" w:date="2023-05-05T15:06:00Z"/>
          <w:rFonts w:ascii="Calibri" w:eastAsia="Calibri" w:hAnsi="Calibri" w:cs="Calibri"/>
          <w:sz w:val="24"/>
          <w:szCs w:val="24"/>
        </w:rPr>
        <w:pPrChange w:id="408" w:author="Laura Dee" w:date="2023-05-05T15:06:00Z">
          <w:pPr/>
        </w:pPrChange>
      </w:pPr>
      <w:commentRangeStart w:id="409"/>
    </w:p>
    <w:p w14:paraId="0B21994F" w14:textId="32743BB8" w:rsidR="001A612D" w:rsidDel="002F4150" w:rsidRDefault="00037819" w:rsidP="00096F2A">
      <w:pPr>
        <w:ind w:firstLine="720"/>
        <w:rPr>
          <w:ins w:id="410" w:author="Jarrett Byrnes [2]" w:date="2023-04-23T22:21:00Z"/>
          <w:del w:id="411" w:author="Laura Dee" w:date="2023-05-05T15:07:00Z"/>
          <w:rFonts w:ascii="Calibri" w:eastAsia="Calibri" w:hAnsi="Calibri" w:cs="Calibri"/>
          <w:sz w:val="24"/>
          <w:szCs w:val="24"/>
        </w:rPr>
      </w:pPr>
      <w:del w:id="412" w:author="Laura Dee" w:date="2023-05-05T15:06:00Z">
        <w:r w:rsidRPr="00582951" w:rsidDel="00096F2A">
          <w:rPr>
            <w:rFonts w:ascii="Calibri" w:eastAsia="Calibri" w:hAnsi="Calibri" w:cs="Calibri"/>
            <w:strike/>
            <w:sz w:val="24"/>
            <w:szCs w:val="24"/>
            <w:rPrChange w:id="413" w:author="Laura Dee" w:date="2023-05-05T14:33:00Z">
              <w:rPr>
                <w:rFonts w:ascii="Calibri" w:eastAsia="Calibri" w:hAnsi="Calibri" w:cs="Calibri"/>
                <w:sz w:val="24"/>
                <w:szCs w:val="24"/>
              </w:rPr>
            </w:rPrChange>
          </w:rPr>
          <w:delText>This design will not produce causally valid coefficient estimates, however, if there is little to no site-level variation in the causal predictor of interest.  If, however, there is temporal variation in temperature within sites, independent of fixed between-site differences in recruitment, we can use repeated sampling of sites to produce causally valid inference</w:delText>
        </w:r>
        <w:commentRangeEnd w:id="409"/>
        <w:r w:rsidR="00D104A2" w:rsidRPr="00582951" w:rsidDel="00096F2A">
          <w:rPr>
            <w:rStyle w:val="CommentReference"/>
            <w:strike/>
            <w:rPrChange w:id="414" w:author="Laura Dee" w:date="2023-05-05T14:33:00Z">
              <w:rPr>
                <w:rStyle w:val="CommentReference"/>
              </w:rPr>
            </w:rPrChange>
          </w:rPr>
          <w:commentReference w:id="409"/>
        </w:r>
        <w:r w:rsidDel="00096F2A">
          <w:rPr>
            <w:rFonts w:ascii="Calibri" w:eastAsia="Calibri" w:hAnsi="Calibri" w:cs="Calibri"/>
            <w:sz w:val="24"/>
            <w:szCs w:val="24"/>
          </w:rPr>
          <w:delText>.  Here we would use a</w:delText>
        </w:r>
      </w:del>
      <w:r>
        <w:rPr>
          <w:rFonts w:ascii="Calibri" w:eastAsia="Calibri" w:hAnsi="Calibri" w:cs="Calibri"/>
          <w:sz w:val="24"/>
          <w:szCs w:val="24"/>
        </w:rPr>
        <w:t xml:space="preserve"> </w:t>
      </w:r>
      <w:r>
        <w:rPr>
          <w:rFonts w:ascii="Calibri" w:eastAsia="Calibri" w:hAnsi="Calibri" w:cs="Calibri"/>
          <w:b/>
          <w:sz w:val="24"/>
          <w:szCs w:val="24"/>
        </w:rPr>
        <w:t xml:space="preserve">longitudinal </w:t>
      </w:r>
      <w:del w:id="415" w:author="Laura Dee" w:date="2023-05-05T15:06:00Z">
        <w:r w:rsidDel="00096F2A">
          <w:rPr>
            <w:rFonts w:ascii="Calibri" w:eastAsia="Calibri" w:hAnsi="Calibri" w:cs="Calibri"/>
            <w:b/>
            <w:sz w:val="24"/>
            <w:szCs w:val="24"/>
          </w:rPr>
          <w:delText>design</w:delText>
        </w:r>
        <w:r w:rsidDel="00096F2A">
          <w:rPr>
            <w:rFonts w:ascii="Calibri" w:eastAsia="Calibri" w:hAnsi="Calibri" w:cs="Calibri"/>
            <w:sz w:val="24"/>
            <w:szCs w:val="24"/>
          </w:rPr>
          <w:delText>,</w:delText>
        </w:r>
      </w:del>
      <w:ins w:id="416" w:author="Laura Dee" w:date="2023-05-05T15:06:00Z">
        <w:r w:rsidR="00096F2A">
          <w:rPr>
            <w:rFonts w:ascii="Calibri" w:eastAsia="Calibri" w:hAnsi="Calibri" w:cs="Calibri"/>
            <w:b/>
            <w:sz w:val="24"/>
            <w:szCs w:val="24"/>
          </w:rPr>
          <w:t>data, also known as</w:t>
        </w:r>
      </w:ins>
      <w:r>
        <w:rPr>
          <w:rFonts w:ascii="Calibri" w:eastAsia="Calibri" w:hAnsi="Calibri" w:cs="Calibri"/>
          <w:sz w:val="24"/>
          <w:szCs w:val="24"/>
        </w:rPr>
        <w:t xml:space="preserve"> </w:t>
      </w:r>
      <w:del w:id="417" w:author="Laura Dee" w:date="2023-05-05T15:06:00Z">
        <w:r w:rsidDel="00096F2A">
          <w:rPr>
            <w:rFonts w:ascii="Calibri" w:eastAsia="Calibri" w:hAnsi="Calibri" w:cs="Calibri"/>
            <w:sz w:val="24"/>
            <w:szCs w:val="24"/>
          </w:rPr>
          <w:delText xml:space="preserve">sometimes referred to as a </w:delText>
        </w:r>
      </w:del>
      <w:r>
        <w:rPr>
          <w:rFonts w:ascii="Calibri" w:eastAsia="Calibri" w:hAnsi="Calibri" w:cs="Calibri"/>
          <w:b/>
          <w:sz w:val="24"/>
          <w:szCs w:val="24"/>
        </w:rPr>
        <w:t xml:space="preserve">panel </w:t>
      </w:r>
      <w:del w:id="418" w:author="Laura Dee" w:date="2023-05-05T15:06:00Z">
        <w:r w:rsidDel="00096F2A">
          <w:rPr>
            <w:rFonts w:ascii="Calibri" w:eastAsia="Calibri" w:hAnsi="Calibri" w:cs="Calibri"/>
            <w:b/>
            <w:sz w:val="24"/>
            <w:szCs w:val="24"/>
          </w:rPr>
          <w:delText>design</w:delText>
        </w:r>
      </w:del>
      <w:ins w:id="419" w:author="Laura Dee" w:date="2023-05-05T15:06:00Z">
        <w:r w:rsidR="00096F2A">
          <w:rPr>
            <w:rFonts w:ascii="Calibri" w:eastAsia="Calibri" w:hAnsi="Calibri" w:cs="Calibri"/>
            <w:b/>
            <w:sz w:val="24"/>
            <w:szCs w:val="24"/>
          </w:rPr>
          <w:t>data</w:t>
        </w:r>
      </w:ins>
      <w:del w:id="420" w:author="Laura Dee" w:date="2023-05-05T15:06:00Z">
        <w:r w:rsidDel="00096F2A">
          <w:rPr>
            <w:rFonts w:ascii="Calibri" w:eastAsia="Calibri" w:hAnsi="Calibri" w:cs="Calibri"/>
            <w:sz w:val="24"/>
            <w:szCs w:val="24"/>
          </w:rPr>
          <w:delText>,</w:delText>
        </w:r>
      </w:del>
      <w:ins w:id="421" w:author="Laura Dee" w:date="2023-05-05T15:06:00Z">
        <w:r w:rsidR="00096F2A">
          <w:rPr>
            <w:rFonts w:ascii="Calibri" w:eastAsia="Calibri" w:hAnsi="Calibri" w:cs="Calibri"/>
            <w:sz w:val="24"/>
            <w:szCs w:val="24"/>
          </w:rPr>
          <w:t xml:space="preserve">. In longitudinal data, the same plots (or sites) are sampled </w:t>
        </w:r>
      </w:ins>
      <w:del w:id="422" w:author="Laura Dee" w:date="2023-05-05T15:06:00Z">
        <w:r w:rsidDel="00096F2A">
          <w:rPr>
            <w:rFonts w:ascii="Calibri" w:eastAsia="Calibri" w:hAnsi="Calibri" w:cs="Calibri"/>
            <w:sz w:val="24"/>
            <w:szCs w:val="24"/>
          </w:rPr>
          <w:delText xml:space="preserve"> where sites are sampled </w:delText>
        </w:r>
      </w:del>
      <w:r>
        <w:rPr>
          <w:rFonts w:ascii="Calibri" w:eastAsia="Calibri" w:hAnsi="Calibri" w:cs="Calibri"/>
          <w:sz w:val="24"/>
          <w:szCs w:val="24"/>
        </w:rPr>
        <w:t>repeatedly through time</w:t>
      </w:r>
      <w:ins w:id="423" w:author="Laura Dee" w:date="2023-05-05T15:06:00Z">
        <w:r w:rsidR="002F4150" w:rsidDel="002F4150">
          <w:rPr>
            <w:rFonts w:ascii="Calibri" w:eastAsia="Calibri" w:hAnsi="Calibri" w:cs="Calibri"/>
            <w:sz w:val="24"/>
            <w:szCs w:val="24"/>
          </w:rPr>
          <w:t xml:space="preserve"> </w:t>
        </w:r>
      </w:ins>
      <w:del w:id="424" w:author="Laura Dee" w:date="2023-05-05T15:06:00Z">
        <w:r w:rsidDel="002F4150">
          <w:rPr>
            <w:rFonts w:ascii="Calibri" w:eastAsia="Calibri" w:hAnsi="Calibri" w:cs="Calibri"/>
            <w:sz w:val="24"/>
            <w:szCs w:val="24"/>
          </w:rPr>
          <w:delText xml:space="preserve">, </w:delText>
        </w:r>
        <w:commentRangeStart w:id="425"/>
        <w:r w:rsidDel="002F4150">
          <w:rPr>
            <w:rFonts w:ascii="Calibri" w:eastAsia="Calibri" w:hAnsi="Calibri" w:cs="Calibri"/>
            <w:sz w:val="24"/>
            <w:szCs w:val="24"/>
          </w:rPr>
          <w:delText xml:space="preserve">allowing us to capitalize on temporal variation decoupled from recruitment to remove the signal of our omitted variables </w:delText>
        </w:r>
        <w:commentRangeEnd w:id="425"/>
        <w:r w:rsidR="00582951" w:rsidDel="002F4150">
          <w:rPr>
            <w:rStyle w:val="CommentReference"/>
          </w:rPr>
          <w:commentReference w:id="425"/>
        </w:r>
      </w:del>
      <w:r>
        <w:rPr>
          <w:rFonts w:ascii="Calibri" w:eastAsia="Calibri" w:hAnsi="Calibri" w:cs="Calibri"/>
          <w:sz w:val="24"/>
          <w:szCs w:val="24"/>
        </w:rPr>
        <w:t xml:space="preserve">(Fig. 4B). </w:t>
      </w:r>
      <w:ins w:id="426" w:author="Laura Dee" w:date="2023-05-05T15:06:00Z">
        <w:r w:rsidR="002F4150">
          <w:rPr>
            <w:rFonts w:ascii="Calibri" w:eastAsia="Calibri" w:hAnsi="Calibri" w:cs="Calibri"/>
            <w:sz w:val="24"/>
            <w:szCs w:val="24"/>
          </w:rPr>
          <w:t>Thus, we do not need to r</w:t>
        </w:r>
      </w:ins>
      <w:ins w:id="427" w:author="Laura Dee" w:date="2023-05-05T15:07:00Z">
        <w:r w:rsidR="002F4150">
          <w:rPr>
            <w:rFonts w:ascii="Calibri" w:eastAsia="Calibri" w:hAnsi="Calibri" w:cs="Calibri"/>
            <w:sz w:val="24"/>
            <w:szCs w:val="24"/>
          </w:rPr>
          <w:t xml:space="preserve">ely on between-site variation that could be due to a wide range of confounding variables.  </w:t>
        </w:r>
      </w:ins>
    </w:p>
    <w:p w14:paraId="4C2558FC" w14:textId="77777777" w:rsidR="00766C2E" w:rsidDel="002F4150" w:rsidRDefault="00766C2E" w:rsidP="00040174">
      <w:pPr>
        <w:ind w:firstLine="720"/>
        <w:rPr>
          <w:del w:id="428" w:author="Laura Dee" w:date="2023-05-05T15:07:00Z"/>
          <w:rFonts w:ascii="Calibri" w:eastAsia="Calibri" w:hAnsi="Calibri" w:cs="Calibri"/>
          <w:sz w:val="24"/>
          <w:szCs w:val="24"/>
        </w:rPr>
      </w:pPr>
    </w:p>
    <w:p w14:paraId="0C13AA30" w14:textId="64DBC9C2" w:rsidR="002F4150" w:rsidRDefault="001A612D" w:rsidP="002F4150">
      <w:pPr>
        <w:ind w:firstLine="720"/>
        <w:rPr>
          <w:ins w:id="429" w:author="Laura Dee" w:date="2023-05-05T15:07:00Z"/>
          <w:rFonts w:ascii="Calibri" w:eastAsia="Calibri" w:hAnsi="Calibri" w:cs="Calibri"/>
          <w:sz w:val="24"/>
          <w:szCs w:val="24"/>
        </w:rPr>
      </w:pPr>
      <w:commentRangeStart w:id="430"/>
      <w:r>
        <w:rPr>
          <w:rFonts w:ascii="Calibri" w:eastAsia="Calibri" w:hAnsi="Calibri" w:cs="Calibri"/>
          <w:sz w:val="24"/>
          <w:szCs w:val="24"/>
        </w:rPr>
        <w:t xml:space="preserve">These two </w:t>
      </w:r>
      <w:commentRangeEnd w:id="430"/>
      <w:r>
        <w:rPr>
          <w:rStyle w:val="CommentReference"/>
        </w:rPr>
        <w:commentReference w:id="430"/>
      </w:r>
      <w:r>
        <w:rPr>
          <w:rFonts w:ascii="Calibri" w:eastAsia="Calibri" w:hAnsi="Calibri" w:cs="Calibri"/>
          <w:sz w:val="24"/>
          <w:szCs w:val="24"/>
        </w:rPr>
        <w:t>sampling designs are generalizable beyond just the simple case presented in our example</w:t>
      </w:r>
      <w:ins w:id="431" w:author="Laura Dee" w:date="2023-05-05T15:09:00Z">
        <w:r w:rsidR="00201670">
          <w:rPr>
            <w:rFonts w:ascii="Calibri" w:eastAsia="Calibri" w:hAnsi="Calibri" w:cs="Calibri"/>
            <w:sz w:val="24"/>
            <w:szCs w:val="24"/>
          </w:rPr>
          <w:t>; for instance</w:t>
        </w:r>
      </w:ins>
      <w:del w:id="432" w:author="Laura Dee" w:date="2023-05-05T15:09:00Z">
        <w:r w:rsidDel="00201670">
          <w:rPr>
            <w:rFonts w:ascii="Calibri" w:eastAsia="Calibri" w:hAnsi="Calibri" w:cs="Calibri"/>
            <w:sz w:val="24"/>
            <w:szCs w:val="24"/>
          </w:rPr>
          <w:delText>.</w:delText>
        </w:r>
      </w:del>
      <w:ins w:id="433" w:author="Laura Dee" w:date="2023-05-05T15:09:00Z">
        <w:r w:rsidR="00201670">
          <w:rPr>
            <w:rFonts w:ascii="Calibri" w:eastAsia="Calibri" w:hAnsi="Calibri" w:cs="Calibri"/>
            <w:sz w:val="24"/>
            <w:szCs w:val="24"/>
          </w:rPr>
          <w:t>, o</w:t>
        </w:r>
      </w:ins>
      <w:del w:id="434" w:author="Laura Dee" w:date="2023-05-05T15:09:00Z">
        <w:r w:rsidDel="00201670">
          <w:rPr>
            <w:rFonts w:ascii="Calibri" w:eastAsia="Calibri" w:hAnsi="Calibri" w:cs="Calibri"/>
            <w:sz w:val="24"/>
            <w:szCs w:val="24"/>
          </w:rPr>
          <w:delText xml:space="preserve"> O</w:delText>
        </w:r>
      </w:del>
      <w:r>
        <w:rPr>
          <w:rFonts w:ascii="Calibri" w:eastAsia="Calibri" w:hAnsi="Calibri" w:cs="Calibri"/>
          <w:sz w:val="24"/>
          <w:szCs w:val="24"/>
        </w:rPr>
        <w:t>ne c</w:t>
      </w:r>
      <w:ins w:id="435" w:author="Laura Dee" w:date="2023-05-05T15:09:00Z">
        <w:r w:rsidR="00201670">
          <w:rPr>
            <w:rFonts w:ascii="Calibri" w:eastAsia="Calibri" w:hAnsi="Calibri" w:cs="Calibri"/>
            <w:sz w:val="24"/>
            <w:szCs w:val="24"/>
          </w:rPr>
          <w:t>ould</w:t>
        </w:r>
      </w:ins>
      <w:del w:id="436" w:author="Laura Dee" w:date="2023-05-05T15:09:00Z">
        <w:r w:rsidDel="00201670">
          <w:rPr>
            <w:rFonts w:ascii="Calibri" w:eastAsia="Calibri" w:hAnsi="Calibri" w:cs="Calibri"/>
            <w:sz w:val="24"/>
            <w:szCs w:val="24"/>
          </w:rPr>
          <w:delText>an</w:delText>
        </w:r>
      </w:del>
      <w:r>
        <w:rPr>
          <w:rFonts w:ascii="Calibri" w:eastAsia="Calibri" w:hAnsi="Calibri" w:cs="Calibri"/>
          <w:sz w:val="24"/>
          <w:szCs w:val="24"/>
        </w:rPr>
        <w:t xml:space="preserve"> imagine</w:t>
      </w:r>
      <w:ins w:id="437" w:author="Laura Dee" w:date="2023-05-05T15:09:00Z">
        <w:r w:rsidR="00201670">
          <w:rPr>
            <w:rFonts w:ascii="Calibri" w:eastAsia="Calibri" w:hAnsi="Calibri" w:cs="Calibri"/>
            <w:sz w:val="24"/>
            <w:szCs w:val="24"/>
          </w:rPr>
          <w:t xml:space="preserve"> adapt the above designs</w:t>
        </w:r>
      </w:ins>
      <w:r>
        <w:rPr>
          <w:rFonts w:ascii="Calibri" w:eastAsia="Calibri" w:hAnsi="Calibri" w:cs="Calibri"/>
          <w:sz w:val="24"/>
          <w:szCs w:val="24"/>
        </w:rPr>
        <w:t xml:space="preserve"> if temperature and recruitment varied temporally at a regional </w:t>
      </w:r>
      <w:ins w:id="438" w:author="Laura Dee" w:date="2023-05-05T15:09:00Z">
        <w:r w:rsidR="00201670">
          <w:rPr>
            <w:rFonts w:ascii="Calibri" w:eastAsia="Calibri" w:hAnsi="Calibri" w:cs="Calibri"/>
            <w:sz w:val="24"/>
            <w:szCs w:val="24"/>
          </w:rPr>
          <w:t>rath</w:t>
        </w:r>
      </w:ins>
      <w:ins w:id="439" w:author="Laura Dee" w:date="2023-05-05T15:10:00Z">
        <w:r w:rsidR="00201670">
          <w:rPr>
            <w:rFonts w:ascii="Calibri" w:eastAsia="Calibri" w:hAnsi="Calibri" w:cs="Calibri"/>
            <w:sz w:val="24"/>
            <w:szCs w:val="24"/>
          </w:rPr>
          <w:t>er</w:t>
        </w:r>
      </w:ins>
      <w:ins w:id="440" w:author="Laura Dee" w:date="2023-05-05T15:09:00Z">
        <w:r w:rsidR="00201670">
          <w:rPr>
            <w:rFonts w:ascii="Calibri" w:eastAsia="Calibri" w:hAnsi="Calibri" w:cs="Calibri"/>
            <w:sz w:val="24"/>
            <w:szCs w:val="24"/>
          </w:rPr>
          <w:t xml:space="preserve"> than site </w:t>
        </w:r>
      </w:ins>
      <w:r>
        <w:rPr>
          <w:rFonts w:ascii="Calibri" w:eastAsia="Calibri" w:hAnsi="Calibri" w:cs="Calibri"/>
          <w:sz w:val="24"/>
          <w:szCs w:val="24"/>
        </w:rPr>
        <w:t>scale</w:t>
      </w:r>
      <w:del w:id="441" w:author="Laura Dee" w:date="2023-05-05T15:10:00Z">
        <w:r w:rsidDel="00201670">
          <w:rPr>
            <w:rFonts w:ascii="Calibri" w:eastAsia="Calibri" w:hAnsi="Calibri" w:cs="Calibri"/>
            <w:sz w:val="24"/>
            <w:szCs w:val="24"/>
          </w:rPr>
          <w:delText>, but sites had additional variation in temperature, how to</w:delText>
        </w:r>
      </w:del>
      <w:del w:id="442" w:author="Laura Dee" w:date="2023-05-05T15:09:00Z">
        <w:r w:rsidDel="00201670">
          <w:rPr>
            <w:rFonts w:ascii="Calibri" w:eastAsia="Calibri" w:hAnsi="Calibri" w:cs="Calibri"/>
            <w:sz w:val="24"/>
            <w:szCs w:val="24"/>
          </w:rPr>
          <w:delText xml:space="preserve"> adapt the above designs</w:delText>
        </w:r>
      </w:del>
      <w:r>
        <w:rPr>
          <w:rFonts w:ascii="Calibri" w:eastAsia="Calibri" w:hAnsi="Calibri" w:cs="Calibri"/>
          <w:sz w:val="24"/>
          <w:szCs w:val="24"/>
        </w:rPr>
        <w:t xml:space="preserve">. </w:t>
      </w:r>
      <w:moveToRangeStart w:id="443" w:author="Laura Dee" w:date="2023-05-05T15:07:00Z" w:name="move134191681"/>
      <w:moveTo w:id="444" w:author="Laura Dee" w:date="2023-05-05T15:07:00Z">
        <w:r w:rsidR="002F4150">
          <w:rPr>
            <w:rFonts w:ascii="Calibri" w:eastAsia="Calibri" w:hAnsi="Calibri" w:cs="Calibri"/>
            <w:sz w:val="24"/>
            <w:szCs w:val="24"/>
          </w:rPr>
          <w:t xml:space="preserve">Combining these designs with others, such as the classic stratified random sampling design </w:t>
        </w:r>
        <w:del w:id="445" w:author="Laura Dee" w:date="2023-05-05T15:10:00Z">
          <w:r w:rsidR="002F4150" w:rsidDel="00716611">
            <w:rPr>
              <w:rFonts w:ascii="Calibri" w:eastAsia="Calibri" w:hAnsi="Calibri" w:cs="Calibri"/>
              <w:sz w:val="24"/>
              <w:szCs w:val="24"/>
            </w:rPr>
            <w:delText xml:space="preserve">or others </w:delText>
          </w:r>
        </w:del>
        <w:r w:rsidR="002F4150">
          <w:fldChar w:fldCharType="begin"/>
        </w:r>
        <w:r w:rsidR="002F4150">
          <w:instrText xml:space="preserve"> ADDIN ZOTERO_ITEM CSL_CITATION {"citationID":"Wi3zgeIv","properties":{"formattedCitation":"(Stevens and Olsen 2004, Robertson et al. 2013, Grafstr\\uc0\\u246{}m and Lundstr\\uc0\\u246{}m 2013, Foster et al. 2018, Kermorvant et al. 2019)","plainCitation":"(Stevens and Olsen 2004, Robertson et al. 2013, Grafström and Lundström 2013, Foster et al. 2018, Kermorvant et al. 2019)","noteIndex":0},"citationItems":[{"id":12734,"uris":["http://zotero.org/users/1810851/items/SXAUWU4M"],"itemData":{"id":12734,"type":"article-journal","abstract":"The spatial distribution of a natural resource is an important consideration in designing an efficient survey or monitoring program for the resource. Generally, sample sites that are spatially balanced, that is, more or less evenly dispersed over the extent of the resource, are more efficient than simple random sampling. We review a unified strategy for selecting spatially balanced probability samples of natural resources. The technique is based on creating a function that maps two-dimensional space into one-dimensional space, thereby defining an ordered spatial address. We use a restricted randomization to randomly order the addresses, so that systematic sampling along the randomly ordered linear structure results in a spatially well-balanced random sample. Variable inclusion probability, proportional to an arbitrary positive ancillary variable, is easily accommodated. The basic technique selects points in a two-dimensional continuum, but is also applicable to sampling finite populations or one-dimensional continua embedded in two-dimensional space. An extension of the basic technique gives a way to order the sample points so that any set of consecutively numbered points is in itself a spatially well-balanced sample. This latter property is extremely useful in adjusting the sample for the frame imperfections common in environmental sampling.","container-title":"Journal of the American Statistical Association","DOI":"10.1198/016214504000000250","ISSN":"0162-1459","issue":"465","note":"publisher: Taylor &amp; Francis\n_eprint: https://doi.org/10.1198/016214504000000250","page":"262-278","source":"Taylor and Francis+NEJM","title":"Spatially Balanced Sampling of Natural Resources","URL":"https://doi.org/10.1198/016214504000000250","volume":"99","author":[{"family":"Stevens","given":"Don L"},{"family":"Olsen","given":"Anthony R"}],"accessed":{"date-parts":[["2023",1,18]]},"issued":{"date-parts":[["2004",3,1]]}}},{"id":12735,"uris":["http://zotero.org/users/1810851/items/AJWQ78MS"],"itemData":{"id":12735,"type":"article-journal","abstract":"To design an efficient survey or monitoring program for a natural resource it is important to consider the spatial distribution of the resource. Generally, sample designs that are spatially balanced are more efficient than designs which are not. A spatially balanced design selects a sample that is evenly distributed over the extent of the resource. In this article we present a new spatially balanced design that can be used to select a sample from discrete and continuous populations in multi-dimensional space. The design, which we call balanced acceptance sampling, utilizes the Halton sequence to assure spatial diversity of selected locations. Targeted inclusion probabilities are achieved by acceptance sampling. The BAS design is conceptually simpler than competing spatially balanced designs, executes faster, and achieves better spatial balance as measured by a number of quantities. The algorithm has been programed in an R package freely available for download.","container-title":"Biometrics","ISSN":"0006-341X","issue":"3","note":"publisher: [Wiley, International Biometric Society]","page":"776-784","source":"JSTOR","title":"BAS: Balanced Acceptance Sampling of Natural Resources","title-short":"BAS","URL":"https://www.jstor.org/stable/24538144","volume":"69","author":[{"family":"Robertson","given":"B. L."},{"family":"Brown","given":"J. A."},{"family":"McDonald","given":"T."},{"family":"Jaksons","given":"P."}],"accessed":{"date-parts":[["2023",1,18]]},"issued":{"date-parts":[["2013"]]}}},{"id":12731,"uris":["http://zotero.org/users/1810851/items/FHRWWGM8"],"itemData":{"id":12731,"type":"article-journal","abstract":"When sampling from a finite population there is often auxiliary information available on unit level. Such information can be used to improve the estimation of the target parameter. We show that probability samples that are well spread in the auxiliary space are balanced, or approximately balanced, on the auxiliary variables. A consequence of this balancing effect is that the Horvitz-Thompson estimator will be a very good estimator for any target variable that can be well approximated by a Lipschitz continuous function of the auxiliary variables. Hence we give a theoretical motivation for use of well spread probability samples. Our conclusions imply that well spread samples, combined with the Horvitz- Thompson estimator, is a good strategy in a varsity of situations.","container-title":"Open Journal of Statistics","DOI":"10.4236/ojs.2013.31005","journalAbbreviation":"Open Journal of Statistics","page":"36-41","source":"ResearchGate","title":"Why Well Spread Probability Samples Are Balanced","volume":"3","author":[{"family":"Grafström","given":"Anton"},{"family":"Lundström","given":"Niklas"}],"issued":{"date-parts":[["2013",2,1]]}}},{"id":12737,"uris":["http://zotero.org/users/1810851/items/BKUM7BHJ"],"itemData":{"id":12737,"type":"chapter","source":"ResearchGate","title":"Statistical considerations for monitoring and sampling","author":[{"family":"Foster","given":"Scott"},{"family":"Monk","given":"Jacquomo"},{"family":"Lawrence","given":"Emma"},{"family":"Hayes","given":"Keith"},{"family":"Hosack","given":"Geoffrey"},{"family":"Przeslawski","given":"Rachel"}],"issued":{"date-parts":[["2018",2,28]]}}},{"id":12740,"uris":["http://zotero.org/users/1810851/items/PXZHELUL"],"itemData":{"id":12740,"type":"article-journal","abstract":"Some environmental studies use non-probabilistic sampling designs to draw samples from spatially distributed populations. Unfortunately, these samples can be difficult to analyse statistically and can give biased estimates of population characteristics. Spatially balanced sampling designs are probabilistic designs that spread the sampling effort evenly over the resource. These designs are particularly useful for environmental sampling because they produce good-sample coverage over the resource, they have precise design-based estimators and they can potentially reduce the sampling cost. The most popular spatially balanced design is Generalized Random Tessellation Stratified (GRTS), which has many desirable features including a spatially balanced sample, design-based estimators and the ability to select spatially balanced oversamples. This article considers the popularity of spatially balanced sampling, reviews several spatially balanced sampling designs and shows how these designs can be implemented in the statistical programming language R. We hope to increase the visibility of spatially balanced sampling and encourage environmental scientists to use these designs.","container-title":"Environmental Monitoring and Assessment","DOI":"10.1007/s10661-019-7666-y","ISSN":"1573-2959","issue":"8","journalAbbreviation":"Environ Monit Assess","language":"en","page":"524","source":"Springer Link","title":"Spatially balanced sampling designs for environmental surveys","URL":"https://doi.org/10.1007/s10661-019-7666-y","volume":"191","author":[{"family":"Kermorvant","given":"Claire"},{"family":"D’Amico","given":"Frank"},{"family":"Bru","given":"Noëlle"},{"family":"Caill-Milly","given":"Nathalie"},{"family":"Robertson","given":"Blair"}],"accessed":{"date-parts":[["2023",1,18]]},"issued":{"date-parts":[["2019",7,30]]}}}],"schema":"https://github.com/citation-style-language/schema/raw/master/csl-citation.json"} </w:instrText>
        </w:r>
        <w:r w:rsidR="002F4150">
          <w:fldChar w:fldCharType="separate"/>
        </w:r>
        <w:r w:rsidR="002F4150" w:rsidRPr="00F87D56">
          <w:t>(Stevens and Olsen 2004, Robertson et al. 2013, Grafström and Lundström 2013, Foster et al. 2018, Kermorvant et al. 2019)</w:t>
        </w:r>
        <w:r w:rsidR="002F4150">
          <w:rPr>
            <w:rFonts w:ascii="Calibri" w:eastAsia="Calibri" w:hAnsi="Calibri" w:cs="Calibri"/>
            <w:sz w:val="24"/>
            <w:szCs w:val="24"/>
          </w:rPr>
          <w:fldChar w:fldCharType="end"/>
        </w:r>
        <w:r w:rsidR="002F4150">
          <w:rPr>
            <w:rFonts w:ascii="Calibri" w:eastAsia="Calibri" w:hAnsi="Calibri" w:cs="Calibri"/>
            <w:sz w:val="24"/>
            <w:szCs w:val="24"/>
          </w:rPr>
          <w:t>, will allow for the analyses that are not only causally identified, but also reduce the influence of variability of uncorrelated variables when estimating causal relationships.</w:t>
        </w:r>
      </w:moveTo>
      <w:moveToRangeEnd w:id="443"/>
    </w:p>
    <w:p w14:paraId="39C4413C" w14:textId="77777777" w:rsidR="002F4150" w:rsidRDefault="002F4150" w:rsidP="002F4150">
      <w:pPr>
        <w:ind w:firstLine="720"/>
        <w:rPr>
          <w:ins w:id="446" w:author="Laura Dee" w:date="2023-05-05T15:07:00Z"/>
          <w:rFonts w:ascii="Calibri" w:eastAsia="Calibri" w:hAnsi="Calibri" w:cs="Calibri"/>
          <w:sz w:val="24"/>
          <w:szCs w:val="24"/>
        </w:rPr>
      </w:pPr>
    </w:p>
    <w:p w14:paraId="10994727" w14:textId="696695DF" w:rsidR="001A612D" w:rsidDel="002F4150" w:rsidRDefault="001F747A" w:rsidP="002F4150">
      <w:pPr>
        <w:ind w:firstLine="720"/>
        <w:rPr>
          <w:del w:id="447" w:author="Laura Dee" w:date="2023-05-05T15:07:00Z"/>
          <w:rFonts w:ascii="Calibri" w:eastAsia="Calibri" w:hAnsi="Calibri" w:cs="Calibri"/>
          <w:sz w:val="24"/>
          <w:szCs w:val="24"/>
        </w:rPr>
      </w:pPr>
      <w:ins w:id="448" w:author="Laura Dee" w:date="2023-05-05T15:33:00Z">
        <w:r>
          <w:rPr>
            <w:rFonts w:ascii="Calibri" w:eastAsia="Calibri" w:hAnsi="Calibri" w:cs="Calibri"/>
            <w:sz w:val="24"/>
            <w:szCs w:val="24"/>
          </w:rPr>
          <w:lastRenderedPageBreak/>
          <w:t xml:space="preserve">I </w:t>
        </w:r>
      </w:ins>
      <w:ins w:id="449" w:author="Laura Dee" w:date="2023-05-11T11:44:00Z">
        <w:r w:rsidR="00646EC5">
          <w:rPr>
            <w:rFonts w:ascii="Calibri" w:eastAsia="Calibri" w:hAnsi="Calibri" w:cs="Calibri"/>
            <w:sz w:val="24"/>
            <w:szCs w:val="24"/>
          </w:rPr>
          <w:t>suggest</w:t>
        </w:r>
      </w:ins>
      <w:ins w:id="450" w:author="Laura Dee" w:date="2023-05-05T15:33:00Z">
        <w:r>
          <w:rPr>
            <w:rFonts w:ascii="Calibri" w:eastAsia="Calibri" w:hAnsi="Calibri" w:cs="Calibri"/>
            <w:sz w:val="24"/>
            <w:szCs w:val="24"/>
          </w:rPr>
          <w:t xml:space="preserve"> </w:t>
        </w:r>
        <w:proofErr w:type="gramStart"/>
        <w:r>
          <w:rPr>
            <w:rFonts w:ascii="Calibri" w:eastAsia="Calibri" w:hAnsi="Calibri" w:cs="Calibri"/>
            <w:sz w:val="24"/>
            <w:szCs w:val="24"/>
          </w:rPr>
          <w:t>to cut</w:t>
        </w:r>
        <w:proofErr w:type="gramEnd"/>
        <w:r>
          <w:rPr>
            <w:rFonts w:ascii="Calibri" w:eastAsia="Calibri" w:hAnsi="Calibri" w:cs="Calibri"/>
            <w:sz w:val="24"/>
            <w:szCs w:val="24"/>
          </w:rPr>
          <w:t xml:space="preserve"> the rest of this since it is either not clear (first part) or repeats with the DAG section (its already clear we are recommending that and why) so we can </w:t>
        </w:r>
      </w:ins>
      <w:ins w:id="451" w:author="Laura Dee" w:date="2023-05-05T15:07:00Z">
        <w:r w:rsidR="002F4150">
          <w:rPr>
            <w:rFonts w:ascii="Calibri" w:eastAsia="Calibri" w:hAnsi="Calibri" w:cs="Calibri"/>
            <w:sz w:val="24"/>
            <w:szCs w:val="24"/>
          </w:rPr>
          <w:t xml:space="preserve">CUT!! </w:t>
        </w:r>
        <w:proofErr w:type="spellStart"/>
        <w:r w:rsidR="002F4150">
          <w:rPr>
            <w:rFonts w:ascii="Calibri" w:eastAsia="Calibri" w:hAnsi="Calibri" w:cs="Calibri"/>
            <w:sz w:val="24"/>
            <w:szCs w:val="24"/>
          </w:rPr>
          <w:t>I</w:t>
        </w:r>
      </w:ins>
      <w:commentRangeStart w:id="452"/>
      <w:r w:rsidR="001A612D" w:rsidRPr="00582951">
        <w:rPr>
          <w:rFonts w:ascii="Calibri" w:eastAsia="Calibri" w:hAnsi="Calibri" w:cs="Calibri"/>
          <w:strike/>
          <w:sz w:val="24"/>
          <w:szCs w:val="24"/>
          <w:rPrChange w:id="453" w:author="Laura Dee" w:date="2023-05-05T14:34:00Z">
            <w:rPr>
              <w:rFonts w:ascii="Calibri" w:eastAsia="Calibri" w:hAnsi="Calibri" w:cs="Calibri"/>
              <w:sz w:val="24"/>
              <w:szCs w:val="24"/>
            </w:rPr>
          </w:rPrChange>
        </w:rPr>
        <w:t>Further</w:t>
      </w:r>
      <w:proofErr w:type="spellEnd"/>
      <w:r w:rsidR="001A612D" w:rsidRPr="00582951">
        <w:rPr>
          <w:rFonts w:ascii="Calibri" w:eastAsia="Calibri" w:hAnsi="Calibri" w:cs="Calibri"/>
          <w:strike/>
          <w:sz w:val="24"/>
          <w:szCs w:val="24"/>
          <w:rPrChange w:id="454" w:author="Laura Dee" w:date="2023-05-05T14:34:00Z">
            <w:rPr>
              <w:rFonts w:ascii="Calibri" w:eastAsia="Calibri" w:hAnsi="Calibri" w:cs="Calibri"/>
              <w:sz w:val="24"/>
              <w:szCs w:val="24"/>
            </w:rPr>
          </w:rPrChange>
        </w:rPr>
        <w:t>, if there were additional omitted variables that affected snail abundance at different levels of spatial or temporal hierarchy, we could incorporate more elaborate clustering procedures to produce data that could lead to causally identified statistical models</w:t>
      </w:r>
      <w:r w:rsidR="001A612D">
        <w:rPr>
          <w:rFonts w:ascii="Calibri" w:eastAsia="Calibri" w:hAnsi="Calibri" w:cs="Calibri"/>
          <w:sz w:val="24"/>
          <w:szCs w:val="24"/>
        </w:rPr>
        <w:t>.</w:t>
      </w:r>
      <w:commentRangeEnd w:id="452"/>
      <w:r w:rsidR="00582951">
        <w:rPr>
          <w:rStyle w:val="CommentReference"/>
        </w:rPr>
        <w:commentReference w:id="452"/>
      </w:r>
    </w:p>
    <w:p w14:paraId="634B5C30" w14:textId="77777777" w:rsidR="001A612D" w:rsidDel="002F4150" w:rsidRDefault="001A612D" w:rsidP="002F4150">
      <w:pPr>
        <w:spacing w:before="300" w:after="160"/>
        <w:rPr>
          <w:del w:id="455" w:author="Laura Dee" w:date="2023-05-05T15:07:00Z"/>
          <w:rFonts w:ascii="Calibri" w:eastAsia="Calibri" w:hAnsi="Calibri" w:cs="Calibri"/>
          <w:strike/>
          <w:sz w:val="24"/>
          <w:szCs w:val="24"/>
        </w:rPr>
      </w:pPr>
    </w:p>
    <w:p w14:paraId="757D2360" w14:textId="77777777" w:rsidR="002F4150" w:rsidRDefault="002F4150">
      <w:pPr>
        <w:ind w:firstLine="720"/>
        <w:rPr>
          <w:ins w:id="456" w:author="Laura Dee" w:date="2023-05-05T15:07:00Z"/>
          <w:rFonts w:ascii="Calibri" w:eastAsia="Calibri" w:hAnsi="Calibri" w:cs="Calibri"/>
          <w:sz w:val="24"/>
          <w:szCs w:val="24"/>
        </w:rPr>
        <w:pPrChange w:id="457" w:author="Laura Dee" w:date="2023-05-05T15:07:00Z">
          <w:pPr/>
        </w:pPrChange>
      </w:pPr>
    </w:p>
    <w:p w14:paraId="5D1C800B" w14:textId="30AF25CC" w:rsidR="001A612D" w:rsidRPr="00185A9C" w:rsidDel="00582951" w:rsidRDefault="001A612D">
      <w:pPr>
        <w:rPr>
          <w:del w:id="458" w:author="Laura Dee" w:date="2023-05-05T14:32:00Z"/>
          <w:rFonts w:ascii="Calibri" w:eastAsia="Calibri" w:hAnsi="Calibri" w:cs="Calibri"/>
          <w:strike/>
          <w:color w:val="FF0000"/>
          <w:sz w:val="24"/>
          <w:szCs w:val="24"/>
          <w:rPrChange w:id="459" w:author="Laura Dee" w:date="2023-05-05T14:47:00Z">
            <w:rPr>
              <w:del w:id="460" w:author="Laura Dee" w:date="2023-05-05T14:32:00Z"/>
              <w:rFonts w:ascii="Calibri" w:eastAsia="Calibri" w:hAnsi="Calibri" w:cs="Calibri"/>
              <w:color w:val="FF0000"/>
              <w:sz w:val="24"/>
              <w:szCs w:val="24"/>
            </w:rPr>
          </w:rPrChange>
        </w:rPr>
        <w:pPrChange w:id="461" w:author="Laura Dee" w:date="2023-05-05T15:07:00Z">
          <w:pPr>
            <w:ind w:firstLine="720"/>
          </w:pPr>
        </w:pPrChange>
      </w:pPr>
      <w:commentRangeStart w:id="462"/>
      <w:del w:id="463" w:author="Laura Dee" w:date="2023-05-05T14:32:00Z">
        <w:r w:rsidRPr="00185A9C" w:rsidDel="00582951">
          <w:rPr>
            <w:rFonts w:ascii="Calibri" w:eastAsia="Calibri" w:hAnsi="Calibri" w:cs="Calibri"/>
            <w:strike/>
            <w:sz w:val="24"/>
            <w:szCs w:val="24"/>
            <w:rPrChange w:id="464" w:author="Laura Dee" w:date="2023-05-05T14:47:00Z">
              <w:rPr>
                <w:rFonts w:ascii="Calibri" w:eastAsia="Calibri" w:hAnsi="Calibri" w:cs="Calibri"/>
                <w:sz w:val="24"/>
                <w:szCs w:val="24"/>
              </w:rPr>
            </w:rPrChange>
          </w:rPr>
          <w:delText>Finally, while it seems difficult - and painfully realistic - some omitted variables could vary by both space and time. The sampling designs for coping with spatio-temporal omitted variables are based on the same principles as above. For example, consider our snail scenario. Assume cold sites have higher recruitment than warm, but, at the same time within a site, years that are colder also have higher recruitment than those that are warm. This spatio-temporal omitted variable can be dealt with as long as the omitted variable works at the site-year level and there is variability within a site within a year for the causal variable of interest. One can then observe plots within a site over time to ultimately control for OVB</w:delText>
        </w:r>
        <w:r w:rsidR="002D49FA" w:rsidRPr="00185A9C" w:rsidDel="00582951">
          <w:rPr>
            <w:rFonts w:ascii="Calibri" w:eastAsia="Calibri" w:hAnsi="Calibri" w:cs="Calibri"/>
            <w:strike/>
            <w:sz w:val="24"/>
            <w:szCs w:val="24"/>
            <w:rPrChange w:id="465" w:author="Laura Dee" w:date="2023-05-05T14:47:00Z">
              <w:rPr>
                <w:rFonts w:ascii="Calibri" w:eastAsia="Calibri" w:hAnsi="Calibri" w:cs="Calibri"/>
                <w:sz w:val="24"/>
                <w:szCs w:val="24"/>
              </w:rPr>
            </w:rPrChange>
          </w:rPr>
          <w:delText xml:space="preserve"> (see Box 3)</w:delText>
        </w:r>
        <w:r w:rsidRPr="00185A9C" w:rsidDel="00582951">
          <w:rPr>
            <w:rFonts w:ascii="Calibri" w:eastAsia="Calibri" w:hAnsi="Calibri" w:cs="Calibri"/>
            <w:strike/>
            <w:sz w:val="24"/>
            <w:szCs w:val="24"/>
            <w:rPrChange w:id="466" w:author="Laura Dee" w:date="2023-05-05T14:47:00Z">
              <w:rPr>
                <w:rFonts w:ascii="Calibri" w:eastAsia="Calibri" w:hAnsi="Calibri" w:cs="Calibri"/>
                <w:sz w:val="24"/>
                <w:szCs w:val="24"/>
              </w:rPr>
            </w:rPrChange>
          </w:rPr>
          <w:delText xml:space="preserve">. If the omitted variable and the driver of interest vary at the same scale, it might not be possible to control for OVB for this particular driver, and a researcher would have to fall back on measuring the omitted variable or conducting experiments. Otherwise, “nothing to be done” </w:delText>
        </w:r>
        <w:r w:rsidRPr="00185A9C" w:rsidDel="00582951">
          <w:rPr>
            <w:strike/>
            <w:rPrChange w:id="467" w:author="Laura Dee" w:date="2023-05-05T14:47:00Z">
              <w:rPr/>
            </w:rPrChange>
          </w:rPr>
          <w:fldChar w:fldCharType="begin"/>
        </w:r>
        <w:r w:rsidRPr="00185A9C" w:rsidDel="00582951">
          <w:rPr>
            <w:strike/>
            <w:rPrChange w:id="468" w:author="Laura Dee" w:date="2023-05-05T14:47:00Z">
              <w:rPr/>
            </w:rPrChange>
          </w:rPr>
          <w:delInstrText xml:space="preserve"> ADDIN ZOTERO_ITEM CSL_CITATION {"citationID":"FR7C6mNV","properties":{"formattedCitation":"(Beckett 1954)","plainCitation":"(Beckett 1954)","noteIndex":0},"citationItems":[{"id":12792,"uris":["http://zotero.org/users/1810851/items/K95YNIBM"],"itemData":{"id":12792,"type":"book","abstract":"Two old tramps wait on a bare stretch of road near a tree for Godot","collection-title":"Evergreen book","event-place":"New York","ISBN":"978-0-8021-4136-1","language":"eng","note":"OCLC: 168705","number-of-pages":"60","publisher":"Grove Press","publisher-place":"New York","source":"Open WorldCat","title":"Waiting for Godot: tragicomedy in 2 acts","title-short":"Waiting for Godot","author":[{"family":"Beckett","given":"Samuel"}],"issued":{"date-parts":[["1954"]]}}}],"schema":"https://github.com/citation-style-language/schema/raw/master/csl-citation.json"} </w:delInstrText>
        </w:r>
        <w:r w:rsidRPr="00185A9C" w:rsidDel="00582951">
          <w:rPr>
            <w:strike/>
            <w:rPrChange w:id="469" w:author="Laura Dee" w:date="2023-05-05T14:47:00Z">
              <w:rPr>
                <w:rFonts w:ascii="Calibri" w:eastAsia="Calibri" w:hAnsi="Calibri" w:cs="Calibri"/>
                <w:sz w:val="24"/>
                <w:szCs w:val="24"/>
              </w:rPr>
            </w:rPrChange>
          </w:rPr>
          <w:fldChar w:fldCharType="separate"/>
        </w:r>
        <w:r w:rsidRPr="00185A9C" w:rsidDel="00582951">
          <w:rPr>
            <w:strike/>
            <w:rPrChange w:id="470" w:author="Laura Dee" w:date="2023-05-05T14:47:00Z">
              <w:rPr/>
            </w:rPrChange>
          </w:rPr>
          <w:delText>(Beckett 1954)</w:delText>
        </w:r>
        <w:r w:rsidRPr="00185A9C" w:rsidDel="00582951">
          <w:rPr>
            <w:rFonts w:ascii="Calibri" w:eastAsia="Calibri" w:hAnsi="Calibri" w:cs="Calibri"/>
            <w:strike/>
            <w:sz w:val="24"/>
            <w:szCs w:val="24"/>
            <w:rPrChange w:id="471" w:author="Laura Dee" w:date="2023-05-05T14:47:00Z">
              <w:rPr>
                <w:rFonts w:ascii="Calibri" w:eastAsia="Calibri" w:hAnsi="Calibri" w:cs="Calibri"/>
                <w:sz w:val="24"/>
                <w:szCs w:val="24"/>
              </w:rPr>
            </w:rPrChange>
          </w:rPr>
          <w:fldChar w:fldCharType="end"/>
        </w:r>
        <w:r w:rsidRPr="00185A9C" w:rsidDel="00582951">
          <w:rPr>
            <w:rFonts w:ascii="Calibri" w:eastAsia="Calibri" w:hAnsi="Calibri" w:cs="Calibri"/>
            <w:strike/>
            <w:sz w:val="24"/>
            <w:szCs w:val="24"/>
            <w:rPrChange w:id="472" w:author="Laura Dee" w:date="2023-05-05T14:47:00Z">
              <w:rPr>
                <w:rFonts w:ascii="Calibri" w:eastAsia="Calibri" w:hAnsi="Calibri" w:cs="Calibri"/>
                <w:sz w:val="24"/>
                <w:szCs w:val="24"/>
              </w:rPr>
            </w:rPrChange>
          </w:rPr>
          <w:delText>.</w:delText>
        </w:r>
      </w:del>
    </w:p>
    <w:p w14:paraId="29690156" w14:textId="0A25AB6F" w:rsidR="001A612D" w:rsidRDefault="001A612D">
      <w:pPr>
        <w:spacing w:before="300" w:after="160"/>
        <w:rPr>
          <w:rFonts w:ascii="Calibri" w:eastAsia="Calibri" w:hAnsi="Calibri" w:cs="Calibri"/>
          <w:sz w:val="24"/>
          <w:szCs w:val="24"/>
        </w:rPr>
        <w:pPrChange w:id="473" w:author="Laura Dee" w:date="2023-05-05T15:07:00Z">
          <w:pPr>
            <w:spacing w:before="300" w:after="160"/>
            <w:ind w:firstLine="720"/>
          </w:pPr>
        </w:pPrChange>
      </w:pPr>
      <w:r w:rsidRPr="00185A9C">
        <w:rPr>
          <w:rFonts w:ascii="Calibri" w:eastAsia="Calibri" w:hAnsi="Calibri" w:cs="Calibri"/>
          <w:strike/>
          <w:sz w:val="24"/>
          <w:szCs w:val="24"/>
          <w:rPrChange w:id="474" w:author="Laura Dee" w:date="2023-05-05T14:47:00Z">
            <w:rPr>
              <w:rFonts w:ascii="Calibri" w:eastAsia="Calibri" w:hAnsi="Calibri" w:cs="Calibri"/>
              <w:sz w:val="24"/>
              <w:szCs w:val="24"/>
            </w:rPr>
          </w:rPrChange>
        </w:rPr>
        <w:t xml:space="preserve">Each of the above sampling designs flows naturally from the intuition about a system generated from a causal </w:t>
      </w:r>
      <w:del w:id="475" w:author="Laura Dee" w:date="2023-05-05T14:46:00Z">
        <w:r w:rsidRPr="00185A9C" w:rsidDel="00185A9C">
          <w:rPr>
            <w:rFonts w:ascii="Calibri" w:eastAsia="Calibri" w:hAnsi="Calibri" w:cs="Calibri"/>
            <w:strike/>
            <w:sz w:val="24"/>
            <w:szCs w:val="24"/>
            <w:rPrChange w:id="476" w:author="Laura Dee" w:date="2023-05-05T14:47:00Z">
              <w:rPr>
                <w:rFonts w:ascii="Calibri" w:eastAsia="Calibri" w:hAnsi="Calibri" w:cs="Calibri"/>
                <w:sz w:val="24"/>
                <w:szCs w:val="24"/>
              </w:rPr>
            </w:rPrChange>
          </w:rPr>
          <w:delText>diagram</w:delText>
        </w:r>
      </w:del>
      <w:ins w:id="477" w:author="Laura Dee" w:date="2023-05-05T14:46:00Z">
        <w:r w:rsidR="00185A9C" w:rsidRPr="00185A9C">
          <w:rPr>
            <w:rFonts w:ascii="Calibri" w:eastAsia="Calibri" w:hAnsi="Calibri" w:cs="Calibri"/>
            <w:strike/>
            <w:sz w:val="24"/>
            <w:szCs w:val="24"/>
            <w:rPrChange w:id="478" w:author="Laura Dee" w:date="2023-05-05T14:47:00Z">
              <w:rPr>
                <w:rFonts w:ascii="Calibri" w:eastAsia="Calibri" w:hAnsi="Calibri" w:cs="Calibri"/>
                <w:sz w:val="24"/>
                <w:szCs w:val="24"/>
              </w:rPr>
            </w:rPrChange>
          </w:rPr>
          <w:t>diagram, highlighting</w:t>
        </w:r>
      </w:ins>
      <w:ins w:id="479" w:author="Laura Dee" w:date="2023-05-05T14:45:00Z">
        <w:r w:rsidR="00185A9C" w:rsidRPr="00185A9C">
          <w:rPr>
            <w:rFonts w:ascii="Calibri" w:eastAsia="Calibri" w:hAnsi="Calibri" w:cs="Calibri"/>
            <w:strike/>
            <w:sz w:val="24"/>
            <w:szCs w:val="24"/>
            <w:rPrChange w:id="480" w:author="Laura Dee" w:date="2023-05-05T14:47:00Z">
              <w:rPr>
                <w:rFonts w:ascii="Calibri" w:eastAsia="Calibri" w:hAnsi="Calibri" w:cs="Calibri"/>
                <w:sz w:val="24"/>
                <w:szCs w:val="24"/>
              </w:rPr>
            </w:rPrChange>
          </w:rPr>
          <w:t xml:space="preserve"> the impo</w:t>
        </w:r>
      </w:ins>
      <w:ins w:id="481" w:author="Laura Dee" w:date="2023-05-05T14:46:00Z">
        <w:r w:rsidR="00185A9C" w:rsidRPr="00185A9C">
          <w:rPr>
            <w:rFonts w:ascii="Calibri" w:eastAsia="Calibri" w:hAnsi="Calibri" w:cs="Calibri"/>
            <w:strike/>
            <w:sz w:val="24"/>
            <w:szCs w:val="24"/>
            <w:rPrChange w:id="482" w:author="Laura Dee" w:date="2023-05-05T14:47:00Z">
              <w:rPr>
                <w:rFonts w:ascii="Calibri" w:eastAsia="Calibri" w:hAnsi="Calibri" w:cs="Calibri"/>
                <w:sz w:val="24"/>
                <w:szCs w:val="24"/>
              </w:rPr>
            </w:rPrChange>
          </w:rPr>
          <w:t xml:space="preserve">rtance of </w:t>
        </w:r>
      </w:ins>
      <w:del w:id="483" w:author="Laura Dee" w:date="2023-05-05T14:45:00Z">
        <w:r w:rsidRPr="00185A9C" w:rsidDel="00185A9C">
          <w:rPr>
            <w:rFonts w:ascii="Calibri" w:eastAsia="Calibri" w:hAnsi="Calibri" w:cs="Calibri"/>
            <w:strike/>
            <w:sz w:val="24"/>
            <w:szCs w:val="24"/>
            <w:rPrChange w:id="484" w:author="Laura Dee" w:date="2023-05-05T14:47:00Z">
              <w:rPr>
                <w:rFonts w:ascii="Calibri" w:eastAsia="Calibri" w:hAnsi="Calibri" w:cs="Calibri"/>
                <w:sz w:val="24"/>
                <w:szCs w:val="24"/>
              </w:rPr>
            </w:rPrChange>
          </w:rPr>
          <w:delText>.</w:delText>
        </w:r>
      </w:del>
      <w:r w:rsidRPr="00185A9C">
        <w:rPr>
          <w:rFonts w:ascii="Calibri" w:eastAsia="Calibri" w:hAnsi="Calibri" w:cs="Calibri"/>
          <w:strike/>
          <w:sz w:val="24"/>
          <w:szCs w:val="24"/>
          <w:rPrChange w:id="485" w:author="Laura Dee" w:date="2023-05-05T14:47:00Z">
            <w:rPr>
              <w:rFonts w:ascii="Calibri" w:eastAsia="Calibri" w:hAnsi="Calibri" w:cs="Calibri"/>
              <w:sz w:val="24"/>
              <w:szCs w:val="24"/>
            </w:rPr>
          </w:rPrChange>
        </w:rPr>
        <w:t xml:space="preserve"> </w:t>
      </w:r>
      <w:del w:id="486" w:author="Laura Dee" w:date="2023-05-05T14:46:00Z">
        <w:r w:rsidRPr="00185A9C" w:rsidDel="00185A9C">
          <w:rPr>
            <w:rFonts w:ascii="Calibri" w:eastAsia="Calibri" w:hAnsi="Calibri" w:cs="Calibri"/>
            <w:strike/>
            <w:sz w:val="24"/>
            <w:szCs w:val="24"/>
            <w:rPrChange w:id="487" w:author="Laura Dee" w:date="2023-05-05T14:47:00Z">
              <w:rPr>
                <w:rFonts w:ascii="Calibri" w:eastAsia="Calibri" w:hAnsi="Calibri" w:cs="Calibri"/>
                <w:sz w:val="24"/>
                <w:szCs w:val="24"/>
              </w:rPr>
            </w:rPrChange>
          </w:rPr>
          <w:delText xml:space="preserve">This is why </w:delText>
        </w:r>
      </w:del>
      <w:r w:rsidRPr="00185A9C">
        <w:rPr>
          <w:rFonts w:ascii="Calibri" w:eastAsia="Calibri" w:hAnsi="Calibri" w:cs="Calibri"/>
          <w:strike/>
          <w:sz w:val="24"/>
          <w:szCs w:val="24"/>
          <w:rPrChange w:id="488" w:author="Laura Dee" w:date="2023-05-05T14:47:00Z">
            <w:rPr>
              <w:rFonts w:ascii="Calibri" w:eastAsia="Calibri" w:hAnsi="Calibri" w:cs="Calibri"/>
              <w:sz w:val="24"/>
              <w:szCs w:val="24"/>
            </w:rPr>
          </w:rPrChange>
        </w:rPr>
        <w:t xml:space="preserve">building a causal diagram at the outset of </w:t>
      </w:r>
      <w:ins w:id="489" w:author="Laura Dee" w:date="2023-05-05T14:46:00Z">
        <w:r w:rsidR="00185A9C" w:rsidRPr="00185A9C">
          <w:rPr>
            <w:rFonts w:ascii="Calibri" w:eastAsia="Calibri" w:hAnsi="Calibri" w:cs="Calibri"/>
            <w:strike/>
            <w:sz w:val="24"/>
            <w:szCs w:val="24"/>
            <w:rPrChange w:id="490" w:author="Laura Dee" w:date="2023-05-05T14:47:00Z">
              <w:rPr>
                <w:rFonts w:ascii="Calibri" w:eastAsia="Calibri" w:hAnsi="Calibri" w:cs="Calibri"/>
                <w:sz w:val="24"/>
                <w:szCs w:val="24"/>
              </w:rPr>
            </w:rPrChange>
          </w:rPr>
          <w:t>a study</w:t>
        </w:r>
      </w:ins>
      <w:del w:id="491" w:author="Laura Dee" w:date="2023-05-05T14:46:00Z">
        <w:r w:rsidRPr="00185A9C" w:rsidDel="00185A9C">
          <w:rPr>
            <w:rFonts w:ascii="Calibri" w:eastAsia="Calibri" w:hAnsi="Calibri" w:cs="Calibri"/>
            <w:strike/>
            <w:sz w:val="24"/>
            <w:szCs w:val="24"/>
            <w:rPrChange w:id="492" w:author="Laura Dee" w:date="2023-05-05T14:47:00Z">
              <w:rPr>
                <w:rFonts w:ascii="Calibri" w:eastAsia="Calibri" w:hAnsi="Calibri" w:cs="Calibri"/>
                <w:sz w:val="24"/>
                <w:szCs w:val="24"/>
              </w:rPr>
            </w:rPrChange>
          </w:rPr>
          <w:delText xml:space="preserve">designing an observational study </w:delText>
        </w:r>
        <w:r w:rsidR="002D49FA" w:rsidRPr="00185A9C" w:rsidDel="00185A9C">
          <w:rPr>
            <w:rFonts w:ascii="Calibri" w:eastAsia="Calibri" w:hAnsi="Calibri" w:cs="Calibri"/>
            <w:strike/>
            <w:sz w:val="24"/>
            <w:szCs w:val="24"/>
            <w:rPrChange w:id="493" w:author="Laura Dee" w:date="2023-05-05T14:47:00Z">
              <w:rPr>
                <w:rFonts w:ascii="Calibri" w:eastAsia="Calibri" w:hAnsi="Calibri" w:cs="Calibri"/>
                <w:sz w:val="24"/>
                <w:szCs w:val="24"/>
              </w:rPr>
            </w:rPrChange>
          </w:rPr>
          <w:delText xml:space="preserve">or sitting down with a legacy dataset </w:delText>
        </w:r>
        <w:r w:rsidRPr="00185A9C" w:rsidDel="00185A9C">
          <w:rPr>
            <w:rFonts w:ascii="Calibri" w:eastAsia="Calibri" w:hAnsi="Calibri" w:cs="Calibri"/>
            <w:strike/>
            <w:sz w:val="24"/>
            <w:szCs w:val="24"/>
            <w:rPrChange w:id="494" w:author="Laura Dee" w:date="2023-05-05T14:47:00Z">
              <w:rPr>
                <w:rFonts w:ascii="Calibri" w:eastAsia="Calibri" w:hAnsi="Calibri" w:cs="Calibri"/>
                <w:sz w:val="24"/>
                <w:szCs w:val="24"/>
              </w:rPr>
            </w:rPrChange>
          </w:rPr>
          <w:delText>is key</w:delText>
        </w:r>
      </w:del>
      <w:r w:rsidRPr="00185A9C">
        <w:rPr>
          <w:rFonts w:ascii="Calibri" w:eastAsia="Calibri" w:hAnsi="Calibri" w:cs="Calibri"/>
          <w:strike/>
          <w:sz w:val="24"/>
          <w:szCs w:val="24"/>
          <w:rPrChange w:id="495" w:author="Laura Dee" w:date="2023-05-05T14:47:00Z">
            <w:rPr>
              <w:rFonts w:ascii="Calibri" w:eastAsia="Calibri" w:hAnsi="Calibri" w:cs="Calibri"/>
              <w:sz w:val="24"/>
              <w:szCs w:val="24"/>
            </w:rPr>
          </w:rPrChange>
        </w:rPr>
        <w:t>. Regardless, even without a causal diagram in hand, creating observational study designs using cross-sectional, panel, or combined approaches as a matter of course will enable better estimates of causal effects.</w:t>
      </w:r>
      <w:r>
        <w:rPr>
          <w:rFonts w:ascii="Calibri" w:eastAsia="Calibri" w:hAnsi="Calibri" w:cs="Calibri"/>
          <w:sz w:val="24"/>
          <w:szCs w:val="24"/>
        </w:rPr>
        <w:t xml:space="preserve"> </w:t>
      </w:r>
      <w:commentRangeEnd w:id="462"/>
      <w:r w:rsidR="00185A9C">
        <w:rPr>
          <w:rStyle w:val="CommentReference"/>
        </w:rPr>
        <w:commentReference w:id="462"/>
      </w:r>
      <w:moveFromRangeStart w:id="496" w:author="Laura Dee" w:date="2023-05-05T15:07:00Z" w:name="move134191681"/>
      <w:moveFrom w:id="497" w:author="Laura Dee" w:date="2023-05-05T15:07:00Z">
        <w:r w:rsidDel="002F4150">
          <w:rPr>
            <w:rFonts w:ascii="Calibri" w:eastAsia="Calibri" w:hAnsi="Calibri" w:cs="Calibri"/>
            <w:sz w:val="24"/>
            <w:szCs w:val="24"/>
          </w:rPr>
          <w:t xml:space="preserve">Combining these designs with others, such as the classic stratified random sampling design or others </w:t>
        </w:r>
        <w:r w:rsidDel="002F4150">
          <w:fldChar w:fldCharType="begin"/>
        </w:r>
        <w:r w:rsidDel="002F4150">
          <w:instrText xml:space="preserve"> ADDIN ZOTERO_ITEM CSL_CITATION {"citationID":"Wi3zgeIv","properties":{"formattedCitation":"(Stevens and Olsen 2004, Robertson et al. 2013, Grafstr\\uc0\\u246{}m and Lundstr\\uc0\\u246{}m 2013, Foster et al. 2018, Kermorvant et al. 2019)","plainCitation":"(Stevens and Olsen 2004, Robertson et al. 2013, Grafström and Lundström 2013, Foster et al. 2018, Kermorvant et al. 2019)","noteIndex":0},"citationItems":[{"id":12734,"uris":["http://zotero.org/users/1810851/items/SXAUWU4M"],"itemData":{"id":12734,"type":"article-journal","abstract":"The spatial distribution of a natural resource is an important consideration in designing an efficient survey or monitoring program for the resource. Generally, sample sites that are spatially balanced, that is, more or less evenly dispersed over the extent of the resource, are more efficient than simple random sampling. We review a unified strategy for selecting spatially balanced probability samples of natural resources. The technique is based on creating a function that maps two-dimensional space into one-dimensional space, thereby defining an ordered spatial address. We use a restricted randomization to randomly order the addresses, so that systematic sampling along the randomly ordered linear structure results in a spatially well-balanced random sample. Variable inclusion probability, proportional to an arbitrary positive ancillary variable, is easily accommodated. The basic technique selects points in a two-dimensional continuum, but is also applicable to sampling finite populations or one-dimensional continua embedded in two-dimensional space. An extension of the basic technique gives a way to order the sample points so that any set of consecutively numbered points is in itself a spatially well-balanced sample. This latter property is extremely useful in adjusting the sample for the frame imperfections common in environmental sampling.","container-title":"Journal of the American Statistical Association","DOI":"10.1198/016214504000000250","ISSN":"0162-1459","issue":"465","note":"publisher: Taylor &amp; Francis\n_eprint: https://doi.org/10.1198/016214504000000250","page":"262-278","source":"Taylor and Francis+NEJM","title":"Spatially Balanced Sampling of Natural Resources","URL":"https://doi.org/10.1198/016214504000000250","volume":"99","author":[{"family":"Stevens","given":"Don L"},{"family":"Olsen","given":"Anthony R"}],"accessed":{"date-parts":[["2023",1,18]]},"issued":{"date-parts":[["2004",3,1]]}}},{"id":12735,"uris":["http://zotero.org/users/1810851/items/AJWQ78MS"],"itemData":{"id":12735,"type":"article-journal","abstract":"To design an efficient survey or monitoring program for a natural resource it is important to consider the spatial distribution of the resource. Generally, sample designs that are spatially balanced are more efficient than designs which are not. A spatially balanced design selects a sample that is evenly distributed over the extent of the resource. In this article we present a new spatially balanced design that can be used to select a sample from discrete and continuous populations in multi-dimensional space. The design, which we call balanced acceptance sampling, utilizes the Halton sequence to assure spatial diversity of selected locations. Targeted inclusion probabilities are achieved by acceptance sampling. The BAS design is conceptually simpler than competing spatially balanced designs, executes faster, and achieves better spatial balance as measured by a number of quantities. The algorithm has been programed in an R package freely available for download.","container-title":"Biometrics","ISSN":"0006-341X","issue":"3","note":"publisher: [Wiley, International Biometric Society]","page":"776-784","source":"JSTOR","title":"BAS: Balanced Acceptance Sampling of Natural Resources","title-short":"BAS","URL":"https://www.jstor.org/stable/24538144","volume":"69","author":[{"family":"Robertson","given":"B. L."},{"family":"Brown","given":"J. A."},{"family":"McDonald","given":"T."},{"family":"Jaksons","given":"P."}],"accessed":{"date-parts":[["2023",1,18]]},"issued":{"date-parts":[["2013"]]}}},{"id":12731,"uris":["http://zotero.org/users/1810851/items/FHRWWGM8"],"itemData":{"id":12731,"type":"article-journal","abstract":"When sampling from a finite population there is often auxiliary information available on unit level. Such information can be used to improve the estimation of the target parameter. We show that probability samples that are well spread in the auxiliary space are balanced, or approximately balanced, on the auxiliary variables. A consequence of this balancing effect is that the Horvitz-Thompson estimator will be a very good estimator for any target variable that can be well approximated by a Lipschitz continuous function of the auxiliary variables. Hence we give a theoretical motivation for use of well spread probability samples. Our conclusions imply that well spread samples, combined with the Horvitz- Thompson estimator, is a good strategy in a varsity of situations.","container-title":"Open Journal of Statistics","DOI":"10.4236/ojs.2013.31005","journalAbbreviation":"Open Journal of Statistics","page":"36-41","source":"ResearchGate","title":"Why Well Spread Probability Samples Are Balanced","volume":"3","author":[{"family":"Grafström","given":"Anton"},{"family":"Lundström","given":"Niklas"}],"issued":{"date-parts":[["2013",2,1]]}}},{"id":12737,"uris":["http://zotero.org/users/1810851/items/BKUM7BHJ"],"itemData":{"id":12737,"type":"chapter","source":"ResearchGate","title":"Statistical considerations for monitoring and sampling","author":[{"family":"Foster","given":"Scott"},{"family":"Monk","given":"Jacquomo"},{"family":"Lawrence","given":"Emma"},{"family":"Hayes","given":"Keith"},{"family":"Hosack","given":"Geoffrey"},{"family":"Przeslawski","given":"Rachel"}],"issued":{"date-parts":[["2018",2,28]]}}},{"id":12740,"uris":["http://zotero.org/users/1810851/items/PXZHELUL"],"itemData":{"id":12740,"type":"article-journal","abstract":"Some environmental studies use non-probabilistic sampling designs to draw samples from spatially distributed populations. Unfortunately, these samples can be difficult to analyse statistically and can give biased estimates of population characteristics. Spatially balanced sampling designs are probabilistic designs that spread the sampling effort evenly over the resource. These designs are particularly useful for environmental sampling because they produce good-sample coverage over the resource, they have precise design-based estimators and they can potentially reduce the sampling cost. The most popular spatially balanced design is Generalized Random Tessellation Stratified (GRTS), which has many desirable features including a spatially balanced sample, design-based estimators and the ability to select spatially balanced oversamples. This article considers the popularity of spatially balanced sampling, reviews several spatially balanced sampling designs and shows how these designs can be implemented in the statistical programming language R. We hope to increase the visibility of spatially balanced sampling and encourage environmental scientists to use these designs.","container-title":"Environmental Monitoring and Assessment","DOI":"10.1007/s10661-019-7666-y","ISSN":"1573-2959","issue":"8","journalAbbreviation":"Environ Monit Assess","language":"en","page":"524","source":"Springer Link","title":"Spatially balanced sampling designs for environmental surveys","URL":"https://doi.org/10.1007/s10661-019-7666-y","volume":"191","author":[{"family":"Kermorvant","given":"Claire"},{"family":"D’Amico","given":"Frank"},{"family":"Bru","given":"Noëlle"},{"family":"Caill-Milly","given":"Nathalie"},{"family":"Robertson","given":"Blair"}],"accessed":{"date-parts":[["2023",1,18]]},"issued":{"date-parts":[["2019",7,30]]}}}],"schema":"https://github.com/citation-style-language/schema/raw/master/csl-citation.json"} </w:instrText>
        </w:r>
        <w:r w:rsidDel="002F4150">
          <w:fldChar w:fldCharType="separate"/>
        </w:r>
        <w:r w:rsidRPr="00F87D56" w:rsidDel="002F4150">
          <w:t>(Stevens and Olsen 2004, Robertson et al. 2013, Grafström and Lundström 2013, Foster et al. 2018, Kermorvant et al. 2019)</w:t>
        </w:r>
        <w:r w:rsidDel="002F4150">
          <w:rPr>
            <w:rFonts w:ascii="Calibri" w:eastAsia="Calibri" w:hAnsi="Calibri" w:cs="Calibri"/>
            <w:sz w:val="24"/>
            <w:szCs w:val="24"/>
          </w:rPr>
          <w:fldChar w:fldCharType="end"/>
        </w:r>
        <w:r w:rsidDel="002F4150">
          <w:rPr>
            <w:rFonts w:ascii="Calibri" w:eastAsia="Calibri" w:hAnsi="Calibri" w:cs="Calibri"/>
            <w:sz w:val="24"/>
            <w:szCs w:val="24"/>
          </w:rPr>
          <w:t>, will allow for the analyses that are not only causally identified, but also reduce the influence of variability of uncorrelated variables when estimating causal relationships.</w:t>
        </w:r>
      </w:moveFrom>
      <w:moveFromRangeEnd w:id="496"/>
    </w:p>
    <w:p w14:paraId="69F4B69A" w14:textId="55E89823" w:rsidR="00766C2E" w:rsidRDefault="00037819">
      <w:pPr>
        <w:pStyle w:val="Heading2"/>
        <w:keepNext w:val="0"/>
        <w:keepLines w:val="0"/>
        <w:shd w:val="clear" w:color="auto" w:fill="FFFFFF"/>
        <w:spacing w:before="300" w:after="160" w:line="264" w:lineRule="auto"/>
        <w:rPr>
          <w:rFonts w:ascii="Calibri" w:eastAsia="Calibri" w:hAnsi="Calibri" w:cs="Calibri"/>
          <w:b/>
          <w:color w:val="333333"/>
          <w:sz w:val="24"/>
          <w:szCs w:val="24"/>
        </w:rPr>
      </w:pPr>
      <w:bookmarkStart w:id="498" w:name="_3znysh7" w:colFirst="0" w:colLast="0"/>
      <w:bookmarkEnd w:id="498"/>
      <w:r>
        <w:rPr>
          <w:rFonts w:ascii="Calibri" w:eastAsia="Calibri" w:hAnsi="Calibri" w:cs="Calibri"/>
          <w:b/>
          <w:color w:val="333333"/>
          <w:sz w:val="24"/>
          <w:szCs w:val="24"/>
        </w:rPr>
        <w:t xml:space="preserve">Statistical </w:t>
      </w:r>
      <w:r w:rsidR="001A612D">
        <w:rPr>
          <w:rFonts w:ascii="Calibri" w:eastAsia="Calibri" w:hAnsi="Calibri" w:cs="Calibri"/>
          <w:b/>
          <w:color w:val="333333"/>
          <w:sz w:val="24"/>
          <w:szCs w:val="24"/>
        </w:rPr>
        <w:t xml:space="preserve">Model </w:t>
      </w:r>
      <w:r>
        <w:rPr>
          <w:rFonts w:ascii="Calibri" w:eastAsia="Calibri" w:hAnsi="Calibri" w:cs="Calibri"/>
          <w:b/>
          <w:color w:val="333333"/>
          <w:sz w:val="24"/>
          <w:szCs w:val="24"/>
        </w:rPr>
        <w:t xml:space="preserve">Designs to Coping with Omitted Variables </w:t>
      </w:r>
    </w:p>
    <w:p w14:paraId="6C0E26A5" w14:textId="49DE1B42" w:rsidR="00766C2E" w:rsidRDefault="000B229C" w:rsidP="00F87D56">
      <w:pPr>
        <w:spacing w:after="160"/>
        <w:ind w:firstLine="720"/>
      </w:pPr>
      <w:r w:rsidRPr="000B229C">
        <w:rPr>
          <w:rFonts w:ascii="Calibri" w:eastAsia="Calibri" w:hAnsi="Calibri" w:cs="Calibri"/>
          <w:color w:val="333333"/>
          <w:sz w:val="24"/>
          <w:szCs w:val="24"/>
        </w:rPr>
        <w:t>With data in hand,</w:t>
      </w:r>
      <w:r w:rsidR="00037819" w:rsidRPr="000B229C">
        <w:rPr>
          <w:rFonts w:ascii="Calibri" w:eastAsia="Calibri" w:hAnsi="Calibri" w:cs="Calibri"/>
          <w:color w:val="333333"/>
          <w:sz w:val="24"/>
          <w:szCs w:val="24"/>
        </w:rPr>
        <w:t xml:space="preserve"> there</w:t>
      </w:r>
      <w:r w:rsidR="00037819">
        <w:rPr>
          <w:rFonts w:ascii="Calibri" w:eastAsia="Calibri" w:hAnsi="Calibri" w:cs="Calibri"/>
          <w:color w:val="333333"/>
          <w:sz w:val="24"/>
          <w:szCs w:val="24"/>
        </w:rPr>
        <w:t xml:space="preserve"> are multiple, well-established statistical </w:t>
      </w:r>
      <w:r w:rsidR="002D49FA">
        <w:rPr>
          <w:rFonts w:ascii="Calibri" w:eastAsia="Calibri" w:hAnsi="Calibri" w:cs="Calibri"/>
          <w:color w:val="333333"/>
          <w:sz w:val="24"/>
          <w:szCs w:val="24"/>
        </w:rPr>
        <w:t xml:space="preserve">model </w:t>
      </w:r>
      <w:r w:rsidR="00037819">
        <w:rPr>
          <w:rFonts w:ascii="Calibri" w:eastAsia="Calibri" w:hAnsi="Calibri" w:cs="Calibri"/>
          <w:color w:val="333333"/>
          <w:sz w:val="24"/>
          <w:szCs w:val="24"/>
        </w:rPr>
        <w:t xml:space="preserve">designs for analyzing </w:t>
      </w:r>
      <w:commentRangeStart w:id="499"/>
      <w:commentRangeStart w:id="500"/>
      <w:commentRangeStart w:id="501"/>
      <w:r>
        <w:rPr>
          <w:rFonts w:ascii="Calibri" w:eastAsia="Calibri" w:hAnsi="Calibri" w:cs="Calibri"/>
          <w:color w:val="333333"/>
          <w:sz w:val="24"/>
          <w:szCs w:val="24"/>
        </w:rPr>
        <w:t>clustered</w:t>
      </w:r>
      <w:r w:rsidR="00D96E3C">
        <w:rPr>
          <w:rFonts w:ascii="Calibri" w:eastAsia="Calibri" w:hAnsi="Calibri" w:cs="Calibri"/>
          <w:color w:val="333333"/>
          <w:sz w:val="24"/>
          <w:szCs w:val="24"/>
        </w:rPr>
        <w:t xml:space="preserve"> </w:t>
      </w:r>
      <w:r w:rsidR="00037819">
        <w:rPr>
          <w:rFonts w:ascii="Calibri" w:eastAsia="Calibri" w:hAnsi="Calibri" w:cs="Calibri"/>
          <w:color w:val="333333"/>
          <w:sz w:val="24"/>
          <w:szCs w:val="24"/>
        </w:rPr>
        <w:t>data</w:t>
      </w:r>
      <w:r>
        <w:rPr>
          <w:rFonts w:ascii="Calibri" w:eastAsia="Calibri" w:hAnsi="Calibri" w:cs="Calibri"/>
          <w:color w:val="333333"/>
          <w:sz w:val="24"/>
          <w:szCs w:val="24"/>
        </w:rPr>
        <w:t xml:space="preserve"> to handle omitted confounders for causal analysis</w:t>
      </w:r>
      <w:r w:rsidR="00037819">
        <w:rPr>
          <w:rFonts w:ascii="Calibri" w:eastAsia="Calibri" w:hAnsi="Calibri" w:cs="Calibri"/>
          <w:color w:val="333333"/>
          <w:sz w:val="24"/>
          <w:szCs w:val="24"/>
        </w:rPr>
        <w:t xml:space="preserve">. </w:t>
      </w:r>
      <w:commentRangeEnd w:id="499"/>
      <w:r w:rsidR="00D96E3C">
        <w:rPr>
          <w:rStyle w:val="CommentReference"/>
        </w:rPr>
        <w:commentReference w:id="499"/>
      </w:r>
      <w:commentRangeEnd w:id="500"/>
      <w:r>
        <w:rPr>
          <w:rStyle w:val="CommentReference"/>
        </w:rPr>
        <w:commentReference w:id="500"/>
      </w:r>
      <w:commentRangeEnd w:id="501"/>
      <w:r>
        <w:rPr>
          <w:rStyle w:val="CommentReference"/>
        </w:rPr>
        <w:commentReference w:id="501"/>
      </w:r>
      <w:r w:rsidR="00037819">
        <w:rPr>
          <w:rFonts w:ascii="Calibri" w:eastAsia="Calibri" w:hAnsi="Calibri" w:cs="Calibri"/>
          <w:color w:val="333333"/>
          <w:sz w:val="24"/>
          <w:szCs w:val="24"/>
        </w:rPr>
        <w:t>We emphasize the term</w:t>
      </w:r>
      <w:r w:rsidR="00037819">
        <w:rPr>
          <w:rFonts w:ascii="Calibri" w:eastAsia="Calibri" w:hAnsi="Calibri" w:cs="Calibri"/>
          <w:i/>
          <w:color w:val="333333"/>
          <w:sz w:val="24"/>
          <w:szCs w:val="24"/>
        </w:rPr>
        <w:t xml:space="preserve"> ‘designs</w:t>
      </w:r>
      <w:r w:rsidR="00037819">
        <w:rPr>
          <w:rFonts w:ascii="Calibri" w:eastAsia="Calibri" w:hAnsi="Calibri" w:cs="Calibri"/>
          <w:color w:val="333333"/>
          <w:sz w:val="24"/>
          <w:szCs w:val="24"/>
        </w:rPr>
        <w:t xml:space="preserve">’ over </w:t>
      </w:r>
      <w:r w:rsidR="00037819">
        <w:rPr>
          <w:rFonts w:ascii="Calibri" w:eastAsia="Calibri" w:hAnsi="Calibri" w:cs="Calibri"/>
          <w:i/>
          <w:color w:val="333333"/>
          <w:sz w:val="24"/>
          <w:szCs w:val="24"/>
        </w:rPr>
        <w:t>‘methods,</w:t>
      </w:r>
      <w:r w:rsidR="00433985">
        <w:rPr>
          <w:rFonts w:ascii="Calibri" w:eastAsia="Calibri" w:hAnsi="Calibri" w:cs="Calibri"/>
          <w:i/>
          <w:color w:val="333333"/>
          <w:sz w:val="24"/>
          <w:szCs w:val="24"/>
        </w:rPr>
        <w:t xml:space="preserve">’ </w:t>
      </w:r>
      <w:r w:rsidR="00433985">
        <w:rPr>
          <w:rFonts w:ascii="Calibri" w:eastAsia="Calibri" w:hAnsi="Calibri" w:cs="Calibri"/>
          <w:color w:val="333333"/>
          <w:sz w:val="24"/>
          <w:szCs w:val="24"/>
        </w:rPr>
        <w:t>because</w:t>
      </w:r>
      <w:r w:rsidR="00037819">
        <w:rPr>
          <w:rFonts w:ascii="Calibri" w:eastAsia="Calibri" w:hAnsi="Calibri" w:cs="Calibri"/>
          <w:color w:val="333333"/>
          <w:sz w:val="24"/>
          <w:szCs w:val="24"/>
        </w:rPr>
        <w:t xml:space="preserve"> one could implement these model</w:t>
      </w:r>
      <w:r w:rsidR="002D49FA">
        <w:rPr>
          <w:rFonts w:ascii="Calibri" w:eastAsia="Calibri" w:hAnsi="Calibri" w:cs="Calibri"/>
          <w:color w:val="333333"/>
          <w:sz w:val="24"/>
          <w:szCs w:val="24"/>
        </w:rPr>
        <w:t xml:space="preserve"> design</w:t>
      </w:r>
      <w:r w:rsidR="00037819">
        <w:rPr>
          <w:rFonts w:ascii="Calibri" w:eastAsia="Calibri" w:hAnsi="Calibri" w:cs="Calibri"/>
          <w:color w:val="333333"/>
          <w:sz w:val="24"/>
          <w:szCs w:val="24"/>
        </w:rPr>
        <w:t>s using different estimation approaches (e.g.,</w:t>
      </w:r>
      <w:r w:rsidR="00D96E3C">
        <w:rPr>
          <w:rFonts w:ascii="Calibri" w:eastAsia="Calibri" w:hAnsi="Calibri" w:cs="Calibri"/>
          <w:color w:val="333333"/>
          <w:sz w:val="24"/>
          <w:szCs w:val="24"/>
        </w:rPr>
        <w:t xml:space="preserve"> using</w:t>
      </w:r>
      <w:r w:rsidR="00037819">
        <w:rPr>
          <w:rFonts w:ascii="Calibri" w:eastAsia="Calibri" w:hAnsi="Calibri" w:cs="Calibri"/>
          <w:color w:val="333333"/>
          <w:sz w:val="24"/>
          <w:szCs w:val="24"/>
        </w:rPr>
        <w:t xml:space="preserve"> linear</w:t>
      </w:r>
      <w:r w:rsidR="00D96E3C">
        <w:rPr>
          <w:rFonts w:ascii="Calibri" w:eastAsia="Calibri" w:hAnsi="Calibri" w:cs="Calibri"/>
          <w:color w:val="333333"/>
          <w:sz w:val="24"/>
          <w:szCs w:val="24"/>
        </w:rPr>
        <w:t xml:space="preserve"> regression</w:t>
      </w:r>
      <w:r w:rsidR="00037819">
        <w:rPr>
          <w:rFonts w:ascii="Calibri" w:eastAsia="Calibri" w:hAnsi="Calibri" w:cs="Calibri"/>
          <w:color w:val="333333"/>
          <w:sz w:val="24"/>
          <w:szCs w:val="24"/>
        </w:rPr>
        <w:t xml:space="preserve">, Structural Equation Models, </w:t>
      </w:r>
      <w:r w:rsidR="00D96E3C">
        <w:rPr>
          <w:rFonts w:ascii="Calibri" w:eastAsia="Calibri" w:hAnsi="Calibri" w:cs="Calibri"/>
          <w:color w:val="333333"/>
          <w:sz w:val="24"/>
          <w:szCs w:val="24"/>
        </w:rPr>
        <w:t xml:space="preserve">or </w:t>
      </w:r>
      <w:r w:rsidR="00037819">
        <w:rPr>
          <w:rFonts w:ascii="Calibri" w:eastAsia="Calibri" w:hAnsi="Calibri" w:cs="Calibri"/>
          <w:color w:val="333333"/>
          <w:sz w:val="24"/>
          <w:szCs w:val="24"/>
        </w:rPr>
        <w:t xml:space="preserve">Bayesian techniques). These designs have different costs and benefits -- and differ in their assumptions required for interpreting an estimate as a causal </w:t>
      </w:r>
      <w:r w:rsidR="00D96E3C">
        <w:rPr>
          <w:rFonts w:ascii="Calibri" w:eastAsia="Calibri" w:hAnsi="Calibri" w:cs="Calibri"/>
          <w:color w:val="333333"/>
          <w:sz w:val="24"/>
          <w:szCs w:val="24"/>
        </w:rPr>
        <w:t>effect</w:t>
      </w:r>
      <w:r w:rsidR="00037819">
        <w:rPr>
          <w:rFonts w:ascii="Calibri" w:eastAsia="Calibri" w:hAnsi="Calibri" w:cs="Calibri"/>
          <w:color w:val="333333"/>
          <w:sz w:val="24"/>
          <w:szCs w:val="24"/>
        </w:rPr>
        <w:t xml:space="preserve">. </w:t>
      </w:r>
      <w:commentRangeStart w:id="502"/>
      <w:r w:rsidR="00037819">
        <w:rPr>
          <w:rFonts w:ascii="Calibri" w:eastAsia="Calibri" w:hAnsi="Calibri" w:cs="Calibri"/>
          <w:color w:val="333333"/>
          <w:sz w:val="24"/>
          <w:szCs w:val="24"/>
          <w:highlight w:val="white"/>
        </w:rPr>
        <w:t xml:space="preserve">We believe these </w:t>
      </w:r>
      <w:r w:rsidR="00CA71E1">
        <w:rPr>
          <w:rFonts w:ascii="Calibri" w:eastAsia="Calibri" w:hAnsi="Calibri" w:cs="Calibri"/>
          <w:color w:val="333333"/>
          <w:sz w:val="24"/>
          <w:szCs w:val="24"/>
          <w:highlight w:val="white"/>
        </w:rPr>
        <w:t xml:space="preserve">designs </w:t>
      </w:r>
      <w:r w:rsidR="00037819">
        <w:rPr>
          <w:rFonts w:ascii="Calibri" w:eastAsia="Calibri" w:hAnsi="Calibri" w:cs="Calibri"/>
          <w:color w:val="333333"/>
          <w:sz w:val="24"/>
          <w:szCs w:val="24"/>
          <w:highlight w:val="white"/>
        </w:rPr>
        <w:t xml:space="preserve">are a key advance worth considering for ecologists. Further, </w:t>
      </w:r>
      <w:ins w:id="503" w:author="Laura Dee" w:date="2023-05-05T15:11:00Z">
        <w:r w:rsidR="00647F10">
          <w:rPr>
            <w:rFonts w:ascii="Calibri" w:eastAsia="Calibri" w:hAnsi="Calibri" w:cs="Calibri"/>
            <w:color w:val="333333"/>
            <w:sz w:val="24"/>
            <w:szCs w:val="24"/>
            <w:highlight w:val="white"/>
          </w:rPr>
          <w:t xml:space="preserve">most of the following designs </w:t>
        </w:r>
      </w:ins>
      <w:del w:id="504" w:author="Laura Dee" w:date="2023-05-05T15:11:00Z">
        <w:r w:rsidR="00037819" w:rsidDel="00647F10">
          <w:rPr>
            <w:rFonts w:ascii="Calibri" w:eastAsia="Calibri" w:hAnsi="Calibri" w:cs="Calibri"/>
            <w:color w:val="333333"/>
            <w:sz w:val="24"/>
            <w:szCs w:val="24"/>
            <w:highlight w:val="white"/>
          </w:rPr>
          <w:delText xml:space="preserve">each </w:delText>
        </w:r>
        <w:r w:rsidR="00CA71E1" w:rsidDel="00647F10">
          <w:rPr>
            <w:rFonts w:ascii="Calibri" w:eastAsia="Calibri" w:hAnsi="Calibri" w:cs="Calibri"/>
            <w:color w:val="333333"/>
            <w:sz w:val="24"/>
            <w:szCs w:val="24"/>
            <w:highlight w:val="white"/>
          </w:rPr>
          <w:delText xml:space="preserve">design </w:delText>
        </w:r>
      </w:del>
      <w:r w:rsidR="00037819">
        <w:rPr>
          <w:rFonts w:ascii="Calibri" w:eastAsia="Calibri" w:hAnsi="Calibri" w:cs="Calibri"/>
          <w:color w:val="333333"/>
          <w:sz w:val="24"/>
          <w:szCs w:val="24"/>
          <w:highlight w:val="white"/>
        </w:rPr>
        <w:t>allow</w:t>
      </w:r>
      <w:r w:rsidR="00CA71E1">
        <w:rPr>
          <w:rFonts w:ascii="Calibri" w:eastAsia="Calibri" w:hAnsi="Calibri" w:cs="Calibri"/>
          <w:color w:val="333333"/>
          <w:sz w:val="24"/>
          <w:szCs w:val="24"/>
          <w:highlight w:val="white"/>
        </w:rPr>
        <w:t>s</w:t>
      </w:r>
      <w:r w:rsidR="00037819">
        <w:rPr>
          <w:rFonts w:ascii="Calibri" w:eastAsia="Calibri" w:hAnsi="Calibri" w:cs="Calibri"/>
          <w:color w:val="333333"/>
          <w:sz w:val="24"/>
          <w:szCs w:val="24"/>
          <w:highlight w:val="white"/>
        </w:rPr>
        <w:t xml:space="preserve"> us to flexibly control for confounding variables that are both known and unknown </w:t>
      </w:r>
      <w:r w:rsidR="00037819">
        <w:fldChar w:fldCharType="begin"/>
      </w:r>
      <w:r w:rsidR="00F87D56">
        <w:instrText xml:space="preserve"> ADDIN ZOTERO_ITEM CSL_CITATION {"citationID":"gaRI1Se3","properties":{"formattedCitation":"(see Angrist and Pischke 2008, Ferraro and Miranda 2017, Dudney et al. 2021)","plainCitation":"(see Angrist and Pischke 2008, Ferraro and Miranda 2017, Dudney et al. 2021)","noteIndex":0},"citationItems":[{"id":12366,"uris":["http://zotero.org/users/1810851/items/DYJIPGVM"],"itemData":{"id":12366,"type":"chapter","container-title":"Mostly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D."},{"family":"Pischke","given":"Jörn-Steffen"}],"issued":{"date-parts":[["2008"]]}},"label":"page","prefix":"see"},{"id":12611,"uris":["http://zotero.org/groups/4833414/items/G3B7NQZH"],"itemData":{"id":12611,"type":"article-journal","abstract":"In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00037819">
        <w:fldChar w:fldCharType="separate"/>
      </w:r>
      <w:r w:rsidR="00F87D56">
        <w:t>(see Angrist and Pischke 2008, Ferraro and Miranda 2017, Dudney et al. 2021)</w:t>
      </w:r>
      <w:r w:rsidR="00037819">
        <w:rPr>
          <w:rFonts w:ascii="Calibri" w:eastAsia="Calibri" w:hAnsi="Calibri" w:cs="Calibri"/>
          <w:color w:val="333333"/>
          <w:sz w:val="24"/>
          <w:szCs w:val="24"/>
        </w:rPr>
        <w:fldChar w:fldCharType="end"/>
      </w:r>
      <w:r w:rsidR="00037819">
        <w:rPr>
          <w:rFonts w:ascii="Calibri" w:eastAsia="Calibri" w:hAnsi="Calibri" w:cs="Calibri"/>
          <w:color w:val="333333"/>
          <w:sz w:val="24"/>
          <w:szCs w:val="24"/>
          <w:highlight w:val="white"/>
        </w:rPr>
        <w:t xml:space="preserve">  – something many Ecologists worry about.</w:t>
      </w:r>
      <w:r w:rsidR="00037819">
        <w:rPr>
          <w:rFonts w:ascii="Calibri" w:eastAsia="Calibri" w:hAnsi="Calibri" w:cs="Calibri"/>
          <w:color w:val="333333"/>
          <w:sz w:val="24"/>
          <w:szCs w:val="24"/>
        </w:rPr>
        <w:t xml:space="preserve"> </w:t>
      </w:r>
      <w:commentRangeEnd w:id="502"/>
      <w:r w:rsidR="00647F10">
        <w:rPr>
          <w:rStyle w:val="CommentReference"/>
        </w:rPr>
        <w:commentReference w:id="502"/>
      </w:r>
    </w:p>
    <w:p w14:paraId="75ED714A" w14:textId="5CCE632E" w:rsidR="00766C2E" w:rsidRDefault="00037819">
      <w:pPr>
        <w:spacing w:before="300"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We illustrate the different designs using a common set of terms for </w:t>
      </w:r>
      <w:r w:rsidR="0045030B">
        <w:rPr>
          <w:rFonts w:ascii="Calibri" w:eastAsia="Calibri" w:hAnsi="Calibri" w:cs="Calibri"/>
          <w:color w:val="333333"/>
          <w:sz w:val="24"/>
          <w:szCs w:val="24"/>
        </w:rPr>
        <w:t xml:space="preserve">causal variables of interest </w:t>
      </w:r>
      <w:r>
        <w:rPr>
          <w:rFonts w:ascii="Calibri" w:eastAsia="Calibri" w:hAnsi="Calibri" w:cs="Calibri"/>
          <w:color w:val="333333"/>
          <w:sz w:val="24"/>
          <w:szCs w:val="24"/>
        </w:rPr>
        <w:t xml:space="preserve">(x), responses (y), and </w:t>
      </w:r>
      <w:commentRangeStart w:id="505"/>
      <w:r>
        <w:rPr>
          <w:rFonts w:ascii="Calibri" w:eastAsia="Calibri" w:hAnsi="Calibri" w:cs="Calibri"/>
          <w:color w:val="333333"/>
          <w:sz w:val="24"/>
          <w:szCs w:val="24"/>
        </w:rPr>
        <w:t>confounding variables (z</w:t>
      </w:r>
      <w:commentRangeEnd w:id="505"/>
      <w:r w:rsidR="00B108F5">
        <w:rPr>
          <w:rStyle w:val="CommentReference"/>
        </w:rPr>
        <w:commentReference w:id="505"/>
      </w:r>
      <w:r>
        <w:rPr>
          <w:rFonts w:ascii="Calibri" w:eastAsia="Calibri" w:hAnsi="Calibri" w:cs="Calibri"/>
          <w:color w:val="333333"/>
          <w:sz w:val="24"/>
          <w:szCs w:val="24"/>
        </w:rPr>
        <w:t>) in a regression, applied to our example of the snail system in Figure 3 with different sites (</w:t>
      </w:r>
      <w:proofErr w:type="spellStart"/>
      <w:r>
        <w:rPr>
          <w:rFonts w:ascii="Calibri" w:eastAsia="Calibri" w:hAnsi="Calibri" w:cs="Calibri"/>
          <w:color w:val="333333"/>
          <w:sz w:val="24"/>
          <w:szCs w:val="24"/>
        </w:rPr>
        <w:t>i</w:t>
      </w:r>
      <w:proofErr w:type="spellEnd"/>
      <w:r>
        <w:rPr>
          <w:rFonts w:ascii="Calibri" w:eastAsia="Calibri" w:hAnsi="Calibri" w:cs="Calibri"/>
          <w:color w:val="333333"/>
          <w:sz w:val="24"/>
          <w:szCs w:val="24"/>
        </w:rPr>
        <w:t>) sampled either at multiple time points (j) in a panel design or in multiple plots (j) in the case of a cross-sectional design. For the sake of simplicity, we assume a linear model form with normally distributed error (</w:t>
      </w:r>
      <m:oMath>
        <m:r>
          <m:rPr>
            <m:sty m:val="b"/>
          </m:rPr>
          <w:rPr>
            <w:rFonts w:ascii="Cambria Math" w:eastAsia="Calibri" w:hAnsi="Cambria Math" w:cs="Calibri"/>
            <w:color w:val="000000" w:themeColor="text1"/>
            <w:sz w:val="24"/>
            <w:szCs w:val="24"/>
          </w:rPr>
          <m:t>ϵ</m:t>
        </m:r>
      </m:oMath>
      <w:r>
        <w:rPr>
          <w:rFonts w:ascii="Calibri" w:eastAsia="Calibri" w:hAnsi="Calibri" w:cs="Calibri"/>
          <w:color w:val="333333"/>
          <w:sz w:val="24"/>
          <w:szCs w:val="24"/>
        </w:rPr>
        <w:t xml:space="preserve">) such that if we had measured the confounder, we could fit the following </w:t>
      </w:r>
      <w:r w:rsidR="002D49FA">
        <w:rPr>
          <w:rFonts w:ascii="Calibri" w:eastAsia="Calibri" w:hAnsi="Calibri" w:cs="Calibri"/>
          <w:color w:val="333333"/>
          <w:sz w:val="24"/>
          <w:szCs w:val="24"/>
        </w:rPr>
        <w:t xml:space="preserve">model </w:t>
      </w:r>
      <w:r w:rsidR="000B229C" w:rsidRPr="000B229C">
        <w:rPr>
          <w:rFonts w:ascii="Calibri" w:eastAsia="Calibri" w:hAnsi="Calibri" w:cs="Calibri"/>
          <w:color w:val="000000" w:themeColor="text1"/>
          <w:sz w:val="24"/>
          <w:szCs w:val="24"/>
        </w:rPr>
        <w:t xml:space="preserve">design </w:t>
      </w:r>
      <w:commentRangeStart w:id="506"/>
      <w:commentRangeStart w:id="507"/>
      <w:commentRangeEnd w:id="506"/>
      <w:r w:rsidR="002600F9" w:rsidRPr="000B229C">
        <w:rPr>
          <w:rStyle w:val="CommentReference"/>
          <w:color w:val="000000" w:themeColor="text1"/>
        </w:rPr>
        <w:commentReference w:id="506"/>
      </w:r>
      <w:commentRangeEnd w:id="507"/>
      <w:r w:rsidR="001E17E8">
        <w:rPr>
          <w:rStyle w:val="CommentReference"/>
        </w:rPr>
        <w:commentReference w:id="507"/>
      </w:r>
      <w:r>
        <w:rPr>
          <w:rFonts w:ascii="Calibri" w:eastAsia="Calibri" w:hAnsi="Calibri" w:cs="Calibri"/>
          <w:color w:val="333333"/>
          <w:sz w:val="24"/>
          <w:szCs w:val="24"/>
        </w:rPr>
        <w:t>and get a causally identified estimate of the effect of x on y.</w:t>
      </w:r>
    </w:p>
    <w:p w14:paraId="357DA05A" w14:textId="4E051BC4" w:rsidR="0025796B" w:rsidRPr="00FC4AA3" w:rsidRDefault="00000000" w:rsidP="0025796B">
      <w:pPr>
        <w:keepNext/>
        <w:spacing w:after="160"/>
        <w:jc w:val="center"/>
        <w:rPr>
          <w:rFonts w:ascii="Calibri" w:eastAsia="Calibri" w:hAnsi="Calibri" w:cs="Calibri"/>
          <w:bCs/>
          <w:color w:val="000000" w:themeColor="text1"/>
          <w:sz w:val="24"/>
          <w:szCs w:val="24"/>
        </w:rPr>
      </w:pPr>
      <m:oMathPara>
        <m:oMath>
          <m:sSub>
            <m:sSubPr>
              <m:ctrlPr>
                <w:rPr>
                  <w:rFonts w:ascii="Cambria Math" w:eastAsia="Calibri" w:hAnsi="Cambria Math" w:cs="Calibri"/>
                  <w:bCs/>
                  <w:color w:val="000000" w:themeColor="text1"/>
                  <w:sz w:val="24"/>
                  <w:szCs w:val="24"/>
                </w:rPr>
              </m:ctrlPr>
            </m:sSubPr>
            <m:e>
              <m:r>
                <w:rPr>
                  <w:rFonts w:ascii="Cambria Math" w:eastAsia="Calibri" w:hAnsi="Cambria Math" w:cs="Calibri"/>
                  <w:color w:val="000000" w:themeColor="text1"/>
                  <w:sz w:val="24"/>
                  <w:szCs w:val="24"/>
                </w:rPr>
                <m:t>y</m:t>
              </m:r>
            </m:e>
            <m:sub>
              <m:r>
                <w:rPr>
                  <w:rFonts w:ascii="Cambria Math" w:eastAsia="Calibri" w:hAnsi="Cambria Math" w:cs="Calibri"/>
                  <w:color w:val="000000" w:themeColor="text1"/>
                  <w:sz w:val="24"/>
                  <w:szCs w:val="24"/>
                </w:rPr>
                <m:t>ij</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Cs/>
                  <w:color w:val="000000" w:themeColor="text1"/>
                  <w:sz w:val="24"/>
                  <w:szCs w:val="24"/>
                </w:rPr>
              </m:ctrlPr>
            </m:sSubPr>
            <m:e>
              <m:r>
                <w:rPr>
                  <w:rFonts w:ascii="Cambria Math" w:eastAsia="Calibri" w:hAnsi="Cambria Math" w:cs="Calibri"/>
                  <w:color w:val="000000" w:themeColor="text1"/>
                  <w:sz w:val="24"/>
                  <w:szCs w:val="24"/>
                </w:rPr>
                <m:t>β</m:t>
              </m:r>
            </m:e>
            <m:sub>
              <m:r>
                <m:rPr>
                  <m:sty m:val="p"/>
                </m:rPr>
                <w:rPr>
                  <w:rFonts w:ascii="Cambria Math" w:eastAsia="Calibri" w:hAnsi="Cambria Math" w:cs="Calibri"/>
                  <w:color w:val="000000" w:themeColor="text1"/>
                  <w:sz w:val="24"/>
                  <w:szCs w:val="24"/>
                </w:rPr>
                <m:t>0</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Cs/>
                  <w:color w:val="000000" w:themeColor="text1"/>
                  <w:sz w:val="24"/>
                  <w:szCs w:val="24"/>
                </w:rPr>
              </m:ctrlPr>
            </m:sSubPr>
            <m:e>
              <m:r>
                <w:rPr>
                  <w:rFonts w:ascii="Cambria Math" w:eastAsia="Calibri" w:hAnsi="Cambria Math" w:cs="Calibri"/>
                  <w:color w:val="000000" w:themeColor="text1"/>
                  <w:sz w:val="24"/>
                  <w:szCs w:val="24"/>
                </w:rPr>
                <m:t>β</m:t>
              </m:r>
            </m:e>
            <m:sub>
              <m:r>
                <m:rPr>
                  <m:sty m:val="p"/>
                </m:rPr>
                <w:rPr>
                  <w:rFonts w:ascii="Cambria Math" w:eastAsia="Calibri" w:hAnsi="Cambria Math" w:cs="Calibri"/>
                  <w:color w:val="000000" w:themeColor="text1"/>
                  <w:sz w:val="24"/>
                  <w:szCs w:val="24"/>
                </w:rPr>
                <m:t>1</m:t>
              </m:r>
            </m:sub>
          </m:sSub>
          <m:sSub>
            <m:sSubPr>
              <m:ctrlPr>
                <w:rPr>
                  <w:rFonts w:ascii="Cambria Math" w:eastAsia="Calibri" w:hAnsi="Cambria Math" w:cs="Calibri"/>
                  <w:bCs/>
                  <w:color w:val="000000" w:themeColor="text1"/>
                  <w:sz w:val="24"/>
                  <w:szCs w:val="24"/>
                </w:rPr>
              </m:ctrlPr>
            </m:sSubPr>
            <m:e>
              <m:r>
                <w:rPr>
                  <w:rFonts w:ascii="Cambria Math" w:eastAsia="Calibri" w:hAnsi="Cambria Math" w:cs="Calibri"/>
                  <w:color w:val="000000" w:themeColor="text1"/>
                  <w:sz w:val="24"/>
                  <w:szCs w:val="24"/>
                </w:rPr>
                <m:t>x</m:t>
              </m:r>
            </m:e>
            <m:sub>
              <m:r>
                <w:rPr>
                  <w:rFonts w:ascii="Cambria Math" w:eastAsia="Calibri" w:hAnsi="Cambria Math" w:cs="Calibri"/>
                  <w:color w:val="000000" w:themeColor="text1"/>
                  <w:sz w:val="24"/>
                  <w:szCs w:val="24"/>
                </w:rPr>
                <m:t>ij</m:t>
              </m:r>
            </m:sub>
          </m:sSub>
          <m:r>
            <m:rPr>
              <m:sty m:val="p"/>
            </m:rPr>
            <w:rPr>
              <w:rFonts w:ascii="Cambria Math" w:eastAsia="Calibri" w:hAnsi="Cambria Math" w:cs="Calibri"/>
              <w:color w:val="000000" w:themeColor="text1"/>
              <w:sz w:val="24"/>
              <w:szCs w:val="24"/>
            </w:rPr>
            <m:t>+</m:t>
          </m:r>
          <m:r>
            <w:rPr>
              <w:rFonts w:ascii="Cambria Math" w:eastAsia="Calibri" w:hAnsi="Cambria Math" w:cs="Calibri"/>
              <w:color w:val="000000" w:themeColor="text1"/>
              <w:sz w:val="24"/>
              <w:szCs w:val="24"/>
            </w:rPr>
            <m:t>γ</m:t>
          </m:r>
          <m:sSub>
            <m:sSubPr>
              <m:ctrlPr>
                <w:rPr>
                  <w:rFonts w:ascii="Cambria Math" w:eastAsia="Calibri" w:hAnsi="Cambria Math" w:cs="Calibri"/>
                  <w:bCs/>
                  <w:color w:val="000000" w:themeColor="text1"/>
                  <w:sz w:val="24"/>
                  <w:szCs w:val="24"/>
                </w:rPr>
              </m:ctrlPr>
            </m:sSubPr>
            <m:e>
              <m:r>
                <w:rPr>
                  <w:rFonts w:ascii="Cambria Math" w:eastAsia="Calibri" w:hAnsi="Cambria Math" w:cs="Calibri"/>
                  <w:color w:val="000000" w:themeColor="text1"/>
                  <w:sz w:val="24"/>
                  <w:szCs w:val="24"/>
                </w:rPr>
                <m:t>z</m:t>
              </m:r>
            </m:e>
            <m:sub>
              <m:r>
                <w:rPr>
                  <w:rFonts w:ascii="Cambria Math" w:eastAsia="Calibri" w:hAnsi="Cambria Math" w:cs="Calibri"/>
                  <w:color w:val="000000" w:themeColor="text1"/>
                  <w:sz w:val="24"/>
                  <w:szCs w:val="24"/>
                </w:rPr>
                <m:t>i</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Cs/>
                  <w:color w:val="000000" w:themeColor="text1"/>
                  <w:sz w:val="24"/>
                  <w:szCs w:val="24"/>
                </w:rPr>
              </m:ctrlPr>
            </m:sSubPr>
            <m:e>
              <m:r>
                <m:rPr>
                  <m:sty m:val="p"/>
                </m:rPr>
                <w:rPr>
                  <w:rFonts w:ascii="Cambria Math" w:eastAsia="Calibri" w:hAnsi="Cambria Math" w:cs="Calibri"/>
                  <w:color w:val="000000" w:themeColor="text1"/>
                  <w:sz w:val="24"/>
                  <w:szCs w:val="24"/>
                </w:rPr>
                <m:t>ϵ</m:t>
              </m:r>
            </m:e>
            <m:sub>
              <m:r>
                <m:rPr>
                  <m:sty m:val="p"/>
                </m:rPr>
                <w:rPr>
                  <w:rFonts w:ascii="Cambria Math" w:eastAsia="Calibri" w:hAnsi="Cambria Math" w:cs="Calibri"/>
                  <w:color w:val="000000" w:themeColor="text1"/>
                  <w:sz w:val="24"/>
                  <w:szCs w:val="24"/>
                </w:rPr>
                <m:t>ij</m:t>
              </m:r>
            </m:sub>
          </m:sSub>
        </m:oMath>
      </m:oMathPara>
    </w:p>
    <w:p w14:paraId="7E7DD285" w14:textId="1221EAB1" w:rsidR="00E24FAD" w:rsidRPr="00E24FAD" w:rsidRDefault="00E24FAD" w:rsidP="00E24FAD">
      <w:pPr>
        <w:keepNext/>
        <w:spacing w:after="160"/>
        <w:jc w:val="right"/>
        <w:rPr>
          <w:rFonts w:ascii="Calibri" w:eastAsia="Calibri" w:hAnsi="Calibri" w:cs="Calibri"/>
          <w:b/>
          <w:color w:val="00AA00"/>
          <w:sz w:val="24"/>
          <w:szCs w:val="24"/>
        </w:rPr>
      </w:pPr>
      <w:r>
        <w:t xml:space="preserve">(1) </w:t>
      </w:r>
    </w:p>
    <w:p w14:paraId="35945A17" w14:textId="3BE6CF78" w:rsidR="00766C2E" w:rsidRDefault="00037819">
      <w:pPr>
        <w:spacing w:after="160"/>
        <w:rPr>
          <w:rFonts w:ascii="Calibri" w:eastAsia="Calibri" w:hAnsi="Calibri" w:cs="Calibri"/>
          <w:color w:val="333333"/>
          <w:sz w:val="24"/>
          <w:szCs w:val="24"/>
        </w:rPr>
      </w:pPr>
      <w:r w:rsidRPr="00537866">
        <w:rPr>
          <w:rFonts w:ascii="Calibri" w:eastAsia="Calibri" w:hAnsi="Calibri" w:cs="Calibri"/>
          <w:color w:val="333333"/>
          <w:sz w:val="24"/>
          <w:szCs w:val="24"/>
          <w:highlight w:val="green"/>
          <w:rPrChange w:id="508" w:author="Laura Dee" w:date="2023-05-05T12:51:00Z">
            <w:rPr>
              <w:rFonts w:ascii="Calibri" w:eastAsia="Calibri" w:hAnsi="Calibri" w:cs="Calibri"/>
              <w:color w:val="333333"/>
              <w:sz w:val="24"/>
              <w:szCs w:val="24"/>
            </w:rPr>
          </w:rPrChange>
        </w:rPr>
        <w:t>$</w:t>
      </w:r>
      <w:r w:rsidRPr="00537866">
        <w:rPr>
          <w:rFonts w:ascii="Calibri" w:eastAsia="Calibri" w:hAnsi="Calibri" w:cs="Calibri"/>
          <w:color w:val="005577"/>
          <w:sz w:val="24"/>
          <w:szCs w:val="24"/>
          <w:highlight w:val="green"/>
          <w:rPrChange w:id="509" w:author="Laura Dee" w:date="2023-05-05T12:51:00Z">
            <w:rPr>
              <w:rFonts w:ascii="Calibri" w:eastAsia="Calibri" w:hAnsi="Calibri" w:cs="Calibri"/>
              <w:color w:val="005577"/>
              <w:sz w:val="24"/>
              <w:szCs w:val="24"/>
            </w:rPr>
          </w:rPrChange>
        </w:rPr>
        <w:t>y</w:t>
      </w:r>
      <w:r w:rsidRPr="00537866">
        <w:rPr>
          <w:rFonts w:ascii="Calibri" w:eastAsia="Calibri" w:hAnsi="Calibri" w:cs="Calibri"/>
          <w:b/>
          <w:color w:val="00AA00"/>
          <w:sz w:val="24"/>
          <w:szCs w:val="24"/>
          <w:highlight w:val="green"/>
          <w:rPrChange w:id="510" w:author="Laura Dee" w:date="2023-05-05T12:51:00Z">
            <w:rPr>
              <w:rFonts w:ascii="Calibri" w:eastAsia="Calibri" w:hAnsi="Calibri" w:cs="Calibri"/>
              <w:b/>
              <w:color w:val="00AA00"/>
              <w:sz w:val="24"/>
              <w:szCs w:val="24"/>
            </w:rPr>
          </w:rPrChange>
        </w:rPr>
        <w:t>_</w:t>
      </w:r>
      <w:r w:rsidRPr="00537866">
        <w:rPr>
          <w:rFonts w:ascii="Calibri" w:eastAsia="Calibri" w:hAnsi="Calibri" w:cs="Calibri"/>
          <w:b/>
          <w:color w:val="66AA66"/>
          <w:sz w:val="24"/>
          <w:szCs w:val="24"/>
          <w:highlight w:val="green"/>
          <w:rPrChange w:id="511" w:author="Laura Dee" w:date="2023-05-05T12:51:00Z">
            <w:rPr>
              <w:rFonts w:ascii="Calibri" w:eastAsia="Calibri" w:hAnsi="Calibri" w:cs="Calibri"/>
              <w:b/>
              <w:color w:val="66AA66"/>
              <w:sz w:val="24"/>
              <w:szCs w:val="24"/>
            </w:rPr>
          </w:rPrChange>
        </w:rPr>
        <w:t>{</w:t>
      </w:r>
      <w:proofErr w:type="spellStart"/>
      <w:r w:rsidRPr="00537866">
        <w:rPr>
          <w:rFonts w:ascii="Calibri" w:eastAsia="Calibri" w:hAnsi="Calibri" w:cs="Calibri"/>
          <w:color w:val="005577"/>
          <w:sz w:val="24"/>
          <w:szCs w:val="24"/>
          <w:highlight w:val="green"/>
          <w:rPrChange w:id="512" w:author="Laura Dee" w:date="2023-05-05T12:51:00Z">
            <w:rPr>
              <w:rFonts w:ascii="Calibri" w:eastAsia="Calibri" w:hAnsi="Calibri" w:cs="Calibri"/>
              <w:color w:val="005577"/>
              <w:sz w:val="24"/>
              <w:szCs w:val="24"/>
            </w:rPr>
          </w:rPrChange>
        </w:rPr>
        <w:t>ij</w:t>
      </w:r>
      <w:proofErr w:type="spellEnd"/>
      <w:r w:rsidRPr="00537866">
        <w:rPr>
          <w:rFonts w:ascii="Calibri" w:eastAsia="Calibri" w:hAnsi="Calibri" w:cs="Calibri"/>
          <w:b/>
          <w:color w:val="66AA66"/>
          <w:sz w:val="24"/>
          <w:szCs w:val="24"/>
          <w:highlight w:val="green"/>
          <w:rPrChange w:id="513" w:author="Laura Dee" w:date="2023-05-05T12:51:00Z">
            <w:rPr>
              <w:rFonts w:ascii="Calibri" w:eastAsia="Calibri" w:hAnsi="Calibri" w:cs="Calibri"/>
              <w:b/>
              <w:color w:val="66AA66"/>
              <w:sz w:val="24"/>
              <w:szCs w:val="24"/>
            </w:rPr>
          </w:rPrChange>
        </w:rPr>
        <w:t>}</w:t>
      </w:r>
      <w:r w:rsidRPr="00537866">
        <w:rPr>
          <w:rFonts w:ascii="Calibri" w:eastAsia="Calibri" w:hAnsi="Calibri" w:cs="Calibri"/>
          <w:color w:val="333333"/>
          <w:sz w:val="24"/>
          <w:szCs w:val="24"/>
          <w:highlight w:val="green"/>
          <w:rPrChange w:id="514" w:author="Laura Dee" w:date="2023-05-05T12:51:00Z">
            <w:rPr>
              <w:rFonts w:ascii="Calibri" w:eastAsia="Calibri" w:hAnsi="Calibri" w:cs="Calibri"/>
              <w:color w:val="333333"/>
              <w:sz w:val="24"/>
              <w:szCs w:val="24"/>
            </w:rPr>
          </w:rPrChange>
        </w:rPr>
        <w:t xml:space="preserve"> = </w:t>
      </w:r>
      <w:r w:rsidRPr="00537866">
        <w:rPr>
          <w:rFonts w:ascii="Calibri" w:eastAsia="Calibri" w:hAnsi="Calibri" w:cs="Calibri"/>
          <w:b/>
          <w:color w:val="333333"/>
          <w:sz w:val="24"/>
          <w:szCs w:val="24"/>
          <w:highlight w:val="green"/>
          <w:rPrChange w:id="515" w:author="Laura Dee" w:date="2023-05-05T12:51:00Z">
            <w:rPr>
              <w:rFonts w:ascii="Calibri" w:eastAsia="Calibri" w:hAnsi="Calibri" w:cs="Calibri"/>
              <w:b/>
              <w:color w:val="333333"/>
              <w:sz w:val="24"/>
              <w:szCs w:val="24"/>
            </w:rPr>
          </w:rPrChange>
        </w:rPr>
        <w:t>\beta</w:t>
      </w:r>
      <w:r w:rsidRPr="00537866">
        <w:rPr>
          <w:rFonts w:ascii="Calibri" w:eastAsia="Calibri" w:hAnsi="Calibri" w:cs="Calibri"/>
          <w:b/>
          <w:color w:val="00AA00"/>
          <w:sz w:val="24"/>
          <w:szCs w:val="24"/>
          <w:highlight w:val="green"/>
          <w:rPrChange w:id="516" w:author="Laura Dee" w:date="2023-05-05T12:51:00Z">
            <w:rPr>
              <w:rFonts w:ascii="Calibri" w:eastAsia="Calibri" w:hAnsi="Calibri" w:cs="Calibri"/>
              <w:b/>
              <w:color w:val="00AA00"/>
              <w:sz w:val="24"/>
              <w:szCs w:val="24"/>
            </w:rPr>
          </w:rPrChange>
        </w:rPr>
        <w:t>_</w:t>
      </w:r>
      <w:r w:rsidRPr="00537866">
        <w:rPr>
          <w:rFonts w:ascii="Calibri" w:eastAsia="Calibri" w:hAnsi="Calibri" w:cs="Calibri"/>
          <w:b/>
          <w:color w:val="006600"/>
          <w:sz w:val="24"/>
          <w:szCs w:val="24"/>
          <w:highlight w:val="green"/>
          <w:rPrChange w:id="517" w:author="Laura Dee" w:date="2023-05-05T12:51:00Z">
            <w:rPr>
              <w:rFonts w:ascii="Calibri" w:eastAsia="Calibri" w:hAnsi="Calibri" w:cs="Calibri"/>
              <w:b/>
              <w:color w:val="006600"/>
              <w:sz w:val="24"/>
              <w:szCs w:val="24"/>
            </w:rPr>
          </w:rPrChange>
        </w:rPr>
        <w:t>0</w:t>
      </w:r>
      <w:r w:rsidRPr="00537866">
        <w:rPr>
          <w:rFonts w:ascii="Calibri" w:eastAsia="Calibri" w:hAnsi="Calibri" w:cs="Calibri"/>
          <w:color w:val="333333"/>
          <w:sz w:val="24"/>
          <w:szCs w:val="24"/>
          <w:highlight w:val="green"/>
          <w:rPrChange w:id="518" w:author="Laura Dee" w:date="2023-05-05T12:51:00Z">
            <w:rPr>
              <w:rFonts w:ascii="Calibri" w:eastAsia="Calibri" w:hAnsi="Calibri" w:cs="Calibri"/>
              <w:color w:val="333333"/>
              <w:sz w:val="24"/>
              <w:szCs w:val="24"/>
            </w:rPr>
          </w:rPrChange>
        </w:rPr>
        <w:t xml:space="preserve"> </w:t>
      </w:r>
      <w:r w:rsidRPr="00537866">
        <w:rPr>
          <w:rFonts w:ascii="Calibri" w:eastAsia="Calibri" w:hAnsi="Calibri" w:cs="Calibri"/>
          <w:b/>
          <w:color w:val="00AA00"/>
          <w:sz w:val="24"/>
          <w:szCs w:val="24"/>
          <w:highlight w:val="green"/>
          <w:rPrChange w:id="519" w:author="Laura Dee" w:date="2023-05-05T12:51:00Z">
            <w:rPr>
              <w:rFonts w:ascii="Calibri" w:eastAsia="Calibri" w:hAnsi="Calibri" w:cs="Calibri"/>
              <w:b/>
              <w:color w:val="00AA00"/>
              <w:sz w:val="24"/>
              <w:szCs w:val="24"/>
            </w:rPr>
          </w:rPrChange>
        </w:rPr>
        <w:t>+</w:t>
      </w:r>
      <w:r w:rsidRPr="00537866">
        <w:rPr>
          <w:rFonts w:ascii="Calibri" w:eastAsia="Calibri" w:hAnsi="Calibri" w:cs="Calibri"/>
          <w:color w:val="333333"/>
          <w:sz w:val="24"/>
          <w:szCs w:val="24"/>
          <w:highlight w:val="green"/>
          <w:rPrChange w:id="520" w:author="Laura Dee" w:date="2023-05-05T12:51:00Z">
            <w:rPr>
              <w:rFonts w:ascii="Calibri" w:eastAsia="Calibri" w:hAnsi="Calibri" w:cs="Calibri"/>
              <w:color w:val="333333"/>
              <w:sz w:val="24"/>
              <w:szCs w:val="24"/>
            </w:rPr>
          </w:rPrChange>
        </w:rPr>
        <w:t xml:space="preserve"> </w:t>
      </w:r>
      <w:r w:rsidRPr="00537866">
        <w:rPr>
          <w:rFonts w:ascii="Calibri" w:eastAsia="Calibri" w:hAnsi="Calibri" w:cs="Calibri"/>
          <w:b/>
          <w:color w:val="333333"/>
          <w:sz w:val="24"/>
          <w:szCs w:val="24"/>
          <w:highlight w:val="green"/>
          <w:rPrChange w:id="521" w:author="Laura Dee" w:date="2023-05-05T12:51:00Z">
            <w:rPr>
              <w:rFonts w:ascii="Calibri" w:eastAsia="Calibri" w:hAnsi="Calibri" w:cs="Calibri"/>
              <w:b/>
              <w:color w:val="333333"/>
              <w:sz w:val="24"/>
              <w:szCs w:val="24"/>
            </w:rPr>
          </w:rPrChange>
        </w:rPr>
        <w:t>\beta</w:t>
      </w:r>
      <w:r w:rsidRPr="00537866">
        <w:rPr>
          <w:rFonts w:ascii="Calibri" w:eastAsia="Calibri" w:hAnsi="Calibri" w:cs="Calibri"/>
          <w:b/>
          <w:color w:val="00AA00"/>
          <w:sz w:val="24"/>
          <w:szCs w:val="24"/>
          <w:highlight w:val="green"/>
          <w:rPrChange w:id="522" w:author="Laura Dee" w:date="2023-05-05T12:51:00Z">
            <w:rPr>
              <w:rFonts w:ascii="Calibri" w:eastAsia="Calibri" w:hAnsi="Calibri" w:cs="Calibri"/>
              <w:b/>
              <w:color w:val="00AA00"/>
              <w:sz w:val="24"/>
              <w:szCs w:val="24"/>
            </w:rPr>
          </w:rPrChange>
        </w:rPr>
        <w:t>_</w:t>
      </w:r>
      <w:r w:rsidRPr="00537866">
        <w:rPr>
          <w:rFonts w:ascii="Calibri" w:eastAsia="Calibri" w:hAnsi="Calibri" w:cs="Calibri"/>
          <w:b/>
          <w:color w:val="006600"/>
          <w:sz w:val="24"/>
          <w:szCs w:val="24"/>
          <w:highlight w:val="green"/>
          <w:rPrChange w:id="523" w:author="Laura Dee" w:date="2023-05-05T12:51:00Z">
            <w:rPr>
              <w:rFonts w:ascii="Calibri" w:eastAsia="Calibri" w:hAnsi="Calibri" w:cs="Calibri"/>
              <w:b/>
              <w:color w:val="006600"/>
              <w:sz w:val="24"/>
              <w:szCs w:val="24"/>
            </w:rPr>
          </w:rPrChange>
        </w:rPr>
        <w:t>1</w:t>
      </w:r>
      <w:r w:rsidRPr="00537866">
        <w:rPr>
          <w:rFonts w:ascii="Calibri" w:eastAsia="Calibri" w:hAnsi="Calibri" w:cs="Calibri"/>
          <w:color w:val="333333"/>
          <w:sz w:val="24"/>
          <w:szCs w:val="24"/>
          <w:highlight w:val="green"/>
          <w:rPrChange w:id="524" w:author="Laura Dee" w:date="2023-05-05T12:51:00Z">
            <w:rPr>
              <w:rFonts w:ascii="Calibri" w:eastAsia="Calibri" w:hAnsi="Calibri" w:cs="Calibri"/>
              <w:color w:val="333333"/>
              <w:sz w:val="24"/>
              <w:szCs w:val="24"/>
            </w:rPr>
          </w:rPrChange>
        </w:rPr>
        <w:t xml:space="preserve"> </w:t>
      </w:r>
      <w:r w:rsidRPr="00537866">
        <w:rPr>
          <w:rFonts w:ascii="Calibri" w:eastAsia="Calibri" w:hAnsi="Calibri" w:cs="Calibri"/>
          <w:color w:val="005577"/>
          <w:sz w:val="24"/>
          <w:szCs w:val="24"/>
          <w:highlight w:val="green"/>
          <w:rPrChange w:id="525" w:author="Laura Dee" w:date="2023-05-05T12:51:00Z">
            <w:rPr>
              <w:rFonts w:ascii="Calibri" w:eastAsia="Calibri" w:hAnsi="Calibri" w:cs="Calibri"/>
              <w:color w:val="005577"/>
              <w:sz w:val="24"/>
              <w:szCs w:val="24"/>
            </w:rPr>
          </w:rPrChange>
        </w:rPr>
        <w:t>x</w:t>
      </w:r>
      <w:r w:rsidRPr="00537866">
        <w:rPr>
          <w:rFonts w:ascii="Calibri" w:eastAsia="Calibri" w:hAnsi="Calibri" w:cs="Calibri"/>
          <w:b/>
          <w:color w:val="00AA00"/>
          <w:sz w:val="24"/>
          <w:szCs w:val="24"/>
          <w:highlight w:val="green"/>
          <w:rPrChange w:id="526" w:author="Laura Dee" w:date="2023-05-05T12:51:00Z">
            <w:rPr>
              <w:rFonts w:ascii="Calibri" w:eastAsia="Calibri" w:hAnsi="Calibri" w:cs="Calibri"/>
              <w:b/>
              <w:color w:val="00AA00"/>
              <w:sz w:val="24"/>
              <w:szCs w:val="24"/>
            </w:rPr>
          </w:rPrChange>
        </w:rPr>
        <w:t>_</w:t>
      </w:r>
      <w:r w:rsidRPr="00537866">
        <w:rPr>
          <w:rFonts w:ascii="Calibri" w:eastAsia="Calibri" w:hAnsi="Calibri" w:cs="Calibri"/>
          <w:b/>
          <w:color w:val="66AA66"/>
          <w:sz w:val="24"/>
          <w:szCs w:val="24"/>
          <w:highlight w:val="green"/>
          <w:rPrChange w:id="527" w:author="Laura Dee" w:date="2023-05-05T12:51:00Z">
            <w:rPr>
              <w:rFonts w:ascii="Calibri" w:eastAsia="Calibri" w:hAnsi="Calibri" w:cs="Calibri"/>
              <w:b/>
              <w:color w:val="66AA66"/>
              <w:sz w:val="24"/>
              <w:szCs w:val="24"/>
            </w:rPr>
          </w:rPrChange>
        </w:rPr>
        <w:t>{</w:t>
      </w:r>
      <w:proofErr w:type="spellStart"/>
      <w:r w:rsidRPr="00537866">
        <w:rPr>
          <w:rFonts w:ascii="Calibri" w:eastAsia="Calibri" w:hAnsi="Calibri" w:cs="Calibri"/>
          <w:color w:val="005577"/>
          <w:sz w:val="24"/>
          <w:szCs w:val="24"/>
          <w:highlight w:val="green"/>
          <w:rPrChange w:id="528" w:author="Laura Dee" w:date="2023-05-05T12:51:00Z">
            <w:rPr>
              <w:rFonts w:ascii="Calibri" w:eastAsia="Calibri" w:hAnsi="Calibri" w:cs="Calibri"/>
              <w:color w:val="005577"/>
              <w:sz w:val="24"/>
              <w:szCs w:val="24"/>
            </w:rPr>
          </w:rPrChange>
        </w:rPr>
        <w:t>ij</w:t>
      </w:r>
      <w:proofErr w:type="spellEnd"/>
      <w:r w:rsidRPr="00537866">
        <w:rPr>
          <w:rFonts w:ascii="Calibri" w:eastAsia="Calibri" w:hAnsi="Calibri" w:cs="Calibri"/>
          <w:b/>
          <w:color w:val="66AA66"/>
          <w:sz w:val="24"/>
          <w:szCs w:val="24"/>
          <w:highlight w:val="green"/>
          <w:rPrChange w:id="529" w:author="Laura Dee" w:date="2023-05-05T12:51:00Z">
            <w:rPr>
              <w:rFonts w:ascii="Calibri" w:eastAsia="Calibri" w:hAnsi="Calibri" w:cs="Calibri"/>
              <w:b/>
              <w:color w:val="66AA66"/>
              <w:sz w:val="24"/>
              <w:szCs w:val="24"/>
            </w:rPr>
          </w:rPrChange>
        </w:rPr>
        <w:t>}</w:t>
      </w:r>
      <w:r w:rsidRPr="00537866">
        <w:rPr>
          <w:rFonts w:ascii="Calibri" w:eastAsia="Calibri" w:hAnsi="Calibri" w:cs="Calibri"/>
          <w:color w:val="333333"/>
          <w:sz w:val="24"/>
          <w:szCs w:val="24"/>
          <w:highlight w:val="green"/>
          <w:rPrChange w:id="530" w:author="Laura Dee" w:date="2023-05-05T12:51:00Z">
            <w:rPr>
              <w:rFonts w:ascii="Calibri" w:eastAsia="Calibri" w:hAnsi="Calibri" w:cs="Calibri"/>
              <w:color w:val="333333"/>
              <w:sz w:val="24"/>
              <w:szCs w:val="24"/>
            </w:rPr>
          </w:rPrChange>
        </w:rPr>
        <w:t xml:space="preserve"> </w:t>
      </w:r>
      <w:r w:rsidRPr="00537866">
        <w:rPr>
          <w:rFonts w:ascii="Calibri" w:eastAsia="Calibri" w:hAnsi="Calibri" w:cs="Calibri"/>
          <w:b/>
          <w:color w:val="00AA00"/>
          <w:sz w:val="24"/>
          <w:szCs w:val="24"/>
          <w:highlight w:val="green"/>
          <w:rPrChange w:id="531" w:author="Laura Dee" w:date="2023-05-05T12:51:00Z">
            <w:rPr>
              <w:rFonts w:ascii="Calibri" w:eastAsia="Calibri" w:hAnsi="Calibri" w:cs="Calibri"/>
              <w:b/>
              <w:color w:val="00AA00"/>
              <w:sz w:val="24"/>
              <w:szCs w:val="24"/>
            </w:rPr>
          </w:rPrChange>
        </w:rPr>
        <w:t>+</w:t>
      </w:r>
      <w:r w:rsidRPr="00537866">
        <w:rPr>
          <w:rFonts w:ascii="Calibri" w:eastAsia="Calibri" w:hAnsi="Calibri" w:cs="Calibri"/>
          <w:color w:val="333333"/>
          <w:sz w:val="24"/>
          <w:szCs w:val="24"/>
          <w:highlight w:val="green"/>
          <w:rPrChange w:id="532" w:author="Laura Dee" w:date="2023-05-05T12:51:00Z">
            <w:rPr>
              <w:rFonts w:ascii="Calibri" w:eastAsia="Calibri" w:hAnsi="Calibri" w:cs="Calibri"/>
              <w:color w:val="333333"/>
              <w:sz w:val="24"/>
              <w:szCs w:val="24"/>
            </w:rPr>
          </w:rPrChange>
        </w:rPr>
        <w:t xml:space="preserve"> </w:t>
      </w:r>
      <w:r w:rsidRPr="00537866">
        <w:rPr>
          <w:rFonts w:ascii="Calibri" w:eastAsia="Calibri" w:hAnsi="Calibri" w:cs="Calibri"/>
          <w:b/>
          <w:color w:val="333333"/>
          <w:sz w:val="24"/>
          <w:szCs w:val="24"/>
          <w:highlight w:val="green"/>
          <w:rPrChange w:id="533" w:author="Laura Dee" w:date="2023-05-05T12:51:00Z">
            <w:rPr>
              <w:rFonts w:ascii="Calibri" w:eastAsia="Calibri" w:hAnsi="Calibri" w:cs="Calibri"/>
              <w:b/>
              <w:color w:val="333333"/>
              <w:sz w:val="24"/>
              <w:szCs w:val="24"/>
            </w:rPr>
          </w:rPrChange>
        </w:rPr>
        <w:t>\gamma</w:t>
      </w:r>
      <w:r w:rsidRPr="00537866">
        <w:rPr>
          <w:rFonts w:ascii="Calibri" w:eastAsia="Calibri" w:hAnsi="Calibri" w:cs="Calibri"/>
          <w:color w:val="333333"/>
          <w:sz w:val="24"/>
          <w:szCs w:val="24"/>
          <w:highlight w:val="green"/>
          <w:rPrChange w:id="534" w:author="Laura Dee" w:date="2023-05-05T12:51:00Z">
            <w:rPr>
              <w:rFonts w:ascii="Calibri" w:eastAsia="Calibri" w:hAnsi="Calibri" w:cs="Calibri"/>
              <w:color w:val="333333"/>
              <w:sz w:val="24"/>
              <w:szCs w:val="24"/>
            </w:rPr>
          </w:rPrChange>
        </w:rPr>
        <w:t xml:space="preserve"> </w:t>
      </w:r>
      <w:proofErr w:type="spellStart"/>
      <w:r w:rsidRPr="00537866">
        <w:rPr>
          <w:rFonts w:ascii="Calibri" w:eastAsia="Calibri" w:hAnsi="Calibri" w:cs="Calibri"/>
          <w:color w:val="005577"/>
          <w:sz w:val="24"/>
          <w:szCs w:val="24"/>
          <w:highlight w:val="green"/>
          <w:rPrChange w:id="535" w:author="Laura Dee" w:date="2023-05-05T12:51:00Z">
            <w:rPr>
              <w:rFonts w:ascii="Calibri" w:eastAsia="Calibri" w:hAnsi="Calibri" w:cs="Calibri"/>
              <w:color w:val="005577"/>
              <w:sz w:val="24"/>
              <w:szCs w:val="24"/>
            </w:rPr>
          </w:rPrChange>
        </w:rPr>
        <w:t>z</w:t>
      </w:r>
      <w:r w:rsidRPr="00537866">
        <w:rPr>
          <w:rFonts w:ascii="Calibri" w:eastAsia="Calibri" w:hAnsi="Calibri" w:cs="Calibri"/>
          <w:b/>
          <w:color w:val="00AA00"/>
          <w:sz w:val="24"/>
          <w:szCs w:val="24"/>
          <w:highlight w:val="green"/>
          <w:rPrChange w:id="536" w:author="Laura Dee" w:date="2023-05-05T12:51:00Z">
            <w:rPr>
              <w:rFonts w:ascii="Calibri" w:eastAsia="Calibri" w:hAnsi="Calibri" w:cs="Calibri"/>
              <w:b/>
              <w:color w:val="00AA00"/>
              <w:sz w:val="24"/>
              <w:szCs w:val="24"/>
            </w:rPr>
          </w:rPrChange>
        </w:rPr>
        <w:t>_</w:t>
      </w:r>
      <w:r w:rsidRPr="00537866">
        <w:rPr>
          <w:rFonts w:ascii="Calibri" w:eastAsia="Calibri" w:hAnsi="Calibri" w:cs="Calibri"/>
          <w:color w:val="005577"/>
          <w:sz w:val="24"/>
          <w:szCs w:val="24"/>
          <w:highlight w:val="green"/>
          <w:rPrChange w:id="537" w:author="Laura Dee" w:date="2023-05-05T12:51:00Z">
            <w:rPr>
              <w:rFonts w:ascii="Calibri" w:eastAsia="Calibri" w:hAnsi="Calibri" w:cs="Calibri"/>
              <w:color w:val="005577"/>
              <w:sz w:val="24"/>
              <w:szCs w:val="24"/>
            </w:rPr>
          </w:rPrChange>
        </w:rPr>
        <w:t>i</w:t>
      </w:r>
      <w:proofErr w:type="spellEnd"/>
      <w:r w:rsidRPr="00537866">
        <w:rPr>
          <w:rFonts w:ascii="Calibri" w:eastAsia="Calibri" w:hAnsi="Calibri" w:cs="Calibri"/>
          <w:color w:val="333333"/>
          <w:sz w:val="24"/>
          <w:szCs w:val="24"/>
          <w:highlight w:val="green"/>
          <w:rPrChange w:id="538" w:author="Laura Dee" w:date="2023-05-05T12:51:00Z">
            <w:rPr>
              <w:rFonts w:ascii="Calibri" w:eastAsia="Calibri" w:hAnsi="Calibri" w:cs="Calibri"/>
              <w:color w:val="333333"/>
              <w:sz w:val="24"/>
              <w:szCs w:val="24"/>
            </w:rPr>
          </w:rPrChange>
        </w:rPr>
        <w:t xml:space="preserve"> </w:t>
      </w:r>
      <w:r w:rsidRPr="00537866">
        <w:rPr>
          <w:rFonts w:ascii="Calibri" w:eastAsia="Calibri" w:hAnsi="Calibri" w:cs="Calibri"/>
          <w:b/>
          <w:color w:val="00AA00"/>
          <w:sz w:val="24"/>
          <w:szCs w:val="24"/>
          <w:highlight w:val="green"/>
          <w:rPrChange w:id="539" w:author="Laura Dee" w:date="2023-05-05T12:51:00Z">
            <w:rPr>
              <w:rFonts w:ascii="Calibri" w:eastAsia="Calibri" w:hAnsi="Calibri" w:cs="Calibri"/>
              <w:b/>
              <w:color w:val="00AA00"/>
              <w:sz w:val="24"/>
              <w:szCs w:val="24"/>
            </w:rPr>
          </w:rPrChange>
        </w:rPr>
        <w:t>+</w:t>
      </w:r>
      <w:r w:rsidRPr="00537866">
        <w:rPr>
          <w:rFonts w:ascii="Calibri" w:eastAsia="Calibri" w:hAnsi="Calibri" w:cs="Calibri"/>
          <w:color w:val="333333"/>
          <w:sz w:val="24"/>
          <w:szCs w:val="24"/>
          <w:highlight w:val="green"/>
          <w:rPrChange w:id="540" w:author="Laura Dee" w:date="2023-05-05T12:51:00Z">
            <w:rPr>
              <w:rFonts w:ascii="Calibri" w:eastAsia="Calibri" w:hAnsi="Calibri" w:cs="Calibri"/>
              <w:color w:val="333333"/>
              <w:sz w:val="24"/>
              <w:szCs w:val="24"/>
            </w:rPr>
          </w:rPrChange>
        </w:rPr>
        <w:t xml:space="preserve"> </w:t>
      </w:r>
      <w:r w:rsidRPr="00537866">
        <w:rPr>
          <w:rFonts w:ascii="Calibri" w:eastAsia="Calibri" w:hAnsi="Calibri" w:cs="Calibri"/>
          <w:color w:val="005577"/>
          <w:sz w:val="24"/>
          <w:szCs w:val="24"/>
          <w:highlight w:val="green"/>
          <w:rPrChange w:id="541" w:author="Laura Dee" w:date="2023-05-05T12:51:00Z">
            <w:rPr>
              <w:rFonts w:ascii="Calibri" w:eastAsia="Calibri" w:hAnsi="Calibri" w:cs="Calibri"/>
              <w:color w:val="005577"/>
              <w:sz w:val="24"/>
              <w:szCs w:val="24"/>
            </w:rPr>
          </w:rPrChange>
        </w:rPr>
        <w:t>e</w:t>
      </w:r>
      <w:r w:rsidRPr="00537866">
        <w:rPr>
          <w:rFonts w:ascii="Calibri" w:eastAsia="Calibri" w:hAnsi="Calibri" w:cs="Calibri"/>
          <w:b/>
          <w:color w:val="00AA00"/>
          <w:sz w:val="24"/>
          <w:szCs w:val="24"/>
          <w:highlight w:val="green"/>
          <w:rPrChange w:id="542" w:author="Laura Dee" w:date="2023-05-05T12:51:00Z">
            <w:rPr>
              <w:rFonts w:ascii="Calibri" w:eastAsia="Calibri" w:hAnsi="Calibri" w:cs="Calibri"/>
              <w:b/>
              <w:color w:val="00AA00"/>
              <w:sz w:val="24"/>
              <w:szCs w:val="24"/>
            </w:rPr>
          </w:rPrChange>
        </w:rPr>
        <w:t>_</w:t>
      </w:r>
      <w:r w:rsidRPr="00537866">
        <w:rPr>
          <w:rFonts w:ascii="Calibri" w:eastAsia="Calibri" w:hAnsi="Calibri" w:cs="Calibri"/>
          <w:b/>
          <w:color w:val="66AA66"/>
          <w:sz w:val="24"/>
          <w:szCs w:val="24"/>
          <w:highlight w:val="green"/>
          <w:rPrChange w:id="543" w:author="Laura Dee" w:date="2023-05-05T12:51:00Z">
            <w:rPr>
              <w:rFonts w:ascii="Calibri" w:eastAsia="Calibri" w:hAnsi="Calibri" w:cs="Calibri"/>
              <w:b/>
              <w:color w:val="66AA66"/>
              <w:sz w:val="24"/>
              <w:szCs w:val="24"/>
            </w:rPr>
          </w:rPrChange>
        </w:rPr>
        <w:t>{</w:t>
      </w:r>
      <w:proofErr w:type="spellStart"/>
      <w:r w:rsidRPr="00537866">
        <w:rPr>
          <w:rFonts w:ascii="Calibri" w:eastAsia="Calibri" w:hAnsi="Calibri" w:cs="Calibri"/>
          <w:color w:val="005577"/>
          <w:sz w:val="24"/>
          <w:szCs w:val="24"/>
          <w:highlight w:val="green"/>
          <w:rPrChange w:id="544" w:author="Laura Dee" w:date="2023-05-05T12:51:00Z">
            <w:rPr>
              <w:rFonts w:ascii="Calibri" w:eastAsia="Calibri" w:hAnsi="Calibri" w:cs="Calibri"/>
              <w:color w:val="005577"/>
              <w:sz w:val="24"/>
              <w:szCs w:val="24"/>
            </w:rPr>
          </w:rPrChange>
        </w:rPr>
        <w:t>ij</w:t>
      </w:r>
      <w:proofErr w:type="spellEnd"/>
      <w:r w:rsidRPr="00537866">
        <w:rPr>
          <w:rFonts w:ascii="Calibri" w:eastAsia="Calibri" w:hAnsi="Calibri" w:cs="Calibri"/>
          <w:b/>
          <w:color w:val="66AA66"/>
          <w:sz w:val="24"/>
          <w:szCs w:val="24"/>
          <w:highlight w:val="green"/>
          <w:rPrChange w:id="545" w:author="Laura Dee" w:date="2023-05-05T12:51:00Z">
            <w:rPr>
              <w:rFonts w:ascii="Calibri" w:eastAsia="Calibri" w:hAnsi="Calibri" w:cs="Calibri"/>
              <w:b/>
              <w:color w:val="66AA66"/>
              <w:sz w:val="24"/>
              <w:szCs w:val="24"/>
            </w:rPr>
          </w:rPrChange>
        </w:rPr>
        <w:t>}$</w:t>
      </w:r>
    </w:p>
    <w:p w14:paraId="1750F222" w14:textId="77777777" w:rsidR="00766C2E" w:rsidRDefault="00037819">
      <w:pPr>
        <w:spacing w:after="160"/>
        <w:rPr>
          <w:rFonts w:ascii="Calibri" w:eastAsia="Calibri" w:hAnsi="Calibri" w:cs="Calibri"/>
          <w:color w:val="333333"/>
          <w:sz w:val="24"/>
          <w:szCs w:val="24"/>
        </w:rPr>
      </w:pPr>
      <w:r>
        <w:rPr>
          <w:rFonts w:ascii="Calibri" w:eastAsia="Calibri" w:hAnsi="Calibri" w:cs="Calibri"/>
          <w:color w:val="333333"/>
          <w:sz w:val="24"/>
          <w:szCs w:val="24"/>
        </w:rPr>
        <w:t xml:space="preserve">This can of course be extended to generalized linear modeling frameworks. </w:t>
      </w:r>
    </w:p>
    <w:p w14:paraId="371C73BC" w14:textId="6CEBA0A7" w:rsidR="00766C2E" w:rsidRDefault="00037819" w:rsidP="0072028C">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lastRenderedPageBreak/>
        <w:t xml:space="preserve">Our goal is to estimate </w:t>
      </w:r>
      <m:oMath>
        <m:sSub>
          <m:sSubPr>
            <m:ctrlPr>
              <w:rPr>
                <w:rFonts w:ascii="Cambria Math" w:eastAsia="Calibri" w:hAnsi="Cambria Math" w:cs="Calibri"/>
                <w:b/>
                <w:color w:val="000000" w:themeColor="text1"/>
                <w:sz w:val="24"/>
                <w:szCs w:val="24"/>
              </w:rPr>
            </m:ctrlPr>
          </m:sSubPr>
          <m:e>
            <m:r>
              <m:rPr>
                <m:sty m:val="bi"/>
              </m:rPr>
              <w:rPr>
                <w:rFonts w:ascii="Cambria Math" w:eastAsia="Calibri" w:hAnsi="Cambria Math" w:cs="Calibri"/>
                <w:color w:val="000000" w:themeColor="text1"/>
                <w:sz w:val="24"/>
                <w:szCs w:val="24"/>
              </w:rPr>
              <m:t>β</m:t>
            </m:r>
          </m:e>
          <m:sub>
            <m:r>
              <m:rPr>
                <m:sty m:val="b"/>
              </m:rPr>
              <w:rPr>
                <w:rFonts w:ascii="Cambria Math" w:eastAsia="Calibri" w:hAnsi="Cambria Math" w:cs="Calibri"/>
                <w:color w:val="000000" w:themeColor="text1"/>
                <w:sz w:val="24"/>
                <w:szCs w:val="24"/>
              </w:rPr>
              <m:t>1</m:t>
            </m:r>
          </m:sub>
        </m:sSub>
      </m:oMath>
      <w:r w:rsidR="0045030B">
        <w:rPr>
          <w:rFonts w:ascii="Calibri" w:eastAsia="Calibri" w:hAnsi="Calibri" w:cs="Calibri"/>
          <w:color w:val="333333"/>
          <w:sz w:val="24"/>
          <w:szCs w:val="24"/>
        </w:rPr>
        <w:t xml:space="preserve">. </w:t>
      </w:r>
      <w:r>
        <w:rPr>
          <w:rFonts w:ascii="Calibri" w:eastAsia="Calibri" w:hAnsi="Calibri" w:cs="Calibri"/>
          <w:color w:val="333333"/>
          <w:sz w:val="24"/>
          <w:szCs w:val="24"/>
        </w:rPr>
        <w:t xml:space="preserve">Note, going forward, for some statistical </w:t>
      </w:r>
      <w:r w:rsidR="00581014">
        <w:rPr>
          <w:rFonts w:ascii="Calibri" w:eastAsia="Calibri" w:hAnsi="Calibri" w:cs="Calibri"/>
          <w:color w:val="333333"/>
          <w:sz w:val="24"/>
          <w:szCs w:val="24"/>
        </w:rPr>
        <w:t xml:space="preserve">model </w:t>
      </w:r>
      <w:r>
        <w:rPr>
          <w:rFonts w:ascii="Calibri" w:eastAsia="Calibri" w:hAnsi="Calibri" w:cs="Calibri"/>
          <w:color w:val="333333"/>
          <w:sz w:val="24"/>
          <w:szCs w:val="24"/>
        </w:rPr>
        <w:t>designs where we replicate within sites across time, we will also include an index for replicates within a site (</w:t>
      </w:r>
      <w:r w:rsidRPr="00647F10">
        <w:rPr>
          <w:rFonts w:ascii="Calibri" w:eastAsia="Calibri" w:hAnsi="Calibri" w:cs="Calibri"/>
          <w:i/>
          <w:iCs/>
          <w:color w:val="333333"/>
          <w:sz w:val="24"/>
          <w:szCs w:val="24"/>
          <w:rPrChange w:id="546" w:author="Laura Dee" w:date="2023-05-05T15:11:00Z">
            <w:rPr>
              <w:rFonts w:ascii="Calibri" w:eastAsia="Calibri" w:hAnsi="Calibri" w:cs="Calibri"/>
              <w:color w:val="333333"/>
              <w:sz w:val="24"/>
              <w:szCs w:val="24"/>
            </w:rPr>
          </w:rPrChange>
        </w:rPr>
        <w:t>k</w:t>
      </w:r>
      <w:r>
        <w:rPr>
          <w:rFonts w:ascii="Calibri" w:eastAsia="Calibri" w:hAnsi="Calibri" w:cs="Calibri"/>
          <w:color w:val="333333"/>
          <w:sz w:val="24"/>
          <w:szCs w:val="24"/>
        </w:rPr>
        <w:t xml:space="preserve">). If the confounder was not measured in the </w:t>
      </w:r>
      <w:r w:rsidR="000B229C">
        <w:rPr>
          <w:rFonts w:ascii="Calibri" w:eastAsia="Calibri" w:hAnsi="Calibri" w:cs="Calibri"/>
          <w:color w:val="333333"/>
          <w:sz w:val="24"/>
          <w:szCs w:val="24"/>
        </w:rPr>
        <w:t xml:space="preserve">design </w:t>
      </w:r>
      <w:r>
        <w:rPr>
          <w:rFonts w:ascii="Calibri" w:eastAsia="Calibri" w:hAnsi="Calibri" w:cs="Calibri"/>
          <w:color w:val="333333"/>
          <w:sz w:val="24"/>
          <w:szCs w:val="24"/>
        </w:rPr>
        <w:t xml:space="preserve">above, and instead a researcher tried to fit the following </w:t>
      </w:r>
      <w:r w:rsidR="002600F9">
        <w:rPr>
          <w:rFonts w:ascii="Calibri" w:eastAsia="Calibri" w:hAnsi="Calibri" w:cs="Calibri"/>
          <w:color w:val="333333"/>
          <w:sz w:val="24"/>
          <w:szCs w:val="24"/>
        </w:rPr>
        <w:t>equation:</w:t>
      </w:r>
    </w:p>
    <w:p w14:paraId="67FC0927" w14:textId="71964E7B" w:rsidR="0025796B" w:rsidRPr="00ED1423" w:rsidRDefault="00000000" w:rsidP="0025796B">
      <w:pPr>
        <w:keepNext/>
        <w:spacing w:after="160"/>
        <w:rPr>
          <w:rFonts w:ascii="Calibri" w:eastAsia="Calibri" w:hAnsi="Calibri" w:cs="Calibri"/>
          <w:bCs/>
          <w:color w:val="000000" w:themeColor="text1"/>
          <w:sz w:val="24"/>
          <w:szCs w:val="24"/>
        </w:rPr>
      </w:pPr>
      <m:oMathPara>
        <m:oMath>
          <m:sSub>
            <m:sSubPr>
              <m:ctrlPr>
                <w:rPr>
                  <w:rFonts w:ascii="Cambria Math" w:eastAsia="Calibri" w:hAnsi="Cambria Math" w:cs="Calibri"/>
                  <w:bCs/>
                  <w:color w:val="000000" w:themeColor="text1"/>
                  <w:sz w:val="24"/>
                  <w:szCs w:val="24"/>
                </w:rPr>
              </m:ctrlPr>
            </m:sSubPr>
            <m:e>
              <m:r>
                <m:rPr>
                  <m:sty m:val="p"/>
                </m:rPr>
                <w:rPr>
                  <w:rFonts w:ascii="Cambria Math" w:eastAsia="Calibri" w:hAnsi="Cambria Math" w:cs="Calibri"/>
                  <w:color w:val="000000" w:themeColor="text1"/>
                  <w:sz w:val="24"/>
                  <w:szCs w:val="24"/>
                </w:rPr>
                <m:t>y</m:t>
              </m:r>
            </m:e>
            <m:sub>
              <m:r>
                <m:rPr>
                  <m:sty m:val="p"/>
                </m:rPr>
                <w:rPr>
                  <w:rFonts w:ascii="Cambria Math" w:eastAsia="Calibri" w:hAnsi="Cambria Math" w:cs="Calibri"/>
                  <w:color w:val="000000" w:themeColor="text1"/>
                  <w:sz w:val="24"/>
                  <w:szCs w:val="24"/>
                </w:rPr>
                <m:t>ij</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Cs/>
                  <w:color w:val="000000" w:themeColor="text1"/>
                  <w:sz w:val="24"/>
                  <w:szCs w:val="24"/>
                </w:rPr>
              </m:ctrlPr>
            </m:sSubPr>
            <m:e>
              <m:r>
                <m:rPr>
                  <m:sty m:val="p"/>
                </m:rPr>
                <w:rPr>
                  <w:rFonts w:ascii="Cambria Math" w:eastAsia="Calibri" w:hAnsi="Cambria Math" w:cs="Calibri"/>
                  <w:color w:val="000000" w:themeColor="text1"/>
                  <w:sz w:val="24"/>
                  <w:szCs w:val="24"/>
                </w:rPr>
                <m:t>β</m:t>
              </m:r>
            </m:e>
            <m:sub>
              <m:r>
                <m:rPr>
                  <m:sty m:val="p"/>
                </m:rPr>
                <w:rPr>
                  <w:rFonts w:ascii="Cambria Math" w:eastAsia="Calibri" w:hAnsi="Cambria Math" w:cs="Calibri"/>
                  <w:color w:val="000000" w:themeColor="text1"/>
                  <w:sz w:val="24"/>
                  <w:szCs w:val="24"/>
                </w:rPr>
                <m:t>0</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Cs/>
                  <w:color w:val="000000" w:themeColor="text1"/>
                  <w:sz w:val="24"/>
                  <w:szCs w:val="24"/>
                </w:rPr>
              </m:ctrlPr>
            </m:sSubPr>
            <m:e>
              <m:r>
                <m:rPr>
                  <m:sty m:val="p"/>
                </m:rPr>
                <w:rPr>
                  <w:rFonts w:ascii="Cambria Math" w:eastAsia="Calibri" w:hAnsi="Cambria Math" w:cs="Calibri"/>
                  <w:color w:val="000000" w:themeColor="text1"/>
                  <w:sz w:val="24"/>
                  <w:szCs w:val="24"/>
                </w:rPr>
                <m:t>β</m:t>
              </m:r>
            </m:e>
            <m:sub>
              <m:r>
                <m:rPr>
                  <m:sty m:val="p"/>
                </m:rPr>
                <w:rPr>
                  <w:rFonts w:ascii="Cambria Math" w:eastAsia="Calibri" w:hAnsi="Cambria Math" w:cs="Calibri"/>
                  <w:color w:val="000000" w:themeColor="text1"/>
                  <w:sz w:val="24"/>
                  <w:szCs w:val="24"/>
                </w:rPr>
                <m:t>1</m:t>
              </m:r>
            </m:sub>
          </m:sSub>
          <m:sSub>
            <m:sSubPr>
              <m:ctrlPr>
                <w:rPr>
                  <w:rFonts w:ascii="Cambria Math" w:eastAsia="Calibri" w:hAnsi="Cambria Math" w:cs="Calibri"/>
                  <w:bCs/>
                  <w:color w:val="000000" w:themeColor="text1"/>
                  <w:sz w:val="24"/>
                  <w:szCs w:val="24"/>
                </w:rPr>
              </m:ctrlPr>
            </m:sSubPr>
            <m:e>
              <m:r>
                <m:rPr>
                  <m:sty m:val="p"/>
                </m:rPr>
                <w:rPr>
                  <w:rFonts w:ascii="Cambria Math" w:eastAsia="Calibri" w:hAnsi="Cambria Math" w:cs="Calibri"/>
                  <w:color w:val="000000" w:themeColor="text1"/>
                  <w:sz w:val="24"/>
                  <w:szCs w:val="24"/>
                </w:rPr>
                <m:t>x</m:t>
              </m:r>
            </m:e>
            <m:sub>
              <m:r>
                <m:rPr>
                  <m:sty m:val="p"/>
                </m:rPr>
                <w:rPr>
                  <w:rFonts w:ascii="Cambria Math" w:eastAsia="Calibri" w:hAnsi="Cambria Math" w:cs="Calibri"/>
                  <w:color w:val="000000" w:themeColor="text1"/>
                  <w:sz w:val="24"/>
                  <w:szCs w:val="24"/>
                </w:rPr>
                <m:t>ij</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Cs/>
                  <w:color w:val="000000" w:themeColor="text1"/>
                  <w:sz w:val="24"/>
                  <w:szCs w:val="24"/>
                </w:rPr>
              </m:ctrlPr>
            </m:sSubPr>
            <m:e>
              <m:r>
                <m:rPr>
                  <m:sty m:val="p"/>
                </m:rPr>
                <w:rPr>
                  <w:rFonts w:ascii="Cambria Math" w:eastAsia="Calibri" w:hAnsi="Cambria Math" w:cs="Calibri"/>
                  <w:color w:val="000000" w:themeColor="text1"/>
                  <w:sz w:val="24"/>
                  <w:szCs w:val="24"/>
                </w:rPr>
                <m:t>ϵ</m:t>
              </m:r>
            </m:e>
            <m:sub>
              <m:r>
                <m:rPr>
                  <m:sty m:val="p"/>
                </m:rPr>
                <w:rPr>
                  <w:rFonts w:ascii="Cambria Math" w:eastAsia="Calibri" w:hAnsi="Cambria Math" w:cs="Calibri"/>
                  <w:color w:val="000000" w:themeColor="text1"/>
                  <w:sz w:val="24"/>
                  <w:szCs w:val="24"/>
                </w:rPr>
                <m:t>ij</m:t>
              </m:r>
            </m:sub>
          </m:sSub>
        </m:oMath>
      </m:oMathPara>
    </w:p>
    <w:p w14:paraId="5990D1EE" w14:textId="32023AD4" w:rsidR="00766C2E" w:rsidRDefault="00134FF2" w:rsidP="00ED1423">
      <w:pPr>
        <w:pStyle w:val="Caption"/>
        <w:jc w:val="right"/>
      </w:pPr>
      <w:r>
        <w:t xml:space="preserve">(2) </w:t>
      </w:r>
    </w:p>
    <w:p w14:paraId="23D2811D" w14:textId="55A613DA" w:rsidR="00766C2E" w:rsidRDefault="00037819" w:rsidP="00F87D56">
      <w:pPr>
        <w:spacing w:after="160"/>
        <w:rPr>
          <w:rFonts w:ascii="Calibri" w:eastAsia="Calibri" w:hAnsi="Calibri" w:cs="Calibri"/>
          <w:color w:val="333333"/>
          <w:sz w:val="24"/>
          <w:szCs w:val="24"/>
        </w:rPr>
      </w:pPr>
      <w:r>
        <w:rPr>
          <w:rFonts w:ascii="Calibri" w:eastAsia="Calibri" w:hAnsi="Calibri" w:cs="Calibri"/>
          <w:color w:val="333333"/>
          <w:sz w:val="24"/>
          <w:szCs w:val="24"/>
        </w:rPr>
        <w:t xml:space="preserve">our causal inference about </w:t>
      </w:r>
      <m:oMath>
        <m:sSub>
          <m:sSubPr>
            <m:ctrlPr>
              <w:rPr>
                <w:rFonts w:ascii="Cambria Math" w:eastAsia="Calibri" w:hAnsi="Cambria Math" w:cs="Calibri"/>
                <w:b/>
                <w:color w:val="000000" w:themeColor="text1"/>
                <w:sz w:val="24"/>
                <w:szCs w:val="24"/>
              </w:rPr>
            </m:ctrlPr>
          </m:sSubPr>
          <m:e>
            <m:r>
              <m:rPr>
                <m:sty m:val="bi"/>
              </m:rPr>
              <w:rPr>
                <w:rFonts w:ascii="Cambria Math" w:eastAsia="Calibri" w:hAnsi="Cambria Math" w:cs="Calibri"/>
                <w:color w:val="000000" w:themeColor="text1"/>
                <w:sz w:val="24"/>
                <w:szCs w:val="24"/>
              </w:rPr>
              <m:t>β</m:t>
            </m:r>
          </m:e>
          <m:sub>
            <m:r>
              <m:rPr>
                <m:sty m:val="b"/>
              </m:rPr>
              <w:rPr>
                <w:rFonts w:ascii="Cambria Math" w:eastAsia="Calibri" w:hAnsi="Cambria Math" w:cs="Calibri"/>
                <w:color w:val="000000" w:themeColor="text1"/>
                <w:sz w:val="24"/>
                <w:szCs w:val="24"/>
              </w:rPr>
              <m:t>1</m:t>
            </m:r>
          </m:sub>
        </m:sSub>
      </m:oMath>
      <w:r>
        <w:rPr>
          <w:rFonts w:ascii="Calibri" w:eastAsia="Calibri" w:hAnsi="Calibri" w:cs="Calibri"/>
          <w:color w:val="333333"/>
          <w:sz w:val="24"/>
          <w:szCs w:val="24"/>
        </w:rPr>
        <w:t xml:space="preserve"> would be incorrect. This is because </w:t>
      </w:r>
      <m:oMath>
        <m:r>
          <m:rPr>
            <m:sty m:val="bi"/>
          </m:rPr>
          <w:rPr>
            <w:rFonts w:ascii="Cambria Math" w:eastAsia="Calibri" w:hAnsi="Cambria Math" w:cs="Calibri"/>
            <w:color w:val="000000" w:themeColor="text1"/>
            <w:sz w:val="24"/>
            <w:szCs w:val="24"/>
          </w:rPr>
          <m:t>γ</m:t>
        </m:r>
        <m:sSub>
          <m:sSubPr>
            <m:ctrlPr>
              <w:rPr>
                <w:rFonts w:ascii="Cambria Math" w:eastAsia="Calibri" w:hAnsi="Cambria Math" w:cs="Calibri"/>
                <w:b/>
                <w:color w:val="000000" w:themeColor="text1"/>
                <w:sz w:val="24"/>
                <w:szCs w:val="24"/>
              </w:rPr>
            </m:ctrlPr>
          </m:sSubPr>
          <m:e>
            <m:r>
              <w:rPr>
                <w:rFonts w:ascii="Cambria Math" w:eastAsia="Calibri" w:hAnsi="Cambria Math" w:cs="Calibri"/>
                <w:color w:val="000000" w:themeColor="text1"/>
                <w:sz w:val="24"/>
                <w:szCs w:val="24"/>
              </w:rPr>
              <m:t>z</m:t>
            </m:r>
            <m:ctrlPr>
              <w:rPr>
                <w:rFonts w:ascii="Cambria Math" w:eastAsia="Calibri" w:hAnsi="Cambria Math" w:cs="Calibri"/>
                <w:color w:val="000000" w:themeColor="text1"/>
                <w:sz w:val="24"/>
                <w:szCs w:val="24"/>
              </w:rPr>
            </m:ctrlPr>
          </m:e>
          <m:sub>
            <m:r>
              <w:rPr>
                <w:rFonts w:ascii="Cambria Math" w:eastAsia="Calibri" w:hAnsi="Cambria Math" w:cs="Calibri"/>
                <w:color w:val="000000" w:themeColor="text1"/>
                <w:sz w:val="24"/>
                <w:szCs w:val="24"/>
              </w:rPr>
              <m:t>i</m:t>
            </m:r>
          </m:sub>
        </m:sSub>
      </m:oMath>
      <w:r>
        <w:rPr>
          <w:rFonts w:ascii="Calibri" w:eastAsia="Calibri" w:hAnsi="Calibri" w:cs="Calibri"/>
          <w:color w:val="333333"/>
          <w:sz w:val="24"/>
          <w:szCs w:val="24"/>
        </w:rPr>
        <w:t xml:space="preserve"> would now be included in the error term, inducing a correlation between our error and causal variable of interest. This </w:t>
      </w:r>
      <w:r>
        <w:rPr>
          <w:rFonts w:ascii="Calibri" w:eastAsia="Calibri" w:hAnsi="Calibri" w:cs="Calibri"/>
          <w:b/>
          <w:color w:val="333333"/>
          <w:sz w:val="24"/>
          <w:szCs w:val="24"/>
        </w:rPr>
        <w:t>endogeneity problem</w:t>
      </w:r>
      <w:r>
        <w:rPr>
          <w:rFonts w:ascii="Calibri" w:eastAsia="Calibri" w:hAnsi="Calibri" w:cs="Calibri"/>
          <w:color w:val="333333"/>
          <w:sz w:val="24"/>
          <w:szCs w:val="24"/>
        </w:rPr>
        <w:t xml:space="preserve"> violate</w:t>
      </w:r>
      <w:r w:rsidR="00176C87">
        <w:rPr>
          <w:rFonts w:ascii="Calibri" w:eastAsia="Calibri" w:hAnsi="Calibri" w:cs="Calibri"/>
          <w:color w:val="333333"/>
          <w:sz w:val="24"/>
          <w:szCs w:val="24"/>
        </w:rPr>
        <w:t>s</w:t>
      </w:r>
      <w:r>
        <w:rPr>
          <w:rFonts w:ascii="Calibri" w:eastAsia="Calibri" w:hAnsi="Calibri" w:cs="Calibri"/>
          <w:color w:val="333333"/>
          <w:sz w:val="24"/>
          <w:szCs w:val="24"/>
        </w:rPr>
        <w:t xml:space="preserve"> the assumptions of the Gauss-Markov theorem and its extensions </w:t>
      </w:r>
      <w:r>
        <w:fldChar w:fldCharType="begin"/>
      </w:r>
      <w:r w:rsidR="00F87D56">
        <w:instrText xml:space="preserve"> ADDIN ZOTERO_ITEM CSL_CITATION {"citationID":"OxBDUSme","properties":{"formattedCitation":"(Wooldridge 2015)","plainCitation":"(Wooldridge 2015)","noteIndex":0},"citationItems":[{"id":12340,"uris":["http://zotero.org/users/1810851/items/EU4RT3D3"],"itemData":{"id":12340,"type":"book","ISBN":"1-305-44638-0","publisher":"Cengage learning","title":"Introductory econometrics: A modern approach","author":[{"family":"Wooldridge","given":"Jeffrey M."}],"issued":{"date-parts":[["2015"]]}}}],"schema":"https://github.com/citation-style-language/schema/raw/master/csl-citation.json"} </w:instrText>
      </w:r>
      <w:r>
        <w:fldChar w:fldCharType="separate"/>
      </w:r>
      <w:r w:rsidR="00F87D56">
        <w:t>(Wooldridge 2015)</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and is what leads to the problem of omitted variable bias.</w:t>
      </w:r>
    </w:p>
    <w:p w14:paraId="5DAFED5B" w14:textId="77777777" w:rsidR="00766C2E" w:rsidRDefault="00037819">
      <w:pPr>
        <w:pStyle w:val="Heading2"/>
        <w:shd w:val="clear" w:color="auto" w:fill="FFFFFF"/>
        <w:spacing w:after="160"/>
        <w:rPr>
          <w:rFonts w:ascii="Calibri" w:eastAsia="Calibri" w:hAnsi="Calibri" w:cs="Calibri"/>
          <w:i/>
          <w:sz w:val="24"/>
          <w:szCs w:val="24"/>
        </w:rPr>
      </w:pPr>
      <w:bookmarkStart w:id="547" w:name="_2et92p0" w:colFirst="0" w:colLast="0"/>
      <w:bookmarkEnd w:id="547"/>
      <w:r>
        <w:rPr>
          <w:rFonts w:ascii="Calibri" w:eastAsia="Calibri" w:hAnsi="Calibri" w:cs="Calibri"/>
          <w:i/>
          <w:sz w:val="24"/>
          <w:szCs w:val="24"/>
        </w:rPr>
        <w:t>What Ecologists Typically Do: Random or Mixed Effects Models</w:t>
      </w:r>
    </w:p>
    <w:p w14:paraId="4131A243" w14:textId="2E57187F" w:rsidR="00766C2E" w:rsidRDefault="00037819" w:rsidP="00F87D56">
      <w:pPr>
        <w:shd w:val="clear" w:color="auto" w:fill="FFFFFF"/>
        <w:spacing w:after="160"/>
        <w:ind w:firstLine="720"/>
        <w:rPr>
          <w:rFonts w:ascii="Calibri" w:eastAsia="Calibri" w:hAnsi="Calibri" w:cs="Calibri"/>
          <w:color w:val="333333"/>
          <w:sz w:val="24"/>
          <w:szCs w:val="24"/>
        </w:rPr>
      </w:pPr>
      <w:commentRangeStart w:id="548"/>
      <w:r>
        <w:rPr>
          <w:rFonts w:ascii="Calibri" w:eastAsia="Calibri" w:hAnsi="Calibri" w:cs="Calibri"/>
          <w:color w:val="333333"/>
          <w:sz w:val="24"/>
          <w:szCs w:val="24"/>
          <w:highlight w:val="white"/>
        </w:rPr>
        <w:t>Mixed</w:t>
      </w:r>
      <w:commentRangeEnd w:id="548"/>
      <w:r w:rsidR="005B6271">
        <w:rPr>
          <w:rStyle w:val="CommentReference"/>
        </w:rPr>
        <w:commentReference w:id="548"/>
      </w:r>
      <w:r>
        <w:rPr>
          <w:rFonts w:ascii="Calibri" w:eastAsia="Calibri" w:hAnsi="Calibri" w:cs="Calibri"/>
          <w:color w:val="333333"/>
          <w:sz w:val="24"/>
          <w:szCs w:val="24"/>
          <w:highlight w:val="white"/>
        </w:rPr>
        <w:t xml:space="preserve"> </w:t>
      </w:r>
      <w:r w:rsidR="0018290D">
        <w:rPr>
          <w:rFonts w:ascii="Calibri" w:eastAsia="Calibri" w:hAnsi="Calibri" w:cs="Calibri"/>
          <w:color w:val="333333"/>
          <w:sz w:val="24"/>
          <w:szCs w:val="24"/>
          <w:highlight w:val="white"/>
        </w:rPr>
        <w:t>effect</w:t>
      </w:r>
      <w:r w:rsidR="004437CE">
        <w:rPr>
          <w:rFonts w:ascii="Calibri" w:eastAsia="Calibri" w:hAnsi="Calibri" w:cs="Calibri"/>
          <w:color w:val="333333"/>
          <w:sz w:val="24"/>
          <w:szCs w:val="24"/>
          <w:highlight w:val="white"/>
        </w:rPr>
        <w:t xml:space="preserve">s models </w:t>
      </w:r>
      <w:r>
        <w:rPr>
          <w:rFonts w:ascii="Calibri" w:eastAsia="Calibri" w:hAnsi="Calibri" w:cs="Calibri"/>
          <w:color w:val="333333"/>
          <w:sz w:val="24"/>
          <w:szCs w:val="24"/>
          <w:highlight w:val="white"/>
        </w:rPr>
        <w:t xml:space="preserve">have been </w:t>
      </w:r>
      <w:r w:rsidR="002F1D3F">
        <w:rPr>
          <w:rFonts w:ascii="Calibri" w:eastAsia="Calibri" w:hAnsi="Calibri" w:cs="Calibri"/>
          <w:color w:val="333333"/>
          <w:sz w:val="24"/>
          <w:szCs w:val="24"/>
          <w:highlight w:val="white"/>
        </w:rPr>
        <w:t xml:space="preserve">popular </w:t>
      </w:r>
      <w:r>
        <w:rPr>
          <w:rFonts w:ascii="Calibri" w:eastAsia="Calibri" w:hAnsi="Calibri" w:cs="Calibri"/>
          <w:color w:val="333333"/>
          <w:sz w:val="24"/>
          <w:szCs w:val="24"/>
          <w:highlight w:val="white"/>
        </w:rPr>
        <w:t xml:space="preserve">in ecology for the past two decades </w:t>
      </w:r>
      <w:r>
        <w:fldChar w:fldCharType="begin"/>
      </w:r>
      <w:r w:rsidR="0072028C">
        <w:instrText xml:space="preserve"> ADDIN ZOTERO_ITEM CSL_CITATION {"citationID":"R9duN4xX","properties":{"formattedCitation":"(for some useful reviews see Bolker et al. 2009, Schielzeth and Nakagawa 2012, Harrison et al. 2018)","plainCitation":"(for some useful reviews see Bolker et al. 2009, Schielzeth and Nakagawa 2012, Harrison et al. 2018)","dontUpdate":true,"noteIndex":0},"citationItems":[{"id":10845,"uris":["http://zotero.org/users/1810851/items/3CGQWEHA"],"itemData":{"id":10845,"type":"article-journal","abstract":"How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S"}],"issued":{"date-parts":[["2009"]]}},"label":"page","prefix":"for some useful reviews see"},{"id":4870,"uris":["http://zotero.org/users/1810851/items/TUF6ZXQH"],"itemData":{"id":4870,"type":"article-journal","container-title":"Methods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id":4364,"uris":["http://zotero.org/users/1810851/items/6WP7J2E2"],"itemData":{"id":4364,"type":"article-journal","container-title":"PeerJ","DOI":"10.7717/peerj.4794","journalAbbreviation":"PeerJ","page":"e4794","title":"A brief introduction to mixed effects modelling and multi-model inference in ecology","URL":"https://doi.org/10.7717/peerj.4794","volume":"6","author":[{"family":"Harrison","given":"Xavier A"},{"family":"Donaldson","given":"Lynda"},{"family":"Correa-Cano","given":"Maria Eugenia"},{"family":"Evans","given":"Julian"},{"family":"Fisher","given":"David N"},{"family":"Goodwin","given":"Cecily E D"},{"family":"Robinson","given":"Beth S"},{"family":"Hodgson","given":"David J."},{"family":"Inger","given":"Richard"}],"editor":[{"family":"Gray","given":"Andrew"}],"issued":{"date-parts":[["2018"]]}}}],"schema":"https://github.com/citation-style-language/schema/raw/master/csl-citation.json"} </w:instrText>
      </w:r>
      <w:r>
        <w:fldChar w:fldCharType="separate"/>
      </w:r>
      <w:r w:rsidR="00F87D56">
        <w:t xml:space="preserve">(for </w:t>
      </w:r>
      <w:r w:rsidR="00C231BB">
        <w:t xml:space="preserve">a </w:t>
      </w:r>
      <w:r w:rsidR="00F87D56">
        <w:t>useful review</w:t>
      </w:r>
      <w:r w:rsidR="00C231BB">
        <w:t>,</w:t>
      </w:r>
      <w:r w:rsidR="00F87D56">
        <w:t xml:space="preserve"> see Bolker et al. 2009, Schielzeth and Nakagawa 2012, Harrison et al. 2018)</w:t>
      </w:r>
      <w:r>
        <w:rPr>
          <w:rFonts w:ascii="Calibri" w:eastAsia="Calibri" w:hAnsi="Calibri" w:cs="Calibri"/>
          <w:sz w:val="24"/>
          <w:szCs w:val="24"/>
        </w:rPr>
        <w:fldChar w:fldCharType="end"/>
      </w:r>
      <w:r>
        <w:rPr>
          <w:rFonts w:ascii="Calibri" w:eastAsia="Calibri" w:hAnsi="Calibri" w:cs="Calibri"/>
          <w:color w:val="333333"/>
          <w:sz w:val="24"/>
          <w:szCs w:val="24"/>
          <w:highlight w:val="white"/>
        </w:rPr>
        <w:t xml:space="preserve">. </w:t>
      </w:r>
      <w:r>
        <w:rPr>
          <w:rFonts w:ascii="Calibri" w:eastAsia="Calibri" w:hAnsi="Calibri" w:cs="Calibri"/>
          <w:color w:val="333333"/>
          <w:sz w:val="24"/>
          <w:szCs w:val="24"/>
        </w:rPr>
        <w:t xml:space="preserve">Originally used to partition variation in heritability between different relatives </w:t>
      </w:r>
      <w:r>
        <w:fldChar w:fldCharType="begin"/>
      </w:r>
      <w:r w:rsidR="00F87D56">
        <w:instrText xml:space="preserve"> ADDIN ZOTERO_ITEM CSL_CITATION {"citationID":"rXh8ZtXq","properties":{"formattedCitation":"(Fisher 1919)","plainCitation":"(Fisher 1919)","noteIndex":0},"citationItems":[{"id":12379,"uris":["http://zotero.org/users/1810851/items/WK4TI2SX"],"itemData":{"id":12379,"type":"article-journal","abstract":"Several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avoided.","container-title":"Earth and Environmental Science Transactions of The Royal Society of Edinburgh","DOI":"10.1017/S0080456800012163","ISSN":"2053-5945, 0080-4568","issue":"2","language":"en","note":"publisher: Royal Society of Edinburgh Scotland Foundation","page":"399-433","source":"Cambridge University Press","title":"XV.—The Correlation between Relatives on the Supposition of Mendelian Inheritance.","URL":"https://www.cambridge.org/core/journals/earth-and-environmental-science-transactions-of-royal-society-of-edinburgh/article/abs/xvthe-correlation-between-relatives-on-the-supposition-of-mendelian-inheritance/A60675052E0FB78C561F66C670BC75DE","volume":"52","author":[{"family":"Fisher","given":"R. A."}],"accessed":{"date-parts":[["2022",4,21]]},"issued":{"date-parts":[["1919"]],"season":"ed"}}}],"schema":"https://github.com/citation-style-language/schema/raw/master/csl-citation.json"} </w:instrText>
      </w:r>
      <w:r>
        <w:fldChar w:fldCharType="separate"/>
      </w:r>
      <w:r w:rsidR="00F87D56">
        <w:t>(Fisher 1919)</w:t>
      </w:r>
      <w:r>
        <w:rPr>
          <w:rFonts w:ascii="Calibri" w:eastAsia="Calibri" w:hAnsi="Calibri" w:cs="Calibri"/>
          <w:sz w:val="24"/>
          <w:szCs w:val="24"/>
        </w:rPr>
        <w:fldChar w:fldCharType="end"/>
      </w:r>
      <w:r>
        <w:rPr>
          <w:rFonts w:ascii="Calibri" w:eastAsia="Calibri" w:hAnsi="Calibri" w:cs="Calibri"/>
          <w:color w:val="333333"/>
          <w:sz w:val="24"/>
          <w:szCs w:val="24"/>
        </w:rPr>
        <w:t xml:space="preserve">, </w:t>
      </w:r>
      <w:r>
        <w:rPr>
          <w:rFonts w:ascii="Calibri" w:eastAsia="Calibri" w:hAnsi="Calibri" w:cs="Calibri"/>
          <w:b/>
          <w:color w:val="333333"/>
          <w:sz w:val="24"/>
          <w:szCs w:val="24"/>
        </w:rPr>
        <w:t xml:space="preserve">random effects  - </w:t>
      </w:r>
      <w:r>
        <w:rPr>
          <w:rFonts w:ascii="Calibri" w:eastAsia="Calibri" w:hAnsi="Calibri" w:cs="Calibri"/>
          <w:color w:val="333333"/>
          <w:sz w:val="24"/>
          <w:szCs w:val="24"/>
        </w:rPr>
        <w:t xml:space="preserve">the effects of clusters in data assumed to come from a random distribution </w:t>
      </w:r>
      <w:r>
        <w:fldChar w:fldCharType="begin"/>
      </w:r>
      <w:r w:rsidR="00F87D56">
        <w:instrText xml:space="preserve"> ADDIN ZOTERO_ITEM CSL_CITATION {"citationID":"iuSbUTFO","properties":{"formattedCitation":"(but see Gelman and Hill 2006 on the linguistic difficulties of defining random effects)","plainCitation":"(but see Gelman and Hill 2006 on the linguistic difficulties of defining random effects)","noteIndex":0},"citationItems":[{"id":1266,"uris":["http://zotero.org/users/1810851/items/ZIVVQIAB"],"itemData":{"id":1266,"type":"book","number-of-pages":"648","publisher":"Cambridge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Models","author":[{"family":"Gelman","given":"Andrew"},{"family":"Hill","given":"Jennifer"}],"issued":{"date-parts":[["2006"]]}},"label":"page","prefix":"but see","suffix":"on the linguistic difficulties of defining random effects"}],"schema":"https://github.com/citation-style-language/schema/raw/master/csl-citation.json"} </w:instrText>
      </w:r>
      <w:r>
        <w:fldChar w:fldCharType="separate"/>
      </w:r>
      <w:r w:rsidR="00F87D56">
        <w:t>(but see Gelman and Hill 2006 on the linguistic difficulties of defining random effects)</w:t>
      </w:r>
      <w:r>
        <w:rPr>
          <w:rFonts w:ascii="Calibri" w:eastAsia="Calibri" w:hAnsi="Calibri" w:cs="Calibri"/>
          <w:sz w:val="24"/>
          <w:szCs w:val="24"/>
        </w:rPr>
        <w:fldChar w:fldCharType="end"/>
      </w:r>
      <w:r>
        <w:rPr>
          <w:rFonts w:ascii="Calibri" w:eastAsia="Calibri" w:hAnsi="Calibri" w:cs="Calibri"/>
          <w:color w:val="333333"/>
          <w:sz w:val="24"/>
          <w:szCs w:val="24"/>
        </w:rPr>
        <w:t xml:space="preserve"> - quickly became a mainstay in the partitioning of variation in </w:t>
      </w:r>
      <w:r w:rsidR="008D5784">
        <w:rPr>
          <w:rFonts w:ascii="Calibri" w:eastAsia="Calibri" w:hAnsi="Calibri" w:cs="Calibri"/>
          <w:color w:val="333333"/>
          <w:sz w:val="24"/>
          <w:szCs w:val="24"/>
        </w:rPr>
        <w:t xml:space="preserve">randomized </w:t>
      </w:r>
      <w:r>
        <w:rPr>
          <w:rFonts w:ascii="Calibri" w:eastAsia="Calibri" w:hAnsi="Calibri" w:cs="Calibri"/>
          <w:color w:val="333333"/>
          <w:sz w:val="24"/>
          <w:szCs w:val="24"/>
        </w:rPr>
        <w:t>experiments with subsamples</w:t>
      </w:r>
      <w:r w:rsidR="008D5784">
        <w:rPr>
          <w:rFonts w:ascii="Calibri" w:eastAsia="Calibri" w:hAnsi="Calibri" w:cs="Calibri"/>
          <w:color w:val="333333"/>
          <w:sz w:val="24"/>
          <w:szCs w:val="24"/>
        </w:rPr>
        <w:t xml:space="preserve"> taken</w:t>
      </w:r>
      <w:r>
        <w:rPr>
          <w:rFonts w:ascii="Calibri" w:eastAsia="Calibri" w:hAnsi="Calibri" w:cs="Calibri"/>
          <w:color w:val="333333"/>
          <w:sz w:val="24"/>
          <w:szCs w:val="24"/>
        </w:rPr>
        <w:t xml:space="preserve"> within clusters </w:t>
      </w:r>
      <w:r>
        <w:fldChar w:fldCharType="begin"/>
      </w:r>
      <w:r w:rsidR="00F87D56">
        <w:instrText xml:space="preserve"> ADDIN ZOTERO_ITEM CSL_CITATION {"citationID":"kOfnhJvy","properties":{"formattedCitation":"(Cochran 1937, Eisenhart 1947)","plainCitation":"(Cochran 1937, Eisenhart 1947)","noteIndex":0},"citationItems":[{"id":12382,"uris":["http://zotero.org/users/1810851/items/9UEBGMA8"],"itemData":{"id":12382,"type":"article-journal","container-title":"Supplement to the Journal of the Royal Statistical Society","issue":"1","note":"publisher: JSTOR","page":"102–118","source":"Google Scholar","title":"Problems arising in the analysis of a series of similar experiments","volume":"4","author":[{"family":"Cochran","given":"William G."}],"issued":{"date-parts":[["1937"]]}}},{"id":12384,"uris":["http://zotero.org/users/1810851/items/UHC4Q4V2"],"itemData":{"id":12384,"type":"article-journal","container-title":"Biometrics","DOI":"10.2307/3001534","ISSN":"0006-341X","issue":"1","note":"publisher: [Wiley, International Biometric Society]","page":"1-21","source":"JSTOR","title":"The Assumptions Underlying the Analysis of Variance","URL":"https://www.jstor.org/stable/3001534","volume":"3","author":[{"family":"Eisenhart","given":"Churchill"}],"accessed":{"date-parts":[["2022",4,21]]},"issued":{"date-parts":[["1947"]]}}}],"schema":"https://github.com/citation-style-language/schema/raw/master/csl-citation.json"} </w:instrText>
      </w:r>
      <w:r>
        <w:fldChar w:fldCharType="separate"/>
      </w:r>
      <w:r w:rsidR="00F87D56">
        <w:t>(Cochran 1937, Eisenhart 1947)</w:t>
      </w:r>
      <w:r>
        <w:rPr>
          <w:rFonts w:ascii="Calibri" w:eastAsia="Calibri" w:hAnsi="Calibri" w:cs="Calibri"/>
          <w:sz w:val="24"/>
          <w:szCs w:val="24"/>
        </w:rPr>
        <w:fldChar w:fldCharType="end"/>
      </w:r>
      <w:r>
        <w:rPr>
          <w:rFonts w:ascii="Calibri" w:eastAsia="Calibri" w:hAnsi="Calibri" w:cs="Calibri"/>
          <w:color w:val="333333"/>
          <w:sz w:val="24"/>
          <w:szCs w:val="24"/>
        </w:rPr>
        <w:t xml:space="preserve">. They have become a standard part of the toolbox for analyzing ecological experiments </w:t>
      </w:r>
      <w:commentRangeStart w:id="549"/>
      <w:commentRangeStart w:id="550"/>
      <w:r>
        <w:fldChar w:fldCharType="begin"/>
      </w:r>
      <w:r w:rsidR="00F87D56">
        <w:instrText xml:space="preserve"> ADDIN ZOTERO_ITEM CSL_CITATION {"citationID":"ao3xXTE1","properties":{"formattedCitation":"(Schielzeth and Nakagawa 2012)","plainCitation":"(Schielzeth and Nakagawa 2012)","noteIndex":0},"citationItems":[{"id":4870,"uris":["http://zotero.org/users/1810851/items/TUF6ZXQH"],"itemData":{"id":4870,"type":"article-journal","container-title":"Methods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label":"page"}],"schema":"https://github.com/citation-style-language/schema/raw/master/csl-citation.json"} </w:instrText>
      </w:r>
      <w:r>
        <w:fldChar w:fldCharType="separate"/>
      </w:r>
      <w:r w:rsidR="00F87D56">
        <w:t>(Schielzeth and Nakagawa 2012)</w:t>
      </w:r>
      <w:r>
        <w:rPr>
          <w:rFonts w:ascii="Calibri" w:eastAsia="Calibri" w:hAnsi="Calibri" w:cs="Calibri"/>
          <w:sz w:val="24"/>
          <w:szCs w:val="24"/>
        </w:rPr>
        <w:fldChar w:fldCharType="end"/>
      </w:r>
      <w:commentRangeEnd w:id="549"/>
      <w:r w:rsidR="00F6146E">
        <w:rPr>
          <w:rStyle w:val="CommentReference"/>
        </w:rPr>
        <w:commentReference w:id="549"/>
      </w:r>
      <w:commentRangeEnd w:id="550"/>
      <w:r w:rsidR="00581014">
        <w:rPr>
          <w:rStyle w:val="CommentReference"/>
        </w:rPr>
        <w:commentReference w:id="550"/>
      </w:r>
      <w:r>
        <w:rPr>
          <w:rFonts w:ascii="Calibri" w:eastAsia="Calibri" w:hAnsi="Calibri" w:cs="Calibri"/>
          <w:color w:val="333333"/>
          <w:sz w:val="24"/>
          <w:szCs w:val="24"/>
        </w:rPr>
        <w:t xml:space="preserve">. </w:t>
      </w:r>
    </w:p>
    <w:p w14:paraId="7574155F" w14:textId="09335EDE" w:rsidR="002E4527" w:rsidRDefault="00037819" w:rsidP="00F87D56">
      <w:pPr>
        <w:shd w:val="clear" w:color="auto" w:fill="FFFFFF"/>
        <w:spacing w:after="160"/>
        <w:ind w:firstLine="720"/>
        <w:rPr>
          <w:rFonts w:ascii="Calibri" w:eastAsia="Calibri" w:hAnsi="Calibri" w:cs="Calibri"/>
          <w:color w:val="333333"/>
          <w:sz w:val="24"/>
          <w:szCs w:val="24"/>
          <w:highlight w:val="white"/>
        </w:rPr>
      </w:pPr>
      <w:r w:rsidRPr="00581014">
        <w:rPr>
          <w:rFonts w:ascii="Calibri" w:eastAsia="Calibri" w:hAnsi="Calibri" w:cs="Calibri"/>
          <w:color w:val="333333"/>
          <w:sz w:val="24"/>
          <w:szCs w:val="24"/>
        </w:rPr>
        <w:t>In observational data, random effects</w:t>
      </w:r>
      <w:r w:rsidR="00617BA3" w:rsidRPr="00581014">
        <w:rPr>
          <w:rFonts w:ascii="Calibri" w:eastAsia="Calibri" w:hAnsi="Calibri" w:cs="Calibri"/>
          <w:color w:val="333333"/>
          <w:sz w:val="24"/>
          <w:szCs w:val="24"/>
        </w:rPr>
        <w:t xml:space="preserve"> </w:t>
      </w:r>
      <w:r w:rsidR="00EE3160" w:rsidRPr="00581014">
        <w:rPr>
          <w:rFonts w:ascii="Calibri" w:eastAsia="Calibri" w:hAnsi="Calibri" w:cs="Calibri"/>
          <w:color w:val="333333"/>
          <w:sz w:val="24"/>
          <w:szCs w:val="24"/>
        </w:rPr>
        <w:t>account for</w:t>
      </w:r>
      <w:r w:rsidR="00617BA3" w:rsidRPr="00581014">
        <w:rPr>
          <w:rFonts w:ascii="Calibri" w:eastAsia="Calibri" w:hAnsi="Calibri" w:cs="Calibri"/>
          <w:color w:val="333333"/>
          <w:sz w:val="24"/>
          <w:szCs w:val="24"/>
        </w:rPr>
        <w:t xml:space="preserve"> </w:t>
      </w:r>
      <w:r w:rsidRPr="00581014">
        <w:rPr>
          <w:rFonts w:ascii="Calibri" w:eastAsia="Calibri" w:hAnsi="Calibri" w:cs="Calibri"/>
          <w:color w:val="333333"/>
          <w:sz w:val="24"/>
          <w:szCs w:val="24"/>
        </w:rPr>
        <w:t>clustering in our data</w:t>
      </w:r>
      <w:r w:rsidR="00EE3160" w:rsidRPr="00581014">
        <w:rPr>
          <w:rFonts w:ascii="Calibri" w:eastAsia="Calibri" w:hAnsi="Calibri" w:cs="Calibri"/>
          <w:color w:val="333333"/>
          <w:sz w:val="24"/>
          <w:szCs w:val="24"/>
        </w:rPr>
        <w:t xml:space="preserve"> in the error structure of the model </w:t>
      </w:r>
      <w:r w:rsidR="0072028C" w:rsidRPr="00581014">
        <w:rPr>
          <w:rFonts w:ascii="Calibri" w:eastAsia="Calibri" w:hAnsi="Calibri" w:cs="Calibri"/>
          <w:color w:val="333333"/>
          <w:sz w:val="24"/>
          <w:szCs w:val="24"/>
        </w:rPr>
        <w:fldChar w:fldCharType="begin"/>
      </w:r>
      <w:r w:rsidR="0072028C" w:rsidRPr="00581014">
        <w:rPr>
          <w:rFonts w:ascii="Calibri" w:eastAsia="Calibri" w:hAnsi="Calibri" w:cs="Calibri"/>
          <w:color w:val="333333"/>
          <w:sz w:val="24"/>
          <w:szCs w:val="24"/>
        </w:rPr>
        <w:instrText xml:space="preserve"> ADDIN ZOTERO_ITEM CSL_CITATION {"citationID":"dfytSHwW","properties":{"formattedCitation":"(Gelman and Hill 2006, Bolker et al. 2009)","plainCitation":"(Gelman and Hill 2006, Bolker et al. 2009)","noteIndex":0},"citationItems":[{"id":1266,"uris":["http://zotero.org/users/1810851/items/ZIVVQIAB"],"itemData":{"id":1266,"type":"book","number-of-pages":"648","publisher":"Cambridge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S"}],"issued":{"date-parts":[["2009"]]}}}],"schema":"https://github.com/citation-style-language/schema/raw/master/csl-citation.json"} </w:instrText>
      </w:r>
      <w:r w:rsidR="0072028C" w:rsidRPr="00581014">
        <w:rPr>
          <w:rFonts w:ascii="Calibri" w:eastAsia="Calibri" w:hAnsi="Calibri" w:cs="Calibri"/>
          <w:color w:val="333333"/>
          <w:sz w:val="24"/>
          <w:szCs w:val="24"/>
        </w:rPr>
        <w:fldChar w:fldCharType="separate"/>
      </w:r>
      <w:r w:rsidR="0072028C" w:rsidRPr="00581014">
        <w:rPr>
          <w:rFonts w:ascii="Calibri" w:eastAsia="Calibri" w:hAnsi="Calibri" w:cs="Calibri"/>
          <w:noProof/>
          <w:color w:val="333333"/>
          <w:sz w:val="24"/>
          <w:szCs w:val="24"/>
        </w:rPr>
        <w:t>(Gelman and Hill 2006, Bolker et al. 2009)</w:t>
      </w:r>
      <w:r w:rsidR="0072028C" w:rsidRPr="00581014">
        <w:rPr>
          <w:rFonts w:ascii="Calibri" w:eastAsia="Calibri" w:hAnsi="Calibri" w:cs="Calibri"/>
          <w:color w:val="333333"/>
          <w:sz w:val="24"/>
          <w:szCs w:val="24"/>
        </w:rPr>
        <w:fldChar w:fldCharType="end"/>
      </w:r>
      <w:r w:rsidR="00F6146E" w:rsidRPr="00581014">
        <w:rPr>
          <w:rFonts w:ascii="Calibri" w:eastAsia="Calibri" w:hAnsi="Calibri" w:cs="Calibri"/>
          <w:color w:val="333333"/>
          <w:sz w:val="24"/>
          <w:szCs w:val="24"/>
        </w:rPr>
        <w:t>.</w:t>
      </w:r>
      <w:r>
        <w:rPr>
          <w:rFonts w:ascii="Calibri" w:eastAsia="Calibri" w:hAnsi="Calibri" w:cs="Calibri"/>
          <w:color w:val="333333"/>
          <w:sz w:val="24"/>
          <w:szCs w:val="24"/>
        </w:rPr>
        <w:t xml:space="preserve"> </w:t>
      </w:r>
      <w:commentRangeStart w:id="551"/>
      <w:commentRangeStart w:id="552"/>
      <w:r w:rsidR="002E4527">
        <w:rPr>
          <w:rFonts w:ascii="Calibri" w:eastAsia="Calibri" w:hAnsi="Calibri" w:cs="Calibri"/>
          <w:color w:val="333333"/>
          <w:sz w:val="24"/>
          <w:szCs w:val="24"/>
        </w:rPr>
        <w:t xml:space="preserve">This </w:t>
      </w:r>
      <w:commentRangeEnd w:id="551"/>
      <w:r w:rsidR="002E4527">
        <w:rPr>
          <w:rStyle w:val="CommentReference"/>
        </w:rPr>
        <w:commentReference w:id="551"/>
      </w:r>
      <w:commentRangeEnd w:id="552"/>
      <w:r w:rsidR="00EE108A">
        <w:rPr>
          <w:rStyle w:val="CommentReference"/>
        </w:rPr>
        <w:commentReference w:id="552"/>
      </w:r>
      <w:r w:rsidR="002E4527">
        <w:rPr>
          <w:rFonts w:ascii="Calibri" w:eastAsia="Calibri" w:hAnsi="Calibri" w:cs="Calibri"/>
          <w:color w:val="333333"/>
          <w:sz w:val="24"/>
          <w:szCs w:val="24"/>
        </w:rPr>
        <w:t xml:space="preserve">could of course be done with clusters as a </w:t>
      </w:r>
      <w:r w:rsidR="002E4527">
        <w:rPr>
          <w:rFonts w:ascii="Calibri" w:eastAsia="Calibri" w:hAnsi="Calibri" w:cs="Calibri"/>
          <w:b/>
          <w:color w:val="333333"/>
          <w:sz w:val="24"/>
          <w:szCs w:val="24"/>
        </w:rPr>
        <w:t>fixed effects</w:t>
      </w:r>
      <w:r w:rsidR="002E4527">
        <w:rPr>
          <w:rFonts w:ascii="Calibri" w:eastAsia="Calibri" w:hAnsi="Calibri" w:cs="Calibri"/>
          <w:color w:val="333333"/>
          <w:sz w:val="24"/>
          <w:szCs w:val="24"/>
        </w:rPr>
        <w:t xml:space="preserve"> (i.e., recoding clusters to 0/1 using a</w:t>
      </w:r>
      <w:commentRangeStart w:id="553"/>
      <w:r w:rsidR="002E4527">
        <w:rPr>
          <w:rFonts w:ascii="Calibri" w:eastAsia="Calibri" w:hAnsi="Calibri" w:cs="Calibri"/>
          <w:color w:val="333333"/>
          <w:sz w:val="24"/>
          <w:szCs w:val="24"/>
        </w:rPr>
        <w:t xml:space="preserve"> contrast structure</w:t>
      </w:r>
      <w:commentRangeEnd w:id="553"/>
      <w:r w:rsidR="00B903F8">
        <w:rPr>
          <w:rStyle w:val="CommentReference"/>
        </w:rPr>
        <w:commentReference w:id="553"/>
      </w:r>
      <w:r w:rsidR="002E4527">
        <w:rPr>
          <w:rFonts w:ascii="Calibri" w:eastAsia="Calibri" w:hAnsi="Calibri" w:cs="Calibri"/>
          <w:color w:val="333333"/>
          <w:sz w:val="24"/>
          <w:szCs w:val="24"/>
        </w:rPr>
        <w:t xml:space="preserve">), although in such a case one might need to use cluster robust standard errors to accommodate for clustered error structures </w:t>
      </w:r>
      <w:r w:rsidR="002E4527">
        <w:fldChar w:fldCharType="begin"/>
      </w:r>
      <w:r w:rsidR="00B2675F">
        <w:instrText xml:space="preserve"> ADDIN ZOTERO_ITEM CSL_CITATION {"citationID":"DCR1r2AI","properties":{"formattedCitation":"((see Box 4 and Cameron and Miller 2015)","plainCitation":"((see Box 4 and Cameron and Miller 2015)","dontUpdate":true,"noteIndex":0},"citationItems":[{"id":12411,"uris":["http://zotero.org/users/1810851/items/NHAY2HUU"],"itemData":{"id":12411,"type":"article-journal","abstract":"We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 "}],"schema":"https://github.com/citation-style-language/schema/raw/master/csl-citation.json"} </w:instrText>
      </w:r>
      <w:r w:rsidR="002E4527">
        <w:fldChar w:fldCharType="separate"/>
      </w:r>
      <w:r w:rsidR="002E4527">
        <w:t>(see Box 4 and Cameron and Miller 2015)</w:t>
      </w:r>
      <w:r w:rsidR="002E4527">
        <w:rPr>
          <w:rFonts w:ascii="Calibri" w:eastAsia="Calibri" w:hAnsi="Calibri" w:cs="Calibri"/>
          <w:sz w:val="24"/>
          <w:szCs w:val="24"/>
        </w:rPr>
        <w:fldChar w:fldCharType="end"/>
      </w:r>
      <w:r w:rsidR="002E4527">
        <w:rPr>
          <w:rFonts w:ascii="Calibri" w:eastAsia="Calibri" w:hAnsi="Calibri" w:cs="Calibri"/>
          <w:color w:val="333333"/>
          <w:sz w:val="24"/>
          <w:szCs w:val="24"/>
        </w:rPr>
        <w:t>. Random effects, however, have the added second benefit of efficiency -</w:t>
      </w:r>
      <w:commentRangeStart w:id="554"/>
      <w:r w:rsidR="002E4527">
        <w:rPr>
          <w:rFonts w:ascii="Calibri" w:eastAsia="Calibri" w:hAnsi="Calibri" w:cs="Calibri"/>
          <w:color w:val="333333"/>
          <w:sz w:val="24"/>
          <w:szCs w:val="24"/>
        </w:rPr>
        <w:t xml:space="preserve"> they cost fewer degrees of freedom to estimate as we assume all cluster means follow from a distribution. With this can come an improvement in the estimates of </w:t>
      </w:r>
      <w:r w:rsidR="002E4527">
        <w:rPr>
          <w:rFonts w:ascii="Calibri" w:eastAsia="Calibri" w:hAnsi="Calibri" w:cs="Calibri"/>
          <w:i/>
          <w:color w:val="333333"/>
          <w:sz w:val="24"/>
          <w:szCs w:val="24"/>
        </w:rPr>
        <w:t>precision</w:t>
      </w:r>
      <w:r w:rsidR="002E4527">
        <w:rPr>
          <w:rFonts w:ascii="Calibri" w:eastAsia="Calibri" w:hAnsi="Calibri" w:cs="Calibri"/>
          <w:color w:val="333333"/>
          <w:sz w:val="24"/>
          <w:szCs w:val="24"/>
        </w:rPr>
        <w:t xml:space="preserve"> for coefficient estimates (Gelman and Hill 2006) relative to fixed effects. This can contrast to changes in precision from  cluster robust standard errors </w:t>
      </w:r>
      <w:r w:rsidR="002E4527">
        <w:fldChar w:fldCharType="begin"/>
      </w:r>
      <w:r w:rsidR="002E4527">
        <w:instrText xml:space="preserve"> ADDIN ZOTERO_ITEM CSL_CITATION {"citationID":"vqdJZnlr","properties":{"formattedCitation":"(see Oshchepkov and Shirokanova 2022 for an excellent comparison between mixed models and CSRE)","plainCitation":"(see Oshchepkov and Shirokanova 2022 for an excellent comparison between mixed models and CSRE)","noteIndex":0},"citationItems":[{"id":12647,"uris":["http://zotero.org/users/1810851/items/9YIL44BI"],"itemData":{"id":12647,"type":"article-journal","abstract":"Many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see","suffix":"for an excellent comparison between mixed models and CSRE"}],"schema":"https://github.com/citation-style-language/schema/raw/master/csl-citation.json"} </w:instrText>
      </w:r>
      <w:r w:rsidR="002E4527">
        <w:fldChar w:fldCharType="separate"/>
      </w:r>
      <w:r w:rsidR="002E4527">
        <w:t>(see Oshchepkov and Shirokanova 2022 for an excellent comparison between mixed models and CSRE)</w:t>
      </w:r>
      <w:r w:rsidR="002E4527">
        <w:rPr>
          <w:rFonts w:ascii="Calibri" w:eastAsia="Calibri" w:hAnsi="Calibri" w:cs="Calibri"/>
          <w:sz w:val="24"/>
          <w:szCs w:val="24"/>
        </w:rPr>
        <w:fldChar w:fldCharType="end"/>
      </w:r>
      <w:r w:rsidR="002E4527">
        <w:rPr>
          <w:rFonts w:ascii="Calibri" w:eastAsia="Calibri" w:hAnsi="Calibri" w:cs="Calibri"/>
          <w:color w:val="333333"/>
          <w:sz w:val="24"/>
          <w:szCs w:val="24"/>
        </w:rPr>
        <w:t xml:space="preserve">. </w:t>
      </w:r>
      <w:commentRangeEnd w:id="554"/>
      <w:r w:rsidR="00EE108A">
        <w:rPr>
          <w:rStyle w:val="CommentReference"/>
        </w:rPr>
        <w:commentReference w:id="554"/>
      </w:r>
      <w:r w:rsidR="002E4527">
        <w:rPr>
          <w:rFonts w:ascii="Calibri" w:eastAsia="Calibri" w:hAnsi="Calibri" w:cs="Calibri"/>
          <w:color w:val="333333"/>
          <w:sz w:val="24"/>
          <w:szCs w:val="24"/>
        </w:rPr>
        <w:t xml:space="preserve">Further, as random effects are assumed to be drawn from a common distribution, they have benefits for analyses of unbalanced samples </w:t>
      </w:r>
      <w:commentRangeStart w:id="555"/>
      <w:r w:rsidR="002E4527">
        <w:rPr>
          <w:rFonts w:ascii="Calibri" w:eastAsia="Calibri" w:hAnsi="Calibri" w:cs="Calibri"/>
          <w:color w:val="333333"/>
          <w:sz w:val="24"/>
          <w:szCs w:val="24"/>
        </w:rPr>
        <w:t>as well as regularizing of cluster means</w:t>
      </w:r>
      <w:commentRangeEnd w:id="555"/>
      <w:r w:rsidR="00EE108A">
        <w:rPr>
          <w:rStyle w:val="CommentReference"/>
        </w:rPr>
        <w:commentReference w:id="555"/>
      </w:r>
      <w:r w:rsidR="002E4527">
        <w:rPr>
          <w:rFonts w:ascii="Calibri" w:eastAsia="Calibri" w:hAnsi="Calibri" w:cs="Calibri"/>
          <w:color w:val="333333"/>
          <w:sz w:val="24"/>
          <w:szCs w:val="24"/>
        </w:rPr>
        <w:t xml:space="preserve"> </w:t>
      </w:r>
      <w:r w:rsidR="002E4527">
        <w:fldChar w:fldCharType="begin"/>
      </w:r>
      <w:r w:rsidR="002E4527">
        <w:instrText xml:space="preserve"> ADDIN ZOTERO_ITEM CSL_CITATION {"citationID":"i4zgGqof","properties":{"formattedCitation":"(see an excellent discussion by Efron and Morris 1975)","plainCitation":"(see an excellent discussion by Efron and Morris 1975)","noteIndex":0},"citationItems":[{"id":12388,"uris":["http://zotero.org/users/1810851/items/QHMC9GWI"],"itemData":{"id":12388,"type":"article-journal","abstract":"In 1961, James and Stein exhibited an estimator of the mean of a multivariate normal distribution having uniformly lower mean squared error than the sample mean. This estimator is reviewed briefly in an empirical Bayes context. Stein's rule and its generalizations are then applied to predict baseball averages, to estimate toxomosis prevalence rates, and to estimate the exact size of Pearson's chi-square test with results from a computer simulation. In each of these examples, the mean square error of these rules is less than half that of the sample mean.","container-title":"Journal of the American Statistical Association","DOI":"10.2307/2285814","ISSN":"0162-1459","issue":"350","note":"publisher: [American Statistical Association, Taylor &amp; Francis, Ltd.]","page":"311-319","source":"JSTOR","title":"Data Analysis Using Stein's Estimator and its Generalizations","URL":"https://www.jstor.org/stable/2285814","volume":"70","author":[{"family":"Efron","given":"Bradley"},{"family":"Morris","given":"Carl"}],"accessed":{"date-parts":[["2022",4,21]]},"issued":{"date-parts":[["1975"]]}},"label":"page","prefix":"see an excellent discussion by"}],"schema":"https://github.com/citation-style-language/schema/raw/master/csl-citation.json"} </w:instrText>
      </w:r>
      <w:r w:rsidR="002E4527">
        <w:fldChar w:fldCharType="separate"/>
      </w:r>
      <w:r w:rsidR="002E4527">
        <w:t>(see an excellent discussion by Efron and Morris 1975)</w:t>
      </w:r>
      <w:r w:rsidR="002E4527">
        <w:rPr>
          <w:rFonts w:ascii="Calibri" w:eastAsia="Calibri" w:hAnsi="Calibri" w:cs="Calibri"/>
          <w:sz w:val="24"/>
          <w:szCs w:val="24"/>
        </w:rPr>
        <w:fldChar w:fldCharType="end"/>
      </w:r>
      <w:r w:rsidR="002E4527">
        <w:rPr>
          <w:rFonts w:ascii="Calibri" w:eastAsia="Calibri" w:hAnsi="Calibri" w:cs="Calibri"/>
          <w:color w:val="333333"/>
          <w:sz w:val="24"/>
          <w:szCs w:val="24"/>
          <w:highlight w:val="white"/>
        </w:rPr>
        <w:t xml:space="preserve">. </w:t>
      </w:r>
    </w:p>
    <w:p w14:paraId="282AB4E4" w14:textId="0D14E3CE" w:rsidR="00766C2E" w:rsidRDefault="00037819"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For these reasons, Ecologists conducting a study akin to our snail-temperature example would likely gravitate towards a mixed model to account for site-to-site variability in snail </w:t>
      </w:r>
      <w:r>
        <w:rPr>
          <w:rFonts w:ascii="Calibri" w:eastAsia="Calibri" w:hAnsi="Calibri" w:cs="Calibri"/>
          <w:color w:val="333333"/>
          <w:sz w:val="24"/>
          <w:szCs w:val="24"/>
          <w:highlight w:val="white"/>
        </w:rPr>
        <w:lastRenderedPageBreak/>
        <w:t xml:space="preserve">abundances </w:t>
      </w:r>
      <w:r>
        <w:fldChar w:fldCharType="begin"/>
      </w:r>
      <w:r w:rsidR="00F87D56">
        <w:instrText xml:space="preserve"> ADDIN ZOTERO_ITEM CSL_CITATION {"citationID":"nthz9vQL","properties":{"formattedCitation":"(e.g., the models in Duffy et al. 2016 as an example - these are colleagues whom we do not wish to single out, but rather show an example)","plainCitation":"(e.g., the models in Duffy et al. 2016 as an example - these are colleagues whom we do not wish to single out, but rather show an example)","noteIndex":0},"citationItems":[{"id":3746,"uris":["http://zotero.org/users/1810851/items/Y9KCQ4CE"],"itemData":{"id":3746,"type":"article-journal","container-title":"PNAS","DOI":"10.1073/pnas.1524465113","issue":"22","journalAbbreviation":"PNAS","page":"6230-6235","title":"Biodiversity enhances reef fish biomass and resistance to climate change","URL":"http://www.pnas.org/lookup/doi/10.1073/pnas.1524465113","volume":"113","author":[{"family":"Duffy","given":"J. Emmett"},{"family":"Lefcheck","given":"Jonathan S"},{"family":"Stuart-Smith","given":"Rick D"},{"family":"Navarrete","given":"Sergio A."},{"family":"Edgar","given":"Graham J"}],"issued":{"date-parts":[["2016"]]}},"label":"page","prefix":"e.g., the models in","suffix":"as an example - these are colleagues whom we do not wish to single out, but rather show an example"}],"schema":"https://github.com/citation-style-language/schema/raw/master/csl-citation.json"} </w:instrText>
      </w:r>
      <w:r>
        <w:fldChar w:fldCharType="separate"/>
      </w:r>
      <w:r w:rsidR="00F87D56">
        <w:t>(e.g., the models in Duffy et al. 2016 as an example - these are colleagues whom we do not wish to single out, but rather show an example)</w:t>
      </w:r>
      <w:r>
        <w:rPr>
          <w:rFonts w:ascii="Calibri" w:eastAsia="Calibri" w:hAnsi="Calibri" w:cs="Calibri"/>
          <w:sz w:val="24"/>
          <w:szCs w:val="24"/>
        </w:rPr>
        <w:fldChar w:fldCharType="end"/>
      </w:r>
      <w:r>
        <w:rPr>
          <w:rFonts w:ascii="Calibri" w:eastAsia="Calibri" w:hAnsi="Calibri" w:cs="Calibri"/>
          <w:color w:val="333333"/>
          <w:sz w:val="24"/>
          <w:szCs w:val="24"/>
          <w:highlight w:val="white"/>
        </w:rPr>
        <w:t xml:space="preserve">, such as using the following mixed </w:t>
      </w:r>
      <w:r w:rsidR="0072028C">
        <w:rPr>
          <w:rFonts w:ascii="Calibri" w:eastAsia="Calibri" w:hAnsi="Calibri" w:cs="Calibri"/>
          <w:color w:val="333333"/>
          <w:sz w:val="24"/>
          <w:szCs w:val="24"/>
          <w:highlight w:val="white"/>
        </w:rPr>
        <w:t xml:space="preserve">effects </w:t>
      </w:r>
      <w:commentRangeStart w:id="556"/>
      <w:commentRangeStart w:id="557"/>
      <w:r>
        <w:rPr>
          <w:rFonts w:ascii="Calibri" w:eastAsia="Calibri" w:hAnsi="Calibri" w:cs="Calibri"/>
          <w:color w:val="333333"/>
          <w:sz w:val="24"/>
          <w:szCs w:val="24"/>
          <w:highlight w:val="white"/>
        </w:rPr>
        <w:t>model design:</w:t>
      </w:r>
      <w:commentRangeEnd w:id="556"/>
      <w:r w:rsidR="009C3280">
        <w:rPr>
          <w:rStyle w:val="CommentReference"/>
        </w:rPr>
        <w:commentReference w:id="556"/>
      </w:r>
      <w:commentRangeEnd w:id="557"/>
      <w:r w:rsidR="00581014">
        <w:rPr>
          <w:rStyle w:val="CommentReference"/>
        </w:rPr>
        <w:commentReference w:id="557"/>
      </w:r>
    </w:p>
    <w:p w14:paraId="4E028A8C" w14:textId="4A948908" w:rsidR="00766C2E" w:rsidRPr="00134FF2" w:rsidRDefault="00000000" w:rsidP="00134FF2">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w:rPr>
                  <w:rFonts w:ascii="Cambria Math" w:eastAsia="Calibri" w:hAnsi="Cambria Math" w:cs="Calibri"/>
                  <w:color w:val="333333"/>
                  <w:sz w:val="24"/>
                  <w:szCs w:val="24"/>
                </w:rPr>
                <m:t>y</m:t>
              </m:r>
            </m:e>
            <m:sub>
              <m:r>
                <m:rPr>
                  <m:sty m:val="p"/>
                </m:rPr>
                <w:rPr>
                  <w:rFonts w:ascii="Cambria Math" w:eastAsia="Calibri" w:hAnsi="Cambria Math" w:cs="Calibri"/>
                  <w:color w:val="333333"/>
                  <w:sz w:val="24"/>
                  <w:szCs w:val="24"/>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m:oMath>
      </m:oMathPara>
    </w:p>
    <w:p w14:paraId="7BC0A8A4" w14:textId="5E0A5AF3" w:rsidR="00134FF2" w:rsidRPr="00134FF2" w:rsidRDefault="00134FF2" w:rsidP="00134FF2">
      <w:pPr>
        <w:pStyle w:val="Caption"/>
        <w:jc w:val="right"/>
        <w:rPr>
          <w:rFonts w:ascii="Calibri" w:eastAsia="Calibri" w:hAnsi="Calibri" w:cs="Calibri"/>
          <w:i w:val="0"/>
          <w:color w:val="333333"/>
          <w:sz w:val="24"/>
          <w:szCs w:val="24"/>
          <w:highlight w:val="white"/>
        </w:rPr>
      </w:pPr>
      <w:r>
        <w:t xml:space="preserve">(3) </w:t>
      </w:r>
    </w:p>
    <w:p w14:paraId="528A095B"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1495C280"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50536531"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commentRangeStart w:id="558"/>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commentRangeEnd w:id="558"/>
      <w:r w:rsidR="00537866">
        <w:rPr>
          <w:rStyle w:val="CommentReference"/>
        </w:rPr>
        <w:commentReference w:id="558"/>
      </w:r>
    </w:p>
    <w:p w14:paraId="2A5DE796" w14:textId="4C6F38F3"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Here, </w:t>
      </w:r>
      <w:proofErr w:type="spellStart"/>
      <w:r>
        <w:rPr>
          <w:rFonts w:ascii="Calibri" w:eastAsia="Calibri" w:hAnsi="Calibri" w:cs="Calibri"/>
          <w:color w:val="333333"/>
          <w:sz w:val="24"/>
          <w:szCs w:val="24"/>
          <w:highlight w:val="white"/>
        </w:rPr>
        <w:t>y</w:t>
      </w:r>
      <w:r>
        <w:rPr>
          <w:rFonts w:ascii="Calibri" w:eastAsia="Calibri" w:hAnsi="Calibri" w:cs="Calibri"/>
          <w:color w:val="333333"/>
          <w:sz w:val="24"/>
          <w:szCs w:val="24"/>
          <w:highlight w:val="white"/>
          <w:vertAlign w:val="subscript"/>
        </w:rPr>
        <w:t>ij</w:t>
      </w:r>
      <w:proofErr w:type="spellEnd"/>
      <w:r>
        <w:rPr>
          <w:rFonts w:ascii="Calibri" w:eastAsia="Calibri" w:hAnsi="Calibri" w:cs="Calibri"/>
          <w:color w:val="333333"/>
          <w:sz w:val="24"/>
          <w:szCs w:val="24"/>
          <w:highlight w:val="white"/>
          <w:vertAlign w:val="subscript"/>
        </w:rPr>
        <w:t xml:space="preserve"> </w:t>
      </w:r>
      <w:r>
        <w:rPr>
          <w:rFonts w:ascii="Calibri" w:eastAsia="Calibri" w:hAnsi="Calibri" w:cs="Calibri"/>
          <w:color w:val="333333"/>
          <w:sz w:val="24"/>
          <w:szCs w:val="24"/>
          <w:highlight w:val="white"/>
        </w:rPr>
        <w:t xml:space="preserve">is the abundance of snails at site </w:t>
      </w:r>
      <w:proofErr w:type="spellStart"/>
      <w:r>
        <w:rPr>
          <w:rFonts w:ascii="Calibri" w:eastAsia="Calibri" w:hAnsi="Calibri" w:cs="Calibri"/>
          <w:i/>
          <w:color w:val="333333"/>
          <w:sz w:val="24"/>
          <w:szCs w:val="24"/>
          <w:highlight w:val="white"/>
        </w:rPr>
        <w:t>i</w:t>
      </w:r>
      <w:proofErr w:type="spellEnd"/>
      <w:r>
        <w:rPr>
          <w:rFonts w:ascii="Calibri" w:eastAsia="Calibri" w:hAnsi="Calibri" w:cs="Calibri"/>
          <w:i/>
          <w:color w:val="333333"/>
          <w:sz w:val="24"/>
          <w:szCs w:val="24"/>
          <w:highlight w:val="white"/>
        </w:rPr>
        <w:t xml:space="preserve"> </w:t>
      </w:r>
      <w:r>
        <w:rPr>
          <w:rFonts w:ascii="Calibri" w:eastAsia="Calibri" w:hAnsi="Calibri" w:cs="Calibri"/>
          <w:color w:val="333333"/>
          <w:sz w:val="24"/>
          <w:szCs w:val="24"/>
          <w:highlight w:val="white"/>
        </w:rPr>
        <w:t>in year</w:t>
      </w:r>
      <w:r>
        <w:rPr>
          <w:rFonts w:ascii="Calibri" w:eastAsia="Calibri" w:hAnsi="Calibri" w:cs="Calibri"/>
          <w:i/>
          <w:color w:val="333333"/>
          <w:sz w:val="24"/>
          <w:szCs w:val="24"/>
          <w:highlight w:val="white"/>
        </w:rPr>
        <w:t xml:space="preserve"> j</w:t>
      </w:r>
      <w:r>
        <w:rPr>
          <w:rFonts w:ascii="Calibri" w:eastAsia="Calibri" w:hAnsi="Calibri" w:cs="Calibri"/>
          <w:color w:val="333333"/>
          <w:sz w:val="24"/>
          <w:szCs w:val="24"/>
          <w:highlight w:val="white"/>
        </w:rPr>
        <w:t xml:space="preserve">,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oMath>
      <w:r>
        <w:rPr>
          <w:rFonts w:ascii="Calibri" w:eastAsia="Calibri" w:hAnsi="Calibri" w:cs="Calibri"/>
          <w:color w:val="333333"/>
          <w:sz w:val="24"/>
          <w:szCs w:val="24"/>
          <w:highlight w:val="white"/>
        </w:rPr>
        <w:t xml:space="preserve">is the abundance of snails if the temperature was 0 (you might want to center your temperatures to make this the abundance of snails at the mean temperature!),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rPr>
              <m:t>1</m:t>
            </m:r>
          </m:sub>
        </m:sSub>
        <m:r>
          <w:rPr>
            <w:rFonts w:ascii="Cambria Math" w:eastAsia="Calibri" w:hAnsi="Cambria Math" w:cs="Calibri"/>
            <w:color w:val="333333"/>
            <w:sz w:val="24"/>
            <w:szCs w:val="24"/>
          </w:rPr>
          <m:t xml:space="preserve"> </m:t>
        </m:r>
      </m:oMath>
      <w:r>
        <w:rPr>
          <w:rFonts w:ascii="Calibri" w:eastAsia="Calibri" w:hAnsi="Calibri" w:cs="Calibri"/>
          <w:color w:val="333333"/>
          <w:sz w:val="24"/>
          <w:szCs w:val="24"/>
          <w:highlight w:val="white"/>
        </w:rPr>
        <w:t xml:space="preserve">is the effect of temperature x at site i in year j on snails,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oMath>
      <w:r w:rsidR="0072028C">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is the site-specific deviation at site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from our intercept due to random variation which follows a normal distribution and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w:r w:rsidR="0072028C">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is the residual variability for snail abundance at site </w:t>
      </w:r>
      <w:proofErr w:type="spellStart"/>
      <w:r>
        <w:rPr>
          <w:rFonts w:ascii="Calibri" w:eastAsia="Calibri" w:hAnsi="Calibri" w:cs="Calibri"/>
          <w:i/>
          <w:color w:val="333333"/>
          <w:sz w:val="24"/>
          <w:szCs w:val="24"/>
          <w:highlight w:val="white"/>
        </w:rPr>
        <w:t>i</w:t>
      </w:r>
      <w:proofErr w:type="spellEnd"/>
      <w:r>
        <w:rPr>
          <w:rFonts w:ascii="Calibri" w:eastAsia="Calibri" w:hAnsi="Calibri" w:cs="Calibri"/>
          <w:color w:val="333333"/>
          <w:sz w:val="24"/>
          <w:szCs w:val="24"/>
          <w:highlight w:val="white"/>
        </w:rPr>
        <w:t xml:space="preserve"> in year</w:t>
      </w:r>
      <w:r>
        <w:rPr>
          <w:rFonts w:ascii="Calibri" w:eastAsia="Calibri" w:hAnsi="Calibri" w:cs="Calibri"/>
          <w:i/>
          <w:color w:val="333333"/>
          <w:sz w:val="24"/>
          <w:szCs w:val="24"/>
          <w:highlight w:val="white"/>
        </w:rPr>
        <w:t xml:space="preserve"> j. </w:t>
      </w:r>
      <w:r>
        <w:rPr>
          <w:rFonts w:ascii="Calibri" w:eastAsia="Calibri" w:hAnsi="Calibri" w:cs="Calibri"/>
          <w:color w:val="333333"/>
          <w:sz w:val="24"/>
          <w:szCs w:val="24"/>
          <w:highlight w:val="white"/>
        </w:rPr>
        <w:t xml:space="preserve">While site is incorporated into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oMath>
      <w:r w:rsidR="0072028C">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 here, the statistical </w:t>
      </w:r>
      <w:ins w:id="559" w:author="Jarrett Byrnes" w:date="2023-04-24T21:00:00Z">
        <w:r w:rsidR="00581014">
          <w:rPr>
            <w:rFonts w:ascii="Calibri" w:eastAsia="Calibri" w:hAnsi="Calibri" w:cs="Calibri"/>
            <w:color w:val="333333"/>
            <w:sz w:val="24"/>
            <w:szCs w:val="24"/>
            <w:highlight w:val="white"/>
          </w:rPr>
          <w:t xml:space="preserve">model </w:t>
        </w:r>
      </w:ins>
      <w:r>
        <w:rPr>
          <w:rFonts w:ascii="Calibri" w:eastAsia="Calibri" w:hAnsi="Calibri" w:cs="Calibri"/>
          <w:color w:val="333333"/>
          <w:sz w:val="24"/>
          <w:szCs w:val="24"/>
          <w:highlight w:val="white"/>
        </w:rPr>
        <w:t xml:space="preserve">design is not causally identified due to the violation of the </w:t>
      </w:r>
      <w:commentRangeStart w:id="560"/>
      <w:r>
        <w:rPr>
          <w:rFonts w:ascii="Calibri" w:eastAsia="Calibri" w:hAnsi="Calibri" w:cs="Calibri"/>
          <w:b/>
          <w:color w:val="333333"/>
          <w:sz w:val="24"/>
          <w:szCs w:val="24"/>
          <w:highlight w:val="white"/>
        </w:rPr>
        <w:t>Random</w:t>
      </w:r>
      <w:commentRangeEnd w:id="560"/>
      <w:r w:rsidR="00537866">
        <w:rPr>
          <w:rStyle w:val="CommentReference"/>
        </w:rPr>
        <w:commentReference w:id="560"/>
      </w:r>
      <w:r>
        <w:rPr>
          <w:rFonts w:ascii="Calibri" w:eastAsia="Calibri" w:hAnsi="Calibri" w:cs="Calibri"/>
          <w:b/>
          <w:color w:val="333333"/>
          <w:sz w:val="24"/>
          <w:szCs w:val="24"/>
          <w:highlight w:val="white"/>
        </w:rPr>
        <w:t xml:space="preserve"> Effects Assumption </w:t>
      </w:r>
      <w:r>
        <w:rPr>
          <w:rFonts w:ascii="Calibri" w:eastAsia="Calibri" w:hAnsi="Calibri" w:cs="Calibri"/>
          <w:color w:val="333333"/>
          <w:sz w:val="24"/>
          <w:szCs w:val="24"/>
          <w:highlight w:val="white"/>
        </w:rPr>
        <w:t xml:space="preserve">and will produce biased estimates of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rPr>
              <m:t>1</m:t>
            </m:r>
          </m:sub>
        </m:sSub>
      </m:oMath>
      <w:r>
        <w:rPr>
          <w:rFonts w:ascii="Calibri" w:eastAsia="Calibri" w:hAnsi="Calibri" w:cs="Calibri"/>
          <w:color w:val="333333"/>
          <w:sz w:val="24"/>
          <w:szCs w:val="24"/>
          <w:highlight w:val="white"/>
        </w:rPr>
        <w:t>.</w:t>
      </w:r>
    </w:p>
    <w:p w14:paraId="6F8A36B6" w14:textId="77777777" w:rsidR="00766C2E" w:rsidRDefault="00037819">
      <w:pPr>
        <w:shd w:val="clear" w:color="auto" w:fill="FFFFFF"/>
        <w:spacing w:after="160"/>
        <w:rPr>
          <w:rFonts w:ascii="Calibri" w:eastAsia="Calibri" w:hAnsi="Calibri" w:cs="Calibri"/>
          <w:i/>
          <w:color w:val="333333"/>
          <w:sz w:val="24"/>
          <w:szCs w:val="24"/>
          <w:highlight w:val="white"/>
        </w:rPr>
      </w:pPr>
      <w:r>
        <w:rPr>
          <w:rFonts w:ascii="Calibri" w:eastAsia="Calibri" w:hAnsi="Calibri" w:cs="Calibri"/>
          <w:i/>
          <w:color w:val="333333"/>
          <w:sz w:val="24"/>
          <w:szCs w:val="24"/>
          <w:highlight w:val="white"/>
        </w:rPr>
        <w:t xml:space="preserve">What assumptions is a random effects design making when it comes to omitted variables bias? </w:t>
      </w:r>
    </w:p>
    <w:p w14:paraId="2461E06D" w14:textId="2A0AF657" w:rsidR="00766C2E" w:rsidRDefault="00037819"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rPr>
        <w:t xml:space="preserve">So why </w:t>
      </w:r>
      <w:ins w:id="561" w:author="Laura Dee" w:date="2023-05-05T15:37:00Z">
        <w:r w:rsidR="00EE108A">
          <w:rPr>
            <w:rFonts w:ascii="Calibri" w:eastAsia="Calibri" w:hAnsi="Calibri" w:cs="Calibri"/>
            <w:color w:val="333333"/>
            <w:sz w:val="24"/>
            <w:szCs w:val="24"/>
          </w:rPr>
          <w:t xml:space="preserve">or when </w:t>
        </w:r>
      </w:ins>
      <w:r>
        <w:rPr>
          <w:rFonts w:ascii="Calibri" w:eastAsia="Calibri" w:hAnsi="Calibri" w:cs="Calibri"/>
          <w:color w:val="333333"/>
          <w:sz w:val="24"/>
          <w:szCs w:val="24"/>
        </w:rPr>
        <w:t xml:space="preserve">will the design above produce incorrect results (i.e., a </w:t>
      </w:r>
      <w:r w:rsidR="00433985">
        <w:rPr>
          <w:rFonts w:ascii="Calibri" w:eastAsia="Calibri" w:hAnsi="Calibri" w:cs="Calibri"/>
          <w:color w:val="333333"/>
          <w:sz w:val="24"/>
          <w:szCs w:val="24"/>
        </w:rPr>
        <w:t>statistically biased</w:t>
      </w:r>
      <w:r>
        <w:rPr>
          <w:rFonts w:ascii="Calibri" w:eastAsia="Calibri" w:hAnsi="Calibri" w:cs="Calibri"/>
          <w:color w:val="333333"/>
          <w:sz w:val="24"/>
          <w:szCs w:val="24"/>
        </w:rPr>
        <w:t xml:space="preserve"> estimate of the causal effect)? It is key to remember, that when we model random effects, we are not modeling group means </w:t>
      </w:r>
      <w:r>
        <w:rPr>
          <w:rFonts w:ascii="Calibri" w:eastAsia="Calibri" w:hAnsi="Calibri" w:cs="Calibri"/>
          <w:i/>
          <w:color w:val="333333"/>
          <w:sz w:val="24"/>
          <w:szCs w:val="24"/>
        </w:rPr>
        <w:t>per se</w:t>
      </w:r>
      <w:r>
        <w:rPr>
          <w:rFonts w:ascii="Calibri" w:eastAsia="Calibri" w:hAnsi="Calibri" w:cs="Calibri"/>
          <w:color w:val="333333"/>
          <w:sz w:val="24"/>
          <w:szCs w:val="24"/>
        </w:rPr>
        <w:t xml:space="preserve">. Rather, we are modeling correlation in our error structure due to clustering in our data </w:t>
      </w:r>
      <w:r>
        <w:fldChar w:fldCharType="begin"/>
      </w:r>
      <w:r w:rsidR="00F87D56">
        <w:instrText xml:space="preserve"> ADDIN ZOTERO_ITEM CSL_CITATION {"citationID":"Z4s0Ig45","properties":{"formattedCitation":"(Bolker et al. 2009, Wooldridge 2010, Schielzeth and Nakagawa 2012)","plainCitation":"(Bolker et al. 2009, Wooldridge 2010, Schielzeth and Nakagawa 2012)","noteIndex":0},"citationItems":[{"id":10845,"uris":["http://zotero.org/users/1810851/items/3CGQWEHA"],"itemData":{"id":10845,"type":"article-journal","abstract":"How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fldChar w:fldCharType="separate"/>
      </w:r>
      <w:r w:rsidR="00F87D56">
        <w:t>(Bolker et al. 2009, Wooldridge 2010, Schielzeth and Nakagawa 2012)</w:t>
      </w:r>
      <w:r>
        <w:rPr>
          <w:rFonts w:ascii="Calibri" w:eastAsia="Calibri" w:hAnsi="Calibri" w:cs="Calibri"/>
          <w:sz w:val="24"/>
          <w:szCs w:val="24"/>
        </w:rPr>
        <w:fldChar w:fldCharType="end"/>
      </w:r>
      <w:r>
        <w:rPr>
          <w:rFonts w:ascii="Calibri" w:eastAsia="Calibri" w:hAnsi="Calibri" w:cs="Calibri"/>
          <w:color w:val="333333"/>
          <w:sz w:val="24"/>
          <w:szCs w:val="24"/>
        </w:rPr>
        <w:t xml:space="preserve">. The coefficient estimates of the causal variable of interest are unaffected by including or not including a random effect (we recommend you try this with any demo data set you have lying around). This difference </w:t>
      </w:r>
      <w:ins w:id="562" w:author="Laura Dee" w:date="2023-05-05T15:45:00Z">
        <w:r w:rsidR="002F4BFB">
          <w:rPr>
            <w:rFonts w:ascii="Calibri" w:eastAsia="Calibri" w:hAnsi="Calibri" w:cs="Calibri"/>
            <w:color w:val="333333"/>
            <w:sz w:val="24"/>
            <w:szCs w:val="24"/>
          </w:rPr>
          <w:t>–</w:t>
        </w:r>
      </w:ins>
      <w:del w:id="563" w:author="Laura Dee" w:date="2023-05-05T15:45:00Z">
        <w:r w:rsidDel="002F4BFB">
          <w:rPr>
            <w:rFonts w:ascii="Calibri" w:eastAsia="Calibri" w:hAnsi="Calibri" w:cs="Calibri"/>
            <w:color w:val="333333"/>
            <w:sz w:val="24"/>
            <w:szCs w:val="24"/>
          </w:rPr>
          <w:delText>-</w:delText>
        </w:r>
      </w:del>
      <w:r>
        <w:rPr>
          <w:rFonts w:ascii="Calibri" w:eastAsia="Calibri" w:hAnsi="Calibri" w:cs="Calibri"/>
          <w:color w:val="333333"/>
          <w:sz w:val="24"/>
          <w:szCs w:val="24"/>
        </w:rPr>
        <w:t xml:space="preserve"> modeling error instead of modeling means </w:t>
      </w:r>
      <w:r>
        <w:rPr>
          <w:rFonts w:ascii="Calibri" w:eastAsia="Calibri" w:hAnsi="Calibri" w:cs="Calibri"/>
          <w:i/>
          <w:color w:val="333333"/>
          <w:sz w:val="24"/>
          <w:szCs w:val="24"/>
        </w:rPr>
        <w:t>per se</w:t>
      </w:r>
      <w:r>
        <w:rPr>
          <w:rFonts w:ascii="Calibri" w:eastAsia="Calibri" w:hAnsi="Calibri" w:cs="Calibri"/>
          <w:color w:val="333333"/>
          <w:sz w:val="24"/>
          <w:szCs w:val="24"/>
        </w:rPr>
        <w:t xml:space="preserve"> </w:t>
      </w:r>
      <w:ins w:id="564" w:author="Laura Dee" w:date="2023-05-05T15:45:00Z">
        <w:r w:rsidR="002F4BFB">
          <w:rPr>
            <w:rFonts w:ascii="Calibri" w:eastAsia="Calibri" w:hAnsi="Calibri" w:cs="Calibri"/>
            <w:color w:val="333333"/>
            <w:sz w:val="24"/>
            <w:szCs w:val="24"/>
          </w:rPr>
          <w:t>–</w:t>
        </w:r>
      </w:ins>
      <w:del w:id="565" w:author="Laura Dee" w:date="2023-05-05T15:45:00Z">
        <w:r w:rsidDel="002F4BFB">
          <w:rPr>
            <w:rFonts w:ascii="Calibri" w:eastAsia="Calibri" w:hAnsi="Calibri" w:cs="Calibri"/>
            <w:color w:val="333333"/>
            <w:sz w:val="24"/>
            <w:szCs w:val="24"/>
          </w:rPr>
          <w:delText>-</w:delText>
        </w:r>
      </w:del>
      <w:r>
        <w:rPr>
          <w:rFonts w:ascii="Calibri" w:eastAsia="Calibri" w:hAnsi="Calibri" w:cs="Calibri"/>
          <w:color w:val="333333"/>
          <w:sz w:val="24"/>
          <w:szCs w:val="24"/>
        </w:rPr>
        <w:t xml:space="preserve"> results in many of the above benefits, but also introduces one new assumption not often considered – which we call ‘</w:t>
      </w:r>
      <w:r>
        <w:rPr>
          <w:rFonts w:ascii="Calibri" w:eastAsia="Calibri" w:hAnsi="Calibri" w:cs="Calibri"/>
          <w:i/>
          <w:color w:val="333333"/>
          <w:sz w:val="24"/>
          <w:szCs w:val="24"/>
        </w:rPr>
        <w:t>the Random Effects Assumption’</w:t>
      </w:r>
      <w:r>
        <w:rPr>
          <w:rFonts w:ascii="Calibri" w:eastAsia="Calibri" w:hAnsi="Calibri" w:cs="Calibri"/>
          <w:color w:val="333333"/>
          <w:sz w:val="24"/>
          <w:szCs w:val="24"/>
        </w:rPr>
        <w:t xml:space="preserve"> – that</w:t>
      </w:r>
      <w:r w:rsidR="00B0371D">
        <w:rPr>
          <w:rFonts w:ascii="Calibri" w:eastAsia="Calibri" w:hAnsi="Calibri" w:cs="Calibri"/>
          <w:color w:val="333333"/>
          <w:sz w:val="24"/>
          <w:szCs w:val="24"/>
        </w:rPr>
        <w:t xml:space="preserve"> the</w:t>
      </w:r>
      <w:r>
        <w:rPr>
          <w:rFonts w:ascii="Calibri" w:eastAsia="Calibri" w:hAnsi="Calibri" w:cs="Calibri"/>
          <w:color w:val="333333"/>
          <w:sz w:val="24"/>
          <w:szCs w:val="24"/>
        </w:rPr>
        <w:t xml:space="preserve"> random effects do not correlate with </w:t>
      </w:r>
      <w:r w:rsidR="00675D0F">
        <w:rPr>
          <w:rFonts w:ascii="Calibri" w:eastAsia="Calibri" w:hAnsi="Calibri" w:cs="Calibri"/>
          <w:color w:val="333333"/>
          <w:sz w:val="24"/>
          <w:szCs w:val="24"/>
        </w:rPr>
        <w:t xml:space="preserve">any covariates in the regression </w:t>
      </w:r>
      <w:r>
        <w:fldChar w:fldCharType="begin"/>
      </w:r>
      <w:r w:rsidR="00F87D56">
        <w:instrText xml:space="preserve"> ADDIN ZOTERO_ITEM CSL_CITATION {"citationID":"ERoU5zqO","properties":{"formattedCitation":"(Wooldridge 2010, Antonakis et al. 2021)","plainCitation":"(Wooldridge 2010, Antonakis et al. 2021)","noteIndex":0},"citationItems":[{"id":12341,"uris":["http://zotero.org/users/1810851/items/FI9C5GJP"],"itemData":{"id":12341,"type":"book","ISBN":"0-262-29679-9","publisher":"MIT press","title":"Econometric analysis of cross section and panel data","author":[{"family":"Wooldridge","given":"Jeffrey M."}],"issued":{"date-parts":[["2010"]]}}},{"id":12369,"uris":["http://zotero.org/users/1810851/items/KAP29LHK"],"itemData":{"id":12369,"type":"article-journal","abstract":"Entities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fldChar w:fldCharType="separate"/>
      </w:r>
      <w:r w:rsidR="00F87D56">
        <w:t>(Wooldridge 2010, Antonakis et al. 2021)</w:t>
      </w:r>
      <w:r>
        <w:rPr>
          <w:rFonts w:ascii="Calibri" w:eastAsia="Calibri" w:hAnsi="Calibri" w:cs="Calibri"/>
          <w:sz w:val="24"/>
          <w:szCs w:val="24"/>
        </w:rPr>
        <w:fldChar w:fldCharType="end"/>
      </w:r>
      <w:r>
        <w:rPr>
          <w:rFonts w:ascii="Calibri" w:eastAsia="Calibri" w:hAnsi="Calibri" w:cs="Calibri"/>
          <w:color w:val="333333"/>
          <w:sz w:val="24"/>
          <w:szCs w:val="24"/>
          <w:highlight w:val="white"/>
        </w:rPr>
        <w:t>.</w:t>
      </w:r>
    </w:p>
    <w:p w14:paraId="59EB7642" w14:textId="24E28BD6" w:rsidR="00766C2E" w:rsidRPr="00E45906" w:rsidRDefault="00037819" w:rsidP="00EC7108">
      <w:pPr>
        <w:shd w:val="clear" w:color="auto" w:fill="FFFFFF"/>
        <w:spacing w:after="160"/>
        <w:ind w:firstLine="720"/>
        <w:rPr>
          <w:rFonts w:ascii="Calibri" w:eastAsia="Calibri" w:hAnsi="Calibri" w:cs="Calibri"/>
          <w:color w:val="333333"/>
          <w:sz w:val="24"/>
          <w:szCs w:val="24"/>
        </w:rPr>
      </w:pPr>
      <w:r w:rsidRPr="00555854">
        <w:rPr>
          <w:rFonts w:ascii="Calibri" w:eastAsia="Calibri" w:hAnsi="Calibri" w:cs="Calibri"/>
          <w:color w:val="333333"/>
          <w:sz w:val="24"/>
          <w:szCs w:val="24"/>
          <w:highlight w:val="white"/>
        </w:rPr>
        <w:t xml:space="preserve">Here, the random effects of ‘site’’ are assumed to be uncorrelated with temperature for an unbiased estimate. </w:t>
      </w:r>
      <w:r>
        <w:rPr>
          <w:rFonts w:ascii="Calibri" w:eastAsia="Calibri" w:hAnsi="Calibri" w:cs="Calibri"/>
          <w:color w:val="333333"/>
          <w:sz w:val="24"/>
          <w:szCs w:val="24"/>
          <w:highlight w:val="white"/>
        </w:rPr>
        <w:t xml:space="preserve">This is due to how random effects are estimated - as a part of the error term of the model </w:t>
      </w:r>
      <w:r>
        <w:fldChar w:fldCharType="begin"/>
      </w:r>
      <w:r w:rsidR="00F87D56">
        <w:instrText xml:space="preserve"> ADDIN ZOTERO_ITEM CSL_CITATION {"citationID":"l6m8RenQ","properties":{"formattedCitation":"(Wooldridge 2010, Schielzeth and Nakagawa 2012)","plainCitation":"(Wooldridge 2010, Schielzeth and Nakagawa 2012)","noteIndex":0},"citationItems":[{"id":12341,"uris":["http://zotero.org/users/1810851/items/FI9C5GJP"],"itemData":{"id":12341,"type":"book","ISBN":"0-262-29679-9","publisher":"MIT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fldChar w:fldCharType="separate"/>
      </w:r>
      <w:r w:rsidR="00F87D56">
        <w:rPr>
          <w:highlight w:val="white"/>
        </w:rPr>
        <w:t>(Wooldridge 2010, Schielzeth and Nakagawa 2012)</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Indeed, if we were uninterested in modeling the site-level means, we could combine</w:t>
      </w:r>
      <w:r w:rsidR="00EC7108">
        <w:rPr>
          <w:rFonts w:ascii="Calibri" w:eastAsia="Calibri" w:hAnsi="Calibri" w:cs="Calibri"/>
          <w:color w:val="333333"/>
          <w:sz w:val="24"/>
          <w:szCs w:val="24"/>
          <w:highlight w:val="white"/>
        </w:rPr>
        <w:t xml:space="preserve"> </w:t>
      </w:r>
      <m:oMath>
        <m:sSub>
          <m:sSubPr>
            <m:ctrlPr>
              <w:rPr>
                <w:rFonts w:ascii="Cambria Math" w:eastAsia="Calibri" w:hAnsi="Cambria Math" w:cs="Calibri"/>
                <w:color w:val="333333"/>
                <w:sz w:val="24"/>
                <w:szCs w:val="24"/>
              </w:rPr>
            </m:ctrlPr>
          </m:sSubPr>
          <m:e>
            <m:r>
              <w:rPr>
                <w:rFonts w:ascii="Cambria Math" w:eastAsia="Calibri" w:hAnsi="Cambria Math" w:cs="Calibri"/>
                <w:color w:val="333333"/>
                <w:sz w:val="24"/>
                <w:szCs w:val="24"/>
                <w:highlight w:val="white"/>
              </w:rPr>
              <m:t>δ</m:t>
            </m:r>
          </m:e>
          <m:sub>
            <m:r>
              <w:rPr>
                <w:rFonts w:ascii="Cambria Math" w:eastAsia="Calibri" w:hAnsi="Cambria Math" w:cs="Calibri"/>
                <w:color w:val="333333"/>
                <w:sz w:val="24"/>
                <w:szCs w:val="24"/>
                <w:highlight w:val="white"/>
              </w:rPr>
              <m:t>i</m:t>
            </m:r>
          </m:sub>
        </m:sSub>
      </m:oMath>
      <w:r w:rsidR="00EC7108">
        <w:rPr>
          <w:rFonts w:ascii="Calibri" w:eastAsia="Calibri" w:hAnsi="Calibri" w:cs="Calibri"/>
          <w:color w:val="333333"/>
          <w:sz w:val="24"/>
          <w:szCs w:val="24"/>
        </w:rPr>
        <w:t xml:space="preserve"> and </w:t>
      </w:r>
      <m:oMath>
        <m:sSub>
          <m:sSubPr>
            <m:ctrlPr>
              <w:rPr>
                <w:rFonts w:ascii="Cambria Math" w:eastAsia="Calibri" w:hAnsi="Cambria Math" w:cs="Calibri"/>
                <w:color w:val="333333"/>
                <w:sz w:val="24"/>
                <w:szCs w:val="24"/>
              </w:rPr>
            </m:ctrlPr>
          </m:sSubPr>
          <m:e>
            <m:r>
              <w:rPr>
                <w:rFonts w:ascii="Cambria Math" w:eastAsia="Calibri" w:hAnsi="Cambria Math" w:cs="Calibri"/>
                <w:color w:val="333333"/>
                <w:sz w:val="24"/>
                <w:szCs w:val="24"/>
                <w:highlight w:val="white"/>
              </w:rPr>
              <m:t>ϵ</m:t>
            </m:r>
          </m:e>
          <m:sub>
            <m:r>
              <w:rPr>
                <w:rFonts w:ascii="Cambria Math" w:eastAsia="Calibri" w:hAnsi="Cambria Math" w:cs="Calibri"/>
                <w:color w:val="333333"/>
                <w:sz w:val="24"/>
                <w:szCs w:val="24"/>
                <w:highlight w:val="white"/>
              </w:rPr>
              <m:t>ij</m:t>
            </m:r>
          </m:sub>
        </m:sSub>
      </m:oMath>
      <w:r w:rsidR="00EC7108">
        <w:rPr>
          <w:rFonts w:ascii="Calibri" w:eastAsia="Calibri" w:hAnsi="Calibri" w:cs="Calibri"/>
          <w:color w:val="333333"/>
          <w:sz w:val="24"/>
          <w:szCs w:val="24"/>
        </w:rPr>
        <w:t>into</w:t>
      </w:r>
      <w:r>
        <w:rPr>
          <w:rFonts w:ascii="Calibri" w:eastAsia="Calibri" w:hAnsi="Calibri" w:cs="Calibri"/>
          <w:color w:val="333333"/>
          <w:sz w:val="24"/>
          <w:szCs w:val="24"/>
          <w:highlight w:val="white"/>
        </w:rPr>
        <w:t xml:space="preserve">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u</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w:r w:rsidR="00EC7108">
        <w:rPr>
          <w:rFonts w:ascii="Calibri" w:eastAsia="Calibri" w:hAnsi="Calibri" w:cs="Calibri"/>
          <w:color w:val="333333"/>
          <w:sz w:val="24"/>
          <w:szCs w:val="24"/>
        </w:rPr>
        <w:t xml:space="preserve"> </w:t>
      </w:r>
      <w:r>
        <w:rPr>
          <w:rFonts w:ascii="Calibri" w:eastAsia="Calibri" w:hAnsi="Calibri" w:cs="Calibri"/>
          <w:color w:val="333333"/>
          <w:sz w:val="24"/>
          <w:szCs w:val="24"/>
          <w:highlight w:val="white"/>
        </w:rPr>
        <w:t xml:space="preserve">and estimate the model with ordinary least squares </w:t>
      </w:r>
      <w:del w:id="566" w:author="Laura Dee" w:date="2023-05-05T15:45:00Z">
        <w:r w:rsidDel="00280141">
          <w:rPr>
            <w:rFonts w:ascii="Calibri" w:eastAsia="Calibri" w:hAnsi="Calibri" w:cs="Calibri"/>
            <w:color w:val="333333"/>
            <w:sz w:val="24"/>
            <w:szCs w:val="24"/>
            <w:highlight w:val="white"/>
          </w:rPr>
          <w:delText>as long as</w:delText>
        </w:r>
      </w:del>
      <w:ins w:id="567" w:author="Laura Dee" w:date="2023-05-05T15:45:00Z">
        <w:r w:rsidR="00280141">
          <w:rPr>
            <w:rFonts w:ascii="Calibri" w:eastAsia="Calibri" w:hAnsi="Calibri" w:cs="Calibri"/>
            <w:color w:val="333333"/>
            <w:sz w:val="24"/>
            <w:szCs w:val="24"/>
            <w:highlight w:val="white"/>
          </w:rPr>
          <w:t>if</w:t>
        </w:r>
      </w:ins>
      <w:r>
        <w:rPr>
          <w:rFonts w:ascii="Calibri" w:eastAsia="Calibri" w:hAnsi="Calibri" w:cs="Calibri"/>
          <w:color w:val="333333"/>
          <w:sz w:val="24"/>
          <w:szCs w:val="24"/>
          <w:highlight w:val="white"/>
        </w:rPr>
        <w:t xml:space="preserve"> there was no omitted variable bias. Given </w:t>
      </w:r>
      <w:r>
        <w:rPr>
          <w:rFonts w:ascii="Calibri" w:eastAsia="Calibri" w:hAnsi="Calibri" w:cs="Calibri"/>
          <w:color w:val="333333"/>
          <w:sz w:val="24"/>
          <w:szCs w:val="24"/>
          <w:highlight w:val="white"/>
        </w:rPr>
        <w:lastRenderedPageBreak/>
        <w:t>that our causal variable of interest varies at the site level in a way that is confounded with other drivers, however, we can easily see that</w:t>
      </w:r>
      <w:r w:rsidR="00E45906">
        <w:rPr>
          <w:rFonts w:ascii="Calibri" w:eastAsia="Calibri" w:hAnsi="Calibri" w:cs="Calibri"/>
          <w:color w:val="333333"/>
          <w:sz w:val="24"/>
          <w:szCs w:val="24"/>
          <w:highlight w:val="white"/>
        </w:rPr>
        <w:t xml:space="preserve"> </w:t>
      </w:r>
      <m:oMath>
        <m:sSub>
          <m:sSubPr>
            <m:ctrlPr>
              <w:rPr>
                <w:rFonts w:ascii="Cambria Math" w:eastAsia="Calibri" w:hAnsi="Cambria Math" w:cs="Calibri"/>
                <w:color w:val="333333"/>
                <w:sz w:val="24"/>
                <w:szCs w:val="24"/>
              </w:rPr>
            </m:ctrlPr>
          </m:sSubPr>
          <m:e>
            <m:r>
              <w:rPr>
                <w:rFonts w:ascii="Cambria Math" w:eastAsia="Calibri" w:hAnsi="Cambria Math" w:cs="Calibri"/>
                <w:color w:val="333333"/>
                <w:sz w:val="24"/>
                <w:szCs w:val="24"/>
                <w:highlight w:val="white"/>
              </w:rPr>
              <m:t>u</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highlight w:val="white"/>
              </w:rPr>
              <m:t>ij</m:t>
            </m:r>
          </m:sub>
        </m:sSub>
      </m:oMath>
      <w:r>
        <w:rPr>
          <w:rFonts w:ascii="Calibri" w:eastAsia="Calibri" w:hAnsi="Calibri" w:cs="Calibri"/>
          <w:color w:val="333333"/>
          <w:sz w:val="24"/>
          <w:szCs w:val="24"/>
          <w:highlight w:val="white"/>
        </w:rPr>
        <w:t xml:space="preserve"> is not independent of our </w:t>
      </w:r>
      <m:oMath>
        <m:sSub>
          <m:sSubPr>
            <m:ctrlPr>
              <w:rPr>
                <w:rFonts w:ascii="Cambria Math" w:eastAsia="Calibri" w:hAnsi="Cambria Math" w:cs="Calibri"/>
                <w:color w:val="333333"/>
                <w:sz w:val="24"/>
                <w:szCs w:val="24"/>
              </w:rPr>
            </m:ctrlPr>
          </m:sSubPr>
          <m:e>
            <m: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highlight w:val="white"/>
              </w:rPr>
              <m:t>ij</m:t>
            </m:r>
          </m:sub>
        </m:sSub>
      </m:oMath>
      <w:r w:rsidR="00E45906">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values. This is a </w:t>
      </w:r>
      <w:r w:rsidR="00134FF2">
        <w:rPr>
          <w:rFonts w:ascii="Calibri" w:eastAsia="Calibri" w:hAnsi="Calibri" w:cs="Calibri"/>
          <w:color w:val="333333"/>
          <w:sz w:val="24"/>
          <w:szCs w:val="24"/>
          <w:highlight w:val="white"/>
        </w:rPr>
        <w:t>problem and</w:t>
      </w:r>
      <w:r>
        <w:rPr>
          <w:rFonts w:ascii="Calibri" w:eastAsia="Calibri" w:hAnsi="Calibri" w:cs="Calibri"/>
          <w:color w:val="333333"/>
          <w:sz w:val="24"/>
          <w:szCs w:val="24"/>
          <w:highlight w:val="white"/>
        </w:rPr>
        <w:t xml:space="preserve"> violates the basic assumptions of Ordinary Least Squares estimation and any extension.</w:t>
      </w:r>
    </w:p>
    <w:p w14:paraId="3924B8D0" w14:textId="2ED7E634" w:rsidR="00766C2E" w:rsidRDefault="00037819">
      <w:pPr>
        <w:shd w:val="clear" w:color="auto" w:fill="FFFFFF"/>
        <w:spacing w:after="160"/>
        <w:ind w:firstLine="720"/>
        <w:rPr>
          <w:rFonts w:ascii="Calibri" w:eastAsia="Calibri" w:hAnsi="Calibri" w:cs="Calibri"/>
          <w:sz w:val="24"/>
          <w:szCs w:val="24"/>
        </w:rPr>
      </w:pPr>
      <w:r>
        <w:rPr>
          <w:rFonts w:ascii="Calibri" w:eastAsia="Calibri" w:hAnsi="Calibri" w:cs="Calibri"/>
          <w:color w:val="333333"/>
          <w:sz w:val="24"/>
          <w:szCs w:val="24"/>
          <w:highlight w:val="white"/>
        </w:rPr>
        <w:t xml:space="preserve">We can see more clearly how a mixed model would violate the random effects assumption using a path diagram in Figure 5a. In essence, site effects here are site-level residuals drawn from a normal distribution. They represent </w:t>
      </w:r>
      <w:r w:rsidR="00134FF2">
        <w:rPr>
          <w:rFonts w:ascii="Calibri" w:eastAsia="Calibri" w:hAnsi="Calibri" w:cs="Calibri"/>
          <w:color w:val="333333"/>
          <w:sz w:val="24"/>
          <w:szCs w:val="24"/>
          <w:highlight w:val="white"/>
        </w:rPr>
        <w:t>all other</w:t>
      </w:r>
      <w:r>
        <w:rPr>
          <w:rFonts w:ascii="Calibri" w:eastAsia="Calibri" w:hAnsi="Calibri" w:cs="Calibri"/>
          <w:color w:val="333333"/>
          <w:sz w:val="24"/>
          <w:szCs w:val="24"/>
          <w:highlight w:val="white"/>
        </w:rPr>
        <w:t xml:space="preserve"> abiotic and biotic forces happening at the site level, but they also assume all are uncorrelated with temperature at the site level. However, given the information in Figure 3, we know that this is not accurate and the key assumption for an unbiased estimator is violated. If we were to take a step back and think about our goals of analysis and our causal understanding, again representing unmeasured quantities in ellipses, what we </w:t>
      </w:r>
      <w:proofErr w:type="gramStart"/>
      <w:r>
        <w:rPr>
          <w:rFonts w:ascii="Calibri" w:eastAsia="Calibri" w:hAnsi="Calibri" w:cs="Calibri"/>
          <w:color w:val="333333"/>
          <w:sz w:val="24"/>
          <w:szCs w:val="24"/>
          <w:highlight w:val="white"/>
        </w:rPr>
        <w:t>actually have</w:t>
      </w:r>
      <w:proofErr w:type="gramEnd"/>
      <w:r>
        <w:rPr>
          <w:rFonts w:ascii="Calibri" w:eastAsia="Calibri" w:hAnsi="Calibri" w:cs="Calibri"/>
          <w:color w:val="333333"/>
          <w:sz w:val="24"/>
          <w:szCs w:val="24"/>
          <w:highlight w:val="white"/>
        </w:rPr>
        <w:t xml:space="preserve"> is something more like Figure 5b. Here we can see that while a random site effect would be wonderful in terms of </w:t>
      </w:r>
      <w:r w:rsidR="00134FF2">
        <w:rPr>
          <w:rFonts w:ascii="Calibri" w:eastAsia="Calibri" w:hAnsi="Calibri" w:cs="Calibri"/>
          <w:color w:val="333333"/>
          <w:sz w:val="24"/>
          <w:szCs w:val="24"/>
          <w:highlight w:val="white"/>
        </w:rPr>
        <w:t>all</w:t>
      </w:r>
      <w:r>
        <w:rPr>
          <w:rFonts w:ascii="Calibri" w:eastAsia="Calibri" w:hAnsi="Calibri" w:cs="Calibri"/>
          <w:color w:val="333333"/>
          <w:sz w:val="24"/>
          <w:szCs w:val="24"/>
          <w:highlight w:val="white"/>
        </w:rPr>
        <w:t xml:space="preserve"> the benefits discussed above, we would need to remove the effects of site-level confounders </w:t>
      </w:r>
      <w:r w:rsidR="00FE690E">
        <w:rPr>
          <w:rFonts w:ascii="Calibri" w:eastAsia="Calibri" w:hAnsi="Calibri" w:cs="Calibri"/>
          <w:color w:val="333333"/>
          <w:sz w:val="24"/>
          <w:szCs w:val="24"/>
          <w:highlight w:val="white"/>
        </w:rPr>
        <w:t>to</w:t>
      </w:r>
      <w:r>
        <w:rPr>
          <w:rFonts w:ascii="Calibri" w:eastAsia="Calibri" w:hAnsi="Calibri" w:cs="Calibri"/>
          <w:color w:val="333333"/>
          <w:sz w:val="24"/>
          <w:szCs w:val="24"/>
          <w:highlight w:val="white"/>
        </w:rPr>
        <w:t xml:space="preserve"> use it. That is not what we have done with the mixed model design above. We have fit data to the causal diagram show in Figure 5a. This example illustrates the difficulty in satisfying the </w:t>
      </w:r>
      <w:r>
        <w:rPr>
          <w:rFonts w:ascii="Calibri" w:eastAsia="Calibri" w:hAnsi="Calibri" w:cs="Calibri"/>
          <w:i/>
          <w:color w:val="333333"/>
          <w:sz w:val="24"/>
          <w:szCs w:val="24"/>
          <w:highlight w:val="white"/>
        </w:rPr>
        <w:t>Random Effects Assumption; i</w:t>
      </w:r>
      <w:r>
        <w:rPr>
          <w:rFonts w:ascii="Calibri" w:eastAsia="Calibri" w:hAnsi="Calibri" w:cs="Calibri"/>
          <w:color w:val="333333"/>
          <w:sz w:val="24"/>
          <w:szCs w:val="24"/>
          <w:highlight w:val="white"/>
        </w:rPr>
        <w:t xml:space="preserve">ndeed, satisfying this assumption is often quite difficult in Ecology – particular in observational data that spans environmental gradients - and how badly we violate the assumption is not well explored or acknowledged widely enough. We need a </w:t>
      </w:r>
      <w:r w:rsidR="00087024">
        <w:rPr>
          <w:rFonts w:ascii="Calibri" w:eastAsia="Calibri" w:hAnsi="Calibri" w:cs="Calibri"/>
          <w:color w:val="333333"/>
          <w:sz w:val="24"/>
          <w:szCs w:val="24"/>
          <w:highlight w:val="white"/>
        </w:rPr>
        <w:t>s</w:t>
      </w:r>
      <w:r>
        <w:rPr>
          <w:rFonts w:ascii="Calibri" w:eastAsia="Calibri" w:hAnsi="Calibri" w:cs="Calibri"/>
          <w:color w:val="333333"/>
          <w:sz w:val="24"/>
          <w:szCs w:val="24"/>
          <w:highlight w:val="white"/>
        </w:rPr>
        <w:t>olution</w:t>
      </w:r>
      <w:r w:rsidR="00087024">
        <w:rPr>
          <w:rFonts w:ascii="Calibri" w:eastAsia="Calibri" w:hAnsi="Calibri" w:cs="Calibri"/>
          <w:color w:val="333333"/>
          <w:sz w:val="24"/>
          <w:szCs w:val="24"/>
          <w:highlight w:val="white"/>
        </w:rPr>
        <w:t xml:space="preserve"> that </w:t>
      </w:r>
      <w:r w:rsidR="0096454D">
        <w:rPr>
          <w:rFonts w:ascii="Calibri" w:eastAsia="Calibri" w:hAnsi="Calibri" w:cs="Calibri"/>
          <w:color w:val="333333"/>
          <w:sz w:val="24"/>
          <w:szCs w:val="24"/>
          <w:highlight w:val="white"/>
        </w:rPr>
        <w:t>does not produce incorrect results due to violating assumptions</w:t>
      </w:r>
      <w:r w:rsidR="00087024">
        <w:rPr>
          <w:rFonts w:ascii="Calibri" w:eastAsia="Calibri" w:hAnsi="Calibri" w:cs="Calibri"/>
          <w:color w:val="333333"/>
          <w:sz w:val="24"/>
          <w:szCs w:val="24"/>
          <w:highlight w:val="white"/>
        </w:rPr>
        <w:t>.</w:t>
      </w:r>
    </w:p>
    <w:p w14:paraId="50D2E08C" w14:textId="77777777" w:rsidR="00766C2E" w:rsidRDefault="00037819">
      <w:pPr>
        <w:shd w:val="clear" w:color="auto" w:fill="FFFFFF"/>
        <w:spacing w:after="160"/>
      </w:pPr>
      <w:bookmarkStart w:id="568" w:name="_tyjcwt" w:colFirst="0" w:colLast="0"/>
      <w:bookmarkEnd w:id="568"/>
      <w:r>
        <w:rPr>
          <w:rFonts w:ascii="Calibri" w:eastAsia="Calibri" w:hAnsi="Calibri" w:cs="Calibri"/>
          <w:i/>
          <w:sz w:val="24"/>
          <w:szCs w:val="24"/>
        </w:rPr>
        <w:t xml:space="preserve">Enter the Econometric Fixed Effects Design </w:t>
      </w:r>
    </w:p>
    <w:p w14:paraId="44FD44A8" w14:textId="10815C56" w:rsidR="00766C2E" w:rsidRDefault="00037819" w:rsidP="00F87D56">
      <w:pPr>
        <w:shd w:val="clear" w:color="auto" w:fill="FFFFFF"/>
        <w:spacing w:after="160"/>
        <w:ind w:firstLine="720"/>
        <w:rPr>
          <w:rFonts w:ascii="Calibri" w:eastAsia="Calibri" w:hAnsi="Calibri" w:cs="Calibri"/>
          <w:color w:val="333333"/>
          <w:sz w:val="24"/>
          <w:szCs w:val="24"/>
          <w:highlight w:val="white"/>
        </w:rPr>
      </w:pPr>
      <w:commentRangeStart w:id="569"/>
      <w:commentRangeStart w:id="570"/>
      <w:commentRangeStart w:id="571"/>
      <w:r>
        <w:rPr>
          <w:rFonts w:ascii="Calibri" w:eastAsia="Calibri" w:hAnsi="Calibri" w:cs="Calibri"/>
          <w:color w:val="333333"/>
          <w:sz w:val="24"/>
          <w:szCs w:val="24"/>
          <w:highlight w:val="white"/>
        </w:rPr>
        <w:t>The Fixed Effects Design represents a familiar starting point for many ecologists</w:t>
      </w:r>
      <w:r w:rsidR="0096454D">
        <w:rPr>
          <w:rFonts w:ascii="Calibri" w:eastAsia="Calibri" w:hAnsi="Calibri" w:cs="Calibri"/>
          <w:color w:val="333333"/>
          <w:sz w:val="24"/>
          <w:szCs w:val="24"/>
          <w:highlight w:val="white"/>
        </w:rPr>
        <w:t xml:space="preserve"> who are used to using categorical variables in ANOVA and ANCOVA</w:t>
      </w:r>
      <w:ins w:id="572" w:author="Laura Dee" w:date="2023-05-11T10:12:00Z">
        <w:r w:rsidR="00733444">
          <w:rPr>
            <w:rFonts w:ascii="Calibri" w:eastAsia="Calibri" w:hAnsi="Calibri" w:cs="Calibri"/>
            <w:color w:val="333333"/>
            <w:sz w:val="24"/>
            <w:szCs w:val="24"/>
            <w:highlight w:val="white"/>
          </w:rPr>
          <w:t xml:space="preserve"> (REF primer book?)</w:t>
        </w:r>
      </w:ins>
      <w:r>
        <w:rPr>
          <w:rFonts w:ascii="Calibri" w:eastAsia="Calibri" w:hAnsi="Calibri" w:cs="Calibri"/>
          <w:color w:val="333333"/>
          <w:sz w:val="24"/>
          <w:szCs w:val="24"/>
          <w:highlight w:val="white"/>
        </w:rPr>
        <w:t xml:space="preserve">. Here we use Fixed Effect in two senses of the phrase. </w:t>
      </w:r>
      <w:commentRangeEnd w:id="569"/>
      <w:r w:rsidR="00F6146E">
        <w:rPr>
          <w:rStyle w:val="CommentReference"/>
        </w:rPr>
        <w:commentReference w:id="569"/>
      </w:r>
      <w:commentRangeEnd w:id="570"/>
      <w:r w:rsidR="0096454D">
        <w:rPr>
          <w:rStyle w:val="CommentReference"/>
        </w:rPr>
        <w:commentReference w:id="570"/>
      </w:r>
      <w:commentRangeEnd w:id="571"/>
      <w:r w:rsidR="0096454D">
        <w:rPr>
          <w:rStyle w:val="CommentReference"/>
        </w:rPr>
        <w:commentReference w:id="571"/>
      </w:r>
      <w:r>
        <w:rPr>
          <w:rFonts w:ascii="Calibri" w:eastAsia="Calibri" w:hAnsi="Calibri" w:cs="Calibri"/>
          <w:color w:val="333333"/>
          <w:sz w:val="24"/>
          <w:szCs w:val="24"/>
          <w:highlight w:val="white"/>
        </w:rPr>
        <w:t>The first is the use of the term “fixed effect” is drawn from the econometrics literature</w:t>
      </w:r>
      <w:commentRangeStart w:id="573"/>
      <w:commentRangeStart w:id="574"/>
      <w:r>
        <w:rPr>
          <w:rFonts w:ascii="Calibri" w:eastAsia="Calibri" w:hAnsi="Calibri" w:cs="Calibri"/>
          <w:color w:val="333333"/>
          <w:sz w:val="24"/>
          <w:szCs w:val="24"/>
          <w:highlight w:val="white"/>
        </w:rPr>
        <w:t xml:space="preserve">, where it refers to </w:t>
      </w:r>
      <w:del w:id="575" w:author="Laura Dee" w:date="2023-05-11T10:26:00Z">
        <w:r w:rsidDel="007F78E2">
          <w:rPr>
            <w:rFonts w:ascii="Calibri" w:eastAsia="Calibri" w:hAnsi="Calibri" w:cs="Calibri"/>
            <w:color w:val="333333"/>
            <w:sz w:val="24"/>
            <w:szCs w:val="24"/>
            <w:highlight w:val="white"/>
          </w:rPr>
          <w:delText xml:space="preserve">the effect of a </w:delText>
        </w:r>
      </w:del>
      <w:r w:rsidR="00E34AE8">
        <w:rPr>
          <w:rFonts w:ascii="Calibri" w:eastAsia="Calibri" w:hAnsi="Calibri" w:cs="Calibri"/>
          <w:color w:val="333333"/>
          <w:sz w:val="24"/>
          <w:szCs w:val="24"/>
          <w:highlight w:val="white"/>
        </w:rPr>
        <w:t>attributes of a system</w:t>
      </w:r>
      <w:ins w:id="576" w:author="Laura Dee" w:date="2023-05-11T10:26:00Z">
        <w:r w:rsidR="007F78E2">
          <w:rPr>
            <w:rFonts w:ascii="Calibri" w:eastAsia="Calibri" w:hAnsi="Calibri" w:cs="Calibri"/>
            <w:color w:val="333333"/>
            <w:sz w:val="24"/>
            <w:szCs w:val="24"/>
            <w:highlight w:val="white"/>
          </w:rPr>
          <w:t xml:space="preserve"> (e.g., site, plot, or year)</w:t>
        </w:r>
      </w:ins>
      <w:r w:rsidR="00E34AE8">
        <w:rPr>
          <w:rFonts w:ascii="Calibri" w:eastAsia="Calibri" w:hAnsi="Calibri" w:cs="Calibri"/>
          <w:color w:val="333333"/>
          <w:sz w:val="24"/>
          <w:szCs w:val="24"/>
          <w:highlight w:val="white"/>
        </w:rPr>
        <w:t xml:space="preserve"> that vary by cluster </w:t>
      </w:r>
      <w:r>
        <w:rPr>
          <w:rFonts w:ascii="Calibri" w:eastAsia="Calibri" w:hAnsi="Calibri" w:cs="Calibri"/>
          <w:color w:val="333333"/>
          <w:sz w:val="24"/>
          <w:szCs w:val="24"/>
          <w:highlight w:val="white"/>
        </w:rPr>
        <w:t>(i.e., a within cluster intercept</w:t>
      </w:r>
      <w:commentRangeEnd w:id="573"/>
      <w:r w:rsidR="00F6146E">
        <w:rPr>
          <w:rStyle w:val="CommentReference"/>
        </w:rPr>
        <w:commentReference w:id="573"/>
      </w:r>
      <w:commentRangeEnd w:id="574"/>
      <w:r w:rsidR="00E34AE8">
        <w:rPr>
          <w:rStyle w:val="CommentReference"/>
        </w:rPr>
        <w:commentReference w:id="574"/>
      </w:r>
      <w:r>
        <w:rPr>
          <w:rFonts w:ascii="Calibri" w:eastAsia="Calibri" w:hAnsi="Calibri" w:cs="Calibri"/>
          <w:color w:val="333333"/>
          <w:sz w:val="24"/>
          <w:szCs w:val="24"/>
          <w:highlight w:val="white"/>
        </w:rPr>
        <w:t xml:space="preserve">). </w:t>
      </w:r>
      <w:r w:rsidR="00E34AE8">
        <w:rPr>
          <w:rFonts w:ascii="Calibri" w:eastAsia="Calibri" w:hAnsi="Calibri" w:cs="Calibri"/>
          <w:color w:val="333333"/>
          <w:sz w:val="24"/>
          <w:szCs w:val="24"/>
          <w:highlight w:val="white"/>
        </w:rPr>
        <w:t xml:space="preserve">In Ecology, we typically think of this as a categorical predictor representing site, block, or other descriptor of how our data is clustered. </w:t>
      </w:r>
      <w:r>
        <w:rPr>
          <w:rFonts w:ascii="Calibri" w:eastAsia="Calibri" w:hAnsi="Calibri" w:cs="Calibri"/>
          <w:color w:val="333333"/>
          <w:sz w:val="24"/>
          <w:szCs w:val="24"/>
          <w:highlight w:val="white"/>
        </w:rPr>
        <w:t xml:space="preserve">In our snail example, this attribute would be the site-level time-invariant effect of recruitment. We also use “fixed effect” as is typically done in ecology, where the term often refers to the coefficient estimates </w:t>
      </w:r>
      <w:r w:rsidR="0040473B">
        <w:rPr>
          <w:rFonts w:ascii="Calibri" w:eastAsia="Calibri" w:hAnsi="Calibri" w:cs="Calibri"/>
          <w:color w:val="333333"/>
          <w:sz w:val="24"/>
          <w:szCs w:val="24"/>
          <w:highlight w:val="white"/>
        </w:rPr>
        <w:t>for variables that are not</w:t>
      </w:r>
      <w:r>
        <w:rPr>
          <w:rFonts w:ascii="Calibri" w:eastAsia="Calibri" w:hAnsi="Calibri" w:cs="Calibri"/>
          <w:color w:val="333333"/>
          <w:sz w:val="24"/>
          <w:szCs w:val="24"/>
          <w:highlight w:val="white"/>
        </w:rPr>
        <w:t xml:space="preserve"> part of the error term</w:t>
      </w:r>
      <w:r w:rsidR="0040473B">
        <w:rPr>
          <w:rFonts w:ascii="Calibri" w:eastAsia="Calibri" w:hAnsi="Calibri" w:cs="Calibri"/>
          <w:color w:val="333333"/>
          <w:sz w:val="24"/>
          <w:szCs w:val="24"/>
          <w:highlight w:val="white"/>
        </w:rPr>
        <w:t xml:space="preserve"> – such as a random effect</w:t>
      </w:r>
      <w:r>
        <w:rPr>
          <w:rFonts w:ascii="Calibri" w:eastAsia="Calibri" w:hAnsi="Calibri" w:cs="Calibri"/>
          <w:color w:val="333333"/>
          <w:sz w:val="24"/>
          <w:szCs w:val="24"/>
          <w:highlight w:val="white"/>
        </w:rPr>
        <w:t xml:space="preserve">. We acknowledge that there are many uses and definitions of “fixed effect”, leading to a  wealth of confusion with different uses of the term across fields </w:t>
      </w:r>
      <w:r>
        <w:fldChar w:fldCharType="begin"/>
      </w:r>
      <w:r w:rsidR="0040473B">
        <w:instrText xml:space="preserve"> ADDIN ZOTERO_ITEM CSL_CITATION {"citationID":"YA2L69aZ","properties":{"formattedCitation":"(see discussion in Gelman and Hill 2006)","plainCitation":"(see discussion in Gelman and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Models","author":[{"family":"Gelman","given":"Andrew"},{"family":"Hill","given":"Jennifer"}],"issued":{"date-parts":[["2006"]]}},"label":"page","prefix":"see discussion in"}],"schema":"https://github.com/citation-style-language/schema/raw/master/csl-citation.json"} </w:instrText>
      </w:r>
      <w:r>
        <w:fldChar w:fldCharType="separate"/>
      </w:r>
      <w:r w:rsidR="0040473B">
        <w:rPr>
          <w:highlight w:val="white"/>
        </w:rPr>
        <w:t>(see discussion in Gelman and Hill 2006)</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We hope to not add to the confusion here</w:t>
      </w:r>
      <w:r w:rsidR="0069320B">
        <w:rPr>
          <w:rFonts w:ascii="Calibri" w:eastAsia="Calibri" w:hAnsi="Calibri" w:cs="Calibri"/>
          <w:color w:val="333333"/>
          <w:sz w:val="24"/>
          <w:szCs w:val="24"/>
          <w:highlight w:val="white"/>
        </w:rPr>
        <w:t xml:space="preserve">. </w:t>
      </w:r>
    </w:p>
    <w:p w14:paraId="3DF32355" w14:textId="77777777" w:rsidR="005B6271" w:rsidRDefault="00037819">
      <w:pPr>
        <w:shd w:val="clear" w:color="auto" w:fill="FFFFFF"/>
        <w:spacing w:after="160"/>
        <w:ind w:firstLine="720"/>
        <w:rPr>
          <w:ins w:id="577" w:author="Laura Dee" w:date="2023-05-11T10:54: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In the econometric sense, treating omitted variables as cluster-invariant variables means that, if we wish to remove them as sources of confounding variation, we can use a bit of algebra known as the </w:t>
      </w:r>
      <w:r>
        <w:rPr>
          <w:rFonts w:ascii="Calibri" w:eastAsia="Calibri" w:hAnsi="Calibri" w:cs="Calibri"/>
          <w:b/>
          <w:color w:val="333333"/>
          <w:sz w:val="24"/>
          <w:szCs w:val="24"/>
          <w:highlight w:val="white"/>
        </w:rPr>
        <w:t xml:space="preserve">within transformation </w:t>
      </w:r>
      <w:r>
        <w:rPr>
          <w:rFonts w:ascii="Calibri" w:eastAsia="Calibri" w:hAnsi="Calibri" w:cs="Calibri"/>
          <w:color w:val="333333"/>
          <w:sz w:val="24"/>
          <w:szCs w:val="24"/>
          <w:highlight w:val="white"/>
        </w:rPr>
        <w:t xml:space="preserve">or </w:t>
      </w:r>
      <w:r>
        <w:rPr>
          <w:rFonts w:ascii="Calibri" w:eastAsia="Calibri" w:hAnsi="Calibri" w:cs="Calibri"/>
          <w:b/>
          <w:color w:val="333333"/>
          <w:sz w:val="24"/>
          <w:szCs w:val="24"/>
          <w:highlight w:val="white"/>
        </w:rPr>
        <w:t>fixed effects transformation</w:t>
      </w:r>
      <w:r>
        <w:rPr>
          <w:rFonts w:ascii="Calibri" w:eastAsia="Calibri" w:hAnsi="Calibri" w:cs="Calibri"/>
          <w:color w:val="333333"/>
          <w:sz w:val="24"/>
          <w:szCs w:val="24"/>
          <w:highlight w:val="white"/>
        </w:rPr>
        <w:t>. Giv</w:t>
      </w:r>
      <w:r w:rsidRPr="00D16170">
        <w:rPr>
          <w:rFonts w:ascii="Calibri" w:eastAsia="Calibri" w:hAnsi="Calibri" w:cs="Calibri"/>
          <w:color w:val="333333"/>
          <w:sz w:val="24"/>
          <w:szCs w:val="24"/>
        </w:rPr>
        <w:t xml:space="preserve">en that the </w:t>
      </w:r>
      <w:r w:rsidRPr="00D16170">
        <w:rPr>
          <w:rFonts w:ascii="Calibri" w:eastAsia="Calibri" w:hAnsi="Calibri" w:cs="Calibri"/>
          <w:color w:val="333333"/>
          <w:sz w:val="24"/>
          <w:szCs w:val="24"/>
        </w:rPr>
        <w:lastRenderedPageBreak/>
        <w:t xml:space="preserve">recruitment effect in our example is time invariant, we can transform the data before </w:t>
      </w:r>
      <w:r w:rsidR="00D16170" w:rsidRPr="00D16170">
        <w:rPr>
          <w:rFonts w:ascii="Calibri" w:eastAsia="Calibri" w:hAnsi="Calibri" w:cs="Calibri"/>
          <w:color w:val="333333"/>
          <w:sz w:val="24"/>
          <w:szCs w:val="24"/>
        </w:rPr>
        <w:t xml:space="preserve">using it in a statistical model </w:t>
      </w:r>
      <w:r w:rsidRPr="00D16170">
        <w:rPr>
          <w:rFonts w:ascii="Calibri" w:eastAsia="Calibri" w:hAnsi="Calibri" w:cs="Calibri"/>
          <w:color w:val="333333"/>
          <w:sz w:val="24"/>
          <w:szCs w:val="24"/>
        </w:rPr>
        <w:t xml:space="preserve">to </w:t>
      </w:r>
      <w:r>
        <w:rPr>
          <w:rFonts w:ascii="Calibri" w:eastAsia="Calibri" w:hAnsi="Calibri" w:cs="Calibri"/>
          <w:color w:val="333333"/>
          <w:sz w:val="24"/>
          <w:szCs w:val="24"/>
          <w:highlight w:val="white"/>
        </w:rPr>
        <w:t xml:space="preserve">eliminate </w:t>
      </w:r>
      <w:r w:rsidR="00D16170">
        <w:rPr>
          <w:rFonts w:ascii="Calibri" w:eastAsia="Calibri" w:hAnsi="Calibri" w:cs="Calibri"/>
          <w:color w:val="333333"/>
          <w:sz w:val="24"/>
          <w:szCs w:val="24"/>
          <w:highlight w:val="white"/>
        </w:rPr>
        <w:t>the effects of a confounder</w:t>
      </w:r>
      <w:r>
        <w:rPr>
          <w:rFonts w:ascii="Calibri" w:eastAsia="Calibri" w:hAnsi="Calibri" w:cs="Calibri"/>
          <w:color w:val="333333"/>
          <w:sz w:val="24"/>
          <w:szCs w:val="24"/>
          <w:highlight w:val="white"/>
        </w:rPr>
        <w:t xml:space="preserve">. Consider the following </w:t>
      </w:r>
      <w:proofErr w:type="gramStart"/>
      <w:ins w:id="578" w:author="Laura Dee" w:date="2023-05-11T10:54:00Z">
        <w:r w:rsidR="005B6271">
          <w:rPr>
            <w:rFonts w:ascii="Calibri" w:eastAsia="Calibri" w:hAnsi="Calibri" w:cs="Calibri"/>
            <w:color w:val="333333"/>
            <w:sz w:val="24"/>
            <w:szCs w:val="24"/>
            <w:highlight w:val="white"/>
          </w:rPr>
          <w:t>equation</w:t>
        </w:r>
        <w:proofErr w:type="gramEnd"/>
        <w:r w:rsidR="005B6271">
          <w:rPr>
            <w:rFonts w:ascii="Calibri" w:eastAsia="Calibri" w:hAnsi="Calibri" w:cs="Calibri"/>
            <w:color w:val="333333"/>
            <w:sz w:val="24"/>
            <w:szCs w:val="24"/>
            <w:highlight w:val="white"/>
          </w:rPr>
          <w:t xml:space="preserve"> </w:t>
        </w:r>
      </w:ins>
    </w:p>
    <w:p w14:paraId="433FCD27" w14:textId="5419BD87" w:rsidR="00766C2E" w:rsidDel="00A360CE" w:rsidRDefault="00037819">
      <w:pPr>
        <w:shd w:val="clear" w:color="auto" w:fill="FFFFFF"/>
        <w:spacing w:after="160"/>
        <w:rPr>
          <w:del w:id="579" w:author="Laura Dee" w:date="2023-05-11T13:05:00Z"/>
          <w:rFonts w:ascii="Calibri" w:eastAsia="Calibri" w:hAnsi="Calibri" w:cs="Calibri"/>
          <w:color w:val="333333"/>
          <w:sz w:val="24"/>
          <w:szCs w:val="24"/>
          <w:highlight w:val="white"/>
        </w:rPr>
        <w:pPrChange w:id="580" w:author="Laura Dee" w:date="2023-05-11T10:54:00Z">
          <w:pPr>
            <w:shd w:val="clear" w:color="auto" w:fill="FFFFFF"/>
            <w:spacing w:after="160"/>
            <w:ind w:firstLine="720"/>
          </w:pPr>
        </w:pPrChange>
      </w:pPr>
      <w:del w:id="581" w:author="Laura Dee" w:date="2023-05-11T13:05:00Z">
        <w:r w:rsidRPr="00620FDC" w:rsidDel="00A360CE">
          <w:rPr>
            <w:rFonts w:ascii="Calibri" w:eastAsia="Calibri" w:hAnsi="Calibri" w:cs="Calibri"/>
            <w:color w:val="333333"/>
            <w:sz w:val="24"/>
            <w:szCs w:val="24"/>
            <w:highlight w:val="green"/>
            <w:rPrChange w:id="582" w:author="Laura Dee" w:date="2023-05-11T12:03:00Z">
              <w:rPr>
                <w:rFonts w:ascii="Calibri" w:eastAsia="Calibri" w:hAnsi="Calibri" w:cs="Calibri"/>
                <w:color w:val="333333"/>
                <w:sz w:val="24"/>
                <w:szCs w:val="24"/>
                <w:highlight w:val="white"/>
              </w:rPr>
            </w:rPrChange>
          </w:rPr>
          <w:delText xml:space="preserve">mathematical description of the </w:delText>
        </w:r>
        <w:commentRangeStart w:id="583"/>
        <w:r w:rsidRPr="00620FDC" w:rsidDel="00A360CE">
          <w:rPr>
            <w:rFonts w:ascii="Calibri" w:eastAsia="Calibri" w:hAnsi="Calibri" w:cs="Calibri"/>
            <w:color w:val="333333"/>
            <w:sz w:val="24"/>
            <w:szCs w:val="24"/>
            <w:highlight w:val="green"/>
            <w:rPrChange w:id="584" w:author="Laura Dee" w:date="2023-05-11T12:03:00Z">
              <w:rPr>
                <w:rFonts w:ascii="Calibri" w:eastAsia="Calibri" w:hAnsi="Calibri" w:cs="Calibri"/>
                <w:color w:val="333333"/>
                <w:sz w:val="24"/>
                <w:szCs w:val="24"/>
                <w:highlight w:val="white"/>
              </w:rPr>
            </w:rPrChange>
          </w:rPr>
          <w:delText>system</w:delText>
        </w:r>
        <w:commentRangeEnd w:id="583"/>
        <w:r w:rsidR="005B6271" w:rsidRPr="00620FDC" w:rsidDel="00A360CE">
          <w:rPr>
            <w:rStyle w:val="CommentReference"/>
            <w:highlight w:val="green"/>
            <w:rPrChange w:id="585" w:author="Laura Dee" w:date="2023-05-11T12:03:00Z">
              <w:rPr>
                <w:rStyle w:val="CommentReference"/>
              </w:rPr>
            </w:rPrChange>
          </w:rPr>
          <w:commentReference w:id="583"/>
        </w:r>
        <w:r w:rsidDel="00A360CE">
          <w:rPr>
            <w:rFonts w:ascii="Calibri" w:eastAsia="Calibri" w:hAnsi="Calibri" w:cs="Calibri"/>
            <w:color w:val="333333"/>
            <w:sz w:val="24"/>
            <w:szCs w:val="24"/>
            <w:highlight w:val="white"/>
          </w:rPr>
          <w:delText>.</w:delText>
        </w:r>
      </w:del>
    </w:p>
    <w:p w14:paraId="47136FB0" w14:textId="793828E1" w:rsidR="0025796B" w:rsidRPr="00807F91" w:rsidRDefault="00000000" w:rsidP="00807F91">
      <w:pPr>
        <w:keepNext/>
        <w:shd w:val="clear" w:color="auto" w:fill="FFFFFF"/>
        <w:spacing w:after="160"/>
        <w:rPr>
          <w:rFonts w:ascii="Calibri" w:eastAsia="Calibri" w:hAnsi="Calibri" w:cs="Calibri"/>
          <w:color w:val="333333"/>
          <w:sz w:val="24"/>
          <w:szCs w:val="24"/>
          <w:lang w:val="es-ES"/>
        </w:rPr>
      </w:pPr>
      <m:oMathPara>
        <m:oMath>
          <m:sSub>
            <m:sSubPr>
              <m:ctrlPr>
                <w:rPr>
                  <w:rFonts w:ascii="Cambria Math" w:eastAsia="Calibri" w:hAnsi="Cambria Math" w:cs="Calibri"/>
                  <w:i/>
                  <w:color w:val="333333"/>
                  <w:sz w:val="24"/>
                  <w:szCs w:val="24"/>
                  <w:lang w:val="es-ES"/>
                </w:rPr>
              </m:ctrlPr>
            </m:sSubPr>
            <m:e>
              <m:r>
                <w:rPr>
                  <w:rFonts w:ascii="Cambria Math" w:eastAsia="Calibri" w:hAnsi="Cambria Math" w:cs="Calibri"/>
                  <w:color w:val="333333"/>
                  <w:sz w:val="24"/>
                  <w:szCs w:val="24"/>
                  <w:highlight w:val="white"/>
                  <w:lang w:val="es-ES"/>
                </w:rPr>
                <m:t>y</m:t>
              </m:r>
              <m:ctrlPr>
                <w:rPr>
                  <w:rFonts w:ascii="Cambria Math" w:eastAsia="Calibri" w:hAnsi="Cambria Math" w:cs="Calibri"/>
                  <w:i/>
                  <w:color w:val="333333"/>
                  <w:sz w:val="24"/>
                  <w:szCs w:val="24"/>
                  <w:highlight w:val="white"/>
                  <w:lang w:val="es-ES"/>
                </w:rPr>
              </m:ctrlPr>
            </m:e>
            <m:sub>
              <m:r>
                <w:rPr>
                  <w:rFonts w:ascii="Cambria Math" w:eastAsia="Calibri" w:hAnsi="Cambria Math" w:cs="Calibri"/>
                  <w:color w:val="333333"/>
                  <w:sz w:val="24"/>
                  <w:szCs w:val="24"/>
                  <w:highlight w:val="white"/>
                  <w:lang w:val="es-ES"/>
                </w:rPr>
                <m:t>ij</m:t>
              </m:r>
            </m:sub>
          </m:sSub>
          <m:r>
            <w:rPr>
              <w:rFonts w:ascii="Cambria Math" w:eastAsia="Calibri" w:hAnsi="Cambria Math" w:cs="Calibri"/>
              <w:color w:val="333333"/>
              <w:sz w:val="24"/>
              <w:szCs w:val="24"/>
              <w:highlight w:val="white"/>
              <w:lang w:val="es-ES"/>
            </w:rPr>
            <m:t>=</m:t>
          </m:r>
          <m:sSub>
            <m:sSubPr>
              <m:ctrlPr>
                <w:rPr>
                  <w:rFonts w:ascii="Cambria Math" w:eastAsia="Calibri" w:hAnsi="Cambria Math" w:cs="Calibri"/>
                  <w:i/>
                  <w:color w:val="333333"/>
                  <w:sz w:val="24"/>
                  <w:szCs w:val="24"/>
                  <w:lang w:val="es-ES"/>
                </w:rPr>
              </m:ctrlPr>
            </m:sSubPr>
            <m:e>
              <m:r>
                <m:rPr>
                  <m:sty m:val="p"/>
                </m:rPr>
                <w:rPr>
                  <w:rFonts w:ascii="Cambria Math" w:eastAsia="Calibri" w:hAnsi="Cambria Math" w:cs="Calibri"/>
                  <w:color w:val="333333"/>
                  <w:sz w:val="24"/>
                  <w:szCs w:val="24"/>
                  <w:highlight w:val="white"/>
                  <w:lang w:val="es-ES"/>
                </w:rPr>
                <m:t>β</m:t>
              </m:r>
            </m:e>
            <m:sub>
              <m:r>
                <w:rPr>
                  <w:rFonts w:ascii="Cambria Math" w:eastAsia="Calibri" w:hAnsi="Cambria Math" w:cs="Calibri"/>
                  <w:color w:val="333333"/>
                  <w:sz w:val="24"/>
                  <w:szCs w:val="24"/>
                  <w:highlight w:val="white"/>
                  <w:lang w:val="es-ES"/>
                </w:rPr>
                <m:t>0</m:t>
              </m:r>
            </m:sub>
          </m:sSub>
          <m:r>
            <w:rPr>
              <w:rFonts w:ascii="Cambria Math" w:eastAsia="Calibri" w:hAnsi="Cambria Math" w:cs="Calibri"/>
              <w:color w:val="333333"/>
              <w:sz w:val="24"/>
              <w:szCs w:val="24"/>
              <w:highlight w:val="white"/>
              <w:lang w:val="es-ES"/>
            </w:rPr>
            <m:t>+</m:t>
          </m:r>
          <m:sSub>
            <m:sSubPr>
              <m:ctrlPr>
                <w:rPr>
                  <w:rFonts w:ascii="Cambria Math" w:eastAsia="Calibri" w:hAnsi="Cambria Math" w:cs="Calibri"/>
                  <w:i/>
                  <w:color w:val="333333"/>
                  <w:sz w:val="24"/>
                  <w:szCs w:val="24"/>
                  <w:lang w:val="es-ES"/>
                </w:rPr>
              </m:ctrlPr>
            </m:sSubPr>
            <m:e>
              <m:r>
                <m:rPr>
                  <m:sty m:val="p"/>
                </m:rPr>
                <w:rPr>
                  <w:rFonts w:ascii="Cambria Math" w:eastAsia="Calibri" w:hAnsi="Cambria Math" w:cs="Calibri"/>
                  <w:color w:val="333333"/>
                  <w:sz w:val="24"/>
                  <w:szCs w:val="24"/>
                  <w:highlight w:val="white"/>
                  <w:lang w:val="es-ES"/>
                </w:rPr>
                <m:t>β</m:t>
              </m:r>
            </m:e>
            <m:sub>
              <m:r>
                <w:rPr>
                  <w:rFonts w:ascii="Cambria Math" w:eastAsia="Calibri" w:hAnsi="Cambria Math" w:cs="Calibri"/>
                  <w:color w:val="333333"/>
                  <w:sz w:val="24"/>
                  <w:szCs w:val="24"/>
                  <w:highlight w:val="white"/>
                  <w:lang w:val="es-ES"/>
                </w:rPr>
                <m:t>1</m:t>
              </m:r>
            </m:sub>
          </m:sSub>
          <m:sSub>
            <m:sSubPr>
              <m:ctrlPr>
                <w:rPr>
                  <w:rFonts w:ascii="Cambria Math" w:eastAsia="Calibri" w:hAnsi="Cambria Math" w:cs="Calibri"/>
                  <w:i/>
                  <w:color w:val="333333"/>
                  <w:sz w:val="24"/>
                  <w:szCs w:val="24"/>
                  <w:lang w:val="es-ES"/>
                </w:rPr>
              </m:ctrlPr>
            </m:sSubPr>
            <m:e>
              <m:r>
                <w:rPr>
                  <w:rFonts w:ascii="Cambria Math" w:eastAsia="Calibri" w:hAnsi="Cambria Math" w:cs="Calibri"/>
                  <w:color w:val="333333"/>
                  <w:sz w:val="24"/>
                  <w:szCs w:val="24"/>
                  <w:highlight w:val="white"/>
                  <w:lang w:val="es-ES"/>
                </w:rPr>
                <m:t>x</m:t>
              </m:r>
              <m:ctrlPr>
                <w:rPr>
                  <w:rFonts w:ascii="Cambria Math" w:eastAsia="Calibri" w:hAnsi="Cambria Math" w:cs="Calibri"/>
                  <w:i/>
                  <w:color w:val="333333"/>
                  <w:sz w:val="24"/>
                  <w:szCs w:val="24"/>
                  <w:highlight w:val="white"/>
                  <w:lang w:val="es-ES"/>
                </w:rPr>
              </m:ctrlPr>
            </m:e>
            <m:sub>
              <m:r>
                <w:rPr>
                  <w:rFonts w:ascii="Cambria Math" w:eastAsia="Calibri" w:hAnsi="Cambria Math" w:cs="Calibri"/>
                  <w:color w:val="333333"/>
                  <w:sz w:val="24"/>
                  <w:szCs w:val="24"/>
                  <w:highlight w:val="white"/>
                  <w:lang w:val="es-ES"/>
                </w:rPr>
                <m:t>ij</m:t>
              </m:r>
            </m:sub>
          </m:sSub>
          <m:r>
            <w:rPr>
              <w:rFonts w:ascii="Cambria Math" w:eastAsia="Calibri" w:hAnsi="Cambria Math" w:cs="Calibri"/>
              <w:color w:val="333333"/>
              <w:sz w:val="24"/>
              <w:szCs w:val="24"/>
              <w:highlight w:val="white"/>
              <w:lang w:val="es-ES"/>
            </w:rPr>
            <m:t>+</m:t>
          </m:r>
          <m:r>
            <w:del w:id="586" w:author="Laura Dee" w:date="2023-05-11T10:55:00Z">
              <m:rPr>
                <m:sty m:val="p"/>
              </m:rPr>
              <w:rPr>
                <w:rFonts w:ascii="Cambria Math" w:eastAsia="Calibri" w:hAnsi="Cambria Math" w:cs="Calibri"/>
                <w:color w:val="333333"/>
                <w:sz w:val="24"/>
                <w:szCs w:val="24"/>
                <w:highlight w:val="white"/>
                <w:lang w:val="es-ES"/>
              </w:rPr>
              <m:t>γ</m:t>
            </w:del>
          </m:r>
          <m:sSub>
            <m:sSubPr>
              <m:ctrlPr>
                <w:del w:id="587" w:author="Laura Dee" w:date="2023-05-11T13:05:00Z">
                  <w:rPr>
                    <w:rFonts w:ascii="Cambria Math" w:eastAsia="Calibri" w:hAnsi="Cambria Math" w:cs="Calibri"/>
                    <w:i/>
                    <w:color w:val="333333"/>
                    <w:sz w:val="24"/>
                    <w:szCs w:val="24"/>
                    <w:lang w:val="es-ES"/>
                  </w:rPr>
                </w:del>
              </m:ctrlPr>
            </m:sSubPr>
            <m:e>
              <m:r>
                <w:del w:id="588" w:author="Laura Dee" w:date="2023-05-11T13:05:00Z">
                  <w:rPr>
                    <w:rFonts w:ascii="Cambria Math" w:eastAsia="Calibri" w:hAnsi="Cambria Math" w:cs="Calibri"/>
                    <w:color w:val="333333"/>
                    <w:sz w:val="24"/>
                    <w:szCs w:val="24"/>
                    <w:highlight w:val="white"/>
                    <w:lang w:val="es-ES"/>
                  </w:rPr>
                  <m:t>z</m:t>
                </w:del>
              </m:r>
              <m:ctrlPr>
                <w:del w:id="589" w:author="Laura Dee" w:date="2023-05-11T13:05:00Z">
                  <w:rPr>
                    <w:rFonts w:ascii="Cambria Math" w:eastAsia="Calibri" w:hAnsi="Cambria Math" w:cs="Calibri"/>
                    <w:i/>
                    <w:color w:val="333333"/>
                    <w:sz w:val="24"/>
                    <w:szCs w:val="24"/>
                    <w:highlight w:val="white"/>
                    <w:lang w:val="es-ES"/>
                  </w:rPr>
                </w:del>
              </m:ctrlPr>
            </m:e>
            <m:sub>
              <m:r>
                <w:del w:id="590" w:author="Laura Dee" w:date="2023-05-11T13:05:00Z">
                  <w:rPr>
                    <w:rFonts w:ascii="Cambria Math" w:eastAsia="Calibri" w:hAnsi="Cambria Math" w:cs="Calibri"/>
                    <w:color w:val="333333"/>
                    <w:sz w:val="24"/>
                    <w:szCs w:val="24"/>
                    <w:highlight w:val="white"/>
                    <w:lang w:val="es-ES"/>
                  </w:rPr>
                  <m:t>i</m:t>
                </w:del>
              </m:r>
            </m:sub>
          </m:sSub>
          <m:r>
            <w:del w:id="591" w:author="Laura Dee" w:date="2023-05-11T13:05:00Z">
              <w:rPr>
                <w:rFonts w:ascii="Cambria Math" w:eastAsia="Calibri" w:hAnsi="Cambria Math" w:cs="Calibri"/>
                <w:color w:val="333333"/>
                <w:sz w:val="24"/>
                <w:szCs w:val="24"/>
                <w:highlight w:val="white"/>
                <w:lang w:val="es-ES"/>
              </w:rPr>
              <m:t>+</m:t>
            </w:del>
          </m:r>
          <m:sSub>
            <m:sSubPr>
              <m:ctrlPr>
                <w:rPr>
                  <w:rFonts w:ascii="Cambria Math" w:eastAsia="Calibri" w:hAnsi="Cambria Math" w:cs="Calibri"/>
                  <w:i/>
                  <w:color w:val="333333"/>
                  <w:sz w:val="24"/>
                  <w:szCs w:val="24"/>
                  <w:lang w:val="es-ES"/>
                </w:rPr>
              </m:ctrlPr>
            </m:sSubPr>
            <m:e>
              <m:r>
                <m:rPr>
                  <m:sty m:val="p"/>
                </m:rPr>
                <w:rPr>
                  <w:rFonts w:ascii="Cambria Math" w:eastAsia="Calibri" w:hAnsi="Cambria Math" w:cs="Calibri"/>
                  <w:color w:val="333333"/>
                  <w:sz w:val="24"/>
                  <w:szCs w:val="24"/>
                  <w:highlight w:val="white"/>
                  <w:lang w:val="es-ES"/>
                </w:rPr>
                <m:t>ϵ</m:t>
              </m:r>
            </m:e>
            <m:sub>
              <m:r>
                <w:rPr>
                  <w:rFonts w:ascii="Cambria Math" w:eastAsia="Calibri" w:hAnsi="Cambria Math" w:cs="Calibri"/>
                  <w:color w:val="333333"/>
                  <w:sz w:val="24"/>
                  <w:szCs w:val="24"/>
                  <w:highlight w:val="white"/>
                  <w:lang w:val="es-ES"/>
                </w:rPr>
                <m:t>ij</m:t>
              </m:r>
            </m:sub>
          </m:sSub>
          <m:r>
            <w:ins w:id="592" w:author="Laura Dee" w:date="2023-05-11T13:05:00Z">
              <w:rPr>
                <w:rFonts w:ascii="Cambria Math" w:eastAsia="Calibri" w:hAnsi="Cambria Math" w:cs="Calibri"/>
                <w:color w:val="333333"/>
                <w:sz w:val="24"/>
                <w:szCs w:val="24"/>
                <w:lang w:val="es-ES"/>
              </w:rPr>
              <m:t xml:space="preserve">+ </m:t>
            </w:ins>
          </m:r>
          <m:sSub>
            <m:sSubPr>
              <m:ctrlPr>
                <w:ins w:id="593" w:author="Laura Dee" w:date="2023-05-11T13:05:00Z">
                  <w:rPr>
                    <w:rFonts w:ascii="Cambria Math" w:eastAsia="Calibri" w:hAnsi="Cambria Math" w:cs="Calibri"/>
                    <w:i/>
                    <w:color w:val="333333"/>
                    <w:sz w:val="24"/>
                    <w:szCs w:val="24"/>
                    <w:lang w:val="es-ES"/>
                  </w:rPr>
                </w:ins>
              </m:ctrlPr>
            </m:sSubPr>
            <m:e>
              <m:r>
                <w:ins w:id="594" w:author="Laura Dee" w:date="2023-05-11T13:05:00Z">
                  <w:rPr>
                    <w:rFonts w:ascii="Cambria Math" w:eastAsia="Calibri" w:hAnsi="Cambria Math" w:cs="Calibri"/>
                    <w:color w:val="333333"/>
                    <w:sz w:val="24"/>
                    <w:szCs w:val="24"/>
                    <w:highlight w:val="white"/>
                    <w:lang w:val="es-ES"/>
                  </w:rPr>
                  <m:t>z</m:t>
                </w:ins>
              </m:r>
              <m:ctrlPr>
                <w:ins w:id="595" w:author="Laura Dee" w:date="2023-05-11T13:05:00Z">
                  <w:rPr>
                    <w:rFonts w:ascii="Cambria Math" w:eastAsia="Calibri" w:hAnsi="Cambria Math" w:cs="Calibri"/>
                    <w:i/>
                    <w:color w:val="333333"/>
                    <w:sz w:val="24"/>
                    <w:szCs w:val="24"/>
                    <w:highlight w:val="white"/>
                    <w:lang w:val="es-ES"/>
                  </w:rPr>
                </w:ins>
              </m:ctrlPr>
            </m:e>
            <m:sub>
              <m:r>
                <w:ins w:id="596" w:author="Laura Dee" w:date="2023-05-11T13:05:00Z">
                  <w:rPr>
                    <w:rFonts w:ascii="Cambria Math" w:eastAsia="Calibri" w:hAnsi="Cambria Math" w:cs="Calibri"/>
                    <w:color w:val="333333"/>
                    <w:sz w:val="24"/>
                    <w:szCs w:val="24"/>
                    <w:highlight w:val="white"/>
                    <w:lang w:val="es-ES"/>
                  </w:rPr>
                  <m:t>i</m:t>
                </w:ins>
              </m:r>
            </m:sub>
          </m:sSub>
        </m:oMath>
      </m:oMathPara>
    </w:p>
    <w:p w14:paraId="3199C529" w14:textId="0192B298" w:rsidR="00807F91" w:rsidRPr="00B97190" w:rsidRDefault="00807F91" w:rsidP="00807F91">
      <w:pPr>
        <w:pStyle w:val="Caption"/>
        <w:jc w:val="right"/>
        <w:rPr>
          <w:lang w:val="en-US"/>
          <w:rPrChange w:id="597" w:author="Jarrett Byrnes" w:date="2023-05-12T13:09:00Z">
            <w:rPr>
              <w:lang w:val="es-ES"/>
            </w:rPr>
          </w:rPrChange>
        </w:rPr>
      </w:pPr>
      <w:r w:rsidRPr="00B97190">
        <w:rPr>
          <w:lang w:val="en-US"/>
          <w:rPrChange w:id="598" w:author="Jarrett Byrnes" w:date="2023-05-12T13:09:00Z">
            <w:rPr>
              <w:lang w:val="es-ES"/>
            </w:rPr>
          </w:rPrChange>
        </w:rPr>
        <w:t xml:space="preserve">(4) </w:t>
      </w:r>
    </w:p>
    <w:p w14:paraId="1252D64A" w14:textId="1068A662" w:rsidR="00766C2E" w:rsidRPr="00B97190" w:rsidDel="00A360CE" w:rsidRDefault="00FF4C60">
      <w:pPr>
        <w:shd w:val="clear" w:color="auto" w:fill="FFFFFF"/>
        <w:spacing w:after="160"/>
        <w:rPr>
          <w:del w:id="599" w:author="Laura Dee" w:date="2023-05-11T10:55:00Z"/>
          <w:rFonts w:ascii="Calibri" w:eastAsia="Calibri" w:hAnsi="Calibri" w:cs="Calibri"/>
          <w:color w:val="333333"/>
          <w:sz w:val="24"/>
          <w:szCs w:val="24"/>
          <w:highlight w:val="white"/>
          <w:lang w:val="en-US"/>
          <w:rPrChange w:id="600" w:author="Jarrett Byrnes" w:date="2023-05-12T13:09:00Z">
            <w:rPr>
              <w:del w:id="601" w:author="Laura Dee" w:date="2023-05-11T10:55:00Z"/>
              <w:rFonts w:ascii="Calibri" w:eastAsia="Calibri" w:hAnsi="Calibri" w:cs="Calibri"/>
              <w:color w:val="333333"/>
              <w:sz w:val="24"/>
              <w:szCs w:val="24"/>
              <w:highlight w:val="white"/>
              <w:lang w:val="es-ES"/>
            </w:rPr>
          </w:rPrChange>
        </w:rPr>
      </w:pPr>
      <w:ins w:id="602" w:author="Laura Dee" w:date="2023-05-11T13:07:00Z">
        <w:r w:rsidRPr="00B97190">
          <w:rPr>
            <w:rFonts w:ascii="Calibri" w:eastAsia="Calibri" w:hAnsi="Calibri" w:cs="Calibri"/>
            <w:color w:val="333333"/>
            <w:sz w:val="24"/>
            <w:szCs w:val="24"/>
            <w:highlight w:val="white"/>
            <w:lang w:val="en-US"/>
            <w:rPrChange w:id="603" w:author="Jarrett Byrnes" w:date="2023-05-12T13:09:00Z">
              <w:rPr>
                <w:rFonts w:ascii="Calibri" w:eastAsia="Calibri" w:hAnsi="Calibri" w:cs="Calibri"/>
                <w:color w:val="333333"/>
                <w:sz w:val="24"/>
                <w:szCs w:val="24"/>
                <w:highlight w:val="white"/>
                <w:lang w:val="es-ES"/>
              </w:rPr>
            </w:rPrChange>
          </w:rPr>
          <w:t>w</w:t>
        </w:r>
      </w:ins>
      <w:ins w:id="604" w:author="Laura Dee" w:date="2023-05-11T13:05:00Z">
        <w:r w:rsidR="00A360CE" w:rsidRPr="00B97190">
          <w:rPr>
            <w:rFonts w:ascii="Calibri" w:eastAsia="Calibri" w:hAnsi="Calibri" w:cs="Calibri"/>
            <w:color w:val="333333"/>
            <w:sz w:val="24"/>
            <w:szCs w:val="24"/>
            <w:highlight w:val="white"/>
            <w:lang w:val="en-US"/>
            <w:rPrChange w:id="605" w:author="Jarrett Byrnes" w:date="2023-05-12T13:09:00Z">
              <w:rPr>
                <w:rFonts w:ascii="Calibri" w:eastAsia="Calibri" w:hAnsi="Calibri" w:cs="Calibri"/>
                <w:color w:val="333333"/>
                <w:sz w:val="24"/>
                <w:szCs w:val="24"/>
                <w:highlight w:val="white"/>
                <w:lang w:val="es-ES"/>
              </w:rPr>
            </w:rPrChange>
          </w:rPr>
          <w:t xml:space="preserve">here </w:t>
        </w:r>
      </w:ins>
      <m:oMath>
        <m:sSub>
          <m:sSubPr>
            <m:ctrlPr>
              <w:ins w:id="606" w:author="Laura Dee" w:date="2023-05-11T13:05:00Z">
                <w:rPr>
                  <w:rFonts w:ascii="Cambria Math" w:eastAsia="Calibri" w:hAnsi="Cambria Math" w:cs="Calibri"/>
                  <w:i/>
                  <w:color w:val="333333"/>
                  <w:sz w:val="24"/>
                  <w:szCs w:val="24"/>
                  <w:lang w:val="es-ES"/>
                </w:rPr>
              </w:ins>
            </m:ctrlPr>
          </m:sSubPr>
          <m:e>
            <m:r>
              <w:ins w:id="607" w:author="Laura Dee" w:date="2023-05-11T13:05:00Z">
                <w:rPr>
                  <w:rFonts w:ascii="Cambria Math" w:eastAsia="Calibri" w:hAnsi="Cambria Math" w:cs="Calibri"/>
                  <w:color w:val="333333"/>
                  <w:sz w:val="24"/>
                  <w:szCs w:val="24"/>
                  <w:highlight w:val="white"/>
                  <w:lang w:val="es-ES"/>
                </w:rPr>
                <m:t>x</m:t>
              </w:ins>
            </m:r>
            <m:ctrlPr>
              <w:ins w:id="608" w:author="Laura Dee" w:date="2023-05-11T13:05:00Z">
                <w:rPr>
                  <w:rFonts w:ascii="Cambria Math" w:eastAsia="Calibri" w:hAnsi="Cambria Math" w:cs="Calibri"/>
                  <w:i/>
                  <w:color w:val="333333"/>
                  <w:sz w:val="24"/>
                  <w:szCs w:val="24"/>
                  <w:highlight w:val="white"/>
                  <w:lang w:val="es-ES"/>
                </w:rPr>
              </w:ins>
            </m:ctrlPr>
          </m:e>
          <m:sub>
            <m:r>
              <w:ins w:id="609" w:author="Laura Dee" w:date="2023-05-11T13:05:00Z">
                <w:rPr>
                  <w:rFonts w:ascii="Cambria Math" w:eastAsia="Calibri" w:hAnsi="Cambria Math" w:cs="Calibri"/>
                  <w:color w:val="333333"/>
                  <w:sz w:val="24"/>
                  <w:szCs w:val="24"/>
                  <w:highlight w:val="white"/>
                  <w:lang w:val="es-ES"/>
                </w:rPr>
                <m:t>ij</m:t>
              </w:ins>
            </m:r>
          </m:sub>
        </m:sSub>
      </m:oMath>
      <w:ins w:id="610" w:author="Laura Dee" w:date="2023-05-11T13:05:00Z">
        <w:r w:rsidR="00A360CE" w:rsidRPr="00B97190">
          <w:rPr>
            <w:rFonts w:ascii="Calibri" w:eastAsia="Calibri" w:hAnsi="Calibri" w:cs="Calibri"/>
            <w:color w:val="333333"/>
            <w:sz w:val="24"/>
            <w:szCs w:val="24"/>
            <w:lang w:val="en-US"/>
            <w:rPrChange w:id="611" w:author="Jarrett Byrnes" w:date="2023-05-12T13:09:00Z">
              <w:rPr>
                <w:rFonts w:ascii="Calibri" w:eastAsia="Calibri" w:hAnsi="Calibri" w:cs="Calibri"/>
                <w:color w:val="333333"/>
                <w:sz w:val="24"/>
                <w:szCs w:val="24"/>
                <w:lang w:val="es-ES"/>
              </w:rPr>
            </w:rPrChange>
          </w:rPr>
          <w:t xml:space="preserve"> is our casual </w:t>
        </w:r>
      </w:ins>
      <w:ins w:id="612" w:author="Laura Dee" w:date="2023-05-11T13:08:00Z">
        <w:r w:rsidR="00C10DB6" w:rsidRPr="00B97190">
          <w:rPr>
            <w:rFonts w:ascii="Calibri" w:eastAsia="Calibri" w:hAnsi="Calibri" w:cs="Calibri"/>
            <w:color w:val="333333"/>
            <w:sz w:val="24"/>
            <w:szCs w:val="24"/>
            <w:lang w:val="en-US"/>
            <w:rPrChange w:id="613" w:author="Jarrett Byrnes" w:date="2023-05-12T13:09:00Z">
              <w:rPr>
                <w:rFonts w:ascii="Calibri" w:eastAsia="Calibri" w:hAnsi="Calibri" w:cs="Calibri"/>
                <w:color w:val="333333"/>
                <w:sz w:val="24"/>
                <w:szCs w:val="24"/>
                <w:lang w:val="es-ES"/>
              </w:rPr>
            </w:rPrChange>
          </w:rPr>
          <w:t xml:space="preserve">variable </w:t>
        </w:r>
      </w:ins>
      <w:ins w:id="614" w:author="Laura Dee" w:date="2023-05-11T13:05:00Z">
        <w:r w:rsidR="00A360CE" w:rsidRPr="00B97190">
          <w:rPr>
            <w:rFonts w:ascii="Calibri" w:eastAsia="Calibri" w:hAnsi="Calibri" w:cs="Calibri"/>
            <w:color w:val="333333"/>
            <w:sz w:val="24"/>
            <w:szCs w:val="24"/>
            <w:lang w:val="en-US"/>
            <w:rPrChange w:id="615" w:author="Jarrett Byrnes" w:date="2023-05-12T13:09:00Z">
              <w:rPr>
                <w:rFonts w:ascii="Calibri" w:eastAsia="Calibri" w:hAnsi="Calibri" w:cs="Calibri"/>
                <w:color w:val="333333"/>
                <w:sz w:val="24"/>
                <w:szCs w:val="24"/>
                <w:lang w:val="es-ES"/>
              </w:rPr>
            </w:rPrChange>
          </w:rPr>
          <w:t xml:space="preserve">of interest, and we have </w:t>
        </w:r>
        <w:r w:rsidRPr="00B97190">
          <w:rPr>
            <w:rFonts w:ascii="Calibri" w:eastAsia="Calibri" w:hAnsi="Calibri" w:cs="Calibri"/>
            <w:color w:val="333333"/>
            <w:sz w:val="24"/>
            <w:szCs w:val="24"/>
            <w:lang w:val="en-US"/>
            <w:rPrChange w:id="616" w:author="Jarrett Byrnes" w:date="2023-05-12T13:09:00Z">
              <w:rPr>
                <w:rFonts w:ascii="Calibri" w:eastAsia="Calibri" w:hAnsi="Calibri" w:cs="Calibri"/>
                <w:color w:val="333333"/>
                <w:sz w:val="24"/>
                <w:szCs w:val="24"/>
                <w:lang w:val="es-ES"/>
              </w:rPr>
            </w:rPrChange>
          </w:rPr>
          <w:t xml:space="preserve">error </w:t>
        </w:r>
      </w:ins>
      <w:ins w:id="617" w:author="Laura Dee" w:date="2023-05-11T13:08:00Z">
        <w:r w:rsidR="00720C07" w:rsidRPr="00B97190">
          <w:rPr>
            <w:rFonts w:ascii="Calibri" w:eastAsia="Calibri" w:hAnsi="Calibri" w:cs="Calibri"/>
            <w:color w:val="333333"/>
            <w:sz w:val="24"/>
            <w:szCs w:val="24"/>
            <w:lang w:val="en-US"/>
            <w:rPrChange w:id="618" w:author="Jarrett Byrnes" w:date="2023-05-12T13:09:00Z">
              <w:rPr>
                <w:rFonts w:ascii="Calibri" w:eastAsia="Calibri" w:hAnsi="Calibri" w:cs="Calibri"/>
                <w:color w:val="333333"/>
                <w:sz w:val="24"/>
                <w:szCs w:val="24"/>
                <w:lang w:val="es-ES"/>
              </w:rPr>
            </w:rPrChange>
          </w:rPr>
          <w:t xml:space="preserve">term </w:t>
        </w:r>
      </w:ins>
      <m:oMath>
        <m:sSub>
          <m:sSubPr>
            <m:ctrlPr>
              <w:ins w:id="619" w:author="Laura Dee" w:date="2023-05-11T13:08:00Z">
                <w:rPr>
                  <w:rFonts w:ascii="Cambria Math" w:eastAsia="Calibri" w:hAnsi="Cambria Math" w:cs="Calibri"/>
                  <w:i/>
                  <w:color w:val="333333"/>
                  <w:sz w:val="24"/>
                  <w:szCs w:val="24"/>
                  <w:lang w:val="es-ES"/>
                </w:rPr>
              </w:ins>
            </m:ctrlPr>
          </m:sSubPr>
          <m:e>
            <m:r>
              <w:ins w:id="620" w:author="Laura Dee" w:date="2023-05-11T13:08:00Z">
                <m:rPr>
                  <m:sty m:val="p"/>
                </m:rPr>
                <w:rPr>
                  <w:rFonts w:ascii="Cambria Math" w:eastAsia="Calibri" w:hAnsi="Cambria Math" w:cs="Calibri"/>
                  <w:color w:val="333333"/>
                  <w:sz w:val="24"/>
                  <w:szCs w:val="24"/>
                  <w:highlight w:val="white"/>
                  <w:lang w:val="es-ES"/>
                </w:rPr>
                <m:t>ϵ</m:t>
              </w:ins>
            </m:r>
          </m:e>
          <m:sub>
            <m:r>
              <w:ins w:id="621" w:author="Laura Dee" w:date="2023-05-11T13:08:00Z">
                <w:rPr>
                  <w:rFonts w:ascii="Cambria Math" w:eastAsia="Calibri" w:hAnsi="Cambria Math" w:cs="Calibri"/>
                  <w:color w:val="333333"/>
                  <w:sz w:val="24"/>
                  <w:szCs w:val="24"/>
                  <w:highlight w:val="white"/>
                  <w:lang w:val="es-ES"/>
                </w:rPr>
                <m:t>ij</m:t>
              </w:ins>
            </m:r>
          </m:sub>
        </m:sSub>
      </m:oMath>
      <w:ins w:id="622" w:author="Laura Dee" w:date="2023-05-11T13:08:00Z">
        <w:r w:rsidR="00720C07" w:rsidRPr="00B97190">
          <w:rPr>
            <w:rFonts w:ascii="Calibri" w:eastAsia="Calibri" w:hAnsi="Calibri" w:cs="Calibri"/>
            <w:color w:val="333333"/>
            <w:sz w:val="24"/>
            <w:szCs w:val="24"/>
            <w:lang w:val="en-US"/>
            <w:rPrChange w:id="623" w:author="Jarrett Byrnes" w:date="2023-05-12T13:09:00Z">
              <w:rPr>
                <w:rFonts w:ascii="Calibri" w:eastAsia="Calibri" w:hAnsi="Calibri" w:cs="Calibri"/>
                <w:color w:val="333333"/>
                <w:sz w:val="24"/>
                <w:szCs w:val="24"/>
                <w:lang w:val="es-ES"/>
              </w:rPr>
            </w:rPrChange>
          </w:rPr>
          <w:t xml:space="preserve"> </w:t>
        </w:r>
      </w:ins>
      <w:ins w:id="624" w:author="Laura Dee" w:date="2023-05-11T13:05:00Z">
        <w:r w:rsidRPr="00B97190">
          <w:rPr>
            <w:rFonts w:ascii="Calibri" w:eastAsia="Calibri" w:hAnsi="Calibri" w:cs="Calibri"/>
            <w:color w:val="333333"/>
            <w:sz w:val="24"/>
            <w:szCs w:val="24"/>
            <w:lang w:val="en-US"/>
            <w:rPrChange w:id="625" w:author="Jarrett Byrnes" w:date="2023-05-12T13:09:00Z">
              <w:rPr>
                <w:rFonts w:ascii="Calibri" w:eastAsia="Calibri" w:hAnsi="Calibri" w:cs="Calibri"/>
                <w:color w:val="333333"/>
                <w:sz w:val="24"/>
                <w:szCs w:val="24"/>
                <w:lang w:val="es-ES"/>
              </w:rPr>
            </w:rPrChange>
          </w:rPr>
          <w:t xml:space="preserve">composed of </w:t>
        </w:r>
        <w:proofErr w:type="spellStart"/>
        <w:r w:rsidRPr="00B97190">
          <w:rPr>
            <w:rFonts w:ascii="Calibri" w:eastAsia="Calibri" w:hAnsi="Calibri" w:cs="Calibri"/>
            <w:color w:val="333333"/>
            <w:sz w:val="24"/>
            <w:szCs w:val="24"/>
            <w:lang w:val="en-US"/>
            <w:rPrChange w:id="626" w:author="Jarrett Byrnes" w:date="2023-05-12T13:09:00Z">
              <w:rPr>
                <w:rFonts w:ascii="Calibri" w:eastAsia="Calibri" w:hAnsi="Calibri" w:cs="Calibri"/>
                <w:color w:val="333333"/>
                <w:sz w:val="24"/>
                <w:szCs w:val="24"/>
                <w:lang w:val="es-ES"/>
              </w:rPr>
            </w:rPrChange>
          </w:rPr>
          <w:t>idosyn</w:t>
        </w:r>
      </w:ins>
      <w:ins w:id="627" w:author="Laura Dee" w:date="2023-05-11T13:06:00Z">
        <w:r w:rsidRPr="00B97190">
          <w:rPr>
            <w:rFonts w:ascii="Calibri" w:eastAsia="Calibri" w:hAnsi="Calibri" w:cs="Calibri"/>
            <w:color w:val="333333"/>
            <w:sz w:val="24"/>
            <w:szCs w:val="24"/>
            <w:lang w:val="en-US"/>
            <w:rPrChange w:id="628" w:author="Jarrett Byrnes" w:date="2023-05-12T13:09:00Z">
              <w:rPr>
                <w:rFonts w:ascii="Calibri" w:eastAsia="Calibri" w:hAnsi="Calibri" w:cs="Calibri"/>
                <w:color w:val="333333"/>
                <w:sz w:val="24"/>
                <w:szCs w:val="24"/>
                <w:lang w:val="es-ES"/>
              </w:rPr>
            </w:rPrChange>
          </w:rPr>
          <w:t>cratic</w:t>
        </w:r>
        <w:proofErr w:type="spellEnd"/>
        <w:r w:rsidRPr="00B97190">
          <w:rPr>
            <w:rFonts w:ascii="Calibri" w:eastAsia="Calibri" w:hAnsi="Calibri" w:cs="Calibri"/>
            <w:color w:val="333333"/>
            <w:sz w:val="24"/>
            <w:szCs w:val="24"/>
            <w:lang w:val="en-US"/>
            <w:rPrChange w:id="629" w:author="Jarrett Byrnes" w:date="2023-05-12T13:09:00Z">
              <w:rPr>
                <w:rFonts w:ascii="Calibri" w:eastAsia="Calibri" w:hAnsi="Calibri" w:cs="Calibri"/>
                <w:color w:val="333333"/>
                <w:sz w:val="24"/>
                <w:szCs w:val="24"/>
                <w:lang w:val="es-ES"/>
              </w:rPr>
            </w:rPrChange>
          </w:rPr>
          <w:t xml:space="preserve"> (random error) and unobserved confounding variables</w:t>
        </w:r>
      </w:ins>
      <w:ins w:id="630" w:author="Laura Dee" w:date="2023-05-11T13:09:00Z">
        <w:r w:rsidR="00720C07" w:rsidRPr="00B97190">
          <w:rPr>
            <w:rFonts w:ascii="Calibri" w:eastAsia="Calibri" w:hAnsi="Calibri" w:cs="Calibri"/>
            <w:color w:val="333333"/>
            <w:sz w:val="24"/>
            <w:szCs w:val="24"/>
            <w:lang w:val="en-US"/>
            <w:rPrChange w:id="631" w:author="Jarrett Byrnes" w:date="2023-05-12T13:09:00Z">
              <w:rPr>
                <w:rFonts w:ascii="Calibri" w:eastAsia="Calibri" w:hAnsi="Calibri" w:cs="Calibri"/>
                <w:color w:val="333333"/>
                <w:sz w:val="24"/>
                <w:szCs w:val="24"/>
                <w:lang w:val="es-ES"/>
              </w:rPr>
            </w:rPrChange>
          </w:rPr>
          <w:t xml:space="preserve">, </w:t>
        </w:r>
      </w:ins>
      <w:ins w:id="632" w:author="Laura Dee" w:date="2023-05-11T13:06:00Z">
        <w:r w:rsidRPr="00B97190">
          <w:rPr>
            <w:rFonts w:ascii="Calibri" w:eastAsia="Calibri" w:hAnsi="Calibri" w:cs="Calibri"/>
            <w:color w:val="333333"/>
            <w:sz w:val="24"/>
            <w:szCs w:val="24"/>
            <w:lang w:val="en-US"/>
            <w:rPrChange w:id="633" w:author="Jarrett Byrnes" w:date="2023-05-12T13:09:00Z">
              <w:rPr>
                <w:rFonts w:ascii="Calibri" w:eastAsia="Calibri" w:hAnsi="Calibri" w:cs="Calibri"/>
                <w:color w:val="333333"/>
                <w:sz w:val="24"/>
                <w:szCs w:val="24"/>
                <w:lang w:val="es-ES"/>
              </w:rPr>
            </w:rPrChange>
          </w:rPr>
          <w:t xml:space="preserve"> </w:t>
        </w:r>
      </w:ins>
      <m:oMath>
        <m:sSub>
          <m:sSubPr>
            <m:ctrlPr>
              <w:ins w:id="634" w:author="Laura Dee" w:date="2023-05-11T13:06:00Z">
                <w:rPr>
                  <w:rFonts w:ascii="Cambria Math" w:eastAsia="Calibri" w:hAnsi="Cambria Math" w:cs="Calibri"/>
                  <w:i/>
                  <w:color w:val="333333"/>
                  <w:sz w:val="24"/>
                  <w:szCs w:val="24"/>
                  <w:lang w:val="es-ES"/>
                </w:rPr>
              </w:ins>
            </m:ctrlPr>
          </m:sSubPr>
          <m:e>
            <m:r>
              <w:ins w:id="635" w:author="Laura Dee" w:date="2023-05-11T13:06:00Z">
                <w:rPr>
                  <w:rFonts w:ascii="Cambria Math" w:eastAsia="Calibri" w:hAnsi="Cambria Math" w:cs="Calibri"/>
                  <w:color w:val="333333"/>
                  <w:sz w:val="24"/>
                  <w:szCs w:val="24"/>
                  <w:highlight w:val="white"/>
                  <w:lang w:val="es-ES"/>
                </w:rPr>
                <m:t>z</m:t>
              </w:ins>
            </m:r>
            <m:ctrlPr>
              <w:ins w:id="636" w:author="Laura Dee" w:date="2023-05-11T13:06:00Z">
                <w:rPr>
                  <w:rFonts w:ascii="Cambria Math" w:eastAsia="Calibri" w:hAnsi="Cambria Math" w:cs="Calibri"/>
                  <w:i/>
                  <w:color w:val="333333"/>
                  <w:sz w:val="24"/>
                  <w:szCs w:val="24"/>
                  <w:highlight w:val="white"/>
                  <w:lang w:val="es-ES"/>
                </w:rPr>
              </w:ins>
            </m:ctrlPr>
          </m:e>
          <m:sub>
            <m:r>
              <w:ins w:id="637" w:author="Laura Dee" w:date="2023-05-11T13:06:00Z">
                <w:rPr>
                  <w:rFonts w:ascii="Cambria Math" w:eastAsia="Calibri" w:hAnsi="Cambria Math" w:cs="Calibri"/>
                  <w:color w:val="333333"/>
                  <w:sz w:val="24"/>
                  <w:szCs w:val="24"/>
                  <w:highlight w:val="white"/>
                  <w:lang w:val="es-ES"/>
                </w:rPr>
                <m:t>i</m:t>
              </w:ins>
            </m:r>
          </m:sub>
        </m:sSub>
        <m:r>
          <w:ins w:id="638" w:author="Laura Dee" w:date="2023-05-11T13:06:00Z">
            <w:rPr>
              <w:rFonts w:ascii="Cambria Math" w:eastAsia="Calibri" w:hAnsi="Cambria Math" w:cs="Calibri"/>
              <w:color w:val="333333"/>
              <w:sz w:val="24"/>
              <w:szCs w:val="24"/>
              <w:lang w:val="en-US"/>
              <w:rPrChange w:id="639" w:author="Jarrett Byrnes" w:date="2023-05-12T13:09:00Z">
                <w:rPr>
                  <w:rFonts w:ascii="Cambria Math" w:eastAsia="Calibri" w:hAnsi="Cambria Math" w:cs="Calibri"/>
                  <w:color w:val="333333"/>
                  <w:sz w:val="24"/>
                  <w:szCs w:val="24"/>
                  <w:lang w:val="es-ES"/>
                </w:rPr>
              </w:rPrChange>
            </w:rPr>
            <m:t xml:space="preserve"> </m:t>
          </w:ins>
        </m:r>
      </m:oMath>
      <w:ins w:id="640" w:author="Laura Dee" w:date="2023-05-11T13:09:00Z">
        <w:r w:rsidR="00720C07" w:rsidRPr="00B97190">
          <w:rPr>
            <w:rFonts w:ascii="Calibri" w:eastAsia="Calibri" w:hAnsi="Calibri" w:cs="Calibri"/>
            <w:color w:val="333333"/>
            <w:sz w:val="24"/>
            <w:szCs w:val="24"/>
            <w:lang w:val="en-US"/>
            <w:rPrChange w:id="641" w:author="Jarrett Byrnes" w:date="2023-05-12T13:09:00Z">
              <w:rPr>
                <w:rFonts w:ascii="Calibri" w:eastAsia="Calibri" w:hAnsi="Calibri" w:cs="Calibri"/>
                <w:color w:val="333333"/>
                <w:sz w:val="24"/>
                <w:szCs w:val="24"/>
                <w:lang w:val="es-ES"/>
              </w:rPr>
            </w:rPrChange>
          </w:rPr>
          <w:t xml:space="preserve">, representing </w:t>
        </w:r>
        <w:r w:rsidR="00A03F1D" w:rsidRPr="00B97190">
          <w:rPr>
            <w:rFonts w:ascii="Calibri" w:eastAsia="Calibri" w:hAnsi="Calibri" w:cs="Calibri"/>
            <w:color w:val="333333"/>
            <w:sz w:val="24"/>
            <w:szCs w:val="24"/>
            <w:lang w:val="en-US"/>
            <w:rPrChange w:id="642" w:author="Jarrett Byrnes" w:date="2023-05-12T13:09:00Z">
              <w:rPr>
                <w:rFonts w:ascii="Calibri" w:eastAsia="Calibri" w:hAnsi="Calibri" w:cs="Calibri"/>
                <w:color w:val="333333"/>
                <w:sz w:val="24"/>
                <w:szCs w:val="24"/>
                <w:lang w:val="es-ES"/>
              </w:rPr>
            </w:rPrChange>
          </w:rPr>
          <w:t xml:space="preserve">confounding </w:t>
        </w:r>
        <w:r w:rsidR="00720C07" w:rsidRPr="00B97190">
          <w:rPr>
            <w:rFonts w:ascii="Calibri" w:eastAsia="Calibri" w:hAnsi="Calibri" w:cs="Calibri"/>
            <w:color w:val="333333"/>
            <w:sz w:val="24"/>
            <w:szCs w:val="24"/>
            <w:lang w:val="en-US"/>
            <w:rPrChange w:id="643" w:author="Jarrett Byrnes" w:date="2023-05-12T13:09:00Z">
              <w:rPr>
                <w:rFonts w:ascii="Calibri" w:eastAsia="Calibri" w:hAnsi="Calibri" w:cs="Calibri"/>
                <w:color w:val="333333"/>
                <w:sz w:val="24"/>
                <w:szCs w:val="24"/>
                <w:lang w:val="es-ES"/>
              </w:rPr>
            </w:rPrChange>
          </w:rPr>
          <w:t xml:space="preserve">differences </w:t>
        </w:r>
      </w:ins>
      <w:ins w:id="644" w:author="Laura Dee" w:date="2023-05-11T13:06:00Z">
        <w:r w:rsidRPr="00B97190">
          <w:rPr>
            <w:rFonts w:ascii="Calibri" w:eastAsia="Calibri" w:hAnsi="Calibri" w:cs="Calibri"/>
            <w:color w:val="333333"/>
            <w:sz w:val="24"/>
            <w:szCs w:val="24"/>
            <w:lang w:val="en-US"/>
            <w:rPrChange w:id="645" w:author="Jarrett Byrnes" w:date="2023-05-12T13:09:00Z">
              <w:rPr>
                <w:rFonts w:ascii="Calibri" w:eastAsia="Calibri" w:hAnsi="Calibri" w:cs="Calibri"/>
                <w:color w:val="333333"/>
                <w:sz w:val="24"/>
                <w:szCs w:val="24"/>
                <w:lang w:val="es-ES"/>
              </w:rPr>
            </w:rPrChange>
          </w:rPr>
          <w:t xml:space="preserve">across sites </w:t>
        </w:r>
        <w:proofErr w:type="spellStart"/>
        <w:proofErr w:type="gramStart"/>
        <w:r w:rsidRPr="00B97190">
          <w:rPr>
            <w:rFonts w:ascii="Calibri" w:eastAsia="Calibri" w:hAnsi="Calibri" w:cs="Calibri"/>
            <w:i/>
            <w:iCs/>
            <w:color w:val="333333"/>
            <w:sz w:val="24"/>
            <w:szCs w:val="24"/>
            <w:lang w:val="en-US"/>
            <w:rPrChange w:id="646" w:author="Jarrett Byrnes" w:date="2023-05-12T13:09:00Z">
              <w:rPr>
                <w:rFonts w:ascii="Calibri" w:eastAsia="Calibri" w:hAnsi="Calibri" w:cs="Calibri"/>
                <w:color w:val="333333"/>
                <w:sz w:val="24"/>
                <w:szCs w:val="24"/>
                <w:lang w:val="es-ES"/>
              </w:rPr>
            </w:rPrChange>
          </w:rPr>
          <w:t>i</w:t>
        </w:r>
        <w:proofErr w:type="spellEnd"/>
        <w:r w:rsidRPr="00B97190">
          <w:rPr>
            <w:rFonts w:ascii="Calibri" w:eastAsia="Calibri" w:hAnsi="Calibri" w:cs="Calibri"/>
            <w:i/>
            <w:iCs/>
            <w:color w:val="333333"/>
            <w:sz w:val="24"/>
            <w:szCs w:val="24"/>
            <w:lang w:val="en-US"/>
            <w:rPrChange w:id="647" w:author="Jarrett Byrnes" w:date="2023-05-12T13:09:00Z">
              <w:rPr>
                <w:rFonts w:ascii="Calibri" w:eastAsia="Calibri" w:hAnsi="Calibri" w:cs="Calibri"/>
                <w:color w:val="333333"/>
                <w:sz w:val="24"/>
                <w:szCs w:val="24"/>
                <w:lang w:val="es-ES"/>
              </w:rPr>
            </w:rPrChange>
          </w:rPr>
          <w:t xml:space="preserve"> </w:t>
        </w:r>
        <w:r w:rsidRPr="00B97190">
          <w:rPr>
            <w:rFonts w:ascii="Calibri" w:eastAsia="Calibri" w:hAnsi="Calibri" w:cs="Calibri"/>
            <w:color w:val="333333"/>
            <w:sz w:val="24"/>
            <w:szCs w:val="24"/>
            <w:highlight w:val="white"/>
            <w:lang w:val="en-US"/>
            <w:rPrChange w:id="648" w:author="Jarrett Byrnes" w:date="2023-05-12T13:09:00Z">
              <w:rPr>
                <w:rFonts w:ascii="Calibri" w:eastAsia="Calibri" w:hAnsi="Calibri" w:cs="Calibri"/>
                <w:color w:val="333333"/>
                <w:sz w:val="24"/>
                <w:szCs w:val="24"/>
                <w:highlight w:val="white"/>
                <w:lang w:val="es-ES"/>
              </w:rPr>
            </w:rPrChange>
          </w:rPr>
          <w:t>.</w:t>
        </w:r>
        <w:proofErr w:type="gramEnd"/>
        <w:r w:rsidRPr="00B97190">
          <w:rPr>
            <w:rFonts w:ascii="Calibri" w:eastAsia="Calibri" w:hAnsi="Calibri" w:cs="Calibri"/>
            <w:color w:val="333333"/>
            <w:sz w:val="24"/>
            <w:szCs w:val="24"/>
            <w:highlight w:val="white"/>
            <w:lang w:val="en-US"/>
            <w:rPrChange w:id="649" w:author="Jarrett Byrnes" w:date="2023-05-12T13:09:00Z">
              <w:rPr>
                <w:rFonts w:ascii="Calibri" w:eastAsia="Calibri" w:hAnsi="Calibri" w:cs="Calibri"/>
                <w:color w:val="333333"/>
                <w:sz w:val="24"/>
                <w:szCs w:val="24"/>
                <w:highlight w:val="white"/>
                <w:lang w:val="es-ES"/>
              </w:rPr>
            </w:rPrChange>
          </w:rPr>
          <w:t xml:space="preserve"> </w:t>
        </w:r>
      </w:ins>
      <w:del w:id="650" w:author="Laura Dee" w:date="2023-05-11T10:55:00Z">
        <w:r w:rsidR="00037819" w:rsidRPr="00B97190" w:rsidDel="005B6271">
          <w:rPr>
            <w:rFonts w:ascii="Calibri" w:eastAsia="Calibri" w:hAnsi="Calibri" w:cs="Calibri"/>
            <w:color w:val="333333"/>
            <w:sz w:val="24"/>
            <w:szCs w:val="24"/>
            <w:highlight w:val="white"/>
            <w:lang w:val="en-US"/>
            <w:rPrChange w:id="651" w:author="Jarrett Byrnes" w:date="2023-05-12T13:09:00Z">
              <w:rPr>
                <w:rFonts w:ascii="Calibri" w:eastAsia="Calibri" w:hAnsi="Calibri" w:cs="Calibri"/>
                <w:color w:val="333333"/>
                <w:sz w:val="24"/>
                <w:szCs w:val="24"/>
                <w:highlight w:val="white"/>
                <w:lang w:val="es-ES"/>
              </w:rPr>
            </w:rPrChange>
          </w:rPr>
          <w:delText>y_{ij}= \beta_0 + \beta_1 x_{ij} + \gamma z_i + \epsilon_</w:delText>
        </w:r>
        <w:r w:rsidR="00807F91" w:rsidRPr="00B97190" w:rsidDel="005B6271">
          <w:rPr>
            <w:rFonts w:ascii="Calibri" w:eastAsia="Calibri" w:hAnsi="Calibri" w:cs="Calibri"/>
            <w:color w:val="333333"/>
            <w:sz w:val="24"/>
            <w:szCs w:val="24"/>
            <w:highlight w:val="white"/>
            <w:lang w:val="en-US"/>
            <w:rPrChange w:id="652" w:author="Jarrett Byrnes" w:date="2023-05-12T13:09:00Z">
              <w:rPr>
                <w:rFonts w:ascii="Calibri" w:eastAsia="Calibri" w:hAnsi="Calibri" w:cs="Calibri"/>
                <w:color w:val="333333"/>
                <w:sz w:val="24"/>
                <w:szCs w:val="24"/>
                <w:highlight w:val="white"/>
                <w:lang w:val="es-ES"/>
              </w:rPr>
            </w:rPrChange>
          </w:rPr>
          <w:delText>{</w:delText>
        </w:r>
        <w:r w:rsidR="00037819" w:rsidRPr="00B97190" w:rsidDel="005B6271">
          <w:rPr>
            <w:rFonts w:ascii="Calibri" w:eastAsia="Calibri" w:hAnsi="Calibri" w:cs="Calibri"/>
            <w:color w:val="333333"/>
            <w:sz w:val="24"/>
            <w:szCs w:val="24"/>
            <w:highlight w:val="white"/>
            <w:lang w:val="en-US"/>
            <w:rPrChange w:id="653" w:author="Jarrett Byrnes" w:date="2023-05-12T13:09:00Z">
              <w:rPr>
                <w:rFonts w:ascii="Calibri" w:eastAsia="Calibri" w:hAnsi="Calibri" w:cs="Calibri"/>
                <w:color w:val="333333"/>
                <w:sz w:val="24"/>
                <w:szCs w:val="24"/>
                <w:highlight w:val="white"/>
                <w:lang w:val="es-ES"/>
              </w:rPr>
            </w:rPrChange>
          </w:rPr>
          <w:delText>ij</w:delText>
        </w:r>
        <w:r w:rsidR="00807F91" w:rsidRPr="00B97190" w:rsidDel="005B6271">
          <w:rPr>
            <w:rFonts w:ascii="Calibri" w:eastAsia="Calibri" w:hAnsi="Calibri" w:cs="Calibri"/>
            <w:color w:val="333333"/>
            <w:sz w:val="24"/>
            <w:szCs w:val="24"/>
            <w:highlight w:val="white"/>
            <w:lang w:val="en-US"/>
            <w:rPrChange w:id="654" w:author="Jarrett Byrnes" w:date="2023-05-12T13:09:00Z">
              <w:rPr>
                <w:rFonts w:ascii="Calibri" w:eastAsia="Calibri" w:hAnsi="Calibri" w:cs="Calibri"/>
                <w:color w:val="333333"/>
                <w:sz w:val="24"/>
                <w:szCs w:val="24"/>
                <w:highlight w:val="white"/>
                <w:lang w:val="es-ES"/>
              </w:rPr>
            </w:rPrChange>
          </w:rPr>
          <w:delText>}</w:delText>
        </w:r>
      </w:del>
    </w:p>
    <w:p w14:paraId="0EF38B70" w14:textId="476AA4D5" w:rsidR="00766C2E" w:rsidDel="005B6271" w:rsidRDefault="00FF4C60">
      <w:pPr>
        <w:shd w:val="clear" w:color="auto" w:fill="FFFFFF"/>
        <w:spacing w:after="160"/>
        <w:rPr>
          <w:del w:id="655" w:author="Laura Dee" w:date="2023-05-11T10:55:00Z"/>
          <w:rFonts w:ascii="Calibri" w:eastAsia="Calibri" w:hAnsi="Calibri" w:cs="Calibri"/>
          <w:color w:val="333333"/>
          <w:sz w:val="24"/>
          <w:szCs w:val="24"/>
          <w:highlight w:val="white"/>
        </w:rPr>
      </w:pPr>
      <w:ins w:id="656" w:author="Laura Dee" w:date="2023-05-11T13:06:00Z">
        <w:r w:rsidRPr="00B97190">
          <w:rPr>
            <w:rFonts w:ascii="Calibri" w:eastAsia="Calibri" w:hAnsi="Calibri" w:cs="Calibri"/>
            <w:color w:val="333333"/>
            <w:sz w:val="24"/>
            <w:szCs w:val="24"/>
            <w:highlight w:val="white"/>
            <w:lang w:val="en-US"/>
            <w:rPrChange w:id="657" w:author="Jarrett Byrnes" w:date="2023-05-12T13:09:00Z">
              <w:rPr>
                <w:rFonts w:ascii="Calibri" w:eastAsia="Calibri" w:hAnsi="Calibri" w:cs="Calibri"/>
                <w:color w:val="333333"/>
                <w:sz w:val="24"/>
                <w:szCs w:val="24"/>
                <w:highlight w:val="white"/>
                <w:lang w:val="es-ES"/>
              </w:rPr>
            </w:rPrChange>
          </w:rPr>
          <w:t xml:space="preserve"> Left in the error term</w:t>
        </w:r>
        <w:commentRangeStart w:id="658"/>
        <w:r w:rsidRPr="00B97190">
          <w:rPr>
            <w:rFonts w:ascii="Calibri" w:eastAsia="Calibri" w:hAnsi="Calibri" w:cs="Calibri"/>
            <w:color w:val="333333"/>
            <w:sz w:val="24"/>
            <w:szCs w:val="24"/>
            <w:highlight w:val="white"/>
            <w:lang w:val="en-US"/>
            <w:rPrChange w:id="659" w:author="Jarrett Byrnes" w:date="2023-05-12T13:09:00Z">
              <w:rPr>
                <w:rFonts w:ascii="Calibri" w:eastAsia="Calibri" w:hAnsi="Calibri" w:cs="Calibri"/>
                <w:color w:val="333333"/>
                <w:sz w:val="24"/>
                <w:szCs w:val="24"/>
                <w:highlight w:val="white"/>
                <w:lang w:val="es-ES"/>
              </w:rPr>
            </w:rPrChange>
          </w:rPr>
          <w:t xml:space="preserve">, </w:t>
        </w:r>
      </w:ins>
      <m:oMath>
        <m:sSub>
          <m:sSubPr>
            <m:ctrlPr>
              <w:ins w:id="660" w:author="Laura Dee" w:date="2023-05-11T13:06:00Z">
                <w:rPr>
                  <w:rFonts w:ascii="Cambria Math" w:eastAsia="Calibri" w:hAnsi="Cambria Math" w:cs="Calibri"/>
                  <w:i/>
                  <w:color w:val="333333"/>
                  <w:sz w:val="24"/>
                  <w:szCs w:val="24"/>
                  <w:lang w:val="es-ES"/>
                </w:rPr>
              </w:ins>
            </m:ctrlPr>
          </m:sSubPr>
          <m:e>
            <m:r>
              <w:ins w:id="661" w:author="Laura Dee" w:date="2023-05-11T13:06:00Z">
                <w:rPr>
                  <w:rFonts w:ascii="Cambria Math" w:eastAsia="Calibri" w:hAnsi="Cambria Math" w:cs="Calibri"/>
                  <w:color w:val="333333"/>
                  <w:sz w:val="24"/>
                  <w:szCs w:val="24"/>
                  <w:highlight w:val="white"/>
                  <w:lang w:val="es-ES"/>
                </w:rPr>
                <m:t>z</m:t>
              </w:ins>
            </m:r>
            <m:ctrlPr>
              <w:ins w:id="662" w:author="Laura Dee" w:date="2023-05-11T13:06:00Z">
                <w:rPr>
                  <w:rFonts w:ascii="Cambria Math" w:eastAsia="Calibri" w:hAnsi="Cambria Math" w:cs="Calibri"/>
                  <w:i/>
                  <w:color w:val="333333"/>
                  <w:sz w:val="24"/>
                  <w:szCs w:val="24"/>
                  <w:highlight w:val="white"/>
                  <w:lang w:val="es-ES"/>
                </w:rPr>
              </w:ins>
            </m:ctrlPr>
          </m:e>
          <m:sub>
            <m:r>
              <w:ins w:id="663" w:author="Laura Dee" w:date="2023-05-11T13:06:00Z">
                <w:rPr>
                  <w:rFonts w:ascii="Cambria Math" w:eastAsia="Calibri" w:hAnsi="Cambria Math" w:cs="Calibri"/>
                  <w:color w:val="333333"/>
                  <w:sz w:val="24"/>
                  <w:szCs w:val="24"/>
                  <w:highlight w:val="white"/>
                  <w:lang w:val="es-ES"/>
                </w:rPr>
                <m:t>i</m:t>
              </w:ins>
            </m:r>
          </m:sub>
        </m:sSub>
        <w:commentRangeEnd w:id="658"/>
        <m:r>
          <m:rPr>
            <m:sty m:val="p"/>
          </m:rPr>
          <w:rPr>
            <w:rStyle w:val="CommentReference"/>
          </w:rPr>
          <w:commentReference w:id="658"/>
        </m:r>
        <m:r>
          <w:ins w:id="664" w:author="Laura Dee" w:date="2023-05-11T13:06:00Z">
            <w:rPr>
              <w:rFonts w:ascii="Cambria Math" w:eastAsia="Calibri" w:hAnsi="Cambria Math" w:cs="Calibri"/>
              <w:color w:val="333333"/>
              <w:sz w:val="24"/>
              <w:szCs w:val="24"/>
              <w:lang w:val="en-US"/>
              <w:rPrChange w:id="665" w:author="Jarrett Byrnes" w:date="2023-05-12T13:09:00Z">
                <w:rPr>
                  <w:rFonts w:ascii="Cambria Math" w:eastAsia="Calibri" w:hAnsi="Cambria Math" w:cs="Calibri"/>
                  <w:color w:val="333333"/>
                  <w:sz w:val="24"/>
                  <w:szCs w:val="24"/>
                  <w:lang w:val="es-ES"/>
                </w:rPr>
              </w:rPrChange>
            </w:rPr>
            <m:t xml:space="preserve"> </m:t>
          </w:ins>
        </m:r>
      </m:oMath>
      <w:ins w:id="666" w:author="Laura Dee" w:date="2023-05-11T13:06:00Z">
        <w:r w:rsidRPr="00B97190">
          <w:rPr>
            <w:rFonts w:ascii="Calibri" w:eastAsia="Calibri" w:hAnsi="Calibri" w:cs="Calibri"/>
            <w:color w:val="333333"/>
            <w:sz w:val="24"/>
            <w:szCs w:val="24"/>
            <w:lang w:val="en-US"/>
            <w:rPrChange w:id="667" w:author="Jarrett Byrnes" w:date="2023-05-12T13:09:00Z">
              <w:rPr>
                <w:rFonts w:ascii="Calibri" w:eastAsia="Calibri" w:hAnsi="Calibri" w:cs="Calibri"/>
                <w:color w:val="333333"/>
                <w:sz w:val="24"/>
                <w:szCs w:val="24"/>
                <w:lang w:val="es-ES"/>
              </w:rPr>
            </w:rPrChange>
          </w:rPr>
          <w:t>Will lead to om</w:t>
        </w:r>
      </w:ins>
      <w:proofErr w:type="spellStart"/>
      <w:ins w:id="668" w:author="Laura Dee" w:date="2023-05-11T13:07:00Z">
        <w:r w:rsidRPr="00B97190">
          <w:rPr>
            <w:rFonts w:ascii="Calibri" w:eastAsia="Calibri" w:hAnsi="Calibri" w:cs="Calibri"/>
            <w:color w:val="333333"/>
            <w:sz w:val="24"/>
            <w:szCs w:val="24"/>
            <w:lang w:val="en-US"/>
            <w:rPrChange w:id="669" w:author="Jarrett Byrnes" w:date="2023-05-12T13:09:00Z">
              <w:rPr>
                <w:rFonts w:ascii="Calibri" w:eastAsia="Calibri" w:hAnsi="Calibri" w:cs="Calibri"/>
                <w:color w:val="333333"/>
                <w:sz w:val="24"/>
                <w:szCs w:val="24"/>
                <w:lang w:val="es-ES"/>
              </w:rPr>
            </w:rPrChange>
          </w:rPr>
          <w:t>itted</w:t>
        </w:r>
        <w:proofErr w:type="spellEnd"/>
        <w:r w:rsidRPr="00B97190">
          <w:rPr>
            <w:rFonts w:ascii="Calibri" w:eastAsia="Calibri" w:hAnsi="Calibri" w:cs="Calibri"/>
            <w:color w:val="333333"/>
            <w:sz w:val="24"/>
            <w:szCs w:val="24"/>
            <w:lang w:val="en-US"/>
            <w:rPrChange w:id="670" w:author="Jarrett Byrnes" w:date="2023-05-12T13:09:00Z">
              <w:rPr>
                <w:rFonts w:ascii="Calibri" w:eastAsia="Calibri" w:hAnsi="Calibri" w:cs="Calibri"/>
                <w:color w:val="333333"/>
                <w:sz w:val="24"/>
                <w:szCs w:val="24"/>
                <w:lang w:val="es-ES"/>
              </w:rPr>
            </w:rPrChange>
          </w:rPr>
          <w:t xml:space="preserve"> variable bias. </w:t>
        </w:r>
        <w:r w:rsidRPr="00B97190">
          <w:rPr>
            <w:rFonts w:ascii="Calibri" w:eastAsia="Calibri" w:hAnsi="Calibri" w:cs="Calibri"/>
            <w:color w:val="333333"/>
            <w:sz w:val="24"/>
            <w:szCs w:val="24"/>
            <w:lang w:val="en-US"/>
            <w:rPrChange w:id="671" w:author="Jarrett Byrnes" w:date="2023-05-12T13:16:00Z">
              <w:rPr>
                <w:rFonts w:ascii="Calibri" w:eastAsia="Calibri" w:hAnsi="Calibri" w:cs="Calibri"/>
                <w:color w:val="333333"/>
                <w:sz w:val="24"/>
                <w:szCs w:val="24"/>
                <w:lang w:val="es-ES"/>
              </w:rPr>
            </w:rPrChange>
          </w:rPr>
          <w:t xml:space="preserve">Instead, </w:t>
        </w:r>
      </w:ins>
      <w:commentRangeStart w:id="672"/>
      <w:del w:id="673" w:author="Laura Dee" w:date="2023-05-11T10:55:00Z">
        <w:r w:rsidR="00037819" w:rsidDel="005B6271">
          <w:rPr>
            <w:rFonts w:ascii="Calibri" w:eastAsia="Calibri" w:hAnsi="Calibri" w:cs="Calibri"/>
            <w:color w:val="333333"/>
            <w:sz w:val="24"/>
            <w:szCs w:val="24"/>
            <w:highlight w:val="white"/>
          </w:rPr>
          <w:delText>We can average this equation over all time points at each site</w:delText>
        </w:r>
        <w:r w:rsidR="00FF0FD0" w:rsidDel="005B6271">
          <w:rPr>
            <w:rFonts w:ascii="Calibri" w:eastAsia="Calibri" w:hAnsi="Calibri" w:cs="Calibri"/>
            <w:color w:val="333333"/>
            <w:sz w:val="24"/>
            <w:szCs w:val="24"/>
            <w:highlight w:val="white"/>
          </w:rPr>
          <w:delText xml:space="preserve"> which yields </w:delText>
        </w:r>
        <w:r w:rsidR="00037819" w:rsidDel="005B6271">
          <w:rPr>
            <w:rFonts w:ascii="Calibri" w:eastAsia="Calibri" w:hAnsi="Calibri" w:cs="Calibri"/>
            <w:color w:val="333333"/>
            <w:sz w:val="24"/>
            <w:szCs w:val="24"/>
            <w:highlight w:val="white"/>
          </w:rPr>
          <w:delText xml:space="preserve"> </w:delText>
        </w:r>
        <w:commentRangeEnd w:id="672"/>
        <w:r w:rsidR="005B6271" w:rsidDel="005B6271">
          <w:rPr>
            <w:rStyle w:val="CommentReference"/>
          </w:rPr>
          <w:commentReference w:id="672"/>
        </w:r>
      </w:del>
    </w:p>
    <w:p w14:paraId="7F6852BA" w14:textId="68E8FD22" w:rsidR="00724889" w:rsidRPr="00E7418E" w:rsidDel="005B6271" w:rsidRDefault="00000000" w:rsidP="00724889">
      <w:pPr>
        <w:keepNext/>
        <w:shd w:val="clear" w:color="auto" w:fill="FFFFFF"/>
        <w:spacing w:after="160"/>
        <w:rPr>
          <w:del w:id="674" w:author="Laura Dee" w:date="2023-05-11T10:55:00Z"/>
          <w:rFonts w:ascii="Calibri" w:eastAsia="Calibri" w:hAnsi="Calibri" w:cs="Calibri"/>
          <w:color w:val="333333"/>
          <w:sz w:val="24"/>
          <w:szCs w:val="24"/>
        </w:rPr>
      </w:pPr>
      <m:oMathPara>
        <m:oMath>
          <m:acc>
            <m:accPr>
              <m:chr m:val="̅"/>
              <m:ctrlPr>
                <w:del w:id="675" w:author="Laura Dee" w:date="2023-05-11T10:55:00Z">
                  <w:rPr>
                    <w:rFonts w:ascii="Cambria Math" w:eastAsia="Calibri" w:hAnsi="Cambria Math" w:cs="Calibri"/>
                    <w:color w:val="333333"/>
                    <w:sz w:val="24"/>
                    <w:szCs w:val="24"/>
                  </w:rPr>
                </w:del>
              </m:ctrlPr>
            </m:accPr>
            <m:e>
              <m:sSub>
                <m:sSubPr>
                  <m:ctrlPr>
                    <w:del w:id="676" w:author="Laura Dee" w:date="2023-05-11T10:55:00Z">
                      <w:rPr>
                        <w:rFonts w:ascii="Cambria Math" w:eastAsia="Calibri" w:hAnsi="Cambria Math" w:cs="Calibri"/>
                        <w:color w:val="333333"/>
                        <w:sz w:val="24"/>
                        <w:szCs w:val="24"/>
                      </w:rPr>
                    </w:del>
                  </m:ctrlPr>
                </m:sSubPr>
                <m:e>
                  <m:r>
                    <w:del w:id="677" w:author="Laura Dee" w:date="2023-05-11T10:55:00Z">
                      <m:rPr>
                        <m:sty m:val="p"/>
                      </m:rPr>
                      <w:rPr>
                        <w:rFonts w:ascii="Cambria Math" w:eastAsia="Calibri" w:hAnsi="Cambria Math" w:cs="Calibri"/>
                        <w:color w:val="333333"/>
                        <w:sz w:val="24"/>
                        <w:szCs w:val="24"/>
                        <w:highlight w:val="white"/>
                      </w:rPr>
                      <m:t>y</m:t>
                    </w:del>
                  </m:r>
                </m:e>
                <m:sub>
                  <m:r>
                    <w:del w:id="678" w:author="Laura Dee" w:date="2023-05-11T10:55:00Z">
                      <m:rPr>
                        <m:sty m:val="p"/>
                      </m:rPr>
                      <w:rPr>
                        <w:rFonts w:ascii="Cambria Math" w:eastAsia="Calibri" w:hAnsi="Cambria Math" w:cs="Calibri"/>
                        <w:color w:val="333333"/>
                        <w:sz w:val="24"/>
                        <w:szCs w:val="24"/>
                        <w:highlight w:val="white"/>
                      </w:rPr>
                      <m:t>i</m:t>
                    </w:del>
                  </m:r>
                </m:sub>
              </m:sSub>
            </m:e>
          </m:acc>
          <m:r>
            <w:del w:id="679" w:author="Laura Dee" w:date="2023-05-11T10:55:00Z">
              <m:rPr>
                <m:sty m:val="p"/>
              </m:rPr>
              <w:rPr>
                <w:rFonts w:ascii="Cambria Math" w:eastAsia="Calibri" w:hAnsi="Cambria Math" w:cs="Calibri"/>
                <w:color w:val="333333"/>
                <w:sz w:val="24"/>
                <w:szCs w:val="24"/>
                <w:highlight w:val="white"/>
              </w:rPr>
              <m:t>=</m:t>
            </w:del>
          </m:r>
          <m:sSub>
            <m:sSubPr>
              <m:ctrlPr>
                <w:del w:id="680" w:author="Laura Dee" w:date="2023-05-11T10:55:00Z">
                  <w:rPr>
                    <w:rFonts w:ascii="Cambria Math" w:eastAsia="Calibri" w:hAnsi="Cambria Math" w:cs="Calibri"/>
                    <w:color w:val="333333"/>
                    <w:sz w:val="24"/>
                    <w:szCs w:val="24"/>
                  </w:rPr>
                </w:del>
              </m:ctrlPr>
            </m:sSubPr>
            <m:e>
              <m:r>
                <w:del w:id="681" w:author="Laura Dee" w:date="2023-05-11T10:55:00Z">
                  <m:rPr>
                    <m:sty m:val="p"/>
                  </m:rPr>
                  <w:rPr>
                    <w:rFonts w:ascii="Cambria Math" w:eastAsia="Calibri" w:hAnsi="Cambria Math" w:cs="Calibri"/>
                    <w:color w:val="333333"/>
                    <w:sz w:val="24"/>
                    <w:szCs w:val="24"/>
                    <w:highlight w:val="white"/>
                  </w:rPr>
                  <m:t>β</m:t>
                </w:del>
              </m:r>
            </m:e>
            <m:sub>
              <m:r>
                <w:del w:id="682" w:author="Laura Dee" w:date="2023-05-11T10:55:00Z">
                  <m:rPr>
                    <m:sty m:val="p"/>
                  </m:rPr>
                  <w:rPr>
                    <w:rFonts w:ascii="Cambria Math" w:eastAsia="Calibri" w:hAnsi="Cambria Math" w:cs="Calibri"/>
                    <w:color w:val="333333"/>
                    <w:sz w:val="24"/>
                    <w:szCs w:val="24"/>
                    <w:highlight w:val="white"/>
                  </w:rPr>
                  <m:t>0</m:t>
                </w:del>
              </m:r>
            </m:sub>
          </m:sSub>
          <m:r>
            <w:del w:id="683" w:author="Laura Dee" w:date="2023-05-11T10:55:00Z">
              <m:rPr>
                <m:sty m:val="p"/>
              </m:rPr>
              <w:rPr>
                <w:rFonts w:ascii="Cambria Math" w:eastAsia="Calibri" w:hAnsi="Cambria Math" w:cs="Calibri"/>
                <w:color w:val="333333"/>
                <w:sz w:val="24"/>
                <w:szCs w:val="24"/>
                <w:highlight w:val="white"/>
              </w:rPr>
              <m:t>+</m:t>
            </w:del>
          </m:r>
          <m:sSub>
            <m:sSubPr>
              <m:ctrlPr>
                <w:del w:id="684" w:author="Laura Dee" w:date="2023-05-11T10:55:00Z">
                  <w:rPr>
                    <w:rFonts w:ascii="Cambria Math" w:eastAsia="Calibri" w:hAnsi="Cambria Math" w:cs="Calibri"/>
                    <w:color w:val="333333"/>
                    <w:sz w:val="24"/>
                    <w:szCs w:val="24"/>
                  </w:rPr>
                </w:del>
              </m:ctrlPr>
            </m:sSubPr>
            <m:e>
              <m:r>
                <w:del w:id="685" w:author="Laura Dee" w:date="2023-05-11T10:55:00Z">
                  <m:rPr>
                    <m:sty m:val="p"/>
                  </m:rPr>
                  <w:rPr>
                    <w:rFonts w:ascii="Cambria Math" w:eastAsia="Calibri" w:hAnsi="Cambria Math" w:cs="Calibri"/>
                    <w:color w:val="333333"/>
                    <w:sz w:val="24"/>
                    <w:szCs w:val="24"/>
                    <w:highlight w:val="white"/>
                  </w:rPr>
                  <m:t>β</m:t>
                </w:del>
              </m:r>
            </m:e>
            <m:sub>
              <m:r>
                <w:del w:id="686" w:author="Laura Dee" w:date="2023-05-11T10:55:00Z">
                  <m:rPr>
                    <m:sty m:val="p"/>
                  </m:rPr>
                  <w:rPr>
                    <w:rFonts w:ascii="Cambria Math" w:eastAsia="Calibri" w:hAnsi="Cambria Math" w:cs="Calibri"/>
                    <w:color w:val="333333"/>
                    <w:sz w:val="24"/>
                    <w:szCs w:val="24"/>
                    <w:highlight w:val="white"/>
                  </w:rPr>
                  <m:t>1</m:t>
                </w:del>
              </m:r>
            </m:sub>
          </m:sSub>
          <m:acc>
            <m:accPr>
              <m:chr m:val="̅"/>
              <m:ctrlPr>
                <w:del w:id="687" w:author="Laura Dee" w:date="2023-05-11T10:55:00Z">
                  <w:rPr>
                    <w:rFonts w:ascii="Cambria Math" w:eastAsia="Calibri" w:hAnsi="Cambria Math" w:cs="Calibri"/>
                    <w:color w:val="333333"/>
                    <w:sz w:val="24"/>
                    <w:szCs w:val="24"/>
                  </w:rPr>
                </w:del>
              </m:ctrlPr>
            </m:accPr>
            <m:e>
              <m:sSub>
                <m:sSubPr>
                  <m:ctrlPr>
                    <w:del w:id="688" w:author="Laura Dee" w:date="2023-05-11T10:55:00Z">
                      <w:rPr>
                        <w:rFonts w:ascii="Cambria Math" w:eastAsia="Calibri" w:hAnsi="Cambria Math" w:cs="Calibri"/>
                        <w:color w:val="333333"/>
                        <w:sz w:val="24"/>
                        <w:szCs w:val="24"/>
                      </w:rPr>
                    </w:del>
                  </m:ctrlPr>
                </m:sSubPr>
                <m:e>
                  <m:r>
                    <w:del w:id="689" w:author="Laura Dee" w:date="2023-05-11T10:55:00Z">
                      <m:rPr>
                        <m:sty m:val="p"/>
                      </m:rPr>
                      <w:rPr>
                        <w:rFonts w:ascii="Cambria Math" w:eastAsia="Calibri" w:hAnsi="Cambria Math" w:cs="Calibri"/>
                        <w:color w:val="333333"/>
                        <w:sz w:val="24"/>
                        <w:szCs w:val="24"/>
                        <w:highlight w:val="white"/>
                      </w:rPr>
                      <m:t>x</m:t>
                    </w:del>
                  </m:r>
                </m:e>
                <m:sub>
                  <m:r>
                    <w:del w:id="690" w:author="Laura Dee" w:date="2023-05-11T10:55:00Z">
                      <m:rPr>
                        <m:sty m:val="p"/>
                      </m:rPr>
                      <w:rPr>
                        <w:rFonts w:ascii="Cambria Math" w:eastAsia="Calibri" w:hAnsi="Cambria Math" w:cs="Calibri"/>
                        <w:color w:val="333333"/>
                        <w:sz w:val="24"/>
                        <w:szCs w:val="24"/>
                        <w:highlight w:val="white"/>
                      </w:rPr>
                      <m:t>i</m:t>
                    </w:del>
                  </m:r>
                </m:sub>
              </m:sSub>
            </m:e>
          </m:acc>
          <m:r>
            <w:del w:id="691" w:author="Laura Dee" w:date="2023-05-11T10:55:00Z">
              <m:rPr>
                <m:sty m:val="p"/>
              </m:rPr>
              <w:rPr>
                <w:rFonts w:ascii="Cambria Math" w:eastAsia="Calibri" w:hAnsi="Cambria Math" w:cs="Calibri"/>
                <w:color w:val="333333"/>
                <w:sz w:val="24"/>
                <w:szCs w:val="24"/>
                <w:highlight w:val="white"/>
              </w:rPr>
              <m:t>+γ</m:t>
            </w:del>
          </m:r>
          <m:sSub>
            <m:sSubPr>
              <m:ctrlPr>
                <w:del w:id="692" w:author="Laura Dee" w:date="2023-05-11T10:55:00Z">
                  <w:rPr>
                    <w:rFonts w:ascii="Cambria Math" w:eastAsia="Calibri" w:hAnsi="Cambria Math" w:cs="Calibri"/>
                    <w:color w:val="333333"/>
                    <w:sz w:val="24"/>
                    <w:szCs w:val="24"/>
                  </w:rPr>
                </w:del>
              </m:ctrlPr>
            </m:sSubPr>
            <m:e>
              <m:r>
                <w:del w:id="693" w:author="Laura Dee" w:date="2023-05-11T10:55:00Z">
                  <m:rPr>
                    <m:sty m:val="p"/>
                  </m:rPr>
                  <w:rPr>
                    <w:rFonts w:ascii="Cambria Math" w:eastAsia="Calibri" w:hAnsi="Cambria Math" w:cs="Calibri"/>
                    <w:color w:val="333333"/>
                    <w:sz w:val="24"/>
                    <w:szCs w:val="24"/>
                    <w:highlight w:val="white"/>
                  </w:rPr>
                  <m:t>z</m:t>
                </w:del>
              </m:r>
              <m:ctrlPr>
                <w:del w:id="694" w:author="Laura Dee" w:date="2023-05-11T10:55:00Z">
                  <w:rPr>
                    <w:rFonts w:ascii="Cambria Math" w:eastAsia="Calibri" w:hAnsi="Cambria Math" w:cs="Calibri"/>
                    <w:color w:val="333333"/>
                    <w:sz w:val="24"/>
                    <w:szCs w:val="24"/>
                    <w:highlight w:val="white"/>
                  </w:rPr>
                </w:del>
              </m:ctrlPr>
            </m:e>
            <m:sub>
              <m:r>
                <w:del w:id="695" w:author="Laura Dee" w:date="2023-05-11T10:55:00Z">
                  <m:rPr>
                    <m:sty m:val="p"/>
                  </m:rPr>
                  <w:rPr>
                    <w:rFonts w:ascii="Cambria Math" w:eastAsia="Calibri" w:hAnsi="Cambria Math" w:cs="Calibri"/>
                    <w:color w:val="333333"/>
                    <w:sz w:val="24"/>
                    <w:szCs w:val="24"/>
                    <w:highlight w:val="white"/>
                  </w:rPr>
                  <m:t>i</m:t>
                </w:del>
              </m:r>
            </m:sub>
          </m:sSub>
          <m:r>
            <w:del w:id="696" w:author="Laura Dee" w:date="2023-05-11T10:55:00Z">
              <m:rPr>
                <m:sty m:val="p"/>
              </m:rPr>
              <w:rPr>
                <w:rFonts w:ascii="Cambria Math" w:eastAsia="Calibri" w:hAnsi="Cambria Math" w:cs="Calibri"/>
                <w:color w:val="333333"/>
                <w:sz w:val="24"/>
                <w:szCs w:val="24"/>
                <w:highlight w:val="white"/>
              </w:rPr>
              <m:t>+</m:t>
            </w:del>
          </m:r>
          <m:acc>
            <m:accPr>
              <m:chr m:val="̅"/>
              <m:ctrlPr>
                <w:del w:id="697" w:author="Laura Dee" w:date="2023-05-11T10:55:00Z">
                  <w:rPr>
                    <w:rFonts w:ascii="Cambria Math" w:eastAsia="Calibri" w:hAnsi="Cambria Math" w:cs="Calibri"/>
                    <w:color w:val="333333"/>
                    <w:sz w:val="24"/>
                    <w:szCs w:val="24"/>
                  </w:rPr>
                </w:del>
              </m:ctrlPr>
            </m:accPr>
            <m:e>
              <m:sSub>
                <m:sSubPr>
                  <m:ctrlPr>
                    <w:del w:id="698" w:author="Laura Dee" w:date="2023-05-11T10:55:00Z">
                      <w:rPr>
                        <w:rFonts w:ascii="Cambria Math" w:eastAsia="Calibri" w:hAnsi="Cambria Math" w:cs="Calibri"/>
                        <w:color w:val="333333"/>
                        <w:sz w:val="24"/>
                        <w:szCs w:val="24"/>
                      </w:rPr>
                    </w:del>
                  </m:ctrlPr>
                </m:sSubPr>
                <m:e>
                  <m:r>
                    <w:del w:id="699" w:author="Laura Dee" w:date="2023-05-11T10:55:00Z">
                      <m:rPr>
                        <m:sty m:val="p"/>
                      </m:rPr>
                      <w:rPr>
                        <w:rFonts w:ascii="Cambria Math" w:eastAsia="Calibri" w:hAnsi="Cambria Math" w:cs="Calibri"/>
                        <w:color w:val="333333"/>
                        <w:sz w:val="24"/>
                        <w:szCs w:val="24"/>
                        <w:highlight w:val="white"/>
                      </w:rPr>
                      <m:t>ϵ</m:t>
                    </w:del>
                  </m:r>
                </m:e>
                <m:sub>
                  <m:r>
                    <w:del w:id="700" w:author="Laura Dee" w:date="2023-05-11T10:55:00Z">
                      <m:rPr>
                        <m:sty m:val="p"/>
                      </m:rPr>
                      <w:rPr>
                        <w:rFonts w:ascii="Cambria Math" w:eastAsia="Calibri" w:hAnsi="Cambria Math" w:cs="Calibri"/>
                        <w:color w:val="333333"/>
                        <w:sz w:val="24"/>
                        <w:szCs w:val="24"/>
                        <w:highlight w:val="white"/>
                      </w:rPr>
                      <m:t>i</m:t>
                    </w:del>
                  </m:r>
                </m:sub>
              </m:sSub>
            </m:e>
          </m:acc>
        </m:oMath>
      </m:oMathPara>
    </w:p>
    <w:p w14:paraId="5C1327D2" w14:textId="4372A7FA" w:rsidR="00E7418E" w:rsidRPr="00E7418E" w:rsidDel="005B6271" w:rsidRDefault="00B86FBC" w:rsidP="00B86FBC">
      <w:pPr>
        <w:pStyle w:val="Caption"/>
        <w:jc w:val="right"/>
        <w:rPr>
          <w:del w:id="701" w:author="Laura Dee" w:date="2023-05-11T10:55:00Z"/>
          <w:rFonts w:ascii="Calibri" w:eastAsia="Calibri" w:hAnsi="Calibri" w:cs="Calibri"/>
          <w:i w:val="0"/>
          <w:color w:val="333333"/>
          <w:sz w:val="24"/>
          <w:szCs w:val="24"/>
          <w:highlight w:val="white"/>
        </w:rPr>
      </w:pPr>
      <w:del w:id="702" w:author="Laura Dee" w:date="2023-05-11T10:55:00Z">
        <w:r w:rsidDel="005B6271">
          <w:delText xml:space="preserve">(5) </w:delText>
        </w:r>
      </w:del>
    </w:p>
    <w:p w14:paraId="1413F6ED" w14:textId="3627F1A6" w:rsidR="00766C2E" w:rsidDel="005B6271" w:rsidRDefault="00037819">
      <w:pPr>
        <w:shd w:val="clear" w:color="auto" w:fill="FFFFFF"/>
        <w:spacing w:after="160"/>
        <w:rPr>
          <w:del w:id="703" w:author="Laura Dee" w:date="2023-05-11T10:55:00Z"/>
          <w:rFonts w:ascii="Calibri" w:eastAsia="Calibri" w:hAnsi="Calibri" w:cs="Calibri"/>
          <w:color w:val="333333"/>
          <w:sz w:val="24"/>
          <w:szCs w:val="24"/>
          <w:highlight w:val="white"/>
        </w:rPr>
      </w:pPr>
      <w:del w:id="704" w:author="Laura Dee" w:date="2023-05-11T10:55:00Z">
        <w:r w:rsidDel="005B6271">
          <w:rPr>
            <w:rFonts w:ascii="Calibri" w:eastAsia="Calibri" w:hAnsi="Calibri" w:cs="Calibri"/>
            <w:color w:val="333333"/>
            <w:sz w:val="24"/>
            <w:szCs w:val="24"/>
            <w:highlight w:val="white"/>
          </w:rPr>
          <w:delText>\bar{y</w:delText>
        </w:r>
        <w:r w:rsidR="00724889" w:rsidDel="005B6271">
          <w:rPr>
            <w:rFonts w:ascii="Calibri" w:eastAsia="Calibri" w:hAnsi="Calibri" w:cs="Calibri"/>
            <w:color w:val="333333"/>
            <w:sz w:val="24"/>
            <w:szCs w:val="24"/>
            <w:highlight w:val="white"/>
          </w:rPr>
          <w:delText>}</w:delText>
        </w:r>
        <w:r w:rsidDel="005B6271">
          <w:rPr>
            <w:rFonts w:ascii="Calibri" w:eastAsia="Calibri" w:hAnsi="Calibri" w:cs="Calibri"/>
            <w:color w:val="333333"/>
            <w:sz w:val="24"/>
            <w:szCs w:val="24"/>
            <w:highlight w:val="white"/>
          </w:rPr>
          <w:delText>_</w:delText>
        </w:r>
        <w:r w:rsidR="00724889" w:rsidDel="005B6271">
          <w:rPr>
            <w:rFonts w:ascii="Calibri" w:eastAsia="Calibri" w:hAnsi="Calibri" w:cs="Calibri"/>
            <w:color w:val="333333"/>
            <w:sz w:val="24"/>
            <w:szCs w:val="24"/>
            <w:highlight w:val="white"/>
          </w:rPr>
          <w:delText>{</w:delText>
        </w:r>
        <w:r w:rsidDel="005B6271">
          <w:rPr>
            <w:rFonts w:ascii="Calibri" w:eastAsia="Calibri" w:hAnsi="Calibri" w:cs="Calibri"/>
            <w:color w:val="333333"/>
            <w:sz w:val="24"/>
            <w:szCs w:val="24"/>
            <w:highlight w:val="white"/>
          </w:rPr>
          <w:delText>i} = \beta_0 + \beta_1 \bar{x</w:delText>
        </w:r>
        <w:r w:rsidR="00724889" w:rsidDel="005B6271">
          <w:rPr>
            <w:rFonts w:ascii="Calibri" w:eastAsia="Calibri" w:hAnsi="Calibri" w:cs="Calibri"/>
            <w:color w:val="333333"/>
            <w:sz w:val="24"/>
            <w:szCs w:val="24"/>
            <w:highlight w:val="white"/>
          </w:rPr>
          <w:delText>}</w:delText>
        </w:r>
        <w:r w:rsidDel="005B6271">
          <w:rPr>
            <w:rFonts w:ascii="Calibri" w:eastAsia="Calibri" w:hAnsi="Calibri" w:cs="Calibri"/>
            <w:color w:val="333333"/>
            <w:sz w:val="24"/>
            <w:szCs w:val="24"/>
            <w:highlight w:val="white"/>
          </w:rPr>
          <w:delText>_</w:delText>
        </w:r>
        <w:r w:rsidR="00724889" w:rsidDel="005B6271">
          <w:rPr>
            <w:rFonts w:ascii="Calibri" w:eastAsia="Calibri" w:hAnsi="Calibri" w:cs="Calibri"/>
            <w:color w:val="333333"/>
            <w:sz w:val="24"/>
            <w:szCs w:val="24"/>
            <w:highlight w:val="white"/>
          </w:rPr>
          <w:delText>{</w:delText>
        </w:r>
        <w:r w:rsidDel="005B6271">
          <w:rPr>
            <w:rFonts w:ascii="Calibri" w:eastAsia="Calibri" w:hAnsi="Calibri" w:cs="Calibri"/>
            <w:color w:val="333333"/>
            <w:sz w:val="24"/>
            <w:szCs w:val="24"/>
            <w:highlight w:val="white"/>
          </w:rPr>
          <w:delText>i} + \gamma z_</w:delText>
        </w:r>
        <w:r w:rsidR="00724889" w:rsidDel="005B6271">
          <w:rPr>
            <w:rFonts w:ascii="Calibri" w:eastAsia="Calibri" w:hAnsi="Calibri" w:cs="Calibri"/>
            <w:color w:val="333333"/>
            <w:sz w:val="24"/>
            <w:szCs w:val="24"/>
            <w:highlight w:val="white"/>
          </w:rPr>
          <w:delText>{</w:delText>
        </w:r>
        <w:r w:rsidDel="005B6271">
          <w:rPr>
            <w:rFonts w:ascii="Calibri" w:eastAsia="Calibri" w:hAnsi="Calibri" w:cs="Calibri"/>
            <w:color w:val="333333"/>
            <w:sz w:val="24"/>
            <w:szCs w:val="24"/>
            <w:highlight w:val="white"/>
          </w:rPr>
          <w:delText>i</w:delText>
        </w:r>
        <w:r w:rsidR="00724889" w:rsidDel="005B6271">
          <w:rPr>
            <w:rFonts w:ascii="Calibri" w:eastAsia="Calibri" w:hAnsi="Calibri" w:cs="Calibri"/>
            <w:color w:val="333333"/>
            <w:sz w:val="24"/>
            <w:szCs w:val="24"/>
            <w:highlight w:val="white"/>
          </w:rPr>
          <w:delText>}</w:delText>
        </w:r>
        <w:r w:rsidDel="005B6271">
          <w:rPr>
            <w:rFonts w:ascii="Calibri" w:eastAsia="Calibri" w:hAnsi="Calibri" w:cs="Calibri"/>
            <w:color w:val="333333"/>
            <w:sz w:val="24"/>
            <w:szCs w:val="24"/>
            <w:highlight w:val="white"/>
          </w:rPr>
          <w:delText xml:space="preserve"> + \bar{\epsilon</w:delText>
        </w:r>
        <w:r w:rsidR="00724889" w:rsidDel="005B6271">
          <w:rPr>
            <w:rFonts w:ascii="Calibri" w:eastAsia="Calibri" w:hAnsi="Calibri" w:cs="Calibri"/>
            <w:color w:val="333333"/>
            <w:sz w:val="24"/>
            <w:szCs w:val="24"/>
            <w:highlight w:val="white"/>
          </w:rPr>
          <w:delText>}</w:delText>
        </w:r>
        <w:r w:rsidDel="005B6271">
          <w:rPr>
            <w:rFonts w:ascii="Calibri" w:eastAsia="Calibri" w:hAnsi="Calibri" w:cs="Calibri"/>
            <w:color w:val="333333"/>
            <w:sz w:val="24"/>
            <w:szCs w:val="24"/>
            <w:highlight w:val="white"/>
          </w:rPr>
          <w:delText>_</w:delText>
        </w:r>
        <w:r w:rsidR="00724889" w:rsidDel="005B6271">
          <w:rPr>
            <w:rFonts w:ascii="Calibri" w:eastAsia="Calibri" w:hAnsi="Calibri" w:cs="Calibri"/>
            <w:color w:val="333333"/>
            <w:sz w:val="24"/>
            <w:szCs w:val="24"/>
            <w:highlight w:val="white"/>
          </w:rPr>
          <w:delText>{</w:delText>
        </w:r>
        <w:r w:rsidDel="005B6271">
          <w:rPr>
            <w:rFonts w:ascii="Calibri" w:eastAsia="Calibri" w:hAnsi="Calibri" w:cs="Calibri"/>
            <w:color w:val="333333"/>
            <w:sz w:val="24"/>
            <w:szCs w:val="24"/>
            <w:highlight w:val="white"/>
          </w:rPr>
          <w:delText>i}</w:delText>
        </w:r>
        <w:r w:rsidR="00E7418E" w:rsidDel="005B6271">
          <w:rPr>
            <w:rFonts w:ascii="Calibri" w:eastAsia="Calibri" w:hAnsi="Calibri" w:cs="Calibri"/>
            <w:color w:val="333333"/>
            <w:sz w:val="24"/>
            <w:szCs w:val="24"/>
            <w:highlight w:val="white"/>
          </w:rPr>
          <w:delText xml:space="preserve"> </w:delText>
        </w:r>
        <w:r w:rsidR="00724889" w:rsidDel="005B6271">
          <w:rPr>
            <w:rFonts w:ascii="Calibri" w:eastAsia="Calibri" w:hAnsi="Calibri" w:cs="Calibri"/>
            <w:color w:val="333333"/>
            <w:sz w:val="24"/>
            <w:szCs w:val="24"/>
            <w:highlight w:val="white"/>
          </w:rPr>
          <w:delText xml:space="preserve">     </w:delText>
        </w:r>
      </w:del>
    </w:p>
    <w:p w14:paraId="5CF49A25" w14:textId="5101E010" w:rsidR="00766C2E" w:rsidRDefault="00FF4C60">
      <w:pPr>
        <w:shd w:val="clear" w:color="auto" w:fill="FFFFFF"/>
        <w:spacing w:after="160"/>
        <w:rPr>
          <w:rFonts w:ascii="Calibri" w:eastAsia="Calibri" w:hAnsi="Calibri" w:cs="Calibri"/>
          <w:color w:val="333333"/>
          <w:sz w:val="24"/>
          <w:szCs w:val="24"/>
          <w:highlight w:val="white"/>
        </w:rPr>
      </w:pPr>
      <w:ins w:id="705" w:author="Laura Dee" w:date="2023-05-11T13:07:00Z">
        <w:r>
          <w:rPr>
            <w:rFonts w:ascii="Calibri" w:eastAsia="Calibri" w:hAnsi="Calibri" w:cs="Calibri"/>
            <w:color w:val="333333"/>
            <w:sz w:val="24"/>
            <w:szCs w:val="24"/>
            <w:highlight w:val="white"/>
          </w:rPr>
          <w:t>i</w:t>
        </w:r>
      </w:ins>
      <w:del w:id="706" w:author="Laura Dee" w:date="2023-05-11T13:07:00Z">
        <w:r w:rsidR="00037819" w:rsidDel="00FF4C60">
          <w:rPr>
            <w:rFonts w:ascii="Calibri" w:eastAsia="Calibri" w:hAnsi="Calibri" w:cs="Calibri"/>
            <w:color w:val="333333"/>
            <w:sz w:val="24"/>
            <w:szCs w:val="24"/>
            <w:highlight w:val="white"/>
          </w:rPr>
          <w:delText>I</w:delText>
        </w:r>
      </w:del>
      <w:r w:rsidR="00037819">
        <w:rPr>
          <w:rFonts w:ascii="Calibri" w:eastAsia="Calibri" w:hAnsi="Calibri" w:cs="Calibri"/>
          <w:color w:val="333333"/>
          <w:sz w:val="24"/>
          <w:szCs w:val="24"/>
          <w:highlight w:val="white"/>
        </w:rPr>
        <w:t xml:space="preserve">f we subtract this average value at each site across all years, </w:t>
      </w:r>
      <w:del w:id="707" w:author="Laura Dee" w:date="2023-05-11T13:09:00Z">
        <w:r w:rsidR="00037819" w:rsidDel="00C20BC9">
          <w:rPr>
            <w:rFonts w:ascii="Calibri" w:eastAsia="Calibri" w:hAnsi="Calibri" w:cs="Calibri"/>
            <w:color w:val="333333"/>
            <w:sz w:val="24"/>
            <w:szCs w:val="24"/>
            <w:highlight w:val="white"/>
          </w:rPr>
          <w:delText xml:space="preserve">as shown above, </w:delText>
        </w:r>
      </w:del>
      <w:r w:rsidR="00037819">
        <w:rPr>
          <w:rFonts w:ascii="Calibri" w:eastAsia="Calibri" w:hAnsi="Calibri" w:cs="Calibri"/>
          <w:color w:val="333333"/>
          <w:sz w:val="24"/>
          <w:szCs w:val="24"/>
          <w:highlight w:val="white"/>
        </w:rPr>
        <w:t>we cancel out the site-level omitted variables.</w:t>
      </w:r>
    </w:p>
    <w:p w14:paraId="404BFE2D" w14:textId="5E06078D" w:rsidR="00B86FBC" w:rsidRPr="00B86FBC" w:rsidRDefault="00000000" w:rsidP="00B86FBC">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e>
          </m:d>
          <m:r>
            <m:rPr>
              <m:sty m:val="p"/>
            </m:rPr>
            <w:rPr>
              <w:rFonts w:ascii="Cambria Math" w:eastAsia="Calibri" w:hAnsi="Cambria Math" w:cs="Calibri"/>
              <w:color w:val="333333"/>
              <w:sz w:val="24"/>
              <w:szCs w:val="24"/>
              <w:highlight w:val="white"/>
            </w:rPr>
            <m:t>+</m:t>
          </m:r>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m:t>
                      </m:r>
                    </m:sub>
                  </m:sSub>
                </m:e>
              </m:acc>
              <m:ctrlPr>
                <w:rPr>
                  <w:rFonts w:ascii="Cambria Math" w:eastAsia="Calibri" w:hAnsi="Calibri" w:cs="Calibri"/>
                  <w:color w:val="333333"/>
                  <w:sz w:val="24"/>
                  <w:szCs w:val="24"/>
                </w:rPr>
              </m:ctrlPr>
            </m:e>
          </m:d>
        </m:oMath>
      </m:oMathPara>
    </w:p>
    <w:p w14:paraId="6D929BFC" w14:textId="34236BFC" w:rsidR="00B86FBC" w:rsidRPr="00B86FBC" w:rsidRDefault="00B86FBC" w:rsidP="00B86FBC">
      <w:pPr>
        <w:pStyle w:val="Caption"/>
        <w:jc w:val="right"/>
        <w:rPr>
          <w:rFonts w:ascii="Calibri" w:eastAsia="Calibri" w:hAnsi="Calibri" w:cs="Calibri"/>
          <w:i w:val="0"/>
          <w:color w:val="333333"/>
          <w:sz w:val="24"/>
          <w:szCs w:val="24"/>
          <w:highlight w:val="white"/>
        </w:rPr>
      </w:pPr>
      <w:r>
        <w:t xml:space="preserve">(6) </w:t>
      </w:r>
    </w:p>
    <w:p w14:paraId="22BFBFA0" w14:textId="39090AFE"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y_i</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epsilon_i</w:t>
      </w:r>
      <w:proofErr w:type="spellEnd"/>
      <w:r>
        <w:rPr>
          <w:rFonts w:ascii="Calibri" w:eastAsia="Calibri" w:hAnsi="Calibri" w:cs="Calibri"/>
          <w:color w:val="333333"/>
          <w:sz w:val="24"/>
          <w:szCs w:val="24"/>
          <w:highlight w:val="white"/>
        </w:rPr>
        <w:t>})</w:t>
      </w:r>
      <w:r w:rsidR="00B86FBC">
        <w:rPr>
          <w:rFonts w:ascii="Calibri" w:eastAsia="Calibri" w:hAnsi="Calibri" w:cs="Calibri"/>
          <w:color w:val="333333"/>
          <w:sz w:val="24"/>
          <w:szCs w:val="24"/>
          <w:highlight w:val="white"/>
        </w:rPr>
        <w:t xml:space="preserve">  </w:t>
      </w:r>
    </w:p>
    <w:p w14:paraId="7F2440B7" w14:textId="0401DEF9" w:rsidR="00646EC5" w:rsidRDefault="00037819" w:rsidP="00646EC5">
      <w:pPr>
        <w:shd w:val="clear" w:color="auto" w:fill="FFFFFF"/>
        <w:spacing w:after="160"/>
        <w:ind w:firstLine="720"/>
        <w:rPr>
          <w:ins w:id="708" w:author="Laura Dee" w:date="2023-05-11T11:45: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Using simple algebra, we have removed the confounding influence of</w:t>
      </w:r>
      <w:del w:id="709" w:author="Laura Dee" w:date="2023-05-11T11:54:00Z">
        <w:r w:rsidDel="00D90E2E">
          <w:rPr>
            <w:rFonts w:ascii="Calibri" w:eastAsia="Calibri" w:hAnsi="Calibri" w:cs="Calibri"/>
            <w:color w:val="333333"/>
            <w:sz w:val="24"/>
            <w:szCs w:val="24"/>
            <w:highlight w:val="white"/>
          </w:rPr>
          <w:delText xml:space="preserve"> omitted variables, as all</w:delText>
        </w:r>
      </w:del>
      <w:r>
        <w:rPr>
          <w:rFonts w:ascii="Calibri" w:eastAsia="Calibri" w:hAnsi="Calibri" w:cs="Calibri"/>
          <w:color w:val="333333"/>
          <w:sz w:val="24"/>
          <w:szCs w:val="24"/>
          <w:highlight w:val="white"/>
        </w:rPr>
        <w:t xml:space="preserve"> </w:t>
      </w:r>
      <w:ins w:id="710" w:author="Laura Dee" w:date="2023-05-11T10:55:00Z">
        <w:r w:rsidR="006768EE">
          <w:rPr>
            <w:rFonts w:ascii="Calibri" w:eastAsia="Calibri" w:hAnsi="Calibri" w:cs="Calibri"/>
            <w:color w:val="333333"/>
            <w:sz w:val="24"/>
            <w:szCs w:val="24"/>
            <w:highlight w:val="white"/>
          </w:rPr>
          <w:t>time invariant, co</w:t>
        </w:r>
      </w:ins>
      <w:ins w:id="711" w:author="Laura Dee" w:date="2023-05-11T10:56:00Z">
        <w:r w:rsidR="006768EE">
          <w:rPr>
            <w:rFonts w:ascii="Calibri" w:eastAsia="Calibri" w:hAnsi="Calibri" w:cs="Calibri"/>
            <w:color w:val="333333"/>
            <w:sz w:val="24"/>
            <w:szCs w:val="24"/>
            <w:highlight w:val="white"/>
          </w:rPr>
          <w:t xml:space="preserve">nfounding variables for each </w:t>
        </w:r>
      </w:ins>
      <w:r>
        <w:rPr>
          <w:rFonts w:ascii="Calibri" w:eastAsia="Calibri" w:hAnsi="Calibri" w:cs="Calibri"/>
          <w:color w:val="333333"/>
          <w:sz w:val="24"/>
          <w:szCs w:val="24"/>
          <w:highlight w:val="white"/>
        </w:rPr>
        <w:t xml:space="preserve">site </w:t>
      </w:r>
      <w:del w:id="712" w:author="Laura Dee" w:date="2023-05-11T10:56:00Z">
        <w:r w:rsidDel="006768EE">
          <w:rPr>
            <w:rFonts w:ascii="Calibri" w:eastAsia="Calibri" w:hAnsi="Calibri" w:cs="Calibri"/>
            <w:color w:val="333333"/>
            <w:sz w:val="24"/>
            <w:szCs w:val="24"/>
            <w:highlight w:val="white"/>
          </w:rPr>
          <w:delText xml:space="preserve">effects </w:delText>
        </w:r>
      </w:del>
      <w:r>
        <w:rPr>
          <w:rFonts w:ascii="Calibri" w:eastAsia="Calibri" w:hAnsi="Calibri" w:cs="Calibri"/>
          <w:color w:val="333333"/>
          <w:sz w:val="24"/>
          <w:szCs w:val="24"/>
          <w:highlight w:val="white"/>
        </w:rPr>
        <w:t>have been removed</w:t>
      </w:r>
      <w:ins w:id="713" w:author="Laura Dee" w:date="2023-05-11T10:56:00Z">
        <w:r w:rsidR="006768EE">
          <w:rPr>
            <w:rFonts w:ascii="Calibri" w:eastAsia="Calibri" w:hAnsi="Calibri" w:cs="Calibri"/>
            <w:color w:val="333333"/>
            <w:sz w:val="24"/>
            <w:szCs w:val="24"/>
            <w:highlight w:val="white"/>
          </w:rPr>
          <w:t xml:space="preserve">, </w:t>
        </w:r>
      </w:ins>
      <w:ins w:id="714" w:author="Laura Dee" w:date="2023-05-11T11:53:00Z">
        <w:r w:rsidR="00D90E2E">
          <w:rPr>
            <w:rFonts w:ascii="Calibri" w:eastAsia="Calibri" w:hAnsi="Calibri" w:cs="Calibri"/>
            <w:color w:val="333333"/>
            <w:sz w:val="24"/>
            <w:szCs w:val="24"/>
            <w:highlight w:val="white"/>
          </w:rPr>
          <w:t>whether</w:t>
        </w:r>
      </w:ins>
      <w:ins w:id="715" w:author="Laura Dee" w:date="2023-05-11T10:56:00Z">
        <w:r w:rsidR="006768EE">
          <w:rPr>
            <w:rFonts w:ascii="Calibri" w:eastAsia="Calibri" w:hAnsi="Calibri" w:cs="Calibri"/>
            <w:color w:val="333333"/>
            <w:sz w:val="24"/>
            <w:szCs w:val="24"/>
            <w:highlight w:val="white"/>
          </w:rPr>
          <w:t xml:space="preserve"> they were observed or not</w:t>
        </w:r>
      </w:ins>
      <w:r>
        <w:rPr>
          <w:rFonts w:ascii="Calibri" w:eastAsia="Calibri" w:hAnsi="Calibri" w:cs="Calibri"/>
          <w:color w:val="333333"/>
          <w:sz w:val="24"/>
          <w:szCs w:val="24"/>
          <w:highlight w:val="white"/>
        </w:rPr>
        <w:t xml:space="preserve">. </w:t>
      </w:r>
      <w:ins w:id="716" w:author="Laura Dee" w:date="2023-05-11T11:45:00Z">
        <w:r w:rsidR="00646EC5">
          <w:rPr>
            <w:rFonts w:ascii="Calibri" w:eastAsia="Calibri" w:hAnsi="Calibri" w:cs="Calibri"/>
            <w:color w:val="333333"/>
            <w:sz w:val="24"/>
            <w:szCs w:val="24"/>
            <w:highlight w:val="white"/>
          </w:rPr>
          <w:t xml:space="preserve">This approach can be implemented as above, by making a deviation from means transformation, or using dummy variables. </w:t>
        </w:r>
      </w:ins>
      <w:commentRangeStart w:id="717"/>
      <w:ins w:id="718" w:author="Laura Dee" w:date="2023-05-11T11:48:00Z">
        <w:r w:rsidR="00646EC5">
          <w:rPr>
            <w:rFonts w:ascii="Calibri" w:eastAsia="Calibri" w:hAnsi="Calibri" w:cs="Calibri"/>
            <w:color w:val="333333"/>
            <w:sz w:val="24"/>
            <w:szCs w:val="24"/>
            <w:highlight w:val="white"/>
          </w:rPr>
          <w:t>To</w:t>
        </w:r>
      </w:ins>
      <w:commentRangeEnd w:id="717"/>
      <w:ins w:id="719" w:author="Laura Dee" w:date="2023-05-11T12:01:00Z">
        <w:r w:rsidR="00A3519F">
          <w:rPr>
            <w:rStyle w:val="CommentReference"/>
          </w:rPr>
          <w:commentReference w:id="717"/>
        </w:r>
      </w:ins>
      <w:ins w:id="720" w:author="Laura Dee" w:date="2023-05-11T11:48:00Z">
        <w:r w:rsidR="00646EC5">
          <w:rPr>
            <w:rFonts w:ascii="Calibri" w:eastAsia="Calibri" w:hAnsi="Calibri" w:cs="Calibri"/>
            <w:color w:val="333333"/>
            <w:sz w:val="24"/>
            <w:szCs w:val="24"/>
            <w:highlight w:val="white"/>
          </w:rPr>
          <w:t xml:space="preserve"> elaborate, one can create a dummy variable </w:t>
        </w:r>
      </w:ins>
      <w:ins w:id="721" w:author="Laura Dee" w:date="2023-05-11T11:49:00Z">
        <w:r w:rsidR="00646EC5">
          <w:rPr>
            <w:rFonts w:ascii="Calibri" w:eastAsia="Calibri" w:hAnsi="Calibri" w:cs="Calibri"/>
            <w:color w:val="333333"/>
            <w:sz w:val="24"/>
            <w:szCs w:val="24"/>
            <w:highlight w:val="white"/>
          </w:rPr>
          <w:t>for each cluster</w:t>
        </w:r>
      </w:ins>
      <w:ins w:id="722" w:author="Laura Dee" w:date="2023-05-11T11:48:00Z">
        <w:r w:rsidR="00646EC5">
          <w:rPr>
            <w:rFonts w:ascii="Calibri" w:eastAsia="Calibri" w:hAnsi="Calibri" w:cs="Calibri"/>
            <w:color w:val="333333"/>
            <w:sz w:val="24"/>
            <w:szCs w:val="24"/>
            <w:highlight w:val="white"/>
          </w:rPr>
          <w:t xml:space="preserve"> (site in our snail example)</w:t>
        </w:r>
      </w:ins>
      <w:ins w:id="723" w:author="Laura Dee" w:date="2023-05-11T11:49:00Z">
        <w:r w:rsidR="00646EC5">
          <w:rPr>
            <w:rFonts w:ascii="Calibri" w:eastAsia="Calibri" w:hAnsi="Calibri" w:cs="Calibri"/>
            <w:color w:val="333333"/>
            <w:sz w:val="24"/>
            <w:szCs w:val="24"/>
            <w:highlight w:val="white"/>
          </w:rPr>
          <w:t xml:space="preserve"> and include </w:t>
        </w:r>
        <w:proofErr w:type="gramStart"/>
        <w:r w:rsidR="00646EC5">
          <w:rPr>
            <w:rFonts w:ascii="Calibri" w:eastAsia="Calibri" w:hAnsi="Calibri" w:cs="Calibri"/>
            <w:color w:val="333333"/>
            <w:sz w:val="24"/>
            <w:szCs w:val="24"/>
            <w:highlight w:val="white"/>
          </w:rPr>
          <w:t xml:space="preserve">it </w:t>
        </w:r>
      </w:ins>
      <w:ins w:id="724" w:author="Laura Dee" w:date="2023-05-11T11:48:00Z">
        <w:r w:rsidR="00646EC5">
          <w:rPr>
            <w:rFonts w:ascii="Calibri" w:eastAsia="Calibri" w:hAnsi="Calibri" w:cs="Calibri"/>
            <w:color w:val="333333"/>
            <w:sz w:val="24"/>
            <w:szCs w:val="24"/>
            <w:highlight w:val="white"/>
          </w:rPr>
          <w:t xml:space="preserve"> as</w:t>
        </w:r>
        <w:proofErr w:type="gramEnd"/>
        <w:r w:rsidR="00646EC5">
          <w:rPr>
            <w:rFonts w:ascii="Calibri" w:eastAsia="Calibri" w:hAnsi="Calibri" w:cs="Calibri"/>
            <w:color w:val="333333"/>
            <w:sz w:val="24"/>
            <w:szCs w:val="24"/>
            <w:highlight w:val="white"/>
          </w:rPr>
          <w:t xml:space="preserve"> a categorical variable</w:t>
        </w:r>
      </w:ins>
      <w:ins w:id="725" w:author="Laura Dee" w:date="2023-05-11T11:49:00Z">
        <w:r w:rsidR="00646EC5">
          <w:rPr>
            <w:rFonts w:ascii="Calibri" w:eastAsia="Calibri" w:hAnsi="Calibri" w:cs="Calibri"/>
            <w:color w:val="333333"/>
            <w:sz w:val="24"/>
            <w:szCs w:val="24"/>
            <w:highlight w:val="white"/>
          </w:rPr>
          <w:t xml:space="preserve"> in a model</w:t>
        </w:r>
      </w:ins>
      <w:ins w:id="726" w:author="Laura Dee" w:date="2023-05-11T11:48:00Z">
        <w:r w:rsidR="00646EC5">
          <w:rPr>
            <w:rFonts w:ascii="Calibri" w:eastAsia="Calibri" w:hAnsi="Calibri" w:cs="Calibri"/>
            <w:color w:val="333333"/>
            <w:sz w:val="24"/>
            <w:szCs w:val="24"/>
            <w:highlight w:val="white"/>
          </w:rPr>
          <w:t>.</w:t>
        </w:r>
      </w:ins>
      <w:ins w:id="727" w:author="Laura Dee" w:date="2023-05-11T11:49:00Z">
        <w:r w:rsidR="00646EC5" w:rsidRPr="00646EC5">
          <w:rPr>
            <w:rFonts w:ascii="Calibri" w:eastAsia="Calibri" w:hAnsi="Calibri" w:cs="Calibri"/>
            <w:color w:val="333333"/>
            <w:sz w:val="24"/>
            <w:szCs w:val="24"/>
            <w:highlight w:val="white"/>
          </w:rPr>
          <w:t xml:space="preserve"> </w:t>
        </w:r>
        <w:r w:rsidR="00646EC5">
          <w:rPr>
            <w:rFonts w:ascii="Calibri" w:eastAsia="Calibri" w:hAnsi="Calibri" w:cs="Calibri"/>
            <w:color w:val="333333"/>
            <w:sz w:val="24"/>
            <w:szCs w:val="24"/>
            <w:highlight w:val="white"/>
          </w:rPr>
          <w:t xml:space="preserve">This kind of design – familiar as an ANCOVA-style model design to many Ecologists – will produce identical results to the preceding model for </w:t>
        </w:r>
      </w:ins>
      <m:oMath>
        <m:sSub>
          <m:sSubPr>
            <m:ctrlPr>
              <w:ins w:id="728" w:author="Laura Dee" w:date="2023-05-11T11:49:00Z">
                <w:rPr>
                  <w:rFonts w:ascii="Cambria Math" w:eastAsia="Calibri" w:hAnsi="Cambria Math" w:cs="Calibri"/>
                  <w:i/>
                  <w:color w:val="333333"/>
                  <w:sz w:val="24"/>
                  <w:szCs w:val="24"/>
                </w:rPr>
              </w:ins>
            </m:ctrlPr>
          </m:sSubPr>
          <m:e>
            <m:r>
              <w:ins w:id="729" w:author="Laura Dee" w:date="2023-05-11T11:49:00Z">
                <m:rPr>
                  <m:sty m:val="p"/>
                </m:rPr>
                <w:rPr>
                  <w:rFonts w:ascii="Cambria Math" w:eastAsia="Calibri" w:hAnsi="Cambria Math" w:cs="Calibri"/>
                  <w:color w:val="333333"/>
                  <w:sz w:val="24"/>
                  <w:szCs w:val="24"/>
                  <w:highlight w:val="white"/>
                </w:rPr>
                <m:t>β</m:t>
              </w:ins>
            </m:r>
            <m:ctrlPr>
              <w:ins w:id="730" w:author="Laura Dee" w:date="2023-05-11T11:49:00Z">
                <w:rPr>
                  <w:rFonts w:ascii="Cambria Math" w:eastAsia="Calibri" w:hAnsi="Cambria Math" w:cs="Calibri"/>
                  <w:color w:val="333333"/>
                  <w:sz w:val="24"/>
                  <w:szCs w:val="24"/>
                  <w:highlight w:val="white"/>
                </w:rPr>
              </w:ins>
            </m:ctrlPr>
          </m:e>
          <m:sub>
            <m:r>
              <w:ins w:id="731" w:author="Laura Dee" w:date="2023-05-11T11:49:00Z">
                <w:rPr>
                  <w:rFonts w:ascii="Cambria Math" w:eastAsia="Calibri" w:hAnsi="Cambria Math" w:cs="Calibri"/>
                  <w:color w:val="333333"/>
                  <w:sz w:val="24"/>
                  <w:szCs w:val="24"/>
                  <w:highlight w:val="white"/>
                </w:rPr>
                <m:t>1</m:t>
              </w:ins>
            </m:r>
          </m:sub>
        </m:sSub>
      </m:oMath>
      <w:ins w:id="732" w:author="Laura Dee" w:date="2023-05-11T11:49:00Z">
        <w:r w:rsidR="00646EC5">
          <w:rPr>
            <w:rFonts w:ascii="Calibri" w:eastAsia="Calibri" w:hAnsi="Calibri" w:cs="Calibri"/>
            <w:color w:val="333333"/>
            <w:sz w:val="24"/>
            <w:szCs w:val="24"/>
            <w:highlight w:val="white"/>
          </w:rPr>
          <w:t xml:space="preserve">. </w:t>
        </w:r>
      </w:ins>
      <w:ins w:id="733" w:author="Laura Dee" w:date="2023-05-11T11:50:00Z">
        <w:r w:rsidR="00646EC5">
          <w:rPr>
            <w:rFonts w:ascii="Calibri" w:eastAsia="Calibri" w:hAnsi="Calibri" w:cs="Calibri"/>
            <w:color w:val="333333"/>
            <w:sz w:val="24"/>
            <w:szCs w:val="24"/>
            <w:highlight w:val="white"/>
          </w:rPr>
          <w:t xml:space="preserve">Unlike random effects in a mixed model design, econometric fixed effects designs are not constrained to be drawn from any predefined distribution nor do they refer to a single “fixed” estimated effect for a predictor variable across all units here. A dummy (or categorical) variable is estimated directly in the regression resulting in an estimate for each unit – i.e., in our example site.  </w:t>
        </w:r>
        <w:r w:rsidR="00646EC5">
          <w:rPr>
            <w:rFonts w:ascii="Calibri" w:eastAsia="Calibri" w:hAnsi="Calibri" w:cs="Calibri"/>
            <w:color w:val="3C4043"/>
            <w:sz w:val="24"/>
            <w:szCs w:val="24"/>
            <w:highlight w:val="white"/>
          </w:rPr>
          <w:t xml:space="preserve">This design is equivalent to the within transformation shown above – and has the same effect in controlling for omitted variable bias </w:t>
        </w:r>
        <w:r w:rsidR="00646EC5">
          <w:fldChar w:fldCharType="begin"/>
        </w:r>
        <w:r w:rsidR="00646EC5">
          <w:instrText xml:space="preserve"> ADDIN ZOTERO_ITEM CSL_CITATION {"citationID":"iKvedNvD","properties":{"formattedCitation":"(Angrist and Pischke 2008, Wooldridge 2010)","plainCitation":"(Angrist and Pischke 2008, Wooldridge 2010)","noteIndex":0},"citationItems":[{"id":12366,"uris":["http://zotero.org/users/1810851/items/DYJIPGVM"],"itemData":{"id":12366,"type":"chapter","container-title":"Mostly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rsidR="00646EC5">
          <w:fldChar w:fldCharType="separate"/>
        </w:r>
        <w:r w:rsidR="00646EC5">
          <w:rPr>
            <w:highlight w:val="white"/>
          </w:rPr>
          <w:t>(Angrist and Pischke 2008, Wooldridge 2010)</w:t>
        </w:r>
        <w:r w:rsidR="00646EC5">
          <w:rPr>
            <w:rFonts w:ascii="Calibri" w:eastAsia="Calibri" w:hAnsi="Calibri" w:cs="Calibri"/>
            <w:sz w:val="24"/>
            <w:szCs w:val="24"/>
            <w:highlight w:val="white"/>
          </w:rPr>
          <w:fldChar w:fldCharType="end"/>
        </w:r>
        <w:r w:rsidR="00646EC5">
          <w:rPr>
            <w:rFonts w:ascii="Calibri" w:eastAsia="Calibri" w:hAnsi="Calibri" w:cs="Calibri"/>
            <w:color w:val="3C4043"/>
            <w:sz w:val="24"/>
            <w:szCs w:val="24"/>
            <w:highlight w:val="white"/>
          </w:rPr>
          <w:t xml:space="preserve">.  </w:t>
        </w:r>
      </w:ins>
    </w:p>
    <w:p w14:paraId="5C6335C8" w14:textId="5AB0BB59" w:rsidR="00646EC5" w:rsidRDefault="00ED6506" w:rsidP="00646EC5">
      <w:pPr>
        <w:shd w:val="clear" w:color="auto" w:fill="FFFFFF"/>
        <w:spacing w:after="160"/>
        <w:ind w:firstLine="720"/>
        <w:rPr>
          <w:moveTo w:id="734" w:author="Laura Dee" w:date="2023-05-11T11:00:00Z"/>
          <w:rFonts w:ascii="Calibri" w:eastAsia="Calibri" w:hAnsi="Calibri" w:cs="Calibri"/>
          <w:color w:val="3C4043"/>
          <w:sz w:val="24"/>
          <w:szCs w:val="24"/>
          <w:highlight w:val="white"/>
        </w:rPr>
      </w:pPr>
      <w:del w:id="735" w:author="Laura Dee" w:date="2023-05-11T11:45:00Z">
        <w:r w:rsidDel="00646EC5">
          <w:rPr>
            <w:rFonts w:ascii="Calibri" w:eastAsia="Calibri" w:hAnsi="Calibri" w:cs="Calibri"/>
            <w:color w:val="333333"/>
            <w:sz w:val="24"/>
            <w:szCs w:val="24"/>
            <w:highlight w:val="white"/>
          </w:rPr>
          <w:delText>A</w:delText>
        </w:r>
        <w:r w:rsidR="00037819" w:rsidDel="00646EC5">
          <w:rPr>
            <w:rFonts w:ascii="Calibri" w:eastAsia="Calibri" w:hAnsi="Calibri" w:cs="Calibri"/>
            <w:color w:val="333333"/>
            <w:sz w:val="24"/>
            <w:szCs w:val="24"/>
            <w:highlight w:val="white"/>
          </w:rPr>
          <w:delText>s seen in Figure 6a</w:delText>
        </w:r>
        <w:r w:rsidR="003321B6" w:rsidDel="00646EC5">
          <w:rPr>
            <w:rFonts w:ascii="Calibri" w:eastAsia="Calibri" w:hAnsi="Calibri" w:cs="Calibri"/>
            <w:color w:val="333333"/>
            <w:sz w:val="24"/>
            <w:szCs w:val="24"/>
            <w:highlight w:val="white"/>
          </w:rPr>
          <w:delText xml:space="preserve">.  </w:delText>
        </w:r>
        <w:commentRangeStart w:id="736"/>
        <w:commentRangeStart w:id="737"/>
        <w:r w:rsidR="0040473B" w:rsidDel="00646EC5">
          <w:rPr>
            <w:rFonts w:ascii="Calibri" w:eastAsia="Calibri" w:hAnsi="Calibri" w:cs="Calibri"/>
            <w:color w:val="333333"/>
            <w:sz w:val="24"/>
            <w:szCs w:val="24"/>
            <w:highlight w:val="white"/>
          </w:rPr>
          <w:delText>We</w:delText>
        </w:r>
        <w:commentRangeEnd w:id="736"/>
        <w:r w:rsidR="0040473B" w:rsidDel="00646EC5">
          <w:rPr>
            <w:rStyle w:val="CommentReference"/>
          </w:rPr>
          <w:commentReference w:id="736"/>
        </w:r>
        <w:commentRangeEnd w:id="737"/>
        <w:r w:rsidR="0040473B" w:rsidDel="00646EC5">
          <w:rPr>
            <w:rStyle w:val="CommentReference"/>
          </w:rPr>
          <w:commentReference w:id="737"/>
        </w:r>
        <w:r w:rsidR="0040473B" w:rsidDel="00646EC5">
          <w:rPr>
            <w:rFonts w:ascii="Calibri" w:eastAsia="Calibri" w:hAnsi="Calibri" w:cs="Calibri"/>
            <w:color w:val="333333"/>
            <w:sz w:val="24"/>
            <w:szCs w:val="24"/>
            <w:highlight w:val="white"/>
          </w:rPr>
          <w:delText xml:space="preserve"> note that cluster robust standard errors are likely important here for inference </w:delText>
        </w:r>
        <w:r w:rsidR="0040473B" w:rsidDel="00646EC5">
          <w:fldChar w:fldCharType="begin"/>
        </w:r>
        <w:r w:rsidR="0040473B" w:rsidRPr="00646EC5" w:rsidDel="00646EC5">
          <w:delInstrText xml:space="preserve"> ADDIN ZOTERO_ITEM CSL_CITATION {"citationID":"OALIgOAR","properties":{"formattedCitation":"(see Box 4 and Cameron and Miller 2015, Abadie et al. 2017)","plainCitation":"(see Box 4 and 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delInstrText>
        </w:r>
        <w:r w:rsidR="0040473B" w:rsidDel="00646EC5">
          <w:fldChar w:fldCharType="separate"/>
        </w:r>
        <w:r w:rsidR="0040473B" w:rsidRPr="00646EC5" w:rsidDel="00646EC5">
          <w:rPr>
            <w:highlight w:val="white"/>
          </w:rPr>
          <w:delText>(see Box 4 and Cameron and Miller 2015, Abadie et al. 2017)</w:delText>
        </w:r>
        <w:r w:rsidR="0040473B" w:rsidDel="00646EC5">
          <w:rPr>
            <w:rFonts w:ascii="Calibri" w:eastAsia="Calibri" w:hAnsi="Calibri" w:cs="Calibri"/>
            <w:color w:val="333333"/>
            <w:sz w:val="24"/>
            <w:szCs w:val="24"/>
            <w:highlight w:val="white"/>
          </w:rPr>
          <w:fldChar w:fldCharType="end"/>
        </w:r>
        <w:r w:rsidR="0040473B" w:rsidDel="00646EC5">
          <w:rPr>
            <w:rFonts w:ascii="Calibri" w:eastAsia="Calibri" w:hAnsi="Calibri" w:cs="Calibri"/>
            <w:color w:val="333333"/>
            <w:sz w:val="24"/>
            <w:szCs w:val="24"/>
            <w:highlight w:val="white"/>
          </w:rPr>
          <w:delText xml:space="preserve"> as data points within a site are still likely to be more similar to one another than between sites. </w:delText>
        </w:r>
        <w:r w:rsidR="003321B6" w:rsidDel="00646EC5">
          <w:rPr>
            <w:rFonts w:ascii="Calibri" w:eastAsia="Calibri" w:hAnsi="Calibri" w:cs="Calibri"/>
            <w:color w:val="333333"/>
            <w:sz w:val="24"/>
            <w:szCs w:val="24"/>
            <w:highlight w:val="white"/>
          </w:rPr>
          <w:delText xml:space="preserve">For an </w:delText>
        </w:r>
      </w:del>
      <w:del w:id="738" w:author="Laura Dee" w:date="2023-05-11T10:56:00Z">
        <w:r w:rsidR="003321B6" w:rsidDel="006768EE">
          <w:rPr>
            <w:rFonts w:ascii="Calibri" w:eastAsia="Calibri" w:hAnsi="Calibri" w:cs="Calibri"/>
            <w:color w:val="333333"/>
            <w:sz w:val="24"/>
            <w:szCs w:val="24"/>
            <w:highlight w:val="white"/>
          </w:rPr>
          <w:delText xml:space="preserve">excellent </w:delText>
        </w:r>
      </w:del>
      <w:del w:id="739" w:author="Laura Dee" w:date="2023-05-11T11:45:00Z">
        <w:r w:rsidR="003321B6" w:rsidDel="00646EC5">
          <w:rPr>
            <w:rFonts w:ascii="Calibri" w:eastAsia="Calibri" w:hAnsi="Calibri" w:cs="Calibri"/>
            <w:color w:val="333333"/>
            <w:sz w:val="24"/>
            <w:szCs w:val="24"/>
            <w:highlight w:val="white"/>
          </w:rPr>
          <w:delText xml:space="preserve">ecological example of using </w:delText>
        </w:r>
      </w:del>
      <w:del w:id="740" w:author="Laura Dee" w:date="2023-05-11T10:56:00Z">
        <w:r w:rsidR="0040473B" w:rsidDel="006768EE">
          <w:rPr>
            <w:rFonts w:ascii="Calibri" w:eastAsia="Calibri" w:hAnsi="Calibri" w:cs="Calibri"/>
            <w:color w:val="333333"/>
            <w:sz w:val="24"/>
            <w:szCs w:val="24"/>
            <w:highlight w:val="white"/>
          </w:rPr>
          <w:delText xml:space="preserve">the </w:delText>
        </w:r>
      </w:del>
      <w:del w:id="741" w:author="Laura Dee" w:date="2023-05-11T11:45:00Z">
        <w:r w:rsidR="0040473B" w:rsidDel="00646EC5">
          <w:rPr>
            <w:rFonts w:ascii="Calibri" w:eastAsia="Calibri" w:hAnsi="Calibri" w:cs="Calibri"/>
            <w:color w:val="333333"/>
            <w:sz w:val="24"/>
            <w:szCs w:val="24"/>
            <w:highlight w:val="white"/>
          </w:rPr>
          <w:delText xml:space="preserve">fixed effect </w:delText>
        </w:r>
      </w:del>
      <w:del w:id="742" w:author="Laura Dee" w:date="2023-05-11T10:56:00Z">
        <w:r w:rsidR="0040473B" w:rsidDel="006768EE">
          <w:rPr>
            <w:rFonts w:ascii="Calibri" w:eastAsia="Calibri" w:hAnsi="Calibri" w:cs="Calibri"/>
            <w:color w:val="333333"/>
            <w:sz w:val="24"/>
            <w:szCs w:val="24"/>
            <w:highlight w:val="white"/>
          </w:rPr>
          <w:delText>transformation</w:delText>
        </w:r>
      </w:del>
      <w:del w:id="743" w:author="Laura Dee" w:date="2023-05-11T11:45:00Z">
        <w:r w:rsidR="003321B6" w:rsidDel="00646EC5">
          <w:rPr>
            <w:rFonts w:ascii="Calibri" w:eastAsia="Calibri" w:hAnsi="Calibri" w:cs="Calibri"/>
            <w:color w:val="333333"/>
            <w:sz w:val="24"/>
            <w:szCs w:val="24"/>
            <w:highlight w:val="white"/>
          </w:rPr>
          <w:delText xml:space="preserve">, see Dudney et al. </w:delText>
        </w:r>
        <w:r w:rsidR="003321B6" w:rsidDel="00646EC5">
          <w:fldChar w:fldCharType="begin"/>
        </w:r>
        <w:r w:rsidR="003321B6" w:rsidDel="00646EC5">
          <w:delInstrText xml:space="preserve"> ADDIN ZOTERO_ITEM CSL_CITATION {"citationID":"asti74FC","properties":{"formattedCitation":"(2021)","plainCitation":"(2021)","noteIndex":0},"citationItems":[{"id":12352,"uris":["http://zotero.org/users/1810851/items/3D7HEUM5"],"itemData":{"id":12352,"type":"article-journal","abstract":"Range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J."}],"accessed":{"date-parts":[["2022",4,20]]},"issued":{"date-parts":[["2021",8,24]]}},"label":"page","suppress-author":true}],"schema":"https://github.com/citation-style-language/schema/raw/master/csl-citation.json"} </w:delInstrText>
        </w:r>
        <w:r w:rsidR="003321B6" w:rsidDel="00646EC5">
          <w:fldChar w:fldCharType="separate"/>
        </w:r>
        <w:r w:rsidR="003321B6" w:rsidDel="00646EC5">
          <w:rPr>
            <w:highlight w:val="white"/>
          </w:rPr>
          <w:delText>(2021)</w:delText>
        </w:r>
        <w:r w:rsidR="003321B6" w:rsidDel="00646EC5">
          <w:rPr>
            <w:rFonts w:ascii="Calibri" w:eastAsia="Calibri" w:hAnsi="Calibri" w:cs="Calibri"/>
            <w:color w:val="333333"/>
            <w:sz w:val="24"/>
            <w:szCs w:val="24"/>
            <w:highlight w:val="white"/>
          </w:rPr>
          <w:fldChar w:fldCharType="end"/>
        </w:r>
      </w:del>
      <w:del w:id="744" w:author="Laura Dee" w:date="2023-05-11T10:56:00Z">
        <w:r w:rsidR="003321B6" w:rsidDel="006768EE">
          <w:rPr>
            <w:rFonts w:ascii="Calibri" w:eastAsia="Calibri" w:hAnsi="Calibri" w:cs="Calibri"/>
            <w:color w:val="333333"/>
            <w:sz w:val="24"/>
            <w:szCs w:val="24"/>
            <w:highlight w:val="white"/>
          </w:rPr>
          <w:delText>.</w:delText>
        </w:r>
      </w:del>
      <w:del w:id="745" w:author="Laura Dee" w:date="2023-05-11T11:45:00Z">
        <w:r w:rsidR="003321B6" w:rsidDel="00646EC5">
          <w:rPr>
            <w:rFonts w:ascii="Calibri" w:eastAsia="Calibri" w:hAnsi="Calibri" w:cs="Calibri"/>
            <w:color w:val="333333"/>
            <w:sz w:val="24"/>
            <w:szCs w:val="24"/>
            <w:highlight w:val="white"/>
          </w:rPr>
          <w:delText xml:space="preserve"> </w:delText>
        </w:r>
      </w:del>
      <w:moveToRangeStart w:id="746" w:author="Laura Dee" w:date="2023-05-11T11:00:00Z" w:name="move134695239"/>
      <w:moveTo w:id="747" w:author="Laura Dee" w:date="2023-05-11T11:00:00Z">
        <w:r w:rsidR="006768EE">
          <w:rPr>
            <w:rFonts w:ascii="Calibri" w:eastAsia="Calibri" w:hAnsi="Calibri" w:cs="Calibri"/>
            <w:color w:val="3C4043"/>
            <w:sz w:val="24"/>
            <w:szCs w:val="24"/>
            <w:highlight w:val="white"/>
          </w:rPr>
          <w:t>Returning to our example, with site as a fixed effect, we can control for different sites having different levels of recruitment or other omitted variables correlated with temperature – whether those confounding variables were measured or not. Hence, using econometric fixed effects (i.e., dummy 0s and 1s) enables a causally identified estimate of the temperature effect, removing differences among sites that are otherwise confounding. We can represent this in a causal diagram in Figure 5b with site as a variable where we control for correlation between site and temperature. This makes it clearer that we are estimating the effect of temperature controlling for recruitment or any other site covariates.</w:t>
        </w:r>
      </w:moveTo>
      <w:ins w:id="748" w:author="Laura Dee" w:date="2023-05-11T11:45:00Z">
        <w:r w:rsidR="00646EC5">
          <w:rPr>
            <w:rFonts w:ascii="Calibri" w:eastAsia="Calibri" w:hAnsi="Calibri" w:cs="Calibri"/>
            <w:color w:val="3C4043"/>
            <w:sz w:val="24"/>
            <w:szCs w:val="24"/>
            <w:highlight w:val="white"/>
          </w:rPr>
          <w:t xml:space="preserve"> </w:t>
        </w:r>
        <w:r w:rsidR="00646EC5">
          <w:rPr>
            <w:rFonts w:ascii="Calibri" w:eastAsia="Calibri" w:hAnsi="Calibri" w:cs="Calibri"/>
            <w:color w:val="333333"/>
            <w:sz w:val="24"/>
            <w:szCs w:val="24"/>
            <w:highlight w:val="white"/>
          </w:rPr>
          <w:t xml:space="preserve">As seen in Figure 6a.  </w:t>
        </w:r>
        <w:commentRangeStart w:id="749"/>
        <w:commentRangeStart w:id="750"/>
        <w:r w:rsidR="00646EC5">
          <w:rPr>
            <w:rFonts w:ascii="Calibri" w:eastAsia="Calibri" w:hAnsi="Calibri" w:cs="Calibri"/>
            <w:color w:val="333333"/>
            <w:sz w:val="24"/>
            <w:szCs w:val="24"/>
            <w:highlight w:val="white"/>
          </w:rPr>
          <w:t>We</w:t>
        </w:r>
        <w:commentRangeEnd w:id="749"/>
        <w:r w:rsidR="00646EC5">
          <w:rPr>
            <w:rStyle w:val="CommentReference"/>
          </w:rPr>
          <w:commentReference w:id="749"/>
        </w:r>
        <w:commentRangeEnd w:id="750"/>
        <w:r w:rsidR="00646EC5">
          <w:rPr>
            <w:rStyle w:val="CommentReference"/>
          </w:rPr>
          <w:commentReference w:id="750"/>
        </w:r>
        <w:r w:rsidR="00646EC5">
          <w:rPr>
            <w:rFonts w:ascii="Calibri" w:eastAsia="Calibri" w:hAnsi="Calibri" w:cs="Calibri"/>
            <w:color w:val="333333"/>
            <w:sz w:val="24"/>
            <w:szCs w:val="24"/>
            <w:highlight w:val="white"/>
          </w:rPr>
          <w:t xml:space="preserve"> note that cluster robust standard errors are likely important here for inference </w:t>
        </w:r>
        <w:r w:rsidR="00646EC5">
          <w:fldChar w:fldCharType="begin"/>
        </w:r>
        <w:r w:rsidR="00646EC5">
          <w:instrText xml:space="preserve"> ADDIN ZOTERO_ITEM CSL_CITATION {"citationID":"OALIgOAR","properties":{"formattedCitation":"(see Box 4 and Cameron and Miller 2015, Abadie et al. 2017)","plainCitation":"(see Box 4 and 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00646EC5">
          <w:fldChar w:fldCharType="separate"/>
        </w:r>
        <w:r w:rsidR="00646EC5">
          <w:rPr>
            <w:highlight w:val="white"/>
          </w:rPr>
          <w:t>(see Box 4 and Cameron and Miller 2015, Abadie et al. 2017)</w:t>
        </w:r>
        <w:r w:rsidR="00646EC5">
          <w:rPr>
            <w:rFonts w:ascii="Calibri" w:eastAsia="Calibri" w:hAnsi="Calibri" w:cs="Calibri"/>
            <w:color w:val="333333"/>
            <w:sz w:val="24"/>
            <w:szCs w:val="24"/>
            <w:highlight w:val="white"/>
          </w:rPr>
          <w:fldChar w:fldCharType="end"/>
        </w:r>
        <w:r w:rsidR="00646EC5">
          <w:rPr>
            <w:rFonts w:ascii="Calibri" w:eastAsia="Calibri" w:hAnsi="Calibri" w:cs="Calibri"/>
            <w:color w:val="333333"/>
            <w:sz w:val="24"/>
            <w:szCs w:val="24"/>
            <w:highlight w:val="white"/>
          </w:rPr>
          <w:t xml:space="preserve"> as data points within a site are still likely to be more similar </w:t>
        </w:r>
        <w:r w:rsidR="00646EC5">
          <w:rPr>
            <w:rFonts w:ascii="Calibri" w:eastAsia="Calibri" w:hAnsi="Calibri" w:cs="Calibri"/>
            <w:color w:val="333333"/>
            <w:sz w:val="24"/>
            <w:szCs w:val="24"/>
            <w:highlight w:val="white"/>
          </w:rPr>
          <w:lastRenderedPageBreak/>
          <w:t xml:space="preserve">to one another than between sites. For an ecological example of using this fixed effect approach, see </w:t>
        </w:r>
        <w:proofErr w:type="spellStart"/>
        <w:r w:rsidR="00646EC5">
          <w:rPr>
            <w:rFonts w:ascii="Calibri" w:eastAsia="Calibri" w:hAnsi="Calibri" w:cs="Calibri"/>
            <w:color w:val="333333"/>
            <w:sz w:val="24"/>
            <w:szCs w:val="24"/>
            <w:highlight w:val="white"/>
          </w:rPr>
          <w:t>Dudney</w:t>
        </w:r>
        <w:proofErr w:type="spellEnd"/>
        <w:r w:rsidR="00646EC5">
          <w:rPr>
            <w:rFonts w:ascii="Calibri" w:eastAsia="Calibri" w:hAnsi="Calibri" w:cs="Calibri"/>
            <w:color w:val="333333"/>
            <w:sz w:val="24"/>
            <w:szCs w:val="24"/>
            <w:highlight w:val="white"/>
          </w:rPr>
          <w:t xml:space="preserve"> et al. </w:t>
        </w:r>
        <w:r w:rsidR="00646EC5">
          <w:fldChar w:fldCharType="begin"/>
        </w:r>
        <w:r w:rsidR="00646EC5">
          <w:instrText xml:space="preserve"> ADDIN ZOTERO_ITEM CSL_CITATION {"citationID":"asti74FC","properties":{"formattedCitation":"(2021)","plainCitation":"(2021)","noteIndex":0},"citationItems":[{"id":12352,"uris":["http://zotero.org/users/1810851/items/3D7HEUM5"],"itemData":{"id":12352,"type":"article-journal","abstract":"Range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J."}],"accessed":{"date-parts":[["2022",4,20]]},"issued":{"date-parts":[["2021",8,24]]}},"label":"page","suppress-author":true}],"schema":"https://github.com/citation-style-language/schema/raw/master/csl-citation.json"} </w:instrText>
        </w:r>
        <w:r w:rsidR="00646EC5">
          <w:fldChar w:fldCharType="separate"/>
        </w:r>
        <w:r w:rsidR="00646EC5">
          <w:rPr>
            <w:highlight w:val="white"/>
          </w:rPr>
          <w:t>(2021)</w:t>
        </w:r>
        <w:r w:rsidR="00646EC5">
          <w:rPr>
            <w:rFonts w:ascii="Calibri" w:eastAsia="Calibri" w:hAnsi="Calibri" w:cs="Calibri"/>
            <w:color w:val="333333"/>
            <w:sz w:val="24"/>
            <w:szCs w:val="24"/>
            <w:highlight w:val="white"/>
          </w:rPr>
          <w:fldChar w:fldCharType="end"/>
        </w:r>
        <w:r w:rsidR="00646EC5">
          <w:rPr>
            <w:rFonts w:ascii="Calibri" w:eastAsia="Calibri" w:hAnsi="Calibri" w:cs="Calibri"/>
            <w:color w:val="333333"/>
            <w:sz w:val="24"/>
            <w:szCs w:val="24"/>
            <w:highlight w:val="white"/>
          </w:rPr>
          <w:t xml:space="preserve"> and Dee et al (2023).</w:t>
        </w:r>
      </w:ins>
    </w:p>
    <w:moveToRangeEnd w:id="746"/>
    <w:p w14:paraId="2A5AAEC8" w14:textId="134BCD05" w:rsidR="003321B6" w:rsidDel="00646EC5" w:rsidRDefault="00646EC5" w:rsidP="003321B6">
      <w:pPr>
        <w:shd w:val="clear" w:color="auto" w:fill="FFFFFF"/>
        <w:spacing w:after="160"/>
        <w:rPr>
          <w:del w:id="751" w:author="Laura Dee" w:date="2023-05-11T11:51:00Z"/>
          <w:rFonts w:ascii="Calibri" w:eastAsia="Calibri" w:hAnsi="Calibri" w:cs="Calibri"/>
          <w:color w:val="333333"/>
          <w:sz w:val="24"/>
          <w:szCs w:val="24"/>
          <w:highlight w:val="white"/>
        </w:rPr>
      </w:pPr>
      <w:ins w:id="752" w:author="Laura Dee" w:date="2023-05-11T11:51:00Z">
        <w:r>
          <w:rPr>
            <w:rFonts w:ascii="Calibri" w:eastAsia="Calibri" w:hAnsi="Calibri" w:cs="Calibri"/>
            <w:color w:val="333333"/>
            <w:sz w:val="24"/>
            <w:szCs w:val="24"/>
            <w:highlight w:val="white"/>
          </w:rPr>
          <w:tab/>
        </w:r>
      </w:ins>
    </w:p>
    <w:p w14:paraId="4463E238" w14:textId="796298E3" w:rsidR="00766C2E" w:rsidDel="00620FDC" w:rsidRDefault="00037819">
      <w:pPr>
        <w:shd w:val="clear" w:color="auto" w:fill="FFFFFF"/>
        <w:spacing w:after="160"/>
        <w:rPr>
          <w:del w:id="753" w:author="Laura Dee" w:date="2023-05-11T12:02: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fixed effect transformation does have some drawbacks, despite its simplicity and its strength in controlling for both observed and unobserved confounding variables. </w:t>
      </w:r>
      <w:ins w:id="754" w:author="Laura Dee" w:date="2023-05-11T12:01:00Z">
        <w:r w:rsidR="00620FDC">
          <w:rPr>
            <w:rFonts w:ascii="Calibri" w:eastAsia="Calibri" w:hAnsi="Calibri" w:cs="Calibri"/>
            <w:color w:val="333333"/>
            <w:sz w:val="24"/>
            <w:szCs w:val="24"/>
            <w:highlight w:val="white"/>
          </w:rPr>
          <w:t>F</w:t>
        </w:r>
      </w:ins>
      <w:ins w:id="755" w:author="Laura Dee" w:date="2023-05-11T12:02:00Z">
        <w:r w:rsidR="00620FDC">
          <w:rPr>
            <w:rFonts w:ascii="Calibri" w:eastAsia="Calibri" w:hAnsi="Calibri" w:cs="Calibri"/>
            <w:color w:val="333333"/>
            <w:sz w:val="24"/>
            <w:szCs w:val="24"/>
            <w:highlight w:val="white"/>
          </w:rPr>
          <w:t>irst,</w:t>
        </w:r>
      </w:ins>
      <w:del w:id="756" w:author="Laura Dee" w:date="2023-05-11T12:01:00Z">
        <w:r w:rsidDel="00620FDC">
          <w:rPr>
            <w:rFonts w:ascii="Calibri" w:eastAsia="Calibri" w:hAnsi="Calibri" w:cs="Calibri"/>
            <w:color w:val="333333"/>
            <w:sz w:val="24"/>
            <w:szCs w:val="24"/>
            <w:highlight w:val="white"/>
          </w:rPr>
          <w:delText xml:space="preserve">For one, we lose </w:delText>
        </w:r>
        <w:r w:rsidR="00807F91" w:rsidDel="00620FDC">
          <w:rPr>
            <w:rFonts w:ascii="Calibri" w:eastAsia="Calibri" w:hAnsi="Calibri" w:cs="Calibri"/>
            <w:color w:val="333333"/>
            <w:sz w:val="24"/>
            <w:szCs w:val="24"/>
            <w:highlight w:val="white"/>
          </w:rPr>
          <w:delText>information about</w:delText>
        </w:r>
        <w:r w:rsidDel="00620FDC">
          <w:rPr>
            <w:rFonts w:ascii="Calibri" w:eastAsia="Calibri" w:hAnsi="Calibri" w:cs="Calibri"/>
            <w:color w:val="333333"/>
            <w:sz w:val="24"/>
            <w:szCs w:val="24"/>
            <w:highlight w:val="white"/>
          </w:rPr>
          <w:delText xml:space="preserve"> </w:delText>
        </w:r>
      </w:del>
      <w:del w:id="757" w:author="Laura Dee" w:date="2023-05-11T10:57:00Z">
        <w:r w:rsidDel="006768EE">
          <w:rPr>
            <w:rFonts w:ascii="Calibri" w:eastAsia="Calibri" w:hAnsi="Calibri" w:cs="Calibri"/>
            <w:color w:val="333333"/>
            <w:sz w:val="24"/>
            <w:szCs w:val="24"/>
            <w:highlight w:val="white"/>
          </w:rPr>
          <w:delText xml:space="preserve">site-level </w:delText>
        </w:r>
      </w:del>
      <w:del w:id="758" w:author="Laura Dee" w:date="2023-05-11T12:01:00Z">
        <w:r w:rsidDel="00620FDC">
          <w:rPr>
            <w:rFonts w:ascii="Calibri" w:eastAsia="Calibri" w:hAnsi="Calibri" w:cs="Calibri"/>
            <w:color w:val="333333"/>
            <w:sz w:val="24"/>
            <w:szCs w:val="24"/>
            <w:highlight w:val="white"/>
          </w:rPr>
          <w:delText>abundances</w:delText>
        </w:r>
      </w:del>
      <w:moveFromRangeStart w:id="759" w:author="Laura Dee" w:date="2023-05-11T11:51:00Z" w:name="move134698326"/>
      <w:moveFrom w:id="760" w:author="Laura Dee" w:date="2023-05-11T11:51:00Z">
        <w:del w:id="761" w:author="Laura Dee" w:date="2023-05-11T12:01:00Z">
          <w:r w:rsidDel="00620FDC">
            <w:rPr>
              <w:rFonts w:ascii="Calibri" w:eastAsia="Calibri" w:hAnsi="Calibri" w:cs="Calibri"/>
              <w:color w:val="333333"/>
              <w:sz w:val="24"/>
              <w:szCs w:val="24"/>
              <w:highlight w:val="white"/>
            </w:rPr>
            <w:delText xml:space="preserve">. </w:delText>
          </w:r>
          <w:commentRangeStart w:id="762"/>
          <w:r w:rsidDel="00620FDC">
            <w:rPr>
              <w:rFonts w:ascii="Calibri" w:eastAsia="Calibri" w:hAnsi="Calibri" w:cs="Calibri"/>
              <w:color w:val="333333"/>
              <w:sz w:val="24"/>
              <w:szCs w:val="24"/>
              <w:highlight w:val="white"/>
            </w:rPr>
            <w:delText>Further, we cannot use this model for predictive inference outside of the sites observed.</w:delText>
          </w:r>
          <w:r w:rsidR="003321B6" w:rsidDel="00620FDC">
            <w:rPr>
              <w:rFonts w:ascii="Calibri" w:eastAsia="Calibri" w:hAnsi="Calibri" w:cs="Calibri"/>
              <w:color w:val="333333"/>
              <w:sz w:val="24"/>
              <w:szCs w:val="24"/>
              <w:highlight w:val="white"/>
            </w:rPr>
            <w:delText xml:space="preserve"> </w:delText>
          </w:r>
          <w:commentRangeEnd w:id="762"/>
          <w:r w:rsidR="006768EE" w:rsidDel="00620FDC">
            <w:rPr>
              <w:rStyle w:val="CommentReference"/>
            </w:rPr>
            <w:commentReference w:id="762"/>
          </w:r>
        </w:del>
      </w:moveFrom>
      <w:moveFromRangeEnd w:id="759"/>
      <w:ins w:id="763" w:author="Laura Dee" w:date="2023-05-11T12:02:00Z">
        <w:r w:rsidR="00620FDC">
          <w:rPr>
            <w:rFonts w:ascii="Calibri" w:eastAsia="Calibri" w:hAnsi="Calibri" w:cs="Calibri"/>
            <w:color w:val="333333"/>
            <w:sz w:val="24"/>
            <w:szCs w:val="24"/>
            <w:highlight w:val="white"/>
          </w:rPr>
          <w:t xml:space="preserve"> </w:t>
        </w:r>
      </w:ins>
    </w:p>
    <w:p w14:paraId="46EA5363" w14:textId="147D0AC1" w:rsidR="00766C2E" w:rsidDel="00646EC5" w:rsidRDefault="00037819">
      <w:pPr>
        <w:shd w:val="clear" w:color="auto" w:fill="FFFFFF"/>
        <w:spacing w:after="160"/>
        <w:rPr>
          <w:del w:id="764" w:author="Laura Dee" w:date="2023-05-11T11:50:00Z"/>
          <w:rFonts w:ascii="Calibri" w:eastAsia="Calibri" w:hAnsi="Calibri" w:cs="Calibri"/>
          <w:color w:val="333333"/>
          <w:sz w:val="24"/>
          <w:szCs w:val="24"/>
          <w:highlight w:val="white"/>
        </w:rPr>
        <w:pPrChange w:id="765" w:author="Laura Dee" w:date="2023-05-11T12:02:00Z">
          <w:pPr>
            <w:shd w:val="clear" w:color="auto" w:fill="FFFFFF"/>
            <w:spacing w:after="160"/>
            <w:ind w:firstLine="720"/>
          </w:pPr>
        </w:pPrChange>
      </w:pPr>
      <w:commentRangeStart w:id="766"/>
      <w:commentRangeStart w:id="767"/>
      <w:commentRangeStart w:id="768"/>
      <w:del w:id="769" w:author="Laura Dee" w:date="2023-05-11T11:49:00Z">
        <w:r w:rsidDel="00646EC5">
          <w:rPr>
            <w:rFonts w:ascii="Calibri" w:eastAsia="Calibri" w:hAnsi="Calibri" w:cs="Calibri"/>
            <w:color w:val="333333"/>
            <w:sz w:val="24"/>
            <w:szCs w:val="24"/>
            <w:highlight w:val="white"/>
          </w:rPr>
          <w:delText>To</w:delText>
        </w:r>
        <w:commentRangeEnd w:id="766"/>
        <w:r w:rsidR="00555854" w:rsidDel="00646EC5">
          <w:rPr>
            <w:rStyle w:val="CommentReference"/>
          </w:rPr>
          <w:commentReference w:id="766"/>
        </w:r>
      </w:del>
      <w:del w:id="770" w:author="Laura Dee" w:date="2023-05-11T11:46:00Z">
        <w:r w:rsidDel="00646EC5">
          <w:rPr>
            <w:rFonts w:ascii="Calibri" w:eastAsia="Calibri" w:hAnsi="Calibri" w:cs="Calibri"/>
            <w:color w:val="333333"/>
            <w:sz w:val="24"/>
            <w:szCs w:val="24"/>
            <w:highlight w:val="white"/>
          </w:rPr>
          <w:delText xml:space="preserve"> solve </w:delText>
        </w:r>
        <w:r w:rsidR="0040473B" w:rsidDel="00646EC5">
          <w:rPr>
            <w:rFonts w:ascii="Calibri" w:eastAsia="Calibri" w:hAnsi="Calibri" w:cs="Calibri"/>
            <w:color w:val="333333"/>
            <w:sz w:val="24"/>
            <w:szCs w:val="24"/>
            <w:highlight w:val="white"/>
          </w:rPr>
          <w:delText xml:space="preserve">the first of </w:delText>
        </w:r>
        <w:r w:rsidDel="00646EC5">
          <w:rPr>
            <w:rFonts w:ascii="Calibri" w:eastAsia="Calibri" w:hAnsi="Calibri" w:cs="Calibri"/>
            <w:color w:val="333333"/>
            <w:sz w:val="24"/>
            <w:szCs w:val="24"/>
            <w:highlight w:val="white"/>
          </w:rPr>
          <w:delText>these problems</w:delText>
        </w:r>
      </w:del>
      <w:del w:id="771" w:author="Laura Dee" w:date="2023-05-11T11:49:00Z">
        <w:r w:rsidDel="00646EC5">
          <w:rPr>
            <w:rFonts w:ascii="Calibri" w:eastAsia="Calibri" w:hAnsi="Calibri" w:cs="Calibri"/>
            <w:color w:val="333333"/>
            <w:sz w:val="24"/>
            <w:szCs w:val="24"/>
            <w:highlight w:val="white"/>
          </w:rPr>
          <w:delText xml:space="preserve">, </w:delText>
        </w:r>
        <w:commentRangeEnd w:id="767"/>
        <w:r w:rsidR="006768EE" w:rsidDel="00646EC5">
          <w:rPr>
            <w:rStyle w:val="CommentReference"/>
          </w:rPr>
          <w:commentReference w:id="767"/>
        </w:r>
        <w:r w:rsidDel="00646EC5">
          <w:rPr>
            <w:rFonts w:ascii="Calibri" w:eastAsia="Calibri" w:hAnsi="Calibri" w:cs="Calibri"/>
            <w:color w:val="333333"/>
            <w:sz w:val="24"/>
            <w:szCs w:val="24"/>
            <w:highlight w:val="white"/>
          </w:rPr>
          <w:delText xml:space="preserve">we can use a </w:delText>
        </w:r>
        <w:r w:rsidR="0040473B" w:rsidDel="00646EC5">
          <w:rPr>
            <w:rFonts w:ascii="Calibri" w:eastAsia="Calibri" w:hAnsi="Calibri" w:cs="Calibri"/>
            <w:color w:val="333333"/>
            <w:sz w:val="24"/>
            <w:szCs w:val="24"/>
            <w:highlight w:val="white"/>
          </w:rPr>
          <w:delText xml:space="preserve">model </w:delText>
        </w:r>
        <w:r w:rsidDel="00646EC5">
          <w:rPr>
            <w:rFonts w:ascii="Calibri" w:eastAsia="Calibri" w:hAnsi="Calibri" w:cs="Calibri"/>
            <w:color w:val="333333"/>
            <w:sz w:val="24"/>
            <w:szCs w:val="24"/>
            <w:highlight w:val="white"/>
          </w:rPr>
          <w:delText xml:space="preserve">design where cluster membership (site in our snail example) is included as a categorical variable. This kind of design </w:delText>
        </w:r>
      </w:del>
      <w:del w:id="772" w:author="Laura Dee" w:date="2023-05-11T10:26:00Z">
        <w:r w:rsidDel="00ED6506">
          <w:rPr>
            <w:rFonts w:ascii="Calibri" w:eastAsia="Calibri" w:hAnsi="Calibri" w:cs="Calibri"/>
            <w:color w:val="333333"/>
            <w:sz w:val="24"/>
            <w:szCs w:val="24"/>
            <w:highlight w:val="white"/>
          </w:rPr>
          <w:delText>-</w:delText>
        </w:r>
      </w:del>
      <w:del w:id="773" w:author="Laura Dee" w:date="2023-05-11T11:49:00Z">
        <w:r w:rsidDel="00646EC5">
          <w:rPr>
            <w:rFonts w:ascii="Calibri" w:eastAsia="Calibri" w:hAnsi="Calibri" w:cs="Calibri"/>
            <w:color w:val="333333"/>
            <w:sz w:val="24"/>
            <w:szCs w:val="24"/>
            <w:highlight w:val="white"/>
          </w:rPr>
          <w:delText xml:space="preserve"> familiar as an ANCOVA-style model design to many Ecologists </w:delText>
        </w:r>
      </w:del>
      <w:del w:id="774" w:author="Laura Dee" w:date="2023-05-11T10:26:00Z">
        <w:r w:rsidDel="00ED6506">
          <w:rPr>
            <w:rFonts w:ascii="Calibri" w:eastAsia="Calibri" w:hAnsi="Calibri" w:cs="Calibri"/>
            <w:color w:val="333333"/>
            <w:sz w:val="24"/>
            <w:szCs w:val="24"/>
            <w:highlight w:val="white"/>
          </w:rPr>
          <w:delText>-</w:delText>
        </w:r>
      </w:del>
      <w:del w:id="775" w:author="Laura Dee" w:date="2023-05-11T11:49:00Z">
        <w:r w:rsidDel="00646EC5">
          <w:rPr>
            <w:rFonts w:ascii="Calibri" w:eastAsia="Calibri" w:hAnsi="Calibri" w:cs="Calibri"/>
            <w:color w:val="333333"/>
            <w:sz w:val="24"/>
            <w:szCs w:val="24"/>
            <w:highlight w:val="white"/>
          </w:rPr>
          <w:delText xml:space="preserve"> will produce identical results to the preceding model for </w:delText>
        </w:r>
      </w:del>
      <m:oMath>
        <m:sSub>
          <m:sSubPr>
            <m:ctrlPr>
              <w:del w:id="776" w:author="Laura Dee" w:date="2023-05-11T11:49:00Z">
                <w:rPr>
                  <w:rFonts w:ascii="Cambria Math" w:eastAsia="Calibri" w:hAnsi="Cambria Math" w:cs="Calibri"/>
                  <w:i/>
                  <w:color w:val="333333"/>
                  <w:sz w:val="24"/>
                  <w:szCs w:val="24"/>
                </w:rPr>
              </w:del>
            </m:ctrlPr>
          </m:sSubPr>
          <m:e>
            <m:r>
              <w:del w:id="777" w:author="Laura Dee" w:date="2023-05-11T11:49:00Z">
                <m:rPr>
                  <m:sty m:val="p"/>
                </m:rPr>
                <w:rPr>
                  <w:rFonts w:ascii="Cambria Math" w:eastAsia="Calibri" w:hAnsi="Cambria Math" w:cs="Calibri"/>
                  <w:color w:val="333333"/>
                  <w:sz w:val="24"/>
                  <w:szCs w:val="24"/>
                  <w:highlight w:val="white"/>
                </w:rPr>
                <m:t>β</m:t>
              </w:del>
            </m:r>
            <m:ctrlPr>
              <w:del w:id="778" w:author="Laura Dee" w:date="2023-05-11T11:49:00Z">
                <w:rPr>
                  <w:rFonts w:ascii="Cambria Math" w:eastAsia="Calibri" w:hAnsi="Cambria Math" w:cs="Calibri"/>
                  <w:color w:val="333333"/>
                  <w:sz w:val="24"/>
                  <w:szCs w:val="24"/>
                  <w:highlight w:val="white"/>
                </w:rPr>
              </w:del>
            </m:ctrlPr>
          </m:e>
          <m:sub>
            <m:r>
              <w:del w:id="779" w:author="Laura Dee" w:date="2023-05-11T11:49:00Z">
                <w:rPr>
                  <w:rFonts w:ascii="Cambria Math" w:eastAsia="Calibri" w:hAnsi="Cambria Math" w:cs="Calibri"/>
                  <w:color w:val="333333"/>
                  <w:sz w:val="24"/>
                  <w:szCs w:val="24"/>
                  <w:highlight w:val="white"/>
                </w:rPr>
                <m:t>1</m:t>
              </w:del>
            </m:r>
          </m:sub>
        </m:sSub>
      </m:oMath>
      <w:del w:id="780" w:author="Laura Dee" w:date="2023-05-11T11:49:00Z">
        <w:r w:rsidDel="00646EC5">
          <w:rPr>
            <w:rFonts w:ascii="Calibri" w:eastAsia="Calibri" w:hAnsi="Calibri" w:cs="Calibri"/>
            <w:color w:val="333333"/>
            <w:sz w:val="24"/>
            <w:szCs w:val="24"/>
            <w:highlight w:val="white"/>
          </w:rPr>
          <w:delText xml:space="preserve">. We note that categorical variables are turned into </w:delText>
        </w:r>
        <w:r w:rsidDel="00646EC5">
          <w:rPr>
            <w:rFonts w:ascii="Calibri" w:eastAsia="Calibri" w:hAnsi="Calibri" w:cs="Calibri"/>
            <w:b/>
            <w:color w:val="333333"/>
            <w:sz w:val="24"/>
            <w:szCs w:val="24"/>
            <w:highlight w:val="white"/>
          </w:rPr>
          <w:delText>Dummy Variables</w:delText>
        </w:r>
        <w:r w:rsidDel="00646EC5">
          <w:rPr>
            <w:rFonts w:ascii="Calibri" w:eastAsia="Calibri" w:hAnsi="Calibri" w:cs="Calibri"/>
            <w:color w:val="333333"/>
            <w:sz w:val="24"/>
            <w:szCs w:val="24"/>
            <w:highlight w:val="white"/>
          </w:rPr>
          <w:delText xml:space="preserve"> by software (i.e., for replicate </w:delText>
        </w:r>
        <w:r w:rsidRPr="0040473B" w:rsidDel="00646EC5">
          <w:rPr>
            <w:rFonts w:ascii="Calibri" w:eastAsia="Calibri" w:hAnsi="Calibri" w:cs="Calibri"/>
            <w:i/>
            <w:iCs/>
            <w:color w:val="333333"/>
            <w:sz w:val="24"/>
            <w:szCs w:val="24"/>
            <w:highlight w:val="white"/>
          </w:rPr>
          <w:delText>i</w:delText>
        </w:r>
        <w:r w:rsidDel="00646EC5">
          <w:rPr>
            <w:rFonts w:ascii="Calibri" w:eastAsia="Calibri" w:hAnsi="Calibri" w:cs="Calibri"/>
            <w:color w:val="333333"/>
            <w:sz w:val="24"/>
            <w:szCs w:val="24"/>
            <w:highlight w:val="white"/>
          </w:rPr>
          <w:delText xml:space="preserve">, the value for cluster </w:delText>
        </w:r>
        <w:r w:rsidRPr="0040473B" w:rsidDel="00646EC5">
          <w:rPr>
            <w:rFonts w:ascii="Calibri" w:eastAsia="Calibri" w:hAnsi="Calibri" w:cs="Calibri"/>
            <w:i/>
            <w:iCs/>
            <w:color w:val="333333"/>
            <w:sz w:val="24"/>
            <w:szCs w:val="24"/>
            <w:highlight w:val="white"/>
          </w:rPr>
          <w:delText xml:space="preserve">j </w:delText>
        </w:r>
        <w:r w:rsidDel="00646EC5">
          <w:rPr>
            <w:rFonts w:ascii="Calibri" w:eastAsia="Calibri" w:hAnsi="Calibri" w:cs="Calibri"/>
            <w:color w:val="333333"/>
            <w:sz w:val="24"/>
            <w:szCs w:val="24"/>
            <w:highlight w:val="white"/>
          </w:rPr>
          <w:delText>is 1 if it is in that cluster, otherwise it is 0</w:delText>
        </w:r>
        <w:r w:rsidR="00095410" w:rsidDel="00646EC5">
          <w:rPr>
            <w:rFonts w:ascii="Calibri" w:eastAsia="Calibri" w:hAnsi="Calibri" w:cs="Calibri"/>
            <w:color w:val="333333"/>
            <w:sz w:val="24"/>
            <w:szCs w:val="24"/>
            <w:highlight w:val="white"/>
          </w:rPr>
          <w:delText xml:space="preserve">, see </w:delText>
        </w:r>
        <w:r w:rsidR="00095410" w:rsidRPr="00FC4AA3" w:rsidDel="00646EC5">
          <w:rPr>
            <w:rFonts w:ascii="Calibri" w:eastAsia="Calibri" w:hAnsi="Calibri" w:cs="Calibri"/>
            <w:i/>
            <w:iCs/>
            <w:color w:val="333333"/>
            <w:sz w:val="24"/>
            <w:szCs w:val="24"/>
            <w:highlight w:val="white"/>
          </w:rPr>
          <w:delText>model.matrix()</w:delText>
        </w:r>
        <w:r w:rsidR="00095410" w:rsidDel="00646EC5">
          <w:rPr>
            <w:rFonts w:ascii="Calibri" w:eastAsia="Calibri" w:hAnsi="Calibri" w:cs="Calibri"/>
            <w:color w:val="333333"/>
            <w:sz w:val="24"/>
            <w:szCs w:val="24"/>
            <w:highlight w:val="white"/>
          </w:rPr>
          <w:delText xml:space="preserve"> in R for example</w:delText>
        </w:r>
        <w:r w:rsidDel="00646EC5">
          <w:rPr>
            <w:rFonts w:ascii="Calibri" w:eastAsia="Calibri" w:hAnsi="Calibri" w:cs="Calibri"/>
            <w:color w:val="333333"/>
            <w:sz w:val="24"/>
            <w:szCs w:val="24"/>
            <w:highlight w:val="white"/>
          </w:rPr>
          <w:delText xml:space="preserve">). This dummy variable coding allows site to be included as a fixed effect </w:delText>
        </w:r>
      </w:del>
      <w:del w:id="781" w:author="Laura Dee" w:date="2023-05-11T10:26:00Z">
        <w:r w:rsidDel="00ED6506">
          <w:rPr>
            <w:rFonts w:ascii="Calibri" w:eastAsia="Calibri" w:hAnsi="Calibri" w:cs="Calibri"/>
            <w:color w:val="333333"/>
            <w:sz w:val="24"/>
            <w:szCs w:val="24"/>
            <w:highlight w:val="white"/>
          </w:rPr>
          <w:delText>-</w:delText>
        </w:r>
      </w:del>
      <w:del w:id="782" w:author="Laura Dee" w:date="2023-05-11T11:49:00Z">
        <w:r w:rsidDel="00646EC5">
          <w:rPr>
            <w:rFonts w:ascii="Calibri" w:eastAsia="Calibri" w:hAnsi="Calibri" w:cs="Calibri"/>
            <w:color w:val="333333"/>
            <w:sz w:val="24"/>
            <w:szCs w:val="24"/>
            <w:highlight w:val="white"/>
          </w:rPr>
          <w:delText xml:space="preserve"> in both senses of the term.  </w:delText>
        </w:r>
      </w:del>
      <w:del w:id="783" w:author="Laura Dee" w:date="2023-05-11T11:50:00Z">
        <w:r w:rsidDel="00646EC5">
          <w:rPr>
            <w:rFonts w:ascii="Calibri" w:eastAsia="Calibri" w:hAnsi="Calibri" w:cs="Calibri"/>
            <w:color w:val="333333"/>
            <w:sz w:val="24"/>
            <w:szCs w:val="24"/>
            <w:highlight w:val="white"/>
          </w:rPr>
          <w:delText>Unlike random effects in a mixed model design, econometric fixed effects designs are not constrained to be drawn from any predefined distribution nor do they refer to a single “fixed</w:delText>
        </w:r>
      </w:del>
      <w:del w:id="784" w:author="Laura Dee" w:date="2023-05-11T10:26:00Z">
        <w:r w:rsidDel="00ED6506">
          <w:rPr>
            <w:rFonts w:ascii="Calibri" w:eastAsia="Calibri" w:hAnsi="Calibri" w:cs="Calibri"/>
            <w:color w:val="333333"/>
            <w:sz w:val="24"/>
            <w:szCs w:val="24"/>
            <w:highlight w:val="white"/>
          </w:rPr>
          <w:delText>"</w:delText>
        </w:r>
      </w:del>
      <w:del w:id="785" w:author="Laura Dee" w:date="2023-05-11T11:50:00Z">
        <w:r w:rsidDel="00646EC5">
          <w:rPr>
            <w:rFonts w:ascii="Calibri" w:eastAsia="Calibri" w:hAnsi="Calibri" w:cs="Calibri"/>
            <w:color w:val="333333"/>
            <w:sz w:val="24"/>
            <w:szCs w:val="24"/>
            <w:highlight w:val="white"/>
          </w:rPr>
          <w:delText xml:space="preserve"> estimated effect for a predictor variable across all units here. A dummy (or categorical) variable is estimated directly in the regression resulting in an estimate for each unit – i.e., in our example site.  </w:delText>
        </w:r>
      </w:del>
    </w:p>
    <w:p w14:paraId="1E59978A" w14:textId="7C5999E9" w:rsidR="00B86FBC" w:rsidRPr="00B86FBC" w:rsidDel="00646EC5" w:rsidRDefault="00000000">
      <w:pPr>
        <w:shd w:val="clear" w:color="auto" w:fill="FFFFFF"/>
        <w:spacing w:after="160"/>
        <w:rPr>
          <w:del w:id="786" w:author="Laura Dee" w:date="2023-05-11T11:50:00Z"/>
          <w:rFonts w:ascii="Calibri" w:eastAsia="Calibri" w:hAnsi="Calibri" w:cs="Calibri"/>
          <w:color w:val="333333"/>
          <w:sz w:val="24"/>
          <w:szCs w:val="24"/>
        </w:rPr>
        <w:pPrChange w:id="787" w:author="Laura Dee" w:date="2023-05-11T12:02:00Z">
          <w:pPr>
            <w:keepNext/>
            <w:shd w:val="clear" w:color="auto" w:fill="FFFFFF"/>
            <w:spacing w:after="160"/>
          </w:pPr>
        </w:pPrChange>
      </w:pPr>
      <m:oMathPara>
        <m:oMath>
          <m:sSub>
            <m:sSubPr>
              <m:ctrlPr>
                <w:del w:id="788" w:author="Laura Dee" w:date="2023-05-11T11:50:00Z">
                  <w:rPr>
                    <w:rFonts w:ascii="Cambria Math" w:eastAsia="Calibri" w:hAnsi="Cambria Math" w:cs="Calibri"/>
                    <w:color w:val="333333"/>
                    <w:sz w:val="24"/>
                    <w:szCs w:val="24"/>
                  </w:rPr>
                </w:del>
              </m:ctrlPr>
            </m:sSubPr>
            <m:e>
              <m:r>
                <w:del w:id="789" w:author="Laura Dee" w:date="2023-05-11T11:50:00Z">
                  <m:rPr>
                    <m:sty m:val="p"/>
                  </m:rPr>
                  <w:rPr>
                    <w:rFonts w:ascii="Cambria Math" w:eastAsia="Calibri" w:hAnsi="Cambria Math" w:cs="Calibri"/>
                    <w:color w:val="333333"/>
                    <w:sz w:val="24"/>
                    <w:szCs w:val="24"/>
                    <w:highlight w:val="white"/>
                  </w:rPr>
                  <m:t>Y</m:t>
                </w:del>
              </m:r>
              <m:ctrlPr>
                <w:del w:id="790" w:author="Laura Dee" w:date="2023-05-11T11:50:00Z">
                  <w:rPr>
                    <w:rFonts w:ascii="Cambria Math" w:eastAsia="Calibri" w:hAnsi="Cambria Math" w:cs="Calibri"/>
                    <w:color w:val="333333"/>
                    <w:sz w:val="24"/>
                    <w:szCs w:val="24"/>
                    <w:highlight w:val="white"/>
                  </w:rPr>
                </w:del>
              </m:ctrlPr>
            </m:e>
            <m:sub>
              <m:r>
                <w:del w:id="791" w:author="Laura Dee" w:date="2023-05-11T11:50:00Z">
                  <m:rPr>
                    <m:sty m:val="p"/>
                  </m:rPr>
                  <w:rPr>
                    <w:rFonts w:ascii="Cambria Math" w:eastAsia="Calibri" w:hAnsi="Cambria Math" w:cs="Calibri"/>
                    <w:color w:val="333333"/>
                    <w:sz w:val="24"/>
                    <w:szCs w:val="24"/>
                    <w:highlight w:val="white"/>
                  </w:rPr>
                  <m:t>ij</m:t>
                </w:del>
              </m:r>
            </m:sub>
          </m:sSub>
          <m:r>
            <w:del w:id="792" w:author="Laura Dee" w:date="2023-05-11T11:50:00Z">
              <m:rPr>
                <m:sty m:val="p"/>
              </m:rPr>
              <w:rPr>
                <w:rFonts w:ascii="Cambria Math" w:eastAsia="Calibri" w:hAnsi="Cambria Math" w:cs="Calibri"/>
                <w:color w:val="333333"/>
                <w:sz w:val="24"/>
                <w:szCs w:val="24"/>
                <w:highlight w:val="white"/>
              </w:rPr>
              <m:t>=</m:t>
            </w:del>
          </m:r>
          <m:sSub>
            <m:sSubPr>
              <m:ctrlPr>
                <w:del w:id="793" w:author="Laura Dee" w:date="2023-05-11T11:50:00Z">
                  <w:rPr>
                    <w:rFonts w:ascii="Cambria Math" w:eastAsia="Calibri" w:hAnsi="Cambria Math" w:cs="Calibri"/>
                    <w:color w:val="333333"/>
                    <w:sz w:val="24"/>
                    <w:szCs w:val="24"/>
                  </w:rPr>
                </w:del>
              </m:ctrlPr>
            </m:sSubPr>
            <m:e>
              <m:r>
                <w:del w:id="794" w:author="Laura Dee" w:date="2023-05-11T11:50:00Z">
                  <m:rPr>
                    <m:sty m:val="p"/>
                  </m:rPr>
                  <w:rPr>
                    <w:rFonts w:ascii="Cambria Math" w:eastAsia="Calibri" w:hAnsi="Cambria Math" w:cs="Calibri"/>
                    <w:color w:val="333333"/>
                    <w:sz w:val="24"/>
                    <w:szCs w:val="24"/>
                    <w:highlight w:val="white"/>
                  </w:rPr>
                  <m:t>β</m:t>
                </w:del>
              </m:r>
            </m:e>
            <m:sub>
              <m:r>
                <w:del w:id="795" w:author="Laura Dee" w:date="2023-05-11T11:50:00Z">
                  <m:rPr>
                    <m:sty m:val="p"/>
                  </m:rPr>
                  <w:rPr>
                    <w:rFonts w:ascii="Cambria Math" w:eastAsia="Calibri" w:hAnsi="Cambria Math" w:cs="Calibri"/>
                    <w:color w:val="333333"/>
                    <w:sz w:val="24"/>
                    <w:szCs w:val="24"/>
                    <w:highlight w:val="white"/>
                  </w:rPr>
                  <m:t>1</m:t>
                </w:del>
              </m:r>
            </m:sub>
          </m:sSub>
          <m:sSub>
            <m:sSubPr>
              <m:ctrlPr>
                <w:del w:id="796" w:author="Laura Dee" w:date="2023-05-11T11:50:00Z">
                  <w:rPr>
                    <w:rFonts w:ascii="Cambria Math" w:eastAsia="Calibri" w:hAnsi="Cambria Math" w:cs="Calibri"/>
                    <w:color w:val="333333"/>
                    <w:sz w:val="24"/>
                    <w:szCs w:val="24"/>
                  </w:rPr>
                </w:del>
              </m:ctrlPr>
            </m:sSubPr>
            <m:e>
              <m:r>
                <w:del w:id="797" w:author="Laura Dee" w:date="2023-05-11T11:50:00Z">
                  <m:rPr>
                    <m:sty m:val="p"/>
                  </m:rPr>
                  <w:rPr>
                    <w:rFonts w:ascii="Cambria Math" w:eastAsia="Calibri" w:hAnsi="Cambria Math" w:cs="Calibri"/>
                    <w:color w:val="333333"/>
                    <w:sz w:val="24"/>
                    <w:szCs w:val="24"/>
                    <w:highlight w:val="white"/>
                  </w:rPr>
                  <m:t>x</m:t>
                </w:del>
              </m:r>
              <m:ctrlPr>
                <w:del w:id="798" w:author="Laura Dee" w:date="2023-05-11T11:50:00Z">
                  <w:rPr>
                    <w:rFonts w:ascii="Cambria Math" w:eastAsia="Calibri" w:hAnsi="Cambria Math" w:cs="Calibri"/>
                    <w:color w:val="333333"/>
                    <w:sz w:val="24"/>
                    <w:szCs w:val="24"/>
                    <w:highlight w:val="white"/>
                  </w:rPr>
                </w:del>
              </m:ctrlPr>
            </m:e>
            <m:sub>
              <m:r>
                <w:del w:id="799" w:author="Laura Dee" w:date="2023-05-11T11:50:00Z">
                  <m:rPr>
                    <m:sty m:val="p"/>
                  </m:rPr>
                  <w:rPr>
                    <w:rFonts w:ascii="Cambria Math" w:eastAsia="Calibri" w:hAnsi="Cambria Math" w:cs="Calibri"/>
                    <w:color w:val="333333"/>
                    <w:sz w:val="24"/>
                    <w:szCs w:val="24"/>
                    <w:highlight w:val="white"/>
                  </w:rPr>
                  <m:t>1ij</m:t>
                </w:del>
              </m:r>
            </m:sub>
          </m:sSub>
          <m:r>
            <w:del w:id="800" w:author="Laura Dee" w:date="2023-05-11T11:50:00Z">
              <m:rPr>
                <m:sty m:val="p"/>
              </m:rPr>
              <w:rPr>
                <w:rFonts w:ascii="Cambria Math" w:eastAsia="Calibri" w:hAnsi="Cambria Math" w:cs="Calibri"/>
                <w:color w:val="333333"/>
                <w:sz w:val="24"/>
                <w:szCs w:val="24"/>
                <w:highlight w:val="white"/>
              </w:rPr>
              <m:t>+</m:t>
            </w:del>
          </m:r>
          <m:nary>
            <m:naryPr>
              <m:chr m:val="∑"/>
              <m:subHide m:val="1"/>
              <m:supHide m:val="1"/>
              <m:ctrlPr>
                <w:del w:id="801" w:author="Laura Dee" w:date="2023-05-11T11:50:00Z">
                  <w:rPr>
                    <w:rFonts w:ascii="Cambria Math" w:eastAsia="Calibri" w:hAnsi="Cambria Math" w:cs="Calibri"/>
                    <w:color w:val="333333"/>
                    <w:sz w:val="24"/>
                    <w:szCs w:val="24"/>
                  </w:rPr>
                </w:del>
              </m:ctrlPr>
            </m:naryPr>
            <m:sub/>
            <m:sup/>
            <m:e>
              <m:sSub>
                <m:sSubPr>
                  <m:ctrlPr>
                    <w:del w:id="802" w:author="Laura Dee" w:date="2023-05-11T11:50:00Z">
                      <w:rPr>
                        <w:rFonts w:ascii="Cambria Math" w:eastAsia="Calibri" w:hAnsi="Cambria Math" w:cs="Calibri"/>
                        <w:color w:val="333333"/>
                        <w:sz w:val="24"/>
                        <w:szCs w:val="24"/>
                      </w:rPr>
                    </w:del>
                  </m:ctrlPr>
                </m:sSubPr>
                <m:e>
                  <m:r>
                    <w:del w:id="803" w:author="Laura Dee" w:date="2023-05-11T11:50:00Z">
                      <m:rPr>
                        <m:sty m:val="p"/>
                      </m:rPr>
                      <w:rPr>
                        <w:rFonts w:ascii="Cambria Math" w:eastAsia="Calibri" w:hAnsi="Cambria Math" w:cs="Calibri"/>
                        <w:color w:val="333333"/>
                        <w:sz w:val="24"/>
                        <w:szCs w:val="24"/>
                        <w:highlight w:val="white"/>
                      </w:rPr>
                      <m:t>α</m:t>
                    </w:del>
                  </m:r>
                </m:e>
                <m:sub>
                  <m:r>
                    <w:del w:id="804" w:author="Laura Dee" w:date="2023-05-11T11:50:00Z">
                      <m:rPr>
                        <m:sty m:val="p"/>
                      </m:rPr>
                      <w:rPr>
                        <w:rFonts w:ascii="Cambria Math" w:eastAsia="Calibri" w:hAnsi="Cambria Math" w:cs="Calibri"/>
                        <w:color w:val="333333"/>
                        <w:sz w:val="24"/>
                        <w:szCs w:val="24"/>
                        <w:highlight w:val="white"/>
                      </w:rPr>
                      <m:t>i</m:t>
                    </w:del>
                  </m:r>
                </m:sub>
              </m:sSub>
              <m:sSub>
                <m:sSubPr>
                  <m:ctrlPr>
                    <w:del w:id="805" w:author="Laura Dee" w:date="2023-05-11T11:50:00Z">
                      <w:rPr>
                        <w:rFonts w:ascii="Cambria Math" w:eastAsia="Calibri" w:hAnsi="Cambria Math" w:cs="Calibri"/>
                        <w:color w:val="333333"/>
                        <w:sz w:val="24"/>
                        <w:szCs w:val="24"/>
                      </w:rPr>
                    </w:del>
                  </m:ctrlPr>
                </m:sSubPr>
                <m:e>
                  <m:r>
                    <w:del w:id="806" w:author="Laura Dee" w:date="2023-05-11T11:50:00Z">
                      <m:rPr>
                        <m:sty m:val="p"/>
                      </m:rPr>
                      <w:rPr>
                        <w:rFonts w:ascii="Cambria Math" w:eastAsia="Calibri" w:hAnsi="Cambria Math" w:cs="Calibri"/>
                        <w:color w:val="333333"/>
                        <w:sz w:val="24"/>
                        <w:szCs w:val="24"/>
                        <w:highlight w:val="white"/>
                      </w:rPr>
                      <m:t>x</m:t>
                    </w:del>
                  </m:r>
                  <m:ctrlPr>
                    <w:del w:id="807" w:author="Laura Dee" w:date="2023-05-11T11:50:00Z">
                      <w:rPr>
                        <w:rFonts w:ascii="Cambria Math" w:eastAsia="Calibri" w:hAnsi="Cambria Math" w:cs="Calibri"/>
                        <w:color w:val="333333"/>
                        <w:sz w:val="24"/>
                        <w:szCs w:val="24"/>
                        <w:highlight w:val="white"/>
                      </w:rPr>
                    </w:del>
                  </m:ctrlPr>
                </m:e>
                <m:sub>
                  <m:r>
                    <w:del w:id="808" w:author="Laura Dee" w:date="2023-05-11T11:50:00Z">
                      <m:rPr>
                        <m:sty m:val="p"/>
                      </m:rPr>
                      <w:rPr>
                        <w:rFonts w:ascii="Cambria Math" w:eastAsia="Calibri" w:hAnsi="Cambria Math" w:cs="Calibri"/>
                        <w:color w:val="333333"/>
                        <w:sz w:val="24"/>
                        <w:szCs w:val="24"/>
                        <w:highlight w:val="white"/>
                      </w:rPr>
                      <m:t>2i</m:t>
                    </w:del>
                  </m:r>
                </m:sub>
              </m:sSub>
            </m:e>
          </m:nary>
          <m:r>
            <w:del w:id="809" w:author="Laura Dee" w:date="2023-05-11T11:50:00Z">
              <m:rPr>
                <m:sty m:val="p"/>
              </m:rPr>
              <w:rPr>
                <w:rFonts w:ascii="Cambria Math" w:eastAsia="Calibri" w:hAnsi="Cambria Math" w:cs="Calibri"/>
                <w:color w:val="333333"/>
                <w:sz w:val="24"/>
                <w:szCs w:val="24"/>
                <w:highlight w:val="white"/>
              </w:rPr>
              <m:t>+</m:t>
            </w:del>
          </m:r>
          <m:sSub>
            <m:sSubPr>
              <m:ctrlPr>
                <w:del w:id="810" w:author="Laura Dee" w:date="2023-05-11T11:50:00Z">
                  <w:rPr>
                    <w:rFonts w:ascii="Cambria Math" w:eastAsia="Calibri" w:hAnsi="Cambria Math" w:cs="Calibri"/>
                    <w:color w:val="333333"/>
                    <w:sz w:val="24"/>
                    <w:szCs w:val="24"/>
                  </w:rPr>
                </w:del>
              </m:ctrlPr>
            </m:sSubPr>
            <m:e>
              <m:r>
                <w:del w:id="811" w:author="Laura Dee" w:date="2023-05-11T11:50:00Z">
                  <m:rPr>
                    <m:sty m:val="p"/>
                  </m:rPr>
                  <w:rPr>
                    <w:rFonts w:ascii="Cambria Math" w:eastAsia="Calibri" w:hAnsi="Cambria Math" w:cs="Calibri"/>
                    <w:color w:val="333333"/>
                    <w:sz w:val="24"/>
                    <w:szCs w:val="24"/>
                    <w:highlight w:val="white"/>
                  </w:rPr>
                  <m:t>ϵ</m:t>
                </w:del>
              </m:r>
            </m:e>
            <m:sub>
              <m:r>
                <w:del w:id="812" w:author="Laura Dee" w:date="2023-05-11T11:50:00Z">
                  <m:rPr>
                    <m:sty m:val="p"/>
                  </m:rPr>
                  <w:rPr>
                    <w:rFonts w:ascii="Cambria Math" w:eastAsia="Calibri" w:hAnsi="Cambria Math" w:cs="Calibri"/>
                    <w:color w:val="333333"/>
                    <w:sz w:val="24"/>
                    <w:szCs w:val="24"/>
                    <w:highlight w:val="white"/>
                  </w:rPr>
                  <m:t>ij</m:t>
                </w:del>
              </m:r>
            </m:sub>
          </m:sSub>
        </m:oMath>
      </m:oMathPara>
    </w:p>
    <w:p w14:paraId="2CFC90EE" w14:textId="08BEECA6" w:rsidR="00B86FBC" w:rsidDel="00646EC5" w:rsidRDefault="00B86FBC">
      <w:pPr>
        <w:shd w:val="clear" w:color="auto" w:fill="FFFFFF"/>
        <w:spacing w:after="160"/>
        <w:rPr>
          <w:del w:id="813" w:author="Laura Dee" w:date="2023-05-11T11:50:00Z"/>
        </w:rPr>
        <w:pPrChange w:id="814" w:author="Laura Dee" w:date="2023-05-11T12:02:00Z">
          <w:pPr>
            <w:pStyle w:val="Caption"/>
            <w:jc w:val="right"/>
          </w:pPr>
        </w:pPrChange>
      </w:pPr>
      <w:del w:id="815" w:author="Laura Dee" w:date="2023-05-11T11:50:00Z">
        <w:r w:rsidDel="00646EC5">
          <w:delText xml:space="preserve">(7) </w:delText>
        </w:r>
      </w:del>
    </w:p>
    <w:p w14:paraId="5D4E9F8A" w14:textId="3CFF6EF6" w:rsidR="00766C2E" w:rsidDel="00A97E46" w:rsidRDefault="00037819">
      <w:pPr>
        <w:shd w:val="clear" w:color="auto" w:fill="FFFFFF"/>
        <w:spacing w:after="160"/>
        <w:rPr>
          <w:del w:id="816" w:author="Laura Dee" w:date="2023-04-04T15:02:00Z"/>
          <w:rFonts w:ascii="Calibri" w:eastAsia="Calibri" w:hAnsi="Calibri" w:cs="Calibri"/>
          <w:color w:val="333333"/>
          <w:sz w:val="24"/>
          <w:szCs w:val="24"/>
          <w:highlight w:val="white"/>
        </w:rPr>
      </w:pPr>
      <w:del w:id="817" w:author="Laura Dee" w:date="2023-05-11T11:50:00Z">
        <w:r w:rsidDel="00646EC5">
          <w:rPr>
            <w:rFonts w:ascii="Calibri" w:eastAsia="Calibri" w:hAnsi="Calibri" w:cs="Calibri"/>
            <w:color w:val="333333"/>
            <w:sz w:val="24"/>
            <w:szCs w:val="24"/>
            <w:highlight w:val="white"/>
          </w:rPr>
          <w:delText>$$y_{ij}  = \beta_1 x_{1ij} + \sum\alpha_i x_{2i} + \epsilon_{ij}</w:delText>
        </w:r>
        <w:r w:rsidR="00B86FBC" w:rsidDel="00646EC5">
          <w:rPr>
            <w:rFonts w:ascii="Calibri" w:eastAsia="Calibri" w:hAnsi="Calibri" w:cs="Calibri"/>
            <w:color w:val="333333"/>
            <w:sz w:val="24"/>
            <w:szCs w:val="24"/>
            <w:highlight w:val="white"/>
          </w:rPr>
          <w:delText xml:space="preserve"> </w:delText>
        </w:r>
        <w:r w:rsidDel="00646EC5">
          <w:rPr>
            <w:rFonts w:ascii="Calibri" w:eastAsia="Calibri" w:hAnsi="Calibri" w:cs="Calibri"/>
            <w:color w:val="333333"/>
            <w:sz w:val="24"/>
            <w:szCs w:val="24"/>
            <w:highlight w:val="white"/>
          </w:rPr>
          <w:delText>$$</w:delText>
        </w:r>
      </w:del>
    </w:p>
    <w:p w14:paraId="5BF3338B" w14:textId="2E50A6EA" w:rsidR="00B86FBC" w:rsidRPr="00B86FBC" w:rsidDel="00646EC5" w:rsidRDefault="00B86FBC">
      <w:pPr>
        <w:shd w:val="clear" w:color="auto" w:fill="FFFFFF"/>
        <w:spacing w:after="160"/>
        <w:rPr>
          <w:del w:id="818" w:author="Laura Dee" w:date="2023-05-11T11:50:00Z"/>
          <w:rFonts w:ascii="Calibri" w:eastAsia="Calibri" w:hAnsi="Calibri" w:cs="Calibri"/>
          <w:color w:val="333333"/>
          <w:sz w:val="24"/>
          <w:szCs w:val="24"/>
          <w:highlight w:val="white"/>
        </w:rPr>
      </w:pPr>
    </w:p>
    <w:p w14:paraId="2C4B5E74" w14:textId="05ABF65C" w:rsidR="00766C2E" w:rsidRPr="00B86FBC" w:rsidDel="00646EC5" w:rsidRDefault="00037819">
      <w:pPr>
        <w:shd w:val="clear" w:color="auto" w:fill="FFFFFF"/>
        <w:spacing w:after="160"/>
        <w:rPr>
          <w:del w:id="819" w:author="Laura Dee" w:date="2023-05-11T11:50:00Z"/>
          <w:rFonts w:ascii="Calibri" w:eastAsia="Calibri" w:hAnsi="Calibri" w:cs="Calibri"/>
          <w:color w:val="333333"/>
          <w:sz w:val="24"/>
          <w:szCs w:val="24"/>
        </w:rPr>
      </w:pPr>
      <w:del w:id="820" w:author="Laura Dee" w:date="2023-05-11T11:50:00Z">
        <w:r w:rsidDel="00646EC5">
          <w:rPr>
            <w:rFonts w:ascii="Calibri" w:eastAsia="Calibri" w:hAnsi="Calibri" w:cs="Calibri"/>
            <w:color w:val="3C4043"/>
            <w:sz w:val="24"/>
            <w:szCs w:val="24"/>
            <w:highlight w:val="white"/>
          </w:rPr>
          <w:delText xml:space="preserve">where </w:delText>
        </w:r>
      </w:del>
      <m:oMath>
        <m:sSub>
          <m:sSubPr>
            <m:ctrlPr>
              <w:del w:id="821" w:author="Laura Dee" w:date="2023-05-11T11:50:00Z">
                <w:rPr>
                  <w:rFonts w:ascii="Cambria Math" w:eastAsia="Calibri" w:hAnsi="Cambria Math" w:cs="Calibri"/>
                  <w:i/>
                  <w:color w:val="333333"/>
                  <w:sz w:val="24"/>
                  <w:szCs w:val="24"/>
                </w:rPr>
              </w:del>
            </m:ctrlPr>
          </m:sSubPr>
          <m:e>
            <m:r>
              <w:del w:id="822" w:author="Laura Dee" w:date="2023-05-11T11:50:00Z">
                <w:rPr>
                  <w:rFonts w:ascii="Cambria Math" w:eastAsia="Calibri" w:hAnsi="Cambria Math" w:cs="Calibri"/>
                  <w:color w:val="333333"/>
                  <w:sz w:val="24"/>
                  <w:szCs w:val="24"/>
                  <w:highlight w:val="white"/>
                </w:rPr>
                <m:t>x</m:t>
              </w:del>
            </m:r>
            <m:ctrlPr>
              <w:del w:id="823" w:author="Laura Dee" w:date="2023-05-11T11:50:00Z">
                <w:rPr>
                  <w:rFonts w:ascii="Cambria Math" w:eastAsia="Calibri" w:hAnsi="Cambria Math" w:cs="Calibri"/>
                  <w:i/>
                  <w:color w:val="333333"/>
                  <w:sz w:val="24"/>
                  <w:szCs w:val="24"/>
                  <w:highlight w:val="white"/>
                </w:rPr>
              </w:del>
            </m:ctrlPr>
          </m:e>
          <m:sub>
            <m:r>
              <w:del w:id="824" w:author="Laura Dee" w:date="2023-05-11T11:50:00Z">
                <w:rPr>
                  <w:rFonts w:ascii="Cambria Math" w:eastAsia="Calibri" w:hAnsi="Cambria Math" w:cs="Calibri"/>
                  <w:color w:val="333333"/>
                  <w:sz w:val="24"/>
                  <w:szCs w:val="24"/>
                  <w:highlight w:val="white"/>
                </w:rPr>
                <m:t>1ij</m:t>
              </w:del>
            </m:r>
          </m:sub>
        </m:sSub>
      </m:oMath>
      <w:del w:id="825" w:author="Laura Dee" w:date="2023-05-11T11:50:00Z">
        <w:r w:rsidDel="00646EC5">
          <w:rPr>
            <w:rFonts w:ascii="Calibri" w:eastAsia="Calibri" w:hAnsi="Calibri" w:cs="Calibri"/>
            <w:color w:val="3C4043"/>
            <w:sz w:val="24"/>
            <w:szCs w:val="24"/>
            <w:highlight w:val="white"/>
          </w:rPr>
          <w:delText xml:space="preserve"> is our variable of interest and </w:delText>
        </w:r>
      </w:del>
      <m:oMath>
        <m:sSub>
          <m:sSubPr>
            <m:ctrlPr>
              <w:del w:id="826" w:author="Laura Dee" w:date="2023-05-11T11:50:00Z">
                <w:rPr>
                  <w:rFonts w:ascii="Cambria Math" w:eastAsia="Calibri" w:hAnsi="Cambria Math" w:cs="Calibri"/>
                  <w:color w:val="3C4043"/>
                  <w:sz w:val="24"/>
                  <w:szCs w:val="24"/>
                </w:rPr>
              </w:del>
            </m:ctrlPr>
          </m:sSubPr>
          <m:e>
            <m:r>
              <w:del w:id="827" w:author="Laura Dee" w:date="2023-05-11T11:50:00Z">
                <w:rPr>
                  <w:rFonts w:ascii="Cambria Math" w:eastAsia="Calibri" w:hAnsi="Cambria Math" w:cs="Calibri"/>
                  <w:color w:val="3C4043"/>
                  <w:sz w:val="24"/>
                  <w:szCs w:val="24"/>
                  <w:highlight w:val="white"/>
                </w:rPr>
                <m:t>α</m:t>
              </w:del>
            </m:r>
            <m:ctrlPr>
              <w:del w:id="828" w:author="Laura Dee" w:date="2023-05-11T11:50:00Z">
                <w:rPr>
                  <w:rFonts w:ascii="Cambria Math" w:eastAsia="Calibri" w:hAnsi="Cambria Math" w:cs="Calibri"/>
                  <w:color w:val="3C4043"/>
                  <w:sz w:val="24"/>
                  <w:szCs w:val="24"/>
                  <w:highlight w:val="white"/>
                </w:rPr>
              </w:del>
            </m:ctrlPr>
          </m:e>
          <m:sub>
            <m:r>
              <w:del w:id="829" w:author="Laura Dee" w:date="2023-05-11T11:50:00Z">
                <w:rPr>
                  <w:rFonts w:ascii="Cambria Math" w:eastAsia="Calibri" w:hAnsi="Cambria Math" w:cs="Calibri"/>
                  <w:color w:val="3C4043"/>
                  <w:sz w:val="24"/>
                  <w:szCs w:val="24"/>
                  <w:highlight w:val="white"/>
                </w:rPr>
                <m:t>i</m:t>
              </w:del>
            </m:r>
          </m:sub>
        </m:sSub>
      </m:oMath>
      <w:del w:id="830" w:author="Laura Dee" w:date="2023-05-11T11:50:00Z">
        <w:r w:rsidDel="00646EC5">
          <w:rPr>
            <w:rFonts w:ascii="Calibri" w:eastAsia="Calibri" w:hAnsi="Calibri" w:cs="Calibri"/>
            <w:color w:val="3C4043"/>
            <w:sz w:val="24"/>
            <w:szCs w:val="24"/>
            <w:highlight w:val="white"/>
          </w:rPr>
          <w:delText xml:space="preserve"> is the fixed effect at site i, and </w:delText>
        </w:r>
        <w:r w:rsidR="00B86FBC" w:rsidDel="00646EC5">
          <w:rPr>
            <w:rFonts w:ascii="Calibri" w:eastAsia="Calibri" w:hAnsi="Calibri" w:cs="Calibri"/>
            <w:color w:val="3C4043"/>
            <w:sz w:val="24"/>
            <w:szCs w:val="24"/>
            <w:highlight w:val="white"/>
          </w:rPr>
          <w:delText xml:space="preserve"> </w:delText>
        </w:r>
      </w:del>
      <m:oMath>
        <m:sSub>
          <m:sSubPr>
            <m:ctrlPr>
              <w:del w:id="831" w:author="Laura Dee" w:date="2023-05-11T11:50:00Z">
                <w:rPr>
                  <w:rFonts w:ascii="Cambria Math" w:eastAsia="Calibri" w:hAnsi="Cambria Math" w:cs="Calibri"/>
                  <w:i/>
                  <w:color w:val="333333"/>
                  <w:sz w:val="24"/>
                  <w:szCs w:val="24"/>
                </w:rPr>
              </w:del>
            </m:ctrlPr>
          </m:sSubPr>
          <m:e>
            <m:r>
              <w:del w:id="832" w:author="Laura Dee" w:date="2023-05-11T11:50:00Z">
                <w:rPr>
                  <w:rFonts w:ascii="Cambria Math" w:eastAsia="Calibri" w:hAnsi="Cambria Math" w:cs="Calibri"/>
                  <w:color w:val="333333"/>
                  <w:sz w:val="24"/>
                  <w:szCs w:val="24"/>
                  <w:highlight w:val="white"/>
                </w:rPr>
                <m:t>x</m:t>
              </w:del>
            </m:r>
            <m:ctrlPr>
              <w:del w:id="833" w:author="Laura Dee" w:date="2023-05-11T11:50:00Z">
                <w:rPr>
                  <w:rFonts w:ascii="Cambria Math" w:eastAsia="Calibri" w:hAnsi="Cambria Math" w:cs="Calibri"/>
                  <w:i/>
                  <w:color w:val="333333"/>
                  <w:sz w:val="24"/>
                  <w:szCs w:val="24"/>
                  <w:highlight w:val="white"/>
                </w:rPr>
              </w:del>
            </m:ctrlPr>
          </m:e>
          <m:sub>
            <m:r>
              <w:del w:id="834" w:author="Laura Dee" w:date="2023-05-11T11:50:00Z">
                <w:rPr>
                  <w:rFonts w:ascii="Cambria Math" w:eastAsia="Calibri" w:hAnsi="Cambria Math" w:cs="Calibri"/>
                  <w:color w:val="333333"/>
                  <w:sz w:val="24"/>
                  <w:szCs w:val="24"/>
                  <w:highlight w:val="white"/>
                </w:rPr>
                <m:t>2i</m:t>
              </w:del>
            </m:r>
          </m:sub>
        </m:sSub>
      </m:oMath>
      <w:del w:id="835" w:author="Laura Dee" w:date="2023-05-11T11:50:00Z">
        <w:r w:rsidDel="00646EC5">
          <w:rPr>
            <w:rFonts w:ascii="Calibri" w:eastAsia="Calibri" w:hAnsi="Calibri" w:cs="Calibri"/>
            <w:color w:val="333333"/>
            <w:sz w:val="24"/>
            <w:szCs w:val="24"/>
            <w:highlight w:val="white"/>
          </w:rPr>
          <w:delText xml:space="preserve"> </w:delText>
        </w:r>
        <w:r w:rsidR="00B86FBC" w:rsidDel="00646EC5">
          <w:rPr>
            <w:rFonts w:ascii="Calibri" w:eastAsia="Calibri" w:hAnsi="Calibri" w:cs="Calibri"/>
            <w:color w:val="333333"/>
            <w:sz w:val="24"/>
            <w:szCs w:val="24"/>
            <w:highlight w:val="white"/>
          </w:rPr>
          <w:delText xml:space="preserve">is </w:delText>
        </w:r>
        <w:r w:rsidDel="00646EC5">
          <w:rPr>
            <w:rFonts w:ascii="Calibri" w:eastAsia="Calibri" w:hAnsi="Calibri" w:cs="Calibri"/>
            <w:color w:val="333333"/>
            <w:sz w:val="24"/>
            <w:szCs w:val="24"/>
            <w:highlight w:val="white"/>
          </w:rPr>
          <w:delText xml:space="preserve">0 or 1 </w:delText>
        </w:r>
      </w:del>
      <w:del w:id="836" w:author="Laura Dee" w:date="2023-05-11T10:26:00Z">
        <w:r w:rsidDel="00ED6506">
          <w:rPr>
            <w:rFonts w:ascii="Calibri" w:eastAsia="Calibri" w:hAnsi="Calibri" w:cs="Calibri"/>
            <w:color w:val="333333"/>
            <w:sz w:val="24"/>
            <w:szCs w:val="24"/>
            <w:highlight w:val="white"/>
          </w:rPr>
          <w:delText>-</w:delText>
        </w:r>
      </w:del>
      <w:del w:id="837" w:author="Laura Dee" w:date="2023-05-11T11:50:00Z">
        <w:r w:rsidDel="00646EC5">
          <w:rPr>
            <w:rFonts w:ascii="Calibri" w:eastAsia="Calibri" w:hAnsi="Calibri" w:cs="Calibri"/>
            <w:color w:val="333333"/>
            <w:sz w:val="24"/>
            <w:szCs w:val="24"/>
            <w:highlight w:val="white"/>
          </w:rPr>
          <w:delText xml:space="preserve"> a dummy variable that is 1 if the site is i and 0 if it is not</w:delText>
        </w:r>
        <w:r w:rsidDel="00646EC5">
          <w:rPr>
            <w:rFonts w:ascii="Calibri" w:eastAsia="Calibri" w:hAnsi="Calibri" w:cs="Calibri"/>
            <w:color w:val="3C4043"/>
            <w:sz w:val="24"/>
            <w:szCs w:val="24"/>
            <w:highlight w:val="white"/>
          </w:rPr>
          <w:delText xml:space="preserve">. Including a site-level fixed effect is essentially controlling for the average “level” of variable per </w:delText>
        </w:r>
        <w:r w:rsidR="00B86FBC" w:rsidDel="00646EC5">
          <w:rPr>
            <w:rFonts w:ascii="Calibri" w:eastAsia="Calibri" w:hAnsi="Calibri" w:cs="Calibri"/>
            <w:color w:val="3C4043"/>
            <w:sz w:val="24"/>
            <w:szCs w:val="24"/>
            <w:highlight w:val="white"/>
          </w:rPr>
          <w:delText>site or</w:delText>
        </w:r>
        <w:r w:rsidDel="00646EC5">
          <w:rPr>
            <w:rFonts w:ascii="Calibri" w:eastAsia="Calibri" w:hAnsi="Calibri" w:cs="Calibri"/>
            <w:color w:val="3C4043"/>
            <w:sz w:val="24"/>
            <w:szCs w:val="24"/>
            <w:highlight w:val="white"/>
          </w:rPr>
          <w:delText xml:space="preserve"> subtracting off a site level mean for each variable.  This control makes this design equivalent to the within transformation design </w:delText>
        </w:r>
      </w:del>
      <w:del w:id="838" w:author="Laura Dee" w:date="2023-05-11T10:26:00Z">
        <w:r w:rsidDel="00ED6506">
          <w:rPr>
            <w:rFonts w:ascii="Calibri" w:eastAsia="Calibri" w:hAnsi="Calibri" w:cs="Calibri"/>
            <w:color w:val="3C4043"/>
            <w:sz w:val="24"/>
            <w:szCs w:val="24"/>
            <w:highlight w:val="white"/>
          </w:rPr>
          <w:delText>-</w:delText>
        </w:r>
      </w:del>
      <w:del w:id="839" w:author="Laura Dee" w:date="2023-05-11T11:50:00Z">
        <w:r w:rsidDel="00646EC5">
          <w:rPr>
            <w:rFonts w:ascii="Calibri" w:eastAsia="Calibri" w:hAnsi="Calibri" w:cs="Calibri"/>
            <w:color w:val="3C4043"/>
            <w:sz w:val="24"/>
            <w:szCs w:val="24"/>
            <w:highlight w:val="white"/>
          </w:rPr>
          <w:delText xml:space="preserve"> and has the same effect in controlling for omitted variable bias </w:delText>
        </w:r>
        <w:r w:rsidDel="00646EC5">
          <w:fldChar w:fldCharType="begin"/>
        </w:r>
        <w:r w:rsidR="00F87D56" w:rsidDel="00646EC5">
          <w:delInstrText xml:space="preserve"> ADDIN ZOTERO_ITEM CSL_CITATION {"citationID":"iKvedNvD","properties":{"formattedCitation":"(Angrist and Pischke 2008, Wooldridge 2010)","plainCitation":"(Angrist and Pischke 2008, Wooldridge 2010)","noteIndex":0},"citationItems":[{"id":12366,"uris":["http://zotero.org/users/1810851/items/DYJIPGVM"],"itemData":{"id":12366,"type":"chapter","container-title":"Mostly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delInstrText>
        </w:r>
        <w:r w:rsidDel="00646EC5">
          <w:fldChar w:fldCharType="separate"/>
        </w:r>
        <w:r w:rsidR="00F87D56" w:rsidDel="00646EC5">
          <w:rPr>
            <w:highlight w:val="white"/>
          </w:rPr>
          <w:delText>(Angrist and Pischke 2008, Wooldridge 2010)</w:delText>
        </w:r>
        <w:r w:rsidDel="00646EC5">
          <w:rPr>
            <w:rFonts w:ascii="Calibri" w:eastAsia="Calibri" w:hAnsi="Calibri" w:cs="Calibri"/>
            <w:sz w:val="24"/>
            <w:szCs w:val="24"/>
            <w:highlight w:val="white"/>
          </w:rPr>
          <w:fldChar w:fldCharType="end"/>
        </w:r>
        <w:r w:rsidDel="00646EC5">
          <w:rPr>
            <w:rFonts w:ascii="Calibri" w:eastAsia="Calibri" w:hAnsi="Calibri" w:cs="Calibri"/>
            <w:color w:val="3C4043"/>
            <w:sz w:val="24"/>
            <w:szCs w:val="24"/>
            <w:highlight w:val="white"/>
          </w:rPr>
          <w:delText xml:space="preserve">.  </w:delText>
        </w:r>
        <w:commentRangeEnd w:id="768"/>
        <w:r w:rsidR="006768EE" w:rsidDel="00646EC5">
          <w:rPr>
            <w:rStyle w:val="CommentReference"/>
          </w:rPr>
          <w:commentReference w:id="768"/>
        </w:r>
      </w:del>
    </w:p>
    <w:p w14:paraId="62736281" w14:textId="135D6D5C" w:rsidR="00766C2E" w:rsidDel="006768EE" w:rsidRDefault="00037819">
      <w:pPr>
        <w:shd w:val="clear" w:color="auto" w:fill="FFFFFF"/>
        <w:spacing w:after="160"/>
        <w:rPr>
          <w:moveFrom w:id="840" w:author="Laura Dee" w:date="2023-05-11T11:00:00Z"/>
          <w:rFonts w:ascii="Calibri" w:eastAsia="Calibri" w:hAnsi="Calibri" w:cs="Calibri"/>
          <w:color w:val="3C4043"/>
          <w:sz w:val="24"/>
          <w:szCs w:val="24"/>
          <w:highlight w:val="white"/>
        </w:rPr>
        <w:pPrChange w:id="841" w:author="Laura Dee" w:date="2023-05-11T12:02:00Z">
          <w:pPr>
            <w:shd w:val="clear" w:color="auto" w:fill="FFFFFF"/>
            <w:spacing w:after="160"/>
            <w:ind w:firstLine="720"/>
          </w:pPr>
        </w:pPrChange>
      </w:pPr>
      <w:moveFromRangeStart w:id="842" w:author="Laura Dee" w:date="2023-05-11T11:00:00Z" w:name="move134695239"/>
      <w:moveFrom w:id="843" w:author="Laura Dee" w:date="2023-05-11T11:00:00Z">
        <w:r w:rsidDel="006768EE">
          <w:rPr>
            <w:rFonts w:ascii="Calibri" w:eastAsia="Calibri" w:hAnsi="Calibri" w:cs="Calibri"/>
            <w:color w:val="3C4043"/>
            <w:sz w:val="24"/>
            <w:szCs w:val="24"/>
            <w:highlight w:val="white"/>
          </w:rPr>
          <w:t xml:space="preserve">Returning to our example, with site as a fixed effect, we </w:t>
        </w:r>
        <w:r w:rsidR="00FE12B7" w:rsidDel="006768EE">
          <w:rPr>
            <w:rFonts w:ascii="Calibri" w:eastAsia="Calibri" w:hAnsi="Calibri" w:cs="Calibri"/>
            <w:color w:val="3C4043"/>
            <w:sz w:val="24"/>
            <w:szCs w:val="24"/>
            <w:highlight w:val="white"/>
          </w:rPr>
          <w:t>can</w:t>
        </w:r>
        <w:r w:rsidDel="006768EE">
          <w:rPr>
            <w:rFonts w:ascii="Calibri" w:eastAsia="Calibri" w:hAnsi="Calibri" w:cs="Calibri"/>
            <w:color w:val="3C4043"/>
            <w:sz w:val="24"/>
            <w:szCs w:val="24"/>
            <w:highlight w:val="white"/>
          </w:rPr>
          <w:t xml:space="preserve"> control for different sites having different levels of recruitment or other omitted variables correlated with temperatur</w:t>
        </w:r>
        <w:r w:rsidR="00F6146E" w:rsidDel="006768EE">
          <w:rPr>
            <w:rFonts w:ascii="Calibri" w:eastAsia="Calibri" w:hAnsi="Calibri" w:cs="Calibri"/>
            <w:color w:val="3C4043"/>
            <w:sz w:val="24"/>
            <w:szCs w:val="24"/>
            <w:highlight w:val="white"/>
          </w:rPr>
          <w:t>e – whether those confounding variables were measured or not.</w:t>
        </w:r>
        <w:r w:rsidDel="006768EE">
          <w:rPr>
            <w:rFonts w:ascii="Calibri" w:eastAsia="Calibri" w:hAnsi="Calibri" w:cs="Calibri"/>
            <w:color w:val="3C4043"/>
            <w:sz w:val="24"/>
            <w:szCs w:val="24"/>
            <w:highlight w:val="white"/>
          </w:rPr>
          <w:t xml:space="preserve"> Hence, using econometric fixed effects (i.e., dummy 0s and 1s) enables a causally identified estimate of the temperature effect, removing differences among sites that are otherwise confounding. We can represent this in a causal diagram in Figure 5b with site as a variable where we control for correlation between site and temperature. This makes it clearer that we are estimating the effect of temperature controlling for recruitment or any other site covariates.</w:t>
        </w:r>
      </w:moveFrom>
    </w:p>
    <w:moveFromRangeEnd w:id="842"/>
    <w:p w14:paraId="7F96CAF2" w14:textId="29A31B36" w:rsidR="00766C2E" w:rsidRDefault="00037819">
      <w:pPr>
        <w:shd w:val="clear" w:color="auto" w:fill="FFFFFF"/>
        <w:spacing w:after="160"/>
        <w:rPr>
          <w:rFonts w:ascii="Calibri" w:eastAsia="Calibri" w:hAnsi="Calibri" w:cs="Calibri"/>
          <w:color w:val="333333"/>
          <w:sz w:val="24"/>
          <w:szCs w:val="24"/>
          <w:highlight w:val="white"/>
        </w:rPr>
        <w:pPrChange w:id="844" w:author="Laura Dee" w:date="2023-05-11T12:02:00Z">
          <w:pPr>
            <w:shd w:val="clear" w:color="auto" w:fill="FFFFFF"/>
            <w:spacing w:after="160"/>
            <w:ind w:firstLine="720"/>
          </w:pPr>
        </w:pPrChange>
      </w:pPr>
      <w:del w:id="845" w:author="Laura Dee" w:date="2023-05-11T12:01:00Z">
        <w:r w:rsidDel="00620FDC">
          <w:rPr>
            <w:rFonts w:ascii="Calibri" w:eastAsia="Calibri" w:hAnsi="Calibri" w:cs="Calibri"/>
            <w:color w:val="333333"/>
            <w:sz w:val="24"/>
            <w:szCs w:val="24"/>
            <w:highlight w:val="white"/>
          </w:rPr>
          <w:delText>Th</w:delText>
        </w:r>
      </w:del>
      <w:del w:id="846" w:author="Laura Dee" w:date="2023-05-11T11:46:00Z">
        <w:r w:rsidDel="00646EC5">
          <w:rPr>
            <w:rFonts w:ascii="Calibri" w:eastAsia="Calibri" w:hAnsi="Calibri" w:cs="Calibri"/>
            <w:color w:val="333333"/>
            <w:sz w:val="24"/>
            <w:szCs w:val="24"/>
            <w:highlight w:val="white"/>
          </w:rPr>
          <w:delText xml:space="preserve">e </w:delText>
        </w:r>
      </w:del>
      <w:del w:id="847" w:author="Laura Dee" w:date="2023-05-11T12:01:00Z">
        <w:r w:rsidDel="00620FDC">
          <w:rPr>
            <w:rFonts w:ascii="Calibri" w:eastAsia="Calibri" w:hAnsi="Calibri" w:cs="Calibri"/>
            <w:color w:val="333333"/>
            <w:sz w:val="24"/>
            <w:szCs w:val="24"/>
            <w:highlight w:val="white"/>
          </w:rPr>
          <w:delText>econometric fixed effects design has two main drawbacks. First,</w:delText>
        </w:r>
      </w:del>
      <w:ins w:id="848" w:author="Laura Dee" w:date="2023-05-11T11:46:00Z">
        <w:r w:rsidR="00646EC5">
          <w:rPr>
            <w:rFonts w:ascii="Calibri" w:eastAsia="Calibri" w:hAnsi="Calibri" w:cs="Calibri"/>
            <w:color w:val="333333"/>
            <w:sz w:val="24"/>
            <w:szCs w:val="24"/>
            <w:highlight w:val="white"/>
          </w:rPr>
          <w:t xml:space="preserve">while fixed effect </w:t>
        </w:r>
      </w:ins>
      <w:ins w:id="849" w:author="Laura Dee" w:date="2023-05-11T11:47:00Z">
        <w:r w:rsidR="00646EC5">
          <w:rPr>
            <w:rFonts w:ascii="Calibri" w:eastAsia="Calibri" w:hAnsi="Calibri" w:cs="Calibri"/>
            <w:color w:val="333333"/>
            <w:sz w:val="24"/>
            <w:szCs w:val="24"/>
            <w:highlight w:val="white"/>
          </w:rPr>
          <w:t xml:space="preserve">estimators </w:t>
        </w:r>
      </w:ins>
      <w:ins w:id="850" w:author="Laura Dee" w:date="2023-05-11T11:46:00Z">
        <w:r w:rsidR="00646EC5">
          <w:rPr>
            <w:rFonts w:ascii="Calibri" w:eastAsia="Calibri" w:hAnsi="Calibri" w:cs="Calibri"/>
            <w:color w:val="333333"/>
            <w:sz w:val="24"/>
            <w:szCs w:val="24"/>
            <w:highlight w:val="white"/>
          </w:rPr>
          <w:t>make much weaker assumptions about confounding variables,</w:t>
        </w:r>
      </w:ins>
      <w:r>
        <w:rPr>
          <w:rFonts w:ascii="Calibri" w:eastAsia="Calibri" w:hAnsi="Calibri" w:cs="Calibri"/>
          <w:color w:val="333333"/>
          <w:sz w:val="24"/>
          <w:szCs w:val="24"/>
          <w:highlight w:val="white"/>
        </w:rPr>
        <w:t xml:space="preserve"> </w:t>
      </w:r>
      <w:del w:id="851" w:author="Laura Dee" w:date="2023-05-11T11:46:00Z">
        <w:r w:rsidDel="00646EC5">
          <w:rPr>
            <w:rFonts w:ascii="Calibri" w:eastAsia="Calibri" w:hAnsi="Calibri" w:cs="Calibri"/>
            <w:color w:val="333333"/>
            <w:sz w:val="24"/>
            <w:szCs w:val="24"/>
            <w:highlight w:val="white"/>
          </w:rPr>
          <w:delText>fixed effects</w:delText>
        </w:r>
      </w:del>
      <w:ins w:id="852" w:author="Laura Dee" w:date="2023-05-11T11:46:00Z">
        <w:r w:rsidR="00646EC5">
          <w:rPr>
            <w:rFonts w:ascii="Calibri" w:eastAsia="Calibri" w:hAnsi="Calibri" w:cs="Calibri"/>
            <w:color w:val="333333"/>
            <w:sz w:val="24"/>
            <w:szCs w:val="24"/>
            <w:highlight w:val="white"/>
          </w:rPr>
          <w:t>t</w:t>
        </w:r>
      </w:ins>
      <w:ins w:id="853" w:author="Laura Dee" w:date="2023-05-11T11:47:00Z">
        <w:r w:rsidR="00646EC5">
          <w:rPr>
            <w:rFonts w:ascii="Calibri" w:eastAsia="Calibri" w:hAnsi="Calibri" w:cs="Calibri"/>
            <w:color w:val="333333"/>
            <w:sz w:val="24"/>
            <w:szCs w:val="24"/>
            <w:highlight w:val="white"/>
          </w:rPr>
          <w:t>hese</w:t>
        </w:r>
      </w:ins>
      <w:r>
        <w:rPr>
          <w:rFonts w:ascii="Calibri" w:eastAsia="Calibri" w:hAnsi="Calibri" w:cs="Calibri"/>
          <w:color w:val="333333"/>
          <w:sz w:val="24"/>
          <w:szCs w:val="24"/>
          <w:highlight w:val="white"/>
        </w:rPr>
        <w:t xml:space="preserve"> estimators are inefficie</w:t>
      </w:r>
      <w:r>
        <w:rPr>
          <w:rFonts w:ascii="Calibri" w:eastAsia="Calibri" w:hAnsi="Calibri" w:cs="Calibri"/>
          <w:sz w:val="24"/>
          <w:szCs w:val="24"/>
          <w:highlight w:val="white"/>
        </w:rPr>
        <w:t xml:space="preserve">nt compared to random effects </w:t>
      </w:r>
      <w:del w:id="854" w:author="Laura Dee" w:date="2023-05-11T10:26:00Z">
        <w:r w:rsidDel="00ED6506">
          <w:rPr>
            <w:rFonts w:ascii="Calibri" w:eastAsia="Calibri" w:hAnsi="Calibri" w:cs="Calibri"/>
            <w:sz w:val="24"/>
            <w:szCs w:val="24"/>
            <w:highlight w:val="white"/>
          </w:rPr>
          <w:delText>-</w:delText>
        </w:r>
      </w:del>
      <w:ins w:id="855" w:author="Laura Dee" w:date="2023-05-11T10:26:00Z">
        <w:r w:rsidR="00ED6506">
          <w:rPr>
            <w:rFonts w:ascii="Calibri" w:eastAsia="Calibri" w:hAnsi="Calibri" w:cs="Calibri"/>
            <w:sz w:val="24"/>
            <w:szCs w:val="24"/>
            <w:highlight w:val="white"/>
          </w:rPr>
          <w:t>–</w:t>
        </w:r>
      </w:ins>
      <w:r>
        <w:rPr>
          <w:rFonts w:ascii="Calibri" w:eastAsia="Calibri" w:hAnsi="Calibri" w:cs="Calibri"/>
          <w:sz w:val="24"/>
          <w:szCs w:val="24"/>
          <w:highlight w:val="white"/>
        </w:rPr>
        <w:t xml:space="preserve"> meaning that we need a larger sample size to achieve the same level of precision of our estimates</w:t>
      </w:r>
      <w:ins w:id="856" w:author="Laura Dee" w:date="2023-05-11T12:02:00Z">
        <w:r w:rsidR="00620FDC">
          <w:rPr>
            <w:rFonts w:ascii="Calibri" w:eastAsia="Calibri" w:hAnsi="Calibri" w:cs="Calibri"/>
            <w:sz w:val="24"/>
            <w:szCs w:val="24"/>
            <w:highlight w:val="white"/>
          </w:rPr>
          <w:t xml:space="preserve"> (</w:t>
        </w:r>
        <w:proofErr w:type="gramStart"/>
        <w:r w:rsidR="00620FDC">
          <w:rPr>
            <w:rFonts w:ascii="Calibri" w:eastAsia="Calibri" w:hAnsi="Calibri" w:cs="Calibri"/>
            <w:sz w:val="24"/>
            <w:szCs w:val="24"/>
            <w:highlight w:val="white"/>
          </w:rPr>
          <w:t>i.e.</w:t>
        </w:r>
        <w:proofErr w:type="gramEnd"/>
        <w:r w:rsidR="00620FDC">
          <w:rPr>
            <w:rFonts w:ascii="Calibri" w:eastAsia="Calibri" w:hAnsi="Calibri" w:cs="Calibri"/>
            <w:sz w:val="24"/>
            <w:szCs w:val="24"/>
            <w:highlight w:val="white"/>
          </w:rPr>
          <w:t xml:space="preserve"> a bias-variance- trade-off)</w:t>
        </w:r>
      </w:ins>
      <w:r>
        <w:rPr>
          <w:rFonts w:ascii="Calibri" w:eastAsia="Calibri" w:hAnsi="Calibri" w:cs="Calibri"/>
          <w:sz w:val="24"/>
          <w:szCs w:val="24"/>
          <w:highlight w:val="white"/>
        </w:rPr>
        <w:t xml:space="preserve">. </w:t>
      </w:r>
      <w:ins w:id="857" w:author="Laura Dee" w:date="2023-05-11T11:47:00Z">
        <w:r w:rsidR="00646EC5">
          <w:rPr>
            <w:rFonts w:ascii="Calibri" w:eastAsia="Calibri" w:hAnsi="Calibri" w:cs="Calibri"/>
            <w:sz w:val="24"/>
            <w:szCs w:val="24"/>
            <w:highlight w:val="white"/>
          </w:rPr>
          <w:t>Indeed,</w:t>
        </w:r>
      </w:ins>
      <w:del w:id="858" w:author="Laura Dee" w:date="2023-05-11T11:47:00Z">
        <w:r w:rsidDel="00646EC5">
          <w:rPr>
            <w:rFonts w:ascii="Calibri" w:eastAsia="Calibri" w:hAnsi="Calibri" w:cs="Calibri"/>
            <w:sz w:val="24"/>
            <w:szCs w:val="24"/>
            <w:highlight w:val="white"/>
          </w:rPr>
          <w:delText>This is because,</w:delText>
        </w:r>
      </w:del>
      <w:ins w:id="859" w:author="Laura Dee" w:date="2023-05-11T11:47:00Z">
        <w:r w:rsidR="00646EC5">
          <w:rPr>
            <w:rFonts w:ascii="Calibri" w:eastAsia="Calibri" w:hAnsi="Calibri" w:cs="Calibri"/>
            <w:sz w:val="24"/>
            <w:szCs w:val="24"/>
            <w:highlight w:val="white"/>
          </w:rPr>
          <w:t xml:space="preserve"> </w:t>
        </w:r>
      </w:ins>
      <w:del w:id="860" w:author="Laura Dee" w:date="2023-05-11T11:55:00Z">
        <w:r w:rsidDel="00D90E2E">
          <w:rPr>
            <w:rFonts w:ascii="Calibri" w:eastAsia="Calibri" w:hAnsi="Calibri" w:cs="Calibri"/>
            <w:sz w:val="24"/>
            <w:szCs w:val="24"/>
            <w:highlight w:val="white"/>
          </w:rPr>
          <w:delText xml:space="preserve"> </w:delText>
        </w:r>
      </w:del>
      <w:r>
        <w:rPr>
          <w:rFonts w:ascii="Calibri" w:eastAsia="Calibri" w:hAnsi="Calibri" w:cs="Calibri"/>
          <w:sz w:val="24"/>
          <w:szCs w:val="24"/>
          <w:highlight w:val="white"/>
        </w:rPr>
        <w:t>for eac</w:t>
      </w:r>
      <w:r>
        <w:rPr>
          <w:rFonts w:ascii="Calibri" w:eastAsia="Calibri" w:hAnsi="Calibri" w:cs="Calibri"/>
          <w:color w:val="333333"/>
          <w:sz w:val="24"/>
          <w:szCs w:val="24"/>
          <w:highlight w:val="white"/>
        </w:rPr>
        <w:t xml:space="preserve">h group/fixed effect (site in our example), we </w:t>
      </w:r>
      <w:r w:rsidR="00F6146E">
        <w:rPr>
          <w:rFonts w:ascii="Calibri" w:eastAsia="Calibri" w:hAnsi="Calibri" w:cs="Calibri"/>
          <w:color w:val="333333"/>
          <w:sz w:val="24"/>
          <w:szCs w:val="24"/>
          <w:highlight w:val="white"/>
        </w:rPr>
        <w:t>estimate a coefficient for each</w:t>
      </w:r>
      <w:r w:rsidR="00183019">
        <w:rPr>
          <w:rFonts w:ascii="Calibri" w:eastAsia="Calibri" w:hAnsi="Calibri" w:cs="Calibri"/>
          <w:color w:val="333333"/>
          <w:sz w:val="24"/>
          <w:szCs w:val="24"/>
          <w:highlight w:val="white"/>
        </w:rPr>
        <w:t xml:space="preserve"> and thus </w:t>
      </w:r>
      <w:r>
        <w:rPr>
          <w:rFonts w:ascii="Calibri" w:eastAsia="Calibri" w:hAnsi="Calibri" w:cs="Calibri"/>
          <w:color w:val="333333"/>
          <w:sz w:val="24"/>
          <w:szCs w:val="24"/>
          <w:highlight w:val="white"/>
        </w:rPr>
        <w:t xml:space="preserve">are estimating many more </w:t>
      </w:r>
      <w:commentRangeStart w:id="861"/>
      <w:commentRangeStart w:id="862"/>
      <w:commentRangeStart w:id="863"/>
      <w:r>
        <w:rPr>
          <w:rFonts w:ascii="Calibri" w:eastAsia="Calibri" w:hAnsi="Calibri" w:cs="Calibri"/>
          <w:color w:val="333333"/>
          <w:sz w:val="24"/>
          <w:szCs w:val="24"/>
          <w:highlight w:val="white"/>
        </w:rPr>
        <w:t>parameters</w:t>
      </w:r>
      <w:commentRangeEnd w:id="861"/>
      <w:r w:rsidR="00965AB7">
        <w:rPr>
          <w:rStyle w:val="CommentReference"/>
        </w:rPr>
        <w:commentReference w:id="861"/>
      </w:r>
      <w:commentRangeEnd w:id="862"/>
      <w:r w:rsidR="00FC4AA3">
        <w:rPr>
          <w:rStyle w:val="CommentReference"/>
        </w:rPr>
        <w:commentReference w:id="862"/>
      </w:r>
      <w:commentRangeEnd w:id="863"/>
      <w:r w:rsidR="00FC4AA3">
        <w:rPr>
          <w:rStyle w:val="CommentReference"/>
        </w:rPr>
        <w:commentReference w:id="863"/>
      </w:r>
      <w:r>
        <w:rPr>
          <w:rFonts w:ascii="Calibri" w:eastAsia="Calibri" w:hAnsi="Calibri" w:cs="Calibri"/>
          <w:color w:val="333333"/>
          <w:sz w:val="24"/>
          <w:szCs w:val="24"/>
          <w:highlight w:val="white"/>
        </w:rPr>
        <w:t>. However, in the case of omitted variable bias, this framework is still preferable over the random effects model</w:t>
      </w:r>
      <w:r w:rsidR="00FC4AA3">
        <w:rPr>
          <w:rFonts w:ascii="Calibri" w:eastAsia="Calibri" w:hAnsi="Calibri" w:cs="Calibri"/>
          <w:color w:val="333333"/>
          <w:sz w:val="24"/>
          <w:szCs w:val="24"/>
          <w:highlight w:val="white"/>
        </w:rPr>
        <w:t xml:space="preserve"> design</w:t>
      </w:r>
      <w:r>
        <w:rPr>
          <w:rFonts w:ascii="Calibri" w:eastAsia="Calibri" w:hAnsi="Calibri" w:cs="Calibri"/>
          <w:color w:val="333333"/>
          <w:sz w:val="24"/>
          <w:szCs w:val="24"/>
          <w:highlight w:val="white"/>
        </w:rPr>
        <w:t xml:space="preserve"> as it produces an unbiased causally identified parameter estimate.</w:t>
      </w:r>
      <w:commentRangeStart w:id="864"/>
      <w:r>
        <w:rPr>
          <w:rFonts w:ascii="Calibri" w:eastAsia="Calibri" w:hAnsi="Calibri" w:cs="Calibri"/>
          <w:color w:val="333333"/>
          <w:sz w:val="24"/>
          <w:szCs w:val="24"/>
          <w:highlight w:val="white"/>
        </w:rPr>
        <w:t xml:space="preserve"> Second, we lose information about relationships between sites</w:t>
      </w:r>
      <w:ins w:id="865" w:author="Laura Dee" w:date="2023-05-11T11:47:00Z">
        <w:r w:rsidR="00646EC5">
          <w:rPr>
            <w:rFonts w:ascii="Calibri" w:eastAsia="Calibri" w:hAnsi="Calibri" w:cs="Calibri"/>
            <w:color w:val="333333"/>
            <w:sz w:val="24"/>
            <w:szCs w:val="24"/>
            <w:highlight w:val="white"/>
          </w:rPr>
          <w:t xml:space="preserve">, </w:t>
        </w:r>
      </w:ins>
      <w:del w:id="866" w:author="Laura Dee" w:date="2023-05-11T12:02:00Z">
        <w:r w:rsidDel="00620FDC">
          <w:rPr>
            <w:rFonts w:ascii="Calibri" w:eastAsia="Calibri" w:hAnsi="Calibri" w:cs="Calibri"/>
            <w:color w:val="333333"/>
            <w:sz w:val="24"/>
            <w:szCs w:val="24"/>
            <w:highlight w:val="white"/>
          </w:rPr>
          <w:delText xml:space="preserve">. </w:delText>
        </w:r>
      </w:del>
      <w:ins w:id="867" w:author="Laura Dee" w:date="2023-05-11T12:02:00Z">
        <w:r w:rsidR="00620FDC">
          <w:rPr>
            <w:rFonts w:ascii="Calibri" w:eastAsia="Calibri" w:hAnsi="Calibri" w:cs="Calibri"/>
            <w:color w:val="333333"/>
            <w:sz w:val="24"/>
            <w:szCs w:val="24"/>
            <w:highlight w:val="white"/>
          </w:rPr>
          <w:t xml:space="preserve"> as the variation we are studying shifts to within site changes, which is subject to fewer sources of confounding variation. </w:t>
        </w:r>
      </w:ins>
      <w:r>
        <w:rPr>
          <w:rFonts w:ascii="Calibri" w:eastAsia="Calibri" w:hAnsi="Calibri" w:cs="Calibri"/>
          <w:color w:val="333333"/>
          <w:sz w:val="24"/>
          <w:szCs w:val="24"/>
          <w:highlight w:val="white"/>
        </w:rPr>
        <w:t>While the parameter estimate for the temperature effect is</w:t>
      </w:r>
      <w:ins w:id="868" w:author="Laura Dee" w:date="2023-05-11T11:47:00Z">
        <w:r w:rsidR="00646EC5">
          <w:rPr>
            <w:rFonts w:ascii="Calibri" w:eastAsia="Calibri" w:hAnsi="Calibri" w:cs="Calibri"/>
            <w:color w:val="333333"/>
            <w:sz w:val="24"/>
            <w:szCs w:val="24"/>
            <w:highlight w:val="white"/>
          </w:rPr>
          <w:t xml:space="preserve"> more likely to be</w:t>
        </w:r>
      </w:ins>
      <w:r>
        <w:rPr>
          <w:rFonts w:ascii="Calibri" w:eastAsia="Calibri" w:hAnsi="Calibri" w:cs="Calibri"/>
          <w:color w:val="333333"/>
          <w:sz w:val="24"/>
          <w:szCs w:val="24"/>
          <w:highlight w:val="white"/>
        </w:rPr>
        <w:t xml:space="preserve"> causally </w:t>
      </w:r>
      <w:del w:id="869" w:author="Laura Dee" w:date="2023-05-11T11:47:00Z">
        <w:r w:rsidDel="00646EC5">
          <w:rPr>
            <w:rFonts w:ascii="Calibri" w:eastAsia="Calibri" w:hAnsi="Calibri" w:cs="Calibri"/>
            <w:color w:val="333333"/>
            <w:sz w:val="24"/>
            <w:szCs w:val="24"/>
            <w:highlight w:val="white"/>
          </w:rPr>
          <w:delText>valid</w:delText>
        </w:r>
      </w:del>
      <w:ins w:id="870" w:author="Laura Dee" w:date="2023-05-11T11:47:00Z">
        <w:r w:rsidR="00646EC5">
          <w:rPr>
            <w:rFonts w:ascii="Calibri" w:eastAsia="Calibri" w:hAnsi="Calibri" w:cs="Calibri"/>
            <w:color w:val="333333"/>
            <w:sz w:val="24"/>
            <w:szCs w:val="24"/>
            <w:highlight w:val="white"/>
          </w:rPr>
          <w:t>identified</w:t>
        </w:r>
      </w:ins>
      <w:r>
        <w:rPr>
          <w:rFonts w:ascii="Calibri" w:eastAsia="Calibri" w:hAnsi="Calibri" w:cs="Calibri"/>
          <w:color w:val="333333"/>
          <w:sz w:val="24"/>
          <w:szCs w:val="24"/>
          <w:highlight w:val="white"/>
        </w:rPr>
        <w:t>, it is based on variation in temperature within a site</w:t>
      </w:r>
      <w:commentRangeEnd w:id="864"/>
      <w:r w:rsidR="00620FDC">
        <w:rPr>
          <w:rStyle w:val="CommentReference"/>
        </w:rPr>
        <w:commentReference w:id="864"/>
      </w:r>
      <w:r>
        <w:rPr>
          <w:rFonts w:ascii="Calibri" w:eastAsia="Calibri" w:hAnsi="Calibri" w:cs="Calibri"/>
          <w:color w:val="333333"/>
          <w:sz w:val="24"/>
          <w:szCs w:val="24"/>
          <w:highlight w:val="white"/>
        </w:rPr>
        <w:t xml:space="preserve">. We have coefficients for individual sites, but, if an investigator is interested in </w:t>
      </w:r>
      <w:r w:rsidR="00965AB7">
        <w:rPr>
          <w:rFonts w:ascii="Calibri" w:eastAsia="Calibri" w:hAnsi="Calibri" w:cs="Calibri"/>
          <w:color w:val="333333"/>
          <w:sz w:val="24"/>
          <w:szCs w:val="24"/>
          <w:highlight w:val="white"/>
        </w:rPr>
        <w:t>a between</w:t>
      </w:r>
      <w:ins w:id="871" w:author="Laura Dee" w:date="2023-05-11T10:29:00Z">
        <w:r w:rsidR="0001290D">
          <w:rPr>
            <w:rFonts w:ascii="Calibri" w:eastAsia="Calibri" w:hAnsi="Calibri" w:cs="Calibri"/>
            <w:color w:val="333333"/>
            <w:sz w:val="24"/>
            <w:szCs w:val="24"/>
            <w:highlight w:val="white"/>
          </w:rPr>
          <w:t>-</w:t>
        </w:r>
      </w:ins>
      <w:del w:id="872" w:author="Laura Dee" w:date="2023-05-11T10:29:00Z">
        <w:r w:rsidR="00965AB7" w:rsidDel="0001290D">
          <w:rPr>
            <w:rFonts w:ascii="Calibri" w:eastAsia="Calibri" w:hAnsi="Calibri" w:cs="Calibri"/>
            <w:color w:val="333333"/>
            <w:sz w:val="24"/>
            <w:szCs w:val="24"/>
            <w:highlight w:val="white"/>
          </w:rPr>
          <w:delText xml:space="preserve"> </w:delText>
        </w:r>
      </w:del>
      <w:r w:rsidR="00965AB7">
        <w:rPr>
          <w:rFonts w:ascii="Calibri" w:eastAsia="Calibri" w:hAnsi="Calibri" w:cs="Calibri"/>
          <w:color w:val="333333"/>
          <w:sz w:val="24"/>
          <w:szCs w:val="24"/>
          <w:highlight w:val="white"/>
        </w:rPr>
        <w:t xml:space="preserve">site comparison, </w:t>
      </w:r>
      <w:commentRangeStart w:id="873"/>
      <w:proofErr w:type="gramStart"/>
      <w:r w:rsidR="00965AB7">
        <w:rPr>
          <w:rFonts w:ascii="Calibri" w:eastAsia="Calibri" w:hAnsi="Calibri" w:cs="Calibri"/>
          <w:color w:val="333333"/>
          <w:sz w:val="24"/>
          <w:szCs w:val="24"/>
          <w:highlight w:val="white"/>
        </w:rPr>
        <w:t>e.g.</w:t>
      </w:r>
      <w:proofErr w:type="gramEnd"/>
      <w:r w:rsidR="00965AB7">
        <w:rPr>
          <w:rFonts w:ascii="Calibri" w:eastAsia="Calibri" w:hAnsi="Calibri" w:cs="Calibri"/>
          <w:color w:val="333333"/>
          <w:sz w:val="24"/>
          <w:szCs w:val="24"/>
          <w:highlight w:val="white"/>
        </w:rPr>
        <w:t xml:space="preserve"> for </w:t>
      </w:r>
      <w:r>
        <w:rPr>
          <w:rFonts w:ascii="Calibri" w:eastAsia="Calibri" w:hAnsi="Calibri" w:cs="Calibri"/>
          <w:color w:val="333333"/>
          <w:sz w:val="24"/>
          <w:szCs w:val="24"/>
          <w:highlight w:val="white"/>
        </w:rPr>
        <w:t>gradients between sites (e.g., sites are along a thermal gradient in this example),</w:t>
      </w:r>
      <w:commentRangeEnd w:id="873"/>
      <w:r w:rsidR="0001290D">
        <w:rPr>
          <w:rStyle w:val="CommentReference"/>
        </w:rPr>
        <w:commentReference w:id="873"/>
      </w:r>
      <w:r>
        <w:rPr>
          <w:rFonts w:ascii="Calibri" w:eastAsia="Calibri" w:hAnsi="Calibri" w:cs="Calibri"/>
          <w:color w:val="333333"/>
          <w:sz w:val="24"/>
          <w:szCs w:val="24"/>
          <w:highlight w:val="white"/>
        </w:rPr>
        <w:t xml:space="preserve"> this approach does not allow for any inference about the</w:t>
      </w:r>
      <w:r w:rsidR="00140965">
        <w:rPr>
          <w:rFonts w:ascii="Calibri" w:eastAsia="Calibri" w:hAnsi="Calibri" w:cs="Calibri"/>
          <w:color w:val="333333"/>
          <w:sz w:val="24"/>
          <w:szCs w:val="24"/>
          <w:highlight w:val="white"/>
        </w:rPr>
        <w:t xml:space="preserve"> between-site effects</w:t>
      </w:r>
      <w:r>
        <w:rPr>
          <w:rFonts w:ascii="Calibri" w:eastAsia="Calibri" w:hAnsi="Calibri" w:cs="Calibri"/>
          <w:color w:val="333333"/>
          <w:sz w:val="24"/>
          <w:szCs w:val="24"/>
          <w:highlight w:val="white"/>
        </w:rPr>
        <w:t xml:space="preserve">. </w:t>
      </w:r>
    </w:p>
    <w:p w14:paraId="56F4AF2E" w14:textId="5B25CC6D" w:rsidR="00766C2E" w:rsidRDefault="00037819">
      <w:pPr>
        <w:pStyle w:val="Heading2"/>
        <w:shd w:val="clear" w:color="auto" w:fill="FFFFFF"/>
        <w:spacing w:after="160"/>
        <w:rPr>
          <w:rFonts w:ascii="Calibri" w:eastAsia="Calibri" w:hAnsi="Calibri" w:cs="Calibri"/>
          <w:i/>
          <w:sz w:val="24"/>
          <w:szCs w:val="24"/>
        </w:rPr>
      </w:pPr>
      <w:bookmarkStart w:id="874" w:name="_3dy6vkm" w:colFirst="0" w:colLast="0"/>
      <w:bookmarkEnd w:id="874"/>
      <w:r>
        <w:rPr>
          <w:rFonts w:ascii="Calibri" w:eastAsia="Calibri" w:hAnsi="Calibri" w:cs="Calibri"/>
          <w:i/>
          <w:sz w:val="24"/>
          <w:szCs w:val="24"/>
        </w:rPr>
        <w:t xml:space="preserve">Group Means </w:t>
      </w:r>
      <w:r w:rsidR="00B70EB2">
        <w:rPr>
          <w:rFonts w:ascii="Calibri" w:eastAsia="Calibri" w:hAnsi="Calibri" w:cs="Calibri"/>
          <w:i/>
          <w:sz w:val="24"/>
          <w:szCs w:val="24"/>
        </w:rPr>
        <w:t>f</w:t>
      </w:r>
      <w:r>
        <w:rPr>
          <w:rFonts w:ascii="Calibri" w:eastAsia="Calibri" w:hAnsi="Calibri" w:cs="Calibri"/>
          <w:i/>
          <w:sz w:val="24"/>
          <w:szCs w:val="24"/>
        </w:rPr>
        <w:t xml:space="preserve">or </w:t>
      </w:r>
      <w:r w:rsidR="00BB20FE">
        <w:rPr>
          <w:rFonts w:ascii="Calibri" w:eastAsia="Calibri" w:hAnsi="Calibri" w:cs="Calibri"/>
          <w:i/>
          <w:sz w:val="24"/>
          <w:szCs w:val="24"/>
        </w:rPr>
        <w:t>e</w:t>
      </w:r>
      <w:r>
        <w:rPr>
          <w:rFonts w:ascii="Calibri" w:eastAsia="Calibri" w:hAnsi="Calibri" w:cs="Calibri"/>
          <w:i/>
          <w:sz w:val="24"/>
          <w:szCs w:val="24"/>
        </w:rPr>
        <w:t xml:space="preserve">fficiency, </w:t>
      </w:r>
      <w:r w:rsidR="00BB20FE">
        <w:rPr>
          <w:rFonts w:ascii="Calibri" w:eastAsia="Calibri" w:hAnsi="Calibri" w:cs="Calibri"/>
          <w:i/>
          <w:sz w:val="24"/>
          <w:szCs w:val="24"/>
        </w:rPr>
        <w:t>i</w:t>
      </w:r>
      <w:r>
        <w:rPr>
          <w:rFonts w:ascii="Calibri" w:eastAsia="Calibri" w:hAnsi="Calibri" w:cs="Calibri"/>
          <w:i/>
          <w:sz w:val="24"/>
          <w:szCs w:val="24"/>
        </w:rPr>
        <w:t xml:space="preserve">nference, </w:t>
      </w:r>
      <w:r w:rsidR="00BB20FE">
        <w:rPr>
          <w:rFonts w:ascii="Calibri" w:eastAsia="Calibri" w:hAnsi="Calibri" w:cs="Calibri"/>
          <w:i/>
          <w:sz w:val="24"/>
          <w:szCs w:val="24"/>
        </w:rPr>
        <w:t>f</w:t>
      </w:r>
      <w:r>
        <w:rPr>
          <w:rFonts w:ascii="Calibri" w:eastAsia="Calibri" w:hAnsi="Calibri" w:cs="Calibri"/>
          <w:i/>
          <w:sz w:val="24"/>
          <w:szCs w:val="24"/>
        </w:rPr>
        <w:t xml:space="preserve">un, and </w:t>
      </w:r>
      <w:proofErr w:type="gramStart"/>
      <w:r w:rsidR="00BB20FE">
        <w:rPr>
          <w:rFonts w:ascii="Calibri" w:eastAsia="Calibri" w:hAnsi="Calibri" w:cs="Calibri"/>
          <w:i/>
          <w:sz w:val="24"/>
          <w:szCs w:val="24"/>
        </w:rPr>
        <w:t>p</w:t>
      </w:r>
      <w:r>
        <w:rPr>
          <w:rFonts w:ascii="Calibri" w:eastAsia="Calibri" w:hAnsi="Calibri" w:cs="Calibri"/>
          <w:i/>
          <w:sz w:val="24"/>
          <w:szCs w:val="24"/>
        </w:rPr>
        <w:t>rofit</w:t>
      </w:r>
      <w:proofErr w:type="gramEnd"/>
    </w:p>
    <w:p w14:paraId="03F16EED" w14:textId="37717D53" w:rsidR="00766C2E" w:rsidRDefault="00037819">
      <w:pPr>
        <w:shd w:val="clear" w:color="auto" w:fill="FFFFFF"/>
        <w:spacing w:after="160"/>
        <w:ind w:firstLine="720"/>
        <w:rPr>
          <w:rFonts w:ascii="Calibri" w:eastAsia="Calibri" w:hAnsi="Calibri" w:cs="Calibri"/>
          <w:color w:val="333333"/>
          <w:sz w:val="24"/>
          <w:szCs w:val="24"/>
          <w:highlight w:val="white"/>
        </w:rPr>
      </w:pPr>
      <w:commentRangeStart w:id="875"/>
      <w:commentRangeStart w:id="876"/>
      <w:commentRangeStart w:id="877"/>
      <w:r>
        <w:rPr>
          <w:rFonts w:ascii="Calibri" w:eastAsia="Calibri" w:hAnsi="Calibri" w:cs="Calibri"/>
          <w:color w:val="333333"/>
          <w:sz w:val="24"/>
          <w:szCs w:val="24"/>
          <w:highlight w:val="white"/>
        </w:rPr>
        <w:t xml:space="preserve">To </w:t>
      </w:r>
      <w:r w:rsidR="00B678B7">
        <w:rPr>
          <w:rFonts w:ascii="Calibri" w:eastAsia="Calibri" w:hAnsi="Calibri" w:cs="Calibri"/>
          <w:color w:val="333333"/>
          <w:sz w:val="24"/>
          <w:szCs w:val="24"/>
          <w:highlight w:val="white"/>
        </w:rPr>
        <w:t xml:space="preserve">overcome </w:t>
      </w:r>
      <w:r>
        <w:rPr>
          <w:rFonts w:ascii="Calibri" w:eastAsia="Calibri" w:hAnsi="Calibri" w:cs="Calibri"/>
          <w:color w:val="333333"/>
          <w:sz w:val="24"/>
          <w:szCs w:val="24"/>
          <w:highlight w:val="white"/>
        </w:rPr>
        <w:t>the</w:t>
      </w:r>
      <w:ins w:id="878" w:author="Laura Dee" w:date="2023-05-05T15:12:00Z">
        <w:r w:rsidR="00B936FE">
          <w:rPr>
            <w:rFonts w:ascii="Calibri" w:eastAsia="Calibri" w:hAnsi="Calibri" w:cs="Calibri"/>
            <w:color w:val="333333"/>
            <w:sz w:val="24"/>
            <w:szCs w:val="24"/>
            <w:highlight w:val="white"/>
          </w:rPr>
          <w:t xml:space="preserve"> </w:t>
        </w:r>
        <w:commentRangeStart w:id="879"/>
        <w:r w:rsidR="00B936FE">
          <w:rPr>
            <w:rFonts w:ascii="Calibri" w:eastAsia="Calibri" w:hAnsi="Calibri" w:cs="Calibri"/>
            <w:color w:val="333333"/>
            <w:sz w:val="24"/>
            <w:szCs w:val="24"/>
            <w:highlight w:val="white"/>
          </w:rPr>
          <w:t xml:space="preserve">limitations of econometric fixed effects – namely not being able to study the </w:t>
        </w:r>
      </w:ins>
      <w:ins w:id="880" w:author="Laura Dee" w:date="2023-05-11T10:13:00Z">
        <w:r w:rsidR="0050262B">
          <w:rPr>
            <w:rFonts w:ascii="Calibri" w:eastAsia="Calibri" w:hAnsi="Calibri" w:cs="Calibri"/>
            <w:color w:val="333333"/>
            <w:sz w:val="24"/>
            <w:szCs w:val="24"/>
            <w:highlight w:val="white"/>
          </w:rPr>
          <w:t>“</w:t>
        </w:r>
      </w:ins>
      <w:ins w:id="881" w:author="Laura Dee" w:date="2023-05-05T15:13:00Z">
        <w:r w:rsidR="00E15F95">
          <w:rPr>
            <w:rFonts w:ascii="Calibri" w:eastAsia="Calibri" w:hAnsi="Calibri" w:cs="Calibri"/>
            <w:color w:val="333333"/>
            <w:sz w:val="24"/>
            <w:szCs w:val="24"/>
            <w:highlight w:val="white"/>
          </w:rPr>
          <w:t>between</w:t>
        </w:r>
      </w:ins>
      <w:ins w:id="882" w:author="Laura Dee" w:date="2023-05-11T10:13:00Z">
        <w:r w:rsidR="0050262B">
          <w:rPr>
            <w:rFonts w:ascii="Calibri" w:eastAsia="Calibri" w:hAnsi="Calibri" w:cs="Calibri"/>
            <w:color w:val="333333"/>
            <w:sz w:val="24"/>
            <w:szCs w:val="24"/>
            <w:highlight w:val="white"/>
          </w:rPr>
          <w:t xml:space="preserve">-site </w:t>
        </w:r>
      </w:ins>
      <w:ins w:id="883" w:author="Laura Dee" w:date="2023-05-05T15:12:00Z">
        <w:r w:rsidR="00B936FE">
          <w:rPr>
            <w:rFonts w:ascii="Calibri" w:eastAsia="Calibri" w:hAnsi="Calibri" w:cs="Calibri"/>
            <w:color w:val="333333"/>
            <w:sz w:val="24"/>
            <w:szCs w:val="24"/>
            <w:highlight w:val="white"/>
          </w:rPr>
          <w:t>variation</w:t>
        </w:r>
      </w:ins>
      <w:ins w:id="884" w:author="Laura Dee" w:date="2023-05-11T10:13:00Z">
        <w:r w:rsidR="0050262B">
          <w:rPr>
            <w:rFonts w:ascii="Calibri" w:eastAsia="Calibri" w:hAnsi="Calibri" w:cs="Calibri"/>
            <w:color w:val="333333"/>
            <w:sz w:val="24"/>
            <w:szCs w:val="24"/>
            <w:highlight w:val="white"/>
          </w:rPr>
          <w:t>”</w:t>
        </w:r>
      </w:ins>
      <w:ins w:id="885" w:author="Laura Dee" w:date="2023-05-05T15:13:00Z">
        <w:r w:rsidR="00B936FE">
          <w:rPr>
            <w:rFonts w:ascii="Calibri" w:eastAsia="Calibri" w:hAnsi="Calibri" w:cs="Calibri"/>
            <w:color w:val="333333"/>
            <w:sz w:val="24"/>
            <w:szCs w:val="24"/>
            <w:highlight w:val="white"/>
          </w:rPr>
          <w:t xml:space="preserve">, </w:t>
        </w:r>
      </w:ins>
      <w:r>
        <w:rPr>
          <w:rFonts w:ascii="Calibri" w:eastAsia="Calibri" w:hAnsi="Calibri" w:cs="Calibri"/>
          <w:color w:val="333333"/>
          <w:sz w:val="24"/>
          <w:szCs w:val="24"/>
          <w:highlight w:val="white"/>
        </w:rPr>
        <w:t xml:space="preserve"> </w:t>
      </w:r>
      <w:commentRangeEnd w:id="879"/>
      <w:r w:rsidR="00620FDC">
        <w:rPr>
          <w:rStyle w:val="CommentReference"/>
        </w:rPr>
        <w:commentReference w:id="879"/>
      </w:r>
      <w:del w:id="886" w:author="Laura Dee" w:date="2023-05-05T15:13:00Z">
        <w:r w:rsidDel="00B936FE">
          <w:rPr>
            <w:rFonts w:ascii="Calibri" w:eastAsia="Calibri" w:hAnsi="Calibri" w:cs="Calibri"/>
            <w:color w:val="333333"/>
            <w:sz w:val="24"/>
            <w:szCs w:val="24"/>
            <w:highlight w:val="white"/>
          </w:rPr>
          <w:delText>above problems</w:delText>
        </w:r>
        <w:commentRangeEnd w:id="875"/>
        <w:r w:rsidR="00440B68" w:rsidDel="00B936FE">
          <w:rPr>
            <w:rStyle w:val="CommentReference"/>
          </w:rPr>
          <w:commentReference w:id="875"/>
        </w:r>
        <w:commentRangeEnd w:id="876"/>
        <w:r w:rsidR="00FC4AA3" w:rsidDel="00B936FE">
          <w:rPr>
            <w:rStyle w:val="CommentReference"/>
          </w:rPr>
          <w:commentReference w:id="876"/>
        </w:r>
      </w:del>
      <w:commentRangeEnd w:id="877"/>
      <w:r w:rsidR="00E52E7E">
        <w:rPr>
          <w:rStyle w:val="CommentReference"/>
        </w:rPr>
        <w:commentReference w:id="877"/>
      </w:r>
      <w:r>
        <w:rPr>
          <w:rFonts w:ascii="Calibri" w:eastAsia="Calibri" w:hAnsi="Calibri" w:cs="Calibri"/>
          <w:color w:val="333333"/>
          <w:sz w:val="24"/>
          <w:szCs w:val="24"/>
          <w:highlight w:val="white"/>
        </w:rPr>
        <w:t xml:space="preserve">, we can step into the world of </w:t>
      </w:r>
      <w:r>
        <w:rPr>
          <w:rFonts w:ascii="Calibri" w:eastAsia="Calibri" w:hAnsi="Calibri" w:cs="Calibri"/>
          <w:b/>
          <w:color w:val="333333"/>
          <w:sz w:val="24"/>
          <w:szCs w:val="24"/>
          <w:highlight w:val="white"/>
        </w:rPr>
        <w:t>correlated random effects designs</w:t>
      </w:r>
      <w:r>
        <w:rPr>
          <w:rFonts w:ascii="Calibri" w:eastAsia="Calibri" w:hAnsi="Calibri" w:cs="Calibri"/>
          <w:color w:val="333333"/>
          <w:sz w:val="24"/>
          <w:szCs w:val="24"/>
          <w:highlight w:val="white"/>
        </w:rPr>
        <w:t xml:space="preserve">. In this </w:t>
      </w:r>
      <w:del w:id="887" w:author="Laura Dee" w:date="2023-05-05T15:16:00Z">
        <w:r w:rsidDel="004A4C94">
          <w:rPr>
            <w:rFonts w:ascii="Calibri" w:eastAsia="Calibri" w:hAnsi="Calibri" w:cs="Calibri"/>
            <w:color w:val="333333"/>
            <w:sz w:val="24"/>
            <w:szCs w:val="24"/>
            <w:highlight w:val="white"/>
          </w:rPr>
          <w:delText xml:space="preserve">style of </w:delText>
        </w:r>
      </w:del>
      <w:r>
        <w:rPr>
          <w:rFonts w:ascii="Calibri" w:eastAsia="Calibri" w:hAnsi="Calibri" w:cs="Calibri"/>
          <w:color w:val="333333"/>
          <w:sz w:val="24"/>
          <w:szCs w:val="24"/>
          <w:highlight w:val="white"/>
        </w:rPr>
        <w:t xml:space="preserve">design, we again assume that </w:t>
      </w:r>
      <w:ins w:id="888" w:author="Laura Dee" w:date="2023-05-11T12:05:00Z">
        <w:r w:rsidR="00620FDC">
          <w:rPr>
            <w:rFonts w:ascii="Calibri" w:eastAsia="Calibri" w:hAnsi="Calibri" w:cs="Calibri"/>
            <w:color w:val="333333"/>
            <w:sz w:val="24"/>
            <w:szCs w:val="24"/>
            <w:highlight w:val="white"/>
          </w:rPr>
          <w:t>we have many confounding differences across sites (our “cluster” level)</w:t>
        </w:r>
      </w:ins>
      <w:del w:id="889" w:author="Laura Dee" w:date="2023-05-11T12:05:00Z">
        <w:r w:rsidDel="00620FDC">
          <w:rPr>
            <w:rFonts w:ascii="Calibri" w:eastAsia="Calibri" w:hAnsi="Calibri" w:cs="Calibri"/>
            <w:color w:val="333333"/>
            <w:sz w:val="24"/>
            <w:szCs w:val="24"/>
            <w:highlight w:val="white"/>
          </w:rPr>
          <w:delText xml:space="preserve">our confounding variables </w:delText>
        </w:r>
      </w:del>
      <w:del w:id="890" w:author="Laura Dee" w:date="2023-05-11T12:04:00Z">
        <w:r w:rsidDel="00620FDC">
          <w:rPr>
            <w:rFonts w:ascii="Calibri" w:eastAsia="Calibri" w:hAnsi="Calibri" w:cs="Calibri"/>
            <w:color w:val="333333"/>
            <w:sz w:val="24"/>
            <w:szCs w:val="24"/>
            <w:highlight w:val="white"/>
          </w:rPr>
          <w:delText>that correlate wi</w:delText>
        </w:r>
        <w:r w:rsidDel="00620FDC">
          <w:rPr>
            <w:rFonts w:ascii="Calibri" w:eastAsia="Calibri" w:hAnsi="Calibri" w:cs="Calibri"/>
            <w:color w:val="333333"/>
            <w:sz w:val="24"/>
            <w:szCs w:val="24"/>
          </w:rPr>
          <w:delText xml:space="preserve">th our causal variable of interest </w:delText>
        </w:r>
      </w:del>
      <w:del w:id="891" w:author="Laura Dee" w:date="2023-05-11T12:05:00Z">
        <w:r w:rsidDel="00620FDC">
          <w:rPr>
            <w:rFonts w:ascii="Calibri" w:eastAsia="Calibri" w:hAnsi="Calibri" w:cs="Calibri"/>
            <w:color w:val="333333"/>
            <w:sz w:val="24"/>
            <w:szCs w:val="24"/>
          </w:rPr>
          <w:delText>vary</w:delText>
        </w:r>
        <w:r w:rsidDel="00620FDC">
          <w:rPr>
            <w:rFonts w:ascii="Calibri" w:eastAsia="Calibri" w:hAnsi="Calibri" w:cs="Calibri"/>
            <w:color w:val="333333"/>
            <w:sz w:val="24"/>
            <w:szCs w:val="24"/>
            <w:highlight w:val="white"/>
          </w:rPr>
          <w:delText xml:space="preserve"> at the cluster </w:delText>
        </w:r>
      </w:del>
      <w:del w:id="892" w:author="Laura Dee" w:date="2023-05-11T10:26:00Z">
        <w:r w:rsidDel="00ED6506">
          <w:rPr>
            <w:rFonts w:ascii="Calibri" w:eastAsia="Calibri" w:hAnsi="Calibri" w:cs="Calibri"/>
            <w:color w:val="333333"/>
            <w:sz w:val="24"/>
            <w:szCs w:val="24"/>
            <w:highlight w:val="white"/>
          </w:rPr>
          <w:delText>-</w:delText>
        </w:r>
      </w:del>
      <w:del w:id="893" w:author="Laura Dee" w:date="2023-05-11T12:05:00Z">
        <w:r w:rsidDel="00620FDC">
          <w:rPr>
            <w:rFonts w:ascii="Calibri" w:eastAsia="Calibri" w:hAnsi="Calibri" w:cs="Calibri"/>
            <w:color w:val="333333"/>
            <w:sz w:val="24"/>
            <w:szCs w:val="24"/>
            <w:highlight w:val="white"/>
          </w:rPr>
          <w:delText xml:space="preserve"> in this case site </w:delText>
        </w:r>
      </w:del>
      <w:del w:id="894" w:author="Laura Dee" w:date="2023-05-11T10:26:00Z">
        <w:r w:rsidDel="00ED6506">
          <w:rPr>
            <w:rFonts w:ascii="Calibri" w:eastAsia="Calibri" w:hAnsi="Calibri" w:cs="Calibri"/>
            <w:color w:val="333333"/>
            <w:sz w:val="24"/>
            <w:szCs w:val="24"/>
            <w:highlight w:val="white"/>
          </w:rPr>
          <w:delText>-</w:delText>
        </w:r>
      </w:del>
      <w:del w:id="895" w:author="Laura Dee" w:date="2023-05-11T12:05:00Z">
        <w:r w:rsidDel="00620FDC">
          <w:rPr>
            <w:rFonts w:ascii="Calibri" w:eastAsia="Calibri" w:hAnsi="Calibri" w:cs="Calibri"/>
            <w:color w:val="333333"/>
            <w:sz w:val="24"/>
            <w:szCs w:val="24"/>
            <w:highlight w:val="white"/>
          </w:rPr>
          <w:delText xml:space="preserve"> level</w:delText>
        </w:r>
      </w:del>
      <w:r>
        <w:rPr>
          <w:rFonts w:ascii="Calibri" w:eastAsia="Calibri" w:hAnsi="Calibri" w:cs="Calibri"/>
          <w:color w:val="333333"/>
          <w:sz w:val="24"/>
          <w:szCs w:val="24"/>
          <w:highlight w:val="white"/>
        </w:rPr>
        <w:t xml:space="preserve">. The foundation of correlated random effects </w:t>
      </w:r>
      <w:r w:rsidR="00FC4AA3">
        <w:rPr>
          <w:rFonts w:ascii="Calibri" w:eastAsia="Calibri" w:hAnsi="Calibri" w:cs="Calibri"/>
          <w:color w:val="333333"/>
          <w:sz w:val="24"/>
          <w:szCs w:val="24"/>
          <w:highlight w:val="white"/>
        </w:rPr>
        <w:t xml:space="preserve">model </w:t>
      </w:r>
      <w:r>
        <w:rPr>
          <w:rFonts w:ascii="Calibri" w:eastAsia="Calibri" w:hAnsi="Calibri" w:cs="Calibri"/>
          <w:color w:val="333333"/>
          <w:sz w:val="24"/>
          <w:szCs w:val="24"/>
          <w:highlight w:val="white"/>
        </w:rPr>
        <w:t xml:space="preserve">designs is leveraging </w:t>
      </w:r>
      <w:r>
        <w:rPr>
          <w:rFonts w:ascii="Calibri" w:eastAsia="Calibri" w:hAnsi="Calibri" w:cs="Calibri"/>
          <w:i/>
          <w:color w:val="333333"/>
          <w:sz w:val="24"/>
          <w:szCs w:val="24"/>
          <w:highlight w:val="white"/>
        </w:rPr>
        <w:t xml:space="preserve">group means </w:t>
      </w:r>
      <w:ins w:id="896" w:author="Laura Dee" w:date="2023-05-11T12:05:00Z">
        <w:r w:rsidR="00620FDC">
          <w:rPr>
            <w:rFonts w:ascii="Calibri" w:eastAsia="Calibri" w:hAnsi="Calibri" w:cs="Calibri"/>
            <w:iCs/>
            <w:color w:val="333333"/>
            <w:sz w:val="24"/>
            <w:szCs w:val="24"/>
            <w:highlight w:val="white"/>
          </w:rPr>
          <w:t xml:space="preserve">to eliminate the effects of </w:t>
        </w:r>
      </w:ins>
      <w:ins w:id="897" w:author="Laura Dee" w:date="2023-05-11T12:06:00Z">
        <w:r w:rsidR="00620FDC">
          <w:rPr>
            <w:rFonts w:ascii="Calibri" w:eastAsia="Calibri" w:hAnsi="Calibri" w:cs="Calibri"/>
            <w:iCs/>
            <w:color w:val="333333"/>
            <w:sz w:val="24"/>
            <w:szCs w:val="24"/>
            <w:highlight w:val="white"/>
          </w:rPr>
          <w:t>confounding variables to improve causal identification.</w:t>
        </w:r>
      </w:ins>
      <w:del w:id="898" w:author="Laura Dee" w:date="2023-05-11T12:06:00Z">
        <w:r w:rsidDel="00620FDC">
          <w:rPr>
            <w:rFonts w:ascii="Calibri" w:eastAsia="Calibri" w:hAnsi="Calibri" w:cs="Calibri"/>
            <w:color w:val="333333"/>
            <w:sz w:val="24"/>
            <w:szCs w:val="24"/>
            <w:highlight w:val="white"/>
          </w:rPr>
          <w:delText>to get a causally identified estimate of the effect of our predictor of interest.</w:delText>
        </w:r>
      </w:del>
      <w:r>
        <w:rPr>
          <w:rFonts w:ascii="Calibri" w:eastAsia="Calibri" w:hAnsi="Calibri" w:cs="Calibri"/>
          <w:color w:val="333333"/>
          <w:sz w:val="24"/>
          <w:szCs w:val="24"/>
          <w:highlight w:val="white"/>
        </w:rPr>
        <w:t xml:space="preserve"> For every cluster – e.g., </w:t>
      </w:r>
      <w:ins w:id="899" w:author="Laura Dee" w:date="2023-05-05T13:46:00Z">
        <w:r w:rsidR="0097769E">
          <w:rPr>
            <w:rFonts w:ascii="Calibri" w:eastAsia="Calibri" w:hAnsi="Calibri" w:cs="Calibri"/>
            <w:color w:val="333333"/>
            <w:sz w:val="24"/>
            <w:szCs w:val="24"/>
            <w:highlight w:val="white"/>
          </w:rPr>
          <w:t xml:space="preserve">each </w:t>
        </w:r>
      </w:ins>
      <w:r>
        <w:rPr>
          <w:rFonts w:ascii="Calibri" w:eastAsia="Calibri" w:hAnsi="Calibri" w:cs="Calibri"/>
          <w:color w:val="333333"/>
          <w:sz w:val="24"/>
          <w:szCs w:val="24"/>
          <w:highlight w:val="white"/>
        </w:rPr>
        <w:t xml:space="preserve">site, year, </w:t>
      </w:r>
      <w:ins w:id="900" w:author="Laura Dee" w:date="2023-05-05T13:46:00Z">
        <w:r w:rsidR="0097769E">
          <w:rPr>
            <w:rFonts w:ascii="Calibri" w:eastAsia="Calibri" w:hAnsi="Calibri" w:cs="Calibri"/>
            <w:color w:val="333333"/>
            <w:sz w:val="24"/>
            <w:szCs w:val="24"/>
            <w:highlight w:val="white"/>
          </w:rPr>
          <w:t xml:space="preserve">or </w:t>
        </w:r>
      </w:ins>
      <w:r>
        <w:rPr>
          <w:rFonts w:ascii="Calibri" w:eastAsia="Calibri" w:hAnsi="Calibri" w:cs="Calibri"/>
          <w:color w:val="333333"/>
          <w:sz w:val="24"/>
          <w:szCs w:val="24"/>
          <w:highlight w:val="white"/>
        </w:rPr>
        <w:t>region</w:t>
      </w:r>
      <w:del w:id="901" w:author="Laura Dee" w:date="2023-05-05T13:46:00Z">
        <w:r w:rsidR="0031353E" w:rsidDel="0097769E">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 </w:t>
      </w:r>
      <w:r w:rsidR="00000B06">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 xml:space="preserve"> researchers calculate a group mean to include as a predictor. This</w:t>
      </w:r>
      <w:ins w:id="902" w:author="Laura Dee" w:date="2023-05-11T12:06:00Z">
        <w:r w:rsidR="00620FDC">
          <w:rPr>
            <w:rFonts w:ascii="Calibri" w:eastAsia="Calibri" w:hAnsi="Calibri" w:cs="Calibri"/>
            <w:color w:val="333333"/>
            <w:sz w:val="24"/>
            <w:szCs w:val="24"/>
            <w:highlight w:val="white"/>
          </w:rPr>
          <w:t xml:space="preserve"> group mean for each cluster </w:t>
        </w:r>
      </w:ins>
      <w:del w:id="903" w:author="Laura Dee" w:date="2023-05-11T12:06:00Z">
        <w:r w:rsidDel="00620FDC">
          <w:rPr>
            <w:rFonts w:ascii="Calibri" w:eastAsia="Calibri" w:hAnsi="Calibri" w:cs="Calibri"/>
            <w:color w:val="333333"/>
            <w:sz w:val="24"/>
            <w:szCs w:val="24"/>
            <w:highlight w:val="white"/>
          </w:rPr>
          <w:delText xml:space="preserve"> </w:delText>
        </w:r>
        <w:r w:rsidRPr="00FC4AA3" w:rsidDel="00620FDC">
          <w:rPr>
            <w:rFonts w:ascii="Calibri" w:eastAsia="Calibri" w:hAnsi="Calibri" w:cs="Calibri"/>
            <w:color w:val="333333"/>
            <w:sz w:val="24"/>
            <w:szCs w:val="24"/>
            <w:highlight w:val="magenta"/>
          </w:rPr>
          <w:delText xml:space="preserve">hierarchical predictor </w:delText>
        </w:r>
        <w:r w:rsidR="00B86FBC" w:rsidRPr="00FC4AA3" w:rsidDel="00620FDC">
          <w:rPr>
            <w:rFonts w:ascii="Calibri" w:eastAsia="Calibri" w:hAnsi="Calibri" w:cs="Calibri"/>
            <w:color w:val="333333"/>
            <w:sz w:val="24"/>
            <w:szCs w:val="24"/>
            <w:highlight w:val="magenta"/>
          </w:rPr>
          <w:delText>variable –</w:delText>
        </w:r>
        <w:r w:rsidRPr="00FC4AA3" w:rsidDel="00620FDC">
          <w:rPr>
            <w:rFonts w:ascii="Calibri" w:eastAsia="Calibri" w:hAnsi="Calibri" w:cs="Calibri"/>
            <w:color w:val="333333"/>
            <w:sz w:val="24"/>
            <w:szCs w:val="24"/>
            <w:highlight w:val="magenta"/>
          </w:rPr>
          <w:delText xml:space="preserve"> a predictor at the cluster level </w:delText>
        </w:r>
        <w:r w:rsidDel="00620FDC">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now acts to control for </w:t>
      </w:r>
      <w:r w:rsidR="00FC4AA3">
        <w:rPr>
          <w:rFonts w:ascii="Calibri" w:eastAsia="Calibri" w:hAnsi="Calibri" w:cs="Calibri"/>
          <w:color w:val="333333"/>
          <w:sz w:val="24"/>
          <w:szCs w:val="24"/>
          <w:highlight w:val="white"/>
        </w:rPr>
        <w:t xml:space="preserve">the </w:t>
      </w:r>
      <w:r w:rsidR="0067120A">
        <w:rPr>
          <w:rFonts w:ascii="Calibri" w:eastAsia="Calibri" w:hAnsi="Calibri" w:cs="Calibri"/>
          <w:color w:val="333333"/>
          <w:sz w:val="24"/>
          <w:szCs w:val="24"/>
          <w:highlight w:val="white"/>
        </w:rPr>
        <w:t xml:space="preserve">confounding </w:t>
      </w:r>
      <w:r>
        <w:rPr>
          <w:rFonts w:ascii="Calibri" w:eastAsia="Calibri" w:hAnsi="Calibri" w:cs="Calibri"/>
          <w:color w:val="333333"/>
          <w:sz w:val="24"/>
          <w:szCs w:val="24"/>
          <w:highlight w:val="white"/>
        </w:rPr>
        <w:t>variables</w:t>
      </w:r>
      <w:ins w:id="904" w:author="Laura Dee" w:date="2023-05-11T12:06:00Z">
        <w:r w:rsidR="00620FDC">
          <w:rPr>
            <w:rFonts w:ascii="Calibri" w:eastAsia="Calibri" w:hAnsi="Calibri" w:cs="Calibri"/>
            <w:color w:val="333333"/>
            <w:sz w:val="24"/>
            <w:szCs w:val="24"/>
            <w:highlight w:val="white"/>
          </w:rPr>
          <w:t xml:space="preserve"> </w:t>
        </w:r>
        <w:commentRangeStart w:id="905"/>
        <w:r w:rsidR="00620FDC">
          <w:rPr>
            <w:rFonts w:ascii="Calibri" w:eastAsia="Calibri" w:hAnsi="Calibri" w:cs="Calibri"/>
            <w:color w:val="333333"/>
            <w:sz w:val="24"/>
            <w:szCs w:val="24"/>
            <w:highlight w:val="white"/>
          </w:rPr>
          <w:t>at the cluster scale</w:t>
        </w:r>
      </w:ins>
      <w:ins w:id="906" w:author="Laura Dee" w:date="2023-05-11T12:07:00Z">
        <w:r w:rsidR="00620FDC">
          <w:rPr>
            <w:rFonts w:ascii="Calibri" w:eastAsia="Calibri" w:hAnsi="Calibri" w:cs="Calibri"/>
            <w:color w:val="333333"/>
            <w:sz w:val="24"/>
            <w:szCs w:val="24"/>
            <w:highlight w:val="white"/>
          </w:rPr>
          <w:t>, for both observed and unobs</w:t>
        </w:r>
      </w:ins>
      <w:ins w:id="907" w:author="Laura Dee" w:date="2023-05-11T12:08:00Z">
        <w:r w:rsidR="00620FDC">
          <w:rPr>
            <w:rFonts w:ascii="Calibri" w:eastAsia="Calibri" w:hAnsi="Calibri" w:cs="Calibri"/>
            <w:color w:val="333333"/>
            <w:sz w:val="24"/>
            <w:szCs w:val="24"/>
            <w:highlight w:val="white"/>
          </w:rPr>
          <w:t>erved confounders, similar to as in equation 6 above, except we are now also estimating a coefficient for the group mean too</w:t>
        </w:r>
      </w:ins>
      <w:ins w:id="908" w:author="Laura Dee" w:date="2023-05-11T12:06:00Z">
        <w:r w:rsidR="00620FDC">
          <w:rPr>
            <w:rFonts w:ascii="Calibri" w:eastAsia="Calibri" w:hAnsi="Calibri" w:cs="Calibri"/>
            <w:color w:val="333333"/>
            <w:sz w:val="24"/>
            <w:szCs w:val="24"/>
            <w:highlight w:val="white"/>
          </w:rPr>
          <w:t xml:space="preserve"> </w:t>
        </w:r>
      </w:ins>
      <w:r>
        <w:rPr>
          <w:rFonts w:ascii="Calibri" w:eastAsia="Calibri" w:hAnsi="Calibri" w:cs="Calibri"/>
          <w:color w:val="333333"/>
          <w:sz w:val="24"/>
          <w:szCs w:val="24"/>
          <w:highlight w:val="white"/>
        </w:rPr>
        <w:t xml:space="preserve"> </w:t>
      </w:r>
      <w:commentRangeEnd w:id="905"/>
      <w:r w:rsidR="00620FDC">
        <w:rPr>
          <w:rStyle w:val="CommentReference"/>
        </w:rPr>
        <w:commentReference w:id="905"/>
      </w:r>
      <w:del w:id="909" w:author="Laura Dee" w:date="2023-05-11T12:07:00Z">
        <w:r w:rsidDel="00620FDC">
          <w:rPr>
            <w:rFonts w:ascii="Calibri" w:eastAsia="Calibri" w:hAnsi="Calibri" w:cs="Calibri"/>
            <w:color w:val="333333"/>
            <w:sz w:val="24"/>
            <w:szCs w:val="24"/>
            <w:highlight w:val="white"/>
          </w:rPr>
          <w:delText xml:space="preserve">that vary between sites and correlate with our </w:delText>
        </w:r>
        <w:r w:rsidRPr="002B534A" w:rsidDel="00620FDC">
          <w:rPr>
            <w:rFonts w:ascii="Calibri" w:eastAsia="Calibri" w:hAnsi="Calibri" w:cs="Calibri"/>
            <w:color w:val="333333"/>
            <w:sz w:val="24"/>
            <w:szCs w:val="24"/>
          </w:rPr>
          <w:delText>causal variable of interest</w:delText>
        </w:r>
        <w:r w:rsidR="002B534A" w:rsidRPr="002B534A" w:rsidDel="00620FDC">
          <w:rPr>
            <w:rFonts w:ascii="Calibri" w:eastAsia="Calibri" w:hAnsi="Calibri" w:cs="Calibri"/>
            <w:color w:val="333333"/>
            <w:sz w:val="24"/>
            <w:szCs w:val="24"/>
          </w:rPr>
          <w:delText xml:space="preserve"> </w:delText>
        </w:r>
      </w:del>
      <w:r w:rsidR="002B534A" w:rsidRPr="002B534A">
        <w:rPr>
          <w:rFonts w:ascii="Calibri" w:eastAsia="Calibri" w:hAnsi="Calibri" w:cs="Calibri"/>
          <w:color w:val="333333"/>
          <w:sz w:val="24"/>
          <w:szCs w:val="24"/>
        </w:rPr>
        <w:t>(Fig 6c and d)</w:t>
      </w:r>
      <w:r w:rsidRPr="002B534A">
        <w:rPr>
          <w:rFonts w:ascii="Calibri" w:eastAsia="Calibri" w:hAnsi="Calibri" w:cs="Calibri"/>
          <w:color w:val="333333"/>
          <w:sz w:val="24"/>
          <w:szCs w:val="24"/>
        </w:rPr>
        <w:t xml:space="preserve">. </w:t>
      </w:r>
      <w:del w:id="910" w:author="Laura Dee" w:date="2023-05-11T12:08:00Z">
        <w:r w:rsidRPr="002B534A" w:rsidDel="00620FDC">
          <w:rPr>
            <w:rFonts w:ascii="Calibri" w:eastAsia="Calibri" w:hAnsi="Calibri" w:cs="Calibri"/>
            <w:color w:val="333333"/>
            <w:sz w:val="24"/>
            <w:szCs w:val="24"/>
          </w:rPr>
          <w:delText xml:space="preserve">Because </w:delText>
        </w:r>
        <w:r w:rsidR="002B534A" w:rsidRPr="002B534A" w:rsidDel="00620FDC">
          <w:rPr>
            <w:rFonts w:ascii="Calibri" w:eastAsia="Calibri" w:hAnsi="Calibri" w:cs="Calibri"/>
            <w:color w:val="333333"/>
            <w:sz w:val="24"/>
            <w:szCs w:val="24"/>
          </w:rPr>
          <w:delText>of this control for the unobserved confounder</w:delText>
        </w:r>
        <w:r w:rsidRPr="002B534A" w:rsidDel="00620FDC">
          <w:rPr>
            <w:rFonts w:ascii="Calibri" w:eastAsia="Calibri" w:hAnsi="Calibri" w:cs="Calibri"/>
            <w:color w:val="333333"/>
            <w:sz w:val="24"/>
            <w:szCs w:val="24"/>
          </w:rPr>
          <w:delText xml:space="preserve">, we </w:delText>
        </w:r>
        <w:r w:rsidDel="00620FDC">
          <w:rPr>
            <w:rFonts w:ascii="Calibri" w:eastAsia="Calibri" w:hAnsi="Calibri" w:cs="Calibri"/>
            <w:color w:val="333333"/>
            <w:sz w:val="24"/>
            <w:szCs w:val="24"/>
            <w:highlight w:val="white"/>
          </w:rPr>
          <w:delText xml:space="preserve">can use hierarchical mixed effects statistical models that include a random effect of site and no longer violate the random effects assumption. Further, the coefficient for our causal variable of interest is now estimated while controlling for cluster-level confounding variables </w:delText>
        </w:r>
      </w:del>
      <w:del w:id="911" w:author="Laura Dee" w:date="2023-05-11T10:26:00Z">
        <w:r w:rsidDel="00ED6506">
          <w:rPr>
            <w:rFonts w:ascii="Calibri" w:eastAsia="Calibri" w:hAnsi="Calibri" w:cs="Calibri"/>
            <w:color w:val="333333"/>
            <w:sz w:val="24"/>
            <w:szCs w:val="24"/>
            <w:highlight w:val="white"/>
          </w:rPr>
          <w:delText>-</w:delText>
        </w:r>
      </w:del>
      <w:del w:id="912" w:author="Laura Dee" w:date="2023-05-11T12:08:00Z">
        <w:r w:rsidDel="00620FDC">
          <w:rPr>
            <w:rFonts w:ascii="Calibri" w:eastAsia="Calibri" w:hAnsi="Calibri" w:cs="Calibri"/>
            <w:color w:val="333333"/>
            <w:sz w:val="24"/>
            <w:szCs w:val="24"/>
            <w:highlight w:val="white"/>
          </w:rPr>
          <w:delText xml:space="preserve"> whether they are known or not. This statistical </w:delText>
        </w:r>
        <w:r w:rsidR="00581014" w:rsidDel="00620FDC">
          <w:rPr>
            <w:rFonts w:ascii="Calibri" w:eastAsia="Calibri" w:hAnsi="Calibri" w:cs="Calibri"/>
            <w:color w:val="333333"/>
            <w:sz w:val="24"/>
            <w:szCs w:val="24"/>
            <w:highlight w:val="white"/>
          </w:rPr>
          <w:delText xml:space="preserve">model </w:delText>
        </w:r>
        <w:r w:rsidDel="00620FDC">
          <w:rPr>
            <w:rFonts w:ascii="Calibri" w:eastAsia="Calibri" w:hAnsi="Calibri" w:cs="Calibri"/>
            <w:color w:val="333333"/>
            <w:sz w:val="24"/>
            <w:szCs w:val="24"/>
            <w:highlight w:val="white"/>
          </w:rPr>
          <w:delText xml:space="preserve">design is </w:delText>
        </w:r>
        <w:r w:rsidRPr="00DB2929" w:rsidDel="00620FDC">
          <w:rPr>
            <w:rFonts w:ascii="Calibri" w:eastAsia="Calibri" w:hAnsi="Calibri" w:cs="Calibri"/>
            <w:color w:val="333333"/>
            <w:sz w:val="24"/>
            <w:szCs w:val="24"/>
            <w:highlight w:val="magenta"/>
          </w:rPr>
          <w:delText xml:space="preserve">useful as it allows us to derive causally valid inference about our </w:delText>
        </w:r>
        <w:r w:rsidR="007351D7" w:rsidDel="00620FDC">
          <w:rPr>
            <w:rFonts w:ascii="Calibri" w:eastAsia="Calibri" w:hAnsi="Calibri" w:cs="Calibri"/>
            <w:color w:val="333333"/>
            <w:sz w:val="24"/>
            <w:szCs w:val="24"/>
            <w:highlight w:val="magenta"/>
          </w:rPr>
          <w:delText>causal variable of interest</w:delText>
        </w:r>
        <w:r w:rsidRPr="00DB2929" w:rsidDel="00620FDC">
          <w:rPr>
            <w:rFonts w:ascii="Calibri" w:eastAsia="Calibri" w:hAnsi="Calibri" w:cs="Calibri"/>
            <w:color w:val="333333"/>
            <w:sz w:val="24"/>
            <w:szCs w:val="24"/>
            <w:highlight w:val="magenta"/>
          </w:rPr>
          <w:delText xml:space="preserve">, study </w:delText>
        </w:r>
        <w:r w:rsidDel="00620FDC">
          <w:rPr>
            <w:rFonts w:ascii="Calibri" w:eastAsia="Calibri" w:hAnsi="Calibri" w:cs="Calibri"/>
            <w:color w:val="333333"/>
            <w:sz w:val="24"/>
            <w:szCs w:val="24"/>
            <w:highlight w:val="white"/>
          </w:rPr>
          <w:delText xml:space="preserve">the effects of </w:delText>
        </w:r>
        <w:r w:rsidR="00440B68" w:rsidDel="00620FDC">
          <w:rPr>
            <w:rFonts w:ascii="Calibri" w:eastAsia="Calibri" w:hAnsi="Calibri" w:cs="Calibri"/>
            <w:color w:val="333333"/>
            <w:sz w:val="24"/>
            <w:szCs w:val="24"/>
            <w:highlight w:val="white"/>
          </w:rPr>
          <w:delText>between-site differences</w:delText>
        </w:r>
        <w:r w:rsidR="00DB2929" w:rsidDel="00620FDC">
          <w:rPr>
            <w:rFonts w:ascii="Calibri" w:eastAsia="Calibri" w:hAnsi="Calibri" w:cs="Calibri"/>
            <w:color w:val="333333"/>
            <w:sz w:val="24"/>
            <w:szCs w:val="24"/>
            <w:highlight w:val="white"/>
          </w:rPr>
          <w:delText xml:space="preserve"> </w:delText>
        </w:r>
        <w:r w:rsidDel="00620FDC">
          <w:rPr>
            <w:rFonts w:ascii="Calibri" w:eastAsia="Calibri" w:hAnsi="Calibri" w:cs="Calibri"/>
            <w:color w:val="333333"/>
            <w:sz w:val="24"/>
            <w:szCs w:val="24"/>
            <w:highlight w:val="white"/>
          </w:rPr>
          <w:delText xml:space="preserve">that are correlated with our causal variable of interest, </w:delText>
        </w:r>
        <w:commentRangeStart w:id="913"/>
        <w:r w:rsidR="00DB2929" w:rsidDel="00620FDC">
          <w:rPr>
            <w:rFonts w:ascii="Calibri" w:eastAsia="Calibri" w:hAnsi="Calibri" w:cs="Calibri"/>
            <w:color w:val="333333"/>
            <w:sz w:val="24"/>
            <w:szCs w:val="24"/>
            <w:highlight w:val="white"/>
          </w:rPr>
          <w:delText xml:space="preserve">use our models to generate counterfactual predictions, </w:delText>
        </w:r>
        <w:commentRangeEnd w:id="913"/>
        <w:r w:rsidR="00DB2929" w:rsidDel="00620FDC">
          <w:rPr>
            <w:rStyle w:val="CommentReference"/>
          </w:rPr>
          <w:commentReference w:id="913"/>
        </w:r>
        <w:r w:rsidDel="00620FDC">
          <w:rPr>
            <w:rFonts w:ascii="Calibri" w:eastAsia="Calibri" w:hAnsi="Calibri" w:cs="Calibri"/>
            <w:color w:val="333333"/>
            <w:sz w:val="24"/>
            <w:szCs w:val="24"/>
            <w:highlight w:val="white"/>
          </w:rPr>
          <w:delText xml:space="preserve">and learn about the variation between sites that is not correlated with our causal variable of interest via the random effects </w:delText>
        </w:r>
        <w:commentRangeStart w:id="914"/>
        <w:commentRangeStart w:id="915"/>
        <w:r w:rsidDel="00620FDC">
          <w:rPr>
            <w:rFonts w:ascii="Calibri" w:eastAsia="Calibri" w:hAnsi="Calibri" w:cs="Calibri"/>
            <w:color w:val="333333"/>
            <w:sz w:val="24"/>
            <w:szCs w:val="24"/>
            <w:highlight w:val="white"/>
          </w:rPr>
          <w:delText>efficiently</w:delText>
        </w:r>
        <w:commentRangeEnd w:id="914"/>
        <w:r w:rsidR="00186121" w:rsidDel="00620FDC">
          <w:rPr>
            <w:rStyle w:val="CommentReference"/>
          </w:rPr>
          <w:commentReference w:id="914"/>
        </w:r>
        <w:commentRangeEnd w:id="915"/>
        <w:r w:rsidR="00DB2929" w:rsidDel="00620FDC">
          <w:rPr>
            <w:rStyle w:val="CommentReference"/>
          </w:rPr>
          <w:commentReference w:id="915"/>
        </w:r>
        <w:r w:rsidDel="00620FDC">
          <w:rPr>
            <w:rFonts w:ascii="Calibri" w:eastAsia="Calibri" w:hAnsi="Calibri" w:cs="Calibri"/>
            <w:color w:val="333333"/>
            <w:sz w:val="24"/>
            <w:szCs w:val="24"/>
            <w:highlight w:val="white"/>
          </w:rPr>
          <w:delText xml:space="preserve">. </w:delText>
        </w:r>
      </w:del>
      <w:del w:id="916" w:author="Laura Dee" w:date="2023-04-04T14:03:00Z">
        <w:r w:rsidDel="00186121">
          <w:rPr>
            <w:rFonts w:ascii="Calibri" w:eastAsia="Calibri" w:hAnsi="Calibri" w:cs="Calibri"/>
            <w:color w:val="333333"/>
            <w:sz w:val="24"/>
            <w:szCs w:val="24"/>
            <w:highlight w:val="white"/>
          </w:rPr>
          <w:delText>As we have random effects</w:delText>
        </w:r>
        <w:commentRangeStart w:id="917"/>
        <w:r w:rsidDel="00186121">
          <w:rPr>
            <w:rFonts w:ascii="Calibri" w:eastAsia="Calibri" w:hAnsi="Calibri" w:cs="Calibri"/>
            <w:color w:val="333333"/>
            <w:sz w:val="24"/>
            <w:szCs w:val="24"/>
            <w:highlight w:val="white"/>
          </w:rPr>
          <w:delText xml:space="preserve">, tt </w:delText>
        </w:r>
        <w:commentRangeEnd w:id="917"/>
        <w:r w:rsidR="00315A41" w:rsidDel="00186121">
          <w:rPr>
            <w:rStyle w:val="CommentReference"/>
          </w:rPr>
          <w:commentReference w:id="917"/>
        </w:r>
        <w:r w:rsidDel="00186121">
          <w:rPr>
            <w:rFonts w:ascii="Calibri" w:eastAsia="Calibri" w:hAnsi="Calibri" w:cs="Calibri"/>
            <w:color w:val="333333"/>
            <w:sz w:val="24"/>
            <w:szCs w:val="24"/>
            <w:highlight w:val="white"/>
          </w:rPr>
          <w:delText xml:space="preserve">also means that our causally identified models can be used in a prediction or forecast setting for sites not included in our analysis. </w:delText>
        </w:r>
      </w:del>
    </w:p>
    <w:p w14:paraId="60392D32" w14:textId="6A6AACE1" w:rsidR="00766C2E" w:rsidRDefault="00037819">
      <w:pPr>
        <w:shd w:val="clear" w:color="auto" w:fill="FFFFFF"/>
        <w:spacing w:after="160"/>
        <w:ind w:firstLine="720"/>
        <w:rPr>
          <w:rFonts w:ascii="Calibri" w:eastAsia="Calibri" w:hAnsi="Calibri" w:cs="Calibri"/>
          <w:color w:val="333333"/>
          <w:sz w:val="24"/>
          <w:szCs w:val="24"/>
          <w:highlight w:val="white"/>
        </w:rPr>
        <w:pPrChange w:id="918" w:author="Laura Dee" w:date="2023-05-11T12:09:00Z">
          <w:pPr>
            <w:shd w:val="clear" w:color="auto" w:fill="FFFFFF"/>
            <w:spacing w:after="160"/>
          </w:pPr>
        </w:pPrChange>
      </w:pPr>
      <w:r>
        <w:rPr>
          <w:rFonts w:ascii="Calibri" w:eastAsia="Calibri" w:hAnsi="Calibri" w:cs="Calibri"/>
          <w:color w:val="333333"/>
          <w:sz w:val="24"/>
          <w:szCs w:val="24"/>
          <w:highlight w:val="white"/>
        </w:rPr>
        <w:t xml:space="preserve">Correlated random effects designs come in two </w:t>
      </w:r>
      <w:r w:rsidRPr="00DB2929">
        <w:rPr>
          <w:rFonts w:ascii="Calibri" w:eastAsia="Calibri" w:hAnsi="Calibri" w:cs="Calibri"/>
          <w:color w:val="333333"/>
          <w:sz w:val="24"/>
          <w:szCs w:val="24"/>
          <w:rPrChange w:id="919" w:author="Jarrett Byrnes [2]" w:date="2023-04-24T21:56:00Z">
            <w:rPr>
              <w:rFonts w:ascii="Calibri" w:eastAsia="Calibri" w:hAnsi="Calibri" w:cs="Calibri"/>
              <w:color w:val="333333"/>
              <w:sz w:val="24"/>
              <w:szCs w:val="24"/>
              <w:highlight w:val="white"/>
            </w:rPr>
          </w:rPrChange>
        </w:rPr>
        <w:t>forms</w:t>
      </w:r>
      <w:r w:rsidR="00186121" w:rsidRPr="00DB2929">
        <w:rPr>
          <w:rFonts w:ascii="Calibri" w:eastAsia="Calibri" w:hAnsi="Calibri" w:cs="Calibri"/>
          <w:color w:val="333333"/>
          <w:sz w:val="24"/>
          <w:szCs w:val="24"/>
          <w:rPrChange w:id="920" w:author="Jarrett Byrnes [2]" w:date="2023-04-24T21:56:00Z">
            <w:rPr>
              <w:rFonts w:ascii="Calibri" w:eastAsia="Calibri" w:hAnsi="Calibri" w:cs="Calibri"/>
              <w:color w:val="333333"/>
              <w:sz w:val="24"/>
              <w:szCs w:val="24"/>
              <w:highlight w:val="white"/>
            </w:rPr>
          </w:rPrChange>
        </w:rPr>
        <w:t xml:space="preserve"> </w:t>
      </w:r>
      <w:r w:rsidR="00186121" w:rsidRPr="00DB2929">
        <w:rPr>
          <w:rFonts w:ascii="Calibri" w:eastAsia="Calibri" w:hAnsi="Calibri" w:cs="Calibri"/>
          <w:color w:val="333333"/>
          <w:sz w:val="24"/>
          <w:szCs w:val="24"/>
          <w:rPrChange w:id="921" w:author="Jarrett Byrnes [2]" w:date="2023-04-24T21:56:00Z">
            <w:rPr>
              <w:rFonts w:ascii="Calibri" w:eastAsia="Calibri" w:hAnsi="Calibri" w:cs="Calibri"/>
              <w:color w:val="333333"/>
              <w:sz w:val="24"/>
              <w:szCs w:val="24"/>
              <w:highlight w:val="magenta"/>
            </w:rPr>
          </w:rPrChange>
        </w:rPr>
        <w:t xml:space="preserve">– </w:t>
      </w:r>
      <w:r w:rsidR="00DB2929" w:rsidRPr="00DB2929">
        <w:rPr>
          <w:rFonts w:ascii="Calibri" w:eastAsia="Calibri" w:hAnsi="Calibri" w:cs="Calibri"/>
          <w:color w:val="333333"/>
          <w:sz w:val="24"/>
          <w:szCs w:val="24"/>
          <w:rPrChange w:id="922" w:author="Jarrett Byrnes [2]" w:date="2023-04-24T21:56:00Z">
            <w:rPr>
              <w:rFonts w:ascii="Calibri" w:eastAsia="Calibri" w:hAnsi="Calibri" w:cs="Calibri"/>
              <w:color w:val="333333"/>
              <w:sz w:val="24"/>
              <w:szCs w:val="24"/>
              <w:highlight w:val="magenta"/>
            </w:rPr>
          </w:rPrChange>
        </w:rPr>
        <w:t xml:space="preserve">a group mean </w:t>
      </w:r>
      <w:r w:rsidR="00DB2929" w:rsidRPr="00DB2929">
        <w:rPr>
          <w:rFonts w:ascii="Calibri" w:eastAsia="Calibri" w:hAnsi="Calibri" w:cs="Calibri"/>
          <w:color w:val="333333"/>
          <w:sz w:val="24"/>
          <w:szCs w:val="24"/>
        </w:rPr>
        <w:t>covariate model design and a group mean centered model design (</w:t>
      </w:r>
      <w:r w:rsidR="00186121" w:rsidRPr="00DB2929">
        <w:rPr>
          <w:rFonts w:ascii="Calibri" w:eastAsia="Calibri" w:hAnsi="Calibri" w:cs="Calibri"/>
          <w:color w:val="333333"/>
          <w:sz w:val="24"/>
          <w:szCs w:val="24"/>
        </w:rPr>
        <w:t xml:space="preserve">shown in Figure 6 </w:t>
      </w:r>
      <w:r w:rsidR="0032799E" w:rsidRPr="00DB2929">
        <w:rPr>
          <w:rFonts w:ascii="Calibri" w:eastAsia="Calibri" w:hAnsi="Calibri" w:cs="Calibri"/>
          <w:color w:val="333333"/>
          <w:sz w:val="24"/>
          <w:szCs w:val="24"/>
        </w:rPr>
        <w:t>c</w:t>
      </w:r>
      <w:r w:rsidR="00186121" w:rsidRPr="00DB2929">
        <w:rPr>
          <w:rFonts w:ascii="Calibri" w:eastAsia="Calibri" w:hAnsi="Calibri" w:cs="Calibri"/>
          <w:color w:val="333333"/>
          <w:sz w:val="24"/>
          <w:szCs w:val="24"/>
        </w:rPr>
        <w:t xml:space="preserve"> and 6</w:t>
      </w:r>
      <w:r w:rsidR="0032799E" w:rsidRPr="00DB2929">
        <w:rPr>
          <w:rFonts w:ascii="Calibri" w:eastAsia="Calibri" w:hAnsi="Calibri" w:cs="Calibri"/>
          <w:color w:val="333333"/>
          <w:sz w:val="24"/>
          <w:szCs w:val="24"/>
        </w:rPr>
        <w:t>d</w:t>
      </w:r>
      <w:r w:rsidR="00186121" w:rsidRPr="00DB2929">
        <w:rPr>
          <w:rFonts w:ascii="Calibri" w:eastAsia="Calibri" w:hAnsi="Calibri" w:cs="Calibri"/>
          <w:color w:val="333333"/>
          <w:sz w:val="24"/>
          <w:szCs w:val="24"/>
        </w:rPr>
        <w:t xml:space="preserve"> respectively</w:t>
      </w:r>
      <w:r w:rsidR="00DB2929" w:rsidRPr="00DB2929">
        <w:rPr>
          <w:rFonts w:ascii="Calibri" w:eastAsia="Calibri" w:hAnsi="Calibri" w:cs="Calibri"/>
          <w:color w:val="333333"/>
          <w:sz w:val="24"/>
          <w:szCs w:val="24"/>
        </w:rPr>
        <w:t>).</w:t>
      </w:r>
      <w:r w:rsidRPr="00DB2929">
        <w:rPr>
          <w:rFonts w:ascii="Calibri" w:eastAsia="Calibri" w:hAnsi="Calibri" w:cs="Calibri"/>
          <w:color w:val="333333"/>
          <w:sz w:val="24"/>
          <w:szCs w:val="24"/>
        </w:rPr>
        <w:t xml:space="preserve"> </w:t>
      </w:r>
      <w:r w:rsidR="00DB2929" w:rsidRPr="00DB2929">
        <w:rPr>
          <w:rFonts w:ascii="Calibri" w:eastAsia="Calibri" w:hAnsi="Calibri" w:cs="Calibri"/>
          <w:color w:val="333333"/>
          <w:sz w:val="24"/>
          <w:szCs w:val="24"/>
        </w:rPr>
        <w:t>For the group mean covariate model design</w:t>
      </w:r>
      <w:r w:rsidRPr="00DB2929">
        <w:rPr>
          <w:rFonts w:ascii="Calibri" w:eastAsia="Calibri" w:hAnsi="Calibri" w:cs="Calibri"/>
          <w:color w:val="333333"/>
          <w:sz w:val="24"/>
          <w:szCs w:val="24"/>
        </w:rPr>
        <w:t>,</w:t>
      </w:r>
      <w:r>
        <w:rPr>
          <w:rFonts w:ascii="Calibri" w:eastAsia="Calibri" w:hAnsi="Calibri" w:cs="Calibri"/>
          <w:color w:val="333333"/>
          <w:sz w:val="24"/>
          <w:szCs w:val="24"/>
          <w:highlight w:val="white"/>
        </w:rPr>
        <w:t xml:space="preserve"> consider the following</w:t>
      </w:r>
      <w:r w:rsidR="00186121">
        <w:rPr>
          <w:rFonts w:ascii="Calibri" w:eastAsia="Calibri" w:hAnsi="Calibri" w:cs="Calibri"/>
          <w:color w:val="333333"/>
          <w:sz w:val="24"/>
          <w:szCs w:val="24"/>
          <w:highlight w:val="white"/>
        </w:rPr>
        <w:t xml:space="preserve"> equation</w:t>
      </w:r>
      <w:r>
        <w:rPr>
          <w:rFonts w:ascii="Calibri" w:eastAsia="Calibri" w:hAnsi="Calibri" w:cs="Calibri"/>
          <w:color w:val="333333"/>
          <w:sz w:val="24"/>
          <w:szCs w:val="24"/>
          <w:highlight w:val="white"/>
        </w:rPr>
        <w:t>:</w:t>
      </w:r>
    </w:p>
    <w:p w14:paraId="20830DB0" w14:textId="2A046860" w:rsidR="00B86FBC" w:rsidRPr="00B86FBC" w:rsidRDefault="00000000" w:rsidP="00B86FBC">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w:commentRangeStart w:id="923"/>
        <w:commentRangeStart w:id="924"/>
        <w:commentRangeStart w:id="925"/>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w:commentRangeEnd w:id="923"/>
          <m:r>
            <m:rPr>
              <m:sty m:val="p"/>
            </m:rPr>
            <w:rPr>
              <w:rStyle w:val="CommentReference"/>
            </w:rPr>
            <w:commentReference w:id="923"/>
          </m:r>
          <w:commentRangeEnd w:id="924"/>
          <m:r>
            <m:rPr>
              <m:sty m:val="p"/>
            </m:rPr>
            <w:rPr>
              <w:rStyle w:val="CommentReference"/>
            </w:rPr>
            <w:commentReference w:id="924"/>
          </m:r>
          <w:commentRangeEnd w:id="925"/>
          <m:r>
            <m:rPr>
              <m:sty m:val="p"/>
            </m:rPr>
            <w:rPr>
              <w:rStyle w:val="CommentReference"/>
            </w:rPr>
            <w:commentReference w:id="925"/>
          </m:r>
        </m:oMath>
      </m:oMathPara>
    </w:p>
    <w:p w14:paraId="776915BE" w14:textId="06199A07" w:rsidR="00B86FBC" w:rsidRPr="00B86FBC" w:rsidRDefault="00B86FBC" w:rsidP="00B86FBC">
      <w:pPr>
        <w:pStyle w:val="Caption"/>
        <w:jc w:val="right"/>
        <w:rPr>
          <w:rFonts w:ascii="Calibri" w:eastAsia="Calibri" w:hAnsi="Calibri" w:cs="Calibri"/>
          <w:i w:val="0"/>
          <w:color w:val="333333"/>
          <w:sz w:val="24"/>
          <w:szCs w:val="24"/>
          <w:highlight w:val="white"/>
        </w:rPr>
      </w:pPr>
      <w:r>
        <w:t xml:space="preserve">(8) </w:t>
      </w:r>
    </w:p>
    <w:p w14:paraId="51ABCAD6" w14:textId="0E885DCC" w:rsidR="00766C2E" w:rsidRPr="004A60D6" w:rsidRDefault="00037819">
      <w:pPr>
        <w:shd w:val="clear" w:color="auto" w:fill="FFFFFF"/>
        <w:spacing w:after="160"/>
        <w:rPr>
          <w:rFonts w:ascii="Calibri" w:eastAsia="Calibri" w:hAnsi="Calibri" w:cs="Calibri"/>
          <w:color w:val="333333"/>
          <w:sz w:val="24"/>
          <w:szCs w:val="24"/>
          <w:highlight w:val="green"/>
          <w:rPrChange w:id="926" w:author="Laura Dee" w:date="2023-05-05T14:07:00Z">
            <w:rPr>
              <w:rFonts w:ascii="Calibri" w:eastAsia="Calibri" w:hAnsi="Calibri" w:cs="Calibri"/>
              <w:color w:val="333333"/>
              <w:sz w:val="24"/>
              <w:szCs w:val="24"/>
              <w:highlight w:val="white"/>
            </w:rPr>
          </w:rPrChange>
        </w:rPr>
      </w:pPr>
      <w:r w:rsidRPr="004A60D6">
        <w:rPr>
          <w:rFonts w:ascii="Calibri" w:eastAsia="Calibri" w:hAnsi="Calibri" w:cs="Calibri"/>
          <w:color w:val="333333"/>
          <w:sz w:val="24"/>
          <w:szCs w:val="24"/>
          <w:highlight w:val="green"/>
          <w:rPrChange w:id="927" w:author="Laura Dee" w:date="2023-05-05T14:07:00Z">
            <w:rPr>
              <w:rFonts w:ascii="Calibri" w:eastAsia="Calibri" w:hAnsi="Calibri" w:cs="Calibri"/>
              <w:color w:val="333333"/>
              <w:sz w:val="24"/>
              <w:szCs w:val="24"/>
              <w:highlight w:val="white"/>
            </w:rPr>
          </w:rPrChange>
        </w:rPr>
        <w:lastRenderedPageBreak/>
        <w:t>$$y_{</w:t>
      </w:r>
      <w:proofErr w:type="spellStart"/>
      <w:proofErr w:type="gramStart"/>
      <w:r w:rsidRPr="004A60D6">
        <w:rPr>
          <w:rFonts w:ascii="Calibri" w:eastAsia="Calibri" w:hAnsi="Calibri" w:cs="Calibri"/>
          <w:color w:val="333333"/>
          <w:sz w:val="24"/>
          <w:szCs w:val="24"/>
          <w:highlight w:val="green"/>
          <w:rPrChange w:id="928" w:author="Laura Dee" w:date="2023-05-05T14:07:00Z">
            <w:rPr>
              <w:rFonts w:ascii="Calibri" w:eastAsia="Calibri" w:hAnsi="Calibri" w:cs="Calibri"/>
              <w:color w:val="333333"/>
              <w:sz w:val="24"/>
              <w:szCs w:val="24"/>
              <w:highlight w:val="white"/>
            </w:rPr>
          </w:rPrChange>
        </w:rPr>
        <w:t>ij</w:t>
      </w:r>
      <w:proofErr w:type="spellEnd"/>
      <w:r w:rsidRPr="004A60D6">
        <w:rPr>
          <w:rFonts w:ascii="Calibri" w:eastAsia="Calibri" w:hAnsi="Calibri" w:cs="Calibri"/>
          <w:color w:val="333333"/>
          <w:sz w:val="24"/>
          <w:szCs w:val="24"/>
          <w:highlight w:val="green"/>
          <w:rPrChange w:id="929" w:author="Laura Dee" w:date="2023-05-05T14:07:00Z">
            <w:rPr>
              <w:rFonts w:ascii="Calibri" w:eastAsia="Calibri" w:hAnsi="Calibri" w:cs="Calibri"/>
              <w:color w:val="333333"/>
              <w:sz w:val="24"/>
              <w:szCs w:val="24"/>
              <w:highlight w:val="white"/>
            </w:rPr>
          </w:rPrChange>
        </w:rPr>
        <w:t>}  =</w:t>
      </w:r>
      <w:proofErr w:type="gramEnd"/>
      <w:r w:rsidRPr="004A60D6">
        <w:rPr>
          <w:rFonts w:ascii="Calibri" w:eastAsia="Calibri" w:hAnsi="Calibri" w:cs="Calibri"/>
          <w:color w:val="333333"/>
          <w:sz w:val="24"/>
          <w:szCs w:val="24"/>
          <w:highlight w:val="green"/>
          <w:rPrChange w:id="930" w:author="Laura Dee" w:date="2023-05-05T14:07:00Z">
            <w:rPr>
              <w:rFonts w:ascii="Calibri" w:eastAsia="Calibri" w:hAnsi="Calibri" w:cs="Calibri"/>
              <w:color w:val="333333"/>
              <w:sz w:val="24"/>
              <w:szCs w:val="24"/>
              <w:highlight w:val="white"/>
            </w:rPr>
          </w:rPrChange>
        </w:rPr>
        <w:t xml:space="preserve"> \beta_0 + \beta_1 x_{</w:t>
      </w:r>
      <w:proofErr w:type="spellStart"/>
      <w:r w:rsidRPr="004A60D6">
        <w:rPr>
          <w:rFonts w:ascii="Calibri" w:eastAsia="Calibri" w:hAnsi="Calibri" w:cs="Calibri"/>
          <w:color w:val="333333"/>
          <w:sz w:val="24"/>
          <w:szCs w:val="24"/>
          <w:highlight w:val="green"/>
          <w:rPrChange w:id="931" w:author="Laura Dee" w:date="2023-05-05T14:07:00Z">
            <w:rPr>
              <w:rFonts w:ascii="Calibri" w:eastAsia="Calibri" w:hAnsi="Calibri" w:cs="Calibri"/>
              <w:color w:val="333333"/>
              <w:sz w:val="24"/>
              <w:szCs w:val="24"/>
              <w:highlight w:val="white"/>
            </w:rPr>
          </w:rPrChange>
        </w:rPr>
        <w:t>ij</w:t>
      </w:r>
      <w:proofErr w:type="spellEnd"/>
      <w:r w:rsidRPr="004A60D6">
        <w:rPr>
          <w:rFonts w:ascii="Calibri" w:eastAsia="Calibri" w:hAnsi="Calibri" w:cs="Calibri"/>
          <w:color w:val="333333"/>
          <w:sz w:val="24"/>
          <w:szCs w:val="24"/>
          <w:highlight w:val="green"/>
          <w:rPrChange w:id="932" w:author="Laura Dee" w:date="2023-05-05T14:07:00Z">
            <w:rPr>
              <w:rFonts w:ascii="Calibri" w:eastAsia="Calibri" w:hAnsi="Calibri" w:cs="Calibri"/>
              <w:color w:val="333333"/>
              <w:sz w:val="24"/>
              <w:szCs w:val="24"/>
              <w:highlight w:val="white"/>
            </w:rPr>
          </w:rPrChange>
        </w:rPr>
        <w:t>} + \beta_2 \bar{x_{</w:t>
      </w:r>
      <w:proofErr w:type="spellStart"/>
      <w:r w:rsidRPr="004A60D6">
        <w:rPr>
          <w:rFonts w:ascii="Calibri" w:eastAsia="Calibri" w:hAnsi="Calibri" w:cs="Calibri"/>
          <w:color w:val="333333"/>
          <w:sz w:val="24"/>
          <w:szCs w:val="24"/>
          <w:highlight w:val="green"/>
          <w:rPrChange w:id="933" w:author="Laura Dee" w:date="2023-05-05T14:07:00Z">
            <w:rPr>
              <w:rFonts w:ascii="Calibri" w:eastAsia="Calibri" w:hAnsi="Calibri" w:cs="Calibri"/>
              <w:color w:val="333333"/>
              <w:sz w:val="24"/>
              <w:szCs w:val="24"/>
              <w:highlight w:val="white"/>
            </w:rPr>
          </w:rPrChange>
        </w:rPr>
        <w:t>i</w:t>
      </w:r>
      <w:proofErr w:type="spellEnd"/>
      <w:r w:rsidRPr="004A60D6">
        <w:rPr>
          <w:rFonts w:ascii="Calibri" w:eastAsia="Calibri" w:hAnsi="Calibri" w:cs="Calibri"/>
          <w:color w:val="333333"/>
          <w:sz w:val="24"/>
          <w:szCs w:val="24"/>
          <w:highlight w:val="green"/>
          <w:rPrChange w:id="934" w:author="Laura Dee" w:date="2023-05-05T14:07:00Z">
            <w:rPr>
              <w:rFonts w:ascii="Calibri" w:eastAsia="Calibri" w:hAnsi="Calibri" w:cs="Calibri"/>
              <w:color w:val="333333"/>
              <w:sz w:val="24"/>
              <w:szCs w:val="24"/>
              <w:highlight w:val="white"/>
            </w:rPr>
          </w:rPrChange>
        </w:rPr>
        <w:t>}} + \</w:t>
      </w:r>
      <w:proofErr w:type="spellStart"/>
      <w:r w:rsidRPr="004A60D6">
        <w:rPr>
          <w:rFonts w:ascii="Calibri" w:eastAsia="Calibri" w:hAnsi="Calibri" w:cs="Calibri"/>
          <w:color w:val="333333"/>
          <w:sz w:val="24"/>
          <w:szCs w:val="24"/>
          <w:highlight w:val="green"/>
          <w:rPrChange w:id="935" w:author="Laura Dee" w:date="2023-05-05T14:07:00Z">
            <w:rPr>
              <w:rFonts w:ascii="Calibri" w:eastAsia="Calibri" w:hAnsi="Calibri" w:cs="Calibri"/>
              <w:color w:val="333333"/>
              <w:sz w:val="24"/>
              <w:szCs w:val="24"/>
              <w:highlight w:val="white"/>
            </w:rPr>
          </w:rPrChange>
        </w:rPr>
        <w:t>delta_i</w:t>
      </w:r>
      <w:proofErr w:type="spellEnd"/>
      <w:r w:rsidRPr="004A60D6">
        <w:rPr>
          <w:rFonts w:ascii="Calibri" w:eastAsia="Calibri" w:hAnsi="Calibri" w:cs="Calibri"/>
          <w:color w:val="333333"/>
          <w:sz w:val="24"/>
          <w:szCs w:val="24"/>
          <w:highlight w:val="green"/>
          <w:rPrChange w:id="936" w:author="Laura Dee" w:date="2023-05-05T14:07:00Z">
            <w:rPr>
              <w:rFonts w:ascii="Calibri" w:eastAsia="Calibri" w:hAnsi="Calibri" w:cs="Calibri"/>
              <w:color w:val="333333"/>
              <w:sz w:val="24"/>
              <w:szCs w:val="24"/>
              <w:highlight w:val="white"/>
            </w:rPr>
          </w:rPrChange>
        </w:rPr>
        <w:t xml:space="preserve"> + \epsilon_{</w:t>
      </w:r>
      <w:proofErr w:type="spellStart"/>
      <w:r w:rsidRPr="004A60D6">
        <w:rPr>
          <w:rFonts w:ascii="Calibri" w:eastAsia="Calibri" w:hAnsi="Calibri" w:cs="Calibri"/>
          <w:color w:val="333333"/>
          <w:sz w:val="24"/>
          <w:szCs w:val="24"/>
          <w:highlight w:val="green"/>
          <w:rPrChange w:id="937" w:author="Laura Dee" w:date="2023-05-05T14:07:00Z">
            <w:rPr>
              <w:rFonts w:ascii="Calibri" w:eastAsia="Calibri" w:hAnsi="Calibri" w:cs="Calibri"/>
              <w:color w:val="333333"/>
              <w:sz w:val="24"/>
              <w:szCs w:val="24"/>
              <w:highlight w:val="white"/>
            </w:rPr>
          </w:rPrChange>
        </w:rPr>
        <w:t>ij</w:t>
      </w:r>
      <w:proofErr w:type="spellEnd"/>
      <w:r w:rsidRPr="004A60D6">
        <w:rPr>
          <w:rFonts w:ascii="Calibri" w:eastAsia="Calibri" w:hAnsi="Calibri" w:cs="Calibri"/>
          <w:color w:val="333333"/>
          <w:sz w:val="24"/>
          <w:szCs w:val="24"/>
          <w:highlight w:val="green"/>
          <w:rPrChange w:id="938" w:author="Laura Dee" w:date="2023-05-05T14:07:00Z">
            <w:rPr>
              <w:rFonts w:ascii="Calibri" w:eastAsia="Calibri" w:hAnsi="Calibri" w:cs="Calibri"/>
              <w:color w:val="333333"/>
              <w:sz w:val="24"/>
              <w:szCs w:val="24"/>
              <w:highlight w:val="white"/>
            </w:rPr>
          </w:rPrChange>
        </w:rPr>
        <w:t>} \\</w:t>
      </w:r>
    </w:p>
    <w:p w14:paraId="46916675" w14:textId="77777777" w:rsidR="00766C2E" w:rsidRPr="004A60D6" w:rsidRDefault="00037819">
      <w:pPr>
        <w:shd w:val="clear" w:color="auto" w:fill="FFFFFF"/>
        <w:spacing w:after="160"/>
        <w:rPr>
          <w:rFonts w:ascii="Calibri" w:eastAsia="Calibri" w:hAnsi="Calibri" w:cs="Calibri"/>
          <w:color w:val="333333"/>
          <w:sz w:val="24"/>
          <w:szCs w:val="24"/>
          <w:highlight w:val="green"/>
          <w:rPrChange w:id="939" w:author="Laura Dee" w:date="2023-05-05T14:07:00Z">
            <w:rPr>
              <w:rFonts w:ascii="Calibri" w:eastAsia="Calibri" w:hAnsi="Calibri" w:cs="Calibri"/>
              <w:color w:val="333333"/>
              <w:sz w:val="24"/>
              <w:szCs w:val="24"/>
              <w:highlight w:val="white"/>
            </w:rPr>
          </w:rPrChange>
        </w:rPr>
      </w:pPr>
      <w:r w:rsidRPr="004A60D6">
        <w:rPr>
          <w:rFonts w:ascii="Calibri" w:eastAsia="Calibri" w:hAnsi="Calibri" w:cs="Calibri"/>
          <w:color w:val="333333"/>
          <w:sz w:val="24"/>
          <w:szCs w:val="24"/>
          <w:highlight w:val="green"/>
          <w:rPrChange w:id="940" w:author="Laura Dee" w:date="2023-05-05T14:07:00Z">
            <w:rPr>
              <w:rFonts w:ascii="Calibri" w:eastAsia="Calibri" w:hAnsi="Calibri" w:cs="Calibri"/>
              <w:color w:val="333333"/>
              <w:sz w:val="24"/>
              <w:szCs w:val="24"/>
              <w:highlight w:val="white"/>
            </w:rPr>
          </w:rPrChange>
        </w:rPr>
        <w:t>\</w:t>
      </w:r>
      <w:proofErr w:type="spellStart"/>
      <w:r w:rsidRPr="004A60D6">
        <w:rPr>
          <w:rFonts w:ascii="Calibri" w:eastAsia="Calibri" w:hAnsi="Calibri" w:cs="Calibri"/>
          <w:color w:val="333333"/>
          <w:sz w:val="24"/>
          <w:szCs w:val="24"/>
          <w:highlight w:val="green"/>
          <w:rPrChange w:id="941" w:author="Laura Dee" w:date="2023-05-05T14:07:00Z">
            <w:rPr>
              <w:rFonts w:ascii="Calibri" w:eastAsia="Calibri" w:hAnsi="Calibri" w:cs="Calibri"/>
              <w:color w:val="333333"/>
              <w:sz w:val="24"/>
              <w:szCs w:val="24"/>
              <w:highlight w:val="white"/>
            </w:rPr>
          </w:rPrChange>
        </w:rPr>
        <w:t>delta_i</w:t>
      </w:r>
      <w:proofErr w:type="spellEnd"/>
      <w:r w:rsidRPr="004A60D6">
        <w:rPr>
          <w:rFonts w:ascii="Calibri" w:eastAsia="Calibri" w:hAnsi="Calibri" w:cs="Calibri"/>
          <w:color w:val="333333"/>
          <w:sz w:val="24"/>
          <w:szCs w:val="24"/>
          <w:highlight w:val="green"/>
          <w:rPrChange w:id="942" w:author="Laura Dee" w:date="2023-05-05T14:07:00Z">
            <w:rPr>
              <w:rFonts w:ascii="Calibri" w:eastAsia="Calibri" w:hAnsi="Calibri" w:cs="Calibri"/>
              <w:color w:val="333333"/>
              <w:sz w:val="24"/>
              <w:szCs w:val="24"/>
              <w:highlight w:val="white"/>
            </w:rPr>
          </w:rPrChange>
        </w:rPr>
        <w:t xml:space="preserve"> \sim \</w:t>
      </w:r>
      <w:proofErr w:type="spellStart"/>
      <w:r w:rsidRPr="004A60D6">
        <w:rPr>
          <w:rFonts w:ascii="Calibri" w:eastAsia="Calibri" w:hAnsi="Calibri" w:cs="Calibri"/>
          <w:color w:val="333333"/>
          <w:sz w:val="24"/>
          <w:szCs w:val="24"/>
          <w:highlight w:val="green"/>
          <w:rPrChange w:id="943" w:author="Laura Dee" w:date="2023-05-05T14:07:00Z">
            <w:rPr>
              <w:rFonts w:ascii="Calibri" w:eastAsia="Calibri" w:hAnsi="Calibri" w:cs="Calibri"/>
              <w:color w:val="333333"/>
              <w:sz w:val="24"/>
              <w:szCs w:val="24"/>
              <w:highlight w:val="white"/>
            </w:rPr>
          </w:rPrChange>
        </w:rPr>
        <w:t>mathcal</w:t>
      </w:r>
      <w:proofErr w:type="spellEnd"/>
      <w:r w:rsidRPr="004A60D6">
        <w:rPr>
          <w:rFonts w:ascii="Calibri" w:eastAsia="Calibri" w:hAnsi="Calibri" w:cs="Calibri"/>
          <w:color w:val="333333"/>
          <w:sz w:val="24"/>
          <w:szCs w:val="24"/>
          <w:highlight w:val="green"/>
          <w:rPrChange w:id="944" w:author="Laura Dee" w:date="2023-05-05T14:07:00Z">
            <w:rPr>
              <w:rFonts w:ascii="Calibri" w:eastAsia="Calibri" w:hAnsi="Calibri" w:cs="Calibri"/>
              <w:color w:val="333333"/>
              <w:sz w:val="24"/>
              <w:szCs w:val="24"/>
              <w:highlight w:val="white"/>
            </w:rPr>
          </w:rPrChange>
        </w:rPr>
        <w:t>{N</w:t>
      </w:r>
      <w:proofErr w:type="gramStart"/>
      <w:r w:rsidRPr="004A60D6">
        <w:rPr>
          <w:rFonts w:ascii="Calibri" w:eastAsia="Calibri" w:hAnsi="Calibri" w:cs="Calibri"/>
          <w:color w:val="333333"/>
          <w:sz w:val="24"/>
          <w:szCs w:val="24"/>
          <w:highlight w:val="green"/>
          <w:rPrChange w:id="945" w:author="Laura Dee" w:date="2023-05-05T14:07:00Z">
            <w:rPr>
              <w:rFonts w:ascii="Calibri" w:eastAsia="Calibri" w:hAnsi="Calibri" w:cs="Calibri"/>
              <w:color w:val="333333"/>
              <w:sz w:val="24"/>
              <w:szCs w:val="24"/>
              <w:highlight w:val="white"/>
            </w:rPr>
          </w:rPrChange>
        </w:rPr>
        <w:t>}(</w:t>
      </w:r>
      <w:proofErr w:type="gramEnd"/>
      <w:r w:rsidRPr="004A60D6">
        <w:rPr>
          <w:rFonts w:ascii="Calibri" w:eastAsia="Calibri" w:hAnsi="Calibri" w:cs="Calibri"/>
          <w:color w:val="333333"/>
          <w:sz w:val="24"/>
          <w:szCs w:val="24"/>
          <w:highlight w:val="green"/>
          <w:rPrChange w:id="946" w:author="Laura Dee" w:date="2023-05-05T14:07:00Z">
            <w:rPr>
              <w:rFonts w:ascii="Calibri" w:eastAsia="Calibri" w:hAnsi="Calibri" w:cs="Calibri"/>
              <w:color w:val="333333"/>
              <w:sz w:val="24"/>
              <w:szCs w:val="24"/>
              <w:highlight w:val="white"/>
            </w:rPr>
          </w:rPrChange>
        </w:rPr>
        <w:t>0, \sigma^2_{site}) \\ \\</w:t>
      </w:r>
    </w:p>
    <w:p w14:paraId="531473DD" w14:textId="53432F8D" w:rsidR="00766C2E" w:rsidRPr="004A60D6" w:rsidRDefault="00037819">
      <w:pPr>
        <w:shd w:val="clear" w:color="auto" w:fill="FFFFFF"/>
        <w:spacing w:after="160"/>
        <w:rPr>
          <w:rFonts w:ascii="Calibri" w:eastAsia="Calibri" w:hAnsi="Calibri" w:cs="Calibri"/>
          <w:color w:val="333333"/>
          <w:sz w:val="24"/>
          <w:szCs w:val="24"/>
          <w:highlight w:val="green"/>
          <w:rPrChange w:id="947" w:author="Laura Dee" w:date="2023-05-05T14:07:00Z">
            <w:rPr>
              <w:rFonts w:ascii="Calibri" w:eastAsia="Calibri" w:hAnsi="Calibri" w:cs="Calibri"/>
              <w:color w:val="333333"/>
              <w:sz w:val="24"/>
              <w:szCs w:val="24"/>
              <w:highlight w:val="white"/>
            </w:rPr>
          </w:rPrChange>
        </w:rPr>
      </w:pPr>
      <w:r w:rsidRPr="004A60D6">
        <w:rPr>
          <w:rFonts w:ascii="Calibri" w:eastAsia="Calibri" w:hAnsi="Calibri" w:cs="Calibri"/>
          <w:color w:val="333333"/>
          <w:sz w:val="24"/>
          <w:szCs w:val="24"/>
          <w:highlight w:val="green"/>
          <w:rPrChange w:id="948" w:author="Laura Dee" w:date="2023-05-05T14:07:00Z">
            <w:rPr>
              <w:rFonts w:ascii="Calibri" w:eastAsia="Calibri" w:hAnsi="Calibri" w:cs="Calibri"/>
              <w:color w:val="333333"/>
              <w:sz w:val="24"/>
              <w:szCs w:val="24"/>
              <w:highlight w:val="white"/>
            </w:rPr>
          </w:rPrChange>
        </w:rPr>
        <w:t>\epsilon_{</w:t>
      </w:r>
      <w:proofErr w:type="spellStart"/>
      <w:r w:rsidRPr="004A60D6">
        <w:rPr>
          <w:rFonts w:ascii="Calibri" w:eastAsia="Calibri" w:hAnsi="Calibri" w:cs="Calibri"/>
          <w:color w:val="333333"/>
          <w:sz w:val="24"/>
          <w:szCs w:val="24"/>
          <w:highlight w:val="green"/>
          <w:rPrChange w:id="949" w:author="Laura Dee" w:date="2023-05-05T14:07:00Z">
            <w:rPr>
              <w:rFonts w:ascii="Calibri" w:eastAsia="Calibri" w:hAnsi="Calibri" w:cs="Calibri"/>
              <w:color w:val="333333"/>
              <w:sz w:val="24"/>
              <w:szCs w:val="24"/>
              <w:highlight w:val="white"/>
            </w:rPr>
          </w:rPrChange>
        </w:rPr>
        <w:t>ij</w:t>
      </w:r>
      <w:proofErr w:type="spellEnd"/>
      <w:r w:rsidRPr="004A60D6">
        <w:rPr>
          <w:rFonts w:ascii="Calibri" w:eastAsia="Calibri" w:hAnsi="Calibri" w:cs="Calibri"/>
          <w:color w:val="333333"/>
          <w:sz w:val="24"/>
          <w:szCs w:val="24"/>
          <w:highlight w:val="green"/>
          <w:rPrChange w:id="950" w:author="Laura Dee" w:date="2023-05-05T14:07:00Z">
            <w:rPr>
              <w:rFonts w:ascii="Calibri" w:eastAsia="Calibri" w:hAnsi="Calibri" w:cs="Calibri"/>
              <w:color w:val="333333"/>
              <w:sz w:val="24"/>
              <w:szCs w:val="24"/>
              <w:highlight w:val="white"/>
            </w:rPr>
          </w:rPrChange>
        </w:rPr>
        <w:t>} \sim \</w:t>
      </w:r>
      <w:proofErr w:type="spellStart"/>
      <w:r w:rsidRPr="004A60D6">
        <w:rPr>
          <w:rFonts w:ascii="Calibri" w:eastAsia="Calibri" w:hAnsi="Calibri" w:cs="Calibri"/>
          <w:color w:val="333333"/>
          <w:sz w:val="24"/>
          <w:szCs w:val="24"/>
          <w:highlight w:val="green"/>
          <w:rPrChange w:id="951" w:author="Laura Dee" w:date="2023-05-05T14:07:00Z">
            <w:rPr>
              <w:rFonts w:ascii="Calibri" w:eastAsia="Calibri" w:hAnsi="Calibri" w:cs="Calibri"/>
              <w:color w:val="333333"/>
              <w:sz w:val="24"/>
              <w:szCs w:val="24"/>
              <w:highlight w:val="white"/>
            </w:rPr>
          </w:rPrChange>
        </w:rPr>
        <w:t>mathcal</w:t>
      </w:r>
      <w:proofErr w:type="spellEnd"/>
      <w:r w:rsidRPr="004A60D6">
        <w:rPr>
          <w:rFonts w:ascii="Calibri" w:eastAsia="Calibri" w:hAnsi="Calibri" w:cs="Calibri"/>
          <w:color w:val="333333"/>
          <w:sz w:val="24"/>
          <w:szCs w:val="24"/>
          <w:highlight w:val="green"/>
          <w:rPrChange w:id="952" w:author="Laura Dee" w:date="2023-05-05T14:07:00Z">
            <w:rPr>
              <w:rFonts w:ascii="Calibri" w:eastAsia="Calibri" w:hAnsi="Calibri" w:cs="Calibri"/>
              <w:color w:val="333333"/>
              <w:sz w:val="24"/>
              <w:szCs w:val="24"/>
              <w:highlight w:val="white"/>
            </w:rPr>
          </w:rPrChange>
        </w:rPr>
        <w:t>{N</w:t>
      </w:r>
      <w:proofErr w:type="gramStart"/>
      <w:r w:rsidRPr="004A60D6">
        <w:rPr>
          <w:rFonts w:ascii="Calibri" w:eastAsia="Calibri" w:hAnsi="Calibri" w:cs="Calibri"/>
          <w:color w:val="333333"/>
          <w:sz w:val="24"/>
          <w:szCs w:val="24"/>
          <w:highlight w:val="green"/>
          <w:rPrChange w:id="953" w:author="Laura Dee" w:date="2023-05-05T14:07:00Z">
            <w:rPr>
              <w:rFonts w:ascii="Calibri" w:eastAsia="Calibri" w:hAnsi="Calibri" w:cs="Calibri"/>
              <w:color w:val="333333"/>
              <w:sz w:val="24"/>
              <w:szCs w:val="24"/>
              <w:highlight w:val="white"/>
            </w:rPr>
          </w:rPrChange>
        </w:rPr>
        <w:t>}(</w:t>
      </w:r>
      <w:proofErr w:type="gramEnd"/>
      <w:r w:rsidRPr="004A60D6">
        <w:rPr>
          <w:rFonts w:ascii="Calibri" w:eastAsia="Calibri" w:hAnsi="Calibri" w:cs="Calibri"/>
          <w:color w:val="333333"/>
          <w:sz w:val="24"/>
          <w:szCs w:val="24"/>
          <w:highlight w:val="green"/>
          <w:rPrChange w:id="954" w:author="Laura Dee" w:date="2023-05-05T14:07:00Z">
            <w:rPr>
              <w:rFonts w:ascii="Calibri" w:eastAsia="Calibri" w:hAnsi="Calibri" w:cs="Calibri"/>
              <w:color w:val="333333"/>
              <w:sz w:val="24"/>
              <w:szCs w:val="24"/>
              <w:highlight w:val="white"/>
            </w:rPr>
          </w:rPrChange>
        </w:rPr>
        <w:t>0, \sigma^2)</w:t>
      </w:r>
      <w:r w:rsidR="00B86FBC" w:rsidRPr="004A60D6">
        <w:rPr>
          <w:rFonts w:ascii="Calibri" w:eastAsia="Calibri" w:hAnsi="Calibri" w:cs="Calibri"/>
          <w:color w:val="333333"/>
          <w:sz w:val="24"/>
          <w:szCs w:val="24"/>
          <w:highlight w:val="green"/>
          <w:rPrChange w:id="955" w:author="Laura Dee" w:date="2023-05-05T14:07:00Z">
            <w:rPr>
              <w:rFonts w:ascii="Calibri" w:eastAsia="Calibri" w:hAnsi="Calibri" w:cs="Calibri"/>
              <w:color w:val="333333"/>
              <w:sz w:val="24"/>
              <w:szCs w:val="24"/>
              <w:highlight w:val="white"/>
            </w:rPr>
          </w:rPrChange>
        </w:rPr>
        <w:t xml:space="preserve"> </w:t>
      </w:r>
      <w:r w:rsidRPr="004A60D6">
        <w:rPr>
          <w:rFonts w:ascii="Calibri" w:eastAsia="Calibri" w:hAnsi="Calibri" w:cs="Calibri"/>
          <w:color w:val="333333"/>
          <w:sz w:val="24"/>
          <w:szCs w:val="24"/>
          <w:highlight w:val="green"/>
          <w:rPrChange w:id="956" w:author="Laura Dee" w:date="2023-05-05T14:07:00Z">
            <w:rPr>
              <w:rFonts w:ascii="Calibri" w:eastAsia="Calibri" w:hAnsi="Calibri" w:cs="Calibri"/>
              <w:color w:val="333333"/>
              <w:sz w:val="24"/>
              <w:szCs w:val="24"/>
              <w:highlight w:val="white"/>
            </w:rPr>
          </w:rPrChange>
        </w:rPr>
        <w:t>$$</w:t>
      </w:r>
    </w:p>
    <w:p w14:paraId="52ADCB90" w14:textId="2C7C9238" w:rsidR="00766C2E" w:rsidRDefault="00037819">
      <w:pPr>
        <w:shd w:val="clear" w:color="auto" w:fill="FFFFFF"/>
        <w:spacing w:after="160"/>
        <w:rPr>
          <w:rFonts w:ascii="Calibri" w:eastAsia="Calibri" w:hAnsi="Calibri" w:cs="Calibri"/>
          <w:color w:val="333333"/>
          <w:sz w:val="24"/>
          <w:szCs w:val="24"/>
          <w:highlight w:val="white"/>
        </w:rPr>
        <w:pPrChange w:id="957" w:author="Laura Dee" w:date="2023-05-05T15:17:00Z">
          <w:pPr>
            <w:shd w:val="clear" w:color="auto" w:fill="FFFFFF"/>
            <w:spacing w:after="160"/>
            <w:ind w:firstLine="720"/>
          </w:pPr>
        </w:pPrChange>
      </w:pPr>
      <w:r>
        <w:rPr>
          <w:rFonts w:ascii="Calibri" w:eastAsia="Calibri" w:hAnsi="Calibri" w:cs="Calibri"/>
          <w:color w:val="333333"/>
          <w:sz w:val="24"/>
          <w:szCs w:val="24"/>
          <w:highlight w:val="white"/>
        </w:rPr>
        <w:t xml:space="preserve">where </w:t>
      </w:r>
      <m:oMath>
        <m:sSub>
          <m:sSubPr>
            <m:ctrlPr>
              <w:ins w:id="958" w:author="Jarrett Byrnes [2]" w:date="2023-04-26T14:40:00Z">
                <w:rPr>
                  <w:rFonts w:ascii="Cambria Math" w:eastAsia="Calibri" w:hAnsi="Cambria Math" w:cs="Calibri"/>
                  <w:color w:val="333333"/>
                  <w:sz w:val="24"/>
                  <w:szCs w:val="24"/>
                </w:rPr>
              </w:ins>
            </m:ctrlPr>
          </m:sSubPr>
          <m:e>
            <m:r>
              <w:ins w:id="959" w:author="Jarrett Byrnes [2]" w:date="2023-04-26T14:40:00Z">
                <m:rPr>
                  <m:sty m:val="p"/>
                </m:rPr>
                <w:rPr>
                  <w:rFonts w:ascii="Cambria Math" w:eastAsia="Calibri" w:hAnsi="Cambria Math" w:cs="Calibri"/>
                  <w:color w:val="333333"/>
                  <w:sz w:val="24"/>
                  <w:szCs w:val="24"/>
                  <w:highlight w:val="white"/>
                </w:rPr>
                <m:t>β</m:t>
              </w:ins>
            </m:r>
          </m:e>
          <m:sub>
            <m:r>
              <w:ins w:id="960" w:author="Jarrett Byrnes [2]" w:date="2023-04-26T14:40:00Z">
                <m:rPr>
                  <m:sty m:val="p"/>
                </m:rPr>
                <w:rPr>
                  <w:rFonts w:ascii="Cambria Math" w:eastAsia="Calibri" w:hAnsi="Cambria Math" w:cs="Calibri"/>
                  <w:color w:val="333333"/>
                  <w:sz w:val="24"/>
                  <w:szCs w:val="24"/>
                  <w:highlight w:val="white"/>
                </w:rPr>
                <m:t>2</m:t>
              </w:ins>
            </m:r>
          </m:sub>
        </m:sSub>
        <m:acc>
          <m:accPr>
            <m:chr m:val="̅"/>
            <m:ctrlPr>
              <w:ins w:id="961" w:author="Jarrett Byrnes [2]" w:date="2023-04-26T14:40:00Z">
                <w:rPr>
                  <w:rFonts w:ascii="Cambria Math" w:eastAsia="Calibri" w:hAnsi="Cambria Math" w:cs="Calibri"/>
                  <w:color w:val="333333"/>
                  <w:sz w:val="24"/>
                  <w:szCs w:val="24"/>
                </w:rPr>
              </w:ins>
            </m:ctrlPr>
          </m:accPr>
          <m:e>
            <m:sSub>
              <m:sSubPr>
                <m:ctrlPr>
                  <w:ins w:id="962" w:author="Jarrett Byrnes [2]" w:date="2023-04-26T14:40:00Z">
                    <w:rPr>
                      <w:rFonts w:ascii="Cambria Math" w:eastAsia="Calibri" w:hAnsi="Cambria Math" w:cs="Calibri"/>
                      <w:color w:val="333333"/>
                      <w:sz w:val="24"/>
                      <w:szCs w:val="24"/>
                    </w:rPr>
                  </w:ins>
                </m:ctrlPr>
              </m:sSubPr>
              <m:e>
                <m:r>
                  <w:ins w:id="963" w:author="Jarrett Byrnes [2]" w:date="2023-04-26T14:40:00Z">
                    <m:rPr>
                      <m:sty m:val="p"/>
                    </m:rPr>
                    <w:rPr>
                      <w:rFonts w:ascii="Cambria Math" w:eastAsia="Calibri" w:hAnsi="Cambria Math" w:cs="Calibri"/>
                      <w:color w:val="333333"/>
                      <w:sz w:val="24"/>
                      <w:szCs w:val="24"/>
                      <w:highlight w:val="white"/>
                    </w:rPr>
                    <m:t>x</m:t>
                  </w:ins>
                </m:r>
              </m:e>
              <m:sub>
                <m:r>
                  <w:ins w:id="964" w:author="Jarrett Byrnes [2]" w:date="2023-04-26T14:40:00Z">
                    <m:rPr>
                      <m:sty m:val="p"/>
                    </m:rPr>
                    <w:rPr>
                      <w:rFonts w:ascii="Cambria Math" w:eastAsia="Calibri" w:hAnsi="Cambria Math" w:cs="Calibri"/>
                      <w:color w:val="333333"/>
                      <w:sz w:val="24"/>
                      <w:szCs w:val="24"/>
                      <w:highlight w:val="white"/>
                    </w:rPr>
                    <m:t>i</m:t>
                  </w:ins>
                </m:r>
              </m:sub>
            </m:sSub>
          </m:e>
        </m:acc>
      </m:oMath>
      <w:ins w:id="965" w:author="Jarrett Byrnes [2]" w:date="2023-04-26T14:40:00Z">
        <w:r w:rsidR="007351D7">
          <w:rPr>
            <w:rFonts w:ascii="Calibri" w:eastAsia="Calibri" w:hAnsi="Calibri" w:cs="Calibri"/>
            <w:color w:val="333333"/>
            <w:sz w:val="24"/>
            <w:szCs w:val="24"/>
            <w:highlight w:val="white"/>
          </w:rPr>
          <w:t xml:space="preserve"> </w:t>
        </w:r>
      </w:ins>
      <w:del w:id="966" w:author="Jarrett Byrnes [2]" w:date="2023-04-26T14:40:00Z">
        <w:r w:rsidDel="007351D7">
          <w:rPr>
            <w:rFonts w:ascii="Calibri" w:eastAsia="Calibri" w:hAnsi="Calibri" w:cs="Calibri"/>
            <w:color w:val="333333"/>
            <w:sz w:val="24"/>
            <w:szCs w:val="24"/>
            <w:highlight w:val="white"/>
          </w:rPr>
          <w:delText>$\beta_2 \bar{x_{i}}$</w:delText>
        </w:r>
      </w:del>
      <w:r>
        <w:rPr>
          <w:rFonts w:ascii="Calibri" w:eastAsia="Calibri" w:hAnsi="Calibri" w:cs="Calibri"/>
          <w:color w:val="333333"/>
          <w:sz w:val="24"/>
          <w:szCs w:val="24"/>
          <w:highlight w:val="white"/>
        </w:rPr>
        <w:t xml:space="preserve"> accounts for the effect of cluster-level confounders. In Econometrics, this is known as a </w:t>
      </w:r>
      <w:commentRangeStart w:id="967"/>
      <w:commentRangeStart w:id="968"/>
      <w:commentRangeStart w:id="969"/>
      <w:proofErr w:type="spellStart"/>
      <w:r>
        <w:rPr>
          <w:rFonts w:ascii="Calibri" w:eastAsia="Calibri" w:hAnsi="Calibri" w:cs="Calibri"/>
          <w:b/>
          <w:color w:val="333333"/>
          <w:sz w:val="24"/>
          <w:szCs w:val="24"/>
          <w:highlight w:val="white"/>
        </w:rPr>
        <w:t>Mundlak</w:t>
      </w:r>
      <w:proofErr w:type="spellEnd"/>
      <w:r>
        <w:rPr>
          <w:rFonts w:ascii="Calibri" w:eastAsia="Calibri" w:hAnsi="Calibri" w:cs="Calibri"/>
          <w:b/>
          <w:color w:val="333333"/>
          <w:sz w:val="24"/>
          <w:szCs w:val="24"/>
          <w:highlight w:val="white"/>
        </w:rPr>
        <w:t xml:space="preserve"> Device </w:t>
      </w:r>
      <w:r>
        <w:fldChar w:fldCharType="begin"/>
      </w:r>
      <w:r w:rsidR="00F87D56">
        <w:instrText xml:space="preserve"> ADDIN ZOTERO_ITEM CSL_CITATION {"citationID":"BMuUiSoQ","properties":{"formattedCitation":"(Mundlak 1978)","plainCitation":"(Mundlak 1978)","noteIndex":0},"citationItems":[{"id":12390,"uris":["http://zotero.org/users/1810851/items/SH9BRLK2"],"itemData":{"id":12390,"type":"article-journal","abstract":"In empirical analysis of data consisting of repeated observations on economic units (time series on a cross section) it is often assumed that the coefficients of the quantitative variables (slopes) are the same, whereas the coefficients of the qualitative variables (intercepts or effects) vary over units or periods.This is the constant-slope variable-intercept framework. In such an analysis an explicit account should be taken of the statistical dependence that exists between the quantitative variables and the effects. It is shown that when this is done, the random effect approach and the fixed effect approach yield the same estimate for the slopes, the \"within\" estimate. Any matrix combination of the \"within\" and \"between\" estimates is generally biased. When the \"within\" estimate is subject to a relatively large error a minimum mean square error can be applied, as is generally done in regression analysis. Such an estimator is developed here from a somewhat different point of departure.","container-title":"Econometrica","DOI":"10.2307/1913646","ISSN":"0012-9682","issue":"1","note":"publisher: [Wiley, Econometric Society]","page":"69-85","source":"JSTOR","title":"On the Pooling of Time Series and Cross Section Data","URL":"https://www.jstor.org/stable/1913646","volume":"46","author":[{"family":"Mundlak","given":"Yair"}],"accessed":{"date-parts":[["2022",4,21]]},"issued":{"date-parts":[["1978"]]}}}],"schema":"https://github.com/citation-style-language/schema/raw/master/csl-citation.json"} </w:instrText>
      </w:r>
      <w:r>
        <w:fldChar w:fldCharType="separate"/>
      </w:r>
      <w:r w:rsidR="00F87D56">
        <w:rPr>
          <w:highlight w:val="white"/>
        </w:rPr>
        <w:t>(Mundlak 1978)</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 xml:space="preserve"> and has many extensions </w:t>
      </w:r>
      <w:r>
        <w:fldChar w:fldCharType="begin"/>
      </w:r>
      <w:r w:rsidR="00F87D56">
        <w:instrText xml:space="preserve"> ADDIN ZOTERO_ITEM CSL_CITATION {"citationID":"u38OKYTc","properties":{"formattedCitation":"(e.g., Wooldridge 2021)","plainCitation":"(e.g.,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"}],"schema":"https://github.com/citation-style-language/schema/raw/master/csl-citation.json"} </w:instrText>
      </w:r>
      <w:r>
        <w:fldChar w:fldCharType="separate"/>
      </w:r>
      <w:r w:rsidR="00F87D56">
        <w:rPr>
          <w:highlight w:val="white"/>
        </w:rPr>
        <w:t>(e.g., Wooldridge 2021)</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 xml:space="preserve">. For clarity, we term it a </w:t>
      </w:r>
      <w:r>
        <w:rPr>
          <w:rFonts w:ascii="Calibri" w:eastAsia="Calibri" w:hAnsi="Calibri" w:cs="Calibri"/>
          <w:b/>
          <w:color w:val="333333"/>
          <w:sz w:val="24"/>
          <w:szCs w:val="24"/>
          <w:highlight w:val="white"/>
        </w:rPr>
        <w:t>Group Mean Covariate</w:t>
      </w:r>
      <w:r>
        <w:rPr>
          <w:rFonts w:ascii="Calibri" w:eastAsia="Calibri" w:hAnsi="Calibri" w:cs="Calibri"/>
          <w:color w:val="333333"/>
          <w:sz w:val="24"/>
          <w:szCs w:val="24"/>
          <w:highlight w:val="white"/>
        </w:rPr>
        <w:t xml:space="preserve"> </w:t>
      </w:r>
      <w:r w:rsidR="00DB2929">
        <w:rPr>
          <w:rFonts w:ascii="Calibri" w:eastAsia="Calibri" w:hAnsi="Calibri" w:cs="Calibri"/>
          <w:color w:val="333333"/>
          <w:sz w:val="24"/>
          <w:szCs w:val="24"/>
          <w:highlight w:val="white"/>
        </w:rPr>
        <w:t xml:space="preserve">model </w:t>
      </w:r>
      <w:r>
        <w:rPr>
          <w:rFonts w:ascii="Calibri" w:eastAsia="Calibri" w:hAnsi="Calibri" w:cs="Calibri"/>
          <w:color w:val="333333"/>
          <w:sz w:val="24"/>
          <w:szCs w:val="24"/>
          <w:highlight w:val="white"/>
        </w:rPr>
        <w:t>design</w:t>
      </w:r>
      <w:commentRangeEnd w:id="967"/>
      <w:r w:rsidR="00186121">
        <w:rPr>
          <w:rStyle w:val="CommentReference"/>
        </w:rPr>
        <w:commentReference w:id="967"/>
      </w:r>
      <w:commentRangeEnd w:id="968"/>
      <w:r w:rsidR="00DB2929">
        <w:rPr>
          <w:rStyle w:val="CommentReference"/>
        </w:rPr>
        <w:commentReference w:id="968"/>
      </w:r>
      <w:commentRangeEnd w:id="969"/>
      <w:r w:rsidR="00DB2929">
        <w:rPr>
          <w:rStyle w:val="CommentReference"/>
        </w:rPr>
        <w:commentReference w:id="969"/>
      </w:r>
      <w:r>
        <w:rPr>
          <w:rFonts w:ascii="Calibri" w:eastAsia="Calibri" w:hAnsi="Calibri" w:cs="Calibri"/>
          <w:color w:val="333333"/>
          <w:sz w:val="24"/>
          <w:szCs w:val="24"/>
          <w:highlight w:val="white"/>
        </w:rPr>
        <w:t xml:space="preserve">. We can see what this looks like as a DAG in Figure 6c. From this diagram, we see that the site mean temperature is controlled for in estimating the temperature effect. The </w:t>
      </w:r>
      <w:r w:rsidR="00BC1A63">
        <w:rPr>
          <w:rFonts w:ascii="Calibri" w:eastAsia="Calibri" w:hAnsi="Calibri" w:cs="Calibri"/>
          <w:color w:val="333333"/>
          <w:sz w:val="24"/>
          <w:szCs w:val="24"/>
          <w:highlight w:val="white"/>
        </w:rPr>
        <w:t xml:space="preserve">mean temperature of a </w:t>
      </w:r>
      <w:r w:rsidR="00826D46">
        <w:rPr>
          <w:rFonts w:ascii="Calibri" w:eastAsia="Calibri" w:hAnsi="Calibri" w:cs="Calibri"/>
          <w:color w:val="333333"/>
          <w:sz w:val="24"/>
          <w:szCs w:val="24"/>
          <w:highlight w:val="white"/>
        </w:rPr>
        <w:t xml:space="preserve">site </w:t>
      </w:r>
      <w:r>
        <w:rPr>
          <w:rFonts w:ascii="Calibri" w:eastAsia="Calibri" w:hAnsi="Calibri" w:cs="Calibri"/>
          <w:color w:val="333333"/>
          <w:sz w:val="24"/>
          <w:szCs w:val="24"/>
          <w:highlight w:val="white"/>
        </w:rPr>
        <w:t xml:space="preserve">is estimated while controlling for each measured temperature. </w:t>
      </w:r>
    </w:p>
    <w:p w14:paraId="70672AD3" w14:textId="6647C586" w:rsidR="00766C2E" w:rsidRDefault="00037819"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site mean temperature coefficient, called a </w:t>
      </w:r>
      <w:r>
        <w:rPr>
          <w:rFonts w:ascii="Calibri" w:eastAsia="Calibri" w:hAnsi="Calibri" w:cs="Calibri"/>
          <w:b/>
          <w:color w:val="333333"/>
          <w:sz w:val="24"/>
          <w:szCs w:val="24"/>
          <w:highlight w:val="white"/>
        </w:rPr>
        <w:t xml:space="preserve">contextual effect </w:t>
      </w:r>
      <w:r>
        <w:fldChar w:fldCharType="begin"/>
      </w:r>
      <w:r w:rsidR="00F87D56">
        <w:instrText xml:space="preserve"> ADDIN ZOTERO_ITEM CSL_CITATION {"citationID":"L2XDVj4R","properties":{"formattedCitation":"(Antonakis 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fldChar w:fldCharType="separate"/>
      </w:r>
      <w:r w:rsidR="00F87D56">
        <w:rPr>
          <w:highlight w:val="white"/>
        </w:rPr>
        <w:t>(Antonakis et al. 2021)</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 xml:space="preserve"> in the Group Mean Covariate design, shows how changing the mean temperature of a site </w:t>
      </w:r>
      <w:del w:id="970" w:author="Laura Dee" w:date="2023-05-11T10:26:00Z">
        <w:r w:rsidDel="00ED6506">
          <w:rPr>
            <w:rFonts w:ascii="Calibri" w:eastAsia="Calibri" w:hAnsi="Calibri" w:cs="Calibri"/>
            <w:color w:val="333333"/>
            <w:sz w:val="24"/>
            <w:szCs w:val="24"/>
            <w:highlight w:val="white"/>
          </w:rPr>
          <w:delText>-</w:delText>
        </w:r>
      </w:del>
      <w:ins w:id="971" w:author="Laura Dee" w:date="2023-05-11T10:26:00Z">
        <w:r w:rsidR="00ED6506">
          <w:rPr>
            <w:rFonts w:ascii="Calibri" w:eastAsia="Calibri" w:hAnsi="Calibri" w:cs="Calibri"/>
            <w:color w:val="333333"/>
            <w:sz w:val="24"/>
            <w:szCs w:val="24"/>
            <w:highlight w:val="white"/>
          </w:rPr>
          <w:t>–</w:t>
        </w:r>
      </w:ins>
      <w:r>
        <w:rPr>
          <w:rFonts w:ascii="Calibri" w:eastAsia="Calibri" w:hAnsi="Calibri" w:cs="Calibri"/>
          <w:color w:val="333333"/>
          <w:sz w:val="24"/>
          <w:szCs w:val="24"/>
          <w:highlight w:val="white"/>
        </w:rPr>
        <w:t xml:space="preserve"> and all properties that correlate with site mean temperature </w:t>
      </w:r>
      <w:del w:id="972" w:author="Laura Dee" w:date="2023-05-11T10:26:00Z">
        <w:r w:rsidDel="00ED6506">
          <w:rPr>
            <w:rFonts w:ascii="Calibri" w:eastAsia="Calibri" w:hAnsi="Calibri" w:cs="Calibri"/>
            <w:color w:val="333333"/>
            <w:sz w:val="24"/>
            <w:szCs w:val="24"/>
            <w:highlight w:val="white"/>
          </w:rPr>
          <w:delText>-</w:delText>
        </w:r>
      </w:del>
      <w:ins w:id="973" w:author="Laura Dee" w:date="2023-05-11T10:26:00Z">
        <w:r w:rsidR="00ED6506">
          <w:rPr>
            <w:rFonts w:ascii="Calibri" w:eastAsia="Calibri" w:hAnsi="Calibri" w:cs="Calibri"/>
            <w:color w:val="333333"/>
            <w:sz w:val="24"/>
            <w:szCs w:val="24"/>
            <w:highlight w:val="white"/>
          </w:rPr>
          <w:t>–</w:t>
        </w:r>
      </w:ins>
      <w:r>
        <w:rPr>
          <w:rFonts w:ascii="Calibri" w:eastAsia="Calibri" w:hAnsi="Calibri" w:cs="Calibri"/>
          <w:color w:val="333333"/>
          <w:sz w:val="24"/>
          <w:szCs w:val="24"/>
          <w:highlight w:val="white"/>
        </w:rPr>
        <w:t xml:space="preserve"> would affect snail abundance were the temperature within a plot to stay the same. For example, </w:t>
      </w:r>
      <w:r w:rsidRPr="00DB2929">
        <w:rPr>
          <w:rFonts w:ascii="Calibri" w:eastAsia="Calibri" w:hAnsi="Calibri" w:cs="Calibri"/>
          <w:i/>
          <w:iCs/>
          <w:color w:val="333333"/>
          <w:sz w:val="24"/>
          <w:szCs w:val="24"/>
          <w:highlight w:val="white"/>
        </w:rPr>
        <w:t>if our plot was 10 degrees C, what would snail abundance be if said plot was in a site with an average temperature of 5 degrees C versus 20 degrees C</w:t>
      </w:r>
      <w:r>
        <w:rPr>
          <w:rFonts w:ascii="Calibri" w:eastAsia="Calibri" w:hAnsi="Calibri" w:cs="Calibri"/>
          <w:color w:val="333333"/>
          <w:sz w:val="24"/>
          <w:szCs w:val="24"/>
          <w:highlight w:val="white"/>
        </w:rPr>
        <w:t xml:space="preserve">? If the contextual effect is 0, then we can conclude that a simple mixed model would have sufficed and that omitted variable bias was not a problem in this particular analysis </w:t>
      </w:r>
      <w:r>
        <w:fldChar w:fldCharType="begin"/>
      </w:r>
      <w:r w:rsidR="00F87D56">
        <w:instrText xml:space="preserve"> ADDIN ZOTERO_ITEM CSL_CITATION {"citationID":"iiMqkykA","properties":{"formattedCitation":"(Antonakis 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fldChar w:fldCharType="separate"/>
      </w:r>
      <w:r w:rsidR="00F87D56">
        <w:rPr>
          <w:highlight w:val="white"/>
        </w:rPr>
        <w:t>(Antonakis et al. 2021)</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w:t>
      </w:r>
    </w:p>
    <w:p w14:paraId="40E2E6D9" w14:textId="7F0865BD"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w:t>
      </w:r>
      <w:r>
        <w:rPr>
          <w:rFonts w:ascii="Calibri" w:eastAsia="Calibri" w:hAnsi="Calibri" w:cs="Calibri"/>
          <w:color w:val="333333"/>
          <w:sz w:val="24"/>
          <w:szCs w:val="24"/>
        </w:rPr>
        <w:t xml:space="preserve">above statistical </w:t>
      </w:r>
      <w:r w:rsidR="00581014">
        <w:rPr>
          <w:rFonts w:ascii="Calibri" w:eastAsia="Calibri" w:hAnsi="Calibri" w:cs="Calibri"/>
          <w:color w:val="333333"/>
          <w:sz w:val="24"/>
          <w:szCs w:val="24"/>
        </w:rPr>
        <w:t xml:space="preserve">model </w:t>
      </w:r>
      <w:r>
        <w:rPr>
          <w:rFonts w:ascii="Calibri" w:eastAsia="Calibri" w:hAnsi="Calibri" w:cs="Calibri"/>
          <w:color w:val="333333"/>
          <w:sz w:val="24"/>
          <w:szCs w:val="24"/>
        </w:rPr>
        <w:t>design will run i</w:t>
      </w:r>
      <w:r>
        <w:rPr>
          <w:rFonts w:ascii="Calibri" w:eastAsia="Calibri" w:hAnsi="Calibri" w:cs="Calibri"/>
          <w:color w:val="333333"/>
          <w:sz w:val="24"/>
          <w:szCs w:val="24"/>
          <w:highlight w:val="white"/>
        </w:rPr>
        <w:t xml:space="preserve">nto problems, however, </w:t>
      </w:r>
      <w:r w:rsidR="00DB2929">
        <w:rPr>
          <w:rFonts w:ascii="Calibri" w:eastAsia="Calibri" w:hAnsi="Calibri" w:cs="Calibri"/>
          <w:color w:val="333333"/>
          <w:sz w:val="24"/>
          <w:szCs w:val="24"/>
          <w:highlight w:val="white"/>
        </w:rPr>
        <w:t>if</w:t>
      </w:r>
      <w:r>
        <w:rPr>
          <w:rFonts w:ascii="Calibri" w:eastAsia="Calibri" w:hAnsi="Calibri" w:cs="Calibri"/>
          <w:color w:val="333333"/>
          <w:sz w:val="24"/>
          <w:szCs w:val="24"/>
          <w:highlight w:val="white"/>
        </w:rPr>
        <w:t xml:space="preserve"> the correlation between our </w:t>
      </w:r>
      <w:r w:rsidR="00DB2929">
        <w:rPr>
          <w:rFonts w:ascii="Calibri" w:eastAsia="Calibri" w:hAnsi="Calibri" w:cs="Calibri"/>
          <w:color w:val="333333"/>
          <w:sz w:val="24"/>
          <w:szCs w:val="24"/>
          <w:highlight w:val="white"/>
        </w:rPr>
        <w:t xml:space="preserve">causal variable </w:t>
      </w:r>
      <w:r>
        <w:rPr>
          <w:rFonts w:ascii="Calibri" w:eastAsia="Calibri" w:hAnsi="Calibri" w:cs="Calibri"/>
          <w:color w:val="333333"/>
          <w:sz w:val="24"/>
          <w:szCs w:val="24"/>
          <w:highlight w:val="white"/>
        </w:rPr>
        <w:t xml:space="preserve">of interest and its cluster-level mean is too strong for the estimator being used (e.g., </w:t>
      </w:r>
      <w:r w:rsidRPr="00DB2929">
        <w:rPr>
          <w:rFonts w:ascii="Calibri" w:eastAsia="Calibri" w:hAnsi="Calibri" w:cs="Calibri"/>
          <w:i/>
          <w:iCs/>
          <w:color w:val="333333"/>
          <w:sz w:val="24"/>
          <w:szCs w:val="24"/>
          <w:highlight w:val="white"/>
        </w:rPr>
        <w:t>r</w:t>
      </w:r>
      <w:r>
        <w:rPr>
          <w:rFonts w:ascii="Calibri" w:eastAsia="Calibri" w:hAnsi="Calibri" w:cs="Calibri"/>
          <w:color w:val="333333"/>
          <w:sz w:val="24"/>
          <w:szCs w:val="24"/>
          <w:highlight w:val="white"/>
        </w:rPr>
        <w:t xml:space="preserve"> &gt; 0.85 for OLS). To solve this, we can use a model design that removes this correlation by looking at cluster-level anomalies in the causal variable of interest relative to its cluster mean. We accomplish this with a </w:t>
      </w:r>
      <w:r>
        <w:rPr>
          <w:rFonts w:ascii="Calibri" w:eastAsia="Calibri" w:hAnsi="Calibri" w:cs="Calibri"/>
          <w:b/>
          <w:color w:val="333333"/>
          <w:sz w:val="24"/>
          <w:szCs w:val="24"/>
          <w:highlight w:val="white"/>
        </w:rPr>
        <w:t>Group Mean Centering</w:t>
      </w:r>
      <w:r>
        <w:rPr>
          <w:rFonts w:ascii="Calibri" w:eastAsia="Calibri" w:hAnsi="Calibri" w:cs="Calibri"/>
          <w:color w:val="333333"/>
          <w:sz w:val="24"/>
          <w:szCs w:val="24"/>
          <w:highlight w:val="white"/>
        </w:rPr>
        <w:t xml:space="preserve"> design. Here we subtract the cluster</w:t>
      </w:r>
      <w:ins w:id="974" w:author="Laura Dee" w:date="2023-05-05T15:40:00Z">
        <w:r w:rsidR="00B41D48">
          <w:rPr>
            <w:rFonts w:ascii="Calibri" w:eastAsia="Calibri" w:hAnsi="Calibri" w:cs="Calibri"/>
            <w:color w:val="333333"/>
            <w:sz w:val="24"/>
            <w:szCs w:val="24"/>
            <w:highlight w:val="white"/>
          </w:rPr>
          <w:t>-</w:t>
        </w:r>
      </w:ins>
      <w:del w:id="975" w:author="Laura Dee" w:date="2023-05-05T15:40:00Z">
        <w:r w:rsidDel="00B41D48">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level mean from the causal variable of interest. This approach decomposes our causal variable of interest into between</w:t>
      </w:r>
      <w:ins w:id="976" w:author="Laura Dee" w:date="2023-05-05T15:40:00Z">
        <w:r w:rsidR="00A66A94">
          <w:rPr>
            <w:rFonts w:ascii="Calibri" w:eastAsia="Calibri" w:hAnsi="Calibri" w:cs="Calibri"/>
            <w:color w:val="333333"/>
            <w:sz w:val="24"/>
            <w:szCs w:val="24"/>
            <w:highlight w:val="white"/>
          </w:rPr>
          <w:t>-</w:t>
        </w:r>
      </w:ins>
      <w:r>
        <w:rPr>
          <w:rFonts w:ascii="Calibri" w:eastAsia="Calibri" w:hAnsi="Calibri" w:cs="Calibri"/>
          <w:color w:val="333333"/>
          <w:sz w:val="24"/>
          <w:szCs w:val="24"/>
          <w:highlight w:val="white"/>
        </w:rPr>
        <w:t xml:space="preserve"> and within</w:t>
      </w:r>
      <w:ins w:id="977" w:author="Laura Dee" w:date="2023-05-05T15:40:00Z">
        <w:r w:rsidR="00A66A94">
          <w:rPr>
            <w:rFonts w:ascii="Calibri" w:eastAsia="Calibri" w:hAnsi="Calibri" w:cs="Calibri"/>
            <w:color w:val="333333"/>
            <w:sz w:val="24"/>
            <w:szCs w:val="24"/>
            <w:highlight w:val="white"/>
          </w:rPr>
          <w:t>-</w:t>
        </w:r>
      </w:ins>
      <w:del w:id="978" w:author="Laura Dee" w:date="2023-05-05T15:40:00Z">
        <w:r w:rsidDel="00A66A94">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cluster terms. The site mean temperature term is the between</w:t>
      </w:r>
      <w:ins w:id="979" w:author="Laura Dee" w:date="2023-05-05T15:40:00Z">
        <w:r w:rsidR="00C96385">
          <w:rPr>
            <w:rFonts w:ascii="Calibri" w:eastAsia="Calibri" w:hAnsi="Calibri" w:cs="Calibri"/>
            <w:color w:val="333333"/>
            <w:sz w:val="24"/>
            <w:szCs w:val="24"/>
            <w:highlight w:val="white"/>
          </w:rPr>
          <w:t>-</w:t>
        </w:r>
      </w:ins>
      <w:del w:id="980" w:author="Laura Dee" w:date="2023-05-05T15:40:00Z">
        <w:r w:rsidDel="00C96385">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site effect, and the anomaly from the site mean term is the within-site temperature effect. We can see this in the following model:</w:t>
      </w:r>
    </w:p>
    <w:p w14:paraId="63C469C8" w14:textId="67E25F81" w:rsidR="00807F91" w:rsidRPr="00807F91" w:rsidRDefault="00000000" w:rsidP="00807F91">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e>
          </m:d>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w:commentRangeStart w:id="981"/>
        <w:commentRangeStart w:id="982"/>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m:oMath>
          <m:sSub>
            <m:sSubPr>
              <m:ctrlPr>
                <w:del w:id="983" w:author="Laura Dee" w:date="2023-05-05T12:55:00Z">
                  <w:rPr>
                    <w:rFonts w:ascii="Cambria Math" w:eastAsia="Calibri" w:hAnsi="Cambria Math" w:cs="Calibri"/>
                    <w:color w:val="333333"/>
                    <w:sz w:val="24"/>
                    <w:szCs w:val="24"/>
                  </w:rPr>
                </w:del>
              </m:ctrlPr>
            </m:sSubPr>
            <m:e>
              <m:r>
                <w:del w:id="984" w:author="Laura Dee" w:date="2023-05-05T12:55:00Z">
                  <m:rPr>
                    <m:sty m:val="p"/>
                  </m:rPr>
                  <w:rPr>
                    <w:rFonts w:ascii="Cambria Math" w:eastAsia="Calibri" w:hAnsi="Cambria Math" w:cs="Calibri"/>
                    <w:color w:val="333333"/>
                    <w:sz w:val="24"/>
                    <w:szCs w:val="24"/>
                    <w:highlight w:val="white"/>
                  </w:rPr>
                  <m:t>ϵ</m:t>
                </w:del>
              </m:r>
              <m:ctrlPr>
                <w:del w:id="985" w:author="Laura Dee" w:date="2023-05-05T12:55:00Z">
                  <w:rPr>
                    <w:rFonts w:ascii="Cambria Math" w:eastAsia="Calibri" w:hAnsi="Cambria Math" w:cs="Calibri"/>
                    <w:color w:val="333333"/>
                    <w:sz w:val="24"/>
                    <w:szCs w:val="24"/>
                    <w:highlight w:val="white"/>
                  </w:rPr>
                </w:del>
              </m:ctrlPr>
            </m:e>
            <m:sub>
              <m:r>
                <w:del w:id="986" w:author="Laura Dee" w:date="2023-05-05T12:55:00Z">
                  <m:rPr>
                    <m:sty m:val="p"/>
                  </m:rPr>
                  <w:rPr>
                    <w:rFonts w:ascii="Cambria Math" w:eastAsia="Calibri" w:hAnsi="Cambria Math" w:cs="Calibri"/>
                    <w:color w:val="333333"/>
                    <w:sz w:val="24"/>
                    <w:szCs w:val="24"/>
                    <w:highlight w:val="white"/>
                  </w:rPr>
                  <m:t>ij</m:t>
                </w:del>
              </m:r>
            </m:sub>
          </m:sSub>
          <m:r>
            <w:del w:id="987" w:author="Laura Dee" w:date="2023-05-05T12:55:00Z">
              <m:rPr>
                <m:scr m:val="script"/>
                <m:sty m:val="p"/>
              </m:rPr>
              <w:rPr>
                <w:rFonts w:ascii="Cambria Math" w:eastAsia="Calibri" w:hAnsi="Cambria Math" w:cs="Calibri"/>
                <w:color w:val="333333"/>
                <w:sz w:val="24"/>
                <w:szCs w:val="24"/>
                <w:highlight w:val="white"/>
              </w:rPr>
              <m:t>∼N</m:t>
            </w:del>
          </m:r>
          <m:d>
            <m:dPr>
              <m:ctrlPr>
                <w:del w:id="988" w:author="Laura Dee" w:date="2023-05-05T12:55:00Z">
                  <w:rPr>
                    <w:rFonts w:ascii="Cambria Math" w:eastAsia="Calibri" w:hAnsi="Cambria Math" w:cs="Calibri"/>
                    <w:color w:val="333333"/>
                    <w:sz w:val="24"/>
                    <w:szCs w:val="24"/>
                  </w:rPr>
                </w:del>
              </m:ctrlPr>
            </m:dPr>
            <m:e>
              <m:r>
                <w:del w:id="989" w:author="Laura Dee" w:date="2023-05-05T12:55:00Z">
                  <m:rPr>
                    <m:sty m:val="p"/>
                  </m:rPr>
                  <w:rPr>
                    <w:rFonts w:ascii="Cambria Math" w:eastAsia="Calibri" w:hAnsi="Cambria Math" w:cs="Calibri"/>
                    <w:color w:val="333333"/>
                    <w:sz w:val="24"/>
                    <w:szCs w:val="24"/>
                    <w:highlight w:val="white"/>
                  </w:rPr>
                  <m:t>0,</m:t>
                </w:del>
              </m:r>
              <m:sSup>
                <m:sSupPr>
                  <m:ctrlPr>
                    <w:del w:id="990" w:author="Laura Dee" w:date="2023-05-05T12:55:00Z">
                      <w:rPr>
                        <w:rFonts w:ascii="Cambria Math" w:eastAsia="Calibri" w:hAnsi="Cambria Math" w:cs="Calibri"/>
                        <w:color w:val="333333"/>
                        <w:sz w:val="24"/>
                        <w:szCs w:val="24"/>
                      </w:rPr>
                    </w:del>
                  </m:ctrlPr>
                </m:sSupPr>
                <m:e>
                  <m:r>
                    <w:del w:id="991" w:author="Laura Dee" w:date="2023-05-05T12:55:00Z">
                      <m:rPr>
                        <m:sty m:val="p"/>
                      </m:rPr>
                      <w:rPr>
                        <w:rFonts w:ascii="Cambria Math" w:eastAsia="Calibri" w:hAnsi="Cambria Math" w:cs="Calibri"/>
                        <w:color w:val="333333"/>
                        <w:sz w:val="24"/>
                        <w:szCs w:val="24"/>
                        <w:highlight w:val="white"/>
                      </w:rPr>
                      <m:t>σ</m:t>
                    </w:del>
                  </m:r>
                </m:e>
                <m:sup>
                  <m:r>
                    <w:del w:id="992" w:author="Laura Dee" w:date="2023-05-05T12:55:00Z">
                      <m:rPr>
                        <m:sty m:val="p"/>
                      </m:rPr>
                      <w:rPr>
                        <w:rFonts w:ascii="Cambria Math" w:eastAsia="Calibri" w:hAnsi="Cambria Math" w:cs="Calibri"/>
                        <w:color w:val="333333"/>
                        <w:sz w:val="24"/>
                        <w:szCs w:val="24"/>
                        <w:highlight w:val="white"/>
                      </w:rPr>
                      <m:t>2</m:t>
                    </w:del>
                  </m:r>
                </m:sup>
              </m:sSup>
            </m:e>
          </m:d>
          <w:commentRangeEnd w:id="981"/>
          <m:r>
            <w:del w:id="993" w:author="Laura Dee" w:date="2023-05-05T12:55:00Z">
              <m:rPr>
                <m:sty m:val="p"/>
              </m:rPr>
              <w:rPr>
                <w:rStyle w:val="CommentReference"/>
              </w:rPr>
              <w:commentReference w:id="981"/>
            </w:del>
          </m:r>
          <w:commentRangeEnd w:id="982"/>
          <m:r>
            <w:del w:id="994" w:author="Laura Dee" w:date="2023-05-05T12:55:00Z">
              <m:rPr>
                <m:sty m:val="p"/>
              </m:rPr>
              <w:rPr>
                <w:rStyle w:val="CommentReference"/>
              </w:rPr>
              <w:commentReference w:id="982"/>
            </w:del>
          </m:r>
        </m:oMath>
      </m:oMathPara>
    </w:p>
    <w:p w14:paraId="7ED71198" w14:textId="49DC8ACC" w:rsidR="00807F91" w:rsidRPr="00807F91" w:rsidRDefault="00807F91" w:rsidP="00807F91">
      <w:pPr>
        <w:pStyle w:val="Caption"/>
        <w:jc w:val="right"/>
        <w:rPr>
          <w:rFonts w:ascii="Calibri" w:eastAsia="Calibri" w:hAnsi="Calibri" w:cs="Calibri"/>
          <w:i w:val="0"/>
          <w:color w:val="333333"/>
          <w:sz w:val="24"/>
          <w:szCs w:val="24"/>
          <w:highlight w:val="white"/>
        </w:rPr>
      </w:pPr>
      <w:r>
        <w:t xml:space="preserve">(9) </w:t>
      </w:r>
    </w:p>
    <w:p w14:paraId="4861BEF2"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\beta_2 \bar{x_{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68E731FD" w14:textId="77777777" w:rsidR="00766C2E" w:rsidDel="00E52E7E" w:rsidRDefault="00037819">
      <w:pPr>
        <w:shd w:val="clear" w:color="auto" w:fill="FFFFFF"/>
        <w:spacing w:after="160"/>
        <w:rPr>
          <w:del w:id="995" w:author="Laura Dee" w:date="2023-05-11T10:14: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08759C38" w14:textId="5CB16D6B" w:rsidR="00766C2E" w:rsidRDefault="00037819">
      <w:pPr>
        <w:shd w:val="clear" w:color="auto" w:fill="FFFFFF"/>
        <w:spacing w:after="160"/>
        <w:rPr>
          <w:rFonts w:ascii="Calibri" w:eastAsia="Calibri" w:hAnsi="Calibri" w:cs="Calibri"/>
          <w:color w:val="333333"/>
          <w:sz w:val="24"/>
          <w:szCs w:val="24"/>
          <w:highlight w:val="white"/>
        </w:rPr>
      </w:pPr>
      <w:del w:id="996" w:author="Laura Dee" w:date="2023-05-05T12:55:00Z">
        <w:r w:rsidDel="00391554">
          <w:rPr>
            <w:rFonts w:ascii="Calibri" w:eastAsia="Calibri" w:hAnsi="Calibri" w:cs="Calibri"/>
            <w:color w:val="333333"/>
            <w:sz w:val="24"/>
            <w:szCs w:val="24"/>
            <w:highlight w:val="white"/>
          </w:rPr>
          <w:delText>\epsilon_{ij} \sim \mathcal{N}(0, \sigma^2)</w:delText>
        </w:r>
        <w:r w:rsidR="00807F91" w:rsidDel="00391554">
          <w:rPr>
            <w:rFonts w:ascii="Calibri" w:eastAsia="Calibri" w:hAnsi="Calibri" w:cs="Calibri"/>
            <w:color w:val="333333"/>
            <w:sz w:val="24"/>
            <w:szCs w:val="24"/>
            <w:highlight w:val="white"/>
          </w:rPr>
          <w:delText xml:space="preserve"> </w:delText>
        </w:r>
        <w:r w:rsidDel="00391554">
          <w:rPr>
            <w:rFonts w:ascii="Calibri" w:eastAsia="Calibri" w:hAnsi="Calibri" w:cs="Calibri"/>
            <w:color w:val="333333"/>
            <w:sz w:val="24"/>
            <w:szCs w:val="24"/>
            <w:highlight w:val="white"/>
          </w:rPr>
          <w:delText>$$</w:delText>
        </w:r>
      </w:del>
    </w:p>
    <w:p w14:paraId="6C7A4255" w14:textId="562E37C0" w:rsidR="00620FDC" w:rsidRDefault="00857678">
      <w:pPr>
        <w:shd w:val="clear" w:color="auto" w:fill="FFFFFF"/>
        <w:spacing w:after="160"/>
        <w:ind w:firstLine="720"/>
        <w:rPr>
          <w:ins w:id="997" w:author="Laura Dee" w:date="2023-05-11T12:09:00Z"/>
          <w:rFonts w:ascii="Calibri" w:eastAsia="Calibri" w:hAnsi="Calibri" w:cs="Calibri"/>
          <w:color w:val="333333"/>
          <w:sz w:val="24"/>
          <w:szCs w:val="24"/>
        </w:rPr>
      </w:pPr>
      <w:ins w:id="998" w:author="Laura Dee" w:date="2023-05-05T13:43:00Z">
        <w:r>
          <w:rPr>
            <w:rFonts w:ascii="Calibri" w:eastAsia="Calibri" w:hAnsi="Calibri" w:cs="Calibri"/>
            <w:color w:val="333333"/>
            <w:sz w:val="24"/>
            <w:szCs w:val="24"/>
            <w:highlight w:val="white"/>
          </w:rPr>
          <w:lastRenderedPageBreak/>
          <w:t>Figure 6d shows t</w:t>
        </w:r>
      </w:ins>
      <w:commentRangeStart w:id="999"/>
      <w:commentRangeStart w:id="1000"/>
      <w:commentRangeStart w:id="1001"/>
      <w:del w:id="1002" w:author="Laura Dee" w:date="2023-05-05T13:43:00Z">
        <w:r w:rsidR="00037819" w:rsidDel="00857678">
          <w:rPr>
            <w:rFonts w:ascii="Calibri" w:eastAsia="Calibri" w:hAnsi="Calibri" w:cs="Calibri"/>
            <w:color w:val="333333"/>
            <w:sz w:val="24"/>
            <w:szCs w:val="24"/>
            <w:highlight w:val="white"/>
          </w:rPr>
          <w:delText>T</w:delText>
        </w:r>
      </w:del>
      <w:r w:rsidR="00037819">
        <w:rPr>
          <w:rFonts w:ascii="Calibri" w:eastAsia="Calibri" w:hAnsi="Calibri" w:cs="Calibri"/>
          <w:color w:val="333333"/>
          <w:sz w:val="24"/>
          <w:szCs w:val="24"/>
          <w:highlight w:val="white"/>
        </w:rPr>
        <w:t>he DAG for this design</w:t>
      </w:r>
      <w:ins w:id="1003" w:author="Laura Dee" w:date="2023-05-05T13:44:00Z">
        <w:r>
          <w:rPr>
            <w:rFonts w:ascii="Calibri" w:eastAsia="Calibri" w:hAnsi="Calibri" w:cs="Calibri"/>
            <w:color w:val="333333"/>
            <w:sz w:val="24"/>
            <w:szCs w:val="24"/>
            <w:highlight w:val="white"/>
          </w:rPr>
          <w:t xml:space="preserve"> and </w:t>
        </w:r>
      </w:ins>
      <w:del w:id="1004" w:author="Laura Dee" w:date="2023-05-05T13:43:00Z">
        <w:r w:rsidR="00037819" w:rsidDel="00857678">
          <w:rPr>
            <w:rFonts w:ascii="Calibri" w:eastAsia="Calibri" w:hAnsi="Calibri" w:cs="Calibri"/>
            <w:color w:val="333333"/>
            <w:sz w:val="24"/>
            <w:szCs w:val="24"/>
            <w:highlight w:val="white"/>
          </w:rPr>
          <w:delText xml:space="preserve"> in Figure 6d</w:delText>
        </w:r>
      </w:del>
      <w:del w:id="1005" w:author="Laura Dee" w:date="2023-05-05T13:44:00Z">
        <w:r w:rsidR="00037819" w:rsidDel="00857678">
          <w:rPr>
            <w:rFonts w:ascii="Calibri" w:eastAsia="Calibri" w:hAnsi="Calibri" w:cs="Calibri"/>
            <w:color w:val="333333"/>
            <w:sz w:val="24"/>
            <w:szCs w:val="24"/>
            <w:highlight w:val="white"/>
          </w:rPr>
          <w:delText xml:space="preserve">. </w:delText>
        </w:r>
        <w:commentRangeEnd w:id="999"/>
        <w:r w:rsidR="00186121" w:rsidDel="00857678">
          <w:rPr>
            <w:rStyle w:val="CommentReference"/>
          </w:rPr>
          <w:commentReference w:id="999"/>
        </w:r>
        <w:commentRangeEnd w:id="1000"/>
        <w:r w:rsidR="007351D7" w:rsidDel="00857678">
          <w:rPr>
            <w:rStyle w:val="CommentReference"/>
          </w:rPr>
          <w:commentReference w:id="1000"/>
        </w:r>
        <w:commentRangeEnd w:id="1001"/>
        <w:r w:rsidR="007351D7" w:rsidDel="00857678">
          <w:rPr>
            <w:rStyle w:val="CommentReference"/>
          </w:rPr>
          <w:commentReference w:id="1001"/>
        </w:r>
        <w:r w:rsidR="00037819" w:rsidDel="00857678">
          <w:rPr>
            <w:rFonts w:ascii="Calibri" w:eastAsia="Calibri" w:hAnsi="Calibri" w:cs="Calibri"/>
            <w:color w:val="333333"/>
            <w:sz w:val="24"/>
            <w:szCs w:val="24"/>
            <w:highlight w:val="white"/>
          </w:rPr>
          <w:delText xml:space="preserve">You can see </w:delText>
        </w:r>
      </w:del>
      <w:r w:rsidR="00037819">
        <w:rPr>
          <w:rFonts w:ascii="Calibri" w:eastAsia="Calibri" w:hAnsi="Calibri" w:cs="Calibri"/>
          <w:color w:val="333333"/>
          <w:sz w:val="24"/>
          <w:szCs w:val="24"/>
          <w:highlight w:val="white"/>
        </w:rPr>
        <w:t>the similarities</w:t>
      </w:r>
      <w:del w:id="1006" w:author="Laura Dee" w:date="2023-05-05T13:44:00Z">
        <w:r w:rsidR="00037819" w:rsidDel="00857678">
          <w:rPr>
            <w:rFonts w:ascii="Calibri" w:eastAsia="Calibri" w:hAnsi="Calibri" w:cs="Calibri"/>
            <w:color w:val="333333"/>
            <w:sz w:val="24"/>
            <w:szCs w:val="24"/>
            <w:highlight w:val="white"/>
          </w:rPr>
          <w:delText xml:space="preserve"> </w:delText>
        </w:r>
        <w:r w:rsidR="005C45A0" w:rsidDel="00857678">
          <w:rPr>
            <w:rFonts w:ascii="Calibri" w:eastAsia="Calibri" w:hAnsi="Calibri" w:cs="Calibri"/>
            <w:color w:val="333333"/>
            <w:sz w:val="24"/>
            <w:szCs w:val="24"/>
            <w:highlight w:val="white"/>
          </w:rPr>
          <w:delText>–</w:delText>
        </w:r>
      </w:del>
      <w:r w:rsidR="00037819">
        <w:rPr>
          <w:rFonts w:ascii="Calibri" w:eastAsia="Calibri" w:hAnsi="Calibri" w:cs="Calibri"/>
          <w:color w:val="333333"/>
          <w:sz w:val="24"/>
          <w:szCs w:val="24"/>
          <w:highlight w:val="white"/>
        </w:rPr>
        <w:t xml:space="preserve"> and </w:t>
      </w:r>
      <w:del w:id="1007" w:author="Laura Dee" w:date="2023-05-05T13:44:00Z">
        <w:r w:rsidR="00037819" w:rsidDel="00857678">
          <w:rPr>
            <w:rFonts w:ascii="Calibri" w:eastAsia="Calibri" w:hAnsi="Calibri" w:cs="Calibri"/>
            <w:color w:val="333333"/>
            <w:sz w:val="24"/>
            <w:szCs w:val="24"/>
            <w:highlight w:val="white"/>
          </w:rPr>
          <w:delText xml:space="preserve">the </w:delText>
        </w:r>
      </w:del>
      <w:r w:rsidR="00037819">
        <w:rPr>
          <w:rFonts w:ascii="Calibri" w:eastAsia="Calibri" w:hAnsi="Calibri" w:cs="Calibri"/>
          <w:color w:val="333333"/>
          <w:sz w:val="24"/>
          <w:szCs w:val="24"/>
          <w:highlight w:val="white"/>
        </w:rPr>
        <w:t>key differences</w:t>
      </w:r>
      <w:del w:id="1008" w:author="Laura Dee" w:date="2023-05-05T13:44:00Z">
        <w:r w:rsidR="00037819" w:rsidDel="00857678">
          <w:rPr>
            <w:rFonts w:ascii="Calibri" w:eastAsia="Calibri" w:hAnsi="Calibri" w:cs="Calibri"/>
            <w:color w:val="333333"/>
            <w:sz w:val="24"/>
            <w:szCs w:val="24"/>
            <w:highlight w:val="white"/>
          </w:rPr>
          <w:delText xml:space="preserve"> -</w:delText>
        </w:r>
      </w:del>
      <w:r w:rsidR="00037819">
        <w:rPr>
          <w:rFonts w:ascii="Calibri" w:eastAsia="Calibri" w:hAnsi="Calibri" w:cs="Calibri"/>
          <w:color w:val="333333"/>
          <w:sz w:val="24"/>
          <w:szCs w:val="24"/>
          <w:highlight w:val="white"/>
        </w:rPr>
        <w:t xml:space="preserve"> with </w:t>
      </w:r>
      <w:ins w:id="1009" w:author="Laura Dee" w:date="2023-05-05T13:44:00Z">
        <w:r>
          <w:rPr>
            <w:rFonts w:ascii="Calibri" w:eastAsia="Calibri" w:hAnsi="Calibri" w:cs="Calibri"/>
            <w:color w:val="333333"/>
            <w:sz w:val="24"/>
            <w:szCs w:val="24"/>
            <w:highlight w:val="white"/>
          </w:rPr>
          <w:t xml:space="preserve">the </w:t>
        </w:r>
      </w:ins>
      <w:r w:rsidR="00037819">
        <w:rPr>
          <w:rFonts w:ascii="Calibri" w:eastAsia="Calibri" w:hAnsi="Calibri" w:cs="Calibri"/>
          <w:color w:val="333333"/>
          <w:sz w:val="24"/>
          <w:szCs w:val="24"/>
          <w:highlight w:val="white"/>
        </w:rPr>
        <w:t xml:space="preserve">previous designs. In particular, the interpretation of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rPr>
              <m:t>2</m:t>
            </m:r>
          </m:sub>
        </m:sSub>
      </m:oMath>
      <w:r w:rsidR="00F87B1B">
        <w:rPr>
          <w:rFonts w:ascii="Calibri" w:eastAsia="Calibri" w:hAnsi="Calibri" w:cs="Calibri"/>
          <w:color w:val="333333"/>
          <w:sz w:val="24"/>
          <w:szCs w:val="24"/>
          <w:highlight w:val="white"/>
        </w:rPr>
        <w:t xml:space="preserve"> </w:t>
      </w:r>
      <w:r w:rsidR="00037819">
        <w:rPr>
          <w:rFonts w:ascii="Calibri" w:eastAsia="Calibri" w:hAnsi="Calibri" w:cs="Calibri"/>
          <w:color w:val="333333"/>
          <w:sz w:val="24"/>
          <w:szCs w:val="24"/>
          <w:highlight w:val="white"/>
        </w:rPr>
        <w:t>is different than in the Group Mean Covariate design.</w:t>
      </w:r>
      <w:r w:rsidR="006150EB">
        <w:rPr>
          <w:rFonts w:ascii="Calibri" w:eastAsia="Calibri" w:hAnsi="Calibri" w:cs="Calibri"/>
          <w:color w:val="333333"/>
          <w:sz w:val="24"/>
          <w:szCs w:val="24"/>
          <w:highlight w:val="white"/>
        </w:rPr>
        <w:t xml:space="preserve">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rPr>
              <m:t>2</m:t>
            </m:r>
          </m:sub>
        </m:sSub>
      </m:oMath>
      <w:r w:rsidR="006150EB">
        <w:rPr>
          <w:rFonts w:ascii="Calibri" w:eastAsia="Calibri" w:hAnsi="Calibri" w:cs="Calibri"/>
          <w:color w:val="333333"/>
          <w:sz w:val="24"/>
          <w:szCs w:val="24"/>
          <w:highlight w:val="white"/>
        </w:rPr>
        <w:t xml:space="preserve"> </w:t>
      </w:r>
      <w:r w:rsidR="00037819">
        <w:rPr>
          <w:rFonts w:ascii="Calibri" w:eastAsia="Calibri" w:hAnsi="Calibri" w:cs="Calibri"/>
          <w:color w:val="333333"/>
          <w:sz w:val="24"/>
          <w:szCs w:val="24"/>
          <w:highlight w:val="white"/>
        </w:rPr>
        <w:t xml:space="preserve">is now a </w:t>
      </w:r>
      <w:r w:rsidR="00037819">
        <w:rPr>
          <w:rFonts w:ascii="Calibri" w:eastAsia="Calibri" w:hAnsi="Calibri" w:cs="Calibri"/>
          <w:b/>
          <w:color w:val="333333"/>
          <w:sz w:val="24"/>
          <w:szCs w:val="24"/>
          <w:highlight w:val="white"/>
        </w:rPr>
        <w:t>between estimator</w:t>
      </w:r>
      <w:r w:rsidR="00037819">
        <w:rPr>
          <w:rFonts w:ascii="Calibri" w:eastAsia="Calibri" w:hAnsi="Calibri" w:cs="Calibri"/>
          <w:color w:val="333333"/>
          <w:sz w:val="24"/>
          <w:szCs w:val="24"/>
          <w:highlight w:val="white"/>
        </w:rPr>
        <w:t xml:space="preserve"> of the combined effect of moving across gradients in temperature and correlated drivers between the sites.</w:t>
      </w:r>
      <w:del w:id="1010" w:author="Laura Dee" w:date="2023-05-11T12:57:00Z">
        <w:r w:rsidR="00037819" w:rsidDel="00BA3566">
          <w:rPr>
            <w:rFonts w:ascii="Calibri" w:eastAsia="Calibri" w:hAnsi="Calibri" w:cs="Calibri"/>
            <w:color w:val="333333"/>
            <w:sz w:val="24"/>
            <w:szCs w:val="24"/>
            <w:highlight w:val="white"/>
          </w:rPr>
          <w:delText xml:space="preserve"> </w:delText>
        </w:r>
      </w:del>
      <w:del w:id="1011" w:author="Laura Dee" w:date="2023-05-05T14:21:00Z">
        <w:r w:rsidR="00037819" w:rsidDel="00073E4F">
          <w:rPr>
            <w:rFonts w:ascii="Calibri" w:eastAsia="Calibri" w:hAnsi="Calibri" w:cs="Calibri"/>
            <w:color w:val="333333"/>
            <w:sz w:val="24"/>
            <w:szCs w:val="24"/>
            <w:highlight w:val="white"/>
          </w:rPr>
          <w:delText xml:space="preserve">This is often a more useful estimand for interpretation ecologists. </w:delText>
        </w:r>
      </w:del>
      <w:del w:id="1012" w:author="Laura Dee" w:date="2023-05-11T12:57:00Z">
        <w:r w:rsidR="00037819" w:rsidDel="00BA3566">
          <w:rPr>
            <w:rFonts w:ascii="Calibri" w:eastAsia="Calibri" w:hAnsi="Calibri" w:cs="Calibri"/>
            <w:color w:val="333333"/>
            <w:sz w:val="24"/>
            <w:szCs w:val="24"/>
            <w:highlight w:val="white"/>
          </w:rPr>
          <w:delText xml:space="preserve">If </w:delText>
        </w:r>
      </w:del>
      <m:oMath>
        <m:sSub>
          <m:sSubPr>
            <m:ctrlPr>
              <w:del w:id="1013" w:author="Laura Dee" w:date="2023-05-11T12:57:00Z">
                <w:rPr>
                  <w:rFonts w:ascii="Cambria Math" w:eastAsia="Calibri" w:hAnsi="Cambria Math" w:cs="Calibri"/>
                  <w:i/>
                  <w:color w:val="333333"/>
                  <w:sz w:val="24"/>
                  <w:szCs w:val="24"/>
                </w:rPr>
              </w:del>
            </m:ctrlPr>
          </m:sSubPr>
          <m:e>
            <m:r>
              <w:del w:id="1014" w:author="Laura Dee" w:date="2023-05-11T12:57:00Z">
                <m:rPr>
                  <m:sty m:val="p"/>
                </m:rPr>
                <w:rPr>
                  <w:rFonts w:ascii="Cambria Math" w:eastAsia="Calibri" w:hAnsi="Cambria Math" w:cs="Calibri"/>
                  <w:color w:val="333333"/>
                  <w:sz w:val="24"/>
                  <w:szCs w:val="24"/>
                  <w:highlight w:val="white"/>
                </w:rPr>
                <m:t>β</m:t>
              </w:del>
            </m:r>
            <m:ctrlPr>
              <w:del w:id="1015" w:author="Laura Dee" w:date="2023-05-11T12:57:00Z">
                <w:rPr>
                  <w:rFonts w:ascii="Cambria Math" w:eastAsia="Calibri" w:hAnsi="Cambria Math" w:cs="Calibri"/>
                  <w:color w:val="333333"/>
                  <w:sz w:val="24"/>
                  <w:szCs w:val="24"/>
                  <w:highlight w:val="white"/>
                </w:rPr>
              </w:del>
            </m:ctrlPr>
          </m:e>
          <m:sub>
            <m:r>
              <w:del w:id="1016" w:author="Laura Dee" w:date="2023-05-11T12:57:00Z">
                <w:rPr>
                  <w:rFonts w:ascii="Cambria Math" w:eastAsia="Calibri" w:hAnsi="Cambria Math" w:cs="Calibri"/>
                  <w:color w:val="333333"/>
                  <w:sz w:val="24"/>
                  <w:szCs w:val="24"/>
                </w:rPr>
                <m:t>2</m:t>
              </w:del>
            </m:r>
          </m:sub>
        </m:sSub>
      </m:oMath>
      <w:del w:id="1017" w:author="Laura Dee" w:date="2023-05-11T12:57:00Z">
        <w:r w:rsidR="006150EB" w:rsidDel="00BA3566">
          <w:rPr>
            <w:rFonts w:ascii="Calibri" w:eastAsia="Calibri" w:hAnsi="Calibri" w:cs="Calibri"/>
            <w:color w:val="333333"/>
            <w:sz w:val="24"/>
            <w:szCs w:val="24"/>
            <w:highlight w:val="white"/>
          </w:rPr>
          <w:delText xml:space="preserve"> </w:delText>
        </w:r>
        <w:r w:rsidR="00037819" w:rsidDel="00BA3566">
          <w:rPr>
            <w:rFonts w:ascii="Calibri" w:eastAsia="Calibri" w:hAnsi="Calibri" w:cs="Calibri"/>
            <w:color w:val="333333"/>
            <w:sz w:val="24"/>
            <w:szCs w:val="24"/>
            <w:highlight w:val="white"/>
          </w:rPr>
          <w:delText xml:space="preserve">= </w:delText>
        </w:r>
      </w:del>
      <m:oMath>
        <m:sSub>
          <m:sSubPr>
            <m:ctrlPr>
              <w:del w:id="1018" w:author="Laura Dee" w:date="2023-05-11T12:57:00Z">
                <w:rPr>
                  <w:rFonts w:ascii="Cambria Math" w:eastAsia="Calibri" w:hAnsi="Cambria Math" w:cs="Calibri"/>
                  <w:i/>
                  <w:color w:val="333333"/>
                  <w:sz w:val="24"/>
                  <w:szCs w:val="24"/>
                </w:rPr>
              </w:del>
            </m:ctrlPr>
          </m:sSubPr>
          <m:e>
            <m:r>
              <w:del w:id="1019" w:author="Laura Dee" w:date="2023-05-11T12:57:00Z">
                <m:rPr>
                  <m:sty m:val="p"/>
                </m:rPr>
                <w:rPr>
                  <w:rFonts w:ascii="Cambria Math" w:eastAsia="Calibri" w:hAnsi="Cambria Math" w:cs="Calibri"/>
                  <w:color w:val="333333"/>
                  <w:sz w:val="24"/>
                  <w:szCs w:val="24"/>
                  <w:highlight w:val="white"/>
                </w:rPr>
                <m:t>β</m:t>
              </w:del>
            </m:r>
            <m:ctrlPr>
              <w:del w:id="1020" w:author="Laura Dee" w:date="2023-05-11T12:57:00Z">
                <w:rPr>
                  <w:rFonts w:ascii="Cambria Math" w:eastAsia="Calibri" w:hAnsi="Cambria Math" w:cs="Calibri"/>
                  <w:color w:val="333333"/>
                  <w:sz w:val="24"/>
                  <w:szCs w:val="24"/>
                  <w:highlight w:val="white"/>
                </w:rPr>
              </w:del>
            </m:ctrlPr>
          </m:e>
          <m:sub>
            <m:r>
              <w:del w:id="1021" w:author="Laura Dee" w:date="2023-05-11T12:57:00Z">
                <w:rPr>
                  <w:rFonts w:ascii="Cambria Math" w:eastAsia="Calibri" w:hAnsi="Cambria Math" w:cs="Calibri"/>
                  <w:color w:val="333333"/>
                  <w:sz w:val="24"/>
                  <w:szCs w:val="24"/>
                  <w:highlight w:val="white"/>
                </w:rPr>
                <m:t>1</m:t>
              </w:del>
            </m:r>
          </m:sub>
        </m:sSub>
      </m:oMath>
      <w:del w:id="1022" w:author="Laura Dee" w:date="2023-05-11T12:57:00Z">
        <w:r w:rsidR="006150EB" w:rsidDel="00BA3566">
          <w:rPr>
            <w:rFonts w:ascii="Calibri" w:eastAsia="Calibri" w:hAnsi="Calibri" w:cs="Calibri"/>
            <w:color w:val="333333"/>
            <w:sz w:val="24"/>
            <w:szCs w:val="24"/>
            <w:highlight w:val="white"/>
          </w:rPr>
          <w:delText xml:space="preserve">, </w:delText>
        </w:r>
        <w:r w:rsidR="00037819" w:rsidDel="00BA3566">
          <w:rPr>
            <w:rFonts w:ascii="Calibri" w:eastAsia="Calibri" w:hAnsi="Calibri" w:cs="Calibri"/>
            <w:color w:val="333333"/>
            <w:sz w:val="24"/>
            <w:szCs w:val="24"/>
            <w:highlight w:val="white"/>
          </w:rPr>
          <w:delText xml:space="preserve">we </w:delText>
        </w:r>
        <w:r w:rsidR="007351D7" w:rsidDel="00BA3566">
          <w:rPr>
            <w:rFonts w:ascii="Calibri" w:eastAsia="Calibri" w:hAnsi="Calibri" w:cs="Calibri"/>
            <w:color w:val="333333"/>
            <w:sz w:val="24"/>
            <w:szCs w:val="24"/>
            <w:highlight w:val="white"/>
          </w:rPr>
          <w:delText xml:space="preserve">can </w:delText>
        </w:r>
        <w:r w:rsidR="00037819" w:rsidDel="00BA3566">
          <w:rPr>
            <w:rFonts w:ascii="Calibri" w:eastAsia="Calibri" w:hAnsi="Calibri" w:cs="Calibri"/>
            <w:color w:val="333333"/>
            <w:sz w:val="24"/>
            <w:szCs w:val="24"/>
            <w:highlight w:val="white"/>
          </w:rPr>
          <w:delText>conclud</w:delText>
        </w:r>
        <w:r w:rsidR="007351D7" w:rsidDel="00BA3566">
          <w:rPr>
            <w:rFonts w:ascii="Calibri" w:eastAsia="Calibri" w:hAnsi="Calibri" w:cs="Calibri"/>
            <w:color w:val="333333"/>
            <w:sz w:val="24"/>
            <w:szCs w:val="24"/>
            <w:highlight w:val="white"/>
          </w:rPr>
          <w:delText>e</w:delText>
        </w:r>
        <w:commentRangeStart w:id="1023"/>
        <w:commentRangeStart w:id="1024"/>
        <w:r w:rsidR="00037819" w:rsidDel="00BA3566">
          <w:rPr>
            <w:rFonts w:ascii="Calibri" w:eastAsia="Calibri" w:hAnsi="Calibri" w:cs="Calibri"/>
            <w:color w:val="333333"/>
            <w:sz w:val="24"/>
            <w:szCs w:val="24"/>
            <w:highlight w:val="white"/>
          </w:rPr>
          <w:delText xml:space="preserve">, </w:delText>
        </w:r>
        <w:commentRangeEnd w:id="1023"/>
        <w:r w:rsidR="00ED67E6" w:rsidDel="00BA3566">
          <w:rPr>
            <w:rStyle w:val="CommentReference"/>
          </w:rPr>
          <w:commentReference w:id="1023"/>
        </w:r>
        <w:commentRangeEnd w:id="1024"/>
        <w:r w:rsidR="00BD5CD8" w:rsidDel="00BA3566">
          <w:rPr>
            <w:rStyle w:val="CommentReference"/>
          </w:rPr>
          <w:commentReference w:id="1024"/>
        </w:r>
        <w:r w:rsidR="00037819" w:rsidDel="00BA3566">
          <w:rPr>
            <w:rFonts w:ascii="Calibri" w:eastAsia="Calibri" w:hAnsi="Calibri" w:cs="Calibri"/>
            <w:color w:val="333333"/>
            <w:sz w:val="24"/>
            <w:szCs w:val="24"/>
            <w:highlight w:val="white"/>
          </w:rPr>
          <w:delText xml:space="preserve">that omitted variables are </w:delText>
        </w:r>
        <w:r w:rsidR="007351D7" w:rsidDel="00BA3566">
          <w:rPr>
            <w:rFonts w:ascii="Calibri" w:eastAsia="Calibri" w:hAnsi="Calibri" w:cs="Calibri"/>
            <w:color w:val="333333"/>
            <w:sz w:val="24"/>
            <w:szCs w:val="24"/>
            <w:highlight w:val="white"/>
          </w:rPr>
          <w:delText xml:space="preserve">not meaningfully influencing snail abundances; </w:delText>
        </w:r>
        <w:r w:rsidR="00037819" w:rsidDel="00BA3566">
          <w:rPr>
            <w:rFonts w:ascii="Calibri" w:eastAsia="Calibri" w:hAnsi="Calibri" w:cs="Calibri"/>
            <w:color w:val="333333"/>
            <w:sz w:val="24"/>
            <w:szCs w:val="24"/>
            <w:highlight w:val="white"/>
          </w:rPr>
          <w:delText>both</w:delText>
        </w:r>
      </w:del>
      <w:del w:id="1025" w:author="Laura Dee" w:date="2023-05-05T13:44:00Z">
        <w:r w:rsidR="00037819" w:rsidDel="00301775">
          <w:rPr>
            <w:rFonts w:ascii="Calibri" w:eastAsia="Calibri" w:hAnsi="Calibri" w:cs="Calibri"/>
            <w:color w:val="333333"/>
            <w:sz w:val="24"/>
            <w:szCs w:val="24"/>
            <w:highlight w:val="white"/>
          </w:rPr>
          <w:delText xml:space="preserve"> our</w:delText>
        </w:r>
      </w:del>
      <w:del w:id="1026" w:author="Laura Dee" w:date="2023-05-11T12:57:00Z">
        <w:r w:rsidR="00ED4D82" w:rsidDel="00BA3566">
          <w:rPr>
            <w:rFonts w:ascii="Calibri" w:eastAsia="Calibri" w:hAnsi="Calibri" w:cs="Calibri"/>
            <w:color w:val="333333"/>
            <w:sz w:val="24"/>
            <w:szCs w:val="24"/>
            <w:highlight w:val="white"/>
          </w:rPr>
          <w:delText xml:space="preserve"> </w:delText>
        </w:r>
        <w:r w:rsidR="00037819" w:rsidDel="00BA3566">
          <w:rPr>
            <w:rFonts w:ascii="Calibri" w:eastAsia="Calibri" w:hAnsi="Calibri" w:cs="Calibri"/>
            <w:color w:val="333333"/>
            <w:sz w:val="24"/>
            <w:szCs w:val="24"/>
            <w:highlight w:val="white"/>
          </w:rPr>
          <w:delText>between and within site differences are due solely to temperature.</w:delText>
        </w:r>
      </w:del>
      <w:r w:rsidR="00037819">
        <w:rPr>
          <w:rFonts w:ascii="Calibri" w:eastAsia="Calibri" w:hAnsi="Calibri" w:cs="Calibri"/>
          <w:color w:val="333333"/>
          <w:sz w:val="24"/>
          <w:szCs w:val="24"/>
          <w:highlight w:val="white"/>
        </w:rPr>
        <w:t xml:space="preserve"> </w:t>
      </w:r>
    </w:p>
    <w:p w14:paraId="2CD02EE7" w14:textId="77777777" w:rsidR="00620FDC" w:rsidRDefault="00620FDC">
      <w:pPr>
        <w:shd w:val="clear" w:color="auto" w:fill="FFFFFF"/>
        <w:spacing w:after="160"/>
        <w:ind w:firstLine="720"/>
        <w:rPr>
          <w:ins w:id="1027" w:author="Laura Dee" w:date="2023-05-11T12:10:00Z"/>
          <w:rFonts w:ascii="Calibri" w:eastAsia="Calibri" w:hAnsi="Calibri" w:cs="Calibri"/>
          <w:color w:val="333333"/>
          <w:sz w:val="24"/>
          <w:szCs w:val="24"/>
        </w:rPr>
      </w:pPr>
      <w:commentRangeStart w:id="1028"/>
      <w:ins w:id="1029" w:author="Laura Dee" w:date="2023-05-11T12:09:00Z">
        <w:r w:rsidRPr="00620FDC">
          <w:rPr>
            <w:rFonts w:ascii="Calibri" w:eastAsia="Calibri" w:hAnsi="Calibri" w:cs="Calibri"/>
            <w:color w:val="333333"/>
            <w:sz w:val="24"/>
            <w:szCs w:val="24"/>
            <w:highlight w:val="green"/>
            <w:rPrChange w:id="1030" w:author="Laura Dee" w:date="2023-05-11T12:09:00Z">
              <w:rPr>
                <w:rFonts w:ascii="Calibri" w:eastAsia="Calibri" w:hAnsi="Calibri" w:cs="Calibri"/>
                <w:color w:val="333333"/>
                <w:sz w:val="24"/>
                <w:szCs w:val="24"/>
              </w:rPr>
            </w:rPrChange>
          </w:rPr>
          <w:t xml:space="preserve">{I am not sure where to put </w:t>
        </w:r>
        <w:proofErr w:type="gramStart"/>
        <w:r w:rsidRPr="00620FDC">
          <w:rPr>
            <w:rFonts w:ascii="Calibri" w:eastAsia="Calibri" w:hAnsi="Calibri" w:cs="Calibri"/>
            <w:color w:val="333333"/>
            <w:sz w:val="24"/>
            <w:szCs w:val="24"/>
            <w:highlight w:val="green"/>
            <w:rPrChange w:id="1031" w:author="Laura Dee" w:date="2023-05-11T12:09:00Z">
              <w:rPr>
                <w:rFonts w:ascii="Calibri" w:eastAsia="Calibri" w:hAnsi="Calibri" w:cs="Calibri"/>
                <w:color w:val="333333"/>
                <w:sz w:val="24"/>
                <w:szCs w:val="24"/>
              </w:rPr>
            </w:rPrChange>
          </w:rPr>
          <w:t>this</w:t>
        </w:r>
        <w:proofErr w:type="gramEnd"/>
        <w:r w:rsidRPr="00620FDC">
          <w:rPr>
            <w:rFonts w:ascii="Calibri" w:eastAsia="Calibri" w:hAnsi="Calibri" w:cs="Calibri"/>
            <w:color w:val="333333"/>
            <w:sz w:val="24"/>
            <w:szCs w:val="24"/>
            <w:highlight w:val="green"/>
            <w:rPrChange w:id="1032" w:author="Laura Dee" w:date="2023-05-11T12:09:00Z">
              <w:rPr>
                <w:rFonts w:ascii="Calibri" w:eastAsia="Calibri" w:hAnsi="Calibri" w:cs="Calibri"/>
                <w:color w:val="333333"/>
                <w:sz w:val="24"/>
                <w:szCs w:val="24"/>
              </w:rPr>
            </w:rPrChange>
          </w:rPr>
          <w:t xml:space="preserve"> but it didn’t work before the move was introduced}</w:t>
        </w:r>
        <w:r>
          <w:rPr>
            <w:rFonts w:ascii="Calibri" w:eastAsia="Calibri" w:hAnsi="Calibri" w:cs="Calibri"/>
            <w:color w:val="333333"/>
            <w:sz w:val="24"/>
            <w:szCs w:val="24"/>
          </w:rPr>
          <w:t xml:space="preserve"> </w:t>
        </w:r>
      </w:ins>
    </w:p>
    <w:p w14:paraId="22F6B3A3" w14:textId="3D39C884" w:rsidR="00766C2E" w:rsidRDefault="00620FDC">
      <w:pPr>
        <w:shd w:val="clear" w:color="auto" w:fill="FFFFFF"/>
        <w:spacing w:after="160"/>
        <w:ind w:firstLine="720"/>
        <w:rPr>
          <w:rFonts w:ascii="Calibri" w:eastAsia="Calibri" w:hAnsi="Calibri" w:cs="Calibri"/>
          <w:color w:val="333333"/>
          <w:sz w:val="24"/>
          <w:szCs w:val="24"/>
          <w:highlight w:val="white"/>
        </w:rPr>
      </w:pPr>
      <w:ins w:id="1033" w:author="Laura Dee" w:date="2023-05-11T12:10:00Z">
        <w:r>
          <w:rPr>
            <w:rFonts w:ascii="Calibri" w:eastAsia="Calibri" w:hAnsi="Calibri" w:cs="Calibri"/>
            <w:color w:val="333333"/>
            <w:sz w:val="24"/>
            <w:szCs w:val="24"/>
          </w:rPr>
          <w:t xml:space="preserve">In both </w:t>
        </w:r>
      </w:ins>
      <w:ins w:id="1034" w:author="Laura Dee" w:date="2023-05-11T12:11:00Z">
        <w:r>
          <w:rPr>
            <w:rFonts w:ascii="Calibri" w:eastAsia="Calibri" w:hAnsi="Calibri" w:cs="Calibri"/>
            <w:color w:val="333333"/>
            <w:sz w:val="24"/>
            <w:szCs w:val="24"/>
          </w:rPr>
          <w:t>t</w:t>
        </w:r>
      </w:ins>
      <w:ins w:id="1035" w:author="Laura Dee" w:date="2023-05-11T12:10:00Z">
        <w:r>
          <w:rPr>
            <w:rFonts w:ascii="Calibri" w:eastAsia="Calibri" w:hAnsi="Calibri" w:cs="Calibri"/>
            <w:color w:val="333333"/>
            <w:sz w:val="24"/>
            <w:szCs w:val="24"/>
          </w:rPr>
          <w:t>he group mean centering and group mean covariate desi</w:t>
        </w:r>
      </w:ins>
      <w:ins w:id="1036" w:author="Laura Dee" w:date="2023-05-11T12:11:00Z">
        <w:r>
          <w:rPr>
            <w:rFonts w:ascii="Calibri" w:eastAsia="Calibri" w:hAnsi="Calibri" w:cs="Calibri"/>
            <w:color w:val="333333"/>
            <w:sz w:val="24"/>
            <w:szCs w:val="24"/>
          </w:rPr>
          <w:t xml:space="preserve">gns… </w:t>
        </w:r>
      </w:ins>
      <w:ins w:id="1037" w:author="Laura Dee" w:date="2023-05-11T12:10:00Z">
        <w:r>
          <w:rPr>
            <w:rFonts w:ascii="Calibri" w:eastAsia="Calibri" w:hAnsi="Calibri" w:cs="Calibri"/>
            <w:color w:val="333333"/>
            <w:sz w:val="24"/>
            <w:szCs w:val="24"/>
          </w:rPr>
          <w:t xml:space="preserve"> </w:t>
        </w:r>
      </w:ins>
      <w:commentRangeStart w:id="1038"/>
      <w:r w:rsidRPr="002B534A">
        <w:rPr>
          <w:rFonts w:ascii="Calibri" w:eastAsia="Calibri" w:hAnsi="Calibri" w:cs="Calibri"/>
          <w:color w:val="333333"/>
          <w:sz w:val="24"/>
          <w:szCs w:val="24"/>
        </w:rPr>
        <w:t xml:space="preserve">Because of this control for the unobserved confounder, </w:t>
      </w:r>
      <w:commentRangeEnd w:id="1038"/>
      <w:r>
        <w:rPr>
          <w:rStyle w:val="CommentReference"/>
        </w:rPr>
        <w:commentReference w:id="1038"/>
      </w:r>
      <w:r w:rsidRPr="002B534A">
        <w:rPr>
          <w:rFonts w:ascii="Calibri" w:eastAsia="Calibri" w:hAnsi="Calibri" w:cs="Calibri"/>
          <w:color w:val="333333"/>
          <w:sz w:val="24"/>
          <w:szCs w:val="24"/>
        </w:rPr>
        <w:t xml:space="preserve">we </w:t>
      </w:r>
      <w:r>
        <w:rPr>
          <w:rFonts w:ascii="Calibri" w:eastAsia="Calibri" w:hAnsi="Calibri" w:cs="Calibri"/>
          <w:color w:val="333333"/>
          <w:sz w:val="24"/>
          <w:szCs w:val="24"/>
          <w:highlight w:val="white"/>
        </w:rPr>
        <w:t xml:space="preserve">can use hierarchical mixed effects statistical models that include a random effect of site and no longer violate the random effects assumption. Further, the coefficient for our causal variable of interest is now estimated while controlling for cluster-level confounding variables – whether they are known or not. This statistical model design is </w:t>
      </w:r>
      <w:r w:rsidRPr="00DB2929">
        <w:rPr>
          <w:rFonts w:ascii="Calibri" w:eastAsia="Calibri" w:hAnsi="Calibri" w:cs="Calibri"/>
          <w:color w:val="333333"/>
          <w:sz w:val="24"/>
          <w:szCs w:val="24"/>
          <w:highlight w:val="magenta"/>
        </w:rPr>
        <w:t xml:space="preserve">useful as it </w:t>
      </w:r>
      <w:r>
        <w:rPr>
          <w:rFonts w:ascii="Calibri" w:eastAsia="Calibri" w:hAnsi="Calibri" w:cs="Calibri"/>
          <w:color w:val="333333"/>
          <w:sz w:val="24"/>
          <w:szCs w:val="24"/>
          <w:highlight w:val="magenta"/>
        </w:rPr>
        <w:t xml:space="preserve">weakens our assumptions needed for causal identification </w:t>
      </w:r>
      <w:proofErr w:type="gramStart"/>
      <w:r>
        <w:rPr>
          <w:rFonts w:ascii="Calibri" w:eastAsia="Calibri" w:hAnsi="Calibri" w:cs="Calibri"/>
          <w:color w:val="333333"/>
          <w:sz w:val="24"/>
          <w:szCs w:val="24"/>
          <w:highlight w:val="magenta"/>
        </w:rPr>
        <w:t>…..</w:t>
      </w:r>
      <w:proofErr w:type="gramEnd"/>
      <w:r>
        <w:rPr>
          <w:rFonts w:ascii="Calibri" w:eastAsia="Calibri" w:hAnsi="Calibri" w:cs="Calibri"/>
          <w:color w:val="333333"/>
          <w:sz w:val="24"/>
          <w:szCs w:val="24"/>
          <w:highlight w:val="magenta"/>
        </w:rPr>
        <w:t xml:space="preserve"> </w:t>
      </w:r>
      <w:r w:rsidRPr="00DB2929">
        <w:rPr>
          <w:rFonts w:ascii="Calibri" w:eastAsia="Calibri" w:hAnsi="Calibri" w:cs="Calibri"/>
          <w:color w:val="333333"/>
          <w:sz w:val="24"/>
          <w:szCs w:val="24"/>
          <w:highlight w:val="magenta"/>
        </w:rPr>
        <w:t xml:space="preserve">allows us to derive causally valid inference about our </w:t>
      </w:r>
      <w:r>
        <w:rPr>
          <w:rFonts w:ascii="Calibri" w:eastAsia="Calibri" w:hAnsi="Calibri" w:cs="Calibri"/>
          <w:color w:val="333333"/>
          <w:sz w:val="24"/>
          <w:szCs w:val="24"/>
          <w:highlight w:val="magenta"/>
        </w:rPr>
        <w:t>causal variable of interest</w:t>
      </w:r>
      <w:r w:rsidRPr="00DB2929">
        <w:rPr>
          <w:rFonts w:ascii="Calibri" w:eastAsia="Calibri" w:hAnsi="Calibri" w:cs="Calibri"/>
          <w:color w:val="333333"/>
          <w:sz w:val="24"/>
          <w:szCs w:val="24"/>
          <w:highlight w:val="magenta"/>
        </w:rPr>
        <w:t xml:space="preserve">, study </w:t>
      </w:r>
      <w:r>
        <w:rPr>
          <w:rFonts w:ascii="Calibri" w:eastAsia="Calibri" w:hAnsi="Calibri" w:cs="Calibri"/>
          <w:color w:val="333333"/>
          <w:sz w:val="24"/>
          <w:szCs w:val="24"/>
          <w:highlight w:val="white"/>
        </w:rPr>
        <w:t xml:space="preserve">the effects of between-site differences that are correlated with our causal variable of interest, </w:t>
      </w:r>
      <w:commentRangeStart w:id="1039"/>
      <w:r>
        <w:rPr>
          <w:rFonts w:ascii="Calibri" w:eastAsia="Calibri" w:hAnsi="Calibri" w:cs="Calibri"/>
          <w:color w:val="333333"/>
          <w:sz w:val="24"/>
          <w:szCs w:val="24"/>
          <w:highlight w:val="white"/>
        </w:rPr>
        <w:t xml:space="preserve">use our models to generate counterfactual predictions, </w:t>
      </w:r>
      <w:commentRangeEnd w:id="1039"/>
      <w:r>
        <w:rPr>
          <w:rStyle w:val="CommentReference"/>
        </w:rPr>
        <w:commentReference w:id="1039"/>
      </w:r>
      <w:r>
        <w:rPr>
          <w:rFonts w:ascii="Calibri" w:eastAsia="Calibri" w:hAnsi="Calibri" w:cs="Calibri"/>
          <w:color w:val="333333"/>
          <w:sz w:val="24"/>
          <w:szCs w:val="24"/>
          <w:highlight w:val="white"/>
        </w:rPr>
        <w:t xml:space="preserve">and learn about the variation between sites that is not correlated with our causal variable of interest via the random effects </w:t>
      </w:r>
      <w:commentRangeStart w:id="1040"/>
      <w:commentRangeStart w:id="1041"/>
      <w:r>
        <w:rPr>
          <w:rFonts w:ascii="Calibri" w:eastAsia="Calibri" w:hAnsi="Calibri" w:cs="Calibri"/>
          <w:color w:val="333333"/>
          <w:sz w:val="24"/>
          <w:szCs w:val="24"/>
          <w:highlight w:val="white"/>
        </w:rPr>
        <w:t>efficiently</w:t>
      </w:r>
      <w:commentRangeEnd w:id="1040"/>
      <w:r>
        <w:rPr>
          <w:rStyle w:val="CommentReference"/>
        </w:rPr>
        <w:commentReference w:id="1040"/>
      </w:r>
      <w:commentRangeEnd w:id="1041"/>
      <w:r>
        <w:rPr>
          <w:rStyle w:val="CommentReference"/>
        </w:rPr>
        <w:commentReference w:id="1041"/>
      </w:r>
      <w:r>
        <w:rPr>
          <w:rFonts w:ascii="Calibri" w:eastAsia="Calibri" w:hAnsi="Calibri" w:cs="Calibri"/>
          <w:color w:val="333333"/>
          <w:sz w:val="24"/>
          <w:szCs w:val="24"/>
          <w:highlight w:val="white"/>
        </w:rPr>
        <w:t>.</w:t>
      </w:r>
      <w:commentRangeEnd w:id="1028"/>
      <w:r>
        <w:rPr>
          <w:rStyle w:val="CommentReference"/>
        </w:rPr>
        <w:commentReference w:id="1028"/>
      </w:r>
    </w:p>
    <w:p w14:paraId="6D563CE5" w14:textId="4A6CEEA2" w:rsidR="00766C2E" w:rsidRPr="0036332E" w:rsidRDefault="007351D7" w:rsidP="0036332E">
      <w:pPr>
        <w:shd w:val="clear" w:color="auto" w:fill="FFFFFF"/>
        <w:spacing w:after="160"/>
        <w:ind w:firstLine="720"/>
        <w:rPr>
          <w:rFonts w:ascii="Calibri" w:eastAsia="Calibri" w:hAnsi="Calibri" w:cs="Calibri"/>
          <w:color w:val="333333"/>
          <w:sz w:val="24"/>
          <w:szCs w:val="24"/>
        </w:rPr>
      </w:pPr>
      <w:r w:rsidRPr="0036332E">
        <w:rPr>
          <w:rFonts w:ascii="Calibri" w:eastAsia="Calibri" w:hAnsi="Calibri" w:cs="Calibri"/>
          <w:color w:val="333333"/>
          <w:sz w:val="24"/>
          <w:szCs w:val="24"/>
          <w:rPrChange w:id="1042" w:author="Laura Dee" w:date="2023-05-11T11:35:00Z">
            <w:rPr>
              <w:rFonts w:ascii="Calibri" w:eastAsia="Calibri" w:hAnsi="Calibri" w:cs="Calibri"/>
              <w:color w:val="333333"/>
              <w:sz w:val="24"/>
              <w:szCs w:val="24"/>
              <w:highlight w:val="white"/>
            </w:rPr>
          </w:rPrChange>
        </w:rPr>
        <w:t>Note that</w:t>
      </w:r>
      <w:r w:rsidR="00037819" w:rsidRPr="0036332E">
        <w:rPr>
          <w:rFonts w:ascii="Calibri" w:eastAsia="Calibri" w:hAnsi="Calibri" w:cs="Calibri"/>
          <w:color w:val="333333"/>
          <w:sz w:val="24"/>
          <w:szCs w:val="24"/>
          <w:rPrChange w:id="1043" w:author="Laura Dee" w:date="2023-05-11T11:35:00Z">
            <w:rPr>
              <w:rFonts w:ascii="Calibri" w:eastAsia="Calibri" w:hAnsi="Calibri" w:cs="Calibri"/>
              <w:color w:val="333333"/>
              <w:sz w:val="24"/>
              <w:szCs w:val="24"/>
              <w:highlight w:val="white"/>
            </w:rPr>
          </w:rPrChange>
        </w:rPr>
        <w:t xml:space="preserve"> while the Group Mean Covariate design, Group Mean Centered design, and Fixed Effects design all differ in structure, they are equivalent </w:t>
      </w:r>
      <w:ins w:id="1044" w:author="Laura Dee" w:date="2023-05-11T11:38:00Z">
        <w:r w:rsidR="0036332E">
          <w:rPr>
            <w:rFonts w:ascii="Calibri" w:eastAsia="Calibri" w:hAnsi="Calibri" w:cs="Calibri"/>
            <w:color w:val="333333"/>
            <w:sz w:val="24"/>
            <w:szCs w:val="24"/>
          </w:rPr>
          <w:t xml:space="preserve">in their point estimates </w:t>
        </w:r>
        <w:commentRangeStart w:id="1045"/>
        <w:r w:rsidR="0036332E">
          <w:rPr>
            <w:rFonts w:ascii="Calibri" w:eastAsia="Calibri" w:hAnsi="Calibri" w:cs="Calibri"/>
            <w:color w:val="333333"/>
            <w:sz w:val="24"/>
            <w:szCs w:val="24"/>
          </w:rPr>
          <w:t>(REF – Woolridge?)</w:t>
        </w:r>
      </w:ins>
      <w:ins w:id="1046" w:author="Laura Dee" w:date="2023-05-11T11:56:00Z">
        <w:r w:rsidR="00D90E2E">
          <w:rPr>
            <w:rFonts w:ascii="Calibri" w:eastAsia="Calibri" w:hAnsi="Calibri" w:cs="Calibri"/>
            <w:color w:val="333333"/>
            <w:sz w:val="24"/>
            <w:szCs w:val="24"/>
          </w:rPr>
          <w:t xml:space="preserve">, </w:t>
        </w:r>
      </w:ins>
      <w:commentRangeEnd w:id="1045"/>
      <w:ins w:id="1047" w:author="Laura Dee" w:date="2023-05-11T11:59:00Z">
        <w:r w:rsidR="00D90E2E">
          <w:rPr>
            <w:rStyle w:val="CommentReference"/>
          </w:rPr>
          <w:commentReference w:id="1045"/>
        </w:r>
      </w:ins>
      <w:ins w:id="1048" w:author="Laura Dee" w:date="2023-05-11T11:56:00Z">
        <w:r w:rsidR="00D90E2E">
          <w:rPr>
            <w:rFonts w:ascii="Calibri" w:eastAsia="Calibri" w:hAnsi="Calibri" w:cs="Calibri"/>
            <w:color w:val="333333"/>
            <w:sz w:val="24"/>
            <w:szCs w:val="24"/>
          </w:rPr>
          <w:t>b</w:t>
        </w:r>
        <w:r w:rsidR="00D90E2E" w:rsidRPr="005B0EDA">
          <w:rPr>
            <w:rFonts w:ascii="Calibri" w:eastAsia="Calibri" w:hAnsi="Calibri" w:cs="Calibri"/>
            <w:color w:val="333333"/>
            <w:sz w:val="24"/>
            <w:szCs w:val="24"/>
          </w:rPr>
          <w:t xml:space="preserve">ecause they </w:t>
        </w:r>
        <w:r w:rsidR="00D90E2E">
          <w:rPr>
            <w:rFonts w:ascii="Calibri" w:eastAsia="Calibri" w:hAnsi="Calibri" w:cs="Calibri"/>
            <w:color w:val="333333"/>
            <w:sz w:val="24"/>
            <w:szCs w:val="24"/>
          </w:rPr>
          <w:t xml:space="preserve">all </w:t>
        </w:r>
        <w:r w:rsidR="00D90E2E" w:rsidRPr="005B0EDA">
          <w:rPr>
            <w:rFonts w:ascii="Calibri" w:eastAsia="Calibri" w:hAnsi="Calibri" w:cs="Calibri"/>
            <w:color w:val="333333"/>
            <w:sz w:val="24"/>
            <w:szCs w:val="24"/>
          </w:rPr>
          <w:t>rely on within-site variation in temperature.</w:t>
        </w:r>
      </w:ins>
      <w:ins w:id="1049" w:author="Laura Dee" w:date="2023-05-11T11:38:00Z">
        <w:r w:rsidR="0036332E" w:rsidRPr="005B0EDA">
          <w:rPr>
            <w:rFonts w:ascii="Calibri" w:eastAsia="Calibri" w:hAnsi="Calibri" w:cs="Calibri"/>
            <w:color w:val="333333"/>
            <w:sz w:val="24"/>
            <w:szCs w:val="24"/>
          </w:rPr>
          <w:t xml:space="preserve"> </w:t>
        </w:r>
        <w:r w:rsidR="0036332E">
          <w:rPr>
            <w:rFonts w:ascii="Calibri" w:eastAsia="Calibri" w:hAnsi="Calibri" w:cs="Calibri"/>
            <w:color w:val="333333"/>
            <w:sz w:val="24"/>
            <w:szCs w:val="24"/>
          </w:rPr>
          <w:t xml:space="preserve"> </w:t>
        </w:r>
      </w:ins>
      <w:del w:id="1050" w:author="Laura Dee" w:date="2023-05-11T11:39:00Z">
        <w:r w:rsidR="00037819" w:rsidRPr="0036332E" w:rsidDel="0036332E">
          <w:rPr>
            <w:rFonts w:ascii="Calibri" w:eastAsia="Calibri" w:hAnsi="Calibri" w:cs="Calibri"/>
            <w:color w:val="333333"/>
            <w:sz w:val="24"/>
            <w:szCs w:val="24"/>
            <w:rPrChange w:id="1051" w:author="Laura Dee" w:date="2023-05-11T11:35:00Z">
              <w:rPr>
                <w:rFonts w:ascii="Calibri" w:eastAsia="Calibri" w:hAnsi="Calibri" w:cs="Calibri"/>
                <w:color w:val="333333"/>
                <w:sz w:val="24"/>
                <w:szCs w:val="24"/>
                <w:highlight w:val="white"/>
              </w:rPr>
            </w:rPrChange>
          </w:rPr>
          <w:delText>w</w:delText>
        </w:r>
      </w:del>
      <w:ins w:id="1052" w:author="Laura Dee" w:date="2023-05-11T11:39:00Z">
        <w:r w:rsidR="0036332E">
          <w:rPr>
            <w:rFonts w:ascii="Calibri" w:eastAsia="Calibri" w:hAnsi="Calibri" w:cs="Calibri"/>
            <w:color w:val="333333"/>
            <w:sz w:val="24"/>
            <w:szCs w:val="24"/>
          </w:rPr>
          <w:t xml:space="preserve">As </w:t>
        </w:r>
      </w:ins>
      <w:ins w:id="1053" w:author="Laura Dee" w:date="2023-05-11T11:55:00Z">
        <w:r w:rsidR="00D90E2E">
          <w:rPr>
            <w:rFonts w:ascii="Calibri" w:eastAsia="Calibri" w:hAnsi="Calibri" w:cs="Calibri"/>
            <w:color w:val="333333"/>
            <w:sz w:val="24"/>
            <w:szCs w:val="24"/>
          </w:rPr>
          <w:t xml:space="preserve">shown in </w:t>
        </w:r>
      </w:ins>
      <w:ins w:id="1054" w:author="Laura Dee" w:date="2023-05-11T11:39:00Z">
        <w:r w:rsidR="0036332E">
          <w:rPr>
            <w:rFonts w:ascii="Calibri" w:eastAsia="Calibri" w:hAnsi="Calibri" w:cs="Calibri"/>
            <w:color w:val="333333"/>
            <w:sz w:val="24"/>
            <w:szCs w:val="24"/>
          </w:rPr>
          <w:t>Table X,</w:t>
        </w:r>
      </w:ins>
      <w:del w:id="1055" w:author="Laura Dee" w:date="2023-05-11T11:39:00Z">
        <w:r w:rsidR="00037819" w:rsidRPr="0036332E" w:rsidDel="0036332E">
          <w:rPr>
            <w:rFonts w:ascii="Calibri" w:eastAsia="Calibri" w:hAnsi="Calibri" w:cs="Calibri"/>
            <w:color w:val="333333"/>
            <w:sz w:val="24"/>
            <w:szCs w:val="24"/>
            <w:rPrChange w:id="1056" w:author="Laura Dee" w:date="2023-05-11T11:35:00Z">
              <w:rPr>
                <w:rFonts w:ascii="Calibri" w:eastAsia="Calibri" w:hAnsi="Calibri" w:cs="Calibri"/>
                <w:color w:val="333333"/>
                <w:sz w:val="24"/>
                <w:szCs w:val="24"/>
                <w:highlight w:val="white"/>
              </w:rPr>
            </w:rPrChange>
          </w:rPr>
          <w:delText>hen it comes to</w:delText>
        </w:r>
      </w:del>
      <w:r w:rsidR="00037819" w:rsidRPr="0036332E">
        <w:rPr>
          <w:rFonts w:ascii="Calibri" w:eastAsia="Calibri" w:hAnsi="Calibri" w:cs="Calibri"/>
          <w:color w:val="333333"/>
          <w:sz w:val="24"/>
          <w:szCs w:val="24"/>
          <w:rPrChange w:id="1057" w:author="Laura Dee" w:date="2023-05-11T11:35:00Z">
            <w:rPr>
              <w:rFonts w:ascii="Calibri" w:eastAsia="Calibri" w:hAnsi="Calibri" w:cs="Calibri"/>
              <w:color w:val="333333"/>
              <w:sz w:val="24"/>
              <w:szCs w:val="24"/>
              <w:highlight w:val="white"/>
            </w:rPr>
          </w:rPrChange>
        </w:rPr>
        <w:t xml:space="preserve"> </w:t>
      </w:r>
      <w:ins w:id="1058" w:author="Laura Dee" w:date="2023-05-11T11:55:00Z">
        <w:r w:rsidR="00D90E2E">
          <w:rPr>
            <w:rFonts w:ascii="Calibri" w:eastAsia="Calibri" w:hAnsi="Calibri" w:cs="Calibri"/>
            <w:color w:val="333333"/>
            <w:sz w:val="24"/>
            <w:szCs w:val="24"/>
          </w:rPr>
          <w:t xml:space="preserve">we </w:t>
        </w:r>
      </w:ins>
      <w:ins w:id="1059" w:author="Laura Dee" w:date="2023-05-11T11:56:00Z">
        <w:r w:rsidR="00D90E2E">
          <w:rPr>
            <w:rFonts w:ascii="Calibri" w:eastAsia="Calibri" w:hAnsi="Calibri" w:cs="Calibri"/>
            <w:color w:val="333333"/>
            <w:sz w:val="24"/>
            <w:szCs w:val="24"/>
          </w:rPr>
          <w:t>c</w:t>
        </w:r>
      </w:ins>
      <w:ins w:id="1060" w:author="Laura Dee" w:date="2023-05-11T11:55:00Z">
        <w:r w:rsidR="00D90E2E">
          <w:rPr>
            <w:rFonts w:ascii="Calibri" w:eastAsia="Calibri" w:hAnsi="Calibri" w:cs="Calibri"/>
            <w:color w:val="333333"/>
            <w:sz w:val="24"/>
            <w:szCs w:val="24"/>
          </w:rPr>
          <w:t>an see that these designs</w:t>
        </w:r>
      </w:ins>
      <w:ins w:id="1061" w:author="Laura Dee" w:date="2023-05-11T11:56:00Z">
        <w:r w:rsidR="00D90E2E">
          <w:rPr>
            <w:rFonts w:ascii="Calibri" w:eastAsia="Calibri" w:hAnsi="Calibri" w:cs="Calibri"/>
            <w:color w:val="333333"/>
            <w:sz w:val="24"/>
            <w:szCs w:val="24"/>
          </w:rPr>
          <w:t xml:space="preserve"> yield the same</w:t>
        </w:r>
      </w:ins>
      <w:ins w:id="1062" w:author="Laura Dee" w:date="2023-05-11T11:55:00Z">
        <w:r w:rsidR="00D90E2E">
          <w:rPr>
            <w:rFonts w:ascii="Calibri" w:eastAsia="Calibri" w:hAnsi="Calibri" w:cs="Calibri"/>
            <w:color w:val="333333"/>
            <w:sz w:val="24"/>
            <w:szCs w:val="24"/>
          </w:rPr>
          <w:t xml:space="preserve"> </w:t>
        </w:r>
      </w:ins>
      <w:r w:rsidR="00037819" w:rsidRPr="0036332E">
        <w:rPr>
          <w:rFonts w:ascii="Calibri" w:eastAsia="Calibri" w:hAnsi="Calibri" w:cs="Calibri"/>
          <w:color w:val="333333"/>
          <w:sz w:val="24"/>
          <w:szCs w:val="24"/>
          <w:rPrChange w:id="1063" w:author="Laura Dee" w:date="2023-05-11T11:35:00Z">
            <w:rPr>
              <w:rFonts w:ascii="Calibri" w:eastAsia="Calibri" w:hAnsi="Calibri" w:cs="Calibri"/>
              <w:color w:val="333333"/>
              <w:sz w:val="24"/>
              <w:szCs w:val="24"/>
              <w:highlight w:val="white"/>
            </w:rPr>
          </w:rPrChange>
        </w:rPr>
        <w:t>estimat</w:t>
      </w:r>
      <w:ins w:id="1064" w:author="Laura Dee" w:date="2023-05-11T11:56:00Z">
        <w:r w:rsidR="00D90E2E">
          <w:rPr>
            <w:rFonts w:ascii="Calibri" w:eastAsia="Calibri" w:hAnsi="Calibri" w:cs="Calibri"/>
            <w:color w:val="333333"/>
            <w:sz w:val="24"/>
            <w:szCs w:val="24"/>
          </w:rPr>
          <w:t>es of</w:t>
        </w:r>
      </w:ins>
      <w:del w:id="1065" w:author="Laura Dee" w:date="2023-05-11T11:56:00Z">
        <w:r w:rsidR="00037819" w:rsidRPr="0036332E" w:rsidDel="00D90E2E">
          <w:rPr>
            <w:rFonts w:ascii="Calibri" w:eastAsia="Calibri" w:hAnsi="Calibri" w:cs="Calibri"/>
            <w:color w:val="333333"/>
            <w:sz w:val="24"/>
            <w:szCs w:val="24"/>
            <w:rPrChange w:id="1066" w:author="Laura Dee" w:date="2023-05-11T11:35:00Z">
              <w:rPr>
                <w:rFonts w:ascii="Calibri" w:eastAsia="Calibri" w:hAnsi="Calibri" w:cs="Calibri"/>
                <w:color w:val="333333"/>
                <w:sz w:val="24"/>
                <w:szCs w:val="24"/>
                <w:highlight w:val="white"/>
              </w:rPr>
            </w:rPrChange>
          </w:rPr>
          <w:delText>ing</w:delText>
        </w:r>
      </w:del>
      <w:r w:rsidR="00037819" w:rsidRPr="0036332E">
        <w:rPr>
          <w:rFonts w:ascii="Calibri" w:eastAsia="Calibri" w:hAnsi="Calibri" w:cs="Calibri"/>
          <w:color w:val="333333"/>
          <w:sz w:val="24"/>
          <w:szCs w:val="24"/>
          <w:rPrChange w:id="1067" w:author="Laura Dee" w:date="2023-05-11T11:35:00Z">
            <w:rPr>
              <w:rFonts w:ascii="Calibri" w:eastAsia="Calibri" w:hAnsi="Calibri" w:cs="Calibri"/>
              <w:color w:val="333333"/>
              <w:sz w:val="24"/>
              <w:szCs w:val="24"/>
              <w:highlight w:val="white"/>
            </w:rPr>
          </w:rPrChange>
        </w:rPr>
        <w:t xml:space="preserve"> the temperature effect,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Change w:id="1068" w:author="Laura Dee" w:date="2023-05-11T11:35:00Z">
                  <w:rPr>
                    <w:rFonts w:ascii="Cambria Math" w:eastAsia="Calibri" w:hAnsi="Cambria Math" w:cs="Calibri"/>
                    <w:strike/>
                    <w:color w:val="333333"/>
                    <w:sz w:val="24"/>
                    <w:szCs w:val="24"/>
                  </w:rPr>
                </w:rPrChange>
              </w:rPr>
              <m:t>β</m:t>
            </m:r>
          </m:e>
          <m:sub>
            <m:r>
              <m:rPr>
                <m:sty m:val="p"/>
              </m:rPr>
              <w:rPr>
                <w:rFonts w:ascii="Cambria Math" w:eastAsia="Calibri" w:hAnsi="Cambria Math" w:cs="Calibri"/>
                <w:color w:val="333333"/>
                <w:sz w:val="24"/>
                <w:szCs w:val="24"/>
                <w:rPrChange w:id="1069" w:author="Laura Dee" w:date="2023-05-11T11:35:00Z">
                  <w:rPr>
                    <w:rFonts w:ascii="Cambria Math" w:eastAsia="Calibri" w:hAnsi="Cambria Math" w:cs="Calibri"/>
                    <w:strike/>
                    <w:color w:val="333333"/>
                    <w:sz w:val="24"/>
                    <w:szCs w:val="24"/>
                  </w:rPr>
                </w:rPrChange>
              </w:rPr>
              <m:t>1</m:t>
            </m:r>
          </m:sub>
        </m:sSub>
      </m:oMath>
      <w:r w:rsidR="00E24FAD" w:rsidRPr="0036332E">
        <w:rPr>
          <w:rFonts w:ascii="Calibri" w:eastAsia="Calibri" w:hAnsi="Calibri" w:cs="Calibri"/>
          <w:color w:val="333333"/>
          <w:sz w:val="24"/>
          <w:szCs w:val="24"/>
          <w:rPrChange w:id="1070" w:author="Laura Dee" w:date="2023-05-11T11:35:00Z">
            <w:rPr>
              <w:rFonts w:ascii="Calibri" w:eastAsia="Calibri" w:hAnsi="Calibri" w:cs="Calibri"/>
              <w:color w:val="333333"/>
              <w:sz w:val="24"/>
              <w:szCs w:val="24"/>
              <w:highlight w:val="white"/>
            </w:rPr>
          </w:rPrChange>
        </w:rPr>
        <w:t xml:space="preserve"> </w:t>
      </w:r>
      <w:r w:rsidR="00037819" w:rsidRPr="0036332E">
        <w:rPr>
          <w:rFonts w:ascii="Calibri" w:eastAsia="Calibri" w:hAnsi="Calibri" w:cs="Calibri"/>
          <w:color w:val="333333"/>
          <w:sz w:val="24"/>
          <w:szCs w:val="24"/>
          <w:rPrChange w:id="1071" w:author="Laura Dee" w:date="2023-05-11T11:35:00Z">
            <w:rPr>
              <w:rFonts w:ascii="Calibri" w:eastAsia="Calibri" w:hAnsi="Calibri" w:cs="Calibri"/>
              <w:color w:val="333333"/>
              <w:sz w:val="24"/>
              <w:szCs w:val="24"/>
              <w:highlight w:val="white"/>
            </w:rPr>
          </w:rPrChange>
        </w:rPr>
        <w:t xml:space="preserve">– the effect of a </w:t>
      </w:r>
      <w:r w:rsidR="00094CAB" w:rsidRPr="0036332E">
        <w:rPr>
          <w:rFonts w:ascii="Calibri" w:eastAsia="Calibri" w:hAnsi="Calibri" w:cs="Calibri"/>
          <w:color w:val="333333"/>
          <w:sz w:val="24"/>
          <w:szCs w:val="24"/>
          <w:rPrChange w:id="1072" w:author="Laura Dee" w:date="2023-05-11T11:35:00Z">
            <w:rPr>
              <w:rFonts w:ascii="Calibri" w:eastAsia="Calibri" w:hAnsi="Calibri" w:cs="Calibri"/>
              <w:color w:val="333333"/>
              <w:sz w:val="24"/>
              <w:szCs w:val="24"/>
              <w:highlight w:val="white"/>
            </w:rPr>
          </w:rPrChange>
        </w:rPr>
        <w:t>one-unit</w:t>
      </w:r>
      <w:r w:rsidR="00037819" w:rsidRPr="0036332E">
        <w:rPr>
          <w:rFonts w:ascii="Calibri" w:eastAsia="Calibri" w:hAnsi="Calibri" w:cs="Calibri"/>
          <w:color w:val="333333"/>
          <w:sz w:val="24"/>
          <w:szCs w:val="24"/>
          <w:rPrChange w:id="1073" w:author="Laura Dee" w:date="2023-05-11T11:35:00Z">
            <w:rPr>
              <w:rFonts w:ascii="Calibri" w:eastAsia="Calibri" w:hAnsi="Calibri" w:cs="Calibri"/>
              <w:color w:val="333333"/>
              <w:sz w:val="24"/>
              <w:szCs w:val="24"/>
              <w:highlight w:val="white"/>
            </w:rPr>
          </w:rPrChange>
        </w:rPr>
        <w:t xml:space="preserve"> change in temperature on snails</w:t>
      </w:r>
      <w:ins w:id="1074" w:author="Laura Dee" w:date="2023-05-11T11:56:00Z">
        <w:r w:rsidR="00D90E2E">
          <w:rPr>
            <w:rFonts w:ascii="Calibri" w:eastAsia="Calibri" w:hAnsi="Calibri" w:cs="Calibri"/>
            <w:color w:val="333333"/>
            <w:sz w:val="24"/>
            <w:szCs w:val="24"/>
          </w:rPr>
          <w:t>.</w:t>
        </w:r>
      </w:ins>
      <w:del w:id="1075" w:author="Laura Dee" w:date="2023-05-11T11:38:00Z">
        <w:r w:rsidR="00037819" w:rsidRPr="0036332E" w:rsidDel="0036332E">
          <w:rPr>
            <w:rFonts w:ascii="Calibri" w:eastAsia="Calibri" w:hAnsi="Calibri" w:cs="Calibri"/>
            <w:color w:val="333333"/>
            <w:sz w:val="24"/>
            <w:szCs w:val="24"/>
            <w:rPrChange w:id="1076" w:author="Laura Dee" w:date="2023-05-11T11:35:00Z">
              <w:rPr>
                <w:rFonts w:ascii="Calibri" w:eastAsia="Calibri" w:hAnsi="Calibri" w:cs="Calibri"/>
                <w:color w:val="333333"/>
                <w:sz w:val="24"/>
                <w:szCs w:val="24"/>
                <w:highlight w:val="white"/>
              </w:rPr>
            </w:rPrChange>
          </w:rPr>
          <w:delText xml:space="preserve">. </w:delText>
        </w:r>
      </w:del>
      <w:del w:id="1077" w:author="Laura Dee" w:date="2023-05-11T11:39:00Z">
        <w:r w:rsidR="00037819" w:rsidRPr="0036332E" w:rsidDel="0036332E">
          <w:rPr>
            <w:rFonts w:ascii="Calibri" w:eastAsia="Calibri" w:hAnsi="Calibri" w:cs="Calibri"/>
            <w:color w:val="333333"/>
            <w:sz w:val="24"/>
            <w:szCs w:val="24"/>
            <w:rPrChange w:id="1078" w:author="Laura Dee" w:date="2023-05-11T11:35:00Z">
              <w:rPr>
                <w:rFonts w:ascii="Calibri" w:eastAsia="Calibri" w:hAnsi="Calibri" w:cs="Calibri"/>
                <w:color w:val="333333"/>
                <w:sz w:val="24"/>
                <w:szCs w:val="24"/>
                <w:highlight w:val="magenta"/>
              </w:rPr>
            </w:rPrChange>
          </w:rPr>
          <w:delText>This is</w:delText>
        </w:r>
      </w:del>
      <w:r w:rsidR="00037819" w:rsidRPr="0036332E">
        <w:rPr>
          <w:rFonts w:ascii="Calibri" w:eastAsia="Calibri" w:hAnsi="Calibri" w:cs="Calibri"/>
          <w:color w:val="333333"/>
          <w:sz w:val="24"/>
          <w:szCs w:val="24"/>
          <w:rPrChange w:id="1079" w:author="Laura Dee" w:date="2023-05-11T11:35:00Z">
            <w:rPr>
              <w:rFonts w:ascii="Calibri" w:eastAsia="Calibri" w:hAnsi="Calibri" w:cs="Calibri"/>
              <w:color w:val="333333"/>
              <w:sz w:val="24"/>
              <w:szCs w:val="24"/>
              <w:highlight w:val="magenta"/>
            </w:rPr>
          </w:rPrChange>
        </w:rPr>
        <w:t xml:space="preserve"> </w:t>
      </w:r>
      <w:del w:id="1080" w:author="Laura Dee" w:date="2023-05-11T11:56:00Z">
        <w:r w:rsidR="00037819" w:rsidRPr="0036332E" w:rsidDel="00D90E2E">
          <w:rPr>
            <w:rFonts w:ascii="Calibri" w:eastAsia="Calibri" w:hAnsi="Calibri" w:cs="Calibri"/>
            <w:color w:val="333333"/>
            <w:sz w:val="24"/>
            <w:szCs w:val="24"/>
            <w:rPrChange w:id="1081" w:author="Laura Dee" w:date="2023-05-11T11:35:00Z">
              <w:rPr>
                <w:rFonts w:ascii="Calibri" w:eastAsia="Calibri" w:hAnsi="Calibri" w:cs="Calibri"/>
                <w:color w:val="333333"/>
                <w:sz w:val="24"/>
                <w:szCs w:val="24"/>
                <w:highlight w:val="magenta"/>
              </w:rPr>
            </w:rPrChange>
          </w:rPr>
          <w:delText>because they rely on within-site variation in temperature</w:delText>
        </w:r>
        <w:r w:rsidR="00037819" w:rsidRPr="0036332E" w:rsidDel="00D90E2E">
          <w:rPr>
            <w:rFonts w:ascii="Calibri" w:eastAsia="Calibri" w:hAnsi="Calibri" w:cs="Calibri"/>
            <w:color w:val="333333"/>
            <w:sz w:val="24"/>
            <w:szCs w:val="24"/>
            <w:rPrChange w:id="1082" w:author="Laura Dee" w:date="2023-05-11T11:35:00Z">
              <w:rPr>
                <w:rFonts w:ascii="Calibri" w:eastAsia="Calibri" w:hAnsi="Calibri" w:cs="Calibri"/>
                <w:color w:val="333333"/>
                <w:sz w:val="24"/>
                <w:szCs w:val="24"/>
                <w:highlight w:val="white"/>
              </w:rPr>
            </w:rPrChange>
          </w:rPr>
          <w:delText>.</w:delText>
        </w:r>
      </w:del>
      <w:r w:rsidR="00037819" w:rsidRPr="0036332E">
        <w:rPr>
          <w:rFonts w:ascii="Calibri" w:eastAsia="Calibri" w:hAnsi="Calibri" w:cs="Calibri"/>
          <w:color w:val="333333"/>
          <w:sz w:val="24"/>
          <w:szCs w:val="24"/>
          <w:rPrChange w:id="1083" w:author="Laura Dee" w:date="2023-05-11T11:35:00Z">
            <w:rPr>
              <w:rFonts w:ascii="Calibri" w:eastAsia="Calibri" w:hAnsi="Calibri" w:cs="Calibri"/>
              <w:color w:val="333333"/>
              <w:sz w:val="24"/>
              <w:szCs w:val="24"/>
              <w:highlight w:val="white"/>
            </w:rPr>
          </w:rPrChange>
        </w:rPr>
        <w:t xml:space="preserve"> </w:t>
      </w:r>
      <w:ins w:id="1084" w:author="Laura Dee" w:date="2023-05-11T11:37:00Z">
        <w:r w:rsidR="0036332E">
          <w:rPr>
            <w:rFonts w:ascii="Calibri" w:eastAsia="Calibri" w:hAnsi="Calibri" w:cs="Calibri"/>
            <w:color w:val="333333"/>
            <w:sz w:val="24"/>
            <w:szCs w:val="24"/>
          </w:rPr>
          <w:t>Thus, one might ask</w:t>
        </w:r>
      </w:ins>
      <w:ins w:id="1085" w:author="Laura Dee" w:date="2023-05-11T10:46:00Z">
        <w:r w:rsidR="00310061">
          <w:rPr>
            <w:rFonts w:ascii="Calibri" w:eastAsia="Calibri" w:hAnsi="Calibri" w:cs="Calibri"/>
            <w:color w:val="333333"/>
            <w:sz w:val="24"/>
            <w:szCs w:val="24"/>
          </w:rPr>
          <w:t xml:space="preserve">: </w:t>
        </w:r>
        <w:r w:rsidR="00310061" w:rsidRPr="00310061">
          <w:rPr>
            <w:rFonts w:ascii="Calibri" w:eastAsia="Calibri" w:hAnsi="Calibri" w:cs="Calibri"/>
            <w:i/>
            <w:iCs/>
            <w:color w:val="333333"/>
            <w:sz w:val="24"/>
            <w:szCs w:val="24"/>
            <w:rPrChange w:id="1086" w:author="Laura Dee" w:date="2023-05-11T10:46:00Z">
              <w:rPr>
                <w:rFonts w:ascii="Calibri" w:eastAsia="Calibri" w:hAnsi="Calibri" w:cs="Calibri"/>
                <w:color w:val="333333"/>
                <w:sz w:val="24"/>
                <w:szCs w:val="24"/>
              </w:rPr>
            </w:rPrChange>
          </w:rPr>
          <w:t xml:space="preserve">which </w:t>
        </w:r>
      </w:ins>
      <w:ins w:id="1087" w:author="Laura Dee" w:date="2023-05-11T11:37:00Z">
        <w:r w:rsidR="0036332E" w:rsidRPr="0036332E">
          <w:rPr>
            <w:rFonts w:ascii="Calibri" w:eastAsia="Calibri" w:hAnsi="Calibri" w:cs="Calibri"/>
            <w:i/>
            <w:iCs/>
            <w:color w:val="333333"/>
            <w:sz w:val="24"/>
            <w:szCs w:val="24"/>
          </w:rPr>
          <w:t>statistical</w:t>
        </w:r>
      </w:ins>
      <w:ins w:id="1088" w:author="Laura Dee" w:date="2023-05-11T10:46:00Z">
        <w:r w:rsidR="00310061" w:rsidRPr="00310061">
          <w:rPr>
            <w:rFonts w:ascii="Calibri" w:eastAsia="Calibri" w:hAnsi="Calibri" w:cs="Calibri"/>
            <w:i/>
            <w:iCs/>
            <w:color w:val="333333"/>
            <w:sz w:val="24"/>
            <w:szCs w:val="24"/>
            <w:rPrChange w:id="1089" w:author="Laura Dee" w:date="2023-05-11T10:46:00Z">
              <w:rPr>
                <w:rFonts w:ascii="Calibri" w:eastAsia="Calibri" w:hAnsi="Calibri" w:cs="Calibri"/>
                <w:color w:val="333333"/>
                <w:sz w:val="24"/>
                <w:szCs w:val="24"/>
              </w:rPr>
            </w:rPrChange>
          </w:rPr>
          <w:t xml:space="preserve"> model design should I use</w:t>
        </w:r>
        <w:r w:rsidR="00310061">
          <w:rPr>
            <w:rFonts w:ascii="Calibri" w:eastAsia="Calibri" w:hAnsi="Calibri" w:cs="Calibri"/>
            <w:color w:val="333333"/>
            <w:sz w:val="24"/>
            <w:szCs w:val="24"/>
          </w:rPr>
          <w:t xml:space="preserve">? This decision </w:t>
        </w:r>
      </w:ins>
      <w:del w:id="1090" w:author="Laura Dee" w:date="2023-05-11T10:46:00Z">
        <w:r w:rsidR="00037819" w:rsidDel="00310061">
          <w:rPr>
            <w:rFonts w:ascii="Calibri" w:eastAsia="Calibri" w:hAnsi="Calibri" w:cs="Calibri"/>
            <w:color w:val="333333"/>
            <w:sz w:val="24"/>
            <w:szCs w:val="24"/>
            <w:highlight w:val="white"/>
          </w:rPr>
          <w:delText xml:space="preserve">Which </w:delText>
        </w:r>
        <w:r w:rsidDel="00310061">
          <w:rPr>
            <w:rFonts w:ascii="Calibri" w:eastAsia="Calibri" w:hAnsi="Calibri" w:cs="Calibri"/>
            <w:color w:val="333333"/>
            <w:sz w:val="24"/>
            <w:szCs w:val="24"/>
            <w:highlight w:val="white"/>
          </w:rPr>
          <w:delText xml:space="preserve">model </w:delText>
        </w:r>
        <w:r w:rsidR="00037819" w:rsidDel="00310061">
          <w:rPr>
            <w:rFonts w:ascii="Calibri" w:eastAsia="Calibri" w:hAnsi="Calibri" w:cs="Calibri"/>
            <w:color w:val="333333"/>
            <w:sz w:val="24"/>
            <w:szCs w:val="24"/>
            <w:highlight w:val="white"/>
          </w:rPr>
          <w:delText xml:space="preserve">design </w:delText>
        </w:r>
        <w:r w:rsidDel="00310061">
          <w:rPr>
            <w:rFonts w:ascii="Calibri" w:eastAsia="Calibri" w:hAnsi="Calibri" w:cs="Calibri"/>
            <w:color w:val="333333"/>
            <w:sz w:val="24"/>
            <w:szCs w:val="24"/>
            <w:highlight w:val="white"/>
          </w:rPr>
          <w:delText>used</w:delText>
        </w:r>
        <w:r w:rsidR="00037819" w:rsidDel="00310061">
          <w:rPr>
            <w:rFonts w:ascii="Calibri" w:eastAsia="Calibri" w:hAnsi="Calibri" w:cs="Calibri"/>
            <w:color w:val="333333"/>
            <w:sz w:val="24"/>
            <w:szCs w:val="24"/>
            <w:highlight w:val="white"/>
          </w:rPr>
          <w:delText xml:space="preserve"> </w:delText>
        </w:r>
      </w:del>
      <w:r w:rsidR="00037819">
        <w:rPr>
          <w:rFonts w:ascii="Calibri" w:eastAsia="Calibri" w:hAnsi="Calibri" w:cs="Calibri"/>
          <w:color w:val="333333"/>
          <w:sz w:val="24"/>
          <w:szCs w:val="24"/>
          <w:highlight w:val="white"/>
        </w:rPr>
        <w:t xml:space="preserve">depends on the structure </w:t>
      </w:r>
      <w:ins w:id="1091" w:author="Laura Dee" w:date="2023-05-11T11:56:00Z">
        <w:r w:rsidR="00D90E2E">
          <w:rPr>
            <w:rFonts w:ascii="Calibri" w:eastAsia="Calibri" w:hAnsi="Calibri" w:cs="Calibri"/>
            <w:color w:val="333333"/>
            <w:sz w:val="24"/>
            <w:szCs w:val="24"/>
            <w:highlight w:val="white"/>
          </w:rPr>
          <w:t xml:space="preserve">and size </w:t>
        </w:r>
      </w:ins>
      <w:r w:rsidR="00037819">
        <w:rPr>
          <w:rFonts w:ascii="Calibri" w:eastAsia="Calibri" w:hAnsi="Calibri" w:cs="Calibri"/>
          <w:color w:val="333333"/>
          <w:sz w:val="24"/>
          <w:szCs w:val="24"/>
          <w:highlight w:val="white"/>
        </w:rPr>
        <w:t xml:space="preserve">of </w:t>
      </w:r>
      <w:r>
        <w:rPr>
          <w:rFonts w:ascii="Calibri" w:eastAsia="Calibri" w:hAnsi="Calibri" w:cs="Calibri"/>
          <w:color w:val="333333"/>
          <w:sz w:val="24"/>
          <w:szCs w:val="24"/>
          <w:highlight w:val="white"/>
        </w:rPr>
        <w:t xml:space="preserve">one’s </w:t>
      </w:r>
      <w:r w:rsidR="00037819">
        <w:rPr>
          <w:rFonts w:ascii="Calibri" w:eastAsia="Calibri" w:hAnsi="Calibri" w:cs="Calibri"/>
          <w:color w:val="333333"/>
          <w:sz w:val="24"/>
          <w:szCs w:val="24"/>
          <w:highlight w:val="white"/>
        </w:rPr>
        <w:t xml:space="preserve">data (e.g., how many coefficients do you feel comfortable estimating with a Fixed Effects design given your sample size) </w:t>
      </w:r>
      <w:del w:id="1092" w:author="Laura Dee" w:date="2023-05-11T11:36:00Z">
        <w:r w:rsidR="00037819" w:rsidDel="0036332E">
          <w:rPr>
            <w:rFonts w:ascii="Calibri" w:eastAsia="Calibri" w:hAnsi="Calibri" w:cs="Calibri"/>
            <w:color w:val="333333"/>
            <w:sz w:val="24"/>
            <w:szCs w:val="24"/>
            <w:highlight w:val="white"/>
          </w:rPr>
          <w:delText xml:space="preserve">as well as </w:delText>
        </w:r>
      </w:del>
      <w:del w:id="1093" w:author="Laura Dee" w:date="2023-05-11T10:46:00Z">
        <w:r w:rsidR="00037819" w:rsidDel="00310061">
          <w:rPr>
            <w:rFonts w:ascii="Calibri" w:eastAsia="Calibri" w:hAnsi="Calibri" w:cs="Calibri"/>
            <w:color w:val="333333"/>
            <w:sz w:val="24"/>
            <w:szCs w:val="24"/>
            <w:highlight w:val="white"/>
          </w:rPr>
          <w:delText>what answers you want to derive from the non-causal terms</w:delText>
        </w:r>
      </w:del>
      <w:r w:rsidR="00037819">
        <w:rPr>
          <w:rFonts w:ascii="Calibri" w:eastAsia="Calibri" w:hAnsi="Calibri" w:cs="Calibri"/>
          <w:color w:val="333333"/>
          <w:sz w:val="24"/>
          <w:szCs w:val="24"/>
          <w:highlight w:val="white"/>
        </w:rPr>
        <w:t>.</w:t>
      </w:r>
      <w:ins w:id="1094" w:author="Laura Dee" w:date="2023-05-11T10:47:00Z">
        <w:r w:rsidR="000F1D92">
          <w:rPr>
            <w:rFonts w:ascii="Calibri" w:eastAsia="Calibri" w:hAnsi="Calibri" w:cs="Calibri"/>
            <w:color w:val="333333"/>
            <w:sz w:val="24"/>
            <w:szCs w:val="24"/>
            <w:highlight w:val="white"/>
          </w:rPr>
          <w:t xml:space="preserve"> </w:t>
        </w:r>
      </w:ins>
      <w:commentRangeStart w:id="1095"/>
      <w:ins w:id="1096" w:author="Laura Dee" w:date="2023-05-11T10:48:00Z">
        <w:r w:rsidR="002549AC" w:rsidRPr="005B0EDA">
          <w:rPr>
            <w:rFonts w:ascii="Calibri" w:eastAsia="Calibri" w:hAnsi="Calibri" w:cs="Calibri"/>
            <w:color w:val="333333"/>
            <w:sz w:val="24"/>
            <w:szCs w:val="24"/>
          </w:rPr>
          <w:t>The</w:t>
        </w:r>
      </w:ins>
      <w:commentRangeEnd w:id="1095"/>
      <w:ins w:id="1097" w:author="Laura Dee" w:date="2023-05-11T10:49:00Z">
        <w:r w:rsidR="002549AC">
          <w:rPr>
            <w:rStyle w:val="CommentReference"/>
          </w:rPr>
          <w:commentReference w:id="1095"/>
        </w:r>
      </w:ins>
      <w:ins w:id="1098" w:author="Laura Dee" w:date="2023-05-11T10:48:00Z">
        <w:r w:rsidR="002549AC" w:rsidRPr="005B0EDA">
          <w:rPr>
            <w:rFonts w:ascii="Calibri" w:eastAsia="Calibri" w:hAnsi="Calibri" w:cs="Calibri"/>
            <w:color w:val="333333"/>
            <w:sz w:val="24"/>
            <w:szCs w:val="24"/>
          </w:rPr>
          <w:t xml:space="preserve"> choice of statistical model design will</w:t>
        </w:r>
        <w:r w:rsidR="002549AC">
          <w:rPr>
            <w:rFonts w:ascii="Calibri" w:eastAsia="Calibri" w:hAnsi="Calibri" w:cs="Calibri"/>
            <w:color w:val="333333"/>
            <w:sz w:val="24"/>
            <w:szCs w:val="24"/>
          </w:rPr>
          <w:t xml:space="preserve"> have different interpretations, and </w:t>
        </w:r>
        <w:r w:rsidR="002549AC" w:rsidRPr="005B0EDA">
          <w:rPr>
            <w:rFonts w:ascii="Calibri" w:eastAsia="Calibri" w:hAnsi="Calibri" w:cs="Calibri"/>
            <w:color w:val="333333"/>
            <w:sz w:val="24"/>
            <w:szCs w:val="24"/>
          </w:rPr>
          <w:t>dictate which answers are most readily available to a researcher.</w:t>
        </w:r>
        <w:r w:rsidR="000F1D92">
          <w:rPr>
            <w:rFonts w:ascii="Calibri" w:eastAsia="Calibri" w:hAnsi="Calibri" w:cs="Calibri"/>
            <w:color w:val="333333"/>
            <w:sz w:val="24"/>
            <w:szCs w:val="24"/>
            <w:highlight w:val="white"/>
          </w:rPr>
          <w:t xml:space="preserve"> </w:t>
        </w:r>
      </w:ins>
      <w:del w:id="1099" w:author="Laura Dee" w:date="2023-05-11T10:48:00Z">
        <w:r w:rsidR="00037819" w:rsidDel="000F1D92">
          <w:rPr>
            <w:rFonts w:ascii="Calibri" w:eastAsia="Calibri" w:hAnsi="Calibri" w:cs="Calibri"/>
            <w:color w:val="333333"/>
            <w:sz w:val="24"/>
            <w:szCs w:val="24"/>
            <w:highlight w:val="white"/>
          </w:rPr>
          <w:delText xml:space="preserve"> </w:delText>
        </w:r>
        <w:commentRangeStart w:id="1100"/>
        <w:commentRangeStart w:id="1101"/>
        <w:r w:rsidR="00037819" w:rsidDel="000F1D92">
          <w:rPr>
            <w:rFonts w:ascii="Calibri" w:eastAsia="Calibri" w:hAnsi="Calibri" w:cs="Calibri"/>
            <w:color w:val="333333"/>
            <w:sz w:val="24"/>
            <w:szCs w:val="24"/>
            <w:highlight w:val="white"/>
          </w:rPr>
          <w:delText>Do you just want site means? Fixed effects design</w:delText>
        </w:r>
        <w:commentRangeEnd w:id="1100"/>
        <w:r w:rsidR="000F1D92" w:rsidDel="000F1D92">
          <w:rPr>
            <w:rStyle w:val="CommentReference"/>
          </w:rPr>
          <w:commentReference w:id="1100"/>
        </w:r>
        <w:commentRangeEnd w:id="1101"/>
        <w:r w:rsidR="000F1D92" w:rsidDel="000F1D92">
          <w:rPr>
            <w:rStyle w:val="CommentReference"/>
          </w:rPr>
          <w:commentReference w:id="1101"/>
        </w:r>
        <w:r w:rsidR="00037819" w:rsidDel="000F1D92">
          <w:rPr>
            <w:rFonts w:ascii="Calibri" w:eastAsia="Calibri" w:hAnsi="Calibri" w:cs="Calibri"/>
            <w:color w:val="333333"/>
            <w:sz w:val="24"/>
            <w:szCs w:val="24"/>
            <w:highlight w:val="white"/>
          </w:rPr>
          <w:delText xml:space="preserve">. </w:delText>
        </w:r>
      </w:del>
      <w:ins w:id="1102" w:author="Laura Dee" w:date="2023-05-11T10:48:00Z">
        <w:r w:rsidR="000F1D92">
          <w:rPr>
            <w:rFonts w:ascii="Calibri" w:eastAsia="Calibri" w:hAnsi="Calibri" w:cs="Calibri"/>
            <w:color w:val="333333"/>
            <w:sz w:val="24"/>
            <w:szCs w:val="24"/>
            <w:highlight w:val="white"/>
          </w:rPr>
          <w:t>For instance, d</w:t>
        </w:r>
      </w:ins>
      <w:del w:id="1103" w:author="Laura Dee" w:date="2023-05-11T10:48:00Z">
        <w:r w:rsidR="00037819" w:rsidDel="000F1D92">
          <w:rPr>
            <w:rFonts w:ascii="Calibri" w:eastAsia="Calibri" w:hAnsi="Calibri" w:cs="Calibri"/>
            <w:color w:val="333333"/>
            <w:sz w:val="24"/>
            <w:szCs w:val="24"/>
            <w:highlight w:val="white"/>
          </w:rPr>
          <w:delText>D</w:delText>
        </w:r>
      </w:del>
      <w:r w:rsidR="00037819">
        <w:rPr>
          <w:rFonts w:ascii="Calibri" w:eastAsia="Calibri" w:hAnsi="Calibri" w:cs="Calibri"/>
          <w:color w:val="333333"/>
          <w:sz w:val="24"/>
          <w:szCs w:val="24"/>
          <w:highlight w:val="white"/>
        </w:rPr>
        <w:t xml:space="preserve">o you want to know how plot-level snail abundance would change if the average site temperature </w:t>
      </w:r>
      <w:r w:rsidR="00E24FAD">
        <w:rPr>
          <w:rFonts w:ascii="Calibri" w:eastAsia="Calibri" w:hAnsi="Calibri" w:cs="Calibri"/>
          <w:color w:val="333333"/>
          <w:sz w:val="24"/>
          <w:szCs w:val="24"/>
          <w:highlight w:val="white"/>
        </w:rPr>
        <w:t>changes,</w:t>
      </w:r>
      <w:r w:rsidR="00037819">
        <w:rPr>
          <w:rFonts w:ascii="Calibri" w:eastAsia="Calibri" w:hAnsi="Calibri" w:cs="Calibri"/>
          <w:color w:val="333333"/>
          <w:sz w:val="24"/>
          <w:szCs w:val="24"/>
          <w:highlight w:val="white"/>
        </w:rPr>
        <w:t xml:space="preserve"> but plot temperature stays the same? Group Mean Covariate design</w:t>
      </w:r>
      <w:commentRangeStart w:id="1104"/>
      <w:r w:rsidR="00037819">
        <w:rPr>
          <w:rFonts w:ascii="Calibri" w:eastAsia="Calibri" w:hAnsi="Calibri" w:cs="Calibri"/>
          <w:color w:val="333333"/>
          <w:sz w:val="24"/>
          <w:szCs w:val="24"/>
          <w:highlight w:val="white"/>
        </w:rPr>
        <w:t>. Do you want to understand the effects of both within and between-site gradients? Group Mean Centered design</w:t>
      </w:r>
      <w:commentRangeEnd w:id="1104"/>
      <w:r w:rsidR="0036332E">
        <w:rPr>
          <w:rStyle w:val="CommentReference"/>
        </w:rPr>
        <w:commentReference w:id="1104"/>
      </w:r>
      <w:r w:rsidR="00037819">
        <w:rPr>
          <w:rFonts w:ascii="Calibri" w:eastAsia="Calibri" w:hAnsi="Calibri" w:cs="Calibri"/>
          <w:color w:val="333333"/>
          <w:sz w:val="24"/>
          <w:szCs w:val="24"/>
          <w:highlight w:val="white"/>
        </w:rPr>
        <w:t xml:space="preserve">. Each design can </w:t>
      </w:r>
      <w:r>
        <w:rPr>
          <w:rFonts w:ascii="Calibri" w:eastAsia="Calibri" w:hAnsi="Calibri" w:cs="Calibri"/>
          <w:color w:val="333333"/>
          <w:sz w:val="24"/>
          <w:szCs w:val="24"/>
          <w:highlight w:val="white"/>
        </w:rPr>
        <w:t xml:space="preserve">further </w:t>
      </w:r>
      <w:r w:rsidR="00037819">
        <w:rPr>
          <w:rFonts w:ascii="Calibri" w:eastAsia="Calibri" w:hAnsi="Calibri" w:cs="Calibri"/>
          <w:color w:val="333333"/>
          <w:sz w:val="24"/>
          <w:szCs w:val="24"/>
          <w:highlight w:val="white"/>
        </w:rPr>
        <w:t>be extended to cases where the magnitude of the causal variable of interest’s effect depends on the level of confounding variables (i.e., an interaction effect, see Box 2</w:t>
      </w:r>
      <w:r w:rsidR="00037819" w:rsidRPr="00ED6506">
        <w:rPr>
          <w:rFonts w:ascii="Calibri" w:eastAsia="Calibri" w:hAnsi="Calibri" w:cs="Calibri"/>
          <w:color w:val="333333"/>
          <w:sz w:val="24"/>
          <w:szCs w:val="24"/>
          <w:rPrChange w:id="1105" w:author="Laura Dee" w:date="2023-05-11T10:26:00Z">
            <w:rPr>
              <w:rFonts w:ascii="Calibri" w:eastAsia="Calibri" w:hAnsi="Calibri" w:cs="Calibri"/>
              <w:color w:val="333333"/>
              <w:sz w:val="24"/>
              <w:szCs w:val="24"/>
              <w:highlight w:val="white"/>
            </w:rPr>
          </w:rPrChange>
        </w:rPr>
        <w:t xml:space="preserve">). </w:t>
      </w:r>
      <w:del w:id="1106" w:author="Laura Dee" w:date="2023-05-11T10:48:00Z">
        <w:r w:rsidR="00037819" w:rsidRPr="00ED6506" w:rsidDel="002549AC">
          <w:rPr>
            <w:rFonts w:ascii="Calibri" w:eastAsia="Calibri" w:hAnsi="Calibri" w:cs="Calibri"/>
            <w:color w:val="333333"/>
            <w:sz w:val="24"/>
            <w:szCs w:val="24"/>
            <w:rPrChange w:id="1107" w:author="Laura Dee" w:date="2023-05-11T10:26:00Z">
              <w:rPr>
                <w:rFonts w:ascii="Calibri" w:eastAsia="Calibri" w:hAnsi="Calibri" w:cs="Calibri"/>
                <w:color w:val="333333"/>
                <w:sz w:val="24"/>
                <w:szCs w:val="24"/>
                <w:highlight w:val="magenta"/>
              </w:rPr>
            </w:rPrChange>
          </w:rPr>
          <w:delText xml:space="preserve">The choice of statistical </w:delText>
        </w:r>
        <w:r w:rsidR="00581014" w:rsidRPr="00ED6506" w:rsidDel="002549AC">
          <w:rPr>
            <w:rFonts w:ascii="Calibri" w:eastAsia="Calibri" w:hAnsi="Calibri" w:cs="Calibri"/>
            <w:color w:val="333333"/>
            <w:sz w:val="24"/>
            <w:szCs w:val="24"/>
            <w:rPrChange w:id="1108" w:author="Laura Dee" w:date="2023-05-11T10:26:00Z">
              <w:rPr>
                <w:rFonts w:ascii="Calibri" w:eastAsia="Calibri" w:hAnsi="Calibri" w:cs="Calibri"/>
                <w:color w:val="333333"/>
                <w:sz w:val="24"/>
                <w:szCs w:val="24"/>
                <w:highlight w:val="magenta"/>
              </w:rPr>
            </w:rPrChange>
          </w:rPr>
          <w:delText xml:space="preserve">model </w:delText>
        </w:r>
        <w:r w:rsidR="00037819" w:rsidRPr="00ED6506" w:rsidDel="002549AC">
          <w:rPr>
            <w:rFonts w:ascii="Calibri" w:eastAsia="Calibri" w:hAnsi="Calibri" w:cs="Calibri"/>
            <w:color w:val="333333"/>
            <w:sz w:val="24"/>
            <w:szCs w:val="24"/>
            <w:rPrChange w:id="1109" w:author="Laura Dee" w:date="2023-05-11T10:26:00Z">
              <w:rPr>
                <w:rFonts w:ascii="Calibri" w:eastAsia="Calibri" w:hAnsi="Calibri" w:cs="Calibri"/>
                <w:color w:val="333333"/>
                <w:sz w:val="24"/>
                <w:szCs w:val="24"/>
                <w:highlight w:val="magenta"/>
              </w:rPr>
            </w:rPrChange>
          </w:rPr>
          <w:delText>design will</w:delText>
        </w:r>
      </w:del>
      <w:del w:id="1110" w:author="Laura Dee" w:date="2023-05-11T10:47:00Z">
        <w:r w:rsidR="00037819" w:rsidRPr="00ED6506" w:rsidDel="000F1D92">
          <w:rPr>
            <w:rFonts w:ascii="Calibri" w:eastAsia="Calibri" w:hAnsi="Calibri" w:cs="Calibri"/>
            <w:color w:val="333333"/>
            <w:sz w:val="24"/>
            <w:szCs w:val="24"/>
            <w:rPrChange w:id="1111" w:author="Laura Dee" w:date="2023-05-11T10:26:00Z">
              <w:rPr>
                <w:rFonts w:ascii="Calibri" w:eastAsia="Calibri" w:hAnsi="Calibri" w:cs="Calibri"/>
                <w:color w:val="333333"/>
                <w:sz w:val="24"/>
                <w:szCs w:val="24"/>
                <w:highlight w:val="magenta"/>
              </w:rPr>
            </w:rPrChange>
          </w:rPr>
          <w:delText xml:space="preserve"> </w:delText>
        </w:r>
      </w:del>
      <w:del w:id="1112" w:author="Laura Dee" w:date="2023-05-11T10:48:00Z">
        <w:r w:rsidR="00037819" w:rsidRPr="00ED6506" w:rsidDel="002549AC">
          <w:rPr>
            <w:rFonts w:ascii="Calibri" w:eastAsia="Calibri" w:hAnsi="Calibri" w:cs="Calibri"/>
            <w:color w:val="333333"/>
            <w:sz w:val="24"/>
            <w:szCs w:val="24"/>
            <w:rPrChange w:id="1113" w:author="Laura Dee" w:date="2023-05-11T10:26:00Z">
              <w:rPr>
                <w:rFonts w:ascii="Calibri" w:eastAsia="Calibri" w:hAnsi="Calibri" w:cs="Calibri"/>
                <w:color w:val="333333"/>
                <w:sz w:val="24"/>
                <w:szCs w:val="24"/>
                <w:highlight w:val="magenta"/>
              </w:rPr>
            </w:rPrChange>
          </w:rPr>
          <w:delText>dictate which answers are most readily available to a researcher.</w:delText>
        </w:r>
      </w:del>
    </w:p>
    <w:p w14:paraId="206AFE60" w14:textId="77777777" w:rsidR="00766C2E" w:rsidRDefault="00037819">
      <w:pPr>
        <w:pStyle w:val="Heading2"/>
        <w:shd w:val="clear" w:color="auto" w:fill="FFFFFF"/>
        <w:spacing w:after="160"/>
        <w:rPr>
          <w:rFonts w:ascii="Calibri" w:eastAsia="Calibri" w:hAnsi="Calibri" w:cs="Calibri"/>
          <w:i/>
          <w:sz w:val="24"/>
          <w:szCs w:val="24"/>
        </w:rPr>
      </w:pPr>
      <w:bookmarkStart w:id="1114" w:name="_1t3h5sf" w:colFirst="0" w:colLast="0"/>
      <w:bookmarkEnd w:id="1114"/>
      <w:r>
        <w:rPr>
          <w:rFonts w:ascii="Calibri" w:eastAsia="Calibri" w:hAnsi="Calibri" w:cs="Calibri"/>
          <w:i/>
          <w:sz w:val="24"/>
          <w:szCs w:val="24"/>
        </w:rPr>
        <w:t>What a Difference Differencing Makes</w:t>
      </w:r>
    </w:p>
    <w:p w14:paraId="706C02E2" w14:textId="53E0764B" w:rsidR="00B2675F" w:rsidRDefault="00037819" w:rsidP="0079363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Our examples thus far have focused on confounding variables that </w:t>
      </w:r>
      <w:r w:rsidR="004F3930">
        <w:rPr>
          <w:rFonts w:ascii="Calibri" w:eastAsia="Calibri" w:hAnsi="Calibri" w:cs="Calibri"/>
          <w:color w:val="333333"/>
          <w:sz w:val="24"/>
          <w:szCs w:val="24"/>
          <w:highlight w:val="white"/>
        </w:rPr>
        <w:t xml:space="preserve">are unobserved and </w:t>
      </w:r>
      <w:r>
        <w:rPr>
          <w:rFonts w:ascii="Calibri" w:eastAsia="Calibri" w:hAnsi="Calibri" w:cs="Calibri"/>
          <w:color w:val="333333"/>
          <w:sz w:val="24"/>
          <w:szCs w:val="24"/>
          <w:highlight w:val="white"/>
        </w:rPr>
        <w:t xml:space="preserve">vary across space (i.e., between sites). We have not discussed omitted confounding variables that differ across time. In the case of omitted confounders varying solely across time and not space (e.g., sites vary randomly in recruitment across space, but year-to-year regional variation </w:t>
      </w:r>
      <w:r>
        <w:rPr>
          <w:rFonts w:ascii="Calibri" w:eastAsia="Calibri" w:hAnsi="Calibri" w:cs="Calibri"/>
          <w:color w:val="333333"/>
          <w:sz w:val="24"/>
          <w:szCs w:val="24"/>
          <w:highlight w:val="white"/>
        </w:rPr>
        <w:lastRenderedPageBreak/>
        <w:t xml:space="preserve">in recruitment is correlated with year-to-year regional variation in temperature), we can use the same framework as above, swapping years for sites as clusters. If omitted confounders vary spatiotemporally, we can extend the framework further using the same principles (see Box </w:t>
      </w:r>
      <w:commentRangeStart w:id="1115"/>
      <w:commentRangeStart w:id="1116"/>
      <w:r>
        <w:rPr>
          <w:rFonts w:ascii="Calibri" w:eastAsia="Calibri" w:hAnsi="Calibri" w:cs="Calibri"/>
          <w:color w:val="333333"/>
          <w:sz w:val="24"/>
          <w:szCs w:val="24"/>
          <w:highlight w:val="white"/>
        </w:rPr>
        <w:t>3</w:t>
      </w:r>
      <w:commentRangeEnd w:id="1115"/>
      <w:r w:rsidR="00CB672E">
        <w:rPr>
          <w:rStyle w:val="CommentReference"/>
        </w:rPr>
        <w:commentReference w:id="1115"/>
      </w:r>
      <w:commentRangeEnd w:id="1116"/>
      <w:r w:rsidR="00026D39">
        <w:rPr>
          <w:rStyle w:val="CommentReference"/>
        </w:rPr>
        <w:commentReference w:id="1116"/>
      </w:r>
      <w:r>
        <w:rPr>
          <w:rFonts w:ascii="Calibri" w:eastAsia="Calibri" w:hAnsi="Calibri" w:cs="Calibri"/>
          <w:color w:val="333333"/>
          <w:sz w:val="24"/>
          <w:szCs w:val="24"/>
          <w:highlight w:val="white"/>
        </w:rPr>
        <w:t>).</w:t>
      </w:r>
      <w:r w:rsidR="00793630">
        <w:rPr>
          <w:rFonts w:ascii="Calibri" w:eastAsia="Calibri" w:hAnsi="Calibri" w:cs="Calibri"/>
          <w:color w:val="333333"/>
          <w:sz w:val="24"/>
          <w:szCs w:val="24"/>
          <w:highlight w:val="white"/>
        </w:rPr>
        <w:t xml:space="preserve"> </w:t>
      </w:r>
      <w:r w:rsidR="00B2675F">
        <w:rPr>
          <w:rFonts w:ascii="Calibri" w:eastAsia="Calibri" w:hAnsi="Calibri" w:cs="Calibri"/>
          <w:color w:val="333333"/>
          <w:sz w:val="24"/>
          <w:szCs w:val="24"/>
          <w:highlight w:val="white"/>
        </w:rPr>
        <w:t xml:space="preserve">If time-varying confounders are uniform across sites (i.e., are additive with spatial confounders), then we can use a fixed effect of time and fixed effect of space </w:t>
      </w:r>
      <w:r w:rsidR="00B2675F">
        <w:rPr>
          <w:rFonts w:ascii="Calibri" w:eastAsia="Calibri" w:hAnsi="Calibri" w:cs="Calibri"/>
          <w:color w:val="333333"/>
          <w:sz w:val="24"/>
          <w:szCs w:val="24"/>
          <w:highlight w:val="white"/>
        </w:rPr>
        <w:fldChar w:fldCharType="begin"/>
      </w:r>
      <w:r w:rsidR="00B2675F">
        <w:rPr>
          <w:rFonts w:ascii="Calibri" w:eastAsia="Calibri" w:hAnsi="Calibri" w:cs="Calibri"/>
          <w:color w:val="333333"/>
          <w:sz w:val="24"/>
          <w:szCs w:val="24"/>
          <w:highlight w:val="white"/>
        </w:rPr>
        <w:instrText xml:space="preserve"> ADDIN ZOTERO_ITEM CSL_CITATION {"citationID":"9JZAQQT6","properties":{"formattedCitation":"(a TWFE model design from Wooldridge 2021)","plainCitation":"(a TWFE model design from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TWFE model design from"}],"schema":"https://github.com/citation-style-language/schema/raw/master/csl-citation.json"} </w:instrText>
      </w:r>
      <w:r w:rsidR="00B2675F">
        <w:rPr>
          <w:rFonts w:ascii="Calibri" w:eastAsia="Calibri" w:hAnsi="Calibri" w:cs="Calibri"/>
          <w:color w:val="333333"/>
          <w:sz w:val="24"/>
          <w:szCs w:val="24"/>
          <w:highlight w:val="white"/>
        </w:rPr>
        <w:fldChar w:fldCharType="separate"/>
      </w:r>
      <w:r w:rsidR="00B2675F">
        <w:rPr>
          <w:rFonts w:ascii="Calibri" w:eastAsia="Calibri" w:hAnsi="Calibri" w:cs="Calibri"/>
          <w:noProof/>
          <w:color w:val="333333"/>
          <w:sz w:val="24"/>
          <w:szCs w:val="24"/>
          <w:highlight w:val="white"/>
        </w:rPr>
        <w:t>(a TWFE model design from Wooldridge 2021)</w:t>
      </w:r>
      <w:r w:rsidR="00B2675F">
        <w:rPr>
          <w:rFonts w:ascii="Calibri" w:eastAsia="Calibri" w:hAnsi="Calibri" w:cs="Calibri"/>
          <w:color w:val="333333"/>
          <w:sz w:val="24"/>
          <w:szCs w:val="24"/>
          <w:highlight w:val="white"/>
        </w:rPr>
        <w:fldChar w:fldCharType="end"/>
      </w:r>
      <w:r w:rsidR="00B2675F">
        <w:rPr>
          <w:rFonts w:ascii="Calibri" w:eastAsia="Calibri" w:hAnsi="Calibri" w:cs="Calibri"/>
          <w:color w:val="333333"/>
          <w:sz w:val="24"/>
          <w:szCs w:val="24"/>
          <w:highlight w:val="white"/>
        </w:rPr>
        <w:t xml:space="preserve"> or a site-average of predictors and a time-average of predictors </w:t>
      </w:r>
      <w:r w:rsidR="00B2675F">
        <w:rPr>
          <w:rFonts w:ascii="Calibri" w:eastAsia="Calibri" w:hAnsi="Calibri" w:cs="Calibri"/>
          <w:color w:val="333333"/>
          <w:sz w:val="24"/>
          <w:szCs w:val="24"/>
          <w:highlight w:val="white"/>
        </w:rPr>
        <w:fldChar w:fldCharType="begin"/>
      </w:r>
      <w:r w:rsidR="00B2675F">
        <w:rPr>
          <w:rFonts w:ascii="Calibri" w:eastAsia="Calibri" w:hAnsi="Calibri" w:cs="Calibri"/>
          <w:color w:val="333333"/>
          <w:sz w:val="24"/>
          <w:szCs w:val="24"/>
          <w:highlight w:val="white"/>
        </w:rPr>
        <w:instrText xml:space="preserve"> ADDIN ZOTERO_ITEM CSL_CITATION {"citationID":"bNisPoNn","properties":{"formattedCitation":"(a Two-Way Mundlak model design from Wooldridge 2021)","plainCitation":"(a Two-Way Mundlak model design from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Two-Way Mundlak model design from"}],"schema":"https://github.com/citation-style-language/schema/raw/master/csl-citation.json"} </w:instrText>
      </w:r>
      <w:r w:rsidR="00B2675F">
        <w:rPr>
          <w:rFonts w:ascii="Calibri" w:eastAsia="Calibri" w:hAnsi="Calibri" w:cs="Calibri"/>
          <w:color w:val="333333"/>
          <w:sz w:val="24"/>
          <w:szCs w:val="24"/>
          <w:highlight w:val="white"/>
        </w:rPr>
        <w:fldChar w:fldCharType="separate"/>
      </w:r>
      <w:r w:rsidR="00B2675F">
        <w:rPr>
          <w:rFonts w:ascii="Calibri" w:eastAsia="Calibri" w:hAnsi="Calibri" w:cs="Calibri"/>
          <w:noProof/>
          <w:color w:val="333333"/>
          <w:sz w:val="24"/>
          <w:szCs w:val="24"/>
          <w:highlight w:val="white"/>
        </w:rPr>
        <w:t>(a Two-Way Mundlak model design from Wooldridge 2021)</w:t>
      </w:r>
      <w:r w:rsidR="00B2675F">
        <w:rPr>
          <w:rFonts w:ascii="Calibri" w:eastAsia="Calibri" w:hAnsi="Calibri" w:cs="Calibri"/>
          <w:color w:val="333333"/>
          <w:sz w:val="24"/>
          <w:szCs w:val="24"/>
          <w:highlight w:val="white"/>
        </w:rPr>
        <w:fldChar w:fldCharType="end"/>
      </w:r>
      <w:r w:rsidR="00B2675F">
        <w:rPr>
          <w:rFonts w:ascii="Calibri" w:eastAsia="Calibri" w:hAnsi="Calibri" w:cs="Calibri"/>
          <w:color w:val="333333"/>
          <w:sz w:val="24"/>
          <w:szCs w:val="24"/>
          <w:highlight w:val="white"/>
        </w:rPr>
        <w:t>. If, however, temporal confounders differ by site, we need a more general solution. Fortunately, the first and second difference statistical model design provide easy solutions that deal with both spatial confounders and site-varying temporal confounders.</w:t>
      </w:r>
    </w:p>
    <w:p w14:paraId="7020D34F" w14:textId="3FC05CD3" w:rsidR="00766C2E" w:rsidRDefault="00D109CA" w:rsidP="00793630">
      <w:pPr>
        <w:shd w:val="clear" w:color="auto" w:fill="FFFFFF"/>
        <w:spacing w:after="160"/>
        <w:ind w:firstLine="720"/>
        <w:rPr>
          <w:rFonts w:ascii="Calibri" w:eastAsia="Calibri" w:hAnsi="Calibri" w:cs="Calibri"/>
          <w:color w:val="333333"/>
          <w:sz w:val="24"/>
          <w:szCs w:val="24"/>
          <w:highlight w:val="white"/>
        </w:rPr>
      </w:pPr>
      <w:ins w:id="1117" w:author="Laura Dee" w:date="2023-05-11T12:43:00Z">
        <w:r>
          <w:rPr>
            <w:rFonts w:ascii="Calibri" w:eastAsia="Calibri" w:hAnsi="Calibri" w:cs="Calibri"/>
            <w:color w:val="333333"/>
            <w:sz w:val="24"/>
            <w:szCs w:val="24"/>
            <w:highlight w:val="white"/>
          </w:rPr>
          <w:t>To illustrate these approaches, c</w:t>
        </w:r>
      </w:ins>
      <w:del w:id="1118" w:author="Laura Dee" w:date="2023-05-11T12:43:00Z">
        <w:r w:rsidR="00B2675F" w:rsidDel="00D109CA">
          <w:rPr>
            <w:rFonts w:ascii="Calibri" w:eastAsia="Calibri" w:hAnsi="Calibri" w:cs="Calibri"/>
            <w:color w:val="333333"/>
            <w:sz w:val="24"/>
            <w:szCs w:val="24"/>
            <w:highlight w:val="white"/>
          </w:rPr>
          <w:delText>C</w:delText>
        </w:r>
      </w:del>
      <w:commentRangeStart w:id="1119"/>
      <w:commentRangeStart w:id="1120"/>
      <w:r w:rsidR="00793630">
        <w:rPr>
          <w:rFonts w:ascii="Calibri" w:eastAsia="Calibri" w:hAnsi="Calibri" w:cs="Calibri"/>
          <w:color w:val="333333"/>
          <w:sz w:val="24"/>
          <w:szCs w:val="24"/>
          <w:highlight w:val="white"/>
        </w:rPr>
        <w:t xml:space="preserve">onsider </w:t>
      </w:r>
      <w:del w:id="1121" w:author="Laura Dee" w:date="2023-05-11T12:42:00Z">
        <w:r w:rsidR="00037819" w:rsidDel="00D109CA">
          <w:rPr>
            <w:rFonts w:ascii="Calibri" w:eastAsia="Calibri" w:hAnsi="Calibri" w:cs="Calibri"/>
            <w:color w:val="333333"/>
            <w:sz w:val="24"/>
            <w:szCs w:val="24"/>
            <w:highlight w:val="white"/>
          </w:rPr>
          <w:delText>the following example</w:delText>
        </w:r>
      </w:del>
      <w:ins w:id="1122" w:author="Laura Dee" w:date="2023-05-11T12:42:00Z">
        <w:r>
          <w:rPr>
            <w:rFonts w:ascii="Calibri" w:eastAsia="Calibri" w:hAnsi="Calibri" w:cs="Calibri"/>
            <w:color w:val="333333"/>
            <w:sz w:val="24"/>
            <w:szCs w:val="24"/>
            <w:highlight w:val="white"/>
          </w:rPr>
          <w:t>that</w:t>
        </w:r>
      </w:ins>
      <w:ins w:id="1123" w:author="Laura Dee" w:date="2023-05-11T12:43:00Z">
        <w:r>
          <w:rPr>
            <w:rFonts w:ascii="Calibri" w:eastAsia="Calibri" w:hAnsi="Calibri" w:cs="Calibri"/>
            <w:color w:val="333333"/>
            <w:sz w:val="24"/>
            <w:szCs w:val="24"/>
            <w:highlight w:val="white"/>
          </w:rPr>
          <w:t>,</w:t>
        </w:r>
      </w:ins>
      <w:del w:id="1124" w:author="Laura Dee" w:date="2023-05-11T12:42:00Z">
        <w:r w:rsidR="00793630" w:rsidDel="00D109CA">
          <w:rPr>
            <w:rFonts w:ascii="Calibri" w:eastAsia="Calibri" w:hAnsi="Calibri" w:cs="Calibri"/>
            <w:color w:val="333333"/>
            <w:sz w:val="24"/>
            <w:szCs w:val="24"/>
            <w:highlight w:val="white"/>
          </w:rPr>
          <w:delText>:</w:delText>
        </w:r>
      </w:del>
      <w:r w:rsidR="00793630">
        <w:rPr>
          <w:rFonts w:ascii="Calibri" w:eastAsia="Calibri" w:hAnsi="Calibri" w:cs="Calibri"/>
          <w:color w:val="333333"/>
          <w:sz w:val="24"/>
          <w:szCs w:val="24"/>
          <w:highlight w:val="white"/>
        </w:rPr>
        <w:t xml:space="preserve"> </w:t>
      </w:r>
      <w:ins w:id="1125" w:author="Laura Dee" w:date="2023-05-11T12:43:00Z">
        <w:r>
          <w:rPr>
            <w:rFonts w:ascii="Calibri" w:eastAsia="Calibri" w:hAnsi="Calibri" w:cs="Calibri"/>
            <w:color w:val="333333"/>
            <w:sz w:val="24"/>
            <w:szCs w:val="24"/>
            <w:highlight w:val="white"/>
          </w:rPr>
          <w:t>in</w:t>
        </w:r>
      </w:ins>
      <w:del w:id="1126" w:author="Laura Dee" w:date="2023-05-11T12:43:00Z">
        <w:r w:rsidR="00793630" w:rsidDel="00D109CA">
          <w:rPr>
            <w:rFonts w:ascii="Calibri" w:eastAsia="Calibri" w:hAnsi="Calibri" w:cs="Calibri"/>
            <w:color w:val="333333"/>
            <w:sz w:val="24"/>
            <w:szCs w:val="24"/>
            <w:highlight w:val="white"/>
          </w:rPr>
          <w:delText>In</w:delText>
        </w:r>
      </w:del>
      <w:r w:rsidR="00793630">
        <w:rPr>
          <w:rFonts w:ascii="Calibri" w:eastAsia="Calibri" w:hAnsi="Calibri" w:cs="Calibri"/>
          <w:color w:val="333333"/>
          <w:sz w:val="24"/>
          <w:szCs w:val="24"/>
          <w:highlight w:val="white"/>
        </w:rPr>
        <w:t xml:space="preserve"> addition to site-level oceanographic recruitment effects</w:t>
      </w:r>
      <w:r w:rsidR="00037819">
        <w:rPr>
          <w:rFonts w:ascii="Calibri" w:eastAsia="Calibri" w:hAnsi="Calibri" w:cs="Calibri"/>
          <w:color w:val="333333"/>
          <w:sz w:val="24"/>
          <w:szCs w:val="24"/>
          <w:highlight w:val="white"/>
        </w:rPr>
        <w:t>, the abundance of snails is influenced by coastal development over time at each site</w:t>
      </w:r>
      <w:r w:rsidR="00793630">
        <w:rPr>
          <w:rFonts w:ascii="Calibri" w:eastAsia="Calibri" w:hAnsi="Calibri" w:cs="Calibri"/>
          <w:color w:val="333333"/>
          <w:sz w:val="24"/>
          <w:szCs w:val="24"/>
          <w:highlight w:val="white"/>
        </w:rPr>
        <w:t xml:space="preserve"> (Fig. 7A)</w:t>
      </w:r>
      <w:r w:rsidR="00037819">
        <w:rPr>
          <w:rFonts w:ascii="Calibri" w:eastAsia="Calibri" w:hAnsi="Calibri" w:cs="Calibri"/>
          <w:color w:val="333333"/>
          <w:sz w:val="24"/>
          <w:szCs w:val="24"/>
          <w:highlight w:val="white"/>
        </w:rPr>
        <w:t>.</w:t>
      </w:r>
      <w:ins w:id="1127" w:author="Laura Dee" w:date="2023-05-11T12:43:00Z">
        <w:r w:rsidR="00237D28">
          <w:rPr>
            <w:rFonts w:ascii="Calibri" w:eastAsia="Calibri" w:hAnsi="Calibri" w:cs="Calibri"/>
            <w:color w:val="333333"/>
            <w:sz w:val="24"/>
            <w:szCs w:val="24"/>
            <w:highlight w:val="white"/>
          </w:rPr>
          <w:t xml:space="preserve"> However,</w:t>
        </w:r>
      </w:ins>
      <w:del w:id="1128" w:author="Laura Dee" w:date="2023-05-11T12:43:00Z">
        <w:r w:rsidR="00037819" w:rsidDel="00237D28">
          <w:rPr>
            <w:rFonts w:ascii="Calibri" w:eastAsia="Calibri" w:hAnsi="Calibri" w:cs="Calibri"/>
            <w:color w:val="333333"/>
            <w:sz w:val="24"/>
            <w:szCs w:val="24"/>
            <w:highlight w:val="white"/>
          </w:rPr>
          <w:delText xml:space="preserve"> </w:delText>
        </w:r>
      </w:del>
      <w:ins w:id="1129" w:author="Laura Dee" w:date="2023-05-11T12:43:00Z">
        <w:r w:rsidR="00237D28">
          <w:rPr>
            <w:rFonts w:ascii="Calibri" w:eastAsia="Calibri" w:hAnsi="Calibri" w:cs="Calibri"/>
            <w:color w:val="333333"/>
            <w:sz w:val="24"/>
            <w:szCs w:val="24"/>
            <w:highlight w:val="white"/>
          </w:rPr>
          <w:t xml:space="preserve"> r</w:t>
        </w:r>
      </w:ins>
      <w:del w:id="1130" w:author="Laura Dee" w:date="2023-05-11T12:43:00Z">
        <w:r w:rsidR="00037819" w:rsidDel="00237D28">
          <w:rPr>
            <w:rFonts w:ascii="Calibri" w:eastAsia="Calibri" w:hAnsi="Calibri" w:cs="Calibri"/>
            <w:color w:val="333333"/>
            <w:sz w:val="24"/>
            <w:szCs w:val="24"/>
            <w:highlight w:val="white"/>
          </w:rPr>
          <w:delText>R</w:delText>
        </w:r>
      </w:del>
      <w:r w:rsidR="00037819">
        <w:rPr>
          <w:rFonts w:ascii="Calibri" w:eastAsia="Calibri" w:hAnsi="Calibri" w:cs="Calibri"/>
          <w:color w:val="333333"/>
          <w:sz w:val="24"/>
          <w:szCs w:val="24"/>
          <w:highlight w:val="white"/>
        </w:rPr>
        <w:t>ates of development are not the same across all sites</w:t>
      </w:r>
      <w:r w:rsidR="00793630">
        <w:rPr>
          <w:rFonts w:ascii="Calibri" w:eastAsia="Calibri" w:hAnsi="Calibri" w:cs="Calibri"/>
          <w:color w:val="333333"/>
          <w:sz w:val="24"/>
          <w:szCs w:val="24"/>
          <w:highlight w:val="white"/>
        </w:rPr>
        <w:t>.</w:t>
      </w:r>
      <w:r w:rsidR="00037819">
        <w:rPr>
          <w:rFonts w:ascii="Calibri" w:eastAsia="Calibri" w:hAnsi="Calibri" w:cs="Calibri"/>
          <w:color w:val="333333"/>
          <w:sz w:val="24"/>
          <w:szCs w:val="24"/>
          <w:highlight w:val="white"/>
        </w:rPr>
        <w:t xml:space="preserve"> </w:t>
      </w:r>
      <w:r w:rsidR="00793630">
        <w:rPr>
          <w:rFonts w:ascii="Calibri" w:eastAsia="Calibri" w:hAnsi="Calibri" w:cs="Calibri"/>
          <w:color w:val="333333"/>
          <w:sz w:val="24"/>
          <w:szCs w:val="24"/>
          <w:highlight w:val="white"/>
        </w:rPr>
        <w:t>A</w:t>
      </w:r>
      <w:r w:rsidR="00037819">
        <w:rPr>
          <w:rFonts w:ascii="Calibri" w:eastAsia="Calibri" w:hAnsi="Calibri" w:cs="Calibri"/>
          <w:color w:val="333333"/>
          <w:sz w:val="24"/>
          <w:szCs w:val="24"/>
          <w:highlight w:val="white"/>
        </w:rPr>
        <w:t>s such</w:t>
      </w:r>
      <w:ins w:id="1131" w:author="Laura Dee" w:date="2023-05-11T12:43:00Z">
        <w:r w:rsidR="00366AAA">
          <w:rPr>
            <w:rFonts w:ascii="Calibri" w:eastAsia="Calibri" w:hAnsi="Calibri" w:cs="Calibri"/>
            <w:color w:val="333333"/>
            <w:sz w:val="24"/>
            <w:szCs w:val="24"/>
            <w:highlight w:val="white"/>
          </w:rPr>
          <w:t>,</w:t>
        </w:r>
      </w:ins>
      <w:r w:rsidR="00037819">
        <w:rPr>
          <w:rFonts w:ascii="Calibri" w:eastAsia="Calibri" w:hAnsi="Calibri" w:cs="Calibri"/>
          <w:color w:val="333333"/>
          <w:sz w:val="24"/>
          <w:szCs w:val="24"/>
          <w:highlight w:val="white"/>
        </w:rPr>
        <w:t xml:space="preserve"> </w:t>
      </w:r>
      <w:del w:id="1132" w:author="Laura Dee" w:date="2023-05-11T12:44:00Z">
        <w:r w:rsidR="00037819" w:rsidDel="00366AAA">
          <w:rPr>
            <w:rFonts w:ascii="Calibri" w:eastAsia="Calibri" w:hAnsi="Calibri" w:cs="Calibri"/>
            <w:color w:val="333333"/>
            <w:sz w:val="24"/>
            <w:szCs w:val="24"/>
            <w:highlight w:val="white"/>
          </w:rPr>
          <w:delText xml:space="preserve">it is difficult to </w:delText>
        </w:r>
      </w:del>
      <w:r w:rsidR="00037819">
        <w:rPr>
          <w:rFonts w:ascii="Calibri" w:eastAsia="Calibri" w:hAnsi="Calibri" w:cs="Calibri"/>
          <w:color w:val="333333"/>
          <w:sz w:val="24"/>
          <w:szCs w:val="24"/>
          <w:highlight w:val="white"/>
        </w:rPr>
        <w:t>separat</w:t>
      </w:r>
      <w:ins w:id="1133" w:author="Laura Dee" w:date="2023-05-11T12:43:00Z">
        <w:r w:rsidR="00366AAA">
          <w:rPr>
            <w:rFonts w:ascii="Calibri" w:eastAsia="Calibri" w:hAnsi="Calibri" w:cs="Calibri"/>
            <w:color w:val="333333"/>
            <w:sz w:val="24"/>
            <w:szCs w:val="24"/>
            <w:highlight w:val="white"/>
          </w:rPr>
          <w:t>ing</w:t>
        </w:r>
      </w:ins>
      <w:del w:id="1134" w:author="Laura Dee" w:date="2023-05-11T12:43:00Z">
        <w:r w:rsidR="00037819" w:rsidDel="00366AAA">
          <w:rPr>
            <w:rFonts w:ascii="Calibri" w:eastAsia="Calibri" w:hAnsi="Calibri" w:cs="Calibri"/>
            <w:color w:val="333333"/>
            <w:sz w:val="24"/>
            <w:szCs w:val="24"/>
            <w:highlight w:val="white"/>
          </w:rPr>
          <w:delText>e</w:delText>
        </w:r>
      </w:del>
      <w:r w:rsidR="00037819">
        <w:rPr>
          <w:rFonts w:ascii="Calibri" w:eastAsia="Calibri" w:hAnsi="Calibri" w:cs="Calibri"/>
          <w:color w:val="333333"/>
          <w:sz w:val="24"/>
          <w:szCs w:val="24"/>
          <w:highlight w:val="white"/>
        </w:rPr>
        <w:t xml:space="preserve"> </w:t>
      </w:r>
      <w:del w:id="1135" w:author="Laura Dee" w:date="2023-05-11T12:43:00Z">
        <w:r w:rsidR="00037819" w:rsidDel="00366AAA">
          <w:rPr>
            <w:rFonts w:ascii="Calibri" w:eastAsia="Calibri" w:hAnsi="Calibri" w:cs="Calibri"/>
            <w:color w:val="333333"/>
            <w:sz w:val="24"/>
            <w:szCs w:val="24"/>
            <w:highlight w:val="white"/>
          </w:rPr>
          <w:delText xml:space="preserve">out </w:delText>
        </w:r>
      </w:del>
      <w:ins w:id="1136" w:author="Laura Dee" w:date="2023-05-11T12:43:00Z">
        <w:r w:rsidR="00366AAA">
          <w:rPr>
            <w:rFonts w:ascii="Calibri" w:eastAsia="Calibri" w:hAnsi="Calibri" w:cs="Calibri"/>
            <w:color w:val="333333"/>
            <w:sz w:val="24"/>
            <w:szCs w:val="24"/>
            <w:highlight w:val="white"/>
          </w:rPr>
          <w:t xml:space="preserve">the effect of </w:t>
        </w:r>
      </w:ins>
      <w:r w:rsidR="00037819">
        <w:rPr>
          <w:rFonts w:ascii="Calibri" w:eastAsia="Calibri" w:hAnsi="Calibri" w:cs="Calibri"/>
          <w:color w:val="333333"/>
          <w:sz w:val="24"/>
          <w:szCs w:val="24"/>
          <w:highlight w:val="white"/>
        </w:rPr>
        <w:t xml:space="preserve">local coastal development’s </w:t>
      </w:r>
      <w:del w:id="1137" w:author="Laura Dee" w:date="2023-05-11T12:43:00Z">
        <w:r w:rsidR="00037819" w:rsidDel="00366AAA">
          <w:rPr>
            <w:rFonts w:ascii="Calibri" w:eastAsia="Calibri" w:hAnsi="Calibri" w:cs="Calibri"/>
            <w:color w:val="333333"/>
            <w:sz w:val="24"/>
            <w:szCs w:val="24"/>
            <w:highlight w:val="white"/>
          </w:rPr>
          <w:delText xml:space="preserve">signal </w:delText>
        </w:r>
      </w:del>
      <w:r w:rsidR="00037819">
        <w:rPr>
          <w:rFonts w:ascii="Calibri" w:eastAsia="Calibri" w:hAnsi="Calibri" w:cs="Calibri"/>
          <w:color w:val="333333"/>
          <w:sz w:val="24"/>
          <w:szCs w:val="24"/>
          <w:highlight w:val="white"/>
        </w:rPr>
        <w:t xml:space="preserve">from the </w:t>
      </w:r>
      <w:del w:id="1138" w:author="Laura Dee" w:date="2023-05-11T12:44:00Z">
        <w:r w:rsidR="00037819" w:rsidDel="00366AAA">
          <w:rPr>
            <w:rFonts w:ascii="Calibri" w:eastAsia="Calibri" w:hAnsi="Calibri" w:cs="Calibri"/>
            <w:color w:val="333333"/>
            <w:sz w:val="24"/>
            <w:szCs w:val="24"/>
            <w:highlight w:val="white"/>
          </w:rPr>
          <w:delText xml:space="preserve">signal </w:delText>
        </w:r>
      </w:del>
      <w:ins w:id="1139" w:author="Laura Dee" w:date="2023-05-11T12:44:00Z">
        <w:r w:rsidR="00366AAA">
          <w:rPr>
            <w:rFonts w:ascii="Calibri" w:eastAsia="Calibri" w:hAnsi="Calibri" w:cs="Calibri"/>
            <w:color w:val="333333"/>
            <w:sz w:val="24"/>
            <w:szCs w:val="24"/>
            <w:highlight w:val="white"/>
          </w:rPr>
          <w:t xml:space="preserve">effect </w:t>
        </w:r>
      </w:ins>
      <w:r w:rsidR="00037819">
        <w:rPr>
          <w:rFonts w:ascii="Calibri" w:eastAsia="Calibri" w:hAnsi="Calibri" w:cs="Calibri"/>
          <w:color w:val="333333"/>
          <w:sz w:val="24"/>
          <w:szCs w:val="24"/>
          <w:highlight w:val="white"/>
        </w:rPr>
        <w:t>of local temperatur</w:t>
      </w:r>
      <w:ins w:id="1140" w:author="Laura Dee" w:date="2023-05-11T12:44:00Z">
        <w:r w:rsidR="00366AAA">
          <w:rPr>
            <w:rFonts w:ascii="Calibri" w:eastAsia="Calibri" w:hAnsi="Calibri" w:cs="Calibri"/>
            <w:color w:val="333333"/>
            <w:sz w:val="24"/>
            <w:szCs w:val="24"/>
            <w:highlight w:val="white"/>
          </w:rPr>
          <w:t xml:space="preserve">e </w:t>
        </w:r>
      </w:ins>
      <w:del w:id="1141" w:author="Laura Dee" w:date="2023-05-11T12:44:00Z">
        <w:r w:rsidR="00037819" w:rsidDel="00366AAA">
          <w:rPr>
            <w:rFonts w:ascii="Calibri" w:eastAsia="Calibri" w:hAnsi="Calibri" w:cs="Calibri"/>
            <w:color w:val="333333"/>
            <w:sz w:val="24"/>
            <w:szCs w:val="24"/>
            <w:highlight w:val="white"/>
          </w:rPr>
          <w:delText>e</w:delText>
        </w:r>
      </w:del>
      <w:ins w:id="1142" w:author="Laura Dee" w:date="2023-05-11T12:44:00Z">
        <w:r w:rsidR="00366AAA">
          <w:rPr>
            <w:rFonts w:ascii="Calibri" w:eastAsia="Calibri" w:hAnsi="Calibri" w:cs="Calibri"/>
            <w:color w:val="333333"/>
            <w:sz w:val="24"/>
            <w:szCs w:val="24"/>
            <w:highlight w:val="white"/>
          </w:rPr>
          <w:t>variability</w:t>
        </w:r>
      </w:ins>
      <w:r w:rsidR="00037819">
        <w:rPr>
          <w:rFonts w:ascii="Calibri" w:eastAsia="Calibri" w:hAnsi="Calibri" w:cs="Calibri"/>
          <w:color w:val="333333"/>
          <w:sz w:val="24"/>
          <w:szCs w:val="24"/>
          <w:highlight w:val="white"/>
        </w:rPr>
        <w:t xml:space="preserve"> </w:t>
      </w:r>
      <w:ins w:id="1143" w:author="Laura Dee" w:date="2023-05-11T12:44:00Z">
        <w:r w:rsidR="00366AAA">
          <w:rPr>
            <w:rFonts w:ascii="Calibri" w:eastAsia="Calibri" w:hAnsi="Calibri" w:cs="Calibri"/>
            <w:color w:val="333333"/>
            <w:sz w:val="24"/>
            <w:szCs w:val="24"/>
            <w:highlight w:val="white"/>
          </w:rPr>
          <w:t xml:space="preserve">on XXX is </w:t>
        </w:r>
      </w:ins>
      <w:del w:id="1144" w:author="Laura Dee" w:date="2023-05-11T12:44:00Z">
        <w:r w:rsidR="00037819" w:rsidDel="00366AAA">
          <w:rPr>
            <w:rFonts w:ascii="Calibri" w:eastAsia="Calibri" w:hAnsi="Calibri" w:cs="Calibri"/>
            <w:color w:val="333333"/>
            <w:sz w:val="24"/>
            <w:szCs w:val="24"/>
            <w:highlight w:val="white"/>
          </w:rPr>
          <w:delText xml:space="preserve">variation </w:delText>
        </w:r>
        <w:r w:rsidR="00793630" w:rsidDel="00366AAA">
          <w:rPr>
            <w:rFonts w:ascii="Calibri" w:eastAsia="Calibri" w:hAnsi="Calibri" w:cs="Calibri"/>
            <w:color w:val="333333"/>
            <w:sz w:val="24"/>
            <w:szCs w:val="24"/>
            <w:highlight w:val="white"/>
          </w:rPr>
          <w:delText xml:space="preserve">in </w:delText>
        </w:r>
        <w:r w:rsidR="00037819" w:rsidDel="00366AAA">
          <w:rPr>
            <w:rFonts w:ascii="Calibri" w:eastAsia="Calibri" w:hAnsi="Calibri" w:cs="Calibri"/>
            <w:color w:val="333333"/>
            <w:sz w:val="24"/>
            <w:szCs w:val="24"/>
            <w:highlight w:val="white"/>
          </w:rPr>
          <w:delText>a panel design</w:delText>
        </w:r>
      </w:del>
      <w:ins w:id="1145" w:author="Laura Dee" w:date="2023-05-11T12:44:00Z">
        <w:r w:rsidR="00366AAA">
          <w:rPr>
            <w:rFonts w:ascii="Calibri" w:eastAsia="Calibri" w:hAnsi="Calibri" w:cs="Calibri"/>
            <w:color w:val="333333"/>
            <w:sz w:val="24"/>
            <w:szCs w:val="24"/>
            <w:highlight w:val="white"/>
          </w:rPr>
          <w:t>hard</w:t>
        </w:r>
      </w:ins>
      <w:r w:rsidR="00037819">
        <w:rPr>
          <w:rFonts w:ascii="Calibri" w:eastAsia="Calibri" w:hAnsi="Calibri" w:cs="Calibri"/>
          <w:color w:val="333333"/>
          <w:sz w:val="24"/>
          <w:szCs w:val="24"/>
          <w:highlight w:val="white"/>
        </w:rPr>
        <w:t xml:space="preserve">. </w:t>
      </w:r>
      <w:commentRangeEnd w:id="1119"/>
      <w:r w:rsidR="00CB672E">
        <w:rPr>
          <w:rStyle w:val="CommentReference"/>
        </w:rPr>
        <w:commentReference w:id="1119"/>
      </w:r>
      <w:commentRangeEnd w:id="1120"/>
      <w:r w:rsidR="00BC2712">
        <w:rPr>
          <w:rStyle w:val="CommentReference"/>
        </w:rPr>
        <w:commentReference w:id="1120"/>
      </w:r>
      <w:commentRangeStart w:id="1146"/>
      <w:commentRangeStart w:id="1147"/>
      <w:r w:rsidR="00037819">
        <w:rPr>
          <w:rFonts w:ascii="Calibri" w:eastAsia="Calibri" w:hAnsi="Calibri" w:cs="Calibri"/>
          <w:color w:val="333333"/>
          <w:sz w:val="24"/>
          <w:szCs w:val="24"/>
          <w:highlight w:val="white"/>
        </w:rPr>
        <w:t>To see this mathematically</w:t>
      </w:r>
      <w:commentRangeEnd w:id="1146"/>
      <w:r w:rsidR="00366AAA">
        <w:rPr>
          <w:rStyle w:val="CommentReference"/>
        </w:rPr>
        <w:commentReference w:id="1146"/>
      </w:r>
      <w:r w:rsidR="00037819">
        <w:rPr>
          <w:rFonts w:ascii="Calibri" w:eastAsia="Calibri" w:hAnsi="Calibri" w:cs="Calibri"/>
          <w:color w:val="333333"/>
          <w:sz w:val="24"/>
          <w:szCs w:val="24"/>
          <w:highlight w:val="white"/>
        </w:rPr>
        <w:t xml:space="preserve">, consider a small modification to the dynamics of our system </w:t>
      </w:r>
      <w:commentRangeStart w:id="1148"/>
      <w:commentRangeStart w:id="1149"/>
      <w:r w:rsidR="00037819">
        <w:rPr>
          <w:rFonts w:ascii="Calibri" w:eastAsia="Calibri" w:hAnsi="Calibri" w:cs="Calibri"/>
          <w:color w:val="333333"/>
          <w:sz w:val="24"/>
          <w:szCs w:val="24"/>
          <w:highlight w:val="white"/>
        </w:rPr>
        <w:t>from eq. 1:</w:t>
      </w:r>
      <w:commentRangeEnd w:id="1148"/>
      <w:r w:rsidR="005C45A0">
        <w:rPr>
          <w:rStyle w:val="CommentReference"/>
        </w:rPr>
        <w:commentReference w:id="1148"/>
      </w:r>
      <w:commentRangeEnd w:id="1149"/>
      <w:r w:rsidR="00793630">
        <w:rPr>
          <w:rStyle w:val="CommentReference"/>
        </w:rPr>
        <w:commentReference w:id="1149"/>
      </w:r>
    </w:p>
    <w:p w14:paraId="325DC9F8" w14:textId="2B11601F" w:rsidR="00B86FBC" w:rsidRPr="00B86FBC" w:rsidRDefault="00000000" w:rsidP="00B86FBC">
      <w:pPr>
        <w:keepNext/>
        <w:shd w:val="clear" w:color="auto" w:fill="FFFFFF"/>
        <w:spacing w:after="160"/>
        <w:rPr>
          <w:rFonts w:ascii="Calibri" w:eastAsia="Calibri" w:hAnsi="Calibri" w:cs="Calibri"/>
          <w:color w:val="000000" w:themeColor="text1"/>
          <w:sz w:val="24"/>
          <w:szCs w:val="24"/>
        </w:rPr>
      </w:pPr>
      <m:oMathPara>
        <m:oMath>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y</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0</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1</m:t>
              </m:r>
            </m:sub>
          </m:sSub>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x</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z</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λ</m:t>
              </m: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j+</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e</m:t>
              </m:r>
            </m:e>
            <m:sub>
              <m:r>
                <m:rPr>
                  <m:sty m:val="p"/>
                </m:rPr>
                <w:rPr>
                  <w:rFonts w:ascii="Cambria Math" w:eastAsia="Calibri" w:hAnsi="Cambria Math" w:cs="Calibri"/>
                  <w:color w:val="000000" w:themeColor="text1"/>
                  <w:sz w:val="24"/>
                  <w:szCs w:val="24"/>
                  <w:highlight w:val="white"/>
                </w:rPr>
                <m:t>ij</m:t>
              </m:r>
            </m:sub>
          </m:sSub>
        </m:oMath>
      </m:oMathPara>
    </w:p>
    <w:p w14:paraId="775021C1" w14:textId="24F9CB01" w:rsidR="00B86FBC" w:rsidRDefault="00B86FBC" w:rsidP="00B86FBC">
      <w:pPr>
        <w:pStyle w:val="Caption"/>
        <w:jc w:val="right"/>
      </w:pPr>
      <w:r>
        <w:t xml:space="preserve">(10) </w:t>
      </w:r>
    </w:p>
    <w:p w14:paraId="52EAF6AB" w14:textId="1F36A1E9" w:rsidR="00766C2E" w:rsidRDefault="00037819">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t>$</w:t>
      </w:r>
      <w:r w:rsidRPr="00B86FBC">
        <w:rPr>
          <w:rFonts w:ascii="Calibri" w:eastAsia="Calibri" w:hAnsi="Calibri" w:cs="Calibri"/>
          <w:color w:val="000000" w:themeColor="text1"/>
          <w:sz w:val="24"/>
          <w:szCs w:val="24"/>
          <w:highlight w:val="white"/>
        </w:rPr>
        <w:t>y_{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 = \beta_0 + \beta_1 x_{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 xml:space="preserve">} + \gamma </w:t>
      </w:r>
      <w:proofErr w:type="spellStart"/>
      <w:r w:rsidRPr="00B86FBC">
        <w:rPr>
          <w:rFonts w:ascii="Calibri" w:eastAsia="Calibri" w:hAnsi="Calibri" w:cs="Calibri"/>
          <w:color w:val="000000" w:themeColor="text1"/>
          <w:sz w:val="24"/>
          <w:szCs w:val="24"/>
          <w:highlight w:val="white"/>
        </w:rPr>
        <w:t>z_</w:t>
      </w:r>
      <w:proofErr w:type="gramStart"/>
      <w:r w:rsidRPr="00B86FBC">
        <w:rPr>
          <w:rFonts w:ascii="Calibri" w:eastAsia="Calibri" w:hAnsi="Calibri" w:cs="Calibri"/>
          <w:color w:val="000000" w:themeColor="text1"/>
          <w:sz w:val="24"/>
          <w:szCs w:val="24"/>
          <w:highlight w:val="white"/>
        </w:rPr>
        <w:t>i</w:t>
      </w:r>
      <w:proofErr w:type="spellEnd"/>
      <w:r w:rsidRPr="00B86FBC">
        <w:rPr>
          <w:rFonts w:ascii="Calibri" w:eastAsia="Calibri" w:hAnsi="Calibri" w:cs="Calibri"/>
          <w:color w:val="000000" w:themeColor="text1"/>
          <w:sz w:val="24"/>
          <w:szCs w:val="24"/>
          <w:highlight w:val="white"/>
        </w:rPr>
        <w:t xml:space="preserve">  +</w:t>
      </w:r>
      <w:proofErr w:type="gramEnd"/>
      <w:r w:rsidRPr="00B86FBC">
        <w:rPr>
          <w:rFonts w:ascii="Calibri" w:eastAsia="Calibri" w:hAnsi="Calibri" w:cs="Calibri"/>
          <w:color w:val="000000" w:themeColor="text1"/>
          <w:sz w:val="24"/>
          <w:szCs w:val="24"/>
          <w:highlight w:val="white"/>
        </w:rPr>
        <w:t xml:space="preserve"> \</w:t>
      </w:r>
      <w:proofErr w:type="spellStart"/>
      <w:r w:rsidRPr="00B86FBC">
        <w:rPr>
          <w:rFonts w:ascii="Calibri" w:eastAsia="Calibri" w:hAnsi="Calibri" w:cs="Calibri"/>
          <w:color w:val="000000" w:themeColor="text1"/>
          <w:sz w:val="24"/>
          <w:szCs w:val="24"/>
          <w:highlight w:val="white"/>
        </w:rPr>
        <w:t>lambda_i</w:t>
      </w:r>
      <w:proofErr w:type="spellEnd"/>
      <w:r w:rsidRPr="00B86FBC">
        <w:rPr>
          <w:rFonts w:ascii="Calibri" w:eastAsia="Calibri" w:hAnsi="Calibri" w:cs="Calibri"/>
          <w:color w:val="000000" w:themeColor="text1"/>
          <w:sz w:val="24"/>
          <w:szCs w:val="24"/>
          <w:highlight w:val="white"/>
        </w:rPr>
        <w:t xml:space="preserve"> j + e_{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w:t>
      </w:r>
      <w:r w:rsidR="00B86FBC" w:rsidRPr="00B86FBC">
        <w:rPr>
          <w:rFonts w:ascii="Calibri" w:eastAsia="Calibri" w:hAnsi="Calibri" w:cs="Calibri"/>
          <w:b/>
          <w:color w:val="000000" w:themeColor="text1"/>
          <w:sz w:val="24"/>
          <w:szCs w:val="24"/>
          <w:highlight w:val="white"/>
        </w:rPr>
        <w:t xml:space="preserve"> </w:t>
      </w:r>
      <w:r>
        <w:rPr>
          <w:rFonts w:ascii="Calibri" w:eastAsia="Calibri" w:hAnsi="Calibri" w:cs="Calibri"/>
          <w:b/>
          <w:color w:val="66AA66"/>
          <w:sz w:val="24"/>
          <w:szCs w:val="24"/>
          <w:highlight w:val="white"/>
        </w:rPr>
        <w:t>$</w:t>
      </w:r>
    </w:p>
    <w:p w14:paraId="1B05DB7C" w14:textId="6DFA7EEA"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Here </w:t>
      </w:r>
      <m:oMath>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λ</m:t>
            </m:r>
          </m:e>
          <m:sub>
            <m:r>
              <m:rPr>
                <m:sty m:val="p"/>
              </m:rPr>
              <w:rPr>
                <w:rFonts w:ascii="Cambria Math" w:eastAsia="Calibri" w:hAnsi="Cambria Math" w:cs="Calibri"/>
                <w:color w:val="000000" w:themeColor="text1"/>
                <w:sz w:val="24"/>
                <w:szCs w:val="24"/>
                <w:highlight w:val="white"/>
              </w:rPr>
              <m:t>i</m:t>
            </m:r>
          </m:sub>
        </m:sSub>
      </m:oMath>
      <w:r w:rsidR="00793630">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is a site-specific trend in snails over time</w:t>
      </w:r>
      <w:r w:rsidR="00793630">
        <w:rPr>
          <w:rFonts w:ascii="Calibri" w:eastAsia="Calibri" w:hAnsi="Calibri" w:cs="Calibri"/>
          <w:color w:val="333333"/>
          <w:sz w:val="24"/>
          <w:szCs w:val="24"/>
          <w:highlight w:val="white"/>
        </w:rPr>
        <w:t xml:space="preserve"> (j)</w:t>
      </w:r>
      <w:r>
        <w:rPr>
          <w:rFonts w:ascii="Calibri" w:eastAsia="Calibri" w:hAnsi="Calibri" w:cs="Calibri"/>
          <w:color w:val="333333"/>
          <w:sz w:val="24"/>
          <w:szCs w:val="24"/>
          <w:highlight w:val="white"/>
        </w:rPr>
        <w:t xml:space="preserve">. Due to this trend, if there is also a temporal trend in temperature, our estimation of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highlight w:val="white"/>
              </w:rPr>
              <m:t>1</m:t>
            </m:r>
          </m:sub>
        </m:sSub>
      </m:oMath>
      <w:r w:rsidR="006C6433">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would again be contaminated and our estimate would no longer be causally identified.  On the surface, this appears to be a difficult problem to tease apart.</w:t>
      </w:r>
      <w:commentRangeEnd w:id="1147"/>
      <w:r w:rsidR="00366AAA">
        <w:rPr>
          <w:rStyle w:val="CommentReference"/>
        </w:rPr>
        <w:commentReference w:id="1147"/>
      </w:r>
    </w:p>
    <w:p w14:paraId="4AC1E3F6" w14:textId="4B28BA03"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Fortunately, there is a simple solution</w:t>
      </w:r>
      <w:r w:rsidR="00793630">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related to the fixed effects transformation</w:t>
      </w:r>
      <w:r w:rsidR="00793630">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 xml:space="preserve"> temporal differencing. For each time point in our data, if we subtract the previous time point, we produce a model evaluating the relationship between change in our response variable versus change in our causal variable of interest. Like the fixed effects transformation, </w:t>
      </w:r>
      <w:ins w:id="1150" w:author="Laura Dee" w:date="2023-05-11T12:46:00Z">
        <w:r w:rsidR="00366AAA">
          <w:rPr>
            <w:rFonts w:ascii="Calibri" w:eastAsia="Calibri" w:hAnsi="Calibri" w:cs="Calibri"/>
            <w:color w:val="333333"/>
            <w:sz w:val="24"/>
            <w:szCs w:val="24"/>
            <w:highlight w:val="white"/>
          </w:rPr>
          <w:t xml:space="preserve">the </w:t>
        </w:r>
        <w:r w:rsidR="00015E98">
          <w:rPr>
            <w:rFonts w:ascii="Calibri" w:eastAsia="Calibri" w:hAnsi="Calibri" w:cs="Calibri"/>
            <w:color w:val="333333"/>
            <w:sz w:val="24"/>
            <w:szCs w:val="24"/>
            <w:highlight w:val="white"/>
          </w:rPr>
          <w:t>conf</w:t>
        </w:r>
        <w:r w:rsidR="00121E6A">
          <w:rPr>
            <w:rFonts w:ascii="Calibri" w:eastAsia="Calibri" w:hAnsi="Calibri" w:cs="Calibri"/>
            <w:color w:val="333333"/>
            <w:sz w:val="24"/>
            <w:szCs w:val="24"/>
            <w:highlight w:val="white"/>
          </w:rPr>
          <w:t>ound</w:t>
        </w:r>
        <w:r w:rsidR="00015E98">
          <w:rPr>
            <w:rFonts w:ascii="Calibri" w:eastAsia="Calibri" w:hAnsi="Calibri" w:cs="Calibri"/>
            <w:color w:val="333333"/>
            <w:sz w:val="24"/>
            <w:szCs w:val="24"/>
            <w:highlight w:val="white"/>
          </w:rPr>
          <w:t xml:space="preserve">ing </w:t>
        </w:r>
        <w:r w:rsidR="00366AAA">
          <w:rPr>
            <w:rFonts w:ascii="Calibri" w:eastAsia="Calibri" w:hAnsi="Calibri" w:cs="Calibri"/>
            <w:color w:val="333333"/>
            <w:sz w:val="24"/>
            <w:szCs w:val="24"/>
            <w:highlight w:val="white"/>
          </w:rPr>
          <w:t xml:space="preserve">effects of </w:t>
        </w:r>
      </w:ins>
      <w:r>
        <w:rPr>
          <w:rFonts w:ascii="Calibri" w:eastAsia="Calibri" w:hAnsi="Calibri" w:cs="Calibri"/>
          <w:color w:val="333333"/>
          <w:sz w:val="24"/>
          <w:szCs w:val="24"/>
          <w:highlight w:val="white"/>
        </w:rPr>
        <w:t xml:space="preserve">site-level </w:t>
      </w:r>
      <w:del w:id="1151" w:author="Laura Dee" w:date="2023-05-08T07:33:00Z">
        <w:r w:rsidDel="00405367">
          <w:rPr>
            <w:rFonts w:ascii="Calibri" w:eastAsia="Calibri" w:hAnsi="Calibri" w:cs="Calibri"/>
            <w:color w:val="333333"/>
            <w:sz w:val="24"/>
            <w:szCs w:val="24"/>
            <w:highlight w:val="white"/>
          </w:rPr>
          <w:delText xml:space="preserve">fixed </w:delText>
        </w:r>
      </w:del>
      <w:r>
        <w:rPr>
          <w:rFonts w:ascii="Calibri" w:eastAsia="Calibri" w:hAnsi="Calibri" w:cs="Calibri"/>
          <w:color w:val="333333"/>
          <w:sz w:val="24"/>
          <w:szCs w:val="24"/>
          <w:highlight w:val="white"/>
        </w:rPr>
        <w:t xml:space="preserve">omitted variables </w:t>
      </w:r>
      <w:ins w:id="1152" w:author="Laura Dee" w:date="2023-05-08T07:33:00Z">
        <w:r w:rsidR="00405367">
          <w:rPr>
            <w:rFonts w:ascii="Calibri" w:eastAsia="Calibri" w:hAnsi="Calibri" w:cs="Calibri"/>
            <w:color w:val="333333"/>
            <w:sz w:val="24"/>
            <w:szCs w:val="24"/>
            <w:highlight w:val="white"/>
          </w:rPr>
          <w:t xml:space="preserve">that do not change within the study period are therefore eliminated </w:t>
        </w:r>
      </w:ins>
      <w:del w:id="1153" w:author="Laura Dee" w:date="2023-05-08T07:33:00Z">
        <w:r w:rsidDel="00405367">
          <w:rPr>
            <w:rFonts w:ascii="Calibri" w:eastAsia="Calibri" w:hAnsi="Calibri" w:cs="Calibri"/>
            <w:color w:val="333333"/>
            <w:sz w:val="24"/>
            <w:szCs w:val="24"/>
            <w:highlight w:val="white"/>
          </w:rPr>
          <w:delText>drop out</w:delText>
        </w:r>
      </w:del>
      <w:ins w:id="1154" w:author="Laura Dee" w:date="2023-05-08T07:33:00Z">
        <w:r w:rsidR="00405367">
          <w:rPr>
            <w:rFonts w:ascii="Calibri" w:eastAsia="Calibri" w:hAnsi="Calibri" w:cs="Calibri"/>
            <w:color w:val="333333"/>
            <w:sz w:val="24"/>
            <w:szCs w:val="24"/>
            <w:highlight w:val="white"/>
          </w:rPr>
          <w:t>.</w:t>
        </w:r>
      </w:ins>
      <w:del w:id="1155" w:author="Laura Dee" w:date="2023-05-08T07:33:00Z">
        <w:r w:rsidDel="00405367">
          <w:rPr>
            <w:rFonts w:ascii="Calibri" w:eastAsia="Calibri" w:hAnsi="Calibri" w:cs="Calibri"/>
            <w:color w:val="333333"/>
            <w:sz w:val="24"/>
            <w:szCs w:val="24"/>
            <w:highlight w:val="white"/>
          </w:rPr>
          <w:delText>.</w:delText>
        </w:r>
      </w:del>
      <w:r>
        <w:rPr>
          <w:rFonts w:ascii="Calibri" w:eastAsia="Calibri" w:hAnsi="Calibri" w:cs="Calibri"/>
          <w:color w:val="333333"/>
          <w:sz w:val="24"/>
          <w:szCs w:val="24"/>
          <w:highlight w:val="white"/>
        </w:rPr>
        <w:t xml:space="preserve"> </w:t>
      </w:r>
      <w:r w:rsidRPr="007B632F">
        <w:rPr>
          <w:rFonts w:ascii="Calibri" w:eastAsia="Calibri" w:hAnsi="Calibri" w:cs="Calibri"/>
          <w:color w:val="333333"/>
          <w:sz w:val="24"/>
          <w:szCs w:val="24"/>
          <w:highlight w:val="green"/>
          <w:rPrChange w:id="1156" w:author="Laura Dee" w:date="2023-05-11T12:46:00Z">
            <w:rPr>
              <w:rFonts w:ascii="Calibri" w:eastAsia="Calibri" w:hAnsi="Calibri" w:cs="Calibri"/>
              <w:color w:val="333333"/>
              <w:sz w:val="24"/>
              <w:szCs w:val="24"/>
              <w:highlight w:val="white"/>
            </w:rPr>
          </w:rPrChange>
        </w:rPr>
        <w:t>Our site-specific temporal trend remains</w:t>
      </w:r>
      <w:commentRangeStart w:id="1157"/>
      <w:r w:rsidRPr="007B632F">
        <w:rPr>
          <w:rFonts w:ascii="Calibri" w:eastAsia="Calibri" w:hAnsi="Calibri" w:cs="Calibri"/>
          <w:color w:val="333333"/>
          <w:sz w:val="24"/>
          <w:szCs w:val="24"/>
          <w:highlight w:val="green"/>
          <w:rPrChange w:id="1158" w:author="Laura Dee" w:date="2023-05-11T12:46:00Z">
            <w:rPr>
              <w:rFonts w:ascii="Calibri" w:eastAsia="Calibri" w:hAnsi="Calibri" w:cs="Calibri"/>
              <w:color w:val="333333"/>
              <w:sz w:val="24"/>
              <w:szCs w:val="24"/>
              <w:highlight w:val="white"/>
            </w:rPr>
          </w:rPrChange>
        </w:rPr>
        <w:t>, and we can accommodate it using dummy variables as before.</w:t>
      </w:r>
      <w:commentRangeEnd w:id="1157"/>
      <w:r w:rsidR="00405367" w:rsidRPr="007B632F">
        <w:rPr>
          <w:rStyle w:val="CommentReference"/>
          <w:highlight w:val="green"/>
          <w:rPrChange w:id="1159" w:author="Laura Dee" w:date="2023-05-11T12:46:00Z">
            <w:rPr>
              <w:rStyle w:val="CommentReference"/>
            </w:rPr>
          </w:rPrChange>
        </w:rPr>
        <w:commentReference w:id="1157"/>
      </w:r>
      <w:r w:rsidRPr="007B632F">
        <w:rPr>
          <w:rFonts w:ascii="Calibri" w:eastAsia="Calibri" w:hAnsi="Calibri" w:cs="Calibri"/>
          <w:color w:val="333333"/>
          <w:sz w:val="24"/>
          <w:szCs w:val="24"/>
          <w:highlight w:val="green"/>
          <w:rPrChange w:id="1160" w:author="Laura Dee" w:date="2023-05-11T12:46:00Z">
            <w:rPr>
              <w:rFonts w:ascii="Calibri" w:eastAsia="Calibri" w:hAnsi="Calibri" w:cs="Calibri"/>
              <w:color w:val="333333"/>
              <w:sz w:val="24"/>
              <w:szCs w:val="24"/>
              <w:highlight w:val="white"/>
            </w:rPr>
          </w:rPrChange>
        </w:rPr>
        <w:t xml:space="preserve"> </w:t>
      </w:r>
      <w:commentRangeStart w:id="1161"/>
      <w:r w:rsidRPr="007B632F">
        <w:rPr>
          <w:rFonts w:ascii="Calibri" w:eastAsia="Calibri" w:hAnsi="Calibri" w:cs="Calibri"/>
          <w:color w:val="333333"/>
          <w:sz w:val="24"/>
          <w:szCs w:val="24"/>
          <w:highlight w:val="green"/>
          <w:rPrChange w:id="1162" w:author="Laura Dee" w:date="2023-05-11T12:46:00Z">
            <w:rPr>
              <w:rFonts w:ascii="Calibri" w:eastAsia="Calibri" w:hAnsi="Calibri" w:cs="Calibri"/>
              <w:color w:val="333333"/>
              <w:sz w:val="24"/>
              <w:szCs w:val="24"/>
              <w:highlight w:val="white"/>
            </w:rPr>
          </w:rPrChange>
        </w:rPr>
        <w:t>This site-specific coefficient multiplied by the dummy variable</w:t>
      </w:r>
      <w:commentRangeEnd w:id="1161"/>
      <w:r w:rsidR="00405367" w:rsidRPr="007B632F">
        <w:rPr>
          <w:rStyle w:val="CommentReference"/>
          <w:highlight w:val="green"/>
          <w:rPrChange w:id="1163" w:author="Laura Dee" w:date="2023-05-11T12:46:00Z">
            <w:rPr>
              <w:rStyle w:val="CommentReference"/>
            </w:rPr>
          </w:rPrChange>
        </w:rPr>
        <w:commentReference w:id="1161"/>
      </w:r>
      <w:r w:rsidRPr="007B632F">
        <w:rPr>
          <w:rFonts w:ascii="Calibri" w:eastAsia="Calibri" w:hAnsi="Calibri" w:cs="Calibri"/>
          <w:color w:val="333333"/>
          <w:sz w:val="24"/>
          <w:szCs w:val="24"/>
          <w:highlight w:val="green"/>
          <w:rPrChange w:id="1164" w:author="Laura Dee" w:date="2023-05-11T12:46:00Z">
            <w:rPr>
              <w:rFonts w:ascii="Calibri" w:eastAsia="Calibri" w:hAnsi="Calibri" w:cs="Calibri"/>
              <w:color w:val="333333"/>
              <w:sz w:val="24"/>
              <w:szCs w:val="24"/>
              <w:highlight w:val="white"/>
            </w:rPr>
          </w:rPrChange>
        </w:rPr>
        <w:t>, here x</w:t>
      </w:r>
      <w:r w:rsidRPr="007B632F">
        <w:rPr>
          <w:rFonts w:ascii="Calibri" w:eastAsia="Calibri" w:hAnsi="Calibri" w:cs="Calibri"/>
          <w:color w:val="333333"/>
          <w:sz w:val="24"/>
          <w:szCs w:val="24"/>
          <w:highlight w:val="green"/>
          <w:vertAlign w:val="subscript"/>
          <w:rPrChange w:id="1165" w:author="Laura Dee" w:date="2023-05-11T12:46:00Z">
            <w:rPr>
              <w:rFonts w:ascii="Calibri" w:eastAsia="Calibri" w:hAnsi="Calibri" w:cs="Calibri"/>
              <w:color w:val="333333"/>
              <w:sz w:val="24"/>
              <w:szCs w:val="24"/>
              <w:highlight w:val="white"/>
              <w:vertAlign w:val="subscript"/>
            </w:rPr>
          </w:rPrChange>
        </w:rPr>
        <w:t>2ij</w:t>
      </w:r>
      <w:r w:rsidRPr="007B632F">
        <w:rPr>
          <w:rFonts w:ascii="Calibri" w:eastAsia="Calibri" w:hAnsi="Calibri" w:cs="Calibri"/>
          <w:color w:val="333333"/>
          <w:sz w:val="24"/>
          <w:szCs w:val="24"/>
          <w:highlight w:val="green"/>
          <w:rPrChange w:id="1166" w:author="Laura Dee" w:date="2023-05-11T12:46:00Z">
            <w:rPr>
              <w:rFonts w:ascii="Calibri" w:eastAsia="Calibri" w:hAnsi="Calibri" w:cs="Calibri"/>
              <w:color w:val="333333"/>
              <w:sz w:val="24"/>
              <w:szCs w:val="24"/>
              <w:highlight w:val="white"/>
            </w:rPr>
          </w:rPrChange>
        </w:rPr>
        <w:t xml:space="preserve">, now represents </w:t>
      </w:r>
      <w:commentRangeStart w:id="1167"/>
      <w:r w:rsidRPr="007B632F">
        <w:rPr>
          <w:rFonts w:ascii="Calibri" w:eastAsia="Calibri" w:hAnsi="Calibri" w:cs="Calibri"/>
          <w:color w:val="333333"/>
          <w:sz w:val="24"/>
          <w:szCs w:val="24"/>
          <w:highlight w:val="green"/>
          <w:rPrChange w:id="1168" w:author="Laura Dee" w:date="2023-05-11T12:46:00Z">
            <w:rPr>
              <w:rFonts w:ascii="Calibri" w:eastAsia="Calibri" w:hAnsi="Calibri" w:cs="Calibri"/>
              <w:color w:val="333333"/>
              <w:sz w:val="24"/>
              <w:szCs w:val="24"/>
              <w:highlight w:val="white"/>
            </w:rPr>
          </w:rPrChange>
        </w:rPr>
        <w:t>the linear rate of change at this site that is not related to temperature</w:t>
      </w:r>
      <w:commentRangeEnd w:id="1167"/>
      <w:r w:rsidR="00405367" w:rsidRPr="007B632F">
        <w:rPr>
          <w:rStyle w:val="CommentReference"/>
          <w:highlight w:val="green"/>
          <w:rPrChange w:id="1169" w:author="Laura Dee" w:date="2023-05-11T12:46:00Z">
            <w:rPr>
              <w:rStyle w:val="CommentReference"/>
            </w:rPr>
          </w:rPrChange>
        </w:rPr>
        <w:commentReference w:id="1167"/>
      </w:r>
      <w:r>
        <w:rPr>
          <w:rFonts w:ascii="Calibri" w:eastAsia="Calibri" w:hAnsi="Calibri" w:cs="Calibri"/>
          <w:color w:val="333333"/>
          <w:sz w:val="24"/>
          <w:szCs w:val="24"/>
          <w:highlight w:val="white"/>
        </w:rPr>
        <w:t xml:space="preserve">, and we estimate the effect of change in temperature on change in snails controlling for other linear trends at the site level, as seen in Figure 7B. </w:t>
      </w:r>
    </w:p>
    <w:p w14:paraId="22BD593C" w14:textId="61A9753A" w:rsidR="00517635" w:rsidRPr="00517635" w:rsidRDefault="00517635" w:rsidP="00517635">
      <w:pPr>
        <w:keepNext/>
        <w:shd w:val="clear" w:color="auto" w:fill="FFFFFF"/>
        <w:spacing w:after="160"/>
        <w:rPr>
          <w:rFonts w:ascii="Calibri" w:eastAsia="Calibri" w:hAnsi="Calibri" w:cs="Calibri"/>
          <w:color w:val="333333"/>
          <w:sz w:val="24"/>
          <w:szCs w:val="24"/>
        </w:rPr>
      </w:pPr>
      <m:oMathPara>
        <m:oMath>
          <m:r>
            <m:rPr>
              <m:sty m:val="p"/>
            </m:rPr>
            <w:rPr>
              <w:rFonts w:ascii="Cambria Math" w:eastAsia="Calibri" w:hAnsi="Cambria Math" w:cs="Calibri"/>
              <w:color w:val="333333"/>
              <w:sz w:val="24"/>
              <w:szCs w:val="24"/>
              <w:highlight w:val="white"/>
            </w:rPr>
            <w:lastRenderedPageBreak/>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nary>
            <m:naryPr>
              <m:chr m:val="∑"/>
              <m:subHide m:val="1"/>
              <m:supHide m:val="1"/>
              <m:ctrlPr>
                <w:rPr>
                  <w:rFonts w:ascii="Cambria Math" w:eastAsia="Calibri" w:hAnsi="Cambria Math" w:cs="Calibri"/>
                  <w:color w:val="333333"/>
                  <w:sz w:val="24"/>
                  <w:szCs w:val="24"/>
                </w:rPr>
              </m:ctrlPr>
            </m:naryPr>
            <m:sub/>
            <m:sup/>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2ij</m:t>
                  </m:r>
                </m:sub>
              </m:sSub>
            </m:e>
          </m:nary>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oMath>
      </m:oMathPara>
    </w:p>
    <w:p w14:paraId="37AE297D" w14:textId="6941BDBC" w:rsidR="00517635" w:rsidRPr="00517635" w:rsidRDefault="00517635" w:rsidP="00517635">
      <w:pPr>
        <w:pStyle w:val="Caption"/>
        <w:jc w:val="right"/>
        <w:rPr>
          <w:rFonts w:ascii="Calibri" w:eastAsia="Calibri" w:hAnsi="Calibri" w:cs="Calibri"/>
          <w:i w:val="0"/>
          <w:color w:val="333333"/>
          <w:sz w:val="24"/>
          <w:szCs w:val="24"/>
          <w:highlight w:val="white"/>
        </w:rPr>
      </w:pPr>
      <w:r>
        <w:t xml:space="preserve">(11) </w:t>
      </w:r>
    </w:p>
    <w:p w14:paraId="10C75CF0"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\Delta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\Delta x_{1ij} + \sum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x_{2ij} + \Delta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
    <w:p w14:paraId="4B4522E0" w14:textId="296C21B1" w:rsidR="00766C2E" w:rsidRDefault="00037819" w:rsidP="00EC0491">
      <w:pPr>
        <w:shd w:val="clear" w:color="auto" w:fill="FFFFFF"/>
        <w:spacing w:after="160"/>
        <w:ind w:firstLine="720"/>
        <w:rPr>
          <w:rFonts w:ascii="Calibri" w:eastAsia="Calibri" w:hAnsi="Calibri" w:cs="Calibri"/>
          <w:color w:val="333333"/>
          <w:sz w:val="24"/>
          <w:szCs w:val="24"/>
          <w:highlight w:val="white"/>
        </w:rPr>
      </w:pPr>
      <w:commentRangeStart w:id="1170"/>
      <w:r>
        <w:rPr>
          <w:rFonts w:ascii="Calibri" w:eastAsia="Calibri" w:hAnsi="Calibri" w:cs="Calibri"/>
          <w:color w:val="333333"/>
          <w:sz w:val="24"/>
          <w:szCs w:val="24"/>
          <w:highlight w:val="white"/>
        </w:rPr>
        <w:t xml:space="preserve">If there is no temporal trend in temperature, and as such there is no correlation with other site-level trends, we </w:t>
      </w:r>
      <w:r>
        <w:rPr>
          <w:rFonts w:ascii="Calibri" w:eastAsia="Calibri" w:hAnsi="Calibri" w:cs="Calibri"/>
          <w:i/>
          <w:color w:val="333333"/>
          <w:sz w:val="24"/>
          <w:szCs w:val="24"/>
          <w:highlight w:val="white"/>
        </w:rPr>
        <w:t xml:space="preserve">could </w:t>
      </w:r>
      <w:r>
        <w:rPr>
          <w:rFonts w:ascii="Calibri" w:eastAsia="Calibri" w:hAnsi="Calibri" w:cs="Calibri"/>
          <w:color w:val="333333"/>
          <w:sz w:val="24"/>
          <w:szCs w:val="24"/>
          <w:highlight w:val="white"/>
        </w:rPr>
        <w:t xml:space="preserve">use random effects for the site term. We caution, however, that this adds back the random effects assumption. Further, for many studies investigating human-driven changes as their predictors of interest, assuming there is no temporal trend in drivers is difficult to justify. </w:t>
      </w:r>
      <w:r w:rsidR="00EC0491">
        <w:rPr>
          <w:rFonts w:ascii="Calibri" w:eastAsia="Calibri" w:hAnsi="Calibri" w:cs="Calibri"/>
          <w:color w:val="333333"/>
          <w:sz w:val="24"/>
          <w:szCs w:val="24"/>
        </w:rPr>
        <w:t>If the time</w:t>
      </w:r>
      <w:r w:rsidR="00EC0491" w:rsidRPr="00581014">
        <w:rPr>
          <w:rFonts w:ascii="Calibri" w:eastAsia="Calibri" w:hAnsi="Calibri" w:cs="Calibri"/>
          <w:color w:val="333333"/>
          <w:sz w:val="24"/>
          <w:szCs w:val="24"/>
        </w:rPr>
        <w:t xml:space="preserve"> between sampling events</w:t>
      </w:r>
      <w:r w:rsidR="00EC0491">
        <w:rPr>
          <w:rFonts w:ascii="Calibri" w:eastAsia="Calibri" w:hAnsi="Calibri" w:cs="Calibri"/>
          <w:color w:val="333333"/>
          <w:sz w:val="24"/>
          <w:szCs w:val="24"/>
        </w:rPr>
        <w:t xml:space="preserve"> is unequal across sites</w:t>
      </w:r>
      <w:r w:rsidR="00EC0491" w:rsidRPr="00581014">
        <w:rPr>
          <w:rFonts w:ascii="Calibri" w:eastAsia="Calibri" w:hAnsi="Calibri" w:cs="Calibri"/>
          <w:color w:val="333333"/>
          <w:sz w:val="24"/>
          <w:szCs w:val="24"/>
        </w:rPr>
        <w:t xml:space="preserve">, </w:t>
      </w:r>
      <w:r w:rsidR="00EC0491">
        <w:rPr>
          <w:rFonts w:ascii="Calibri" w:eastAsia="Calibri" w:hAnsi="Calibri" w:cs="Calibri"/>
          <w:color w:val="333333"/>
          <w:sz w:val="24"/>
          <w:szCs w:val="24"/>
        </w:rPr>
        <w:t>we can divide change</w:t>
      </w:r>
      <w:r w:rsidR="00EC0491" w:rsidRPr="00581014">
        <w:rPr>
          <w:rFonts w:ascii="Calibri" w:eastAsia="Calibri" w:hAnsi="Calibri" w:cs="Calibri"/>
          <w:color w:val="333333"/>
          <w:sz w:val="24"/>
          <w:szCs w:val="24"/>
        </w:rPr>
        <w:t xml:space="preserve"> </w:t>
      </w:r>
      <w:r w:rsidR="00EC0491" w:rsidRPr="00A5396E">
        <w:rPr>
          <w:rFonts w:ascii="Calibri" w:eastAsia="Calibri" w:hAnsi="Calibri" w:cs="Calibri"/>
          <w:color w:val="333333"/>
          <w:sz w:val="24"/>
          <w:szCs w:val="24"/>
        </w:rPr>
        <w:t xml:space="preserve">by time between samples to </w:t>
      </w:r>
      <w:r w:rsidR="00EC0491">
        <w:rPr>
          <w:rFonts w:ascii="Calibri" w:eastAsia="Calibri" w:hAnsi="Calibri" w:cs="Calibri"/>
          <w:color w:val="333333"/>
          <w:sz w:val="24"/>
          <w:szCs w:val="24"/>
        </w:rPr>
        <w:t xml:space="preserve">model change per unit time. </w:t>
      </w:r>
      <w:commentRangeEnd w:id="1170"/>
      <w:r w:rsidR="00405367">
        <w:rPr>
          <w:rStyle w:val="CommentReference"/>
        </w:rPr>
        <w:commentReference w:id="1170"/>
      </w:r>
    </w:p>
    <w:p w14:paraId="3657D45A" w14:textId="77AFF88F" w:rsidR="00766C2E" w:rsidRPr="002A1C95" w:rsidRDefault="00037819" w:rsidP="002A1C95">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If we are uninterested in site specific trends, we can also calculate the second difference </w:t>
      </w:r>
      <m:oMath>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Δ</m:t>
            </m:r>
          </m:e>
          <m:sup>
            <m:r>
              <m:rPr>
                <m:sty m:val="p"/>
              </m:rPr>
              <w:rPr>
                <w:rFonts w:ascii="Cambria Math" w:eastAsia="Calibri" w:hAnsi="Cambria Math" w:cs="Calibri"/>
                <w:color w:val="333333"/>
                <w:sz w:val="24"/>
                <w:szCs w:val="24"/>
                <w:highlight w:val="white"/>
              </w:rPr>
              <m:t>2</m:t>
            </m:r>
          </m:sup>
        </m:sSup>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i,j-1</m:t>
            </m:r>
          </m:sub>
        </m:sSub>
      </m:oMath>
      <w:r w:rsidR="002A1C95">
        <w:rPr>
          <w:rFonts w:ascii="Calibri" w:eastAsia="Calibri" w:hAnsi="Calibri" w:cs="Calibri"/>
          <w:color w:val="333333"/>
          <w:sz w:val="24"/>
          <w:szCs w:val="24"/>
        </w:rPr>
        <w:t xml:space="preserve"> </w:t>
      </w:r>
      <w:r>
        <w:rPr>
          <w:rFonts w:ascii="Calibri" w:eastAsia="Calibri" w:hAnsi="Calibri" w:cs="Calibri"/>
          <w:color w:val="333333"/>
          <w:sz w:val="24"/>
          <w:szCs w:val="24"/>
          <w:highlight w:val="white"/>
        </w:rPr>
        <w:t>which eliminates</w:t>
      </w:r>
      <w:r w:rsidR="002A1C95">
        <w:rPr>
          <w:rFonts w:ascii="Calibri" w:eastAsia="Calibri" w:hAnsi="Calibri" w:cs="Calibri"/>
          <w:color w:val="333333"/>
          <w:sz w:val="24"/>
          <w:szCs w:val="24"/>
          <w:highlight w:val="white"/>
        </w:rPr>
        <w:t xml:space="preserve">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oMath>
      <w:r w:rsidR="002A1C95">
        <w:rPr>
          <w:rFonts w:ascii="Calibri" w:eastAsia="Calibri" w:hAnsi="Calibri" w:cs="Calibri"/>
          <w:color w:val="333333"/>
          <w:sz w:val="24"/>
          <w:szCs w:val="24"/>
        </w:rPr>
        <w:t xml:space="preserve"> no longer requiring a site effect</w:t>
      </w:r>
      <w:r>
        <w:rPr>
          <w:rFonts w:ascii="Calibri" w:eastAsia="Calibri" w:hAnsi="Calibri" w:cs="Calibri"/>
          <w:color w:val="333333"/>
          <w:sz w:val="24"/>
          <w:szCs w:val="24"/>
          <w:highlight w:val="white"/>
        </w:rPr>
        <w:t xml:space="preserve">. </w:t>
      </w:r>
      <w:del w:id="1171" w:author="Laura Dee" w:date="2023-05-08T07:27:00Z">
        <w:r w:rsidDel="00507A39">
          <w:rPr>
            <w:rFonts w:ascii="Calibri" w:eastAsia="Calibri" w:hAnsi="Calibri" w:cs="Calibri"/>
            <w:color w:val="333333"/>
            <w:sz w:val="24"/>
            <w:szCs w:val="24"/>
            <w:highlight w:val="white"/>
          </w:rPr>
          <w:delText xml:space="preserve">This design (see Fig. 7C) has the advantage of estimating fewer parameters, and thus could prove more efficient, although cluster robust standard errors might prove important (see Box 4). </w:delText>
        </w:r>
      </w:del>
      <w:r>
        <w:rPr>
          <w:rFonts w:ascii="Calibri" w:eastAsia="Calibri" w:hAnsi="Calibri" w:cs="Calibri"/>
          <w:color w:val="333333"/>
          <w:sz w:val="24"/>
          <w:szCs w:val="24"/>
          <w:highlight w:val="white"/>
        </w:rPr>
        <w:t xml:space="preserve">Note that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highlight w:val="white"/>
              </w:rPr>
              <m:t>1</m:t>
            </m:r>
          </m:sub>
        </m:sSub>
      </m:oMath>
      <w:r w:rsidR="006C6433">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in this model is estimating the effects of acceleration </w:t>
      </w:r>
      <w:commentRangeStart w:id="1172"/>
      <w:r>
        <w:rPr>
          <w:rFonts w:ascii="Calibri" w:eastAsia="Calibri" w:hAnsi="Calibri" w:cs="Calibri"/>
          <w:color w:val="333333"/>
          <w:sz w:val="24"/>
          <w:szCs w:val="24"/>
          <w:highlight w:val="white"/>
        </w:rPr>
        <w:t xml:space="preserve">in </w:t>
      </w:r>
      <w:ins w:id="1173" w:author="Laura Dee" w:date="2023-05-08T07:29:00Z">
        <w:r w:rsidR="00405367">
          <w:rPr>
            <w:rFonts w:ascii="Calibri" w:eastAsia="Calibri" w:hAnsi="Calibri" w:cs="Calibri"/>
            <w:color w:val="333333"/>
            <w:sz w:val="24"/>
            <w:szCs w:val="24"/>
            <w:highlight w:val="white"/>
          </w:rPr>
          <w:t xml:space="preserve">the annual </w:t>
        </w:r>
      </w:ins>
      <w:r>
        <w:rPr>
          <w:rFonts w:ascii="Calibri" w:eastAsia="Calibri" w:hAnsi="Calibri" w:cs="Calibri"/>
          <w:color w:val="333333"/>
          <w:sz w:val="24"/>
          <w:szCs w:val="24"/>
          <w:highlight w:val="white"/>
        </w:rPr>
        <w:t xml:space="preserve">change </w:t>
      </w:r>
      <w:commentRangeEnd w:id="1172"/>
      <w:r w:rsidR="00405367">
        <w:rPr>
          <w:rStyle w:val="CommentReference"/>
        </w:rPr>
        <w:commentReference w:id="1172"/>
      </w:r>
      <w:r>
        <w:rPr>
          <w:rFonts w:ascii="Calibri" w:eastAsia="Calibri" w:hAnsi="Calibri" w:cs="Calibri"/>
          <w:color w:val="333333"/>
          <w:sz w:val="24"/>
          <w:szCs w:val="24"/>
          <w:highlight w:val="white"/>
        </w:rPr>
        <w:t xml:space="preserve">in </w:t>
      </w:r>
      <w:commentRangeStart w:id="1174"/>
      <w:r>
        <w:rPr>
          <w:rFonts w:ascii="Calibri" w:eastAsia="Calibri" w:hAnsi="Calibri" w:cs="Calibri"/>
          <w:color w:val="333333"/>
          <w:sz w:val="24"/>
          <w:szCs w:val="24"/>
          <w:highlight w:val="white"/>
        </w:rPr>
        <w:t>temperature</w:t>
      </w:r>
      <w:commentRangeEnd w:id="1174"/>
      <w:r w:rsidR="00507A39">
        <w:rPr>
          <w:rStyle w:val="CommentReference"/>
        </w:rPr>
        <w:commentReference w:id="1174"/>
      </w:r>
      <w:del w:id="1175" w:author="Laura Dee" w:date="2023-05-08T07:28:00Z">
        <w:r w:rsidR="002A1C95" w:rsidDel="00507A39">
          <w:rPr>
            <w:rFonts w:ascii="Calibri" w:eastAsia="Calibri" w:hAnsi="Calibri" w:cs="Calibri"/>
            <w:color w:val="333333"/>
            <w:sz w:val="24"/>
            <w:szCs w:val="24"/>
            <w:highlight w:val="white"/>
          </w:rPr>
          <w:delText>;</w:delText>
        </w:r>
      </w:del>
      <w:r w:rsidR="002A1C95">
        <w:rPr>
          <w:rFonts w:ascii="Calibri" w:eastAsia="Calibri" w:hAnsi="Calibri" w:cs="Calibri"/>
          <w:color w:val="333333"/>
          <w:sz w:val="24"/>
          <w:szCs w:val="24"/>
          <w:highlight w:val="white"/>
        </w:rPr>
        <w:t xml:space="preserve"> </w:t>
      </w:r>
      <w:del w:id="1176" w:author="Laura Dee" w:date="2023-05-08T07:28:00Z">
        <w:r w:rsidR="002A1C95" w:rsidDel="00507A39">
          <w:rPr>
            <w:rFonts w:ascii="Calibri" w:eastAsia="Calibri" w:hAnsi="Calibri" w:cs="Calibri"/>
            <w:color w:val="333333"/>
            <w:sz w:val="24"/>
            <w:szCs w:val="24"/>
            <w:highlight w:val="white"/>
          </w:rPr>
          <w:delText>this is still causal, but acceleration requires more thoughtful interpretation</w:delText>
        </w:r>
      </w:del>
      <w:commentRangeStart w:id="1177"/>
      <w:commentRangeStart w:id="1178"/>
      <w:r w:rsidR="002A1C95">
        <w:rPr>
          <w:rFonts w:ascii="Calibri" w:eastAsia="Calibri" w:hAnsi="Calibri" w:cs="Calibri"/>
          <w:color w:val="333333"/>
          <w:sz w:val="24"/>
          <w:szCs w:val="24"/>
          <w:highlight w:val="white"/>
        </w:rPr>
        <w:t xml:space="preserve">. </w:t>
      </w:r>
      <w:commentRangeEnd w:id="1177"/>
      <w:r w:rsidR="0069320B">
        <w:rPr>
          <w:rStyle w:val="CommentReference"/>
        </w:rPr>
        <w:commentReference w:id="1177"/>
      </w:r>
      <w:commentRangeEnd w:id="1178"/>
      <w:r w:rsidR="002A1C95">
        <w:rPr>
          <w:rStyle w:val="CommentReference"/>
        </w:rPr>
        <w:commentReference w:id="1178"/>
      </w:r>
      <w:del w:id="1179" w:author="Laura Dee" w:date="2023-05-08T07:29:00Z">
        <w:r w:rsidR="002A1C95" w:rsidDel="00566EEA">
          <w:rPr>
            <w:rFonts w:ascii="Calibri" w:eastAsia="Calibri" w:hAnsi="Calibri" w:cs="Calibri"/>
            <w:color w:val="333333"/>
            <w:sz w:val="24"/>
            <w:szCs w:val="24"/>
            <w:highlight w:val="white"/>
          </w:rPr>
          <w:delText xml:space="preserve">This approach </w:delText>
        </w:r>
        <w:r w:rsidDel="00566EEA">
          <w:rPr>
            <w:rFonts w:ascii="Calibri" w:eastAsia="Calibri" w:hAnsi="Calibri" w:cs="Calibri"/>
            <w:color w:val="333333"/>
            <w:sz w:val="24"/>
            <w:szCs w:val="24"/>
            <w:highlight w:val="white"/>
          </w:rPr>
          <w:delText>will also require clarity of explanation, as many reviewers can and will miss the subtlety (we speak from experience).</w:delText>
        </w:r>
      </w:del>
    </w:p>
    <w:p w14:paraId="07F08DFA" w14:textId="653288A4" w:rsidR="00766C2E" w:rsidRDefault="00037819" w:rsidP="00EC0491">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Using either temporal differencing design has several advantages. We again remove the effect of omitted </w:t>
      </w:r>
      <w:r w:rsidR="00EC0491">
        <w:rPr>
          <w:rFonts w:ascii="Calibri" w:eastAsia="Calibri" w:hAnsi="Calibri" w:cs="Calibri"/>
          <w:color w:val="333333"/>
          <w:sz w:val="24"/>
          <w:szCs w:val="24"/>
          <w:highlight w:val="white"/>
        </w:rPr>
        <w:t xml:space="preserve">confounders at the </w:t>
      </w:r>
      <w:r>
        <w:rPr>
          <w:rFonts w:ascii="Calibri" w:eastAsia="Calibri" w:hAnsi="Calibri" w:cs="Calibri"/>
          <w:color w:val="333333"/>
          <w:sz w:val="24"/>
          <w:szCs w:val="24"/>
          <w:highlight w:val="white"/>
        </w:rPr>
        <w:t>site</w:t>
      </w:r>
      <w:r w:rsidR="00EC0491">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level. We also remove the effects </w:t>
      </w:r>
      <w:commentRangeStart w:id="1180"/>
      <w:r>
        <w:rPr>
          <w:rFonts w:ascii="Calibri" w:eastAsia="Calibri" w:hAnsi="Calibri" w:cs="Calibri"/>
          <w:color w:val="333333"/>
          <w:sz w:val="24"/>
          <w:szCs w:val="24"/>
          <w:highlight w:val="white"/>
        </w:rPr>
        <w:t xml:space="preserve">of </w:t>
      </w:r>
      <w:r w:rsidR="00EC0491">
        <w:rPr>
          <w:rFonts w:ascii="Calibri" w:eastAsia="Calibri" w:hAnsi="Calibri" w:cs="Calibri"/>
          <w:color w:val="333333"/>
          <w:sz w:val="24"/>
          <w:szCs w:val="24"/>
          <w:highlight w:val="white"/>
        </w:rPr>
        <w:t>separate temporal confounder</w:t>
      </w:r>
      <w:commentRangeEnd w:id="1180"/>
      <w:r w:rsidR="00E17B0F">
        <w:rPr>
          <w:rStyle w:val="CommentReference"/>
        </w:rPr>
        <w:commentReference w:id="1180"/>
      </w:r>
      <w:r w:rsidR="00EC0491">
        <w:rPr>
          <w:rFonts w:ascii="Calibri" w:eastAsia="Calibri" w:hAnsi="Calibri" w:cs="Calibri"/>
          <w:color w:val="333333"/>
          <w:sz w:val="24"/>
          <w:szCs w:val="24"/>
          <w:highlight w:val="white"/>
        </w:rPr>
        <w:t xml:space="preserve">s. </w:t>
      </w:r>
      <w:r>
        <w:rPr>
          <w:rFonts w:ascii="Calibri" w:eastAsia="Calibri" w:hAnsi="Calibri" w:cs="Calibri"/>
          <w:color w:val="333333"/>
          <w:sz w:val="24"/>
          <w:szCs w:val="24"/>
          <w:highlight w:val="white"/>
        </w:rPr>
        <w:t>Thus, our estimate of a temperature effect is again causally identified.</w:t>
      </w:r>
      <w:r w:rsidR="00EC0491">
        <w:rPr>
          <w:rFonts w:ascii="Calibri" w:eastAsia="Calibri" w:hAnsi="Calibri" w:cs="Calibri"/>
          <w:color w:val="333333"/>
          <w:sz w:val="24"/>
          <w:szCs w:val="24"/>
          <w:highlight w:val="white"/>
        </w:rPr>
        <w:t xml:space="preserve"> A</w:t>
      </w:r>
      <w:r>
        <w:rPr>
          <w:rFonts w:ascii="Calibri" w:eastAsia="Calibri" w:hAnsi="Calibri" w:cs="Calibri"/>
          <w:color w:val="333333"/>
          <w:sz w:val="24"/>
          <w:szCs w:val="24"/>
          <w:highlight w:val="white"/>
        </w:rPr>
        <w:t>s we are handling two potential forms of omitted variable bias, our analysis would be more robust to omitted variable bias from unknown confounders. The main drawback of these approaches is the reduced sample sizes</w:t>
      </w:r>
      <w:ins w:id="1181" w:author="Laura Dee" w:date="2023-05-08T07:27:00Z">
        <w:r w:rsidR="00E17B0F">
          <w:rPr>
            <w:rFonts w:ascii="Calibri" w:eastAsia="Calibri" w:hAnsi="Calibri" w:cs="Calibri"/>
            <w:color w:val="333333"/>
            <w:sz w:val="24"/>
            <w:szCs w:val="24"/>
            <w:highlight w:val="white"/>
          </w:rPr>
          <w:t>;</w:t>
        </w:r>
      </w:ins>
      <w:ins w:id="1182" w:author="Laura Dee" w:date="2023-05-08T07:26:00Z">
        <w:r w:rsidR="00E17B0F">
          <w:rPr>
            <w:rFonts w:ascii="Calibri" w:eastAsia="Calibri" w:hAnsi="Calibri" w:cs="Calibri"/>
            <w:color w:val="333333"/>
            <w:sz w:val="24"/>
            <w:szCs w:val="24"/>
            <w:highlight w:val="white"/>
          </w:rPr>
          <w:t xml:space="preserve"> </w:t>
        </w:r>
      </w:ins>
      <w:del w:id="1183" w:author="Laura Dee" w:date="2023-05-08T07:26:00Z">
        <w:r w:rsidDel="00E17B0F">
          <w:rPr>
            <w:rFonts w:ascii="Calibri" w:eastAsia="Calibri" w:hAnsi="Calibri" w:cs="Calibri"/>
            <w:color w:val="333333"/>
            <w:sz w:val="24"/>
            <w:szCs w:val="24"/>
            <w:highlight w:val="white"/>
          </w:rPr>
          <w:delText xml:space="preserve">. </w:delText>
        </w:r>
      </w:del>
      <w:ins w:id="1184" w:author="Laura Dee" w:date="2023-05-08T07:26:00Z">
        <w:r w:rsidR="00E17B0F">
          <w:rPr>
            <w:rFonts w:ascii="Calibri" w:eastAsia="Calibri" w:hAnsi="Calibri" w:cs="Calibri"/>
            <w:color w:val="333333"/>
            <w:sz w:val="24"/>
            <w:szCs w:val="24"/>
            <w:highlight w:val="white"/>
          </w:rPr>
          <w:t>w</w:t>
        </w:r>
      </w:ins>
      <w:del w:id="1185" w:author="Laura Dee" w:date="2023-05-08T07:26:00Z">
        <w:r w:rsidDel="00E17B0F">
          <w:rPr>
            <w:rFonts w:ascii="Calibri" w:eastAsia="Calibri" w:hAnsi="Calibri" w:cs="Calibri"/>
            <w:color w:val="333333"/>
            <w:sz w:val="24"/>
            <w:szCs w:val="24"/>
            <w:highlight w:val="white"/>
          </w:rPr>
          <w:delText>W</w:delText>
        </w:r>
      </w:del>
      <w:r>
        <w:rPr>
          <w:rFonts w:ascii="Calibri" w:eastAsia="Calibri" w:hAnsi="Calibri" w:cs="Calibri"/>
          <w:color w:val="333333"/>
          <w:sz w:val="24"/>
          <w:szCs w:val="24"/>
          <w:highlight w:val="white"/>
        </w:rPr>
        <w:t xml:space="preserve">e </w:t>
      </w:r>
      <w:proofErr w:type="gramStart"/>
      <w:r>
        <w:rPr>
          <w:rFonts w:ascii="Calibri" w:eastAsia="Calibri" w:hAnsi="Calibri" w:cs="Calibri"/>
          <w:color w:val="333333"/>
          <w:sz w:val="24"/>
          <w:szCs w:val="24"/>
          <w:highlight w:val="white"/>
        </w:rPr>
        <w:t>lose</w:t>
      </w:r>
      <w:proofErr w:type="gramEnd"/>
      <w:r>
        <w:rPr>
          <w:rFonts w:ascii="Calibri" w:eastAsia="Calibri" w:hAnsi="Calibri" w:cs="Calibri"/>
          <w:color w:val="333333"/>
          <w:sz w:val="24"/>
          <w:szCs w:val="24"/>
          <w:highlight w:val="white"/>
        </w:rPr>
        <w:t xml:space="preserve"> observations from one or two time </w:t>
      </w:r>
      <w:r w:rsidR="00A772EE">
        <w:rPr>
          <w:rFonts w:ascii="Calibri" w:eastAsia="Calibri" w:hAnsi="Calibri" w:cs="Calibri"/>
          <w:color w:val="333333"/>
          <w:sz w:val="24"/>
          <w:szCs w:val="24"/>
          <w:highlight w:val="white"/>
        </w:rPr>
        <w:t>periods</w:t>
      </w:r>
      <w:r>
        <w:rPr>
          <w:rFonts w:ascii="Calibri" w:eastAsia="Calibri" w:hAnsi="Calibri" w:cs="Calibri"/>
          <w:color w:val="333333"/>
          <w:sz w:val="24"/>
          <w:szCs w:val="24"/>
          <w:highlight w:val="white"/>
        </w:rPr>
        <w:t xml:space="preserve">. </w:t>
      </w:r>
      <w:r w:rsidR="004F750D">
        <w:rPr>
          <w:rFonts w:ascii="Calibri" w:eastAsia="Calibri" w:hAnsi="Calibri" w:cs="Calibri"/>
          <w:color w:val="333333"/>
          <w:sz w:val="24"/>
          <w:szCs w:val="24"/>
          <w:highlight w:val="white"/>
        </w:rPr>
        <w:t xml:space="preserve">This reduction in the sample size reduces </w:t>
      </w:r>
      <w:r>
        <w:rPr>
          <w:rFonts w:ascii="Calibri" w:eastAsia="Calibri" w:hAnsi="Calibri" w:cs="Calibri"/>
          <w:color w:val="333333"/>
          <w:sz w:val="24"/>
          <w:szCs w:val="24"/>
          <w:highlight w:val="white"/>
        </w:rPr>
        <w:t xml:space="preserve">power </w:t>
      </w:r>
      <w:r w:rsidR="004F750D">
        <w:rPr>
          <w:rFonts w:ascii="Calibri" w:eastAsia="Calibri" w:hAnsi="Calibri" w:cs="Calibri"/>
          <w:color w:val="333333"/>
          <w:sz w:val="24"/>
          <w:szCs w:val="24"/>
          <w:highlight w:val="white"/>
        </w:rPr>
        <w:t xml:space="preserve">and can lead to less precise </w:t>
      </w:r>
      <w:r>
        <w:rPr>
          <w:rFonts w:ascii="Calibri" w:eastAsia="Calibri" w:hAnsi="Calibri" w:cs="Calibri"/>
          <w:color w:val="333333"/>
          <w:sz w:val="24"/>
          <w:szCs w:val="24"/>
          <w:highlight w:val="white"/>
        </w:rPr>
        <w:t>stand</w:t>
      </w:r>
      <w:r w:rsidR="004F750D">
        <w:rPr>
          <w:rFonts w:ascii="Calibri" w:eastAsia="Calibri" w:hAnsi="Calibri" w:cs="Calibri"/>
          <w:color w:val="333333"/>
          <w:sz w:val="24"/>
          <w:szCs w:val="24"/>
          <w:highlight w:val="white"/>
        </w:rPr>
        <w:t>ard</w:t>
      </w:r>
      <w:r>
        <w:rPr>
          <w:rFonts w:ascii="Calibri" w:eastAsia="Calibri" w:hAnsi="Calibri" w:cs="Calibri"/>
          <w:color w:val="333333"/>
          <w:sz w:val="24"/>
          <w:szCs w:val="24"/>
          <w:highlight w:val="white"/>
        </w:rPr>
        <w:t xml:space="preserve"> errors</w:t>
      </w:r>
      <w:r w:rsidR="004F750D">
        <w:rPr>
          <w:rFonts w:ascii="Calibri" w:eastAsia="Calibri" w:hAnsi="Calibri" w:cs="Calibri"/>
          <w:color w:val="333333"/>
          <w:sz w:val="24"/>
          <w:szCs w:val="24"/>
          <w:highlight w:val="white"/>
        </w:rPr>
        <w:t xml:space="preserve">, especially in the case </w:t>
      </w:r>
      <w:r>
        <w:rPr>
          <w:rFonts w:ascii="Calibri" w:eastAsia="Calibri" w:hAnsi="Calibri" w:cs="Calibri"/>
          <w:color w:val="333333"/>
          <w:sz w:val="24"/>
          <w:szCs w:val="24"/>
          <w:highlight w:val="white"/>
        </w:rPr>
        <w:t>of the second difference design</w:t>
      </w:r>
      <w:r w:rsidR="004F750D">
        <w:rPr>
          <w:rFonts w:ascii="Calibri" w:eastAsia="Calibri" w:hAnsi="Calibri" w:cs="Calibri"/>
          <w:color w:val="333333"/>
          <w:sz w:val="24"/>
          <w:szCs w:val="24"/>
          <w:highlight w:val="white"/>
        </w:rPr>
        <w:t xml:space="preserve">. </w:t>
      </w:r>
      <w:commentRangeStart w:id="1186"/>
      <w:r w:rsidR="004F750D">
        <w:rPr>
          <w:rFonts w:ascii="Calibri" w:eastAsia="Calibri" w:hAnsi="Calibri" w:cs="Calibri"/>
          <w:color w:val="333333"/>
          <w:sz w:val="24"/>
          <w:szCs w:val="24"/>
          <w:highlight w:val="white"/>
        </w:rPr>
        <w:t xml:space="preserve">However, this reduction in </w:t>
      </w:r>
      <w:r w:rsidR="00EC0491">
        <w:rPr>
          <w:rFonts w:ascii="Calibri" w:eastAsia="Calibri" w:hAnsi="Calibri" w:cs="Calibri"/>
          <w:color w:val="333333"/>
          <w:sz w:val="24"/>
          <w:szCs w:val="24"/>
          <w:highlight w:val="white"/>
        </w:rPr>
        <w:t>sample size</w:t>
      </w:r>
      <w:r w:rsidR="004F750D">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could be counterbalanced by the gain in efficiency from estimating fewer </w:t>
      </w:r>
      <w:r w:rsidRPr="00581014">
        <w:rPr>
          <w:rFonts w:ascii="Calibri" w:eastAsia="Calibri" w:hAnsi="Calibri" w:cs="Calibri"/>
          <w:color w:val="333333"/>
          <w:sz w:val="24"/>
          <w:szCs w:val="24"/>
        </w:rPr>
        <w:t>parameters</w:t>
      </w:r>
      <w:ins w:id="1187" w:author="Laura Dee" w:date="2023-05-08T07:26:00Z">
        <w:r w:rsidR="00E17B0F">
          <w:rPr>
            <w:rFonts w:ascii="Calibri" w:eastAsia="Calibri" w:hAnsi="Calibri" w:cs="Calibri"/>
            <w:color w:val="333333"/>
            <w:sz w:val="24"/>
            <w:szCs w:val="24"/>
          </w:rPr>
          <w:t xml:space="preserve"> as compared to the</w:t>
        </w:r>
      </w:ins>
      <w:ins w:id="1188" w:author="Laura Dee" w:date="2023-05-11T12:46:00Z">
        <w:r w:rsidR="007414BF">
          <w:rPr>
            <w:rFonts w:ascii="Calibri" w:eastAsia="Calibri" w:hAnsi="Calibri" w:cs="Calibri"/>
            <w:color w:val="333333"/>
            <w:sz w:val="24"/>
            <w:szCs w:val="24"/>
          </w:rPr>
          <w:t xml:space="preserve"> fixed effect approach using dummy variables. </w:t>
        </w:r>
      </w:ins>
      <w:del w:id="1189" w:author="Laura Dee" w:date="2023-05-11T12:47:00Z">
        <w:r w:rsidRPr="00581014" w:rsidDel="007414BF">
          <w:rPr>
            <w:rFonts w:ascii="Calibri" w:eastAsia="Calibri" w:hAnsi="Calibri" w:cs="Calibri"/>
            <w:color w:val="333333"/>
            <w:sz w:val="24"/>
            <w:szCs w:val="24"/>
          </w:rPr>
          <w:delText>.</w:delText>
        </w:r>
      </w:del>
      <w:r w:rsidRPr="00581014">
        <w:rPr>
          <w:rFonts w:ascii="Calibri" w:eastAsia="Calibri" w:hAnsi="Calibri" w:cs="Calibri"/>
          <w:color w:val="333333"/>
          <w:sz w:val="24"/>
          <w:szCs w:val="24"/>
        </w:rPr>
        <w:t xml:space="preserve"> </w:t>
      </w:r>
      <w:commentRangeEnd w:id="1186"/>
      <w:r w:rsidR="00507A39">
        <w:rPr>
          <w:rStyle w:val="CommentReference"/>
        </w:rPr>
        <w:commentReference w:id="1186"/>
      </w:r>
      <w:r w:rsidR="00EC0491">
        <w:rPr>
          <w:rFonts w:ascii="Calibri" w:eastAsia="Calibri" w:hAnsi="Calibri" w:cs="Calibri"/>
          <w:color w:val="333333"/>
          <w:sz w:val="24"/>
          <w:szCs w:val="24"/>
          <w:highlight w:val="white"/>
        </w:rPr>
        <w:t>Regardless,</w:t>
      </w:r>
      <w:r w:rsidR="0083404D">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temporal differencing can be incredibly useful in cases of both spatial and temporal omitted confounders</w:t>
      </w:r>
      <w:ins w:id="1190" w:author="Laura Dee" w:date="2023-05-08T07:27:00Z">
        <w:r w:rsidR="00E17B0F">
          <w:rPr>
            <w:rFonts w:ascii="Calibri" w:eastAsia="Calibri" w:hAnsi="Calibri" w:cs="Calibri"/>
            <w:color w:val="333333"/>
            <w:sz w:val="24"/>
            <w:szCs w:val="24"/>
            <w:highlight w:val="white"/>
          </w:rPr>
          <w:t>:</w:t>
        </w:r>
      </w:ins>
      <w:del w:id="1191" w:author="Laura Dee" w:date="2023-05-08T07:27:00Z">
        <w:r w:rsidDel="00E17B0F">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 a situation all too common in many real ecological systems.</w:t>
      </w:r>
    </w:p>
    <w:p w14:paraId="328356A2" w14:textId="77777777" w:rsidR="00766C2E" w:rsidRDefault="00037819">
      <w:pPr>
        <w:pStyle w:val="Heading2"/>
        <w:keepNext w:val="0"/>
        <w:keepLines w:val="0"/>
        <w:shd w:val="clear" w:color="auto" w:fill="FFFFFF"/>
        <w:spacing w:before="300" w:after="160" w:line="264" w:lineRule="auto"/>
        <w:rPr>
          <w:rFonts w:ascii="Calibri" w:eastAsia="Calibri" w:hAnsi="Calibri" w:cs="Calibri"/>
          <w:i/>
          <w:color w:val="333333"/>
          <w:sz w:val="24"/>
          <w:szCs w:val="24"/>
          <w:highlight w:val="white"/>
        </w:rPr>
      </w:pPr>
      <w:bookmarkStart w:id="1192" w:name="_4d34og8" w:colFirst="0" w:colLast="0"/>
      <w:bookmarkEnd w:id="1192"/>
      <w:r>
        <w:rPr>
          <w:rFonts w:ascii="Calibri" w:eastAsia="Calibri" w:hAnsi="Calibri" w:cs="Calibri"/>
          <w:b/>
          <w:color w:val="333333"/>
          <w:sz w:val="24"/>
          <w:szCs w:val="24"/>
        </w:rPr>
        <w:t xml:space="preserve">Comparison of Approaches </w:t>
      </w:r>
    </w:p>
    <w:p w14:paraId="739F6222" w14:textId="72072CDB"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To demonstrate the utility the preceding solutions,</w:t>
      </w:r>
      <w:r w:rsidR="000401E9">
        <w:rPr>
          <w:rFonts w:ascii="Calibri" w:eastAsia="Calibri" w:hAnsi="Calibri" w:cs="Calibri"/>
          <w:color w:val="333333"/>
          <w:sz w:val="24"/>
          <w:szCs w:val="24"/>
          <w:highlight w:val="white"/>
        </w:rPr>
        <w:t xml:space="preserve"> and the consequences of not using them,</w:t>
      </w:r>
      <w:r>
        <w:rPr>
          <w:rFonts w:ascii="Calibri" w:eastAsia="Calibri" w:hAnsi="Calibri" w:cs="Calibri"/>
          <w:color w:val="333333"/>
          <w:sz w:val="24"/>
          <w:szCs w:val="24"/>
          <w:highlight w:val="white"/>
        </w:rPr>
        <w:t xml:space="preserve"> we used a simulation model based on a longitudinal study of snail populations at multiple sites based on Figure 3. We provide results from 100 simulated data sets with the same initial </w:t>
      </w:r>
      <w:commentRangeStart w:id="1193"/>
      <w:commentRangeStart w:id="1194"/>
      <w:r>
        <w:rPr>
          <w:rFonts w:ascii="Calibri" w:eastAsia="Calibri" w:hAnsi="Calibri" w:cs="Calibri"/>
          <w:color w:val="333333"/>
          <w:sz w:val="24"/>
          <w:szCs w:val="24"/>
          <w:highlight w:val="white"/>
        </w:rPr>
        <w:t>parameters</w:t>
      </w:r>
      <w:commentRangeEnd w:id="1193"/>
      <w:r w:rsidR="00797F14">
        <w:rPr>
          <w:rStyle w:val="CommentReference"/>
        </w:rPr>
        <w:commentReference w:id="1193"/>
      </w:r>
      <w:commentRangeEnd w:id="1194"/>
      <w:r w:rsidR="00EC0491">
        <w:rPr>
          <w:rStyle w:val="CommentReference"/>
        </w:rPr>
        <w:commentReference w:id="1194"/>
      </w:r>
      <w:r>
        <w:rPr>
          <w:rFonts w:ascii="Calibri" w:eastAsia="Calibri" w:hAnsi="Calibri" w:cs="Calibri"/>
          <w:color w:val="333333"/>
          <w:sz w:val="24"/>
          <w:szCs w:val="24"/>
          <w:highlight w:val="white"/>
        </w:rPr>
        <w:t xml:space="preserve">. Interested users can see the code in Appendix A or can download and run it themselves using the markdown code provided at https://github.com/jebyrnes/ovb_yeah_you_know_me. Further, for a more interactive exploration, see the web applications written using Shiny provided as Appendix B (for a single simulated run) and C (for 100 or more replicate simulation runs exploring aggregate properties). For the purposes of this manuscript, we simulated the system in Figure 3 where: </w:t>
      </w:r>
    </w:p>
    <w:p w14:paraId="4484B806"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lastRenderedPageBreak/>
        <w:t>We sample sites over 10 years.</w:t>
      </w:r>
    </w:p>
    <w:p w14:paraId="329499D1"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 Oceanography variable has a mean of 0 and a SD of 1.</w:t>
      </w:r>
    </w:p>
    <w:p w14:paraId="09DDC663"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temperature is calculated as twice the oceanography variable and then transformed to have a mean of 15C.</w:t>
      </w:r>
    </w:p>
    <w:p w14:paraId="1C10872E"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recruitment is -2 multiplied by the oceanography variable and then transformed to have a mean of 10 individuals per plot.</w:t>
      </w:r>
    </w:p>
    <w:p w14:paraId="411EA090" w14:textId="77777777" w:rsidR="00766C2E" w:rsidRDefault="00037819">
      <w:pPr>
        <w:numPr>
          <w:ilvl w:val="0"/>
          <w:numId w:val="1"/>
        </w:numPr>
        <w:shd w:val="clear" w:color="auto" w:fill="FFFFFF"/>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There is additional random variation between sites with a mean of 0 and SD of 1 (not shown in Fig. 3).</w:t>
      </w:r>
    </w:p>
    <w:p w14:paraId="4F029EA3"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Within a site, the temperature varies over time according to a normal distribution with a mean of 1.</w:t>
      </w:r>
    </w:p>
    <w:p w14:paraId="328CA364"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There is a 1:1 relationship between temperature and snail abundance and recruitment and snails.</w:t>
      </w:r>
    </w:p>
    <w:p w14:paraId="5864F471" w14:textId="77777777" w:rsidR="00766C2E" w:rsidRDefault="00037819">
      <w:pPr>
        <w:numPr>
          <w:ilvl w:val="0"/>
          <w:numId w:val="1"/>
        </w:numPr>
        <w:shd w:val="clear" w:color="auto" w:fill="FFFFFF"/>
        <w:spacing w:after="160"/>
        <w:rPr>
          <w:rFonts w:ascii="Calibri" w:eastAsia="Calibri" w:hAnsi="Calibri" w:cs="Calibri"/>
          <w:sz w:val="24"/>
          <w:szCs w:val="24"/>
          <w:highlight w:val="white"/>
        </w:rPr>
      </w:pPr>
      <w:r>
        <w:rPr>
          <w:rFonts w:ascii="Calibri" w:eastAsia="Calibri" w:hAnsi="Calibri" w:cs="Calibri"/>
          <w:color w:val="333333"/>
          <w:sz w:val="24"/>
          <w:szCs w:val="24"/>
          <w:highlight w:val="white"/>
        </w:rPr>
        <w:t>Other non-correlated drivers in the system influence snail abundance with a mean influence of 0 and a SD of 1.</w:t>
      </w:r>
    </w:p>
    <w:p w14:paraId="340266F9" w14:textId="7CBF3F3C"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We then analyzed this data using </w:t>
      </w:r>
      <w:proofErr w:type="gramStart"/>
      <w:r>
        <w:rPr>
          <w:rFonts w:ascii="Calibri" w:eastAsia="Calibri" w:hAnsi="Calibri" w:cs="Calibri"/>
          <w:color w:val="333333"/>
          <w:sz w:val="24"/>
          <w:szCs w:val="24"/>
          <w:highlight w:val="white"/>
        </w:rPr>
        <w:t>all of</w:t>
      </w:r>
      <w:proofErr w:type="gramEnd"/>
      <w:r>
        <w:rPr>
          <w:rFonts w:ascii="Calibri" w:eastAsia="Calibri" w:hAnsi="Calibri" w:cs="Calibri"/>
          <w:color w:val="333333"/>
          <w:sz w:val="24"/>
          <w:szCs w:val="24"/>
          <w:highlight w:val="white"/>
        </w:rPr>
        <w:t xml:space="preserve"> the techniques described above, </w:t>
      </w:r>
      <w:del w:id="1195" w:author="Laura Dee" w:date="2023-05-05T13:45:00Z">
        <w:r w:rsidDel="00301775">
          <w:rPr>
            <w:rFonts w:ascii="Calibri" w:eastAsia="Calibri" w:hAnsi="Calibri" w:cs="Calibri"/>
            <w:color w:val="333333"/>
            <w:sz w:val="24"/>
            <w:szCs w:val="24"/>
            <w:highlight w:val="white"/>
          </w:rPr>
          <w:delText>as well</w:delText>
        </w:r>
      </w:del>
      <w:ins w:id="1196" w:author="Laura Dee" w:date="2023-05-05T13:45:00Z">
        <w:r w:rsidR="00301775">
          <w:rPr>
            <w:rFonts w:ascii="Calibri" w:eastAsia="Calibri" w:hAnsi="Calibri" w:cs="Calibri"/>
            <w:color w:val="333333"/>
            <w:sz w:val="24"/>
            <w:szCs w:val="24"/>
            <w:highlight w:val="white"/>
          </w:rPr>
          <w:t xml:space="preserve">compared to </w:t>
        </w:r>
      </w:ins>
      <w:del w:id="1197" w:author="Laura Dee" w:date="2023-05-05T13:45:00Z">
        <w:r w:rsidDel="00301775">
          <w:rPr>
            <w:rFonts w:ascii="Calibri" w:eastAsia="Calibri" w:hAnsi="Calibri" w:cs="Calibri"/>
            <w:color w:val="333333"/>
            <w:sz w:val="24"/>
            <w:szCs w:val="24"/>
            <w:highlight w:val="white"/>
          </w:rPr>
          <w:delText xml:space="preserve"> as using </w:delText>
        </w:r>
      </w:del>
      <w:r>
        <w:rPr>
          <w:rFonts w:ascii="Calibri" w:eastAsia="Calibri" w:hAnsi="Calibri" w:cs="Calibri"/>
          <w:color w:val="333333"/>
          <w:sz w:val="24"/>
          <w:szCs w:val="24"/>
          <w:highlight w:val="white"/>
        </w:rPr>
        <w:t xml:space="preserve">naive models with no site effect. We also included group mean covariate and group mean centered models without a random effect </w:t>
      </w:r>
      <w:r w:rsidR="00365453">
        <w:rPr>
          <w:rFonts w:ascii="Calibri" w:eastAsia="Calibri" w:hAnsi="Calibri" w:cs="Calibri"/>
          <w:color w:val="333333"/>
          <w:sz w:val="24"/>
          <w:szCs w:val="24"/>
          <w:highlight w:val="white"/>
        </w:rPr>
        <w:t>to</w:t>
      </w:r>
      <w:r>
        <w:rPr>
          <w:rFonts w:ascii="Calibri" w:eastAsia="Calibri" w:hAnsi="Calibri" w:cs="Calibri"/>
          <w:color w:val="333333"/>
          <w:sz w:val="24"/>
          <w:szCs w:val="24"/>
          <w:highlight w:val="white"/>
        </w:rPr>
        <w:t xml:space="preserve"> demonstrate what a random effect in these models is doing. </w:t>
      </w:r>
    </w:p>
    <w:p w14:paraId="2AAABC09" w14:textId="338CDE48" w:rsidR="00766C2E" w:rsidRPr="008F6396" w:rsidRDefault="00037819" w:rsidP="008F6396">
      <w:pPr>
        <w:shd w:val="clear" w:color="auto" w:fill="FFFFFF"/>
        <w:spacing w:after="160"/>
        <w:rPr>
          <w:rFonts w:ascii="Calibri" w:eastAsia="Calibri" w:hAnsi="Calibri" w:cs="Calibri"/>
          <w:color w:val="333333"/>
          <w:sz w:val="24"/>
          <w:szCs w:val="24"/>
        </w:rPr>
      </w:pPr>
      <w:r>
        <w:rPr>
          <w:rFonts w:ascii="Calibri" w:eastAsia="Calibri" w:hAnsi="Calibri" w:cs="Calibri"/>
          <w:color w:val="333333"/>
          <w:sz w:val="24"/>
          <w:szCs w:val="24"/>
          <w:highlight w:val="white"/>
        </w:rPr>
        <w:t>Broadly, our simulations show that the point estimate</w:t>
      </w:r>
      <w:r w:rsidR="007C07B1">
        <w:rPr>
          <w:rFonts w:ascii="Calibri" w:eastAsia="Calibri" w:hAnsi="Calibri" w:cs="Calibri"/>
          <w:color w:val="333333"/>
          <w:sz w:val="24"/>
          <w:szCs w:val="24"/>
          <w:highlight w:val="white"/>
        </w:rPr>
        <w:t xml:space="preserve">s </w:t>
      </w:r>
      <w:r w:rsidR="00797F14">
        <w:rPr>
          <w:rFonts w:ascii="Calibri" w:eastAsia="Calibri" w:hAnsi="Calibri" w:cs="Calibri"/>
          <w:color w:val="333333"/>
          <w:sz w:val="24"/>
          <w:szCs w:val="24"/>
          <w:highlight w:val="white"/>
        </w:rPr>
        <w:t>fro</w:t>
      </w:r>
      <w:r w:rsidR="0053255C">
        <w:rPr>
          <w:rFonts w:ascii="Calibri" w:eastAsia="Calibri" w:hAnsi="Calibri" w:cs="Calibri"/>
          <w:color w:val="333333"/>
          <w:sz w:val="24"/>
          <w:szCs w:val="24"/>
          <w:highlight w:val="white"/>
        </w:rPr>
        <w:t>m</w:t>
      </w:r>
      <w:r w:rsidR="00797F14">
        <w:rPr>
          <w:rFonts w:ascii="Calibri" w:eastAsia="Calibri" w:hAnsi="Calibri" w:cs="Calibri"/>
          <w:color w:val="333333"/>
          <w:sz w:val="24"/>
          <w:szCs w:val="24"/>
          <w:highlight w:val="white"/>
        </w:rPr>
        <w:t xml:space="preserve"> the random effects (</w:t>
      </w:r>
      <w:r>
        <w:rPr>
          <w:rFonts w:ascii="Calibri" w:eastAsia="Calibri" w:hAnsi="Calibri" w:cs="Calibri"/>
          <w:color w:val="333333"/>
          <w:sz w:val="24"/>
          <w:szCs w:val="24"/>
          <w:highlight w:val="white"/>
        </w:rPr>
        <w:t>RE</w:t>
      </w:r>
      <w:r w:rsidR="00797F14">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 xml:space="preserve"> model - what ecologists typically do - is </w:t>
      </w:r>
      <w:ins w:id="1198" w:author="Laura Dee" w:date="2023-05-08T07:37:00Z">
        <w:r w:rsidR="00485392">
          <w:rPr>
            <w:rFonts w:ascii="Calibri" w:eastAsia="Calibri" w:hAnsi="Calibri" w:cs="Calibri"/>
            <w:color w:val="333333"/>
            <w:sz w:val="24"/>
            <w:szCs w:val="24"/>
            <w:highlight w:val="white"/>
          </w:rPr>
          <w:t xml:space="preserve">consistently biased </w:t>
        </w:r>
      </w:ins>
      <w:del w:id="1199" w:author="Laura Dee" w:date="2023-05-08T07:37:00Z">
        <w:r w:rsidDel="00485392">
          <w:rPr>
            <w:rFonts w:ascii="Calibri" w:eastAsia="Calibri" w:hAnsi="Calibri" w:cs="Calibri"/>
            <w:color w:val="333333"/>
            <w:sz w:val="24"/>
            <w:szCs w:val="24"/>
            <w:highlight w:val="white"/>
          </w:rPr>
          <w:delText xml:space="preserve">downward biased </w:delText>
        </w:r>
      </w:del>
      <w:r>
        <w:rPr>
          <w:rFonts w:ascii="Calibri" w:eastAsia="Calibri" w:hAnsi="Calibri" w:cs="Calibri"/>
          <w:color w:val="333333"/>
          <w:sz w:val="24"/>
          <w:szCs w:val="24"/>
          <w:highlight w:val="white"/>
        </w:rPr>
        <w:t xml:space="preserve">in these simulations </w:t>
      </w:r>
      <w:del w:id="1200" w:author="Laura Dee" w:date="2023-05-08T07:38:00Z">
        <w:r w:rsidDel="00537D99">
          <w:rPr>
            <w:rFonts w:ascii="Calibri" w:eastAsia="Calibri" w:hAnsi="Calibri" w:cs="Calibri"/>
            <w:color w:val="333333"/>
            <w:sz w:val="24"/>
            <w:szCs w:val="24"/>
            <w:highlight w:val="white"/>
          </w:rPr>
          <w:delText>compared to</w:delText>
        </w:r>
        <w:r w:rsidR="00A67A1D" w:rsidDel="00537D99">
          <w:rPr>
            <w:rFonts w:ascii="Calibri" w:eastAsia="Calibri" w:hAnsi="Calibri" w:cs="Calibri"/>
            <w:color w:val="333333"/>
            <w:sz w:val="24"/>
            <w:szCs w:val="24"/>
            <w:highlight w:val="white"/>
          </w:rPr>
          <w:delText xml:space="preserve"> the true effect </w:delText>
        </w:r>
      </w:del>
      <w:r w:rsidR="00A67A1D">
        <w:rPr>
          <w:rFonts w:ascii="Calibri" w:eastAsia="Calibri" w:hAnsi="Calibri" w:cs="Calibri"/>
          <w:color w:val="333333"/>
          <w:sz w:val="24"/>
          <w:szCs w:val="24"/>
          <w:highlight w:val="white"/>
        </w:rPr>
        <w:t>and well-below</w:t>
      </w:r>
      <w:r>
        <w:rPr>
          <w:rFonts w:ascii="Calibri" w:eastAsia="Calibri" w:hAnsi="Calibri" w:cs="Calibri"/>
          <w:color w:val="333333"/>
          <w:sz w:val="24"/>
          <w:szCs w:val="24"/>
          <w:highlight w:val="white"/>
        </w:rPr>
        <w:t xml:space="preserve"> </w:t>
      </w:r>
      <w:ins w:id="1201" w:author="Laura Dee" w:date="2023-05-08T07:37:00Z">
        <w:r w:rsidR="00485392">
          <w:rPr>
            <w:rFonts w:ascii="Calibri" w:eastAsia="Calibri" w:hAnsi="Calibri" w:cs="Calibri"/>
            <w:color w:val="333333"/>
            <w:sz w:val="24"/>
            <w:szCs w:val="24"/>
            <w:highlight w:val="white"/>
          </w:rPr>
          <w:t xml:space="preserve">the </w:t>
        </w:r>
      </w:ins>
      <w:r>
        <w:rPr>
          <w:rFonts w:ascii="Calibri" w:eastAsia="Calibri" w:hAnsi="Calibri" w:cs="Calibri"/>
          <w:color w:val="333333"/>
          <w:sz w:val="24"/>
          <w:szCs w:val="24"/>
          <w:highlight w:val="white"/>
        </w:rPr>
        <w:t>estimat</w:t>
      </w:r>
      <w:r w:rsidR="00A67A1D">
        <w:rPr>
          <w:rFonts w:ascii="Calibri" w:eastAsia="Calibri" w:hAnsi="Calibri" w:cs="Calibri"/>
          <w:color w:val="333333"/>
          <w:sz w:val="24"/>
          <w:szCs w:val="24"/>
          <w:highlight w:val="white"/>
        </w:rPr>
        <w:t>es from the other designs</w:t>
      </w:r>
      <w:ins w:id="1202" w:author="Laura Dee" w:date="2023-05-08T07:37:00Z">
        <w:r w:rsidR="00485392">
          <w:rPr>
            <w:rFonts w:ascii="Calibri" w:eastAsia="Calibri" w:hAnsi="Calibri" w:cs="Calibri"/>
            <w:color w:val="333333"/>
            <w:sz w:val="24"/>
            <w:szCs w:val="24"/>
            <w:highlight w:val="white"/>
          </w:rPr>
          <w:t xml:space="preserve"> and true effect siz</w:t>
        </w:r>
      </w:ins>
      <w:ins w:id="1203" w:author="Laura Dee" w:date="2023-05-08T07:38:00Z">
        <w:r w:rsidR="00485392">
          <w:rPr>
            <w:rFonts w:ascii="Calibri" w:eastAsia="Calibri" w:hAnsi="Calibri" w:cs="Calibri"/>
            <w:color w:val="333333"/>
            <w:sz w:val="24"/>
            <w:szCs w:val="24"/>
            <w:highlight w:val="white"/>
          </w:rPr>
          <w:t>e</w:t>
        </w:r>
      </w:ins>
      <w:r>
        <w:rPr>
          <w:rFonts w:ascii="Calibri" w:eastAsia="Calibri" w:hAnsi="Calibri" w:cs="Calibri"/>
          <w:color w:val="333333"/>
          <w:sz w:val="24"/>
          <w:szCs w:val="24"/>
          <w:highlight w:val="white"/>
        </w:rPr>
        <w:t xml:space="preserve"> (Fig. 8,9, Table 1). Further, not on</w:t>
      </w:r>
      <w:r>
        <w:rPr>
          <w:rFonts w:ascii="Calibri" w:eastAsia="Calibri" w:hAnsi="Calibri" w:cs="Calibri"/>
          <w:color w:val="333333"/>
          <w:sz w:val="24"/>
          <w:szCs w:val="24"/>
        </w:rPr>
        <w:t xml:space="preserve">ly is the estimated coefficient of the RE model always biased compared to other estimators in our simulations, </w:t>
      </w:r>
      <w:del w:id="1204" w:author="Laura Dee" w:date="2023-05-08T07:38:00Z">
        <w:r w:rsidDel="008731C7">
          <w:rPr>
            <w:rFonts w:ascii="Calibri" w:eastAsia="Calibri" w:hAnsi="Calibri" w:cs="Calibri"/>
            <w:color w:val="333333"/>
            <w:sz w:val="24"/>
            <w:szCs w:val="24"/>
          </w:rPr>
          <w:delText>but</w:delText>
        </w:r>
        <w:r w:rsidDel="008731C7">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it </w:t>
      </w:r>
      <w:ins w:id="1205" w:author="Laura Dee" w:date="2023-05-08T07:38:00Z">
        <w:r w:rsidR="008731C7">
          <w:rPr>
            <w:rFonts w:ascii="Calibri" w:eastAsia="Calibri" w:hAnsi="Calibri" w:cs="Calibri"/>
            <w:color w:val="333333"/>
            <w:sz w:val="24"/>
            <w:szCs w:val="24"/>
            <w:highlight w:val="white"/>
          </w:rPr>
          <w:t xml:space="preserve">is </w:t>
        </w:r>
      </w:ins>
      <w:r>
        <w:rPr>
          <w:rFonts w:ascii="Calibri" w:eastAsia="Calibri" w:hAnsi="Calibri" w:cs="Calibri"/>
          <w:color w:val="333333"/>
          <w:sz w:val="24"/>
          <w:szCs w:val="24"/>
          <w:highlight w:val="white"/>
        </w:rPr>
        <w:t>more often</w:t>
      </w:r>
      <w:del w:id="1206" w:author="Laura Dee" w:date="2023-05-08T07:38:00Z">
        <w:r w:rsidDel="003E5670">
          <w:rPr>
            <w:rFonts w:ascii="Calibri" w:eastAsia="Calibri" w:hAnsi="Calibri" w:cs="Calibri"/>
            <w:color w:val="333333"/>
            <w:sz w:val="24"/>
            <w:szCs w:val="24"/>
            <w:highlight w:val="white"/>
          </w:rPr>
          <w:delText xml:space="preserve"> is</w:delText>
        </w:r>
      </w:del>
      <w:r>
        <w:rPr>
          <w:rFonts w:ascii="Calibri" w:eastAsia="Calibri" w:hAnsi="Calibri" w:cs="Calibri"/>
          <w:color w:val="333333"/>
          <w:sz w:val="24"/>
          <w:szCs w:val="24"/>
          <w:highlight w:val="white"/>
        </w:rPr>
        <w:t xml:space="preserve"> within 2SE of 0 than all other models. </w:t>
      </w:r>
      <w:commentRangeStart w:id="1207"/>
      <w:r w:rsidRPr="00C72CAB">
        <w:rPr>
          <w:rFonts w:ascii="Calibri" w:eastAsia="Calibri" w:hAnsi="Calibri" w:cs="Calibri"/>
          <w:strike/>
          <w:color w:val="333333"/>
          <w:sz w:val="24"/>
          <w:szCs w:val="24"/>
          <w:highlight w:val="white"/>
          <w:rPrChange w:id="1208" w:author="Laura Dee" w:date="2023-05-08T07:39:00Z">
            <w:rPr>
              <w:rFonts w:ascii="Calibri" w:eastAsia="Calibri" w:hAnsi="Calibri" w:cs="Calibri"/>
              <w:color w:val="333333"/>
              <w:sz w:val="24"/>
              <w:szCs w:val="24"/>
              <w:highlight w:val="white"/>
            </w:rPr>
          </w:rPrChange>
        </w:rPr>
        <w:t>Analysis of the model under frequentist null hypothesis testing or examination of the 95% confidence interval of the coefficient would lead to type II error</w:t>
      </w:r>
      <w:r>
        <w:rPr>
          <w:rFonts w:ascii="Calibri" w:eastAsia="Calibri" w:hAnsi="Calibri" w:cs="Calibri"/>
          <w:color w:val="333333"/>
          <w:sz w:val="24"/>
          <w:szCs w:val="24"/>
          <w:highlight w:val="white"/>
        </w:rPr>
        <w:t xml:space="preserve">. </w:t>
      </w:r>
      <w:commentRangeEnd w:id="1207"/>
      <w:r w:rsidR="00C72CAB">
        <w:rPr>
          <w:rStyle w:val="CommentReference"/>
        </w:rPr>
        <w:commentReference w:id="1207"/>
      </w:r>
      <w:r>
        <w:rPr>
          <w:rFonts w:ascii="Calibri" w:eastAsia="Calibri" w:hAnsi="Calibri" w:cs="Calibri"/>
          <w:color w:val="333333"/>
          <w:sz w:val="24"/>
          <w:szCs w:val="24"/>
          <w:highlight w:val="white"/>
        </w:rPr>
        <w:t xml:space="preserve"> </w:t>
      </w:r>
      <w:del w:id="1209" w:author="Laura Dee" w:date="2023-05-08T07:39:00Z">
        <w:r w:rsidDel="00C72CAB">
          <w:rPr>
            <w:rFonts w:ascii="Calibri" w:eastAsia="Calibri" w:hAnsi="Calibri" w:cs="Calibri"/>
            <w:color w:val="333333"/>
            <w:sz w:val="24"/>
            <w:szCs w:val="24"/>
            <w:highlight w:val="white"/>
          </w:rPr>
          <w:delText xml:space="preserve">Frequently </w:delText>
        </w:r>
      </w:del>
      <w:ins w:id="1210" w:author="Laura Dee" w:date="2023-05-08T07:39:00Z">
        <w:r w:rsidR="00C72CAB">
          <w:rPr>
            <w:rFonts w:ascii="Calibri" w:eastAsia="Calibri" w:hAnsi="Calibri" w:cs="Calibri"/>
            <w:color w:val="333333"/>
            <w:sz w:val="24"/>
            <w:szCs w:val="24"/>
            <w:highlight w:val="white"/>
          </w:rPr>
          <w:t xml:space="preserve">In most simulations, the </w:t>
        </w:r>
      </w:ins>
      <w:proofErr w:type="spellStart"/>
      <w:r>
        <w:rPr>
          <w:rFonts w:ascii="Calibri" w:eastAsia="Calibri" w:hAnsi="Calibri" w:cs="Calibri"/>
          <w:color w:val="333333"/>
          <w:sz w:val="24"/>
          <w:szCs w:val="24"/>
          <w:highlight w:val="white"/>
        </w:rPr>
        <w:t>the</w:t>
      </w:r>
      <w:proofErr w:type="spellEnd"/>
      <w:r>
        <w:rPr>
          <w:rFonts w:ascii="Calibri" w:eastAsia="Calibri" w:hAnsi="Calibri" w:cs="Calibri"/>
          <w:color w:val="333333"/>
          <w:sz w:val="24"/>
          <w:szCs w:val="24"/>
          <w:highlight w:val="white"/>
        </w:rPr>
        <w:t xml:space="preserve"> 95% confidence interval</w:t>
      </w:r>
      <w:ins w:id="1211" w:author="Laura Dee" w:date="2023-05-08T07:39:00Z">
        <w:r w:rsidR="00C72CAB">
          <w:rPr>
            <w:rFonts w:ascii="Calibri" w:eastAsia="Calibri" w:hAnsi="Calibri" w:cs="Calibri"/>
            <w:color w:val="333333"/>
            <w:sz w:val="24"/>
            <w:szCs w:val="24"/>
            <w:highlight w:val="white"/>
          </w:rPr>
          <w:t xml:space="preserve">s of the RE model </w:t>
        </w:r>
      </w:ins>
      <w:del w:id="1212" w:author="Laura Dee" w:date="2023-05-08T07:39:00Z">
        <w:r w:rsidDel="00C72CAB">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do</w:t>
      </w:r>
      <w:del w:id="1213" w:author="Laura Dee" w:date="2023-05-08T07:39:00Z">
        <w:r w:rsidDel="00C72CAB">
          <w:rPr>
            <w:rFonts w:ascii="Calibri" w:eastAsia="Calibri" w:hAnsi="Calibri" w:cs="Calibri"/>
            <w:color w:val="333333"/>
            <w:sz w:val="24"/>
            <w:szCs w:val="24"/>
            <w:highlight w:val="white"/>
          </w:rPr>
          <w:delText>es</w:delText>
        </w:r>
      </w:del>
      <w:r>
        <w:rPr>
          <w:rFonts w:ascii="Calibri" w:eastAsia="Calibri" w:hAnsi="Calibri" w:cs="Calibri"/>
          <w:color w:val="333333"/>
          <w:sz w:val="24"/>
          <w:szCs w:val="24"/>
          <w:highlight w:val="white"/>
        </w:rPr>
        <w:t xml:space="preserve"> not contain the true value of the temperature effect </w:t>
      </w:r>
      <w:del w:id="1214" w:author="Laura Dee" w:date="2023-05-08T07:39:00Z">
        <w:r w:rsidDel="00C72CAB">
          <w:rPr>
            <w:rFonts w:ascii="Calibri" w:eastAsia="Calibri" w:hAnsi="Calibri" w:cs="Calibri"/>
            <w:color w:val="333333"/>
            <w:sz w:val="24"/>
            <w:szCs w:val="24"/>
            <w:highlight w:val="white"/>
          </w:rPr>
          <w:delText xml:space="preserve">in the RE model as well </w:delText>
        </w:r>
      </w:del>
      <w:r>
        <w:rPr>
          <w:rFonts w:ascii="Calibri" w:eastAsia="Calibri" w:hAnsi="Calibri" w:cs="Calibri"/>
          <w:color w:val="333333"/>
          <w:sz w:val="24"/>
          <w:szCs w:val="24"/>
          <w:highlight w:val="white"/>
        </w:rPr>
        <w:t xml:space="preserve">(Table 2). Additional explorations show that, in line with the benefits of random effects in mixed models, a site-level random effect is crucial when either the study design is unbalanced or there is site-level variation that is uncorrelated with temperature (Appendix A). </w:t>
      </w:r>
      <w:commentRangeStart w:id="1215"/>
      <w:r>
        <w:rPr>
          <w:rFonts w:ascii="Calibri" w:eastAsia="Calibri" w:hAnsi="Calibri" w:cs="Calibri"/>
          <w:color w:val="333333"/>
          <w:sz w:val="24"/>
          <w:szCs w:val="24"/>
          <w:highlight w:val="white"/>
        </w:rPr>
        <w:t xml:space="preserve">If our simulation has no site-level variation other than temperature and our confounder, a random effect does </w:t>
      </w:r>
      <w:r w:rsidRPr="00C43617">
        <w:rPr>
          <w:rFonts w:ascii="Calibri" w:eastAsia="Calibri" w:hAnsi="Calibri" w:cs="Calibri"/>
          <w:color w:val="333333"/>
          <w:sz w:val="24"/>
          <w:szCs w:val="24"/>
          <w:highlight w:val="magenta"/>
          <w:rPrChange w:id="1216" w:author="Laura Dee" w:date="2023-04-05T09:03:00Z">
            <w:rPr>
              <w:rFonts w:ascii="Calibri" w:eastAsia="Calibri" w:hAnsi="Calibri" w:cs="Calibri"/>
              <w:color w:val="333333"/>
              <w:sz w:val="24"/>
              <w:szCs w:val="24"/>
              <w:highlight w:val="white"/>
            </w:rPr>
          </w:rPrChange>
        </w:rPr>
        <w:t xml:space="preserve">not improve model </w:t>
      </w:r>
      <w:commentRangeStart w:id="1217"/>
      <w:r w:rsidRPr="00C43617">
        <w:rPr>
          <w:rFonts w:ascii="Calibri" w:eastAsia="Calibri" w:hAnsi="Calibri" w:cs="Calibri"/>
          <w:color w:val="333333"/>
          <w:sz w:val="24"/>
          <w:szCs w:val="24"/>
          <w:highlight w:val="magenta"/>
          <w:rPrChange w:id="1218" w:author="Laura Dee" w:date="2023-04-05T09:03:00Z">
            <w:rPr>
              <w:rFonts w:ascii="Calibri" w:eastAsia="Calibri" w:hAnsi="Calibri" w:cs="Calibri"/>
              <w:color w:val="333333"/>
              <w:sz w:val="24"/>
              <w:szCs w:val="24"/>
              <w:highlight w:val="white"/>
            </w:rPr>
          </w:rPrChange>
        </w:rPr>
        <w:t>performance</w:t>
      </w:r>
      <w:commentRangeEnd w:id="1217"/>
      <w:r w:rsidR="00C43617">
        <w:rPr>
          <w:rStyle w:val="CommentReference"/>
        </w:rPr>
        <w:commentReference w:id="1217"/>
      </w:r>
      <w:r>
        <w:rPr>
          <w:rFonts w:ascii="Calibri" w:eastAsia="Calibri" w:hAnsi="Calibri" w:cs="Calibri"/>
          <w:color w:val="333333"/>
          <w:sz w:val="24"/>
          <w:szCs w:val="24"/>
          <w:highlight w:val="white"/>
        </w:rPr>
        <w:t xml:space="preserve">. </w:t>
      </w:r>
      <w:commentRangeEnd w:id="1215"/>
      <w:r w:rsidR="00555854">
        <w:rPr>
          <w:rStyle w:val="CommentReference"/>
        </w:rPr>
        <w:commentReference w:id="1215"/>
      </w:r>
      <w:r>
        <w:rPr>
          <w:rFonts w:ascii="Calibri" w:eastAsia="Calibri" w:hAnsi="Calibri" w:cs="Calibri"/>
          <w:color w:val="333333"/>
          <w:sz w:val="24"/>
          <w:szCs w:val="24"/>
          <w:highlight w:val="white"/>
        </w:rPr>
        <w:t xml:space="preserve">This </w:t>
      </w:r>
      <w:r w:rsidR="001B650D">
        <w:rPr>
          <w:rFonts w:ascii="Calibri" w:eastAsia="Calibri" w:hAnsi="Calibri" w:cs="Calibri"/>
          <w:color w:val="333333"/>
          <w:sz w:val="24"/>
          <w:szCs w:val="24"/>
          <w:highlight w:val="white"/>
        </w:rPr>
        <w:t>assumption is</w:t>
      </w:r>
      <w:r>
        <w:rPr>
          <w:rFonts w:ascii="Calibri" w:eastAsia="Calibri" w:hAnsi="Calibri" w:cs="Calibri"/>
          <w:color w:val="333333"/>
          <w:sz w:val="24"/>
          <w:szCs w:val="24"/>
          <w:highlight w:val="white"/>
        </w:rPr>
        <w:t xml:space="preserve"> unrealistic for </w:t>
      </w:r>
      <w:r w:rsidR="001B650D">
        <w:rPr>
          <w:rFonts w:ascii="Calibri" w:eastAsia="Calibri" w:hAnsi="Calibri" w:cs="Calibri"/>
          <w:color w:val="333333"/>
          <w:sz w:val="24"/>
          <w:szCs w:val="24"/>
          <w:highlight w:val="white"/>
        </w:rPr>
        <w:t xml:space="preserve">most </w:t>
      </w:r>
      <w:r>
        <w:rPr>
          <w:rFonts w:ascii="Calibri" w:eastAsia="Calibri" w:hAnsi="Calibri" w:cs="Calibri"/>
          <w:color w:val="333333"/>
          <w:sz w:val="24"/>
          <w:szCs w:val="24"/>
          <w:highlight w:val="white"/>
        </w:rPr>
        <w:t xml:space="preserve">real data sets. As such, we highlight the need for a site level random effect with either of these two designs.  In general, </w:t>
      </w:r>
      <w:r>
        <w:rPr>
          <w:rFonts w:ascii="Calibri" w:eastAsia="Calibri" w:hAnsi="Calibri" w:cs="Calibri"/>
          <w:color w:val="333333"/>
          <w:sz w:val="24"/>
          <w:szCs w:val="24"/>
        </w:rPr>
        <w:t xml:space="preserve">we urge researchers to incorporate random effects or robust standard errors as needed to accommodate clustering in the error, per the study design, recognizing the tradeoffs of using both as </w:t>
      </w:r>
      <w:commentRangeStart w:id="1219"/>
      <w:r>
        <w:rPr>
          <w:rFonts w:ascii="Calibri" w:eastAsia="Calibri" w:hAnsi="Calibri" w:cs="Calibri"/>
          <w:color w:val="333333"/>
          <w:sz w:val="24"/>
          <w:szCs w:val="24"/>
        </w:rPr>
        <w:t xml:space="preserve">well as the questions they can versus cannot answer </w:t>
      </w:r>
      <w:commentRangeEnd w:id="1219"/>
      <w:r w:rsidR="00C43617">
        <w:rPr>
          <w:rStyle w:val="CommentReference"/>
        </w:rPr>
        <w:commentReference w:id="1219"/>
      </w:r>
      <w:r>
        <w:fldChar w:fldCharType="begin"/>
      </w:r>
      <w:r w:rsidR="00F87D56">
        <w:instrText xml:space="preserve"> ADDIN ZOTERO_ITEM CSL_CITATION {"citationID":"FwaP0qeb","properties":{"formattedCitation":"(Oshchepkov and Shirokanova 2022)","plainCitation":"(Oshchepkov and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schema":"https://github.com/citation-style-language/schema/raw/master/csl-citation.json"} </w:instrText>
      </w:r>
      <w:r>
        <w:fldChar w:fldCharType="separate"/>
      </w:r>
      <w:r w:rsidR="00F87D56">
        <w:t>(Oshchepkov and Shirokanova 2022)</w:t>
      </w:r>
      <w:r>
        <w:rPr>
          <w:rFonts w:ascii="Calibri" w:eastAsia="Calibri" w:hAnsi="Calibri" w:cs="Calibri"/>
          <w:color w:val="333333"/>
          <w:sz w:val="24"/>
          <w:szCs w:val="24"/>
        </w:rPr>
        <w:fldChar w:fldCharType="end"/>
      </w:r>
      <w:r>
        <w:rPr>
          <w:rFonts w:ascii="Calibri" w:eastAsia="Calibri" w:hAnsi="Calibri" w:cs="Calibri"/>
          <w:color w:val="333333"/>
          <w:sz w:val="24"/>
          <w:szCs w:val="24"/>
        </w:rPr>
        <w:t>).</w:t>
      </w:r>
    </w:p>
    <w:p w14:paraId="72FC7AAF" w14:textId="77777777" w:rsidR="00766C2E" w:rsidRPr="00F87D56" w:rsidRDefault="00037819" w:rsidP="00F87D56">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b/>
          <w:i/>
          <w:sz w:val="24"/>
          <w:szCs w:val="24"/>
          <w:shd w:val="pct15" w:color="auto" w:fill="FFFFFF"/>
        </w:rPr>
      </w:pPr>
      <w:bookmarkStart w:id="1220" w:name="_2s8eyo1" w:colFirst="0" w:colLast="0"/>
      <w:bookmarkEnd w:id="1220"/>
      <w:r w:rsidRPr="00F87D56">
        <w:rPr>
          <w:rFonts w:ascii="Calibri" w:eastAsia="Calibri" w:hAnsi="Calibri" w:cs="Calibri"/>
          <w:b/>
          <w:i/>
          <w:sz w:val="24"/>
          <w:szCs w:val="24"/>
          <w:shd w:val="pct15" w:color="auto" w:fill="FFFFFF"/>
        </w:rPr>
        <w:lastRenderedPageBreak/>
        <w:t xml:space="preserve">Box 2: A Difficult Slope: Omitted Variables that Cause Variation in the Magnitude of the Causal </w:t>
      </w:r>
      <w:commentRangeStart w:id="1221"/>
      <w:r w:rsidRPr="00F87D56">
        <w:rPr>
          <w:rFonts w:ascii="Calibri" w:eastAsia="Calibri" w:hAnsi="Calibri" w:cs="Calibri"/>
          <w:b/>
          <w:i/>
          <w:sz w:val="24"/>
          <w:szCs w:val="24"/>
          <w:shd w:val="pct15" w:color="auto" w:fill="FFFFFF"/>
        </w:rPr>
        <w:t>Effect</w:t>
      </w:r>
      <w:commentRangeEnd w:id="1221"/>
      <w:r w:rsidR="00B97190">
        <w:rPr>
          <w:rStyle w:val="CommentReference"/>
        </w:rPr>
        <w:commentReference w:id="1221"/>
      </w:r>
    </w:p>
    <w:p w14:paraId="4042478D" w14:textId="1493540A" w:rsidR="00766C2E" w:rsidRPr="00F87D56" w:rsidRDefault="00037819"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commentRangeStart w:id="1222"/>
      <w:commentRangeStart w:id="1223"/>
      <w:commentRangeStart w:id="1224"/>
      <w:r w:rsidRPr="00F87D56">
        <w:rPr>
          <w:rFonts w:ascii="Calibri" w:eastAsia="Calibri" w:hAnsi="Calibri" w:cs="Calibri"/>
          <w:color w:val="333333"/>
          <w:sz w:val="24"/>
          <w:szCs w:val="24"/>
          <w:shd w:val="pct15" w:color="auto" w:fill="FFFFFF"/>
        </w:rPr>
        <w:t>Frequently, an omitted confounder does not merely contaminate our estimate of a causal effect, but</w:t>
      </w:r>
      <w:r w:rsidR="00797F14">
        <w:rPr>
          <w:rFonts w:ascii="Calibri" w:eastAsia="Calibri" w:hAnsi="Calibri" w:cs="Calibri"/>
          <w:color w:val="333333"/>
          <w:sz w:val="24"/>
          <w:szCs w:val="24"/>
          <w:shd w:val="pct15" w:color="auto" w:fill="FFFFFF"/>
        </w:rPr>
        <w:t xml:space="preserve"> </w:t>
      </w:r>
      <w:ins w:id="1225" w:author="Laura Dee" w:date="2023-05-11T10:02:00Z">
        <w:r w:rsidR="00CB62C4">
          <w:rPr>
            <w:rFonts w:ascii="Calibri" w:eastAsia="Calibri" w:hAnsi="Calibri" w:cs="Calibri"/>
            <w:color w:val="333333"/>
            <w:sz w:val="24"/>
            <w:szCs w:val="24"/>
            <w:shd w:val="pct15" w:color="auto" w:fill="FFFFFF"/>
          </w:rPr>
          <w:t xml:space="preserve">can also lead to model misspecification, in the form of missed heterogeneity in the causal </w:t>
        </w:r>
      </w:ins>
      <w:del w:id="1226" w:author="Laura Dee" w:date="2023-05-11T10:02:00Z">
        <w:r w:rsidR="004F2C49" w:rsidDel="00CB62C4">
          <w:rPr>
            <w:rFonts w:ascii="Calibri" w:eastAsia="Calibri" w:hAnsi="Calibri" w:cs="Calibri"/>
            <w:color w:val="333333"/>
            <w:sz w:val="24"/>
            <w:szCs w:val="24"/>
            <w:shd w:val="pct15" w:color="auto" w:fill="FFFFFF"/>
          </w:rPr>
          <w:delText xml:space="preserve">can cause havoc with our estimate </w:delText>
        </w:r>
      </w:del>
      <w:r w:rsidR="004F2C49">
        <w:rPr>
          <w:rFonts w:ascii="Calibri" w:eastAsia="Calibri" w:hAnsi="Calibri" w:cs="Calibri"/>
          <w:color w:val="333333"/>
          <w:sz w:val="24"/>
          <w:szCs w:val="24"/>
          <w:shd w:val="pct15" w:color="auto" w:fill="FFFFFF"/>
        </w:rPr>
        <w:t xml:space="preserve">if the </w:t>
      </w:r>
      <w:r w:rsidRPr="00F87D56">
        <w:rPr>
          <w:rFonts w:ascii="Calibri" w:eastAsia="Calibri" w:hAnsi="Calibri" w:cs="Calibri"/>
          <w:color w:val="333333"/>
          <w:sz w:val="24"/>
          <w:szCs w:val="24"/>
          <w:shd w:val="pct15" w:color="auto" w:fill="FFFFFF"/>
        </w:rPr>
        <w:t>causal effect of our variable of interest depend</w:t>
      </w:r>
      <w:r w:rsidR="004F2C49">
        <w:rPr>
          <w:rFonts w:ascii="Calibri" w:eastAsia="Calibri" w:hAnsi="Calibri" w:cs="Calibri"/>
          <w:color w:val="333333"/>
          <w:sz w:val="24"/>
          <w:szCs w:val="24"/>
          <w:shd w:val="pct15" w:color="auto" w:fill="FFFFFF"/>
        </w:rPr>
        <w:t>s</w:t>
      </w:r>
      <w:r w:rsidRPr="00F87D56">
        <w:rPr>
          <w:rFonts w:ascii="Calibri" w:eastAsia="Calibri" w:hAnsi="Calibri" w:cs="Calibri"/>
          <w:color w:val="333333"/>
          <w:sz w:val="24"/>
          <w:szCs w:val="24"/>
          <w:shd w:val="pct15" w:color="auto" w:fill="FFFFFF"/>
        </w:rPr>
        <w:t xml:space="preserve"> on the level of the confounder itself</w:t>
      </w:r>
      <w:r w:rsidR="004F2C49">
        <w:rPr>
          <w:rFonts w:ascii="Calibri" w:eastAsia="Calibri" w:hAnsi="Calibri" w:cs="Calibri"/>
          <w:color w:val="333333"/>
          <w:sz w:val="24"/>
          <w:szCs w:val="24"/>
          <w:shd w:val="pct15" w:color="auto" w:fill="FFFFFF"/>
        </w:rPr>
        <w:t xml:space="preserve"> (i.e., </w:t>
      </w:r>
      <w:del w:id="1227" w:author="Laura Dee" w:date="2023-05-11T10:01:00Z">
        <w:r w:rsidR="004F2C49" w:rsidDel="00CB62C4">
          <w:rPr>
            <w:rFonts w:ascii="Calibri" w:eastAsia="Calibri" w:hAnsi="Calibri" w:cs="Calibri"/>
            <w:color w:val="333333"/>
            <w:sz w:val="24"/>
            <w:szCs w:val="24"/>
            <w:shd w:val="pct15" w:color="auto" w:fill="FFFFFF"/>
          </w:rPr>
          <w:delText>an interaction with the confounder</w:delText>
        </w:r>
      </w:del>
      <w:ins w:id="1228" w:author="Laura Dee" w:date="2023-05-11T10:01:00Z">
        <w:r w:rsidR="00CB62C4">
          <w:rPr>
            <w:rFonts w:ascii="Calibri" w:eastAsia="Calibri" w:hAnsi="Calibri" w:cs="Calibri"/>
            <w:color w:val="333333"/>
            <w:sz w:val="24"/>
            <w:szCs w:val="24"/>
            <w:shd w:val="pct15" w:color="auto" w:fill="FFFFFF"/>
          </w:rPr>
          <w:t>it modifies the causal effect</w:t>
        </w:r>
      </w:ins>
      <w:r w:rsidR="004F2C49">
        <w:rPr>
          <w:rFonts w:ascii="Calibri" w:eastAsia="Calibri" w:hAnsi="Calibri" w:cs="Calibri"/>
          <w:color w:val="333333"/>
          <w:sz w:val="24"/>
          <w:szCs w:val="24"/>
          <w:shd w:val="pct15" w:color="auto" w:fill="FFFFFF"/>
        </w:rPr>
        <w:t>)</w:t>
      </w:r>
      <w:r w:rsidRPr="00F87D56">
        <w:rPr>
          <w:rFonts w:ascii="Calibri" w:eastAsia="Calibri" w:hAnsi="Calibri" w:cs="Calibri"/>
          <w:color w:val="333333"/>
          <w:sz w:val="24"/>
          <w:szCs w:val="24"/>
          <w:shd w:val="pct15" w:color="auto" w:fill="FFFFFF"/>
        </w:rPr>
        <w:t>.</w:t>
      </w:r>
      <w:r w:rsidR="000D5E8D">
        <w:rPr>
          <w:rFonts w:ascii="Calibri" w:eastAsia="Calibri" w:hAnsi="Calibri" w:cs="Calibri"/>
          <w:color w:val="333333"/>
          <w:sz w:val="24"/>
          <w:szCs w:val="24"/>
          <w:shd w:val="pct15" w:color="auto" w:fill="FFFFFF"/>
        </w:rPr>
        <w:t xml:space="preserve"> </w:t>
      </w:r>
      <w:ins w:id="1229" w:author="Laura Dee" w:date="2023-05-11T10:02:00Z">
        <w:r w:rsidR="00CB62C4">
          <w:rPr>
            <w:rFonts w:ascii="Calibri" w:eastAsia="Calibri" w:hAnsi="Calibri" w:cs="Calibri"/>
            <w:color w:val="333333"/>
            <w:sz w:val="24"/>
            <w:szCs w:val="24"/>
            <w:shd w:val="pct15" w:color="auto" w:fill="FFFFFF"/>
          </w:rPr>
          <w:t>In our example, c</w:t>
        </w:r>
      </w:ins>
      <w:del w:id="1230" w:author="Laura Dee" w:date="2023-05-11T10:02:00Z">
        <w:r w:rsidR="000D5E8D" w:rsidRPr="00F87D56" w:rsidDel="00CB62C4">
          <w:rPr>
            <w:rFonts w:ascii="Calibri" w:eastAsia="Calibri" w:hAnsi="Calibri" w:cs="Calibri"/>
            <w:color w:val="333333"/>
            <w:sz w:val="24"/>
            <w:szCs w:val="24"/>
            <w:shd w:val="pct15" w:color="auto" w:fill="FFFFFF"/>
          </w:rPr>
          <w:delText>C</w:delText>
        </w:r>
      </w:del>
      <w:r w:rsidR="000D5E8D" w:rsidRPr="00F87D56">
        <w:rPr>
          <w:rFonts w:ascii="Calibri" w:eastAsia="Calibri" w:hAnsi="Calibri" w:cs="Calibri"/>
          <w:color w:val="333333"/>
          <w:sz w:val="24"/>
          <w:szCs w:val="24"/>
          <w:shd w:val="pct15" w:color="auto" w:fill="FFFFFF"/>
        </w:rPr>
        <w:t xml:space="preserve">onsider that thermal effects in our snail system might depend on levels of recruitment </w:t>
      </w:r>
      <w:ins w:id="1231" w:author="Laura Dee" w:date="2023-05-11T10:02:00Z">
        <w:r w:rsidR="00CB62C4">
          <w:rPr>
            <w:rFonts w:ascii="Calibri" w:eastAsia="Calibri" w:hAnsi="Calibri" w:cs="Calibri"/>
            <w:color w:val="333333"/>
            <w:sz w:val="24"/>
            <w:szCs w:val="24"/>
            <w:shd w:val="pct15" w:color="auto" w:fill="FFFFFF"/>
          </w:rPr>
          <w:t>becaus</w:t>
        </w:r>
      </w:ins>
      <w:ins w:id="1232" w:author="Laura Dee" w:date="2023-05-11T10:05:00Z">
        <w:r w:rsidR="00CB62C4">
          <w:rPr>
            <w:rFonts w:ascii="Calibri" w:eastAsia="Calibri" w:hAnsi="Calibri" w:cs="Calibri"/>
            <w:color w:val="333333"/>
            <w:sz w:val="24"/>
            <w:szCs w:val="24"/>
            <w:shd w:val="pct15" w:color="auto" w:fill="FFFFFF"/>
          </w:rPr>
          <w:t>e</w:t>
        </w:r>
      </w:ins>
      <w:del w:id="1233" w:author="Laura Dee" w:date="2023-05-11T10:02:00Z">
        <w:r w:rsidR="000D5E8D" w:rsidRPr="00F87D56" w:rsidDel="00CB62C4">
          <w:rPr>
            <w:rFonts w:ascii="Calibri" w:eastAsia="Calibri" w:hAnsi="Calibri" w:cs="Calibri"/>
            <w:color w:val="333333"/>
            <w:sz w:val="24"/>
            <w:szCs w:val="24"/>
            <w:shd w:val="pct15" w:color="auto" w:fill="FFFFFF"/>
          </w:rPr>
          <w:delText>-</w:delText>
        </w:r>
      </w:del>
      <w:r w:rsidR="000D5E8D" w:rsidRPr="00F87D56">
        <w:rPr>
          <w:rFonts w:ascii="Calibri" w:eastAsia="Calibri" w:hAnsi="Calibri" w:cs="Calibri"/>
          <w:color w:val="333333"/>
          <w:sz w:val="24"/>
          <w:szCs w:val="24"/>
          <w:shd w:val="pct15" w:color="auto" w:fill="FFFFFF"/>
        </w:rPr>
        <w:t xml:space="preserve"> dense aggregations of intertidal organisms are often better at retaining water and thus resisting desiccation or other forms of thermal stress </w:t>
      </w:r>
      <w:r w:rsidR="004F2C49">
        <w:rPr>
          <w:rFonts w:ascii="Calibri" w:eastAsia="Calibri" w:hAnsi="Calibri" w:cs="Calibri"/>
          <w:color w:val="333333"/>
          <w:sz w:val="24"/>
          <w:szCs w:val="24"/>
          <w:shd w:val="pct15" w:color="auto" w:fill="FFFFFF"/>
        </w:rPr>
        <w:fldChar w:fldCharType="begin"/>
      </w:r>
      <w:r w:rsidR="004F2C49">
        <w:rPr>
          <w:rFonts w:ascii="Calibri" w:eastAsia="Calibri" w:hAnsi="Calibri" w:cs="Calibri"/>
          <w:color w:val="333333"/>
          <w:sz w:val="24"/>
          <w:szCs w:val="24"/>
          <w:shd w:val="pct15" w:color="auto" w:fill="FFFFFF"/>
        </w:rPr>
        <w:instrText xml:space="preserve"> ADDIN ZOTERO_ITEM CSL_CITATION {"citationID":"TfUVzqsm","properties":{"formattedCitation":"(e.g., Silliman et al. 2011)","plainCitation":"(e.g., Silliman et al. 2011)","noteIndex":0},"citationItems":[{"id":5178,"uris":["http://zotero.org/users/1810851/items/NQY89Z2Q"],"itemData":{"id":5178,"type":"article-journal","container-title":"PloS one","issue":"10","journalAbbreviation":"PLoS ONE","page":"e24502","title":"Whole-community facilitation regulates biodiversity on Patagonian rocky shores","URL":"http://dx.plos.org/10.1371/journal.pone.0024502","volume":"6","author":[{"family":"Silliman","given":"Brian R."},{"family":"Bertness","given":"Mark D."},{"family":"Altieri","given":"Andrew H."},{"family":"Griffin","given":"John N."},{"family":"Bazterrica","given":"M Cielo"},{"family":"Hidalgo","given":"Fernando J"},{"family":"Crain","given":"Caitlin M"},{"family":"Reyna","given":"Maria V"}],"issued":{"date-parts":[["2011"]]}},"label":"page","prefix":"e.g., "}],"schema":"https://github.com/citation-style-language/schema/raw/master/csl-citation.json"} </w:instrText>
      </w:r>
      <w:r w:rsidR="004F2C49">
        <w:rPr>
          <w:rFonts w:ascii="Calibri" w:eastAsia="Calibri" w:hAnsi="Calibri" w:cs="Calibri"/>
          <w:color w:val="333333"/>
          <w:sz w:val="24"/>
          <w:szCs w:val="24"/>
          <w:shd w:val="pct15" w:color="auto" w:fill="FFFFFF"/>
        </w:rPr>
        <w:fldChar w:fldCharType="separate"/>
      </w:r>
      <w:r w:rsidR="004F2C49">
        <w:rPr>
          <w:rFonts w:ascii="Calibri" w:eastAsia="Calibri" w:hAnsi="Calibri" w:cs="Calibri"/>
          <w:noProof/>
          <w:color w:val="333333"/>
          <w:sz w:val="24"/>
          <w:szCs w:val="24"/>
          <w:shd w:val="pct15" w:color="auto" w:fill="FFFFFF"/>
        </w:rPr>
        <w:t>(e.g., Silliman et al. 2011)</w:t>
      </w:r>
      <w:r w:rsidR="004F2C49">
        <w:rPr>
          <w:rFonts w:ascii="Calibri" w:eastAsia="Calibri" w:hAnsi="Calibri" w:cs="Calibri"/>
          <w:color w:val="333333"/>
          <w:sz w:val="24"/>
          <w:szCs w:val="24"/>
          <w:shd w:val="pct15" w:color="auto" w:fill="FFFFFF"/>
        </w:rPr>
        <w:fldChar w:fldCharType="end"/>
      </w:r>
      <w:r w:rsidR="000D5E8D" w:rsidRPr="00F87D56">
        <w:rPr>
          <w:rFonts w:ascii="Calibri" w:eastAsia="Calibri" w:hAnsi="Calibri" w:cs="Calibri"/>
          <w:color w:val="333333"/>
          <w:sz w:val="24"/>
          <w:szCs w:val="24"/>
          <w:shd w:val="pct15" w:color="auto" w:fill="FFFFFF"/>
        </w:rPr>
        <w:t xml:space="preserve">. </w:t>
      </w:r>
      <w:r w:rsidRPr="00F87D56">
        <w:rPr>
          <w:rFonts w:ascii="Calibri" w:eastAsia="Calibri" w:hAnsi="Calibri" w:cs="Calibri"/>
          <w:color w:val="333333"/>
          <w:sz w:val="24"/>
          <w:szCs w:val="24"/>
          <w:shd w:val="pct15" w:color="auto" w:fill="FFFFFF"/>
        </w:rPr>
        <w:t xml:space="preserve"> </w:t>
      </w:r>
      <w:commentRangeEnd w:id="1222"/>
      <w:r w:rsidR="00797F14">
        <w:rPr>
          <w:rStyle w:val="CommentReference"/>
        </w:rPr>
        <w:commentReference w:id="1222"/>
      </w:r>
      <w:commentRangeEnd w:id="1223"/>
      <w:r w:rsidR="004F2C49">
        <w:rPr>
          <w:rStyle w:val="CommentReference"/>
        </w:rPr>
        <w:commentReference w:id="1223"/>
      </w:r>
      <w:commentRangeEnd w:id="1224"/>
      <w:r w:rsidR="00CB62C4">
        <w:rPr>
          <w:rStyle w:val="CommentReference"/>
        </w:rPr>
        <w:commentReference w:id="1224"/>
      </w:r>
      <w:del w:id="1234" w:author="Laura Dee" w:date="2023-05-11T10:03:00Z">
        <w:r w:rsidRPr="000D5E8D" w:rsidDel="00CB62C4">
          <w:rPr>
            <w:rFonts w:ascii="Calibri" w:eastAsia="Calibri" w:hAnsi="Calibri" w:cs="Calibri"/>
            <w:color w:val="333333"/>
            <w:sz w:val="24"/>
            <w:szCs w:val="24"/>
            <w:highlight w:val="magenta"/>
            <w:shd w:val="pct15" w:color="auto" w:fill="FFFFFF"/>
          </w:rPr>
          <w:delText xml:space="preserve">This interaction effect between the </w:delText>
        </w:r>
        <w:r w:rsidR="004F2C49" w:rsidDel="00CB62C4">
          <w:rPr>
            <w:rFonts w:ascii="Calibri" w:eastAsia="Calibri" w:hAnsi="Calibri" w:cs="Calibri"/>
            <w:color w:val="333333"/>
            <w:sz w:val="24"/>
            <w:szCs w:val="24"/>
            <w:highlight w:val="magenta"/>
            <w:shd w:val="pct15" w:color="auto" w:fill="FFFFFF"/>
          </w:rPr>
          <w:delText>causal variable</w:delText>
        </w:r>
        <w:r w:rsidR="004F2C49" w:rsidRPr="000D5E8D" w:rsidDel="00CB62C4">
          <w:rPr>
            <w:rFonts w:ascii="Calibri" w:eastAsia="Calibri" w:hAnsi="Calibri" w:cs="Calibri"/>
            <w:color w:val="333333"/>
            <w:sz w:val="24"/>
            <w:szCs w:val="24"/>
            <w:highlight w:val="magenta"/>
            <w:shd w:val="pct15" w:color="auto" w:fill="FFFFFF"/>
          </w:rPr>
          <w:delText xml:space="preserve"> </w:delText>
        </w:r>
        <w:r w:rsidRPr="000D5E8D" w:rsidDel="00CB62C4">
          <w:rPr>
            <w:rFonts w:ascii="Calibri" w:eastAsia="Calibri" w:hAnsi="Calibri" w:cs="Calibri"/>
            <w:color w:val="333333"/>
            <w:sz w:val="24"/>
            <w:szCs w:val="24"/>
            <w:highlight w:val="magenta"/>
            <w:shd w:val="pct15" w:color="auto" w:fill="FFFFFF"/>
          </w:rPr>
          <w:delText>of interest and the confounder can have profound consequences if ignored.</w:delText>
        </w:r>
        <w:r w:rsidRPr="00F87D56" w:rsidDel="00CB62C4">
          <w:rPr>
            <w:rFonts w:ascii="Calibri" w:eastAsia="Calibri" w:hAnsi="Calibri" w:cs="Calibri"/>
            <w:color w:val="333333"/>
            <w:sz w:val="24"/>
            <w:szCs w:val="24"/>
            <w:shd w:val="pct15" w:color="auto" w:fill="FFFFFF"/>
          </w:rPr>
          <w:delText xml:space="preserve"> </w:delText>
        </w:r>
      </w:del>
      <w:r w:rsidRPr="00F87D56">
        <w:rPr>
          <w:rFonts w:ascii="Calibri" w:eastAsia="Calibri" w:hAnsi="Calibri" w:cs="Calibri"/>
          <w:color w:val="333333"/>
          <w:sz w:val="24"/>
          <w:szCs w:val="24"/>
          <w:shd w:val="pct15" w:color="auto" w:fill="FFFFFF"/>
        </w:rPr>
        <w:t>In a naive mixed model, we might incorporate this</w:t>
      </w:r>
      <w:r w:rsidR="007508E7">
        <w:rPr>
          <w:rFonts w:ascii="Calibri" w:eastAsia="Calibri" w:hAnsi="Calibri" w:cs="Calibri"/>
          <w:color w:val="333333"/>
          <w:sz w:val="24"/>
          <w:szCs w:val="24"/>
          <w:shd w:val="pct15" w:color="auto" w:fill="FFFFFF"/>
        </w:rPr>
        <w:t xml:space="preserve"> heterogeneity</w:t>
      </w:r>
      <w:ins w:id="1235" w:author="Laura Dee" w:date="2023-05-11T10:03:00Z">
        <w:r w:rsidR="00CB62C4">
          <w:rPr>
            <w:rFonts w:ascii="Calibri" w:eastAsia="Calibri" w:hAnsi="Calibri" w:cs="Calibri"/>
            <w:color w:val="333333"/>
            <w:sz w:val="24"/>
            <w:szCs w:val="24"/>
            <w:shd w:val="pct15" w:color="auto" w:fill="FFFFFF"/>
          </w:rPr>
          <w:t xml:space="preserve"> </w:t>
        </w:r>
      </w:ins>
      <w:del w:id="1236" w:author="Laura Dee" w:date="2023-05-11T10:03:00Z">
        <w:r w:rsidRPr="00F87D56" w:rsidDel="00CB62C4">
          <w:rPr>
            <w:rFonts w:ascii="Calibri" w:eastAsia="Calibri" w:hAnsi="Calibri" w:cs="Calibri"/>
            <w:color w:val="333333"/>
            <w:sz w:val="24"/>
            <w:szCs w:val="24"/>
            <w:shd w:val="pct15" w:color="auto" w:fill="FFFFFF"/>
          </w:rPr>
          <w:delText xml:space="preserve"> into</w:delText>
        </w:r>
      </w:del>
      <w:ins w:id="1237" w:author="Laura Dee" w:date="2023-05-11T10:03:00Z">
        <w:r w:rsidR="00CB62C4">
          <w:rPr>
            <w:rFonts w:ascii="Calibri" w:eastAsia="Calibri" w:hAnsi="Calibri" w:cs="Calibri"/>
            <w:color w:val="333333"/>
            <w:sz w:val="24"/>
            <w:szCs w:val="24"/>
            <w:shd w:val="pct15" w:color="auto" w:fill="FFFFFF"/>
          </w:rPr>
          <w:t>as</w:t>
        </w:r>
      </w:ins>
      <w:r w:rsidRPr="00F87D56">
        <w:rPr>
          <w:rFonts w:ascii="Calibri" w:eastAsia="Calibri" w:hAnsi="Calibri" w:cs="Calibri"/>
          <w:color w:val="333333"/>
          <w:sz w:val="24"/>
          <w:szCs w:val="24"/>
          <w:shd w:val="pct15" w:color="auto" w:fill="FFFFFF"/>
        </w:rPr>
        <w:t xml:space="preserve"> a random slope</w:t>
      </w:r>
      <w:r w:rsidR="007508E7">
        <w:rPr>
          <w:rFonts w:ascii="Calibri" w:eastAsia="Calibri" w:hAnsi="Calibri" w:cs="Calibri"/>
          <w:color w:val="333333"/>
          <w:sz w:val="24"/>
          <w:szCs w:val="24"/>
          <w:shd w:val="pct15" w:color="auto" w:fill="FFFFFF"/>
        </w:rPr>
        <w:t xml:space="preserve">. </w:t>
      </w:r>
      <w:r w:rsidRPr="00F87D56">
        <w:rPr>
          <w:rFonts w:ascii="Calibri" w:eastAsia="Calibri" w:hAnsi="Calibri" w:cs="Calibri"/>
          <w:color w:val="333333"/>
          <w:sz w:val="24"/>
          <w:szCs w:val="24"/>
          <w:shd w:val="pct15" w:color="auto" w:fill="FFFFFF"/>
        </w:rPr>
        <w:t>As before, however, the random effects assumption is</w:t>
      </w:r>
      <w:r w:rsidR="00C0026D">
        <w:rPr>
          <w:rFonts w:ascii="Calibri" w:eastAsia="Calibri" w:hAnsi="Calibri" w:cs="Calibri"/>
          <w:color w:val="333333"/>
          <w:sz w:val="24"/>
          <w:szCs w:val="24"/>
          <w:shd w:val="pct15" w:color="auto" w:fill="FFFFFF"/>
        </w:rPr>
        <w:t xml:space="preserve"> </w:t>
      </w:r>
      <w:r w:rsidRPr="00F87D56">
        <w:rPr>
          <w:rFonts w:ascii="Calibri" w:eastAsia="Calibri" w:hAnsi="Calibri" w:cs="Calibri"/>
          <w:color w:val="333333"/>
          <w:sz w:val="24"/>
          <w:szCs w:val="24"/>
          <w:shd w:val="pct15" w:color="auto" w:fill="FFFFFF"/>
        </w:rPr>
        <w:t xml:space="preserve">violated, </w:t>
      </w:r>
      <w:r w:rsidR="00C0026D">
        <w:rPr>
          <w:rFonts w:ascii="Calibri" w:eastAsia="Calibri" w:hAnsi="Calibri" w:cs="Calibri"/>
          <w:color w:val="333333"/>
          <w:sz w:val="24"/>
          <w:szCs w:val="24"/>
          <w:shd w:val="pct15" w:color="auto" w:fill="FFFFFF"/>
        </w:rPr>
        <w:t>so a random effects estimator will be bias</w:t>
      </w:r>
      <w:r w:rsidR="000D5E8D">
        <w:rPr>
          <w:rFonts w:ascii="Calibri" w:eastAsia="Calibri" w:hAnsi="Calibri" w:cs="Calibri"/>
          <w:color w:val="333333"/>
          <w:sz w:val="24"/>
          <w:szCs w:val="24"/>
          <w:shd w:val="pct15" w:color="auto" w:fill="FFFFFF"/>
        </w:rPr>
        <w:t>ed</w:t>
      </w:r>
      <w:r w:rsidRPr="00F87D56">
        <w:rPr>
          <w:rFonts w:ascii="Calibri" w:eastAsia="Calibri" w:hAnsi="Calibri" w:cs="Calibri"/>
          <w:color w:val="333333"/>
          <w:sz w:val="24"/>
          <w:szCs w:val="24"/>
          <w:shd w:val="pct15" w:color="auto" w:fill="FFFFFF"/>
        </w:rPr>
        <w:t xml:space="preserve">. To </w:t>
      </w:r>
      <w:r w:rsidR="004605DA">
        <w:rPr>
          <w:rFonts w:ascii="Calibri" w:eastAsia="Calibri" w:hAnsi="Calibri" w:cs="Calibri"/>
          <w:color w:val="333333"/>
          <w:sz w:val="24"/>
          <w:szCs w:val="24"/>
          <w:shd w:val="pct15" w:color="auto" w:fill="FFFFFF"/>
        </w:rPr>
        <w:t xml:space="preserve">deal with </w:t>
      </w:r>
      <w:r w:rsidRPr="00F87D56">
        <w:rPr>
          <w:rFonts w:ascii="Calibri" w:eastAsia="Calibri" w:hAnsi="Calibri" w:cs="Calibri"/>
          <w:color w:val="333333"/>
          <w:sz w:val="24"/>
          <w:szCs w:val="24"/>
          <w:shd w:val="pct15" w:color="auto" w:fill="FFFFFF"/>
        </w:rPr>
        <w:t xml:space="preserve">the problem of omitted variable bias </w:t>
      </w:r>
      <w:del w:id="1238" w:author="Laura Dee" w:date="2023-05-11T10:03:00Z">
        <w:r w:rsidRPr="00F87D56" w:rsidDel="00CB62C4">
          <w:rPr>
            <w:rFonts w:ascii="Calibri" w:eastAsia="Calibri" w:hAnsi="Calibri" w:cs="Calibri"/>
            <w:color w:val="333333"/>
            <w:sz w:val="24"/>
            <w:szCs w:val="24"/>
            <w:shd w:val="pct15" w:color="auto" w:fill="FFFFFF"/>
          </w:rPr>
          <w:delText xml:space="preserve">properly </w:delText>
        </w:r>
      </w:del>
      <w:r w:rsidRPr="00F87D56">
        <w:rPr>
          <w:rFonts w:ascii="Calibri" w:eastAsia="Calibri" w:hAnsi="Calibri" w:cs="Calibri"/>
          <w:color w:val="333333"/>
          <w:sz w:val="24"/>
          <w:szCs w:val="24"/>
          <w:shd w:val="pct15" w:color="auto" w:fill="FFFFFF"/>
        </w:rPr>
        <w:t xml:space="preserve">here, however, we </w:t>
      </w:r>
      <w:r w:rsidR="000D5E8D">
        <w:rPr>
          <w:rFonts w:ascii="Calibri" w:eastAsia="Calibri" w:hAnsi="Calibri" w:cs="Calibri"/>
          <w:color w:val="333333"/>
          <w:sz w:val="24"/>
          <w:szCs w:val="24"/>
          <w:shd w:val="pct15" w:color="auto" w:fill="FFFFFF"/>
        </w:rPr>
        <w:t>present</w:t>
      </w:r>
      <w:r w:rsidR="000D5E8D" w:rsidRPr="00F87D56">
        <w:rPr>
          <w:rFonts w:ascii="Calibri" w:eastAsia="Calibri" w:hAnsi="Calibri" w:cs="Calibri"/>
          <w:color w:val="333333"/>
          <w:sz w:val="24"/>
          <w:szCs w:val="24"/>
          <w:shd w:val="pct15" w:color="auto" w:fill="FFFFFF"/>
        </w:rPr>
        <w:t xml:space="preserve"> </w:t>
      </w:r>
      <w:r w:rsidRPr="00F87D56">
        <w:rPr>
          <w:rFonts w:ascii="Calibri" w:eastAsia="Calibri" w:hAnsi="Calibri" w:cs="Calibri"/>
          <w:color w:val="333333"/>
          <w:sz w:val="24"/>
          <w:szCs w:val="24"/>
          <w:shd w:val="pct15" w:color="auto" w:fill="FFFFFF"/>
        </w:rPr>
        <w:t>two solutions</w:t>
      </w:r>
      <w:commentRangeStart w:id="1239"/>
      <w:commentRangeStart w:id="1240"/>
      <w:r w:rsidRPr="00F87D56">
        <w:rPr>
          <w:rFonts w:ascii="Calibri" w:eastAsia="Calibri" w:hAnsi="Calibri" w:cs="Calibri"/>
          <w:color w:val="333333"/>
          <w:sz w:val="24"/>
          <w:szCs w:val="24"/>
          <w:shd w:val="pct15" w:color="auto" w:fill="FFFFFF"/>
        </w:rPr>
        <w:t>.</w:t>
      </w:r>
      <w:commentRangeStart w:id="1241"/>
      <w:commentRangeStart w:id="1242"/>
      <w:commentRangeStart w:id="1243"/>
      <w:r w:rsidRPr="00F87D56">
        <w:rPr>
          <w:rFonts w:ascii="Calibri" w:eastAsia="Calibri" w:hAnsi="Calibri" w:cs="Calibri"/>
          <w:color w:val="333333"/>
          <w:sz w:val="24"/>
          <w:szCs w:val="24"/>
          <w:shd w:val="pct15" w:color="auto" w:fill="FFFFFF"/>
        </w:rPr>
        <w:t xml:space="preserve"> First, we can use </w:t>
      </w:r>
      <w:ins w:id="1244" w:author="Laura Dee" w:date="2023-05-11T10:04:00Z">
        <w:r w:rsidR="00CB62C4">
          <w:rPr>
            <w:rFonts w:ascii="Calibri" w:eastAsia="Calibri" w:hAnsi="Calibri" w:cs="Calibri"/>
            <w:color w:val="333333"/>
            <w:sz w:val="24"/>
            <w:szCs w:val="24"/>
            <w:shd w:val="pct15" w:color="auto" w:fill="FFFFFF"/>
          </w:rPr>
          <w:t xml:space="preserve">the </w:t>
        </w:r>
      </w:ins>
      <w:del w:id="1245" w:author="Laura Dee" w:date="2023-05-11T10:04:00Z">
        <w:r w:rsidRPr="00F87D56" w:rsidDel="00CB62C4">
          <w:rPr>
            <w:rFonts w:ascii="Calibri" w:eastAsia="Calibri" w:hAnsi="Calibri" w:cs="Calibri"/>
            <w:color w:val="333333"/>
            <w:sz w:val="24"/>
            <w:szCs w:val="24"/>
            <w:shd w:val="pct15" w:color="auto" w:fill="FFFFFF"/>
          </w:rPr>
          <w:delText xml:space="preserve">a </w:delText>
        </w:r>
      </w:del>
      <w:r w:rsidRPr="00F87D56">
        <w:rPr>
          <w:rFonts w:ascii="Calibri" w:eastAsia="Calibri" w:hAnsi="Calibri" w:cs="Calibri"/>
          <w:color w:val="333333"/>
          <w:sz w:val="24"/>
          <w:szCs w:val="24"/>
          <w:shd w:val="pct15" w:color="auto" w:fill="FFFFFF"/>
        </w:rPr>
        <w:t>fixed effects design</w:t>
      </w:r>
      <w:ins w:id="1246" w:author="Laura Dee" w:date="2023-05-11T10:04:00Z">
        <w:r w:rsidR="00CB62C4">
          <w:rPr>
            <w:rFonts w:ascii="Calibri" w:eastAsia="Calibri" w:hAnsi="Calibri" w:cs="Calibri"/>
            <w:color w:val="333333"/>
            <w:sz w:val="24"/>
            <w:szCs w:val="24"/>
            <w:shd w:val="pct15" w:color="auto" w:fill="FFFFFF"/>
          </w:rPr>
          <w:t xml:space="preserve"> presented in section X and include an interaction term between </w:t>
        </w:r>
      </w:ins>
      <w:del w:id="1247" w:author="Laura Dee" w:date="2023-05-11T10:04:00Z">
        <w:r w:rsidRPr="00F87D56" w:rsidDel="00CB62C4">
          <w:rPr>
            <w:rFonts w:ascii="Calibri" w:eastAsia="Calibri" w:hAnsi="Calibri" w:cs="Calibri"/>
            <w:color w:val="333333"/>
            <w:sz w:val="24"/>
            <w:szCs w:val="24"/>
            <w:shd w:val="pct15" w:color="auto" w:fill="FFFFFF"/>
          </w:rPr>
          <w:delText xml:space="preserve">. In a fixed effects design, </w:delText>
        </w:r>
      </w:del>
      <w:r w:rsidRPr="00F87D56">
        <w:rPr>
          <w:rFonts w:ascii="Calibri" w:eastAsia="Calibri" w:hAnsi="Calibri" w:cs="Calibri"/>
          <w:color w:val="333333"/>
          <w:sz w:val="24"/>
          <w:szCs w:val="24"/>
          <w:shd w:val="pct15" w:color="auto" w:fill="FFFFFF"/>
        </w:rPr>
        <w:t xml:space="preserve">the site </w:t>
      </w:r>
      <w:del w:id="1248" w:author="Laura Dee" w:date="2023-05-11T10:05:00Z">
        <w:r w:rsidRPr="00F87D56" w:rsidDel="00CB62C4">
          <w:rPr>
            <w:rFonts w:ascii="Calibri" w:eastAsia="Calibri" w:hAnsi="Calibri" w:cs="Calibri"/>
            <w:color w:val="333333"/>
            <w:sz w:val="24"/>
            <w:szCs w:val="24"/>
            <w:shd w:val="pct15" w:color="auto" w:fill="FFFFFF"/>
          </w:rPr>
          <w:delText xml:space="preserve">effect </w:delText>
        </w:r>
      </w:del>
      <w:r w:rsidRPr="00F87D56">
        <w:rPr>
          <w:rFonts w:ascii="Calibri" w:eastAsia="Calibri" w:hAnsi="Calibri" w:cs="Calibri"/>
          <w:color w:val="333333"/>
          <w:sz w:val="24"/>
          <w:szCs w:val="24"/>
          <w:shd w:val="pct15" w:color="auto" w:fill="FFFFFF"/>
        </w:rPr>
        <w:t xml:space="preserve">dummy variable would interact </w:t>
      </w:r>
      <w:del w:id="1249" w:author="Laura Dee" w:date="2023-05-11T10:05:00Z">
        <w:r w:rsidRPr="00F87D56" w:rsidDel="00CB62C4">
          <w:rPr>
            <w:rFonts w:ascii="Calibri" w:eastAsia="Calibri" w:hAnsi="Calibri" w:cs="Calibri"/>
            <w:color w:val="333333"/>
            <w:sz w:val="24"/>
            <w:szCs w:val="24"/>
            <w:shd w:val="pct15" w:color="auto" w:fill="FFFFFF"/>
          </w:rPr>
          <w:delText xml:space="preserve">with </w:delText>
        </w:r>
      </w:del>
      <w:ins w:id="1250" w:author="Laura Dee" w:date="2023-05-11T10:05:00Z">
        <w:r w:rsidR="00CB62C4">
          <w:rPr>
            <w:rFonts w:ascii="Calibri" w:eastAsia="Calibri" w:hAnsi="Calibri" w:cs="Calibri"/>
            <w:color w:val="333333"/>
            <w:sz w:val="24"/>
            <w:szCs w:val="24"/>
            <w:shd w:val="pct15" w:color="auto" w:fill="FFFFFF"/>
          </w:rPr>
          <w:t>and</w:t>
        </w:r>
        <w:r w:rsidR="00CB62C4" w:rsidRPr="00F87D56">
          <w:rPr>
            <w:rFonts w:ascii="Calibri" w:eastAsia="Calibri" w:hAnsi="Calibri" w:cs="Calibri"/>
            <w:color w:val="333333"/>
            <w:sz w:val="24"/>
            <w:szCs w:val="24"/>
            <w:shd w:val="pct15" w:color="auto" w:fill="FFFFFF"/>
          </w:rPr>
          <w:t xml:space="preserve"> </w:t>
        </w:r>
      </w:ins>
      <w:r w:rsidRPr="00F87D56">
        <w:rPr>
          <w:rFonts w:ascii="Calibri" w:eastAsia="Calibri" w:hAnsi="Calibri" w:cs="Calibri"/>
          <w:color w:val="333333"/>
          <w:sz w:val="24"/>
          <w:szCs w:val="24"/>
          <w:shd w:val="pct15" w:color="auto" w:fill="FFFFFF"/>
        </w:rPr>
        <w:t xml:space="preserve">our causal </w:t>
      </w:r>
      <w:r w:rsidR="0053255C">
        <w:rPr>
          <w:rFonts w:ascii="Calibri" w:eastAsia="Calibri" w:hAnsi="Calibri" w:cs="Calibri"/>
          <w:color w:val="333333"/>
          <w:sz w:val="24"/>
          <w:szCs w:val="24"/>
          <w:shd w:val="pct15" w:color="auto" w:fill="FFFFFF"/>
        </w:rPr>
        <w:t xml:space="preserve">variable </w:t>
      </w:r>
      <w:r w:rsidRPr="00F87D56">
        <w:rPr>
          <w:rFonts w:ascii="Calibri" w:eastAsia="Calibri" w:hAnsi="Calibri" w:cs="Calibri"/>
          <w:color w:val="333333"/>
          <w:sz w:val="24"/>
          <w:szCs w:val="24"/>
          <w:shd w:val="pct15" w:color="auto" w:fill="FFFFFF"/>
        </w:rPr>
        <w:t xml:space="preserve">of interest, allowing us to estimate site-specific slopes. </w:t>
      </w:r>
      <w:commentRangeEnd w:id="1241"/>
      <w:r w:rsidR="00CB62C4">
        <w:rPr>
          <w:rStyle w:val="CommentReference"/>
        </w:rPr>
        <w:commentReference w:id="1241"/>
      </w:r>
      <w:commentRangeEnd w:id="1242"/>
      <w:r w:rsidR="00CB62C4">
        <w:rPr>
          <w:rStyle w:val="CommentReference"/>
        </w:rPr>
        <w:commentReference w:id="1242"/>
      </w:r>
      <w:commentRangeEnd w:id="1243"/>
      <w:r w:rsidR="009A50EA">
        <w:rPr>
          <w:rStyle w:val="CommentReference"/>
        </w:rPr>
        <w:commentReference w:id="1243"/>
      </w:r>
      <w:commentRangeStart w:id="1251"/>
      <w:r w:rsidRPr="00F87D56">
        <w:rPr>
          <w:rFonts w:ascii="Calibri" w:eastAsia="Calibri" w:hAnsi="Calibri" w:cs="Calibri"/>
          <w:color w:val="333333"/>
          <w:sz w:val="24"/>
          <w:szCs w:val="24"/>
          <w:shd w:val="pct15" w:color="auto" w:fill="FFFFFF"/>
        </w:rPr>
        <w:t xml:space="preserve">Given that we now have site-level slopes, the number of parameters can blow up, leading to this approach being highly inefficient and not advisable for small sample sizes. </w:t>
      </w:r>
      <w:commentRangeEnd w:id="1239"/>
      <w:r w:rsidR="0053255C">
        <w:rPr>
          <w:rStyle w:val="CommentReference"/>
        </w:rPr>
        <w:commentReference w:id="1239"/>
      </w:r>
      <w:commentRangeEnd w:id="1240"/>
      <w:r w:rsidR="000D5E8D">
        <w:rPr>
          <w:rStyle w:val="CommentReference"/>
        </w:rPr>
        <w:commentReference w:id="1240"/>
      </w:r>
      <w:r w:rsidRPr="00F87D56">
        <w:rPr>
          <w:rFonts w:ascii="Calibri" w:eastAsia="Calibri" w:hAnsi="Calibri" w:cs="Calibri"/>
          <w:color w:val="333333"/>
          <w:sz w:val="24"/>
          <w:szCs w:val="24"/>
          <w:shd w:val="pct15" w:color="auto" w:fill="FFFFFF"/>
        </w:rPr>
        <w:t xml:space="preserve">Rather, we can use correlated random effects approaches with an interaction between the group mean and our driver of interest. For example, for a group mean </w:t>
      </w:r>
      <w:r w:rsidR="000D5E8D">
        <w:rPr>
          <w:rFonts w:ascii="Calibri" w:eastAsia="Calibri" w:hAnsi="Calibri" w:cs="Calibri"/>
          <w:color w:val="333333"/>
          <w:sz w:val="24"/>
          <w:szCs w:val="24"/>
          <w:shd w:val="pct15" w:color="auto" w:fill="FFFFFF"/>
        </w:rPr>
        <w:t>covariate</w:t>
      </w:r>
      <w:r w:rsidR="000D5E8D" w:rsidRPr="00F87D56">
        <w:rPr>
          <w:rFonts w:ascii="Calibri" w:eastAsia="Calibri" w:hAnsi="Calibri" w:cs="Calibri"/>
          <w:color w:val="333333"/>
          <w:sz w:val="24"/>
          <w:szCs w:val="24"/>
          <w:shd w:val="pct15" w:color="auto" w:fill="FFFFFF"/>
        </w:rPr>
        <w:t xml:space="preserve"> </w:t>
      </w:r>
      <w:r w:rsidRPr="00F87D56">
        <w:rPr>
          <w:rFonts w:ascii="Calibri" w:eastAsia="Calibri" w:hAnsi="Calibri" w:cs="Calibri"/>
          <w:color w:val="333333"/>
          <w:sz w:val="24"/>
          <w:szCs w:val="24"/>
          <w:shd w:val="pct15" w:color="auto" w:fill="FFFFFF"/>
        </w:rPr>
        <w:t>(</w:t>
      </w:r>
      <w:proofErr w:type="gramStart"/>
      <w:r w:rsidRPr="00F87D56">
        <w:rPr>
          <w:rFonts w:ascii="Calibri" w:eastAsia="Calibri" w:hAnsi="Calibri" w:cs="Calibri"/>
          <w:color w:val="333333"/>
          <w:sz w:val="24"/>
          <w:szCs w:val="24"/>
          <w:shd w:val="pct15" w:color="auto" w:fill="FFFFFF"/>
        </w:rPr>
        <w:t>i.e.</w:t>
      </w:r>
      <w:proofErr w:type="gramEnd"/>
      <w:r w:rsidRPr="00F87D56">
        <w:rPr>
          <w:rFonts w:ascii="Calibri" w:eastAsia="Calibri" w:hAnsi="Calibri" w:cs="Calibri"/>
          <w:color w:val="333333"/>
          <w:sz w:val="24"/>
          <w:szCs w:val="24"/>
          <w:shd w:val="pct15" w:color="auto" w:fill="FFFFFF"/>
        </w:rPr>
        <w:t xml:space="preserve"> </w:t>
      </w:r>
      <w:proofErr w:type="spellStart"/>
      <w:r w:rsidRPr="00F87D56">
        <w:rPr>
          <w:rFonts w:ascii="Calibri" w:eastAsia="Calibri" w:hAnsi="Calibri" w:cs="Calibri"/>
          <w:color w:val="333333"/>
          <w:sz w:val="24"/>
          <w:szCs w:val="24"/>
          <w:shd w:val="pct15" w:color="auto" w:fill="FFFFFF"/>
        </w:rPr>
        <w:t>Mundlak</w:t>
      </w:r>
      <w:proofErr w:type="spellEnd"/>
      <w:r w:rsidRPr="00F87D56">
        <w:rPr>
          <w:rFonts w:ascii="Calibri" w:eastAsia="Calibri" w:hAnsi="Calibri" w:cs="Calibri"/>
          <w:color w:val="333333"/>
          <w:sz w:val="24"/>
          <w:szCs w:val="24"/>
          <w:shd w:val="pct15" w:color="auto" w:fill="FFFFFF"/>
        </w:rPr>
        <w:t xml:space="preserve"> device) design, we </w:t>
      </w:r>
      <w:r w:rsidR="000D5E8D">
        <w:rPr>
          <w:rFonts w:ascii="Calibri" w:eastAsia="Calibri" w:hAnsi="Calibri" w:cs="Calibri"/>
          <w:color w:val="333333"/>
          <w:sz w:val="24"/>
          <w:szCs w:val="24"/>
          <w:shd w:val="pct15" w:color="auto" w:fill="FFFFFF"/>
        </w:rPr>
        <w:t>would</w:t>
      </w:r>
      <w:r w:rsidR="000D5E8D" w:rsidRPr="00F87D56">
        <w:rPr>
          <w:rFonts w:ascii="Calibri" w:eastAsia="Calibri" w:hAnsi="Calibri" w:cs="Calibri"/>
          <w:color w:val="333333"/>
          <w:sz w:val="24"/>
          <w:szCs w:val="24"/>
          <w:shd w:val="pct15" w:color="auto" w:fill="FFFFFF"/>
        </w:rPr>
        <w:t xml:space="preserve"> </w:t>
      </w:r>
      <w:r w:rsidRPr="00F87D56">
        <w:rPr>
          <w:rFonts w:ascii="Calibri" w:eastAsia="Calibri" w:hAnsi="Calibri" w:cs="Calibri"/>
          <w:color w:val="333333"/>
          <w:sz w:val="24"/>
          <w:szCs w:val="24"/>
          <w:shd w:val="pct15" w:color="auto" w:fill="FFFFFF"/>
        </w:rPr>
        <w:t xml:space="preserve">use the following </w:t>
      </w:r>
      <w:r w:rsidR="00090363">
        <w:rPr>
          <w:rFonts w:ascii="Calibri" w:eastAsia="Calibri" w:hAnsi="Calibri" w:cs="Calibri"/>
          <w:color w:val="333333"/>
          <w:sz w:val="24"/>
          <w:szCs w:val="24"/>
          <w:shd w:val="pct15" w:color="auto" w:fill="FFFFFF"/>
        </w:rPr>
        <w:t>equation</w:t>
      </w:r>
      <w:r w:rsidRPr="00F87D56">
        <w:rPr>
          <w:rFonts w:ascii="Calibri" w:eastAsia="Calibri" w:hAnsi="Calibri" w:cs="Calibri"/>
          <w:color w:val="333333"/>
          <w:sz w:val="24"/>
          <w:szCs w:val="24"/>
          <w:shd w:val="pct15" w:color="auto" w:fill="FFFFFF"/>
        </w:rPr>
        <w:t>:</w:t>
      </w:r>
    </w:p>
    <w:p w14:paraId="5E491808" w14:textId="5797E614" w:rsidR="00766C2E" w:rsidRDefault="00037819"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$$y_{</w:t>
      </w:r>
      <w:proofErr w:type="spellStart"/>
      <w:proofErr w:type="gram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w:t>
      </w:r>
      <w:proofErr w:type="gramEnd"/>
      <w:r w:rsidRPr="00F87D56">
        <w:rPr>
          <w:rFonts w:ascii="Calibri" w:eastAsia="Calibri" w:hAnsi="Calibri" w:cs="Calibri"/>
          <w:color w:val="333333"/>
          <w:sz w:val="24"/>
          <w:szCs w:val="24"/>
          <w:shd w:val="pct15" w:color="auto" w:fill="FFFFFF"/>
        </w:rPr>
        <w:t xml:space="preserve"> \beta_0 + \beta_1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\beta_2 \bar{</w:t>
      </w:r>
      <w:proofErr w:type="spellStart"/>
      <w:r w:rsidRPr="00F87D56">
        <w:rPr>
          <w:rFonts w:ascii="Calibri" w:eastAsia="Calibri" w:hAnsi="Calibri" w:cs="Calibri"/>
          <w:color w:val="333333"/>
          <w:sz w:val="24"/>
          <w:szCs w:val="24"/>
          <w:shd w:val="pct15" w:color="auto" w:fill="FFFFFF"/>
        </w:rPr>
        <w:t>x_i</w:t>
      </w:r>
      <w:proofErr w:type="spellEnd"/>
      <w:r w:rsidRPr="00F87D56">
        <w:rPr>
          <w:rFonts w:ascii="Calibri" w:eastAsia="Calibri" w:hAnsi="Calibri" w:cs="Calibri"/>
          <w:color w:val="333333"/>
          <w:sz w:val="24"/>
          <w:szCs w:val="24"/>
          <w:shd w:val="pct15" w:color="auto" w:fill="FFFFFF"/>
        </w:rPr>
        <w:t>}  +  \beta_3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\bar{</w:t>
      </w:r>
      <w:proofErr w:type="spellStart"/>
      <w:r w:rsidRPr="00F87D56">
        <w:rPr>
          <w:rFonts w:ascii="Calibri" w:eastAsia="Calibri" w:hAnsi="Calibri" w:cs="Calibri"/>
          <w:color w:val="333333"/>
          <w:sz w:val="24"/>
          <w:szCs w:val="24"/>
          <w:shd w:val="pct15" w:color="auto" w:fill="FFFFFF"/>
        </w:rPr>
        <w:t>x_i</w:t>
      </w:r>
      <w:proofErr w:type="spellEnd"/>
      <w:r w:rsidRPr="00F87D56">
        <w:rPr>
          <w:rFonts w:ascii="Calibri" w:eastAsia="Calibri" w:hAnsi="Calibri" w:cs="Calibri"/>
          <w:color w:val="333333"/>
          <w:sz w:val="24"/>
          <w:szCs w:val="24"/>
          <w:shd w:val="pct15" w:color="auto" w:fill="FFFFFF"/>
        </w:rPr>
        <w:t>} +  \</w:t>
      </w:r>
      <w:proofErr w:type="spellStart"/>
      <w:r w:rsidRPr="00F87D56">
        <w:rPr>
          <w:rFonts w:ascii="Calibri" w:eastAsia="Calibri" w:hAnsi="Calibri" w:cs="Calibri"/>
          <w:color w:val="333333"/>
          <w:sz w:val="24"/>
          <w:szCs w:val="24"/>
          <w:shd w:val="pct15" w:color="auto" w:fill="FFFFFF"/>
        </w:rPr>
        <w:t>gamma_i</w:t>
      </w:r>
      <w:proofErr w:type="spellEnd"/>
      <w:r w:rsidRPr="00F87D56">
        <w:rPr>
          <w:rFonts w:ascii="Calibri" w:eastAsia="Calibri" w:hAnsi="Calibri" w:cs="Calibri"/>
          <w:color w:val="333333"/>
          <w:sz w:val="24"/>
          <w:szCs w:val="24"/>
          <w:shd w:val="pct15" w:color="auto" w:fill="FFFFFF"/>
        </w:rPr>
        <w:t xml:space="preserve">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w:t>
      </w:r>
      <w:proofErr w:type="spellStart"/>
      <w:r w:rsidRPr="00F87D56">
        <w:rPr>
          <w:rFonts w:ascii="Calibri" w:eastAsia="Calibri" w:hAnsi="Calibri" w:cs="Calibri"/>
          <w:color w:val="333333"/>
          <w:sz w:val="24"/>
          <w:szCs w:val="24"/>
          <w:shd w:val="pct15" w:color="auto" w:fill="FFFFFF"/>
        </w:rPr>
        <w:t>delta_i</w:t>
      </w:r>
      <w:proofErr w:type="spellEnd"/>
      <w:r w:rsidRPr="00F87D56">
        <w:rPr>
          <w:rFonts w:ascii="Calibri" w:eastAsia="Calibri" w:hAnsi="Calibri" w:cs="Calibri"/>
          <w:color w:val="333333"/>
          <w:sz w:val="24"/>
          <w:szCs w:val="24"/>
          <w:shd w:val="pct15" w:color="auto" w:fill="FFFFFF"/>
        </w:rPr>
        <w:t xml:space="preserve"> + \epsilon_{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w:t>
      </w:r>
    </w:p>
    <w:p w14:paraId="510C0F5B" w14:textId="5CBBE095" w:rsidR="00807F91" w:rsidRPr="00807F91" w:rsidRDefault="00000000"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m:oMathPara>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y</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0</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1</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2</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3</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γ</m:t>
              </m:r>
            </m:e>
            <m:sub>
              <m:r>
                <m:rPr>
                  <m:sty m:val="p"/>
                </m:rPr>
                <w:rPr>
                  <w:rFonts w:ascii="Cambria Math" w:eastAsia="Calibri" w:hAnsi="Cambria Math" w:cs="Calibri"/>
                  <w:color w:val="333333"/>
                  <w:sz w:val="24"/>
                  <w:szCs w:val="24"/>
                  <w:shd w:val="pct15" w:color="auto" w:fill="FFFFFF"/>
                </w:rPr>
                <m:t>i</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m:t>
              </m:r>
            </m:sub>
          </m:sSub>
        </m:oMath>
      </m:oMathPara>
    </w:p>
    <w:p w14:paraId="352BE411" w14:textId="59C9AC1A" w:rsidR="00766C2E" w:rsidRPr="00F87D56" w:rsidRDefault="00037819"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 xml:space="preserve">This design allows us to examine how site-level confounders – known and unknown – can lead to variation in the effect of our causal variable of interest. It could also show that they have no effect if the </w:t>
      </w:r>
      <w:proofErr w:type="spellStart"/>
      <w:r w:rsidRPr="00F87D56">
        <w:rPr>
          <w:rFonts w:ascii="Calibri" w:eastAsia="Calibri" w:hAnsi="Calibri" w:cs="Calibri"/>
          <w:color w:val="333333"/>
          <w:sz w:val="24"/>
          <w:szCs w:val="24"/>
          <w:shd w:val="pct15" w:color="auto" w:fill="FFFFFF"/>
        </w:rPr>
        <w:t>estimand</w:t>
      </w:r>
      <w:proofErr w:type="spellEnd"/>
      <w:r w:rsidRPr="00F87D56">
        <w:rPr>
          <w:rFonts w:ascii="Calibri" w:eastAsia="Calibri" w:hAnsi="Calibri" w:cs="Calibri"/>
          <w:color w:val="333333"/>
          <w:sz w:val="24"/>
          <w:szCs w:val="24"/>
          <w:shd w:val="pct15" w:color="auto" w:fill="FFFFFF"/>
        </w:rPr>
        <w:t xml:space="preserve"> for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rPr>
              <m:t>3</m:t>
            </m:r>
          </m:sub>
        </m:sSub>
      </m:oMath>
      <w:r w:rsidR="00D134B4">
        <w:rPr>
          <w:rFonts w:ascii="Calibri" w:eastAsia="Calibri" w:hAnsi="Calibri" w:cs="Calibri"/>
          <w:color w:val="333333"/>
          <w:sz w:val="24"/>
          <w:szCs w:val="24"/>
          <w:highlight w:val="white"/>
        </w:rPr>
        <w:t xml:space="preserve"> </w:t>
      </w:r>
      <w:r w:rsidRPr="00F87D56">
        <w:rPr>
          <w:rFonts w:ascii="Calibri" w:eastAsia="Calibri" w:hAnsi="Calibri" w:cs="Calibri"/>
          <w:color w:val="333333"/>
          <w:sz w:val="24"/>
          <w:szCs w:val="24"/>
          <w:shd w:val="pct15" w:color="auto" w:fill="FFFFFF"/>
        </w:rPr>
        <w:t>is not different from 0. We could use a similar model for the group mean centered design if deemed appropriate.</w:t>
      </w:r>
      <w:r w:rsidR="000D5E8D">
        <w:rPr>
          <w:rFonts w:ascii="Calibri" w:eastAsia="Calibri" w:hAnsi="Calibri" w:cs="Calibri"/>
          <w:color w:val="333333"/>
          <w:sz w:val="24"/>
          <w:szCs w:val="24"/>
          <w:shd w:val="pct15" w:color="auto" w:fill="FFFFFF"/>
        </w:rPr>
        <w:t xml:space="preserve"> If we recognized that the magnitude of the temperature effect varied with other non-confounded covariates, we could even use a random slope.</w:t>
      </w:r>
      <w:r w:rsidRPr="00F87D56">
        <w:rPr>
          <w:rFonts w:ascii="Calibri" w:eastAsia="Calibri" w:hAnsi="Calibri" w:cs="Calibri"/>
          <w:color w:val="333333"/>
          <w:sz w:val="24"/>
          <w:szCs w:val="24"/>
          <w:shd w:val="pct15" w:color="auto" w:fill="FFFFFF"/>
        </w:rPr>
        <w:t xml:space="preserve"> </w:t>
      </w:r>
      <w:commentRangeEnd w:id="1251"/>
      <w:r w:rsidR="00CB62C4">
        <w:rPr>
          <w:rStyle w:val="CommentReference"/>
        </w:rPr>
        <w:commentReference w:id="1251"/>
      </w:r>
    </w:p>
    <w:p w14:paraId="6FD92EFF" w14:textId="76343263" w:rsidR="00766C2E" w:rsidRPr="00F87D56" w:rsidRDefault="00037819"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commentRangeStart w:id="1252"/>
      <w:r w:rsidRPr="00F87D56">
        <w:rPr>
          <w:rFonts w:ascii="Calibri" w:eastAsia="Calibri" w:hAnsi="Calibri" w:cs="Calibri"/>
          <w:color w:val="333333"/>
          <w:sz w:val="24"/>
          <w:szCs w:val="24"/>
          <w:shd w:val="pct15" w:color="auto" w:fill="FFFFFF"/>
        </w:rPr>
        <w:t xml:space="preserve">Models with interactions </w:t>
      </w:r>
      <w:del w:id="1253" w:author="Laura Dee" w:date="2023-05-11T10:27:00Z">
        <w:r w:rsidR="000D5E8D" w:rsidDel="004E2DB3">
          <w:rPr>
            <w:rFonts w:ascii="Calibri" w:eastAsia="Calibri" w:hAnsi="Calibri" w:cs="Calibri"/>
            <w:color w:val="333333"/>
            <w:sz w:val="24"/>
            <w:szCs w:val="24"/>
            <w:shd w:val="pct15" w:color="auto" w:fill="FFFFFF"/>
          </w:rPr>
          <w:delText>(i.e.,</w:delText>
        </w:r>
      </w:del>
      <w:ins w:id="1254" w:author="Laura Dee" w:date="2023-05-11T10:27:00Z">
        <w:r w:rsidR="004E2DB3">
          <w:rPr>
            <w:rFonts w:ascii="Calibri" w:eastAsia="Calibri" w:hAnsi="Calibri" w:cs="Calibri"/>
            <w:color w:val="333333"/>
            <w:sz w:val="24"/>
            <w:szCs w:val="24"/>
            <w:shd w:val="pct15" w:color="auto" w:fill="FFFFFF"/>
          </w:rPr>
          <w:t>that represent</w:t>
        </w:r>
      </w:ins>
      <w:r w:rsidR="000D5E8D">
        <w:rPr>
          <w:rFonts w:ascii="Calibri" w:eastAsia="Calibri" w:hAnsi="Calibri" w:cs="Calibri"/>
          <w:color w:val="333333"/>
          <w:sz w:val="24"/>
          <w:szCs w:val="24"/>
          <w:shd w:val="pct15" w:color="auto" w:fill="FFFFFF"/>
        </w:rPr>
        <w:t xml:space="preserve"> moderator</w:t>
      </w:r>
      <w:ins w:id="1255" w:author="Laura Dee" w:date="2023-05-11T10:27:00Z">
        <w:r w:rsidR="004E2DB3">
          <w:rPr>
            <w:rFonts w:ascii="Calibri" w:eastAsia="Calibri" w:hAnsi="Calibri" w:cs="Calibri"/>
            <w:color w:val="333333"/>
            <w:sz w:val="24"/>
            <w:szCs w:val="24"/>
            <w:shd w:val="pct15" w:color="auto" w:fill="FFFFFF"/>
          </w:rPr>
          <w:t>s</w:t>
        </w:r>
      </w:ins>
      <w:del w:id="1256" w:author="Laura Dee" w:date="2023-05-11T10:27:00Z">
        <w:r w:rsidR="000D5E8D" w:rsidDel="004E2DB3">
          <w:rPr>
            <w:rFonts w:ascii="Calibri" w:eastAsia="Calibri" w:hAnsi="Calibri" w:cs="Calibri"/>
            <w:color w:val="333333"/>
            <w:sz w:val="24"/>
            <w:szCs w:val="24"/>
            <w:shd w:val="pct15" w:color="auto" w:fill="FFFFFF"/>
          </w:rPr>
          <w:delText>s)</w:delText>
        </w:r>
      </w:del>
      <w:r w:rsidR="000D5E8D">
        <w:rPr>
          <w:rFonts w:ascii="Calibri" w:eastAsia="Calibri" w:hAnsi="Calibri" w:cs="Calibri"/>
          <w:color w:val="333333"/>
          <w:sz w:val="24"/>
          <w:szCs w:val="24"/>
          <w:shd w:val="pct15" w:color="auto" w:fill="FFFFFF"/>
        </w:rPr>
        <w:t xml:space="preserve"> </w:t>
      </w:r>
      <w:r w:rsidRPr="00F87D56">
        <w:rPr>
          <w:rFonts w:ascii="Calibri" w:eastAsia="Calibri" w:hAnsi="Calibri" w:cs="Calibri"/>
          <w:color w:val="333333"/>
          <w:sz w:val="24"/>
          <w:szCs w:val="24"/>
          <w:shd w:val="pct15" w:color="auto" w:fill="FFFFFF"/>
        </w:rPr>
        <w:t>can provide powerful insights into both the effect of the causal driver of interest as well as how those effects vary</w:t>
      </w:r>
      <w:del w:id="1257" w:author="Laura Dee" w:date="2023-05-11T10:27:00Z">
        <w:r w:rsidRPr="00F87D56" w:rsidDel="004E2DB3">
          <w:rPr>
            <w:rFonts w:ascii="Calibri" w:eastAsia="Calibri" w:hAnsi="Calibri" w:cs="Calibri"/>
            <w:color w:val="333333"/>
            <w:sz w:val="24"/>
            <w:szCs w:val="24"/>
            <w:shd w:val="pct15" w:color="auto" w:fill="FFFFFF"/>
          </w:rPr>
          <w:delText xml:space="preserve"> given ambient conditions</w:delText>
        </w:r>
      </w:del>
      <w:r w:rsidRPr="00F87D56">
        <w:rPr>
          <w:rFonts w:ascii="Calibri" w:eastAsia="Calibri" w:hAnsi="Calibri" w:cs="Calibri"/>
          <w:color w:val="333333"/>
          <w:sz w:val="24"/>
          <w:szCs w:val="24"/>
          <w:shd w:val="pct15" w:color="auto" w:fill="FFFFFF"/>
        </w:rPr>
        <w:t xml:space="preserve">. For example, </w:t>
      </w:r>
      <w:r w:rsidR="00797536">
        <w:rPr>
          <w:rFonts w:ascii="Calibri" w:eastAsia="Calibri" w:hAnsi="Calibri" w:cs="Calibri"/>
          <w:color w:val="333333"/>
          <w:sz w:val="24"/>
          <w:szCs w:val="24"/>
          <w:shd w:val="pct15" w:color="auto" w:fill="FFFFFF"/>
        </w:rPr>
        <w:t>with this approach, w</w:t>
      </w:r>
      <w:r w:rsidRPr="00F87D56">
        <w:rPr>
          <w:rFonts w:ascii="Calibri" w:eastAsia="Calibri" w:hAnsi="Calibri" w:cs="Calibri"/>
          <w:color w:val="333333"/>
          <w:sz w:val="24"/>
          <w:szCs w:val="24"/>
          <w:shd w:val="pct15" w:color="auto" w:fill="FFFFFF"/>
        </w:rPr>
        <w:t xml:space="preserve">e </w:t>
      </w:r>
      <w:r w:rsidR="00797536">
        <w:rPr>
          <w:rFonts w:ascii="Calibri" w:eastAsia="Calibri" w:hAnsi="Calibri" w:cs="Calibri"/>
          <w:color w:val="333333"/>
          <w:sz w:val="24"/>
          <w:szCs w:val="24"/>
          <w:shd w:val="pct15" w:color="auto" w:fill="FFFFFF"/>
        </w:rPr>
        <w:t>could</w:t>
      </w:r>
      <w:r w:rsidRPr="00F87D56">
        <w:rPr>
          <w:rFonts w:ascii="Calibri" w:eastAsia="Calibri" w:hAnsi="Calibri" w:cs="Calibri"/>
          <w:color w:val="333333"/>
          <w:sz w:val="24"/>
          <w:szCs w:val="24"/>
          <w:shd w:val="pct15" w:color="auto" w:fill="FFFFFF"/>
        </w:rPr>
        <w:t xml:space="preserve"> ask if the effect of a temperature anomaly differs in warm versus cool sites</w:t>
      </w:r>
      <w:ins w:id="1258" w:author="Laura Dee" w:date="2023-05-11T10:27:00Z">
        <w:r w:rsidR="004E2DB3">
          <w:rPr>
            <w:rFonts w:ascii="Calibri" w:eastAsia="Calibri" w:hAnsi="Calibri" w:cs="Calibri"/>
            <w:color w:val="333333"/>
            <w:sz w:val="24"/>
            <w:szCs w:val="24"/>
            <w:shd w:val="pct15" w:color="auto" w:fill="FFFFFF"/>
          </w:rPr>
          <w:t xml:space="preserve"> or years</w:t>
        </w:r>
      </w:ins>
      <w:r w:rsidRPr="00F87D56">
        <w:rPr>
          <w:rFonts w:ascii="Calibri" w:eastAsia="Calibri" w:hAnsi="Calibri" w:cs="Calibri"/>
          <w:color w:val="333333"/>
          <w:sz w:val="24"/>
          <w:szCs w:val="24"/>
          <w:shd w:val="pct15" w:color="auto" w:fill="FFFFFF"/>
        </w:rPr>
        <w:t xml:space="preserve">. </w:t>
      </w:r>
      <w:commentRangeEnd w:id="1252"/>
      <w:r w:rsidR="00BB42EF">
        <w:rPr>
          <w:rStyle w:val="CommentReference"/>
        </w:rPr>
        <w:commentReference w:id="1252"/>
      </w:r>
    </w:p>
    <w:p w14:paraId="79ECF022" w14:textId="77777777" w:rsidR="00766C2E" w:rsidRDefault="00766C2E">
      <w:pPr>
        <w:shd w:val="clear" w:color="auto" w:fill="FFFFFF"/>
        <w:spacing w:after="160"/>
        <w:rPr>
          <w:rFonts w:ascii="Calibri" w:eastAsia="Calibri" w:hAnsi="Calibri" w:cs="Calibri"/>
          <w:color w:val="333333"/>
          <w:sz w:val="24"/>
          <w:szCs w:val="24"/>
          <w:shd w:val="clear" w:color="auto" w:fill="D9D9D9"/>
        </w:rPr>
      </w:pPr>
    </w:p>
    <w:p w14:paraId="11C5402A" w14:textId="6CE9D070" w:rsidR="00766C2E" w:rsidRPr="00433985" w:rsidRDefault="00037819" w:rsidP="00433985">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eastAsia="Calibri" w:hAnsi="Calibri" w:cs="Calibri"/>
          <w:b/>
          <w:sz w:val="24"/>
          <w:szCs w:val="24"/>
          <w:shd w:val="pct15" w:color="auto" w:fill="FFFFFF"/>
        </w:rPr>
      </w:pPr>
      <w:bookmarkStart w:id="1259" w:name="_17dp8vu" w:colFirst="0" w:colLast="0"/>
      <w:bookmarkEnd w:id="1259"/>
      <w:r w:rsidRPr="00433985">
        <w:rPr>
          <w:rFonts w:ascii="Calibri" w:eastAsia="Calibri" w:hAnsi="Calibri" w:cs="Calibri"/>
          <w:b/>
          <w:sz w:val="24"/>
          <w:szCs w:val="24"/>
          <w:shd w:val="pct15" w:color="auto" w:fill="FFFFFF"/>
        </w:rPr>
        <w:lastRenderedPageBreak/>
        <w:t>Box 3: Reality Bites</w:t>
      </w:r>
      <w:ins w:id="1260" w:author="Laura Dee" w:date="2023-05-05T15:27:00Z">
        <w:r w:rsidR="00F56359">
          <w:rPr>
            <w:rFonts w:ascii="Calibri" w:eastAsia="Calibri" w:hAnsi="Calibri" w:cs="Calibri"/>
            <w:b/>
            <w:sz w:val="24"/>
            <w:szCs w:val="24"/>
            <w:shd w:val="pct15" w:color="auto" w:fill="FFFFFF"/>
          </w:rPr>
          <w:t>:</w:t>
        </w:r>
      </w:ins>
      <w:del w:id="1261" w:author="Laura Dee" w:date="2023-05-05T15:27:00Z">
        <w:r w:rsidRPr="00433985" w:rsidDel="00F56359">
          <w:rPr>
            <w:rFonts w:ascii="Calibri" w:eastAsia="Calibri" w:hAnsi="Calibri" w:cs="Calibri"/>
            <w:b/>
            <w:sz w:val="24"/>
            <w:szCs w:val="24"/>
            <w:shd w:val="pct15" w:color="auto" w:fill="FFFFFF"/>
          </w:rPr>
          <w:delText xml:space="preserve"> -</w:delText>
        </w:r>
      </w:del>
      <w:r w:rsidRPr="00433985">
        <w:rPr>
          <w:rFonts w:ascii="Calibri" w:eastAsia="Calibri" w:hAnsi="Calibri" w:cs="Calibri"/>
          <w:b/>
          <w:sz w:val="24"/>
          <w:szCs w:val="24"/>
          <w:shd w:val="pct15" w:color="auto" w:fill="FFFFFF"/>
        </w:rPr>
        <w:t xml:space="preserve"> Coping with spatiotemporal omitted </w:t>
      </w:r>
      <w:r w:rsidR="000535D0">
        <w:rPr>
          <w:rFonts w:ascii="Calibri" w:eastAsia="Calibri" w:hAnsi="Calibri" w:cs="Calibri"/>
          <w:b/>
          <w:sz w:val="24"/>
          <w:szCs w:val="24"/>
          <w:shd w:val="pct15" w:color="auto" w:fill="FFFFFF"/>
        </w:rPr>
        <w:t>confounders</w:t>
      </w:r>
      <w:r w:rsidR="000535D0" w:rsidRPr="00433985">
        <w:rPr>
          <w:rFonts w:ascii="Calibri" w:eastAsia="Calibri" w:hAnsi="Calibri" w:cs="Calibri"/>
          <w:b/>
          <w:sz w:val="24"/>
          <w:szCs w:val="24"/>
          <w:shd w:val="pct15" w:color="auto" w:fill="FFFFFF"/>
        </w:rPr>
        <w:t xml:space="preserve"> </w:t>
      </w:r>
    </w:p>
    <w:p w14:paraId="7C92B115" w14:textId="596D1BCA" w:rsidR="002226D8" w:rsidRDefault="00037819"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Spatiotemporal </w:t>
      </w:r>
      <w:r w:rsidR="00797F14">
        <w:rPr>
          <w:rFonts w:ascii="Calibri" w:eastAsia="Calibri" w:hAnsi="Calibri" w:cs="Calibri"/>
          <w:color w:val="333333"/>
          <w:sz w:val="24"/>
          <w:szCs w:val="24"/>
          <w:shd w:val="pct15" w:color="auto" w:fill="FFFFFF"/>
        </w:rPr>
        <w:t>confounding</w:t>
      </w:r>
      <w:r w:rsidRPr="00433985">
        <w:rPr>
          <w:rFonts w:ascii="Calibri" w:eastAsia="Calibri" w:hAnsi="Calibri" w:cs="Calibri"/>
          <w:color w:val="333333"/>
          <w:sz w:val="24"/>
          <w:szCs w:val="24"/>
          <w:shd w:val="pct15" w:color="auto" w:fill="FFFFFF"/>
        </w:rPr>
        <w:t xml:space="preserve"> variables </w:t>
      </w:r>
      <w:r w:rsidR="00797F14">
        <w:rPr>
          <w:rFonts w:ascii="Calibri" w:eastAsia="Calibri" w:hAnsi="Calibri" w:cs="Calibri"/>
          <w:color w:val="333333"/>
          <w:sz w:val="24"/>
          <w:szCs w:val="24"/>
          <w:shd w:val="pct15" w:color="auto" w:fill="FFFFFF"/>
        </w:rPr>
        <w:t>– those that are site</w:t>
      </w:r>
      <w:ins w:id="1262" w:author="Laura Dee" w:date="2023-05-11T10:15:00Z">
        <w:r w:rsidR="00A231A4">
          <w:rPr>
            <w:rFonts w:ascii="Calibri" w:eastAsia="Calibri" w:hAnsi="Calibri" w:cs="Calibri"/>
            <w:color w:val="333333"/>
            <w:sz w:val="24"/>
            <w:szCs w:val="24"/>
            <w:shd w:val="pct15" w:color="auto" w:fill="FFFFFF"/>
          </w:rPr>
          <w:t xml:space="preserve"> (or plot) </w:t>
        </w:r>
      </w:ins>
      <w:del w:id="1263" w:author="Laura Dee" w:date="2023-05-11T10:15:00Z">
        <w:r w:rsidR="00797F14" w:rsidDel="00A231A4">
          <w:rPr>
            <w:rFonts w:ascii="Calibri" w:eastAsia="Calibri" w:hAnsi="Calibri" w:cs="Calibri"/>
            <w:color w:val="333333"/>
            <w:sz w:val="24"/>
            <w:szCs w:val="24"/>
            <w:shd w:val="pct15" w:color="auto" w:fill="FFFFFF"/>
          </w:rPr>
          <w:delText>-</w:delText>
        </w:r>
      </w:del>
      <w:r w:rsidR="00797F14">
        <w:rPr>
          <w:rFonts w:ascii="Calibri" w:eastAsia="Calibri" w:hAnsi="Calibri" w:cs="Calibri"/>
          <w:color w:val="333333"/>
          <w:sz w:val="24"/>
          <w:szCs w:val="24"/>
          <w:shd w:val="pct15" w:color="auto" w:fill="FFFFFF"/>
        </w:rPr>
        <w:t>specific and vary through time – pose challenges</w:t>
      </w:r>
      <w:r w:rsidRPr="00433985">
        <w:rPr>
          <w:rFonts w:ascii="Calibri" w:eastAsia="Calibri" w:hAnsi="Calibri" w:cs="Calibri"/>
          <w:color w:val="333333"/>
          <w:sz w:val="24"/>
          <w:szCs w:val="24"/>
          <w:shd w:val="pct15" w:color="auto" w:fill="FFFFFF"/>
        </w:rPr>
        <w:t xml:space="preserve">, and the solutions can require more thoughtful study and statistical </w:t>
      </w:r>
      <w:r w:rsidR="00581014">
        <w:rPr>
          <w:rFonts w:ascii="Calibri" w:eastAsia="Calibri" w:hAnsi="Calibri" w:cs="Calibri"/>
          <w:color w:val="333333"/>
          <w:sz w:val="24"/>
          <w:szCs w:val="24"/>
          <w:shd w:val="pct15" w:color="auto" w:fill="FFFFFF"/>
        </w:rPr>
        <w:t xml:space="preserve">model </w:t>
      </w:r>
      <w:r w:rsidRPr="00433985">
        <w:rPr>
          <w:rFonts w:ascii="Calibri" w:eastAsia="Calibri" w:hAnsi="Calibri" w:cs="Calibri"/>
          <w:color w:val="333333"/>
          <w:sz w:val="24"/>
          <w:szCs w:val="24"/>
          <w:shd w:val="pct15" w:color="auto" w:fill="FFFFFF"/>
        </w:rPr>
        <w:t xml:space="preserve">design. </w:t>
      </w:r>
      <w:r w:rsidR="00D23670">
        <w:rPr>
          <w:rFonts w:ascii="Calibri" w:eastAsia="Calibri" w:hAnsi="Calibri" w:cs="Calibri"/>
          <w:color w:val="333333"/>
          <w:sz w:val="24"/>
          <w:szCs w:val="24"/>
          <w:shd w:val="pct15" w:color="auto" w:fill="FFFFFF"/>
        </w:rPr>
        <w:t>To illustrate, we c</w:t>
      </w:r>
      <w:r w:rsidRPr="00433985">
        <w:rPr>
          <w:rFonts w:ascii="Calibri" w:eastAsia="Calibri" w:hAnsi="Calibri" w:cs="Calibri"/>
          <w:color w:val="333333"/>
          <w:sz w:val="24"/>
          <w:szCs w:val="24"/>
          <w:shd w:val="pct15" w:color="auto" w:fill="FFFFFF"/>
        </w:rPr>
        <w:t>onsider a scenario where recruitment</w:t>
      </w:r>
      <w:r w:rsidR="00D23670">
        <w:rPr>
          <w:rFonts w:ascii="Calibri" w:eastAsia="Calibri" w:hAnsi="Calibri" w:cs="Calibri"/>
          <w:color w:val="333333"/>
          <w:sz w:val="24"/>
          <w:szCs w:val="24"/>
          <w:shd w:val="pct15" w:color="auto" w:fill="FFFFFF"/>
        </w:rPr>
        <w:t>, a confounding variable related to both snail abundance and temperature,</w:t>
      </w:r>
      <w:r w:rsidRPr="00433985">
        <w:rPr>
          <w:rFonts w:ascii="Calibri" w:eastAsia="Calibri" w:hAnsi="Calibri" w:cs="Calibri"/>
          <w:color w:val="333333"/>
          <w:sz w:val="24"/>
          <w:szCs w:val="24"/>
          <w:shd w:val="pct15" w:color="auto" w:fill="FFFFFF"/>
        </w:rPr>
        <w:t xml:space="preserve"> is not static through time</w:t>
      </w:r>
      <w:r w:rsidR="00D23670">
        <w:rPr>
          <w:rFonts w:ascii="Calibri" w:eastAsia="Calibri" w:hAnsi="Calibri" w:cs="Calibri"/>
          <w:color w:val="333333"/>
          <w:sz w:val="24"/>
          <w:szCs w:val="24"/>
          <w:shd w:val="pct15" w:color="auto" w:fill="FFFFFF"/>
        </w:rPr>
        <w:t xml:space="preserve"> </w:t>
      </w:r>
      <w:ins w:id="1264" w:author="Laura Dee" w:date="2023-05-11T10:15:00Z">
        <w:r w:rsidR="004C1178">
          <w:rPr>
            <w:rFonts w:ascii="Calibri" w:eastAsia="Calibri" w:hAnsi="Calibri" w:cs="Calibri"/>
            <w:color w:val="333333"/>
            <w:sz w:val="24"/>
            <w:szCs w:val="24"/>
            <w:shd w:val="pct15" w:color="auto" w:fill="FFFFFF"/>
          </w:rPr>
          <w:t>but instead varies by site and year (as in a realistic case)</w:t>
        </w:r>
      </w:ins>
      <w:del w:id="1265" w:author="Laura Dee" w:date="2023-05-11T10:15:00Z">
        <w:r w:rsidR="00D23670" w:rsidDel="004C1178">
          <w:rPr>
            <w:rFonts w:ascii="Calibri" w:eastAsia="Calibri" w:hAnsi="Calibri" w:cs="Calibri"/>
            <w:color w:val="333333"/>
            <w:sz w:val="24"/>
            <w:szCs w:val="24"/>
            <w:shd w:val="pct15" w:color="auto" w:fill="FFFFFF"/>
          </w:rPr>
          <w:delText>and the level of recruitment also varies across sites</w:delText>
        </w:r>
      </w:del>
      <w:r w:rsidRPr="00433985">
        <w:rPr>
          <w:rFonts w:ascii="Calibri" w:eastAsia="Calibri" w:hAnsi="Calibri" w:cs="Calibri"/>
          <w:color w:val="333333"/>
          <w:sz w:val="24"/>
          <w:szCs w:val="24"/>
          <w:shd w:val="pct15" w:color="auto" w:fill="FFFFFF"/>
        </w:rPr>
        <w:t xml:space="preserve">. </w:t>
      </w:r>
      <w:commentRangeStart w:id="1266"/>
      <w:commentRangeStart w:id="1267"/>
      <w:r w:rsidRPr="00433985">
        <w:rPr>
          <w:rFonts w:ascii="Calibri" w:eastAsia="Calibri" w:hAnsi="Calibri" w:cs="Calibri"/>
          <w:color w:val="333333"/>
          <w:sz w:val="24"/>
          <w:szCs w:val="24"/>
          <w:shd w:val="pct15" w:color="auto" w:fill="FFFFFF"/>
        </w:rPr>
        <w:t xml:space="preserve">For example, sites that experience strong cold-water pulses in a year also experience unusually </w:t>
      </w:r>
      <w:r w:rsidR="000535D0">
        <w:rPr>
          <w:rFonts w:ascii="Calibri" w:eastAsia="Calibri" w:hAnsi="Calibri" w:cs="Calibri"/>
          <w:color w:val="333333"/>
          <w:sz w:val="24"/>
          <w:szCs w:val="24"/>
          <w:shd w:val="pct15" w:color="auto" w:fill="FFFFFF"/>
        </w:rPr>
        <w:t xml:space="preserve">snail </w:t>
      </w:r>
      <w:r w:rsidRPr="00433985">
        <w:rPr>
          <w:rFonts w:ascii="Calibri" w:eastAsia="Calibri" w:hAnsi="Calibri" w:cs="Calibri"/>
          <w:color w:val="333333"/>
          <w:sz w:val="24"/>
          <w:szCs w:val="24"/>
          <w:shd w:val="pct15" w:color="auto" w:fill="FFFFFF"/>
        </w:rPr>
        <w:t>high recruitment in those same years</w:t>
      </w:r>
      <w:r w:rsidR="000535D0">
        <w:rPr>
          <w:rFonts w:ascii="Calibri" w:eastAsia="Calibri" w:hAnsi="Calibri" w:cs="Calibri"/>
          <w:color w:val="333333"/>
          <w:sz w:val="24"/>
          <w:szCs w:val="24"/>
          <w:shd w:val="pct15" w:color="auto" w:fill="FFFFFF"/>
        </w:rPr>
        <w:t xml:space="preserve"> due to joint driver</w:t>
      </w:r>
      <w:ins w:id="1268" w:author="Laura Dee" w:date="2023-05-05T15:27:00Z">
        <w:r w:rsidR="00F56359">
          <w:rPr>
            <w:rFonts w:ascii="Calibri" w:eastAsia="Calibri" w:hAnsi="Calibri" w:cs="Calibri"/>
            <w:color w:val="333333"/>
            <w:sz w:val="24"/>
            <w:szCs w:val="24"/>
            <w:shd w:val="pct15" w:color="auto" w:fill="FFFFFF"/>
          </w:rPr>
          <w:t>s</w:t>
        </w:r>
      </w:ins>
      <w:r w:rsidR="000535D0">
        <w:rPr>
          <w:rFonts w:ascii="Calibri" w:eastAsia="Calibri" w:hAnsi="Calibri" w:cs="Calibri"/>
          <w:color w:val="333333"/>
          <w:sz w:val="24"/>
          <w:szCs w:val="24"/>
          <w:shd w:val="pct15" w:color="auto" w:fill="FFFFFF"/>
        </w:rPr>
        <w:t xml:space="preserve"> of oceanography</w:t>
      </w:r>
      <w:r w:rsidRPr="00433985">
        <w:rPr>
          <w:rFonts w:ascii="Calibri" w:eastAsia="Calibri" w:hAnsi="Calibri" w:cs="Calibri"/>
          <w:color w:val="333333"/>
          <w:sz w:val="24"/>
          <w:szCs w:val="24"/>
          <w:shd w:val="pct15" w:color="auto" w:fill="FFFFFF"/>
        </w:rPr>
        <w:t xml:space="preserve">. </w:t>
      </w:r>
      <w:commentRangeEnd w:id="1266"/>
      <w:r w:rsidR="002226D8">
        <w:rPr>
          <w:rStyle w:val="CommentReference"/>
        </w:rPr>
        <w:commentReference w:id="1266"/>
      </w:r>
      <w:commentRangeEnd w:id="1267"/>
      <w:r w:rsidR="000535D0">
        <w:rPr>
          <w:rStyle w:val="CommentReference"/>
        </w:rPr>
        <w:commentReference w:id="1267"/>
      </w:r>
      <w:r w:rsidRPr="00433985">
        <w:rPr>
          <w:rFonts w:ascii="Calibri" w:eastAsia="Calibri" w:hAnsi="Calibri" w:cs="Calibri"/>
          <w:color w:val="333333"/>
          <w:sz w:val="24"/>
          <w:szCs w:val="24"/>
          <w:shd w:val="pct15" w:color="auto" w:fill="FFFFFF"/>
        </w:rPr>
        <w:t xml:space="preserve"> </w:t>
      </w:r>
    </w:p>
    <w:p w14:paraId="1971E67C" w14:textId="2A67C1EA" w:rsidR="00766C2E" w:rsidRPr="00433985" w:rsidRDefault="00037819" w:rsidP="00581014">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del w:id="1269" w:author="Laura Dee" w:date="2023-05-11T10:16:00Z">
        <w:r w:rsidRPr="00433985" w:rsidDel="004C1178">
          <w:rPr>
            <w:rFonts w:ascii="Calibri" w:eastAsia="Calibri" w:hAnsi="Calibri" w:cs="Calibri"/>
            <w:color w:val="333333"/>
            <w:sz w:val="24"/>
            <w:szCs w:val="24"/>
            <w:shd w:val="pct15" w:color="auto" w:fill="FFFFFF"/>
          </w:rPr>
          <w:delText xml:space="preserve">If </w:delText>
        </w:r>
        <w:r w:rsidR="002226D8" w:rsidDel="004C1178">
          <w:rPr>
            <w:rFonts w:ascii="Calibri" w:eastAsia="Calibri" w:hAnsi="Calibri" w:cs="Calibri"/>
            <w:color w:val="333333"/>
            <w:sz w:val="24"/>
            <w:szCs w:val="24"/>
            <w:shd w:val="pct15" w:color="auto" w:fill="FFFFFF"/>
          </w:rPr>
          <w:delText>we have</w:delText>
        </w:r>
      </w:del>
      <w:ins w:id="1270" w:author="Laura Dee" w:date="2023-05-11T10:16:00Z">
        <w:r w:rsidR="004C1178">
          <w:rPr>
            <w:rFonts w:ascii="Calibri" w:eastAsia="Calibri" w:hAnsi="Calibri" w:cs="Calibri"/>
            <w:color w:val="333333"/>
            <w:sz w:val="24"/>
            <w:szCs w:val="24"/>
            <w:shd w:val="pct15" w:color="auto" w:fill="FFFFFF"/>
          </w:rPr>
          <w:t>With</w:t>
        </w:r>
      </w:ins>
      <w:r w:rsidR="002226D8">
        <w:rPr>
          <w:rFonts w:ascii="Calibri" w:eastAsia="Calibri" w:hAnsi="Calibri" w:cs="Calibri"/>
          <w:color w:val="333333"/>
          <w:sz w:val="24"/>
          <w:szCs w:val="24"/>
          <w:shd w:val="pct15" w:color="auto" w:fill="FFFFFF"/>
        </w:rPr>
        <w:t xml:space="preserve"> longitudinal data</w:t>
      </w:r>
      <w:ins w:id="1271" w:author="Laura Dee" w:date="2023-05-11T10:16:00Z">
        <w:r w:rsidR="004C1178">
          <w:rPr>
            <w:rFonts w:ascii="Calibri" w:eastAsia="Calibri" w:hAnsi="Calibri" w:cs="Calibri"/>
            <w:color w:val="333333"/>
            <w:sz w:val="24"/>
            <w:szCs w:val="24"/>
            <w:shd w:val="pct15" w:color="auto" w:fill="FFFFFF"/>
          </w:rPr>
          <w:t xml:space="preserve"> that includes</w:t>
        </w:r>
      </w:ins>
      <w:del w:id="1272" w:author="Laura Dee" w:date="2023-05-11T10:16:00Z">
        <w:r w:rsidR="002226D8" w:rsidDel="004C1178">
          <w:rPr>
            <w:rFonts w:ascii="Calibri" w:eastAsia="Calibri" w:hAnsi="Calibri" w:cs="Calibri"/>
            <w:color w:val="333333"/>
            <w:sz w:val="24"/>
            <w:szCs w:val="24"/>
            <w:shd w:val="pct15" w:color="auto" w:fill="FFFFFF"/>
          </w:rPr>
          <w:delText>,</w:delText>
        </w:r>
      </w:del>
      <w:r w:rsidR="002226D8">
        <w:rPr>
          <w:rFonts w:ascii="Calibri" w:eastAsia="Calibri" w:hAnsi="Calibri" w:cs="Calibri"/>
          <w:color w:val="333333"/>
          <w:sz w:val="24"/>
          <w:szCs w:val="24"/>
          <w:shd w:val="pct15" w:color="auto" w:fill="FFFFFF"/>
        </w:rPr>
        <w:t xml:space="preserve"> </w:t>
      </w:r>
      <w:del w:id="1273" w:author="Laura Dee" w:date="2023-05-11T10:16:00Z">
        <w:r w:rsidR="002226D8" w:rsidDel="004C1178">
          <w:rPr>
            <w:rFonts w:ascii="Calibri" w:eastAsia="Calibri" w:hAnsi="Calibri" w:cs="Calibri"/>
            <w:color w:val="333333"/>
            <w:sz w:val="24"/>
            <w:szCs w:val="24"/>
            <w:shd w:val="pct15" w:color="auto" w:fill="FFFFFF"/>
          </w:rPr>
          <w:delText xml:space="preserve">with </w:delText>
        </w:r>
      </w:del>
      <w:r w:rsidR="002226D8">
        <w:rPr>
          <w:rFonts w:ascii="Calibri" w:eastAsia="Calibri" w:hAnsi="Calibri" w:cs="Calibri"/>
          <w:color w:val="333333"/>
          <w:sz w:val="24"/>
          <w:szCs w:val="24"/>
          <w:shd w:val="pct15" w:color="auto" w:fill="FFFFFF"/>
        </w:rPr>
        <w:t xml:space="preserve">multiple plots sampled within a site through time, we can flexibly control for </w:t>
      </w:r>
      <w:commentRangeStart w:id="1274"/>
      <w:commentRangeStart w:id="1275"/>
      <w:r w:rsidRPr="00433985">
        <w:rPr>
          <w:rFonts w:ascii="Calibri" w:eastAsia="Calibri" w:hAnsi="Calibri" w:cs="Calibri"/>
          <w:color w:val="333333"/>
          <w:sz w:val="24"/>
          <w:szCs w:val="24"/>
          <w:shd w:val="pct15" w:color="auto" w:fill="FFFFFF"/>
        </w:rPr>
        <w:t xml:space="preserve">this sort of spatiotemporal </w:t>
      </w:r>
      <w:r w:rsidR="002226D8">
        <w:rPr>
          <w:rFonts w:ascii="Calibri" w:eastAsia="Calibri" w:hAnsi="Calibri" w:cs="Calibri"/>
          <w:color w:val="333333"/>
          <w:sz w:val="24"/>
          <w:szCs w:val="24"/>
          <w:shd w:val="pct15" w:color="auto" w:fill="FFFFFF"/>
        </w:rPr>
        <w:t>confounding</w:t>
      </w:r>
      <w:r w:rsidR="002226D8"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333333"/>
          <w:sz w:val="24"/>
          <w:szCs w:val="24"/>
          <w:shd w:val="pct15" w:color="auto" w:fill="FFFFFF"/>
        </w:rPr>
        <w:t>variable</w:t>
      </w:r>
      <w:ins w:id="1276" w:author="Laura Dee" w:date="2023-05-11T10:16:00Z">
        <w:r w:rsidR="004C1178">
          <w:rPr>
            <w:rFonts w:ascii="Calibri" w:eastAsia="Calibri" w:hAnsi="Calibri" w:cs="Calibri"/>
            <w:color w:val="333333"/>
            <w:sz w:val="24"/>
            <w:szCs w:val="24"/>
            <w:shd w:val="pct15" w:color="auto" w:fill="FFFFFF"/>
          </w:rPr>
          <w:t xml:space="preserve"> at the site level</w:t>
        </w:r>
      </w:ins>
      <w:r w:rsidRPr="00433985">
        <w:rPr>
          <w:rFonts w:ascii="Calibri" w:eastAsia="Calibri" w:hAnsi="Calibri" w:cs="Calibri"/>
          <w:color w:val="333333"/>
          <w:sz w:val="24"/>
          <w:szCs w:val="24"/>
          <w:shd w:val="pct15" w:color="auto" w:fill="FFFFFF"/>
        </w:rPr>
        <w:t xml:space="preserve"> </w:t>
      </w:r>
      <w:del w:id="1277" w:author="Laura Dee" w:date="2023-05-11T10:16:00Z">
        <w:r w:rsidRPr="00433985" w:rsidDel="004C1178">
          <w:rPr>
            <w:rFonts w:ascii="Calibri" w:eastAsia="Calibri" w:hAnsi="Calibri" w:cs="Calibri"/>
            <w:color w:val="333333"/>
            <w:sz w:val="24"/>
            <w:szCs w:val="24"/>
            <w:shd w:val="pct15" w:color="auto" w:fill="FFFFFF"/>
          </w:rPr>
          <w:delText xml:space="preserve">problem in ways that </w:delText>
        </w:r>
      </w:del>
      <w:ins w:id="1278" w:author="Laura Dee" w:date="2023-05-11T10:16:00Z">
        <w:r w:rsidR="004C1178">
          <w:rPr>
            <w:rFonts w:ascii="Calibri" w:eastAsia="Calibri" w:hAnsi="Calibri" w:cs="Calibri"/>
            <w:color w:val="333333"/>
            <w:sz w:val="24"/>
            <w:szCs w:val="24"/>
            <w:shd w:val="pct15" w:color="auto" w:fill="FFFFFF"/>
          </w:rPr>
          <w:t xml:space="preserve">by </w:t>
        </w:r>
      </w:ins>
      <w:r w:rsidR="000D7B40">
        <w:rPr>
          <w:rFonts w:ascii="Calibri" w:eastAsia="Calibri" w:hAnsi="Calibri" w:cs="Calibri"/>
          <w:color w:val="333333"/>
          <w:sz w:val="24"/>
          <w:szCs w:val="24"/>
          <w:shd w:val="pct15" w:color="auto" w:fill="FFFFFF"/>
        </w:rPr>
        <w:t>extend</w:t>
      </w:r>
      <w:ins w:id="1279" w:author="Laura Dee" w:date="2023-05-11T10:16:00Z">
        <w:r w:rsidR="004C1178">
          <w:rPr>
            <w:rFonts w:ascii="Calibri" w:eastAsia="Calibri" w:hAnsi="Calibri" w:cs="Calibri"/>
            <w:color w:val="333333"/>
            <w:sz w:val="24"/>
            <w:szCs w:val="24"/>
            <w:shd w:val="pct15" w:color="auto" w:fill="FFFFFF"/>
          </w:rPr>
          <w:t>ing</w:t>
        </w:r>
      </w:ins>
      <w:r w:rsidR="000D7B40">
        <w:rPr>
          <w:rFonts w:ascii="Calibri" w:eastAsia="Calibri" w:hAnsi="Calibri" w:cs="Calibri"/>
          <w:color w:val="333333"/>
          <w:sz w:val="24"/>
          <w:szCs w:val="24"/>
          <w:shd w:val="pct15" w:color="auto" w:fill="FFFFFF"/>
        </w:rPr>
        <w:t xml:space="preserve"> the </w:t>
      </w:r>
      <w:r w:rsidR="000535D0">
        <w:rPr>
          <w:rFonts w:ascii="Calibri" w:eastAsia="Calibri" w:hAnsi="Calibri" w:cs="Calibri"/>
          <w:color w:val="333333"/>
          <w:sz w:val="24"/>
          <w:szCs w:val="24"/>
          <w:shd w:val="pct15" w:color="auto" w:fill="FFFFFF"/>
        </w:rPr>
        <w:t xml:space="preserve">two-way </w:t>
      </w:r>
      <w:r w:rsidR="000D7B40">
        <w:rPr>
          <w:rFonts w:ascii="Calibri" w:eastAsia="Calibri" w:hAnsi="Calibri" w:cs="Calibri"/>
          <w:color w:val="333333"/>
          <w:sz w:val="24"/>
          <w:szCs w:val="24"/>
          <w:shd w:val="pct15" w:color="auto" w:fill="FFFFFF"/>
        </w:rPr>
        <w:t xml:space="preserve">fixed effect designs </w:t>
      </w:r>
      <w:r w:rsidR="000535D0">
        <w:rPr>
          <w:rFonts w:ascii="Calibri" w:eastAsia="Calibri" w:hAnsi="Calibri" w:cs="Calibri"/>
          <w:color w:val="333333"/>
          <w:sz w:val="24"/>
          <w:szCs w:val="24"/>
          <w:shd w:val="pct15" w:color="auto" w:fill="FFFFFF"/>
        </w:rPr>
        <w:t xml:space="preserve">discussed </w:t>
      </w:r>
      <w:commentRangeStart w:id="1280"/>
      <w:commentRangeStart w:id="1281"/>
      <w:r w:rsidR="000535D0">
        <w:rPr>
          <w:rFonts w:ascii="Calibri" w:eastAsia="Calibri" w:hAnsi="Calibri" w:cs="Calibri"/>
          <w:color w:val="333333"/>
          <w:sz w:val="24"/>
          <w:szCs w:val="24"/>
          <w:shd w:val="pct15" w:color="auto" w:fill="FFFFFF"/>
        </w:rPr>
        <w:t>above</w:t>
      </w:r>
      <w:commentRangeEnd w:id="1280"/>
      <w:r w:rsidR="004C1178">
        <w:rPr>
          <w:rStyle w:val="CommentReference"/>
        </w:rPr>
        <w:commentReference w:id="1280"/>
      </w:r>
      <w:ins w:id="1282" w:author="Laura Dee" w:date="2023-05-11T10:16:00Z">
        <w:r w:rsidR="004C1178">
          <w:rPr>
            <w:rFonts w:ascii="Calibri" w:eastAsia="Calibri" w:hAnsi="Calibri" w:cs="Calibri"/>
            <w:color w:val="333333"/>
            <w:sz w:val="24"/>
            <w:szCs w:val="24"/>
            <w:shd w:val="pct15" w:color="auto" w:fill="FFFFFF"/>
          </w:rPr>
          <w:t>.</w:t>
        </w:r>
      </w:ins>
      <w:del w:id="1283" w:author="Laura Dee" w:date="2023-05-11T10:16:00Z">
        <w:r w:rsidR="000535D0" w:rsidRPr="00433985" w:rsidDel="004C1178">
          <w:rPr>
            <w:rFonts w:ascii="Calibri" w:eastAsia="Calibri" w:hAnsi="Calibri" w:cs="Calibri"/>
            <w:color w:val="333333"/>
            <w:sz w:val="24"/>
            <w:szCs w:val="24"/>
            <w:shd w:val="pct15" w:color="auto" w:fill="FFFFFF"/>
          </w:rPr>
          <w:delText>.</w:delText>
        </w:r>
      </w:del>
      <w:r w:rsidR="000535D0">
        <w:rPr>
          <w:rFonts w:ascii="Calibri" w:eastAsia="Calibri" w:hAnsi="Calibri" w:cs="Calibri"/>
          <w:color w:val="333333"/>
          <w:sz w:val="24"/>
          <w:szCs w:val="24"/>
          <w:shd w:val="pct15" w:color="auto" w:fill="FFFFFF"/>
        </w:rPr>
        <w:t xml:space="preserve"> </w:t>
      </w:r>
      <w:del w:id="1284" w:author="Laura Dee" w:date="2023-05-11T10:16:00Z">
        <w:r w:rsidR="000535D0" w:rsidDel="004C1178">
          <w:rPr>
            <w:rFonts w:ascii="Calibri" w:eastAsia="Calibri" w:hAnsi="Calibri" w:cs="Calibri"/>
            <w:color w:val="333333"/>
            <w:sz w:val="24"/>
            <w:szCs w:val="24"/>
            <w:shd w:val="pct15" w:color="auto" w:fill="FFFFFF"/>
          </w:rPr>
          <w:delText xml:space="preserve">Using a sampling design assessing plots nested in sites over multiple years, </w:delText>
        </w:r>
      </w:del>
      <w:ins w:id="1285" w:author="Laura Dee" w:date="2023-05-11T10:16:00Z">
        <w:r w:rsidR="004C1178">
          <w:rPr>
            <w:rFonts w:ascii="Calibri" w:eastAsia="Calibri" w:hAnsi="Calibri" w:cs="Calibri"/>
            <w:color w:val="333333"/>
            <w:sz w:val="24"/>
            <w:szCs w:val="24"/>
            <w:shd w:val="pct15" w:color="auto" w:fill="FFFFFF"/>
          </w:rPr>
          <w:t>W</w:t>
        </w:r>
      </w:ins>
      <w:del w:id="1286" w:author="Laura Dee" w:date="2023-05-11T10:16:00Z">
        <w:r w:rsidR="000535D0" w:rsidDel="004C1178">
          <w:rPr>
            <w:rFonts w:ascii="Calibri" w:eastAsia="Calibri" w:hAnsi="Calibri" w:cs="Calibri"/>
            <w:color w:val="333333"/>
            <w:sz w:val="24"/>
            <w:szCs w:val="24"/>
            <w:shd w:val="pct15" w:color="auto" w:fill="FFFFFF"/>
          </w:rPr>
          <w:delText>w</w:delText>
        </w:r>
      </w:del>
      <w:r w:rsidR="000535D0">
        <w:rPr>
          <w:rFonts w:ascii="Calibri" w:eastAsia="Calibri" w:hAnsi="Calibri" w:cs="Calibri"/>
          <w:color w:val="333333"/>
          <w:sz w:val="24"/>
          <w:szCs w:val="24"/>
          <w:shd w:val="pct15" w:color="auto" w:fill="FFFFFF"/>
        </w:rPr>
        <w:t xml:space="preserve">e can </w:t>
      </w:r>
      <w:ins w:id="1287" w:author="Laura Dee" w:date="2023-05-11T10:17:00Z">
        <w:r w:rsidR="004C1178">
          <w:rPr>
            <w:rFonts w:ascii="Calibri" w:eastAsia="Calibri" w:hAnsi="Calibri" w:cs="Calibri"/>
            <w:color w:val="333333"/>
            <w:sz w:val="24"/>
            <w:szCs w:val="24"/>
            <w:shd w:val="pct15" w:color="auto" w:fill="FFFFFF"/>
          </w:rPr>
          <w:t>add a site-by-year dummy</w:t>
        </w:r>
      </w:ins>
      <w:ins w:id="1288" w:author="Laura Dee" w:date="2023-05-11T10:20:00Z">
        <w:r w:rsidR="007F78E2">
          <w:rPr>
            <w:rFonts w:ascii="Calibri" w:eastAsia="Calibri" w:hAnsi="Calibri" w:cs="Calibri"/>
            <w:color w:val="333333"/>
            <w:sz w:val="24"/>
            <w:szCs w:val="24"/>
            <w:shd w:val="pct15" w:color="auto" w:fill="FFFFFF"/>
          </w:rPr>
          <w:t xml:space="preserve">, denoted as </w:t>
        </w:r>
      </w:ins>
      <m:oMath>
        <m:r>
          <w:ins w:id="1289" w:author="Laura Dee" w:date="2023-05-11T10:21:00Z">
            <w:rPr>
              <w:rFonts w:ascii="Cambria Math" w:eastAsia="Calibri" w:hAnsi="Cambria Math" w:cs="Calibri"/>
              <w:color w:val="333333"/>
              <w:sz w:val="24"/>
              <w:szCs w:val="24"/>
              <w:shd w:val="pct15" w:color="auto" w:fill="FFFFFF"/>
            </w:rPr>
            <m:t>γ_ij</m:t>
          </w:ins>
        </m:r>
      </m:oMath>
      <w:ins w:id="1290" w:author="Laura Dee" w:date="2023-05-11T10:17:00Z">
        <w:r w:rsidR="004C1178">
          <w:rPr>
            <w:rFonts w:ascii="Calibri" w:eastAsia="Calibri" w:hAnsi="Calibri" w:cs="Calibri"/>
            <w:color w:val="333333"/>
            <w:sz w:val="24"/>
            <w:szCs w:val="24"/>
            <w:shd w:val="pct15" w:color="auto" w:fill="FFFFFF"/>
          </w:rPr>
          <w:t xml:space="preserve"> variable to our </w:t>
        </w:r>
      </w:ins>
      <w:del w:id="1291" w:author="Laura Dee" w:date="2023-05-11T10:17:00Z">
        <w:r w:rsidR="000535D0" w:rsidDel="004C1178">
          <w:rPr>
            <w:rFonts w:ascii="Calibri" w:eastAsia="Calibri" w:hAnsi="Calibri" w:cs="Calibri"/>
            <w:color w:val="333333"/>
            <w:sz w:val="24"/>
            <w:szCs w:val="24"/>
            <w:shd w:val="pct15" w:color="auto" w:fill="FFFFFF"/>
          </w:rPr>
          <w:delText>use a</w:delText>
        </w:r>
      </w:del>
      <w:ins w:id="1292" w:author="Laura Dee" w:date="2023-05-11T10:17:00Z">
        <w:r w:rsidR="004C1178">
          <w:rPr>
            <w:rFonts w:ascii="Calibri" w:eastAsia="Calibri" w:hAnsi="Calibri" w:cs="Calibri"/>
            <w:color w:val="333333"/>
            <w:sz w:val="24"/>
            <w:szCs w:val="24"/>
            <w:shd w:val="pct15" w:color="auto" w:fill="FFFFFF"/>
          </w:rPr>
          <w:t>model, in addition to the</w:t>
        </w:r>
      </w:ins>
      <w:r w:rsidR="000535D0">
        <w:rPr>
          <w:rFonts w:ascii="Calibri" w:eastAsia="Calibri" w:hAnsi="Calibri" w:cs="Calibri"/>
          <w:color w:val="333333"/>
          <w:sz w:val="24"/>
          <w:szCs w:val="24"/>
          <w:shd w:val="pct15" w:color="auto" w:fill="FFFFFF"/>
        </w:rPr>
        <w:t xml:space="preserve"> </w:t>
      </w:r>
      <w:del w:id="1293" w:author="Laura Dee" w:date="2023-05-11T10:17:00Z">
        <w:r w:rsidR="000535D0" w:rsidDel="004C1178">
          <w:rPr>
            <w:rFonts w:ascii="Calibri" w:eastAsia="Calibri" w:hAnsi="Calibri" w:cs="Calibri"/>
            <w:color w:val="333333"/>
            <w:sz w:val="24"/>
            <w:szCs w:val="24"/>
            <w:shd w:val="pct15" w:color="auto" w:fill="FFFFFF"/>
          </w:rPr>
          <w:delText>statistical model design with a fixed categorical effect</w:delText>
        </w:r>
      </w:del>
      <w:ins w:id="1294" w:author="Laura Dee" w:date="2023-05-11T10:17:00Z">
        <w:r w:rsidR="004C1178">
          <w:rPr>
            <w:rFonts w:ascii="Calibri" w:eastAsia="Calibri" w:hAnsi="Calibri" w:cs="Calibri"/>
            <w:color w:val="333333"/>
            <w:sz w:val="24"/>
            <w:szCs w:val="24"/>
            <w:shd w:val="pct15" w:color="auto" w:fill="FFFFFF"/>
          </w:rPr>
          <w:t xml:space="preserve">fixed </w:t>
        </w:r>
      </w:ins>
      <w:ins w:id="1295" w:author="Laura Dee" w:date="2023-05-11T10:18:00Z">
        <w:r w:rsidR="004C1178">
          <w:rPr>
            <w:rFonts w:ascii="Calibri" w:eastAsia="Calibri" w:hAnsi="Calibri" w:cs="Calibri"/>
            <w:color w:val="333333"/>
            <w:sz w:val="24"/>
            <w:szCs w:val="24"/>
            <w:shd w:val="pct15" w:color="auto" w:fill="FFFFFF"/>
          </w:rPr>
          <w:t xml:space="preserve">categorical variable of plot </w:t>
        </w:r>
        <w:commentRangeEnd w:id="1281"/>
        <w:r w:rsidR="004C1178">
          <w:rPr>
            <w:rStyle w:val="CommentReference"/>
          </w:rPr>
          <w:commentReference w:id="1281"/>
        </w:r>
      </w:ins>
      <w:del w:id="1296" w:author="Laura Dee" w:date="2023-05-11T10:18:00Z">
        <w:r w:rsidR="000535D0" w:rsidDel="004C1178">
          <w:rPr>
            <w:rFonts w:ascii="Calibri" w:eastAsia="Calibri" w:hAnsi="Calibri" w:cs="Calibri"/>
            <w:color w:val="333333"/>
            <w:sz w:val="24"/>
            <w:szCs w:val="24"/>
            <w:shd w:val="pct15" w:color="auto" w:fill="FFFFFF"/>
          </w:rPr>
          <w:delText xml:space="preserve"> of site, year, and site-by-year interaction, </w:delText>
        </w:r>
      </w:del>
      <w:r w:rsidR="000535D0">
        <w:rPr>
          <w:rFonts w:ascii="Calibri" w:eastAsia="Calibri" w:hAnsi="Calibri" w:cs="Calibri"/>
          <w:color w:val="333333"/>
          <w:sz w:val="24"/>
          <w:szCs w:val="24"/>
          <w:shd w:val="pct15" w:color="auto" w:fill="FFFFFF"/>
        </w:rPr>
        <w:t xml:space="preserve">as in the following </w:t>
      </w:r>
      <w:r w:rsidRPr="00433985">
        <w:rPr>
          <w:rFonts w:ascii="Calibri" w:eastAsia="Calibri" w:hAnsi="Calibri" w:cs="Calibri"/>
          <w:color w:val="333333"/>
          <w:sz w:val="24"/>
          <w:szCs w:val="24"/>
          <w:shd w:val="pct15" w:color="auto" w:fill="FFFFFF"/>
        </w:rPr>
        <w:t xml:space="preserve">with plot within site and time designated </w:t>
      </w:r>
      <w:proofErr w:type="spellStart"/>
      <w:r w:rsidRPr="00433985">
        <w:rPr>
          <w:rFonts w:ascii="Calibri" w:eastAsia="Calibri" w:hAnsi="Calibri" w:cs="Calibri"/>
          <w:color w:val="333333"/>
          <w:sz w:val="24"/>
          <w:szCs w:val="24"/>
          <w:shd w:val="pct15" w:color="auto" w:fill="FFFFFF"/>
        </w:rPr>
        <w:t xml:space="preserve">as </w:t>
      </w:r>
      <w:r w:rsidRPr="00EB534F">
        <w:rPr>
          <w:rFonts w:ascii="Calibri" w:eastAsia="Calibri" w:hAnsi="Calibri" w:cs="Calibri"/>
          <w:i/>
          <w:iCs/>
          <w:color w:val="333333"/>
          <w:sz w:val="24"/>
          <w:szCs w:val="24"/>
          <w:shd w:val="pct15" w:color="auto" w:fill="FFFFFF"/>
        </w:rPr>
        <w:t>k</w:t>
      </w:r>
      <w:proofErr w:type="spellEnd"/>
      <w:r w:rsidRPr="00433985">
        <w:rPr>
          <w:rFonts w:ascii="Calibri" w:eastAsia="Calibri" w:hAnsi="Calibri" w:cs="Calibri"/>
          <w:color w:val="333333"/>
          <w:sz w:val="24"/>
          <w:szCs w:val="24"/>
          <w:shd w:val="pct15" w:color="auto" w:fill="FFFFFF"/>
        </w:rPr>
        <w:t>:</w:t>
      </w:r>
    </w:p>
    <w:p w14:paraId="5B4EE67B" w14:textId="058FA464" w:rsidR="00807F91" w:rsidRPr="00807F91" w:rsidRDefault="00000000"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m:oMathPara>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y</m:t>
              </m:r>
            </m:e>
            <m:sub>
              <m:r>
                <m:rPr>
                  <m:sty m:val="p"/>
                </m:rPr>
                <w:rPr>
                  <w:rFonts w:ascii="Cambria Math" w:eastAsia="Calibri" w:hAnsi="Cambria Math" w:cs="Calibri"/>
                  <w:color w:val="333333"/>
                  <w:sz w:val="24"/>
                  <w:szCs w:val="24"/>
                  <w:shd w:val="pct15" w:color="auto" w:fill="FFFFFF"/>
                </w:rPr>
                <m:t>ijk</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sSub>
                <m:sSubPr>
                  <m:ctrlPr>
                    <w:ins w:id="1297" w:author="Laura Dee" w:date="2023-05-11T10:19:00Z">
                      <w:rPr>
                        <w:rFonts w:ascii="Cambria Math" w:eastAsia="Calibri" w:hAnsi="Cambria Math" w:cs="Calibri"/>
                        <w:color w:val="333333"/>
                        <w:sz w:val="24"/>
                        <w:szCs w:val="24"/>
                        <w:shd w:val="pct15" w:color="auto" w:fill="FFFFFF"/>
                      </w:rPr>
                    </w:ins>
                  </m:ctrlPr>
                </m:sSubPr>
                <m:e>
                  <m:r>
                    <w:ins w:id="1298" w:author="Laura Dee" w:date="2023-05-11T10:19:00Z">
                      <m:rPr>
                        <m:sty m:val="p"/>
                      </m:rPr>
                      <w:rPr>
                        <w:rFonts w:ascii="Cambria Math" w:eastAsia="Calibri" w:hAnsi="Cambria Math" w:cs="Calibri"/>
                        <w:color w:val="333333"/>
                        <w:sz w:val="24"/>
                        <w:szCs w:val="24"/>
                        <w:shd w:val="pct15" w:color="auto" w:fill="FFFFFF"/>
                      </w:rPr>
                      <m:t>α</m:t>
                    </w:ins>
                  </m:r>
                </m:e>
                <m:sub>
                  <m:r>
                    <w:ins w:id="1299" w:author="Laura Dee" w:date="2023-05-11T10:19:00Z">
                      <m:rPr>
                        <m:sty m:val="p"/>
                      </m:rPr>
                      <w:rPr>
                        <w:rFonts w:ascii="Cambria Math" w:eastAsia="Calibri" w:hAnsi="Cambria Math" w:cs="Calibri"/>
                        <w:color w:val="333333"/>
                        <w:sz w:val="24"/>
                        <w:szCs w:val="24"/>
                        <w:shd w:val="pct15" w:color="auto" w:fill="FFFFFF"/>
                      </w:rPr>
                      <m:t>k</m:t>
                    </w:ins>
                  </m:r>
                </m:sub>
              </m:sSub>
              <m:r>
                <w:ins w:id="1300" w:author="Laura Dee" w:date="2023-05-11T10:19:00Z">
                  <m:rPr>
                    <m:sty m:val="p"/>
                  </m:rPr>
                  <w:rPr>
                    <w:rFonts w:ascii="Cambria Math" w:eastAsia="Calibri" w:hAnsi="Cambria Math" w:cs="Calibri"/>
                    <w:color w:val="333333"/>
                    <w:sz w:val="24"/>
                    <w:szCs w:val="24"/>
                    <w:shd w:val="pct15" w:color="auto" w:fill="FFFFFF"/>
                  </w:rPr>
                  <m:t xml:space="preserve">+ </m:t>
                </w:ins>
              </m:r>
              <m:sSub>
                <m:sSubPr>
                  <m:ctrlPr>
                    <w:ins w:id="1301" w:author="Laura Dee" w:date="2023-05-11T10:21:00Z">
                      <w:rPr>
                        <w:rFonts w:ascii="Cambria Math" w:eastAsia="Calibri" w:hAnsi="Cambria Math" w:cs="Calibri"/>
                        <w:color w:val="333333"/>
                        <w:sz w:val="24"/>
                        <w:szCs w:val="24"/>
                        <w:shd w:val="pct15" w:color="auto" w:fill="FFFFFF"/>
                      </w:rPr>
                    </w:ins>
                  </m:ctrlPr>
                </m:sSubPr>
                <m:e>
                  <m:r>
                    <w:ins w:id="1302" w:author="Laura Dee" w:date="2023-05-11T10:21:00Z">
                      <w:rPr>
                        <w:rFonts w:ascii="Cambria Math" w:eastAsia="Calibri" w:hAnsi="Cambria Math" w:cs="Calibri"/>
                        <w:color w:val="333333"/>
                        <w:sz w:val="24"/>
                        <w:szCs w:val="24"/>
                        <w:shd w:val="pct15" w:color="auto" w:fill="FFFFFF"/>
                      </w:rPr>
                      <m:t>γ</m:t>
                    </w:ins>
                  </m:r>
                </m:e>
                <m:sub>
                  <m:r>
                    <w:ins w:id="1303" w:author="Laura Dee" w:date="2023-05-11T10:21:00Z">
                      <w:rPr>
                        <w:rFonts w:ascii="Cambria Math" w:eastAsia="Calibri" w:hAnsi="Cambria Math" w:cs="Calibri"/>
                        <w:color w:val="333333"/>
                        <w:sz w:val="24"/>
                        <w:szCs w:val="24"/>
                        <w:shd w:val="pct15" w:color="auto" w:fill="FFFFFF"/>
                      </w:rPr>
                      <m:t xml:space="preserve">ij </m:t>
                    </w:ins>
                  </m:r>
                </m:sub>
              </m:sSub>
              <m:r>
                <w:ins w:id="1304" w:author="Laura Dee" w:date="2023-05-11T10:21:00Z">
                  <m:rPr>
                    <m:sty m:val="p"/>
                  </m:rPr>
                  <w:rPr>
                    <w:rFonts w:ascii="Cambria Math" w:eastAsia="Calibri" w:hAnsi="Cambria Math" w:cs="Calibri"/>
                    <w:color w:val="333333"/>
                    <w:sz w:val="24"/>
                    <w:szCs w:val="24"/>
                    <w:shd w:val="pct15" w:color="auto" w:fill="FFFFFF"/>
                  </w:rPr>
                  <m:t xml:space="preserve">+ </m:t>
                </w:ins>
              </m:r>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1</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1ijk</m:t>
              </m:r>
            </m:sub>
          </m:sSub>
          <m:r>
            <m:rPr>
              <m:sty m:val="p"/>
            </m:rPr>
            <w:rPr>
              <w:rFonts w:ascii="Cambria Math" w:eastAsia="Calibri" w:hAnsi="Cambria Math" w:cs="Calibri"/>
              <w:color w:val="333333"/>
              <w:sz w:val="24"/>
              <w:szCs w:val="24"/>
              <w:shd w:val="pct15" w:color="auto" w:fill="FFFFFF"/>
            </w:rPr>
            <m:t>+</m:t>
          </m:r>
          <m:r>
            <w:ins w:id="1305" w:author="Laura Dee" w:date="2023-05-11T10:19:00Z">
              <m:rPr>
                <m:sty m:val="p"/>
              </m:rPr>
              <w:rPr>
                <w:rFonts w:ascii="Cambria Math" w:eastAsia="Calibri" w:hAnsi="Cambria Math" w:cs="Calibri"/>
                <w:color w:val="333333"/>
                <w:sz w:val="24"/>
                <w:szCs w:val="24"/>
                <w:shd w:val="pct15" w:color="auto" w:fill="FFFFFF"/>
              </w:rPr>
              <m:t xml:space="preserve"> </m:t>
            </w:ins>
          </m:r>
          <m:nary>
            <m:naryPr>
              <m:chr m:val="∑"/>
              <m:subHide m:val="1"/>
              <m:supHide m:val="1"/>
              <m:ctrlPr>
                <w:del w:id="1306" w:author="Laura Dee" w:date="2023-05-11T10:21:00Z">
                  <w:rPr>
                    <w:rFonts w:ascii="Cambria Math" w:eastAsia="Calibri" w:hAnsi="Cambria Math" w:cs="Calibri"/>
                    <w:color w:val="333333"/>
                    <w:sz w:val="24"/>
                    <w:szCs w:val="24"/>
                    <w:shd w:val="pct15" w:color="auto" w:fill="FFFFFF"/>
                  </w:rPr>
                </w:del>
              </m:ctrlPr>
            </m:naryPr>
            <m:sub/>
            <m:sup/>
            <m:e>
              <m:sSub>
                <m:sSubPr>
                  <m:ctrlPr>
                    <w:del w:id="1307" w:author="Laura Dee" w:date="2023-05-11T10:21:00Z">
                      <w:rPr>
                        <w:rFonts w:ascii="Cambria Math" w:eastAsia="Calibri" w:hAnsi="Cambria Math" w:cs="Calibri"/>
                        <w:color w:val="333333"/>
                        <w:sz w:val="24"/>
                        <w:szCs w:val="24"/>
                        <w:shd w:val="pct15" w:color="auto" w:fill="FFFFFF"/>
                      </w:rPr>
                    </w:del>
                  </m:ctrlPr>
                </m:sSubPr>
                <m:e>
                  <m:r>
                    <w:del w:id="1308" w:author="Laura Dee" w:date="2023-05-11T10:21:00Z">
                      <m:rPr>
                        <m:sty m:val="p"/>
                      </m:rPr>
                      <w:rPr>
                        <w:rFonts w:ascii="Cambria Math" w:eastAsia="Calibri" w:hAnsi="Cambria Math" w:cs="Calibri"/>
                        <w:color w:val="333333"/>
                        <w:sz w:val="24"/>
                        <w:szCs w:val="24"/>
                        <w:shd w:val="pct15" w:color="auto" w:fill="FFFFFF"/>
                      </w:rPr>
                      <m:t>α</m:t>
                    </w:del>
                  </m:r>
                </m:e>
                <m:sub>
                  <m:r>
                    <w:del w:id="1309" w:author="Laura Dee" w:date="2023-05-11T10:19:00Z">
                      <m:rPr>
                        <m:sty m:val="p"/>
                      </m:rPr>
                      <w:rPr>
                        <w:rFonts w:ascii="Cambria Math" w:eastAsia="Calibri" w:hAnsi="Cambria Math" w:cs="Calibri"/>
                        <w:color w:val="333333"/>
                        <w:sz w:val="24"/>
                        <w:szCs w:val="24"/>
                        <w:shd w:val="pct15" w:color="auto" w:fill="FFFFFF"/>
                      </w:rPr>
                      <m:t>i</m:t>
                    </w:del>
                  </m:r>
                </m:sub>
              </m:sSub>
              <m:sSub>
                <m:sSubPr>
                  <m:ctrlPr>
                    <w:del w:id="1310" w:author="Laura Dee" w:date="2023-05-11T10:19:00Z">
                      <w:rPr>
                        <w:rFonts w:ascii="Cambria Math" w:eastAsia="Calibri" w:hAnsi="Cambria Math" w:cs="Calibri"/>
                        <w:color w:val="333333"/>
                        <w:sz w:val="24"/>
                        <w:szCs w:val="24"/>
                        <w:shd w:val="pct15" w:color="auto" w:fill="FFFFFF"/>
                      </w:rPr>
                    </w:del>
                  </m:ctrlPr>
                </m:sSubPr>
                <m:e>
                  <m:r>
                    <w:del w:id="1311" w:author="Laura Dee" w:date="2023-05-11T10:19:00Z">
                      <m:rPr>
                        <m:sty m:val="p"/>
                      </m:rPr>
                      <w:rPr>
                        <w:rFonts w:ascii="Cambria Math" w:eastAsia="Calibri" w:hAnsi="Cambria Math" w:cs="Calibri"/>
                        <w:color w:val="333333"/>
                        <w:sz w:val="24"/>
                        <w:szCs w:val="24"/>
                        <w:shd w:val="pct15" w:color="auto" w:fill="FFFFFF"/>
                      </w:rPr>
                      <m:t>x</m:t>
                    </w:del>
                  </m:r>
                </m:e>
                <m:sub>
                  <m:r>
                    <w:del w:id="1312" w:author="Laura Dee" w:date="2023-05-11T10:19:00Z">
                      <m:rPr>
                        <m:sty m:val="p"/>
                      </m:rPr>
                      <w:rPr>
                        <w:rFonts w:ascii="Cambria Math" w:eastAsia="Calibri" w:hAnsi="Cambria Math" w:cs="Calibri"/>
                        <w:color w:val="333333"/>
                        <w:sz w:val="24"/>
                        <w:szCs w:val="24"/>
                        <w:shd w:val="pct15" w:color="auto" w:fill="FFFFFF"/>
                      </w:rPr>
                      <m:t>2i</m:t>
                    </w:del>
                  </m:r>
                </m:sub>
              </m:sSub>
            </m:e>
          </m:nary>
          <m:r>
            <w:del w:id="1313" w:author="Laura Dee" w:date="2023-05-11T10:21:00Z">
              <m:rPr>
                <m:sty m:val="p"/>
              </m:rPr>
              <w:rPr>
                <w:rFonts w:ascii="Cambria Math" w:eastAsia="Calibri" w:hAnsi="Cambria Math" w:cs="Calibri"/>
                <w:color w:val="333333"/>
                <w:sz w:val="24"/>
                <w:szCs w:val="24"/>
                <w:shd w:val="pct15" w:color="auto" w:fill="FFFFFF"/>
              </w:rPr>
              <m:t>+</m:t>
            </w:del>
          </m:r>
          <m:nary>
            <m:naryPr>
              <m:chr m:val="∑"/>
              <m:subHide m:val="1"/>
              <m:supHide m:val="1"/>
              <m:ctrlPr>
                <w:del w:id="1314" w:author="Laura Dee" w:date="2023-05-11T10:21:00Z">
                  <w:rPr>
                    <w:rFonts w:ascii="Cambria Math" w:eastAsia="Calibri" w:hAnsi="Cambria Math" w:cs="Calibri"/>
                    <w:color w:val="333333"/>
                    <w:sz w:val="24"/>
                    <w:szCs w:val="24"/>
                    <w:shd w:val="pct15" w:color="auto" w:fill="FFFFFF"/>
                  </w:rPr>
                </w:del>
              </m:ctrlPr>
            </m:naryPr>
            <m:sub/>
            <m:sup/>
            <m:e>
              <m:sSub>
                <m:sSubPr>
                  <m:ctrlPr>
                    <w:del w:id="1315" w:author="Laura Dee" w:date="2023-05-11T10:21:00Z">
                      <w:rPr>
                        <w:rFonts w:ascii="Cambria Math" w:eastAsia="Calibri" w:hAnsi="Cambria Math" w:cs="Calibri"/>
                        <w:color w:val="333333"/>
                        <w:sz w:val="24"/>
                        <w:szCs w:val="24"/>
                        <w:shd w:val="pct15" w:color="auto" w:fill="FFFFFF"/>
                      </w:rPr>
                    </w:del>
                  </m:ctrlPr>
                </m:sSubPr>
                <m:e>
                  <m:r>
                    <w:del w:id="1316" w:author="Laura Dee" w:date="2023-05-11T10:21:00Z">
                      <m:rPr>
                        <m:sty m:val="p"/>
                      </m:rPr>
                      <w:rPr>
                        <w:rFonts w:ascii="Cambria Math" w:eastAsia="Calibri" w:hAnsi="Cambria Math" w:cs="Calibri"/>
                        <w:color w:val="333333"/>
                        <w:sz w:val="24"/>
                        <w:szCs w:val="24"/>
                        <w:shd w:val="pct15" w:color="auto" w:fill="FFFFFF"/>
                      </w:rPr>
                      <m:t>λ</m:t>
                    </w:del>
                  </m:r>
                </m:e>
                <m:sub>
                  <m:r>
                    <w:del w:id="1317" w:author="Laura Dee" w:date="2023-05-11T10:21:00Z">
                      <m:rPr>
                        <m:sty m:val="p"/>
                      </m:rPr>
                      <w:rPr>
                        <w:rFonts w:ascii="Cambria Math" w:eastAsia="Calibri" w:hAnsi="Cambria Math" w:cs="Calibri"/>
                        <w:color w:val="333333"/>
                        <w:sz w:val="24"/>
                        <w:szCs w:val="24"/>
                        <w:shd w:val="pct15" w:color="auto" w:fill="FFFFFF"/>
                      </w:rPr>
                      <m:t>j</m:t>
                    </w:del>
                  </m:r>
                </m:sub>
              </m:sSub>
              <m:sSub>
                <m:sSubPr>
                  <m:ctrlPr>
                    <w:del w:id="1318" w:author="Laura Dee" w:date="2023-05-11T10:21:00Z">
                      <w:rPr>
                        <w:rFonts w:ascii="Cambria Math" w:eastAsia="Calibri" w:hAnsi="Cambria Math" w:cs="Calibri"/>
                        <w:color w:val="333333"/>
                        <w:sz w:val="24"/>
                        <w:szCs w:val="24"/>
                        <w:shd w:val="pct15" w:color="auto" w:fill="FFFFFF"/>
                      </w:rPr>
                    </w:del>
                  </m:ctrlPr>
                </m:sSubPr>
                <m:e>
                  <m:r>
                    <w:del w:id="1319" w:author="Laura Dee" w:date="2023-05-11T10:21:00Z">
                      <m:rPr>
                        <m:sty m:val="p"/>
                      </m:rPr>
                      <w:rPr>
                        <w:rFonts w:ascii="Cambria Math" w:eastAsia="Calibri" w:hAnsi="Cambria Math" w:cs="Calibri"/>
                        <w:color w:val="333333"/>
                        <w:sz w:val="24"/>
                        <w:szCs w:val="24"/>
                        <w:shd w:val="pct15" w:color="auto" w:fill="FFFFFF"/>
                      </w:rPr>
                      <m:t>x</m:t>
                    </w:del>
                  </m:r>
                </m:e>
                <m:sub>
                  <m:r>
                    <w:del w:id="1320" w:author="Laura Dee" w:date="2023-05-11T10:21:00Z">
                      <m:rPr>
                        <m:sty m:val="p"/>
                      </m:rPr>
                      <w:rPr>
                        <w:rFonts w:ascii="Cambria Math" w:eastAsia="Calibri" w:hAnsi="Cambria Math" w:cs="Calibri"/>
                        <w:color w:val="333333"/>
                        <w:sz w:val="24"/>
                        <w:szCs w:val="24"/>
                        <w:shd w:val="pct15" w:color="auto" w:fill="FFFFFF"/>
                      </w:rPr>
                      <m:t>3j</m:t>
                    </w:del>
                  </m:r>
                </m:sub>
              </m:sSub>
            </m:e>
          </m:nary>
          <m:r>
            <w:del w:id="1321" w:author="Laura Dee" w:date="2023-05-11T10:21:00Z">
              <m:rPr>
                <m:sty m:val="p"/>
              </m:rPr>
              <w:rPr>
                <w:rFonts w:ascii="Cambria Math" w:eastAsia="Calibri" w:hAnsi="Cambria Math" w:cs="Calibri"/>
                <w:color w:val="333333"/>
                <w:sz w:val="24"/>
                <w:szCs w:val="24"/>
                <w:shd w:val="pct15" w:color="auto" w:fill="FFFFFF"/>
              </w:rPr>
              <m:t>+</m:t>
            </w:del>
          </m:r>
          <m:nary>
            <m:naryPr>
              <m:chr m:val="∑"/>
              <m:subHide m:val="1"/>
              <m:supHide m:val="1"/>
              <m:ctrlPr>
                <w:del w:id="1322" w:author="Laura Dee" w:date="2023-05-11T10:21:00Z">
                  <w:rPr>
                    <w:rFonts w:ascii="Cambria Math" w:eastAsia="Calibri" w:hAnsi="Cambria Math" w:cs="Calibri"/>
                    <w:color w:val="333333"/>
                    <w:sz w:val="24"/>
                    <w:szCs w:val="24"/>
                    <w:shd w:val="pct15" w:color="auto" w:fill="FFFFFF"/>
                  </w:rPr>
                </w:del>
              </m:ctrlPr>
            </m:naryPr>
            <m:sub/>
            <m:sup/>
            <m:e>
              <m:sSub>
                <m:sSubPr>
                  <m:ctrlPr>
                    <w:del w:id="1323" w:author="Laura Dee" w:date="2023-05-11T10:21:00Z">
                      <w:rPr>
                        <w:rFonts w:ascii="Cambria Math" w:eastAsia="Calibri" w:hAnsi="Cambria Math" w:cs="Calibri"/>
                        <w:color w:val="333333"/>
                        <w:sz w:val="24"/>
                        <w:szCs w:val="24"/>
                        <w:shd w:val="pct15" w:color="auto" w:fill="FFFFFF"/>
                      </w:rPr>
                    </w:del>
                  </m:ctrlPr>
                </m:sSubPr>
                <m:e>
                  <m:r>
                    <w:del w:id="1324" w:author="Laura Dee" w:date="2023-05-11T10:21:00Z">
                      <m:rPr>
                        <m:sty m:val="p"/>
                      </m:rPr>
                      <w:rPr>
                        <w:rFonts w:ascii="Cambria Math" w:eastAsia="Calibri" w:hAnsi="Cambria Math" w:cs="Calibri"/>
                        <w:color w:val="333333"/>
                        <w:sz w:val="24"/>
                        <w:szCs w:val="24"/>
                        <w:shd w:val="pct15" w:color="auto" w:fill="FFFFFF"/>
                      </w:rPr>
                      <m:t>ν</m:t>
                    </w:del>
                  </m:r>
                </m:e>
                <m:sub>
                  <m:r>
                    <w:del w:id="1325" w:author="Laura Dee" w:date="2023-05-11T10:21:00Z">
                      <m:rPr>
                        <m:sty m:val="p"/>
                      </m:rPr>
                      <w:rPr>
                        <w:rFonts w:ascii="Cambria Math" w:eastAsia="Calibri" w:hAnsi="Cambria Math" w:cs="Calibri"/>
                        <w:color w:val="333333"/>
                        <w:sz w:val="24"/>
                        <w:szCs w:val="24"/>
                        <w:shd w:val="pct15" w:color="auto" w:fill="FFFFFF"/>
                      </w:rPr>
                      <m:t>ij</m:t>
                    </w:del>
                  </m:r>
                </m:sub>
              </m:sSub>
              <m:sSub>
                <m:sSubPr>
                  <m:ctrlPr>
                    <w:del w:id="1326" w:author="Laura Dee" w:date="2023-05-11T10:21:00Z">
                      <w:rPr>
                        <w:rFonts w:ascii="Cambria Math" w:eastAsia="Calibri" w:hAnsi="Cambria Math" w:cs="Calibri"/>
                        <w:color w:val="333333"/>
                        <w:sz w:val="24"/>
                        <w:szCs w:val="24"/>
                        <w:shd w:val="pct15" w:color="auto" w:fill="FFFFFF"/>
                      </w:rPr>
                    </w:del>
                  </m:ctrlPr>
                </m:sSubPr>
                <m:e>
                  <m:r>
                    <w:del w:id="1327" w:author="Laura Dee" w:date="2023-05-11T10:21:00Z">
                      <m:rPr>
                        <m:sty m:val="p"/>
                      </m:rPr>
                      <w:rPr>
                        <w:rFonts w:ascii="Cambria Math" w:eastAsia="Calibri" w:hAnsi="Cambria Math" w:cs="Calibri"/>
                        <w:color w:val="333333"/>
                        <w:sz w:val="24"/>
                        <w:szCs w:val="24"/>
                        <w:shd w:val="pct15" w:color="auto" w:fill="FFFFFF"/>
                      </w:rPr>
                      <m:t>x</m:t>
                    </w:del>
                  </m:r>
                </m:e>
                <m:sub>
                  <m:r>
                    <w:del w:id="1328" w:author="Laura Dee" w:date="2023-05-11T10:21:00Z">
                      <m:rPr>
                        <m:sty m:val="p"/>
                      </m:rPr>
                      <w:rPr>
                        <w:rFonts w:ascii="Cambria Math" w:eastAsia="Calibri" w:hAnsi="Cambria Math" w:cs="Calibri"/>
                        <w:color w:val="333333"/>
                        <w:sz w:val="24"/>
                        <w:szCs w:val="24"/>
                        <w:shd w:val="pct15" w:color="auto" w:fill="FFFFFF"/>
                      </w:rPr>
                      <m:t>4ij</m:t>
                    </w:del>
                  </m:r>
                </m:sub>
              </m:sSub>
            </m:e>
          </m:nary>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ijk</m:t>
              </m:r>
            </m:sub>
          </m:sSub>
        </m:oMath>
      </m:oMathPara>
    </w:p>
    <w:p w14:paraId="41A3E98E" w14:textId="00E21328"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$$y_{</w:t>
      </w:r>
      <w:proofErr w:type="spellStart"/>
      <w:proofErr w:type="gram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  =</w:t>
      </w:r>
      <w:proofErr w:type="gramEnd"/>
      <w:r w:rsidRPr="00433985">
        <w:rPr>
          <w:rFonts w:ascii="Calibri" w:eastAsia="Calibri" w:hAnsi="Calibri" w:cs="Calibri"/>
          <w:color w:val="333333"/>
          <w:sz w:val="24"/>
          <w:szCs w:val="24"/>
          <w:shd w:val="pct15" w:color="auto" w:fill="FFFFFF"/>
        </w:rPr>
        <w:t xml:space="preserve"> \beta_1 x_{1ijk} + \sum\</w:t>
      </w:r>
      <w:proofErr w:type="spellStart"/>
      <w:r w:rsidRPr="00433985">
        <w:rPr>
          <w:rFonts w:ascii="Calibri" w:eastAsia="Calibri" w:hAnsi="Calibri" w:cs="Calibri"/>
          <w:color w:val="333333"/>
          <w:sz w:val="24"/>
          <w:szCs w:val="24"/>
          <w:shd w:val="pct15" w:color="auto" w:fill="FFFFFF"/>
        </w:rPr>
        <w:t>alpha_i</w:t>
      </w:r>
      <w:proofErr w:type="spellEnd"/>
      <w:r w:rsidRPr="00433985">
        <w:rPr>
          <w:rFonts w:ascii="Calibri" w:eastAsia="Calibri" w:hAnsi="Calibri" w:cs="Calibri"/>
          <w:color w:val="333333"/>
          <w:sz w:val="24"/>
          <w:szCs w:val="24"/>
          <w:shd w:val="pct15" w:color="auto" w:fill="FFFFFF"/>
        </w:rPr>
        <w:t xml:space="preserve"> x_{2i} + \sum\</w:t>
      </w:r>
      <w:proofErr w:type="spellStart"/>
      <w:r w:rsidRPr="00433985">
        <w:rPr>
          <w:rFonts w:ascii="Calibri" w:eastAsia="Calibri" w:hAnsi="Calibri" w:cs="Calibri"/>
          <w:color w:val="333333"/>
          <w:sz w:val="24"/>
          <w:szCs w:val="24"/>
          <w:shd w:val="pct15" w:color="auto" w:fill="FFFFFF"/>
        </w:rPr>
        <w:t>lambda_j</w:t>
      </w:r>
      <w:proofErr w:type="spellEnd"/>
      <w:r w:rsidRPr="00433985">
        <w:rPr>
          <w:rFonts w:ascii="Calibri" w:eastAsia="Calibri" w:hAnsi="Calibri" w:cs="Calibri"/>
          <w:color w:val="333333"/>
          <w:sz w:val="24"/>
          <w:szCs w:val="24"/>
          <w:shd w:val="pct15" w:color="auto" w:fill="FFFFFF"/>
        </w:rPr>
        <w:t xml:space="preserve"> x_{3j} + \sum\nu_{</w:t>
      </w:r>
      <w:proofErr w:type="spellStart"/>
      <w:r w:rsidRPr="00433985">
        <w:rPr>
          <w:rFonts w:ascii="Calibri" w:eastAsia="Calibri" w:hAnsi="Calibri" w:cs="Calibri"/>
          <w:color w:val="333333"/>
          <w:sz w:val="24"/>
          <w:szCs w:val="24"/>
          <w:shd w:val="pct15" w:color="auto" w:fill="FFFFFF"/>
        </w:rPr>
        <w:t>ij</w:t>
      </w:r>
      <w:proofErr w:type="spellEnd"/>
      <w:r w:rsidRPr="00433985">
        <w:rPr>
          <w:rFonts w:ascii="Calibri" w:eastAsia="Calibri" w:hAnsi="Calibri" w:cs="Calibri"/>
          <w:color w:val="333333"/>
          <w:sz w:val="24"/>
          <w:szCs w:val="24"/>
          <w:shd w:val="pct15" w:color="auto" w:fill="FFFFFF"/>
        </w:rPr>
        <w:t>} x_{4ij}  + \epsilon_{</w:t>
      </w:r>
      <w:proofErr w:type="spell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w:t>
      </w:r>
      <w:r w:rsidR="00807F91">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333333"/>
          <w:sz w:val="24"/>
          <w:szCs w:val="24"/>
          <w:shd w:val="pct15" w:color="auto" w:fill="FFFFFF"/>
        </w:rPr>
        <w:t>$$</w:t>
      </w:r>
      <w:commentRangeEnd w:id="1274"/>
      <w:r w:rsidR="002226D8">
        <w:rPr>
          <w:rStyle w:val="CommentReference"/>
        </w:rPr>
        <w:commentReference w:id="1274"/>
      </w:r>
      <w:commentRangeEnd w:id="1275"/>
      <w:r w:rsidR="00487488">
        <w:rPr>
          <w:rStyle w:val="CommentReference"/>
        </w:rPr>
        <w:commentReference w:id="1275"/>
      </w:r>
    </w:p>
    <w:p w14:paraId="6A07397A" w14:textId="092828DF" w:rsidR="00EB534F" w:rsidRPr="00807F91" w:rsidRDefault="00037819"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Here </w:t>
      </w:r>
      <m:oMath>
        <m:sSub>
          <m:sSubPr>
            <m:ctrlPr>
              <w:ins w:id="1329" w:author="Laura Dee" w:date="2023-05-11T10:22:00Z">
                <w:rPr>
                  <w:rFonts w:ascii="Cambria Math" w:eastAsia="Calibri" w:hAnsi="Cambria Math" w:cs="Calibri"/>
                  <w:color w:val="333333"/>
                  <w:sz w:val="24"/>
                  <w:szCs w:val="24"/>
                  <w:shd w:val="pct15" w:color="auto" w:fill="FFFFFF"/>
                </w:rPr>
              </w:ins>
            </m:ctrlPr>
          </m:sSubPr>
          <m:e>
            <m:r>
              <w:ins w:id="1330" w:author="Laura Dee" w:date="2023-05-11T10:22:00Z">
                <m:rPr>
                  <m:sty m:val="p"/>
                </m:rPr>
                <w:rPr>
                  <w:rFonts w:ascii="Cambria Math" w:eastAsia="Calibri" w:hAnsi="Cambria Math" w:cs="Calibri"/>
                  <w:color w:val="333333"/>
                  <w:sz w:val="24"/>
                  <w:szCs w:val="24"/>
                  <w:shd w:val="pct15" w:color="auto" w:fill="FFFFFF"/>
                </w:rPr>
                <m:t>α</m:t>
              </w:ins>
            </m:r>
          </m:e>
          <m:sub>
            <m:r>
              <w:ins w:id="1331" w:author="Laura Dee" w:date="2023-05-11T10:22:00Z">
                <m:rPr>
                  <m:sty m:val="p"/>
                </m:rPr>
                <w:rPr>
                  <w:rFonts w:ascii="Cambria Math" w:eastAsia="Calibri" w:hAnsi="Cambria Math" w:cs="Calibri"/>
                  <w:color w:val="333333"/>
                  <w:sz w:val="24"/>
                  <w:szCs w:val="24"/>
                  <w:shd w:val="pct15" w:color="auto" w:fill="FFFFFF"/>
                </w:rPr>
                <m:t>k</m:t>
              </w:ins>
            </m:r>
          </m:sub>
        </m:sSub>
      </m:oMath>
      <w:del w:id="1332" w:author="Laura Dee" w:date="2023-05-11T10:21:00Z">
        <w:r w:rsidRPr="00433985" w:rsidDel="007F78E2">
          <w:rPr>
            <w:rFonts w:ascii="Calibri" w:eastAsia="Calibri" w:hAnsi="Calibri" w:cs="Calibri"/>
            <w:color w:val="333333"/>
            <w:sz w:val="24"/>
            <w:szCs w:val="24"/>
            <w:shd w:val="pct15" w:color="auto" w:fill="FFFFFF"/>
          </w:rPr>
          <w:delText>x</w:delText>
        </w:r>
        <w:r w:rsidRPr="00433985" w:rsidDel="007F78E2">
          <w:rPr>
            <w:rFonts w:ascii="Calibri" w:eastAsia="Calibri" w:hAnsi="Calibri" w:cs="Calibri"/>
            <w:color w:val="333333"/>
            <w:sz w:val="24"/>
            <w:szCs w:val="24"/>
            <w:shd w:val="pct15" w:color="auto" w:fill="FFFFFF"/>
            <w:vertAlign w:val="subscript"/>
          </w:rPr>
          <w:delText>2i</w:delText>
        </w:r>
      </w:del>
      <w:r w:rsidRPr="00433985">
        <w:rPr>
          <w:rFonts w:ascii="Calibri" w:eastAsia="Calibri" w:hAnsi="Calibri" w:cs="Calibri"/>
          <w:color w:val="333333"/>
          <w:sz w:val="24"/>
          <w:szCs w:val="24"/>
          <w:shd w:val="pct15" w:color="auto" w:fill="FFFFFF"/>
        </w:rPr>
        <w:t xml:space="preserve"> is a dummy variable for </w:t>
      </w:r>
      <w:del w:id="1333" w:author="Laura Dee" w:date="2023-05-11T10:22:00Z">
        <w:r w:rsidRPr="00433985" w:rsidDel="007F78E2">
          <w:rPr>
            <w:rFonts w:ascii="Calibri" w:eastAsia="Calibri" w:hAnsi="Calibri" w:cs="Calibri"/>
            <w:color w:val="333333"/>
            <w:sz w:val="24"/>
            <w:szCs w:val="24"/>
            <w:shd w:val="pct15" w:color="auto" w:fill="FFFFFF"/>
          </w:rPr>
          <w:delText xml:space="preserve">site </w:delText>
        </w:r>
      </w:del>
      <w:ins w:id="1334" w:author="Laura Dee" w:date="2023-05-11T10:22:00Z">
        <w:r w:rsidR="007F78E2">
          <w:rPr>
            <w:rFonts w:ascii="Calibri" w:eastAsia="Calibri" w:hAnsi="Calibri" w:cs="Calibri"/>
            <w:color w:val="333333"/>
            <w:sz w:val="24"/>
            <w:szCs w:val="24"/>
            <w:shd w:val="pct15" w:color="auto" w:fill="FFFFFF"/>
          </w:rPr>
          <w:t xml:space="preserve">plot to capture time invariant </w:t>
        </w:r>
        <w:proofErr w:type="spellStart"/>
        <w:r w:rsidR="007F78E2">
          <w:rPr>
            <w:rFonts w:ascii="Calibri" w:eastAsia="Calibri" w:hAnsi="Calibri" w:cs="Calibri"/>
            <w:color w:val="333333"/>
            <w:sz w:val="24"/>
            <w:szCs w:val="24"/>
            <w:shd w:val="pct15" w:color="auto" w:fill="FFFFFF"/>
          </w:rPr>
          <w:t>conounding</w:t>
        </w:r>
        <w:proofErr w:type="spellEnd"/>
        <w:r w:rsidR="007F78E2">
          <w:rPr>
            <w:rFonts w:ascii="Calibri" w:eastAsia="Calibri" w:hAnsi="Calibri" w:cs="Calibri"/>
            <w:color w:val="333333"/>
            <w:sz w:val="24"/>
            <w:szCs w:val="24"/>
            <w:shd w:val="pct15" w:color="auto" w:fill="FFFFFF"/>
          </w:rPr>
          <w:t xml:space="preserve"> variables at the plot level, whereas </w:t>
        </w:r>
      </w:ins>
      <w:del w:id="1335" w:author="Laura Dee" w:date="2023-05-11T10:22:00Z">
        <w:r w:rsidRPr="00433985" w:rsidDel="007F78E2">
          <w:rPr>
            <w:rFonts w:ascii="Calibri" w:eastAsia="Calibri" w:hAnsi="Calibri" w:cs="Calibri"/>
            <w:color w:val="333333"/>
            <w:sz w:val="24"/>
            <w:szCs w:val="24"/>
            <w:shd w:val="pct15" w:color="auto" w:fill="FFFFFF"/>
          </w:rPr>
          <w:delText>to capture spatial omitted confounders, x</w:delText>
        </w:r>
        <w:r w:rsidRPr="00433985" w:rsidDel="007F78E2">
          <w:rPr>
            <w:rFonts w:ascii="Calibri" w:eastAsia="Calibri" w:hAnsi="Calibri" w:cs="Calibri"/>
            <w:color w:val="333333"/>
            <w:sz w:val="24"/>
            <w:szCs w:val="24"/>
            <w:shd w:val="pct15" w:color="auto" w:fill="FFFFFF"/>
            <w:vertAlign w:val="subscript"/>
          </w:rPr>
          <w:delText>3j</w:delText>
        </w:r>
        <w:r w:rsidRPr="00433985" w:rsidDel="007F78E2">
          <w:rPr>
            <w:rFonts w:ascii="Calibri" w:eastAsia="Calibri" w:hAnsi="Calibri" w:cs="Calibri"/>
            <w:color w:val="333333"/>
            <w:sz w:val="24"/>
            <w:szCs w:val="24"/>
            <w:shd w:val="pct15" w:color="auto" w:fill="FFFFFF"/>
          </w:rPr>
          <w:delText xml:space="preserve"> is a dummy variable for time to capture temporal omitted variables and </w:delText>
        </w:r>
      </w:del>
      <m:oMath>
        <m:sSub>
          <m:sSubPr>
            <m:ctrlPr>
              <w:ins w:id="1336" w:author="Laura Dee" w:date="2023-05-11T10:22:00Z">
                <w:rPr>
                  <w:rFonts w:ascii="Cambria Math" w:eastAsia="Calibri" w:hAnsi="Cambria Math" w:cs="Calibri"/>
                  <w:color w:val="333333"/>
                  <w:sz w:val="24"/>
                  <w:szCs w:val="24"/>
                  <w:shd w:val="pct15" w:color="auto" w:fill="FFFFFF"/>
                </w:rPr>
              </w:ins>
            </m:ctrlPr>
          </m:sSubPr>
          <m:e>
            <m:r>
              <w:ins w:id="1337" w:author="Laura Dee" w:date="2023-05-11T10:22:00Z">
                <w:rPr>
                  <w:rFonts w:ascii="Cambria Math" w:eastAsia="Calibri" w:hAnsi="Cambria Math" w:cs="Calibri"/>
                  <w:color w:val="333333"/>
                  <w:sz w:val="24"/>
                  <w:szCs w:val="24"/>
                  <w:shd w:val="pct15" w:color="auto" w:fill="FFFFFF"/>
                </w:rPr>
                <m:t>γ</m:t>
              </w:ins>
            </m:r>
          </m:e>
          <m:sub>
            <m:r>
              <w:ins w:id="1338" w:author="Laura Dee" w:date="2023-05-11T10:22:00Z">
                <w:rPr>
                  <w:rFonts w:ascii="Cambria Math" w:eastAsia="Calibri" w:hAnsi="Cambria Math" w:cs="Calibri"/>
                  <w:color w:val="333333"/>
                  <w:sz w:val="24"/>
                  <w:szCs w:val="24"/>
                  <w:shd w:val="pct15" w:color="auto" w:fill="FFFFFF"/>
                </w:rPr>
                <m:t xml:space="preserve">ij </m:t>
              </w:ins>
            </m:r>
          </m:sub>
        </m:sSub>
      </m:oMath>
      <w:del w:id="1339" w:author="Laura Dee" w:date="2023-05-11T10:22:00Z">
        <w:r w:rsidRPr="00433985" w:rsidDel="007F78E2">
          <w:rPr>
            <w:rFonts w:ascii="Calibri" w:eastAsia="Calibri" w:hAnsi="Calibri" w:cs="Calibri"/>
            <w:color w:val="333333"/>
            <w:sz w:val="24"/>
            <w:szCs w:val="24"/>
            <w:shd w:val="pct15" w:color="auto" w:fill="FFFFFF"/>
          </w:rPr>
          <w:delText>x</w:delText>
        </w:r>
        <w:r w:rsidRPr="00433985" w:rsidDel="007F78E2">
          <w:rPr>
            <w:rFonts w:ascii="Calibri" w:eastAsia="Calibri" w:hAnsi="Calibri" w:cs="Calibri"/>
            <w:color w:val="333333"/>
            <w:sz w:val="24"/>
            <w:szCs w:val="24"/>
            <w:shd w:val="pct15" w:color="auto" w:fill="FFFFFF"/>
            <w:vertAlign w:val="subscript"/>
          </w:rPr>
          <w:delText>4ij</w:delText>
        </w:r>
        <w:r w:rsidRPr="00433985" w:rsidDel="007F78E2">
          <w:rPr>
            <w:rFonts w:ascii="Calibri" w:eastAsia="Calibri" w:hAnsi="Calibri" w:cs="Calibri"/>
            <w:color w:val="333333"/>
            <w:sz w:val="24"/>
            <w:szCs w:val="24"/>
            <w:shd w:val="pct15" w:color="auto" w:fill="FFFFFF"/>
          </w:rPr>
          <w:delText xml:space="preserve"> </w:delText>
        </w:r>
      </w:del>
      <w:r w:rsidRPr="00433985">
        <w:rPr>
          <w:rFonts w:ascii="Calibri" w:eastAsia="Calibri" w:hAnsi="Calibri" w:cs="Calibri"/>
          <w:color w:val="333333"/>
          <w:sz w:val="24"/>
          <w:szCs w:val="24"/>
          <w:shd w:val="pct15" w:color="auto" w:fill="FFFFFF"/>
        </w:rPr>
        <w:t>is a dummy variable that combines site and time to capture spatiotemporal omitted variables</w:t>
      </w:r>
      <w:ins w:id="1340" w:author="Laura Dee" w:date="2023-05-11T10:22:00Z">
        <w:r w:rsidR="007F78E2">
          <w:rPr>
            <w:rFonts w:ascii="Calibri" w:eastAsia="Calibri" w:hAnsi="Calibri" w:cs="Calibri"/>
            <w:color w:val="333333"/>
            <w:sz w:val="24"/>
            <w:szCs w:val="24"/>
            <w:shd w:val="pct15" w:color="auto" w:fill="FFFFFF"/>
          </w:rPr>
          <w:t xml:space="preserve"> at the site level</w:t>
        </w:r>
      </w:ins>
      <w:r w:rsidR="00B779CC">
        <w:rPr>
          <w:rFonts w:ascii="Calibri" w:eastAsia="Calibri" w:hAnsi="Calibri" w:cs="Calibri"/>
          <w:color w:val="333333"/>
          <w:sz w:val="24"/>
          <w:szCs w:val="24"/>
          <w:shd w:val="pct15" w:color="auto" w:fill="FFFFFF"/>
        </w:rPr>
        <w:t xml:space="preserve">. </w:t>
      </w:r>
      <w:ins w:id="1341" w:author="Laura Dee" w:date="2023-05-11T10:23:00Z">
        <w:r w:rsidR="007F78E2">
          <w:rPr>
            <w:rFonts w:ascii="Calibri" w:eastAsia="Calibri" w:hAnsi="Calibri" w:cs="Calibri"/>
            <w:color w:val="333333"/>
            <w:sz w:val="24"/>
            <w:szCs w:val="24"/>
            <w:shd w:val="pct15" w:color="auto" w:fill="FFFFFF"/>
          </w:rPr>
          <w:t>In small datasets, t</w:t>
        </w:r>
      </w:ins>
      <w:del w:id="1342" w:author="Laura Dee" w:date="2023-05-11T10:23:00Z">
        <w:r w:rsidR="00B779CC" w:rsidDel="007F78E2">
          <w:rPr>
            <w:rFonts w:ascii="Calibri" w:eastAsia="Calibri" w:hAnsi="Calibri" w:cs="Calibri"/>
            <w:color w:val="333333"/>
            <w:sz w:val="24"/>
            <w:szCs w:val="24"/>
            <w:shd w:val="pct15" w:color="auto" w:fill="FFFFFF"/>
          </w:rPr>
          <w:delText>T</w:delText>
        </w:r>
      </w:del>
      <w:r w:rsidRPr="00433985">
        <w:rPr>
          <w:rFonts w:ascii="Calibri" w:eastAsia="Calibri" w:hAnsi="Calibri" w:cs="Calibri"/>
          <w:color w:val="333333"/>
          <w:sz w:val="24"/>
          <w:szCs w:val="24"/>
          <w:shd w:val="pct15" w:color="auto" w:fill="FFFFFF"/>
        </w:rPr>
        <w:t xml:space="preserve">his </w:t>
      </w:r>
      <w:del w:id="1343" w:author="Laura Dee" w:date="2023-05-11T10:23:00Z">
        <w:r w:rsidRPr="00433985" w:rsidDel="007F78E2">
          <w:rPr>
            <w:rFonts w:ascii="Calibri" w:eastAsia="Calibri" w:hAnsi="Calibri" w:cs="Calibri"/>
            <w:color w:val="333333"/>
            <w:sz w:val="24"/>
            <w:szCs w:val="24"/>
            <w:shd w:val="pct15" w:color="auto" w:fill="FFFFFF"/>
          </w:rPr>
          <w:delText xml:space="preserve">style of </w:delText>
        </w:r>
      </w:del>
      <w:r w:rsidRPr="00433985">
        <w:rPr>
          <w:rFonts w:ascii="Calibri" w:eastAsia="Calibri" w:hAnsi="Calibri" w:cs="Calibri"/>
          <w:color w:val="333333"/>
          <w:sz w:val="24"/>
          <w:szCs w:val="24"/>
          <w:shd w:val="pct15" w:color="auto" w:fill="FFFFFF"/>
        </w:rPr>
        <w:t>model</w:t>
      </w:r>
      <w:ins w:id="1344" w:author="Laura Dee" w:date="2023-05-11T10:23:00Z">
        <w:r w:rsidR="007F78E2">
          <w:rPr>
            <w:rFonts w:ascii="Calibri" w:eastAsia="Calibri" w:hAnsi="Calibri" w:cs="Calibri"/>
            <w:color w:val="333333"/>
            <w:sz w:val="24"/>
            <w:szCs w:val="24"/>
            <w:shd w:val="pct15" w:color="auto" w:fill="FFFFFF"/>
          </w:rPr>
          <w:t xml:space="preserve"> design</w:t>
        </w:r>
      </w:ins>
      <w:r w:rsidRPr="00433985">
        <w:rPr>
          <w:rFonts w:ascii="Calibri" w:eastAsia="Calibri" w:hAnsi="Calibri" w:cs="Calibri"/>
          <w:color w:val="333333"/>
          <w:sz w:val="24"/>
          <w:szCs w:val="24"/>
          <w:shd w:val="pct15" w:color="auto" w:fill="FFFFFF"/>
        </w:rPr>
        <w:t xml:space="preserve"> can consume degrees of freedom rapidly. </w:t>
      </w:r>
      <w:commentRangeStart w:id="1345"/>
      <w:r w:rsidRPr="00433985">
        <w:rPr>
          <w:rFonts w:ascii="Calibri" w:eastAsia="Calibri" w:hAnsi="Calibri" w:cs="Calibri"/>
          <w:color w:val="333333"/>
          <w:sz w:val="24"/>
          <w:szCs w:val="24"/>
          <w:shd w:val="pct15" w:color="auto" w:fill="FFFFFF"/>
        </w:rPr>
        <w:t xml:space="preserve">For this reason, </w:t>
      </w:r>
      <w:ins w:id="1346" w:author="Laura Dee" w:date="2023-05-11T10:23:00Z">
        <w:r w:rsidR="007F78E2">
          <w:rPr>
            <w:rFonts w:ascii="Calibri" w:eastAsia="Calibri" w:hAnsi="Calibri" w:cs="Calibri"/>
            <w:color w:val="333333"/>
            <w:sz w:val="24"/>
            <w:szCs w:val="24"/>
            <w:shd w:val="pct15" w:color="auto" w:fill="FFFFFF"/>
          </w:rPr>
          <w:t xml:space="preserve">an alternative is using </w:t>
        </w:r>
      </w:ins>
      <w:del w:id="1347" w:author="Laura Dee" w:date="2023-05-11T10:23:00Z">
        <w:r w:rsidR="000535D0" w:rsidDel="007F78E2">
          <w:rPr>
            <w:rFonts w:ascii="Calibri" w:eastAsia="Calibri" w:hAnsi="Calibri" w:cs="Calibri"/>
            <w:color w:val="333333"/>
            <w:sz w:val="24"/>
            <w:szCs w:val="24"/>
            <w:shd w:val="pct15" w:color="auto" w:fill="FFFFFF"/>
          </w:rPr>
          <w:delText xml:space="preserve">we can use </w:delText>
        </w:r>
      </w:del>
      <w:ins w:id="1348" w:author="Laura Dee" w:date="2023-05-11T12:40:00Z">
        <w:r w:rsidR="009A50EA">
          <w:rPr>
            <w:rFonts w:ascii="Calibri" w:eastAsia="Calibri" w:hAnsi="Calibri" w:cs="Calibri"/>
            <w:color w:val="333333"/>
            <w:sz w:val="24"/>
            <w:szCs w:val="24"/>
            <w:shd w:val="pct15" w:color="auto" w:fill="FFFFFF"/>
          </w:rPr>
          <w:t>the</w:t>
        </w:r>
      </w:ins>
      <w:del w:id="1349" w:author="Laura Dee" w:date="2023-05-11T12:40:00Z">
        <w:r w:rsidRPr="00433985" w:rsidDel="009A50EA">
          <w:rPr>
            <w:rFonts w:ascii="Calibri" w:eastAsia="Calibri" w:hAnsi="Calibri" w:cs="Calibri"/>
            <w:color w:val="333333"/>
            <w:sz w:val="24"/>
            <w:szCs w:val="24"/>
            <w:shd w:val="pct15" w:color="auto" w:fill="FFFFFF"/>
          </w:rPr>
          <w:delText>a</w:delText>
        </w:r>
      </w:del>
      <w:r w:rsidRPr="00433985">
        <w:rPr>
          <w:rFonts w:ascii="Calibri" w:eastAsia="Calibri" w:hAnsi="Calibri" w:cs="Calibri"/>
          <w:color w:val="333333"/>
          <w:sz w:val="24"/>
          <w:szCs w:val="24"/>
          <w:shd w:val="pct15" w:color="auto" w:fill="FFFFFF"/>
        </w:rPr>
        <w:t xml:space="preserve"> more efficient correlated random effects </w:t>
      </w:r>
      <w:r w:rsidR="000535D0">
        <w:rPr>
          <w:rFonts w:ascii="Calibri" w:eastAsia="Calibri" w:hAnsi="Calibri" w:cs="Calibri"/>
          <w:color w:val="333333"/>
          <w:sz w:val="24"/>
          <w:szCs w:val="24"/>
          <w:shd w:val="pct15" w:color="auto" w:fill="FFFFFF"/>
        </w:rPr>
        <w:t xml:space="preserve">model design </w:t>
      </w:r>
      <w:r w:rsidR="000535D0">
        <w:rPr>
          <w:rFonts w:ascii="Calibri" w:eastAsia="Calibri" w:hAnsi="Calibri" w:cs="Calibri"/>
          <w:color w:val="333333"/>
          <w:sz w:val="24"/>
          <w:szCs w:val="24"/>
          <w:shd w:val="pct15" w:color="auto" w:fill="FFFFFF"/>
        </w:rPr>
        <w:fldChar w:fldCharType="begin"/>
      </w:r>
      <w:r w:rsidR="00B779CC">
        <w:rPr>
          <w:rFonts w:ascii="Calibri" w:eastAsia="Calibri" w:hAnsi="Calibri" w:cs="Calibri"/>
          <w:color w:val="333333"/>
          <w:sz w:val="24"/>
          <w:szCs w:val="24"/>
          <w:shd w:val="pct15" w:color="auto" w:fill="FFFFFF"/>
        </w:rPr>
        <w:instrText xml:space="preserve"> ADDIN ZOTERO_ITEM CSL_CITATION {"citationID":"nd6u8A3t","properties":{"formattedCitation":"(e.g., a Two-way Mundlak model design sensu Wooldridge 2021)","plainCitation":"(e.g., a Two-way Mundlak model design sensu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a Two-way Mundlak model design sensu"}],"schema":"https://github.com/citation-style-language/schema/raw/master/csl-citation.json"} </w:instrText>
      </w:r>
      <w:r w:rsidR="000535D0">
        <w:rPr>
          <w:rFonts w:ascii="Calibri" w:eastAsia="Calibri" w:hAnsi="Calibri" w:cs="Calibri"/>
          <w:color w:val="333333"/>
          <w:sz w:val="24"/>
          <w:szCs w:val="24"/>
          <w:shd w:val="pct15" w:color="auto" w:fill="FFFFFF"/>
        </w:rPr>
        <w:fldChar w:fldCharType="separate"/>
      </w:r>
      <w:r w:rsidR="00B779CC">
        <w:rPr>
          <w:rFonts w:ascii="Calibri" w:eastAsia="Calibri" w:hAnsi="Calibri" w:cs="Calibri"/>
          <w:noProof/>
          <w:color w:val="333333"/>
          <w:sz w:val="24"/>
          <w:szCs w:val="24"/>
          <w:shd w:val="pct15" w:color="auto" w:fill="FFFFFF"/>
        </w:rPr>
        <w:t xml:space="preserve">(e.g., a </w:t>
      </w:r>
      <w:ins w:id="1350" w:author="Laura Dee" w:date="2023-05-11T12:40:00Z">
        <w:r w:rsidR="009A50EA">
          <w:rPr>
            <w:rFonts w:ascii="Calibri" w:eastAsia="Calibri" w:hAnsi="Calibri" w:cs="Calibri"/>
            <w:noProof/>
            <w:color w:val="333333"/>
            <w:sz w:val="24"/>
            <w:szCs w:val="24"/>
            <w:shd w:val="pct15" w:color="auto" w:fill="FFFFFF"/>
          </w:rPr>
          <w:t>t</w:t>
        </w:r>
      </w:ins>
      <w:del w:id="1351" w:author="Laura Dee" w:date="2023-05-11T12:40:00Z">
        <w:r w:rsidR="00B779CC" w:rsidDel="009A50EA">
          <w:rPr>
            <w:rFonts w:ascii="Calibri" w:eastAsia="Calibri" w:hAnsi="Calibri" w:cs="Calibri"/>
            <w:noProof/>
            <w:color w:val="333333"/>
            <w:sz w:val="24"/>
            <w:szCs w:val="24"/>
            <w:shd w:val="pct15" w:color="auto" w:fill="FFFFFF"/>
          </w:rPr>
          <w:delText>T</w:delText>
        </w:r>
      </w:del>
      <w:r w:rsidR="00B779CC">
        <w:rPr>
          <w:rFonts w:ascii="Calibri" w:eastAsia="Calibri" w:hAnsi="Calibri" w:cs="Calibri"/>
          <w:noProof/>
          <w:color w:val="333333"/>
          <w:sz w:val="24"/>
          <w:szCs w:val="24"/>
          <w:shd w:val="pct15" w:color="auto" w:fill="FFFFFF"/>
        </w:rPr>
        <w:t>wo-way Mundlak model design</w:t>
      </w:r>
      <w:ins w:id="1352" w:author="Laura Dee" w:date="2023-05-11T12:40:00Z">
        <w:r w:rsidR="009A50EA">
          <w:rPr>
            <w:rFonts w:ascii="Calibri" w:eastAsia="Calibri" w:hAnsi="Calibri" w:cs="Calibri"/>
            <w:noProof/>
            <w:color w:val="333333"/>
            <w:sz w:val="24"/>
            <w:szCs w:val="24"/>
            <w:shd w:val="pct15" w:color="auto" w:fill="FFFFFF"/>
          </w:rPr>
          <w:t>,</w:t>
        </w:r>
      </w:ins>
      <w:r w:rsidR="00B779CC">
        <w:rPr>
          <w:rFonts w:ascii="Calibri" w:eastAsia="Calibri" w:hAnsi="Calibri" w:cs="Calibri"/>
          <w:noProof/>
          <w:color w:val="333333"/>
          <w:sz w:val="24"/>
          <w:szCs w:val="24"/>
          <w:shd w:val="pct15" w:color="auto" w:fill="FFFFFF"/>
        </w:rPr>
        <w:t xml:space="preserve"> </w:t>
      </w:r>
      <w:del w:id="1353" w:author="Laura Dee" w:date="2023-05-11T12:40:00Z">
        <w:r w:rsidR="00B779CC" w:rsidDel="009A50EA">
          <w:rPr>
            <w:rFonts w:ascii="Calibri" w:eastAsia="Calibri" w:hAnsi="Calibri" w:cs="Calibri"/>
            <w:noProof/>
            <w:color w:val="333333"/>
            <w:sz w:val="24"/>
            <w:szCs w:val="24"/>
            <w:shd w:val="pct15" w:color="auto" w:fill="FFFFFF"/>
          </w:rPr>
          <w:delText xml:space="preserve">sensu </w:delText>
        </w:r>
      </w:del>
      <w:r w:rsidR="00B779CC">
        <w:rPr>
          <w:rFonts w:ascii="Calibri" w:eastAsia="Calibri" w:hAnsi="Calibri" w:cs="Calibri"/>
          <w:noProof/>
          <w:color w:val="333333"/>
          <w:sz w:val="24"/>
          <w:szCs w:val="24"/>
          <w:shd w:val="pct15" w:color="auto" w:fill="FFFFFF"/>
        </w:rPr>
        <w:t>Wooldridge 2021)</w:t>
      </w:r>
      <w:r w:rsidR="000535D0">
        <w:rPr>
          <w:rFonts w:ascii="Calibri" w:eastAsia="Calibri" w:hAnsi="Calibri" w:cs="Calibri"/>
          <w:color w:val="333333"/>
          <w:sz w:val="24"/>
          <w:szCs w:val="24"/>
          <w:shd w:val="pct15" w:color="auto" w:fill="FFFFFF"/>
        </w:rPr>
        <w:fldChar w:fldCharType="end"/>
      </w:r>
      <w:r w:rsidR="00B779CC">
        <w:rPr>
          <w:rFonts w:ascii="Calibri" w:eastAsia="Calibri" w:hAnsi="Calibri" w:cs="Calibri"/>
          <w:color w:val="333333"/>
          <w:sz w:val="24"/>
          <w:szCs w:val="24"/>
          <w:shd w:val="pct15" w:color="auto" w:fill="FFFFFF"/>
        </w:rPr>
        <w:t xml:space="preserve"> </w:t>
      </w:r>
      <w:r w:rsidR="00EB534F" w:rsidRPr="00EB534F">
        <w:rPr>
          <w:rFonts w:ascii="Cambria Math" w:eastAsia="Calibri" w:hAnsi="Cambria Math" w:cs="Calibri"/>
          <w:color w:val="333333"/>
          <w:sz w:val="24"/>
          <w:szCs w:val="24"/>
          <w:shd w:val="pct15" w:color="auto" w:fill="FFFFFF"/>
        </w:rPr>
        <w:br/>
      </w:r>
      <w:commentRangeStart w:id="1354"/>
      <w:commentRangeStart w:id="1355"/>
      <w:commentRangeStart w:id="1356"/>
      <m:oMathPara>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y</m:t>
              </m:r>
            </m:e>
            <m:sub>
              <m:r>
                <m:rPr>
                  <m:sty m:val="p"/>
                </m:rPr>
                <w:rPr>
                  <w:rFonts w:ascii="Cambria Math" w:eastAsia="Calibri" w:hAnsi="Cambria Math" w:cs="Calibri"/>
                  <w:color w:val="333333"/>
                  <w:sz w:val="24"/>
                  <w:szCs w:val="24"/>
                  <w:shd w:val="pct15" w:color="auto" w:fill="FFFFFF"/>
                </w:rPr>
                <m:t>ijk</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0</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1</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ijk</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2</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3</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j</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4</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j</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ijk</m:t>
              </m:r>
            </m:sub>
          </m:sSub>
        </m:oMath>
      </m:oMathPara>
    </w:p>
    <w:p w14:paraId="3234EC71"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$$y_{</w:t>
      </w:r>
      <w:proofErr w:type="spellStart"/>
      <w:proofErr w:type="gram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  =</w:t>
      </w:r>
      <w:proofErr w:type="gramEnd"/>
      <w:r w:rsidRPr="00433985">
        <w:rPr>
          <w:rFonts w:ascii="Calibri" w:eastAsia="Calibri" w:hAnsi="Calibri" w:cs="Calibri"/>
          <w:color w:val="333333"/>
          <w:sz w:val="24"/>
          <w:szCs w:val="24"/>
          <w:shd w:val="pct15" w:color="auto" w:fill="FFFFFF"/>
        </w:rPr>
        <w:t xml:space="preserve"> \beta_0 + \beta_1 x_{</w:t>
      </w:r>
      <w:proofErr w:type="spell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 +  \beta_2 \bar{</w:t>
      </w:r>
      <w:proofErr w:type="spellStart"/>
      <w:r w:rsidRPr="00433985">
        <w:rPr>
          <w:rFonts w:ascii="Calibri" w:eastAsia="Calibri" w:hAnsi="Calibri" w:cs="Calibri"/>
          <w:color w:val="333333"/>
          <w:sz w:val="24"/>
          <w:szCs w:val="24"/>
          <w:shd w:val="pct15" w:color="auto" w:fill="FFFFFF"/>
        </w:rPr>
        <w:t>x_i</w:t>
      </w:r>
      <w:proofErr w:type="spellEnd"/>
      <w:r w:rsidRPr="00433985">
        <w:rPr>
          <w:rFonts w:ascii="Calibri" w:eastAsia="Calibri" w:hAnsi="Calibri" w:cs="Calibri"/>
          <w:color w:val="333333"/>
          <w:sz w:val="24"/>
          <w:szCs w:val="24"/>
          <w:shd w:val="pct15" w:color="auto" w:fill="FFFFFF"/>
        </w:rPr>
        <w:t>}  +  \beta_3 \bar{</w:t>
      </w:r>
      <w:proofErr w:type="spellStart"/>
      <w:r w:rsidRPr="00433985">
        <w:rPr>
          <w:rFonts w:ascii="Calibri" w:eastAsia="Calibri" w:hAnsi="Calibri" w:cs="Calibri"/>
          <w:color w:val="333333"/>
          <w:sz w:val="24"/>
          <w:szCs w:val="24"/>
          <w:shd w:val="pct15" w:color="auto" w:fill="FFFFFF"/>
        </w:rPr>
        <w:t>x_j</w:t>
      </w:r>
      <w:proofErr w:type="spellEnd"/>
      <w:r w:rsidRPr="00433985">
        <w:rPr>
          <w:rFonts w:ascii="Calibri" w:eastAsia="Calibri" w:hAnsi="Calibri" w:cs="Calibri"/>
          <w:color w:val="333333"/>
          <w:sz w:val="24"/>
          <w:szCs w:val="24"/>
          <w:shd w:val="pct15" w:color="auto" w:fill="FFFFFF"/>
        </w:rPr>
        <w:t>} +   \beta_4 \bar{</w:t>
      </w:r>
      <w:proofErr w:type="spellStart"/>
      <w:r w:rsidRPr="00433985">
        <w:rPr>
          <w:rFonts w:ascii="Calibri" w:eastAsia="Calibri" w:hAnsi="Calibri" w:cs="Calibri"/>
          <w:color w:val="333333"/>
          <w:sz w:val="24"/>
          <w:szCs w:val="24"/>
          <w:shd w:val="pct15" w:color="auto" w:fill="FFFFFF"/>
        </w:rPr>
        <w:t>x_i</w:t>
      </w:r>
      <w:proofErr w:type="spellEnd"/>
      <w:r w:rsidRPr="00433985">
        <w:rPr>
          <w:rFonts w:ascii="Calibri" w:eastAsia="Calibri" w:hAnsi="Calibri" w:cs="Calibri"/>
          <w:color w:val="333333"/>
          <w:sz w:val="24"/>
          <w:szCs w:val="24"/>
          <w:shd w:val="pct15" w:color="auto" w:fill="FFFFFF"/>
        </w:rPr>
        <w:t>} \bar{</w:t>
      </w:r>
      <w:proofErr w:type="spellStart"/>
      <w:r w:rsidRPr="00433985">
        <w:rPr>
          <w:rFonts w:ascii="Calibri" w:eastAsia="Calibri" w:hAnsi="Calibri" w:cs="Calibri"/>
          <w:color w:val="333333"/>
          <w:sz w:val="24"/>
          <w:szCs w:val="24"/>
          <w:shd w:val="pct15" w:color="auto" w:fill="FFFFFF"/>
        </w:rPr>
        <w:t>x_j</w:t>
      </w:r>
      <w:proofErr w:type="spellEnd"/>
      <w:r w:rsidRPr="00433985">
        <w:rPr>
          <w:rFonts w:ascii="Calibri" w:eastAsia="Calibri" w:hAnsi="Calibri" w:cs="Calibri"/>
          <w:color w:val="333333"/>
          <w:sz w:val="24"/>
          <w:szCs w:val="24"/>
          <w:shd w:val="pct15" w:color="auto" w:fill="FFFFFF"/>
        </w:rPr>
        <w:t>} + \</w:t>
      </w:r>
      <w:proofErr w:type="spellStart"/>
      <w:r w:rsidRPr="00433985">
        <w:rPr>
          <w:rFonts w:ascii="Calibri" w:eastAsia="Calibri" w:hAnsi="Calibri" w:cs="Calibri"/>
          <w:color w:val="333333"/>
          <w:sz w:val="24"/>
          <w:szCs w:val="24"/>
          <w:shd w:val="pct15" w:color="auto" w:fill="FFFFFF"/>
        </w:rPr>
        <w:t>delta_i</w:t>
      </w:r>
      <w:proofErr w:type="spellEnd"/>
      <w:r w:rsidRPr="00433985">
        <w:rPr>
          <w:rFonts w:ascii="Calibri" w:eastAsia="Calibri" w:hAnsi="Calibri" w:cs="Calibri"/>
          <w:color w:val="333333"/>
          <w:sz w:val="24"/>
          <w:szCs w:val="24"/>
          <w:shd w:val="pct15" w:color="auto" w:fill="FFFFFF"/>
        </w:rPr>
        <w:t xml:space="preserve"> + \</w:t>
      </w:r>
      <w:proofErr w:type="spellStart"/>
      <w:r w:rsidRPr="00433985">
        <w:rPr>
          <w:rFonts w:ascii="Calibri" w:eastAsia="Calibri" w:hAnsi="Calibri" w:cs="Calibri"/>
          <w:color w:val="333333"/>
          <w:sz w:val="24"/>
          <w:szCs w:val="24"/>
          <w:shd w:val="pct15" w:color="auto" w:fill="FFFFFF"/>
        </w:rPr>
        <w:t>delta_j</w:t>
      </w:r>
      <w:proofErr w:type="spellEnd"/>
      <w:r w:rsidRPr="00433985">
        <w:rPr>
          <w:rFonts w:ascii="Calibri" w:eastAsia="Calibri" w:hAnsi="Calibri" w:cs="Calibri"/>
          <w:color w:val="333333"/>
          <w:sz w:val="24"/>
          <w:szCs w:val="24"/>
          <w:shd w:val="pct15" w:color="auto" w:fill="FFFFFF"/>
        </w:rPr>
        <w:t xml:space="preserve"> + \delta_{</w:t>
      </w:r>
      <w:proofErr w:type="spellStart"/>
      <w:r w:rsidRPr="00433985">
        <w:rPr>
          <w:rFonts w:ascii="Calibri" w:eastAsia="Calibri" w:hAnsi="Calibri" w:cs="Calibri"/>
          <w:color w:val="333333"/>
          <w:sz w:val="24"/>
          <w:szCs w:val="24"/>
          <w:shd w:val="pct15" w:color="auto" w:fill="FFFFFF"/>
        </w:rPr>
        <w:t>ij</w:t>
      </w:r>
      <w:proofErr w:type="spellEnd"/>
      <w:r w:rsidRPr="00433985">
        <w:rPr>
          <w:rFonts w:ascii="Calibri" w:eastAsia="Calibri" w:hAnsi="Calibri" w:cs="Calibri"/>
          <w:color w:val="333333"/>
          <w:sz w:val="24"/>
          <w:szCs w:val="24"/>
          <w:shd w:val="pct15" w:color="auto" w:fill="FFFFFF"/>
        </w:rPr>
        <w:t>} + \epsilon_{</w:t>
      </w:r>
      <w:proofErr w:type="spell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w:t>
      </w:r>
      <w:r>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333333"/>
          <w:sz w:val="24"/>
          <w:szCs w:val="24"/>
          <w:shd w:val="pct15" w:color="auto" w:fill="FFFFFF"/>
        </w:rPr>
        <w:t>$$</w:t>
      </w:r>
    </w:p>
    <w:p w14:paraId="59BC0BD2" w14:textId="1092BC61" w:rsidR="00766C2E"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Here the \delta terms are random effects for site, time, and </w:t>
      </w:r>
      <w:r>
        <w:rPr>
          <w:rFonts w:ascii="Calibri" w:eastAsia="Calibri" w:hAnsi="Calibri" w:cs="Calibri"/>
          <w:color w:val="333333"/>
          <w:sz w:val="24"/>
          <w:szCs w:val="24"/>
          <w:shd w:val="pct15" w:color="auto" w:fill="FFFFFF"/>
        </w:rPr>
        <w:t xml:space="preserve">unique </w:t>
      </w:r>
      <w:r w:rsidRPr="00433985">
        <w:rPr>
          <w:rFonts w:ascii="Calibri" w:eastAsia="Calibri" w:hAnsi="Calibri" w:cs="Calibri"/>
          <w:color w:val="333333"/>
          <w:sz w:val="24"/>
          <w:szCs w:val="24"/>
          <w:shd w:val="pct15" w:color="auto" w:fill="FFFFFF"/>
        </w:rPr>
        <w:t>site</w:t>
      </w:r>
      <w:r>
        <w:rPr>
          <w:rFonts w:ascii="Calibri" w:eastAsia="Calibri" w:hAnsi="Calibri" w:cs="Calibri"/>
          <w:color w:val="333333"/>
          <w:sz w:val="24"/>
          <w:szCs w:val="24"/>
          <w:shd w:val="pct15" w:color="auto" w:fill="FFFFFF"/>
        </w:rPr>
        <w:t>-</w:t>
      </w:r>
      <w:r w:rsidRPr="00433985">
        <w:rPr>
          <w:rFonts w:ascii="Calibri" w:eastAsia="Calibri" w:hAnsi="Calibri" w:cs="Calibri"/>
          <w:color w:val="333333"/>
          <w:sz w:val="24"/>
          <w:szCs w:val="24"/>
          <w:shd w:val="pct15" w:color="auto" w:fill="FFFFFF"/>
        </w:rPr>
        <w:t>time</w:t>
      </w:r>
      <w:ins w:id="1357" w:author="Laura Dee" w:date="2023-05-11T12:41:00Z">
        <w:r w:rsidR="009A50EA">
          <w:rPr>
            <w:rFonts w:ascii="Calibri" w:eastAsia="Calibri" w:hAnsi="Calibri" w:cs="Calibri"/>
            <w:color w:val="333333"/>
            <w:sz w:val="24"/>
            <w:szCs w:val="24"/>
            <w:shd w:val="pct15" w:color="auto" w:fill="FFFFFF"/>
          </w:rPr>
          <w:t xml:space="preserve"> </w:t>
        </w:r>
      </w:ins>
      <w:r>
        <w:rPr>
          <w:rFonts w:ascii="Calibri" w:eastAsia="Calibri" w:hAnsi="Calibri" w:cs="Calibri"/>
          <w:color w:val="333333"/>
          <w:sz w:val="24"/>
          <w:szCs w:val="24"/>
          <w:shd w:val="pct15" w:color="auto" w:fill="FFFFFF"/>
        </w:rPr>
        <w:t>combinations.</w:t>
      </w:r>
      <w:r w:rsidRPr="00433985">
        <w:rPr>
          <w:rFonts w:ascii="Calibri" w:eastAsia="Calibri" w:hAnsi="Calibri" w:cs="Calibri"/>
          <w:color w:val="333333"/>
          <w:sz w:val="24"/>
          <w:szCs w:val="24"/>
          <w:shd w:val="pct15" w:color="auto" w:fill="FFFFFF"/>
        </w:rPr>
        <w:t xml:space="preserve"> </w:t>
      </w:r>
      <w:ins w:id="1358" w:author="Laura Dee" w:date="2023-05-11T12:41:00Z">
        <w:r w:rsidR="009A50EA">
          <w:rPr>
            <w:rFonts w:ascii="Calibri" w:eastAsia="Calibri" w:hAnsi="Calibri" w:cs="Calibri"/>
            <w:color w:val="333333"/>
            <w:sz w:val="24"/>
            <w:szCs w:val="24"/>
            <w:shd w:val="pct15" w:color="auto" w:fill="FFFFFF"/>
          </w:rPr>
          <w:t>S</w:t>
        </w:r>
      </w:ins>
      <w:del w:id="1359" w:author="Laura Dee" w:date="2023-05-11T12:41:00Z">
        <w:r w:rsidRPr="00433985" w:rsidDel="009A50EA">
          <w:rPr>
            <w:rFonts w:ascii="Calibri" w:eastAsia="Calibri" w:hAnsi="Calibri" w:cs="Calibri"/>
            <w:color w:val="333333"/>
            <w:sz w:val="24"/>
            <w:szCs w:val="24"/>
            <w:shd w:val="pct15" w:color="auto" w:fill="FFFFFF"/>
          </w:rPr>
          <w:delText>a</w:delText>
        </w:r>
      </w:del>
      <w:r w:rsidRPr="00433985">
        <w:rPr>
          <w:rFonts w:ascii="Calibri" w:eastAsia="Calibri" w:hAnsi="Calibri" w:cs="Calibri"/>
          <w:color w:val="333333"/>
          <w:sz w:val="24"/>
          <w:szCs w:val="24"/>
          <w:shd w:val="pct15" w:color="auto" w:fill="FFFFFF"/>
        </w:rPr>
        <w:t>ome of these could be unnecessary depending on relevant sources of r</w:t>
      </w:r>
      <w:commentRangeStart w:id="1360"/>
      <w:r w:rsidRPr="00433985">
        <w:rPr>
          <w:rFonts w:ascii="Calibri" w:eastAsia="Calibri" w:hAnsi="Calibri" w:cs="Calibri"/>
          <w:color w:val="333333"/>
          <w:sz w:val="24"/>
          <w:szCs w:val="24"/>
          <w:shd w:val="pct15" w:color="auto" w:fill="FFFFFF"/>
        </w:rPr>
        <w:t xml:space="preserve">esidual </w:t>
      </w:r>
      <w:commentRangeEnd w:id="1360"/>
      <w:r w:rsidR="00AE02B8">
        <w:rPr>
          <w:rStyle w:val="CommentReference"/>
        </w:rPr>
        <w:commentReference w:id="1360"/>
      </w:r>
      <w:r w:rsidRPr="00433985">
        <w:rPr>
          <w:rFonts w:ascii="Calibri" w:eastAsia="Calibri" w:hAnsi="Calibri" w:cs="Calibri"/>
          <w:color w:val="333333"/>
          <w:sz w:val="24"/>
          <w:szCs w:val="24"/>
          <w:shd w:val="pct15" w:color="auto" w:fill="FFFFFF"/>
        </w:rPr>
        <w:t>variation</w:t>
      </w:r>
      <w:r>
        <w:rPr>
          <w:rFonts w:ascii="Calibri" w:eastAsia="Calibri" w:hAnsi="Calibri" w:cs="Calibri"/>
          <w:color w:val="333333"/>
          <w:sz w:val="24"/>
          <w:szCs w:val="24"/>
          <w:shd w:val="pct15" w:color="auto" w:fill="FFFFFF"/>
        </w:rPr>
        <w:t xml:space="preserve"> (e.g., perhaps only site-time is necessary)</w:t>
      </w:r>
      <w:r w:rsidRPr="00433985">
        <w:rPr>
          <w:rFonts w:ascii="Calibri" w:eastAsia="Calibri" w:hAnsi="Calibri" w:cs="Calibri"/>
          <w:color w:val="333333"/>
          <w:sz w:val="24"/>
          <w:szCs w:val="24"/>
          <w:shd w:val="pct15" w:color="auto" w:fill="FFFFFF"/>
        </w:rPr>
        <w:t xml:space="preserve">. </w:t>
      </w:r>
      <w:commentRangeEnd w:id="1354"/>
      <w:r>
        <w:rPr>
          <w:rStyle w:val="CommentReference"/>
        </w:rPr>
        <w:commentReference w:id="1354"/>
      </w:r>
      <w:commentRangeEnd w:id="1355"/>
      <w:r w:rsidR="00487488">
        <w:rPr>
          <w:rStyle w:val="CommentReference"/>
        </w:rPr>
        <w:commentReference w:id="1355"/>
      </w:r>
      <w:commentRangeEnd w:id="1356"/>
      <w:r w:rsidR="007F78E2">
        <w:rPr>
          <w:rStyle w:val="CommentReference"/>
        </w:rPr>
        <w:commentReference w:id="1356"/>
      </w:r>
    </w:p>
    <w:p w14:paraId="2F815EF5" w14:textId="15D6F094" w:rsidR="00766C2E" w:rsidRPr="00433985" w:rsidRDefault="00B779CC"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r>
        <w:rPr>
          <w:rFonts w:ascii="Calibri" w:eastAsia="Calibri" w:hAnsi="Calibri" w:cs="Calibri"/>
          <w:color w:val="333333"/>
          <w:sz w:val="24"/>
          <w:szCs w:val="24"/>
          <w:shd w:val="pct15" w:color="auto" w:fill="FFFFFF"/>
        </w:rPr>
        <w:t xml:space="preserve">When sampling to handle spatiotemporal </w:t>
      </w:r>
      <w:commentRangeEnd w:id="1345"/>
      <w:r w:rsidR="007F78E2">
        <w:rPr>
          <w:rStyle w:val="CommentReference"/>
        </w:rPr>
        <w:commentReference w:id="1345"/>
      </w:r>
      <w:r>
        <w:rPr>
          <w:rFonts w:ascii="Calibri" w:eastAsia="Calibri" w:hAnsi="Calibri" w:cs="Calibri"/>
          <w:color w:val="333333"/>
          <w:sz w:val="24"/>
          <w:szCs w:val="24"/>
          <w:shd w:val="pct15" w:color="auto" w:fill="FFFFFF"/>
        </w:rPr>
        <w:t xml:space="preserve">confounders, should plots within sites over time be permanent or randomly placed each year? Permanent plots allow for plot-level effects which can cope with within-site OVB issues and have higher power to detect change over time </w:t>
      </w:r>
      <w:r w:rsidRPr="00433985">
        <w:rPr>
          <w:shd w:val="pct15" w:color="auto" w:fill="FFFFFF"/>
        </w:rPr>
        <w:fldChar w:fldCharType="begin"/>
      </w:r>
      <w:r w:rsidRPr="00433985">
        <w:rPr>
          <w:shd w:val="pct15" w:color="auto" w:fill="FFFFFF"/>
        </w:rPr>
        <w:instrText xml:space="preserve"> ADDIN ZOTERO_ITEM CSL_CITATION {"citationID":"F9gmvQSw","properties":{"formattedCitation":"(Urquhart and Kincaid 1999)","plainCitation":"(Urquhart and Kincaid 1999)","noteIndex":0},"citationItems":[{"id":12797,"uris":["http://zotero.org/users/1810851/items/TDACHE7A"],"itemData":{"id":12797,"type":"article-journal","abstract":"We report investigations on trend detection capability (power for linear trend) from repeated surveys of the same regional resource population. The temporal sampling plans range from periodic revisits using panel designs to independent surveys at each point in time; the latter have only random revisits. We view the resource of interest as a finite population but characterize several features of the situation with components of variance. The results show how components of variance for site, year, and residual and sampling fraction impact power to detect a specific trend. The panel designs turn out to be far superior to independent surveys for detecting trend and have other desirable features.","container-title":"Journal of Agricultural, Biological, and Environmental Statistics","DOI":"10.2307/1400498","ISSN":"1085-7117","issue":"4","note":"publisher: [International Biometric Society, Springer]","page":"404-414","source":"JSTOR","title":"Designs for Detecting Trend from Repeated Surveys of Ecological Resources","URL":"https://www.jstor.org/stable/1400498","volume":"4","author":[{"family":"Urquhart","given":"N. Scott"},{"family":"Kincaid","given":"Thomas M."}],"accessed":{"date-parts":[["2023",3,29]]},"issued":{"date-parts":[["1999"]]}}}],"schema":"https://github.com/citation-style-language/schema/raw/master/csl-citation.json"} </w:instrText>
      </w:r>
      <w:r w:rsidRPr="00433985">
        <w:rPr>
          <w:shd w:val="pct15" w:color="auto" w:fill="FFFFFF"/>
        </w:rPr>
        <w:fldChar w:fldCharType="separate"/>
      </w:r>
      <w:r w:rsidRPr="00433985">
        <w:rPr>
          <w:shd w:val="pct15" w:color="auto" w:fill="FFFFFF"/>
        </w:rPr>
        <w:t>(Urquhart and Kincaid 1999)</w:t>
      </w:r>
      <w:r w:rsidRPr="00433985">
        <w:rPr>
          <w:rFonts w:ascii="Calibri" w:eastAsia="Calibri" w:hAnsi="Calibri" w:cs="Calibri"/>
          <w:shd w:val="pct15" w:color="auto" w:fill="FFFFFF"/>
        </w:rPr>
        <w:fldChar w:fldCharType="end"/>
      </w:r>
      <w:r>
        <w:rPr>
          <w:rFonts w:ascii="Calibri" w:eastAsia="Calibri" w:hAnsi="Calibri" w:cs="Calibri"/>
          <w:color w:val="333333"/>
          <w:sz w:val="24"/>
          <w:szCs w:val="24"/>
          <w:shd w:val="pct15" w:color="auto" w:fill="FFFFFF"/>
        </w:rPr>
        <w:t xml:space="preserve">. Logistically, permanent plots might not be possible, and as such the above models should perform adequately with plots within sites being re-randomized each year. </w:t>
      </w:r>
      <w:r w:rsidRPr="00433985">
        <w:rPr>
          <w:rFonts w:ascii="Calibri" w:eastAsia="Calibri" w:hAnsi="Calibri" w:cs="Calibri"/>
          <w:color w:val="333333"/>
          <w:sz w:val="24"/>
          <w:szCs w:val="24"/>
          <w:shd w:val="pct15" w:color="auto" w:fill="FFFFFF"/>
        </w:rPr>
        <w:t xml:space="preserve">We emphasize that it is a balancing act, however, as fixed plots can lead to a lower sample size due to logistical considerations in many environments, and direct readers to other </w:t>
      </w:r>
      <w:r w:rsidRPr="00433985">
        <w:rPr>
          <w:rFonts w:ascii="Calibri" w:eastAsia="Calibri" w:hAnsi="Calibri" w:cs="Calibri"/>
          <w:color w:val="333333"/>
          <w:sz w:val="24"/>
          <w:szCs w:val="24"/>
          <w:shd w:val="pct15" w:color="auto" w:fill="FFFFFF"/>
        </w:rPr>
        <w:lastRenderedPageBreak/>
        <w:t xml:space="preserve">explorations of this topic </w:t>
      </w:r>
      <w:r w:rsidRPr="00433985">
        <w:rPr>
          <w:shd w:val="pct15" w:color="auto" w:fill="FFFFFF"/>
        </w:rPr>
        <w:fldChar w:fldCharType="begin"/>
      </w:r>
      <w:r w:rsidRPr="00433985">
        <w:rPr>
          <w:shd w:val="pct15" w:color="auto" w:fill="FFFFFF"/>
        </w:rPr>
        <w:instrText xml:space="preserve"> ADDIN ZOTERO_ITEM CSL_CITATION {"citationID":"YanKSpEt","properties":{"formattedCitation":"(see Gomes 2022 for an excellent jumping off point)","plainCitation":"(see Gomes 2022 for an excellent jumping off point)","noteIndex":0},"citationItems":[{"id":12371,"uris":["http://zotero.org/users/1810851/items/TWDM5E3E"],"itemData":{"id":12371,"type":"article-journal","abstract":"As linear mixed-effects models (LMMs) have become a widespread tool in ecology, the need to guide the use of such tools is increasingly important. One common guideline is that one needs at least five levels of the grouping variable associated with a random effect. Having so few levels makes the estimation of the variance of random effects terms (such as ecological sites, individuals, or populations) difficult, but it need not muddy one’s ability to estimate fixed effects terms—which are often of primary interest in ecology. Here, I simulate datasets and fit simple models to show that having few random effects levels does not strongly influence the parameter estimates or uncertainty around those estimates for fixed effects terms—at least in the case presented here. Instead, the coverage probability of fixed effects estimates is sample size dependent. LMMs including low-level random effects terms may come at the expense of increased singular fits, but this did not appear to influence coverage probability or RMSE, except in low sample size (N = 30) scenarios. Thus, it may be acceptable to use fewer than five levels of random effects if one is not interested in making inferences about the random effects terms (i.e. when they are ‘nuisance’ parameters used to group non-independent data), but further work is needed to explore alternative scenarios. Given the widespread accessibility of LMMs in ecology and evolution, future simulation studies and further assessments of these statistical methods are necessary to understand the consequences both of violating and of routinely following simple guidelines.","container-title":"PeerJ","DOI":"10.7717/peerj.12794","ISSN":"2167-8359","journalAbbreviation":"PeerJ","language":"en","note":"publisher: PeerJ Inc.","page":"e12794","source":"peerj.com","title":"Should I use fixed effects or random effects when I have fewer than five levels of a grouping factor in a mixed-effects model?","URL":"https://peerj.com/articles/12794","volume":"10","author":[{"family":"Gomes","given":"Dylan G. E."}],"accessed":{"date-parts":[["2022",4,21]]},"issued":{"date-parts":[["2022",1,20]]}},"label":"page","prefix":"see","suffix":"for an excellent jumping off point"}],"schema":"https://github.com/citation-style-language/schema/raw/master/csl-citation.json"} </w:instrText>
      </w:r>
      <w:r w:rsidRPr="00433985">
        <w:rPr>
          <w:shd w:val="pct15" w:color="auto" w:fill="FFFFFF"/>
        </w:rPr>
        <w:fldChar w:fldCharType="separate"/>
      </w:r>
      <w:r w:rsidRPr="00433985">
        <w:rPr>
          <w:shd w:val="pct15" w:color="auto" w:fill="FFFFFF"/>
        </w:rPr>
        <w:t>(see Gomes 2022 for an excellent jumping off point)</w:t>
      </w:r>
      <w:r w:rsidRPr="00433985">
        <w:rPr>
          <w:rFonts w:ascii="Calibri" w:eastAsia="Calibri" w:hAnsi="Calibri" w:cs="Calibri"/>
          <w:shd w:val="pct15" w:color="auto" w:fill="FFFFFF"/>
        </w:rPr>
        <w:fldChar w:fldCharType="end"/>
      </w:r>
      <w:r w:rsidRPr="00433985">
        <w:rPr>
          <w:rFonts w:ascii="Calibri" w:eastAsia="Calibri" w:hAnsi="Calibri" w:cs="Calibri"/>
          <w:color w:val="333333"/>
          <w:sz w:val="24"/>
          <w:szCs w:val="24"/>
          <w:shd w:val="pct15" w:color="auto" w:fill="FFFFFF"/>
        </w:rPr>
        <w:t>.</w:t>
      </w:r>
      <w:r>
        <w:rPr>
          <w:rFonts w:ascii="Calibri" w:eastAsia="Calibri" w:hAnsi="Calibri" w:cs="Calibri"/>
          <w:color w:val="333333"/>
          <w:sz w:val="24"/>
          <w:szCs w:val="24"/>
          <w:shd w:val="pct15" w:color="auto" w:fill="FFFFFF"/>
        </w:rPr>
        <w:t xml:space="preserve"> </w:t>
      </w:r>
      <w:r w:rsidR="00037819" w:rsidRPr="00433985">
        <w:rPr>
          <w:rFonts w:ascii="Calibri" w:eastAsia="Calibri" w:hAnsi="Calibri" w:cs="Calibri"/>
          <w:color w:val="333333"/>
          <w:sz w:val="24"/>
          <w:szCs w:val="24"/>
          <w:shd w:val="pct15" w:color="auto" w:fill="FFFFFF"/>
        </w:rPr>
        <w:t xml:space="preserve">Without a nested data structure </w:t>
      </w:r>
      <w:r w:rsidR="00EB534F">
        <w:rPr>
          <w:rFonts w:ascii="Calibri" w:eastAsia="Calibri" w:hAnsi="Calibri" w:cs="Calibri"/>
          <w:color w:val="333333"/>
          <w:sz w:val="24"/>
          <w:szCs w:val="24"/>
          <w:shd w:val="pct15" w:color="auto" w:fill="FFFFFF"/>
        </w:rPr>
        <w:t>–</w:t>
      </w:r>
      <w:r w:rsidR="00037819" w:rsidRPr="00433985">
        <w:rPr>
          <w:rFonts w:ascii="Calibri" w:eastAsia="Calibri" w:hAnsi="Calibri" w:cs="Calibri"/>
          <w:color w:val="333333"/>
          <w:sz w:val="24"/>
          <w:szCs w:val="24"/>
          <w:shd w:val="pct15" w:color="auto" w:fill="FFFFFF"/>
        </w:rPr>
        <w:t xml:space="preserve"> e.g., plots within sites resampled over years </w:t>
      </w:r>
      <w:r w:rsidR="00EB534F">
        <w:rPr>
          <w:rFonts w:ascii="Calibri" w:eastAsia="Calibri" w:hAnsi="Calibri" w:cs="Calibri"/>
          <w:color w:val="333333"/>
          <w:sz w:val="24"/>
          <w:szCs w:val="24"/>
          <w:shd w:val="pct15" w:color="auto" w:fill="FFFFFF"/>
        </w:rPr>
        <w:t>–</w:t>
      </w:r>
      <w:r w:rsidR="00037819" w:rsidRPr="00433985">
        <w:rPr>
          <w:rFonts w:ascii="Calibri" w:eastAsia="Calibri" w:hAnsi="Calibri" w:cs="Calibri"/>
          <w:color w:val="333333"/>
          <w:sz w:val="24"/>
          <w:szCs w:val="24"/>
          <w:shd w:val="pct15" w:color="auto" w:fill="FFFFFF"/>
        </w:rPr>
        <w:t xml:space="preserve"> we cannot include a site by year effect as </w:t>
      </w:r>
      <w:r w:rsidR="00EB534F">
        <w:rPr>
          <w:rFonts w:ascii="Calibri" w:eastAsia="Calibri" w:hAnsi="Calibri" w:cs="Calibri"/>
          <w:color w:val="333333"/>
          <w:sz w:val="24"/>
          <w:szCs w:val="24"/>
          <w:shd w:val="pct15" w:color="auto" w:fill="FFFFFF"/>
        </w:rPr>
        <w:t>in the above models</w:t>
      </w:r>
      <w:r w:rsidR="00037819" w:rsidRPr="00433985">
        <w:rPr>
          <w:rFonts w:ascii="Calibri" w:eastAsia="Calibri" w:hAnsi="Calibri" w:cs="Calibri"/>
          <w:color w:val="333333"/>
          <w:sz w:val="24"/>
          <w:szCs w:val="24"/>
          <w:shd w:val="pct15" w:color="auto" w:fill="FFFFFF"/>
        </w:rPr>
        <w:t xml:space="preserve">. We still have some options, however, although they can be more </w:t>
      </w:r>
      <w:r w:rsidR="00037819" w:rsidRPr="00433985">
        <w:rPr>
          <w:rFonts w:ascii="Calibri" w:eastAsia="Calibri" w:hAnsi="Calibri" w:cs="Calibri"/>
          <w:i/>
          <w:color w:val="333333"/>
          <w:sz w:val="24"/>
          <w:szCs w:val="24"/>
          <w:shd w:val="pct15" w:color="auto" w:fill="FFFFFF"/>
        </w:rPr>
        <w:t>ad hoc</w:t>
      </w:r>
      <w:r w:rsidR="00037819" w:rsidRPr="00433985">
        <w:rPr>
          <w:rFonts w:ascii="Calibri" w:eastAsia="Calibri" w:hAnsi="Calibri" w:cs="Calibri"/>
          <w:color w:val="333333"/>
          <w:sz w:val="24"/>
          <w:szCs w:val="24"/>
          <w:shd w:val="pct15" w:color="auto" w:fill="FFFFFF"/>
        </w:rPr>
        <w:t xml:space="preserve">. </w:t>
      </w:r>
      <w:r w:rsidR="00EB534F">
        <w:rPr>
          <w:rFonts w:ascii="Calibri" w:eastAsia="Calibri" w:hAnsi="Calibri" w:cs="Calibri"/>
          <w:color w:val="333333"/>
          <w:sz w:val="24"/>
          <w:szCs w:val="24"/>
          <w:shd w:val="pct15" w:color="auto" w:fill="FFFFFF"/>
        </w:rPr>
        <w:t>See supplementary materials S2.</w:t>
      </w:r>
    </w:p>
    <w:p w14:paraId="1124A324" w14:textId="3A75E3A8"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ab/>
        <w:t xml:space="preserve">In general, we urge caution when dealing with spatiotemporal omitted variables, and careful use of causal diagrams to ensure that we are controlling for a confounder </w:t>
      </w:r>
      <w:r w:rsidR="00175676">
        <w:rPr>
          <w:rFonts w:ascii="Calibri" w:eastAsia="Calibri" w:hAnsi="Calibri" w:cs="Calibri"/>
          <w:color w:val="333333"/>
          <w:sz w:val="24"/>
          <w:szCs w:val="24"/>
          <w:shd w:val="pct15" w:color="auto" w:fill="FFFFFF"/>
        </w:rPr>
        <w:t xml:space="preserve">at the relevant spatiotemporal scale. This topic is one that </w:t>
      </w:r>
      <w:r w:rsidRPr="00433985">
        <w:rPr>
          <w:rFonts w:ascii="Calibri" w:eastAsia="Calibri" w:hAnsi="Calibri" w:cs="Calibri"/>
          <w:color w:val="333333"/>
          <w:sz w:val="24"/>
          <w:szCs w:val="24"/>
          <w:shd w:val="pct15" w:color="auto" w:fill="FFFFFF"/>
        </w:rPr>
        <w:t xml:space="preserve">that deserves far more exploration in Ecology. For more from other disciplines on this tricky class of problem and approaches outside of the scope of this paper </w:t>
      </w:r>
      <w:commentRangeStart w:id="1361"/>
      <w:commentRangeStart w:id="1362"/>
      <w:r w:rsidRPr="00433985">
        <w:rPr>
          <w:rFonts w:ascii="Calibri" w:eastAsia="Calibri" w:hAnsi="Calibri" w:cs="Calibri"/>
          <w:color w:val="333333"/>
          <w:sz w:val="24"/>
          <w:szCs w:val="24"/>
          <w:shd w:val="pct15" w:color="auto" w:fill="FFFFFF"/>
        </w:rPr>
        <w:t xml:space="preserve">(see Ferraro &amp; </w:t>
      </w:r>
      <w:proofErr w:type="spellStart"/>
      <w:r w:rsidRPr="00433985">
        <w:rPr>
          <w:rFonts w:ascii="Calibri" w:eastAsia="Calibri" w:hAnsi="Calibri" w:cs="Calibri"/>
          <w:color w:val="333333"/>
          <w:sz w:val="24"/>
          <w:szCs w:val="24"/>
          <w:shd w:val="pct15" w:color="auto" w:fill="FFFFFF"/>
        </w:rPr>
        <w:t>Hauner</w:t>
      </w:r>
      <w:proofErr w:type="spellEnd"/>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333333"/>
          <w:sz w:val="24"/>
          <w:szCs w:val="24"/>
          <w:shd w:val="pct15" w:color="auto" w:fill="FFFFFF"/>
        </w:rPr>
        <w:t>Athey</w:t>
      </w:r>
      <w:proofErr w:type="spellEnd"/>
      <w:r w:rsidRPr="00433985">
        <w:rPr>
          <w:rFonts w:ascii="Calibri" w:eastAsia="Calibri" w:hAnsi="Calibri" w:cs="Calibri"/>
          <w:color w:val="333333"/>
          <w:sz w:val="24"/>
          <w:szCs w:val="24"/>
          <w:shd w:val="pct15" w:color="auto" w:fill="FFFFFF"/>
        </w:rPr>
        <w:t xml:space="preserve"> and </w:t>
      </w:r>
      <w:proofErr w:type="spellStart"/>
      <w:r w:rsidRPr="00433985">
        <w:rPr>
          <w:rFonts w:ascii="Calibri" w:eastAsia="Calibri" w:hAnsi="Calibri" w:cs="Calibri"/>
          <w:color w:val="333333"/>
          <w:sz w:val="24"/>
          <w:szCs w:val="24"/>
          <w:shd w:val="pct15" w:color="auto" w:fill="FFFFFF"/>
        </w:rPr>
        <w:t>Imbens</w:t>
      </w:r>
      <w:proofErr w:type="spellEnd"/>
      <w:r w:rsidRPr="00433985">
        <w:rPr>
          <w:rFonts w:ascii="Calibri" w:eastAsia="Calibri" w:hAnsi="Calibri" w:cs="Calibri"/>
          <w:color w:val="333333"/>
          <w:sz w:val="24"/>
          <w:szCs w:val="24"/>
          <w:shd w:val="pct15" w:color="auto" w:fill="FFFFFF"/>
        </w:rPr>
        <w:t>, Oster).</w:t>
      </w:r>
      <w:commentRangeEnd w:id="1361"/>
      <w:r w:rsidR="00433985">
        <w:rPr>
          <w:rStyle w:val="CommentReference"/>
        </w:rPr>
        <w:commentReference w:id="1361"/>
      </w:r>
      <w:commentRangeEnd w:id="1362"/>
      <w:r w:rsidR="00704A81">
        <w:rPr>
          <w:rStyle w:val="CommentReference"/>
        </w:rPr>
        <w:commentReference w:id="1362"/>
      </w:r>
    </w:p>
    <w:p w14:paraId="45935027" w14:textId="77777777" w:rsidR="00766C2E" w:rsidRDefault="00766C2E">
      <w:pPr>
        <w:shd w:val="clear" w:color="auto" w:fill="FFFFFF"/>
        <w:spacing w:after="160"/>
        <w:rPr>
          <w:rFonts w:ascii="Calibri" w:eastAsia="Calibri" w:hAnsi="Calibri" w:cs="Calibri"/>
          <w:color w:val="333333"/>
          <w:sz w:val="24"/>
          <w:szCs w:val="24"/>
          <w:highlight w:val="white"/>
        </w:rPr>
      </w:pPr>
    </w:p>
    <w:p w14:paraId="3F76CB39" w14:textId="666D92D3"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b/>
          <w:color w:val="333333"/>
          <w:sz w:val="24"/>
          <w:szCs w:val="24"/>
          <w:shd w:val="pct15" w:color="auto" w:fill="FFFFFF"/>
        </w:rPr>
      </w:pPr>
      <w:r w:rsidRPr="00433985">
        <w:rPr>
          <w:rFonts w:ascii="Calibri" w:eastAsia="Calibri" w:hAnsi="Calibri" w:cs="Calibri"/>
          <w:b/>
          <w:color w:val="333333"/>
          <w:sz w:val="24"/>
          <w:szCs w:val="24"/>
          <w:shd w:val="pct15" w:color="auto" w:fill="FFFFFF"/>
        </w:rPr>
        <w:t xml:space="preserve">Box 4: </w:t>
      </w:r>
      <w:r w:rsidR="003B220B">
        <w:rPr>
          <w:rFonts w:ascii="Calibri" w:eastAsia="Calibri" w:hAnsi="Calibri" w:cs="Calibri"/>
          <w:b/>
          <w:color w:val="333333"/>
          <w:sz w:val="24"/>
          <w:szCs w:val="24"/>
          <w:shd w:val="pct15" w:color="auto" w:fill="FFFFFF"/>
        </w:rPr>
        <w:t xml:space="preserve">Clustered </w:t>
      </w:r>
      <w:r w:rsidRPr="00433985">
        <w:rPr>
          <w:rFonts w:ascii="Calibri" w:eastAsia="Calibri" w:hAnsi="Calibri" w:cs="Calibri"/>
          <w:b/>
          <w:color w:val="333333"/>
          <w:sz w:val="24"/>
          <w:szCs w:val="24"/>
          <w:shd w:val="pct15" w:color="auto" w:fill="FFFFFF"/>
        </w:rPr>
        <w:t>Robust Standard Errors</w:t>
      </w:r>
      <w:r w:rsidR="003B220B">
        <w:rPr>
          <w:rFonts w:ascii="Calibri" w:eastAsia="Calibri" w:hAnsi="Calibri" w:cs="Calibri"/>
          <w:b/>
          <w:color w:val="333333"/>
          <w:sz w:val="24"/>
          <w:szCs w:val="24"/>
          <w:shd w:val="pct15" w:color="auto" w:fill="FFFFFF"/>
        </w:rPr>
        <w:t xml:space="preserve">: </w:t>
      </w:r>
      <w:r w:rsidR="00667333">
        <w:rPr>
          <w:rFonts w:ascii="Calibri" w:eastAsia="Calibri" w:hAnsi="Calibri" w:cs="Calibri"/>
          <w:b/>
          <w:color w:val="333333"/>
          <w:sz w:val="24"/>
          <w:szCs w:val="24"/>
          <w:shd w:val="pct15" w:color="auto" w:fill="FFFFFF"/>
        </w:rPr>
        <w:t>A</w:t>
      </w:r>
      <w:r w:rsidRPr="00433985">
        <w:rPr>
          <w:rFonts w:ascii="Calibri" w:eastAsia="Calibri" w:hAnsi="Calibri" w:cs="Calibri"/>
          <w:b/>
          <w:color w:val="333333"/>
          <w:sz w:val="24"/>
          <w:szCs w:val="24"/>
          <w:shd w:val="pct15" w:color="auto" w:fill="FFFFFF"/>
        </w:rPr>
        <w:t>n Underutilized Tool in Ecology</w:t>
      </w:r>
    </w:p>
    <w:p w14:paraId="4B5F287E" w14:textId="16B91609"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For some models above, we recommend the use of clustered robust standard errors. </w:t>
      </w:r>
      <w:r w:rsidR="00C739D1">
        <w:rPr>
          <w:rFonts w:ascii="Calibri" w:eastAsia="Calibri" w:hAnsi="Calibri" w:cs="Calibri"/>
          <w:color w:val="333333"/>
          <w:sz w:val="24"/>
          <w:szCs w:val="24"/>
          <w:shd w:val="pct15" w:color="auto" w:fill="FFFFFF"/>
        </w:rPr>
        <w:t>Clustered r</w:t>
      </w:r>
      <w:r w:rsidRPr="00433985">
        <w:rPr>
          <w:rFonts w:ascii="Calibri" w:eastAsia="Calibri" w:hAnsi="Calibri" w:cs="Calibri"/>
          <w:color w:val="333333"/>
          <w:sz w:val="24"/>
          <w:szCs w:val="24"/>
          <w:shd w:val="pct15" w:color="auto" w:fill="FFFFFF"/>
        </w:rPr>
        <w:t xml:space="preserve">obust standard errors are not commonly used in Ecology </w:t>
      </w:r>
      <w:commentRangeStart w:id="1363"/>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{"citationID":"TMB3Dc2s","properties":{"formattedCitation":"(but see examples in Dee et al. 2016, Dudney et al. 2021)","plainCitation":"(but see examples in Dee et al. 2016, Dudney et al. 2021)","noteIndex":0},"citationItems":[{"id":9896,"uris":["http://zotero.org/users/1810851/items/3CZF8CMS"],"itemData":{"id":9896,"type":"article-journal","abstract":"Temperature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E."}],"issued":{"date-parts":[["2016"]]}},"label":"page","prefix":"but see examples in"},{"id":12352,"uris":["http://zotero.org/users/1810851/items/3D7HEUM5"],"itemData":{"id":12352,"type":"article-journal","abstract":"Range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w:t>
      </w:r>
      <w:r w:rsidR="00F87D56" w:rsidRPr="00581014">
        <w:rPr>
          <w:rFonts w:ascii="Calibri" w:hAnsi="Calibri" w:cs="Calibri"/>
          <w:i/>
          <w:iCs/>
          <w:shd w:val="pct15" w:color="auto" w:fill="FFFFFF"/>
        </w:rPr>
        <w:t>but see examples</w:t>
      </w:r>
      <w:r w:rsidR="00F87D56" w:rsidRPr="00433985">
        <w:rPr>
          <w:rFonts w:ascii="Calibri" w:hAnsi="Calibri" w:cs="Calibri"/>
          <w:shd w:val="pct15" w:color="auto" w:fill="FFFFFF"/>
        </w:rPr>
        <w:t xml:space="preserve"> in Dee et al. 2016, Dudney et al. 2021)</w:t>
      </w:r>
      <w:r w:rsidRPr="00433985">
        <w:rPr>
          <w:rFonts w:ascii="Calibri" w:eastAsia="Calibri" w:hAnsi="Calibri" w:cs="Calibri"/>
          <w:sz w:val="24"/>
          <w:szCs w:val="24"/>
          <w:shd w:val="pct15" w:color="auto" w:fill="FFFFFF"/>
        </w:rPr>
        <w:fldChar w:fldCharType="end"/>
      </w:r>
      <w:commentRangeEnd w:id="1363"/>
      <w:r w:rsidR="00704A81">
        <w:rPr>
          <w:rStyle w:val="CommentReference"/>
        </w:rPr>
        <w:commentReference w:id="1363"/>
      </w:r>
      <w:r w:rsidRPr="00433985">
        <w:rPr>
          <w:rFonts w:ascii="Calibri" w:eastAsia="Calibri" w:hAnsi="Calibri" w:cs="Calibri"/>
          <w:color w:val="333333"/>
          <w:sz w:val="24"/>
          <w:szCs w:val="24"/>
          <w:shd w:val="pct15" w:color="auto" w:fill="FFFFFF"/>
        </w:rPr>
        <w:t xml:space="preserve"> despite being a way to continue to use Ordinary Least Squares and then flexibly apply a post-hoc adjustment to accommodate clustered data, heteroskedasticity, correlation between time points, and other arbitrary correlation structures within the data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{"citationID":"TZVUsqvC","properties":{"formattedCitation":"(Cameron and Miller 2015, Abadie et al. 2017)","plainCitation":"(Cameron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(Cameron and Miller 2015, Abadie et al. 2017)</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While random effects, autocorrelation structures in statistical models, and more, can address some of the same issues in the design of a model, robust standard errors often provide a simpler solution allowing researchers to not have to make more assumptions about the structure of their data that they are not interested in. There are tradeoffs, however, and as multiple already widely known techniques cover similar ground, we recommend looking at comparisons of approaches such as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{"citationID":"40kOQR5e","properties":{"formattedCitation":"(Oshchepkov and Shirokanova 2022)","plainCitation":"(Oshchepkov and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(Oshchepkov and Shirokanova 2022)</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A full discussion or review of robust standard errors  is beyond the scope of this discussion, but we refer applied researchers to the documentation for the </w:t>
      </w:r>
      <w:r w:rsidRPr="00433985">
        <w:rPr>
          <w:rFonts w:ascii="Calibri" w:eastAsia="Calibri" w:hAnsi="Calibri" w:cs="Calibri"/>
          <w:i/>
          <w:iCs/>
          <w:color w:val="333333"/>
          <w:sz w:val="24"/>
          <w:szCs w:val="24"/>
          <w:shd w:val="pct15" w:color="auto" w:fill="FFFFFF"/>
        </w:rPr>
        <w:t>sandwich</w:t>
      </w:r>
      <w:r w:rsidRPr="00433985">
        <w:rPr>
          <w:rFonts w:ascii="Calibri" w:eastAsia="Calibri" w:hAnsi="Calibri" w:cs="Calibri"/>
          <w:color w:val="333333"/>
          <w:sz w:val="24"/>
          <w:szCs w:val="24"/>
          <w:shd w:val="pct15" w:color="auto" w:fill="FFFFFF"/>
        </w:rPr>
        <w:t xml:space="preserve"> package in R and to comprehensive reviews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{"citationID":"HtAaXwTg","properties":{"formattedCitation":"(e.g., Cameron and Miller 2015, Abadie et al. 2017)","plainCitation":"(e.g., 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L."}],"accessed":{"date-parts":[["2022",4,21]]},"issued":{"date-parts":[["2015",3,31]]}},"label":"page","prefix":"e.g.,"},{"id":12397,"uris":["http://zotero.org/users/1810851/items/8Q462IZW"],"itemData":{"id":12397,"type":"report","abstract":"In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(e.g., Cameron and Miller 2015, Abadie et al. 2017)</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w:t>
      </w:r>
    </w:p>
    <w:p w14:paraId="1CA13B00" w14:textId="77777777" w:rsidR="00766C2E" w:rsidRDefault="00037819">
      <w:pPr>
        <w:spacing w:before="240" w:after="240"/>
        <w:rPr>
          <w:ins w:id="1364" w:author="Laura Dee" w:date="2023-05-11T11:51:00Z"/>
          <w:rFonts w:ascii="Calibri" w:eastAsia="Calibri" w:hAnsi="Calibri" w:cs="Calibri"/>
          <w:b/>
          <w:color w:val="333333"/>
          <w:sz w:val="24"/>
          <w:szCs w:val="24"/>
        </w:rPr>
      </w:pPr>
      <w:r>
        <w:rPr>
          <w:rFonts w:ascii="Calibri" w:eastAsia="Calibri" w:hAnsi="Calibri" w:cs="Calibri"/>
          <w:b/>
          <w:color w:val="333333"/>
          <w:sz w:val="24"/>
          <w:szCs w:val="24"/>
        </w:rPr>
        <w:t>Discussion</w:t>
      </w:r>
    </w:p>
    <w:p w14:paraId="17F6265D" w14:textId="77777777" w:rsidR="00D90E2E" w:rsidRDefault="00D90E2E" w:rsidP="00D90E2E">
      <w:pPr>
        <w:shd w:val="clear" w:color="auto" w:fill="FFFFFF"/>
        <w:spacing w:after="160"/>
        <w:rPr>
          <w:moveTo w:id="1365" w:author="Laura Dee" w:date="2023-05-11T11:51:00Z"/>
          <w:rFonts w:ascii="Calibri" w:eastAsia="Calibri" w:hAnsi="Calibri" w:cs="Calibri"/>
          <w:color w:val="333333"/>
          <w:sz w:val="24"/>
          <w:szCs w:val="24"/>
          <w:highlight w:val="white"/>
        </w:rPr>
      </w:pPr>
      <w:ins w:id="1366" w:author="Laura Dee" w:date="2023-05-11T11:51:00Z">
        <w:r>
          <w:rPr>
            <w:rFonts w:ascii="Calibri" w:eastAsia="Calibri" w:hAnsi="Calibri" w:cs="Calibri"/>
            <w:b/>
            <w:color w:val="333333"/>
            <w:sz w:val="24"/>
            <w:szCs w:val="24"/>
          </w:rPr>
          <w:t xml:space="preserve">Integrate this point about these designs in the </w:t>
        </w:r>
        <w:proofErr w:type="spellStart"/>
        <w:r>
          <w:rPr>
            <w:rFonts w:ascii="Calibri" w:eastAsia="Calibri" w:hAnsi="Calibri" w:cs="Calibri"/>
            <w:b/>
            <w:color w:val="333333"/>
            <w:sz w:val="24"/>
            <w:szCs w:val="24"/>
          </w:rPr>
          <w:t>dsicussion</w:t>
        </w:r>
        <w:proofErr w:type="spellEnd"/>
        <w:r>
          <w:rPr>
            <w:rFonts w:ascii="Calibri" w:eastAsia="Calibri" w:hAnsi="Calibri" w:cs="Calibri"/>
            <w:b/>
            <w:color w:val="333333"/>
            <w:sz w:val="24"/>
            <w:szCs w:val="24"/>
          </w:rPr>
          <w:t xml:space="preserve"> </w:t>
        </w:r>
        <w:proofErr w:type="gramStart"/>
        <w:r>
          <w:rPr>
            <w:rFonts w:ascii="Calibri" w:eastAsia="Calibri" w:hAnsi="Calibri" w:cs="Calibri"/>
            <w:b/>
            <w:color w:val="333333"/>
            <w:sz w:val="24"/>
            <w:szCs w:val="24"/>
          </w:rPr>
          <w:t xml:space="preserve">- </w:t>
        </w:r>
      </w:ins>
      <w:moveToRangeStart w:id="1367" w:author="Laura Dee" w:date="2023-05-11T11:51:00Z" w:name="move134698326"/>
      <w:moveTo w:id="1368" w:author="Laura Dee" w:date="2023-05-11T11:51:00Z">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 xml:space="preserve">  </w:t>
        </w:r>
        <w:commentRangeStart w:id="1369"/>
        <w:r>
          <w:rPr>
            <w:rFonts w:ascii="Calibri" w:eastAsia="Calibri" w:hAnsi="Calibri" w:cs="Calibri"/>
            <w:color w:val="333333"/>
            <w:sz w:val="24"/>
            <w:szCs w:val="24"/>
            <w:highlight w:val="white"/>
          </w:rPr>
          <w:t xml:space="preserve">Further, we cannot use this model for predictive inference outside of the sites observed. </w:t>
        </w:r>
        <w:commentRangeEnd w:id="1369"/>
        <w:r>
          <w:rPr>
            <w:rStyle w:val="CommentReference"/>
          </w:rPr>
          <w:commentReference w:id="1369"/>
        </w:r>
      </w:moveTo>
    </w:p>
    <w:moveToRangeEnd w:id="1367"/>
    <w:p w14:paraId="55B4170F" w14:textId="592A6E7D" w:rsidR="00D90E2E" w:rsidRDefault="00D90E2E">
      <w:pPr>
        <w:spacing w:before="240" w:after="240"/>
        <w:rPr>
          <w:rFonts w:ascii="Calibri" w:eastAsia="Calibri" w:hAnsi="Calibri" w:cs="Calibri"/>
          <w:b/>
          <w:color w:val="333333"/>
          <w:sz w:val="24"/>
          <w:szCs w:val="24"/>
        </w:rPr>
      </w:pPr>
    </w:p>
    <w:p w14:paraId="70611E94" w14:textId="105FCCAF" w:rsidR="00766C2E" w:rsidRDefault="0003781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We hope that our introduction to statistical and sampling designs to address the problem of omitted variable bias and causal inference from observational data has shown you, dear reader, that through thinking carefully about biological systems, we can draw on a solid set of existing methods to produce causally valid inferences from observational data. At the </w:t>
      </w:r>
      <w:r>
        <w:rPr>
          <w:rFonts w:ascii="Calibri" w:eastAsia="Calibri" w:hAnsi="Calibri" w:cs="Calibri"/>
          <w:color w:val="333333"/>
          <w:sz w:val="24"/>
          <w:szCs w:val="24"/>
        </w:rPr>
        <w:lastRenderedPageBreak/>
        <w:t xml:space="preserve">core is building an </w:t>
      </w:r>
      <w:r w:rsidRPr="00581014">
        <w:rPr>
          <w:rFonts w:ascii="Calibri" w:eastAsia="Calibri" w:hAnsi="Calibri" w:cs="Calibri"/>
          <w:i/>
          <w:iCs/>
          <w:color w:val="333333"/>
          <w:sz w:val="24"/>
          <w:szCs w:val="24"/>
        </w:rPr>
        <w:t>a priori</w:t>
      </w:r>
      <w:r>
        <w:rPr>
          <w:rFonts w:ascii="Calibri" w:eastAsia="Calibri" w:hAnsi="Calibri" w:cs="Calibri"/>
          <w:color w:val="333333"/>
          <w:sz w:val="24"/>
          <w:szCs w:val="24"/>
        </w:rPr>
        <w:t xml:space="preserve"> causal model of how a system works, and then applying that to the statistical and sampling design that you will use in answering your causal questions. The techniques for addressing omitted variable bias are well within the standard statistical toolbox of most modern ecologists. The results, as seen in at least this toy example, can be profound for our ability to understand biological systems. It is time to begin using these tools to address some of the most pressing questions in the study of </w:t>
      </w:r>
      <w:r w:rsidR="00B7599F">
        <w:rPr>
          <w:rFonts w:ascii="Calibri" w:eastAsia="Calibri" w:hAnsi="Calibri" w:cs="Calibri"/>
          <w:color w:val="333333"/>
          <w:sz w:val="24"/>
          <w:szCs w:val="24"/>
        </w:rPr>
        <w:t>n</w:t>
      </w:r>
      <w:r>
        <w:rPr>
          <w:rFonts w:ascii="Calibri" w:eastAsia="Calibri" w:hAnsi="Calibri" w:cs="Calibri"/>
          <w:color w:val="333333"/>
          <w:sz w:val="24"/>
          <w:szCs w:val="24"/>
        </w:rPr>
        <w:t>ature.</w:t>
      </w:r>
    </w:p>
    <w:p w14:paraId="58DEFAB7" w14:textId="200FDDCA" w:rsidR="00766C2E" w:rsidRPr="00932FE5" w:rsidRDefault="00037819" w:rsidP="008F5D00">
      <w:pPr>
        <w:ind w:firstLine="720"/>
        <w:rPr>
          <w:ins w:id="1370" w:author="Laura Dee" w:date="2023-05-05T15:20:00Z"/>
          <w:rFonts w:ascii="Calibri" w:eastAsia="Calibri" w:hAnsi="Calibri" w:cs="Calibri"/>
          <w:color w:val="333333"/>
          <w:sz w:val="24"/>
          <w:szCs w:val="24"/>
        </w:rPr>
      </w:pPr>
      <w:r w:rsidRPr="00932FE5">
        <w:rPr>
          <w:rFonts w:ascii="Calibri" w:eastAsia="Calibri" w:hAnsi="Calibri" w:cs="Calibri"/>
          <w:color w:val="333333"/>
          <w:sz w:val="24"/>
          <w:szCs w:val="24"/>
          <w:highlight w:val="white"/>
        </w:rPr>
        <w:t xml:space="preserve">Further, we hope that </w:t>
      </w:r>
      <w:commentRangeStart w:id="1371"/>
      <w:commentRangeStart w:id="1372"/>
      <w:r w:rsidRPr="00932FE5">
        <w:rPr>
          <w:rFonts w:ascii="Calibri" w:eastAsia="Calibri" w:hAnsi="Calibri" w:cs="Calibri"/>
          <w:color w:val="333333"/>
          <w:sz w:val="24"/>
          <w:szCs w:val="24"/>
          <w:highlight w:val="white"/>
        </w:rPr>
        <w:t xml:space="preserve">Ecologists </w:t>
      </w:r>
      <w:r w:rsidR="00A03D2E" w:rsidRPr="00932FE5">
        <w:rPr>
          <w:rFonts w:ascii="Calibri" w:eastAsia="Calibri" w:hAnsi="Calibri" w:cs="Calibri"/>
          <w:color w:val="333333"/>
          <w:sz w:val="24"/>
          <w:szCs w:val="24"/>
          <w:highlight w:val="white"/>
        </w:rPr>
        <w:t>can</w:t>
      </w:r>
      <w:r w:rsidRPr="00932FE5">
        <w:rPr>
          <w:rFonts w:ascii="Calibri" w:eastAsia="Calibri" w:hAnsi="Calibri" w:cs="Calibri"/>
          <w:color w:val="333333"/>
          <w:sz w:val="24"/>
          <w:szCs w:val="24"/>
          <w:highlight w:val="white"/>
        </w:rPr>
        <w:t xml:space="preserve"> see the above concepts as part of a generalizable approach to handling confounding variables</w:t>
      </w:r>
      <w:r w:rsidR="004F2C49" w:rsidRPr="00932FE5">
        <w:rPr>
          <w:rFonts w:ascii="Calibri" w:eastAsia="Calibri" w:hAnsi="Calibri" w:cs="Calibri"/>
          <w:color w:val="333333"/>
          <w:sz w:val="24"/>
          <w:szCs w:val="24"/>
          <w:highlight w:val="white"/>
        </w:rPr>
        <w:t xml:space="preserve"> using clustered data</w:t>
      </w:r>
      <w:r w:rsidRPr="00932FE5">
        <w:rPr>
          <w:rFonts w:ascii="Calibri" w:eastAsia="Calibri" w:hAnsi="Calibri" w:cs="Calibri"/>
          <w:color w:val="333333"/>
          <w:sz w:val="24"/>
          <w:szCs w:val="24"/>
          <w:highlight w:val="white"/>
        </w:rPr>
        <w:t xml:space="preserve">. </w:t>
      </w:r>
      <w:commentRangeEnd w:id="1371"/>
      <w:r w:rsidR="00D85566" w:rsidRPr="00932FE5">
        <w:rPr>
          <w:rStyle w:val="CommentReference"/>
          <w:sz w:val="24"/>
          <w:szCs w:val="24"/>
          <w:rPrChange w:id="1373" w:author="Laura Dee" w:date="2023-05-05T15:22:00Z">
            <w:rPr>
              <w:rStyle w:val="CommentReference"/>
            </w:rPr>
          </w:rPrChange>
        </w:rPr>
        <w:commentReference w:id="1371"/>
      </w:r>
      <w:commentRangeEnd w:id="1372"/>
      <w:r w:rsidR="001D4019" w:rsidRPr="00932FE5">
        <w:rPr>
          <w:rStyle w:val="CommentReference"/>
          <w:sz w:val="24"/>
          <w:szCs w:val="24"/>
          <w:rPrChange w:id="1374" w:author="Laura Dee" w:date="2023-05-05T15:22:00Z">
            <w:rPr>
              <w:rStyle w:val="CommentReference"/>
            </w:rPr>
          </w:rPrChange>
        </w:rPr>
        <w:commentReference w:id="1372"/>
      </w:r>
      <w:del w:id="1375" w:author="Laura Dee" w:date="2023-05-05T15:19:00Z">
        <w:r w:rsidRPr="00932FE5" w:rsidDel="00005A6C">
          <w:rPr>
            <w:rFonts w:ascii="Calibri" w:eastAsia="Calibri" w:hAnsi="Calibri" w:cs="Calibri"/>
            <w:color w:val="333333"/>
            <w:sz w:val="24"/>
            <w:szCs w:val="24"/>
            <w:highlight w:val="white"/>
          </w:rPr>
          <w:delText>Many types of clusters in a study could have omitted variables lurking around the corne</w:delText>
        </w:r>
      </w:del>
      <w:r w:rsidRPr="00932FE5">
        <w:rPr>
          <w:rFonts w:ascii="Calibri" w:eastAsia="Calibri" w:hAnsi="Calibri" w:cs="Calibri"/>
          <w:color w:val="333333"/>
          <w:sz w:val="24"/>
          <w:szCs w:val="24"/>
          <w:highlight w:val="white"/>
        </w:rPr>
        <w:t>r</w:t>
      </w:r>
      <w:commentRangeStart w:id="1376"/>
      <w:commentRangeStart w:id="1377"/>
      <w:commentRangeStart w:id="1378"/>
      <w:r w:rsidRPr="00932FE5">
        <w:rPr>
          <w:rFonts w:ascii="Calibri" w:eastAsia="Calibri" w:hAnsi="Calibri" w:cs="Calibri"/>
          <w:color w:val="333333"/>
          <w:sz w:val="24"/>
          <w:szCs w:val="24"/>
        </w:rPr>
        <w:t xml:space="preserve"> While we have talked of sites and years, </w:t>
      </w:r>
      <w:ins w:id="1379" w:author="Laura Dee" w:date="2023-05-05T15:19:00Z">
        <w:r w:rsidR="00005A6C" w:rsidRPr="00932FE5">
          <w:rPr>
            <w:rFonts w:ascii="Calibri" w:eastAsia="Calibri" w:hAnsi="Calibri" w:cs="Calibri"/>
            <w:color w:val="333333"/>
            <w:sz w:val="24"/>
            <w:szCs w:val="24"/>
          </w:rPr>
          <w:t xml:space="preserve">the same concepts apply to </w:t>
        </w:r>
      </w:ins>
      <w:del w:id="1380" w:author="Laura Dee" w:date="2023-05-05T15:19:00Z">
        <w:r w:rsidRPr="00932FE5" w:rsidDel="00005A6C">
          <w:rPr>
            <w:rFonts w:ascii="Calibri" w:eastAsia="Calibri" w:hAnsi="Calibri" w:cs="Calibri"/>
            <w:color w:val="333333"/>
            <w:sz w:val="24"/>
            <w:szCs w:val="24"/>
          </w:rPr>
          <w:delText xml:space="preserve">consider small-scale </w:delText>
        </w:r>
      </w:del>
      <w:r w:rsidRPr="00932FE5">
        <w:rPr>
          <w:rFonts w:ascii="Calibri" w:eastAsia="Calibri" w:hAnsi="Calibri" w:cs="Calibri"/>
          <w:color w:val="333333"/>
          <w:sz w:val="24"/>
          <w:szCs w:val="24"/>
        </w:rPr>
        <w:t xml:space="preserve">studies with cohort effects, individual effects, or </w:t>
      </w:r>
      <w:r w:rsidR="008F5D00" w:rsidRPr="00932FE5">
        <w:rPr>
          <w:rFonts w:ascii="Calibri" w:eastAsia="Calibri" w:hAnsi="Calibri" w:cs="Calibri"/>
          <w:color w:val="333333"/>
          <w:sz w:val="24"/>
          <w:szCs w:val="24"/>
        </w:rPr>
        <w:t xml:space="preserve">other </w:t>
      </w:r>
      <w:r w:rsidRPr="00932FE5">
        <w:rPr>
          <w:rFonts w:ascii="Calibri" w:eastAsia="Calibri" w:hAnsi="Calibri" w:cs="Calibri"/>
          <w:color w:val="333333"/>
          <w:sz w:val="24"/>
          <w:szCs w:val="24"/>
        </w:rPr>
        <w:t>lower levels</w:t>
      </w:r>
      <w:r w:rsidR="008F5D00" w:rsidRPr="00932FE5">
        <w:rPr>
          <w:rFonts w:ascii="Calibri" w:eastAsia="Calibri" w:hAnsi="Calibri" w:cs="Calibri"/>
          <w:color w:val="333333"/>
          <w:sz w:val="24"/>
          <w:szCs w:val="24"/>
        </w:rPr>
        <w:t xml:space="preserve"> of clustering</w:t>
      </w:r>
      <w:del w:id="1381" w:author="Laura Dee" w:date="2023-05-05T15:19:00Z">
        <w:r w:rsidRPr="00932FE5" w:rsidDel="00005A6C">
          <w:rPr>
            <w:rFonts w:ascii="Calibri" w:eastAsia="Calibri" w:hAnsi="Calibri" w:cs="Calibri"/>
            <w:color w:val="333333"/>
            <w:sz w:val="24"/>
            <w:szCs w:val="24"/>
          </w:rPr>
          <w:delText xml:space="preserve">. </w:delText>
        </w:r>
        <w:commentRangeEnd w:id="1376"/>
        <w:r w:rsidR="00D26E89" w:rsidRPr="00932FE5" w:rsidDel="00005A6C">
          <w:rPr>
            <w:rStyle w:val="CommentReference"/>
            <w:sz w:val="24"/>
            <w:szCs w:val="24"/>
            <w:rPrChange w:id="1382" w:author="Laura Dee" w:date="2023-05-05T15:22:00Z">
              <w:rPr>
                <w:rStyle w:val="CommentReference"/>
              </w:rPr>
            </w:rPrChange>
          </w:rPr>
          <w:commentReference w:id="1376"/>
        </w:r>
        <w:commentRangeEnd w:id="1377"/>
        <w:r w:rsidR="008F5D00" w:rsidRPr="00932FE5" w:rsidDel="00005A6C">
          <w:rPr>
            <w:rStyle w:val="CommentReference"/>
            <w:sz w:val="24"/>
            <w:szCs w:val="24"/>
            <w:rPrChange w:id="1383" w:author="Laura Dee" w:date="2023-05-05T15:22:00Z">
              <w:rPr>
                <w:rStyle w:val="CommentReference"/>
              </w:rPr>
            </w:rPrChange>
          </w:rPr>
          <w:commentReference w:id="1377"/>
        </w:r>
      </w:del>
      <w:commentRangeEnd w:id="1378"/>
      <w:r w:rsidR="00005A6C" w:rsidRPr="00932FE5">
        <w:rPr>
          <w:rStyle w:val="CommentReference"/>
          <w:sz w:val="24"/>
          <w:szCs w:val="24"/>
          <w:rPrChange w:id="1384" w:author="Laura Dee" w:date="2023-05-05T15:22:00Z">
            <w:rPr>
              <w:rStyle w:val="CommentReference"/>
            </w:rPr>
          </w:rPrChange>
        </w:rPr>
        <w:commentReference w:id="1378"/>
      </w:r>
      <w:del w:id="1385" w:author="Laura Dee" w:date="2023-05-05T15:19:00Z">
        <w:r w:rsidRPr="00932FE5" w:rsidDel="00005A6C">
          <w:rPr>
            <w:rFonts w:ascii="Calibri" w:eastAsia="Calibri" w:hAnsi="Calibri" w:cs="Calibri"/>
            <w:color w:val="333333"/>
            <w:sz w:val="24"/>
            <w:szCs w:val="24"/>
          </w:rPr>
          <w:delText xml:space="preserve">Consider </w:delText>
        </w:r>
      </w:del>
      <w:ins w:id="1386" w:author="Laura Dee" w:date="2023-05-05T15:19:00Z">
        <w:r w:rsidR="00005A6C" w:rsidRPr="00932FE5">
          <w:rPr>
            <w:rStyle w:val="CommentReference"/>
            <w:sz w:val="24"/>
            <w:szCs w:val="24"/>
            <w:rPrChange w:id="1387" w:author="Laura Dee" w:date="2023-05-05T15:22:00Z">
              <w:rPr>
                <w:rStyle w:val="CommentReference"/>
              </w:rPr>
            </w:rPrChange>
          </w:rPr>
          <w:t xml:space="preserve"> as well as to </w:t>
        </w:r>
      </w:ins>
      <w:r w:rsidRPr="00932FE5">
        <w:rPr>
          <w:rFonts w:ascii="Calibri" w:eastAsia="Calibri" w:hAnsi="Calibri" w:cs="Calibri"/>
          <w:color w:val="333333"/>
          <w:sz w:val="24"/>
          <w:szCs w:val="24"/>
        </w:rPr>
        <w:t>larger-scale studies with not just sites and years bu</w:t>
      </w:r>
      <w:r w:rsidRPr="00932FE5">
        <w:rPr>
          <w:rFonts w:ascii="Calibri" w:eastAsia="Calibri" w:hAnsi="Calibri" w:cs="Calibri"/>
          <w:color w:val="333333"/>
          <w:sz w:val="24"/>
          <w:szCs w:val="24"/>
          <w:highlight w:val="white"/>
        </w:rPr>
        <w:t>t regions and decades. The</w:t>
      </w:r>
      <w:ins w:id="1388" w:author="Laura Dee" w:date="2023-05-05T15:20:00Z">
        <w:r w:rsidR="00005A6C" w:rsidRPr="00932FE5">
          <w:rPr>
            <w:rFonts w:ascii="Calibri" w:eastAsia="Calibri" w:hAnsi="Calibri" w:cs="Calibri"/>
            <w:color w:val="333333"/>
            <w:sz w:val="24"/>
            <w:szCs w:val="24"/>
            <w:highlight w:val="white"/>
          </w:rPr>
          <w:t xml:space="preserve"> general</w:t>
        </w:r>
      </w:ins>
      <w:r w:rsidRPr="00932FE5">
        <w:rPr>
          <w:rFonts w:ascii="Calibri" w:eastAsia="Calibri" w:hAnsi="Calibri" w:cs="Calibri"/>
          <w:color w:val="333333"/>
          <w:sz w:val="24"/>
          <w:szCs w:val="24"/>
          <w:highlight w:val="white"/>
        </w:rPr>
        <w:t xml:space="preserve"> </w:t>
      </w:r>
      <w:del w:id="1389" w:author="Laura Dee" w:date="2023-05-05T15:20:00Z">
        <w:r w:rsidRPr="00932FE5" w:rsidDel="00005A6C">
          <w:rPr>
            <w:rFonts w:ascii="Calibri" w:eastAsia="Calibri" w:hAnsi="Calibri" w:cs="Calibri"/>
            <w:color w:val="333333"/>
            <w:sz w:val="24"/>
            <w:szCs w:val="24"/>
            <w:highlight w:val="white"/>
          </w:rPr>
          <w:delText xml:space="preserve">framework </w:delText>
        </w:r>
      </w:del>
      <w:ins w:id="1390" w:author="Laura Dee" w:date="2023-05-05T15:20:00Z">
        <w:r w:rsidR="00005A6C" w:rsidRPr="00932FE5">
          <w:rPr>
            <w:rFonts w:ascii="Calibri" w:eastAsia="Calibri" w:hAnsi="Calibri" w:cs="Calibri"/>
            <w:color w:val="333333"/>
            <w:sz w:val="24"/>
            <w:szCs w:val="24"/>
            <w:highlight w:val="white"/>
          </w:rPr>
          <w:t xml:space="preserve">suite of approaches </w:t>
        </w:r>
      </w:ins>
      <w:r w:rsidRPr="00932FE5">
        <w:rPr>
          <w:rFonts w:ascii="Calibri" w:eastAsia="Calibri" w:hAnsi="Calibri" w:cs="Calibri"/>
          <w:color w:val="333333"/>
          <w:sz w:val="24"/>
          <w:szCs w:val="24"/>
          <w:highlight w:val="white"/>
        </w:rPr>
        <w:t xml:space="preserve">remains the same, </w:t>
      </w:r>
      <w:r w:rsidR="000C117C" w:rsidRPr="00932FE5">
        <w:rPr>
          <w:rFonts w:ascii="Calibri" w:eastAsia="Calibri" w:hAnsi="Calibri" w:cs="Calibri"/>
          <w:color w:val="333333"/>
          <w:sz w:val="24"/>
          <w:szCs w:val="24"/>
          <w:highlight w:val="white"/>
        </w:rPr>
        <w:t xml:space="preserve">and potential confounding variables </w:t>
      </w:r>
      <w:ins w:id="1391" w:author="Laura Dee" w:date="2023-05-05T15:20:00Z">
        <w:r w:rsidR="004C4D75" w:rsidRPr="00932FE5">
          <w:rPr>
            <w:rFonts w:ascii="Calibri" w:eastAsia="Calibri" w:hAnsi="Calibri" w:cs="Calibri"/>
            <w:color w:val="333333"/>
            <w:sz w:val="24"/>
            <w:szCs w:val="24"/>
            <w:highlight w:val="white"/>
          </w:rPr>
          <w:t xml:space="preserve">at these different scales </w:t>
        </w:r>
      </w:ins>
      <w:r w:rsidR="000C117C" w:rsidRPr="00932FE5">
        <w:rPr>
          <w:rFonts w:ascii="Calibri" w:eastAsia="Calibri" w:hAnsi="Calibri" w:cs="Calibri"/>
          <w:color w:val="333333"/>
          <w:sz w:val="24"/>
          <w:szCs w:val="24"/>
          <w:highlight w:val="white"/>
        </w:rPr>
        <w:t xml:space="preserve">can be identified in </w:t>
      </w:r>
      <w:r w:rsidRPr="00932FE5">
        <w:rPr>
          <w:rFonts w:ascii="Calibri" w:eastAsia="Calibri" w:hAnsi="Calibri" w:cs="Calibri"/>
          <w:color w:val="333333"/>
          <w:sz w:val="24"/>
          <w:szCs w:val="24"/>
          <w:highlight w:val="white"/>
        </w:rPr>
        <w:t xml:space="preserve">initial causal diagrams. </w:t>
      </w:r>
    </w:p>
    <w:p w14:paraId="275F4B9A" w14:textId="77777777" w:rsidR="00880CFA" w:rsidRPr="00581014" w:rsidRDefault="00880CFA" w:rsidP="008F5D00">
      <w:pPr>
        <w:ind w:firstLine="720"/>
        <w:rPr>
          <w:rFonts w:ascii="Calibri" w:eastAsia="Calibri" w:hAnsi="Calibri" w:cs="Calibri"/>
          <w:sz w:val="24"/>
          <w:szCs w:val="24"/>
        </w:rPr>
      </w:pPr>
    </w:p>
    <w:p w14:paraId="7D452E7F" w14:textId="2AD8874C" w:rsidR="00766C2E" w:rsidRDefault="00037819">
      <w:pPr>
        <w:spacing w:after="160"/>
        <w:ind w:firstLine="720"/>
        <w:rPr>
          <w:rFonts w:ascii="Calibri" w:eastAsia="Calibri" w:hAnsi="Calibri" w:cs="Calibri"/>
          <w:color w:val="333333"/>
          <w:sz w:val="24"/>
          <w:szCs w:val="24"/>
        </w:rPr>
      </w:pPr>
      <w:commentRangeStart w:id="1392"/>
      <w:commentRangeStart w:id="1393"/>
      <w:commentRangeStart w:id="1394"/>
      <w:r>
        <w:rPr>
          <w:rFonts w:ascii="Calibri" w:eastAsia="Calibri" w:hAnsi="Calibri" w:cs="Calibri"/>
          <w:color w:val="333333"/>
          <w:sz w:val="24"/>
          <w:szCs w:val="24"/>
        </w:rPr>
        <w:t xml:space="preserve">The approaches we present here are surely not a panacea. Model misspecification can lead to overconfidence that some omitted variable bias problems have been accounted for by these methods when, in truth, they have not. </w:t>
      </w:r>
      <w:proofErr w:type="gramStart"/>
      <w:r>
        <w:rPr>
          <w:rFonts w:ascii="Calibri" w:eastAsia="Calibri" w:hAnsi="Calibri" w:cs="Calibri"/>
          <w:color w:val="333333"/>
          <w:sz w:val="24"/>
          <w:szCs w:val="24"/>
        </w:rPr>
        <w:t>In particular, not</w:t>
      </w:r>
      <w:proofErr w:type="gramEnd"/>
      <w:r>
        <w:rPr>
          <w:rFonts w:ascii="Calibri" w:eastAsia="Calibri" w:hAnsi="Calibri" w:cs="Calibri"/>
          <w:color w:val="333333"/>
          <w:sz w:val="24"/>
          <w:szCs w:val="24"/>
        </w:rPr>
        <w:t xml:space="preserve"> fully reckoning with omitted confounding variables can produce models that are </w:t>
      </w:r>
      <w:del w:id="1395" w:author="Laura Dee" w:date="2023-05-05T15:43:00Z">
        <w:r w:rsidDel="00FC7EA1">
          <w:rPr>
            <w:rFonts w:ascii="Calibri" w:eastAsia="Calibri" w:hAnsi="Calibri" w:cs="Calibri"/>
            <w:color w:val="333333"/>
            <w:sz w:val="24"/>
            <w:szCs w:val="24"/>
          </w:rPr>
          <w:delText xml:space="preserve">subtly </w:delText>
        </w:r>
      </w:del>
      <w:proofErr w:type="spellStart"/>
      <w:r>
        <w:rPr>
          <w:rFonts w:ascii="Calibri" w:eastAsia="Calibri" w:hAnsi="Calibri" w:cs="Calibri"/>
          <w:color w:val="333333"/>
          <w:sz w:val="24"/>
          <w:szCs w:val="24"/>
        </w:rPr>
        <w:t>misspecified</w:t>
      </w:r>
      <w:proofErr w:type="spellEnd"/>
      <w:r w:rsidR="0093694E">
        <w:rPr>
          <w:rFonts w:ascii="Calibri" w:eastAsia="Calibri" w:hAnsi="Calibri" w:cs="Calibri"/>
          <w:color w:val="333333"/>
          <w:sz w:val="24"/>
          <w:szCs w:val="24"/>
        </w:rPr>
        <w:t>,</w:t>
      </w:r>
      <w:r>
        <w:rPr>
          <w:rFonts w:ascii="Calibri" w:eastAsia="Calibri" w:hAnsi="Calibri" w:cs="Calibri"/>
          <w:color w:val="333333"/>
          <w:sz w:val="24"/>
          <w:szCs w:val="24"/>
        </w:rPr>
        <w:t xml:space="preserve"> such as thinking that a confounding variable only varies in space, when it varies in both space and time. </w:t>
      </w:r>
      <w:r w:rsidR="008F5D00">
        <w:rPr>
          <w:rFonts w:ascii="Calibri" w:eastAsia="Calibri" w:hAnsi="Calibri" w:cs="Calibri"/>
          <w:color w:val="333333"/>
          <w:sz w:val="24"/>
          <w:szCs w:val="24"/>
        </w:rPr>
        <w:t xml:space="preserve">Applying the models discussed in this paper without </w:t>
      </w:r>
      <w:del w:id="1396" w:author="Laura Dee" w:date="2023-05-05T15:28:00Z">
        <w:r w:rsidR="008F5D00" w:rsidDel="00F56359">
          <w:rPr>
            <w:rFonts w:ascii="Calibri" w:eastAsia="Calibri" w:hAnsi="Calibri" w:cs="Calibri"/>
            <w:color w:val="333333"/>
            <w:sz w:val="24"/>
            <w:szCs w:val="24"/>
          </w:rPr>
          <w:delText>grapling</w:delText>
        </w:r>
      </w:del>
      <w:ins w:id="1397" w:author="Laura Dee" w:date="2023-05-05T15:28:00Z">
        <w:r w:rsidR="00F56359">
          <w:rPr>
            <w:rFonts w:ascii="Calibri" w:eastAsia="Calibri" w:hAnsi="Calibri" w:cs="Calibri"/>
            <w:color w:val="333333"/>
            <w:sz w:val="24"/>
            <w:szCs w:val="24"/>
          </w:rPr>
          <w:t>grappling</w:t>
        </w:r>
      </w:ins>
      <w:r w:rsidR="008F5D00">
        <w:rPr>
          <w:rFonts w:ascii="Calibri" w:eastAsia="Calibri" w:hAnsi="Calibri" w:cs="Calibri"/>
          <w:color w:val="333333"/>
          <w:sz w:val="24"/>
          <w:szCs w:val="24"/>
        </w:rPr>
        <w:t xml:space="preserve"> with their assumptions about how they handle confounders and </w:t>
      </w:r>
      <w:proofErr w:type="gramStart"/>
      <w:r w:rsidR="008F5D00">
        <w:rPr>
          <w:rFonts w:ascii="Calibri" w:eastAsia="Calibri" w:hAnsi="Calibri" w:cs="Calibri"/>
          <w:color w:val="333333"/>
          <w:sz w:val="24"/>
          <w:szCs w:val="24"/>
        </w:rPr>
        <w:t>whether or not</w:t>
      </w:r>
      <w:proofErr w:type="gramEnd"/>
      <w:r w:rsidR="008F5D00">
        <w:rPr>
          <w:rFonts w:ascii="Calibri" w:eastAsia="Calibri" w:hAnsi="Calibri" w:cs="Calibri"/>
          <w:color w:val="333333"/>
          <w:sz w:val="24"/>
          <w:szCs w:val="24"/>
        </w:rPr>
        <w:t xml:space="preserve"> they are appropriate for your data will also produce incorrect results. Finally</w:t>
      </w:r>
      <w:r>
        <w:rPr>
          <w:rFonts w:ascii="Calibri" w:eastAsia="Calibri" w:hAnsi="Calibri" w:cs="Calibri"/>
          <w:color w:val="333333"/>
          <w:sz w:val="24"/>
          <w:szCs w:val="24"/>
        </w:rPr>
        <w:t xml:space="preserve">, while these methods might aid in accounting for known unknowns, we should always be humble in the face of unknown unknowns. If we are honest with ourselves, there is no full protection from these, other than attempting to ground our work in the blend of theory and natural history that is required for a truly insightful analysis. Accepting that our models are not perfect and that someday, someone will come along with a different one that will produce different conclusions and yield new insights is the cost of doing science. </w:t>
      </w:r>
      <w:commentRangeEnd w:id="1392"/>
      <w:r w:rsidR="006D0421">
        <w:rPr>
          <w:rStyle w:val="CommentReference"/>
        </w:rPr>
        <w:commentReference w:id="1392"/>
      </w:r>
      <w:commentRangeEnd w:id="1393"/>
      <w:r w:rsidR="00555854">
        <w:rPr>
          <w:rStyle w:val="CommentReference"/>
        </w:rPr>
        <w:commentReference w:id="1393"/>
      </w:r>
      <w:commentRangeEnd w:id="1394"/>
      <w:r w:rsidR="008F5D00">
        <w:rPr>
          <w:rStyle w:val="CommentReference"/>
        </w:rPr>
        <w:commentReference w:id="1394"/>
      </w:r>
    </w:p>
    <w:p w14:paraId="6215AD2E" w14:textId="5C098BFB" w:rsidR="00766C2E" w:rsidRDefault="0003781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The important thing is to be </w:t>
      </w:r>
      <w:r w:rsidR="00A03D2E">
        <w:rPr>
          <w:rFonts w:ascii="Calibri" w:eastAsia="Calibri" w:hAnsi="Calibri" w:cs="Calibri"/>
          <w:color w:val="333333"/>
          <w:sz w:val="24"/>
          <w:szCs w:val="24"/>
        </w:rPr>
        <w:t>transparent in</w:t>
      </w:r>
      <w:r>
        <w:rPr>
          <w:rFonts w:ascii="Calibri" w:eastAsia="Calibri" w:hAnsi="Calibri" w:cs="Calibri"/>
          <w:color w:val="333333"/>
          <w:sz w:val="24"/>
          <w:szCs w:val="24"/>
        </w:rPr>
        <w:t xml:space="preserve"> how we deal with problems of omitted confounding </w:t>
      </w:r>
      <w:commentRangeStart w:id="1398"/>
      <w:r>
        <w:rPr>
          <w:rFonts w:ascii="Calibri" w:eastAsia="Calibri" w:hAnsi="Calibri" w:cs="Calibri"/>
          <w:color w:val="333333"/>
          <w:sz w:val="24"/>
          <w:szCs w:val="24"/>
        </w:rPr>
        <w:t>variables</w:t>
      </w:r>
      <w:commentRangeEnd w:id="1398"/>
      <w:r w:rsidR="00F56359">
        <w:rPr>
          <w:rStyle w:val="CommentReference"/>
        </w:rPr>
        <w:commentReference w:id="1398"/>
      </w:r>
      <w:r>
        <w:rPr>
          <w:rFonts w:ascii="Calibri" w:eastAsia="Calibri" w:hAnsi="Calibri" w:cs="Calibri"/>
          <w:color w:val="333333"/>
          <w:sz w:val="24"/>
          <w:szCs w:val="24"/>
        </w:rPr>
        <w:t xml:space="preserve">. What are the assumptions they are making </w:t>
      </w:r>
      <w:r w:rsidR="00A03D2E">
        <w:rPr>
          <w:rFonts w:ascii="Calibri" w:eastAsia="Calibri" w:hAnsi="Calibri" w:cs="Calibri"/>
          <w:color w:val="333333"/>
          <w:sz w:val="24"/>
          <w:szCs w:val="24"/>
        </w:rPr>
        <w:t>to</w:t>
      </w:r>
      <w:r>
        <w:rPr>
          <w:rFonts w:ascii="Calibri" w:eastAsia="Calibri" w:hAnsi="Calibri" w:cs="Calibri"/>
          <w:color w:val="333333"/>
          <w:sz w:val="24"/>
          <w:szCs w:val="24"/>
        </w:rPr>
        <w:t xml:space="preserve"> interpret an effect as causal or not?  If you are using mixed models, do you meet the random effects assumption? Have you evaluated your residuals to determine if you need to implement robust standard errors? Why did you include some covariates and not others? Do you have a path diagram </w:t>
      </w:r>
      <w:r w:rsidR="00EB534F">
        <w:rPr>
          <w:rFonts w:ascii="Calibri" w:eastAsia="Calibri" w:hAnsi="Calibri" w:cs="Calibri"/>
          <w:color w:val="333333"/>
          <w:sz w:val="24"/>
          <w:szCs w:val="24"/>
        </w:rPr>
        <w:t>–</w:t>
      </w:r>
      <w:r>
        <w:rPr>
          <w:rFonts w:ascii="Calibri" w:eastAsia="Calibri" w:hAnsi="Calibri" w:cs="Calibri"/>
          <w:color w:val="333333"/>
          <w:sz w:val="24"/>
          <w:szCs w:val="24"/>
        </w:rPr>
        <w:t xml:space="preserve"> even a brief verbal one </w:t>
      </w:r>
      <w:r w:rsidR="00EB534F">
        <w:rPr>
          <w:rFonts w:ascii="Calibri" w:eastAsia="Calibri" w:hAnsi="Calibri" w:cs="Calibri"/>
          <w:color w:val="333333"/>
          <w:sz w:val="24"/>
          <w:szCs w:val="24"/>
        </w:rPr>
        <w:t>–</w:t>
      </w:r>
      <w:r>
        <w:rPr>
          <w:rFonts w:ascii="Calibri" w:eastAsia="Calibri" w:hAnsi="Calibri" w:cs="Calibri"/>
          <w:color w:val="333333"/>
          <w:sz w:val="24"/>
          <w:szCs w:val="24"/>
        </w:rPr>
        <w:t xml:space="preserve"> of your system that might help a reader understand your thought process? Putting these types of results in even a brief sentence </w:t>
      </w:r>
      <w:r w:rsidR="00EB534F">
        <w:rPr>
          <w:rFonts w:ascii="Calibri" w:eastAsia="Calibri" w:hAnsi="Calibri" w:cs="Calibri"/>
          <w:color w:val="333333"/>
          <w:sz w:val="24"/>
          <w:szCs w:val="24"/>
        </w:rPr>
        <w:t>–</w:t>
      </w:r>
      <w:r>
        <w:rPr>
          <w:rFonts w:ascii="Calibri" w:eastAsia="Calibri" w:hAnsi="Calibri" w:cs="Calibri"/>
          <w:color w:val="333333"/>
          <w:sz w:val="24"/>
          <w:szCs w:val="24"/>
        </w:rPr>
        <w:t xml:space="preserve"> if not a figure or full breakdown in a manuscript supplement </w:t>
      </w:r>
      <w:r w:rsidR="00EB534F">
        <w:rPr>
          <w:rFonts w:ascii="Calibri" w:eastAsia="Calibri" w:hAnsi="Calibri" w:cs="Calibri"/>
          <w:color w:val="333333"/>
          <w:sz w:val="24"/>
          <w:szCs w:val="24"/>
        </w:rPr>
        <w:t>–</w:t>
      </w:r>
      <w:r>
        <w:rPr>
          <w:rFonts w:ascii="Calibri" w:eastAsia="Calibri" w:hAnsi="Calibri" w:cs="Calibri"/>
          <w:color w:val="333333"/>
          <w:sz w:val="24"/>
          <w:szCs w:val="24"/>
        </w:rPr>
        <w:t xml:space="preserve"> will go far in terms of making your analyses more </w:t>
      </w:r>
      <w:ins w:id="1399" w:author="Laura Dee" w:date="2023-05-05T15:39:00Z">
        <w:r w:rsidR="009B5486">
          <w:rPr>
            <w:rFonts w:ascii="Calibri" w:eastAsia="Calibri" w:hAnsi="Calibri" w:cs="Calibri"/>
            <w:color w:val="333333"/>
            <w:sz w:val="24"/>
            <w:szCs w:val="24"/>
          </w:rPr>
          <w:t>transparent and better able to be built upon to advance science.</w:t>
        </w:r>
      </w:ins>
      <w:del w:id="1400" w:author="Laura Dee" w:date="2023-05-05T15:39:00Z">
        <w:r w:rsidRPr="008F5D00" w:rsidDel="009B5486">
          <w:rPr>
            <w:rFonts w:ascii="Calibri" w:eastAsia="Calibri" w:hAnsi="Calibri" w:cs="Calibri"/>
            <w:color w:val="333333"/>
            <w:sz w:val="24"/>
            <w:szCs w:val="24"/>
            <w:highlight w:val="magenta"/>
          </w:rPr>
          <w:delText>useful and, to be frank, more robust to a cranky reviewer.</w:delText>
        </w:r>
      </w:del>
    </w:p>
    <w:p w14:paraId="74A19F0A" w14:textId="58C581C1" w:rsidR="00766C2E" w:rsidRDefault="00365453" w:rsidP="00F87D5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Finally, we emphasize that this paper provides a starting point. There are many other methods for producing causal inference in the face of omitted variable bias. We recommend </w:t>
      </w:r>
      <w:r>
        <w:rPr>
          <w:rFonts w:ascii="Calibri" w:eastAsia="Calibri" w:hAnsi="Calibri" w:cs="Calibri"/>
          <w:color w:val="333333"/>
          <w:sz w:val="24"/>
          <w:szCs w:val="24"/>
        </w:rPr>
        <w:lastRenderedPageBreak/>
        <w:t xml:space="preserve">several recent reviews of instrumental variables approaches </w:t>
      </w:r>
      <w:r>
        <w:fldChar w:fldCharType="begin"/>
      </w:r>
      <w:r w:rsidR="00F87D56">
        <w:instrText xml:space="preserve"> ADDIN ZOTERO_ITEM CSL_CITATION {"citationID":"bo7CCDC3","properties":{"formattedCitation":"(Angrist et al. 1996, Kendall 2015, Grace 2021)","plainCitation":"(Angrist et al. 1996, Kendall 2015, Grace 2021)","noteIndex":0},"citationItems":[{"id":5897,"uris":["http://zotero.org/users/1810851/items/Y7MI7GHZ"],"itemData":{"id":5897,"type":"article-journal","container-title":"Journal of the American Statistical Association","language":"en","page":"29","source":"Zotero","title":"Identification of Causal Effects Using Instrumental Variables","author":[{"family":"Angrist","given":"Joshua D"},{"family":"Imbens","given":"Guido W"},{"family":"Rubin","given":"Donald B"}],"issued":{"date-parts":[["1996"]]}}},{"id":12361,"uris":["http://zotero.org/users/1810851/items/VS9H5RUI"],"itemData":{"id":12361,"type":"book","ISBN":"0-19-967254-7","title":"A statistical symphony: instrumental variables reveal causality and control measurement error","author":[{"family":"Kendall","given":"Bruce E."}],"issued":{"date-parts":[["2015"]]}}},{"id":12403,"uris":["http://zotero.org/users/1810851/items/95YRYPXX"],"itemData":{"id":12403,"type":"article-journal","abstract":"Instrumental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B."}],"accessed":{"date-parts":[["2022",4,21]]},"issued":{"date-parts":[["2021"]]}}}],"schema":"https://github.com/citation-style-language/schema/raw/master/csl-citation.json"} </w:instrText>
      </w:r>
      <w:r>
        <w:fldChar w:fldCharType="separate"/>
      </w:r>
      <w:r w:rsidR="00F87D56">
        <w:t>(Angrist et al. 1996, Kendall 2015, Grace 2021)</w:t>
      </w:r>
      <w:r>
        <w:rPr>
          <w:rFonts w:ascii="Calibri" w:eastAsia="Calibri" w:hAnsi="Calibri" w:cs="Calibri"/>
          <w:sz w:val="24"/>
          <w:szCs w:val="24"/>
        </w:rPr>
        <w:fldChar w:fldCharType="end"/>
      </w:r>
      <w:r>
        <w:rPr>
          <w:rFonts w:ascii="Calibri" w:eastAsia="Calibri" w:hAnsi="Calibri" w:cs="Calibri"/>
          <w:color w:val="333333"/>
          <w:sz w:val="24"/>
          <w:szCs w:val="24"/>
        </w:rPr>
        <w:t xml:space="preserve">, quasi-experimental approaches </w:t>
      </w:r>
      <w:r>
        <w:fldChar w:fldCharType="begin"/>
      </w:r>
      <w:r w:rsidR="00F87D56">
        <w:instrText xml:space="preserve"> ADDIN ZOTERO_ITEM CSL_CITATION {"citationID":"sBRW5Bla","properties":{"formattedCitation":"(Butsic et al. 2017)","plainCitation":"(Butsic et al. 2017)","noteIndex":0},"citationItems":[{"id":12354,"uris":["http://zotero.org/users/1810851/items/X7JJREPF"],"itemData":{"id":12354,"type":"article-journal","abstract":"Many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C."},{"family":"Baumann","given":"Matthias"},{"family":"Kuemmerle","given":"Tobias"}],"accessed":{"date-parts":[["2022",4,20]]},"issued":{"date-parts":[["2017",3,1]]}}}],"schema":"https://github.com/citation-style-language/schema/raw/master/csl-citation.json"} </w:instrText>
      </w:r>
      <w:r>
        <w:fldChar w:fldCharType="separate"/>
      </w:r>
      <w:r w:rsidR="00F87D56">
        <w:t>(Butsic et al. 2017)</w:t>
      </w:r>
      <w:r>
        <w:rPr>
          <w:rFonts w:ascii="Calibri" w:eastAsia="Calibri" w:hAnsi="Calibri" w:cs="Calibri"/>
          <w:sz w:val="24"/>
          <w:szCs w:val="24"/>
        </w:rPr>
        <w:fldChar w:fldCharType="end"/>
      </w:r>
      <w:r>
        <w:rPr>
          <w:rFonts w:ascii="Calibri" w:eastAsia="Calibri" w:hAnsi="Calibri" w:cs="Calibri"/>
          <w:color w:val="333333"/>
          <w:sz w:val="24"/>
          <w:szCs w:val="24"/>
        </w:rPr>
        <w:t xml:space="preserve">, and are hopeful to see more </w:t>
      </w:r>
      <w:r w:rsidRPr="00F56359">
        <w:rPr>
          <w:rFonts w:ascii="Calibri" w:eastAsia="Calibri" w:hAnsi="Calibri" w:cs="Calibri"/>
          <w:color w:val="333333"/>
          <w:sz w:val="24"/>
          <w:szCs w:val="24"/>
        </w:rPr>
        <w:t xml:space="preserve">on the emerging use of the front-door criterion </w:t>
      </w:r>
      <w:r w:rsidRPr="00F56359">
        <w:fldChar w:fldCharType="begin"/>
      </w:r>
      <w:r w:rsidR="00F87D56" w:rsidRPr="00F56359">
        <w:instrText xml:space="preserve"> ADDIN ZOTERO_ITEM CSL_CITATION {"citationID":"nfsdGZ2M","properties":{"formattedCitation":"(Bellemare et al. 2020)","plainCitation":"(Bellemare et al. 2020)","noteIndex":0},"citationItems":[{"id":11229,"uris":["http://zotero.org/users/1810851/items/MSXWSGUP"],"itemData":{"id":11229,"type":"article-journal","abstract":"We present the ﬁrst application of Pearl’s (1995, 2000) front-door criterion to observational data in which the required assumptions plausibly hold. For identiﬁcation, the front-door criterion relies on the presence of a single, strictly exogenous mediator variable on the causal path between the treatment and outcome variables. After ﬁrst explaining how to use the front-door criterion in practice, we present empirical illustrations. Our core application uses data on over 890,000 Uber and Lyft rides in Chicago to estimate the average treatment effect of the authorization of ride sharing—that is, the decision to authorize the app to overlap one’s ride with a stranger’s ride—on tipping behavior. We exploit as mediator the (conditionally) exogenous variation in whether one actually gets to share a ride, since authorizing a shared ride does not necessarily result in sharing a ride. Comparing our front-door criterion results to those of naïve regressions of tipping on the decision to authorize ride sharing, we ﬁnd that almost all of the naïve negative relationship between authorizing a shared ride and tipping is due to selection effects. Finally, we explore the consequences for applied work of violating some of the assumptions underpinning the front-door criterion approach.","language":"en","source":"Zotero","title":"The Paper of How: Estimating Treatment Effects Using the Front-Door Criterion","author":[{"family":"Bellemare","given":"Marc F"},{"family":"Bloem","given":"Jeffrey R"},{"family":"Wexler","given":"Noah"}],"issued":{"date-parts":[["2020"]]}}}],"schema":"https://github.com/citation-style-language/schema/raw/master/csl-citation.json"} </w:instrText>
      </w:r>
      <w:r w:rsidRPr="00F56359">
        <w:fldChar w:fldCharType="separate"/>
      </w:r>
      <w:r w:rsidR="00F87D56" w:rsidRPr="00F56359">
        <w:t>(Bellemare et al. 2020)</w:t>
      </w:r>
      <w:r w:rsidRPr="00F56359">
        <w:rPr>
          <w:rFonts w:ascii="Calibri" w:eastAsia="Calibri" w:hAnsi="Calibri" w:cs="Calibri"/>
          <w:sz w:val="24"/>
          <w:szCs w:val="24"/>
        </w:rPr>
        <w:fldChar w:fldCharType="end"/>
      </w:r>
      <w:r w:rsidRPr="00F56359">
        <w:rPr>
          <w:rFonts w:ascii="Calibri" w:eastAsia="Calibri" w:hAnsi="Calibri" w:cs="Calibri"/>
          <w:color w:val="333333"/>
          <w:sz w:val="24"/>
          <w:szCs w:val="24"/>
        </w:rPr>
        <w:t>. We urge ecologists, long grounded in experiments being the gold standard for causality,</w:t>
      </w:r>
      <w:r>
        <w:rPr>
          <w:rFonts w:ascii="Calibri" w:eastAsia="Calibri" w:hAnsi="Calibri" w:cs="Calibri"/>
          <w:color w:val="333333"/>
          <w:sz w:val="24"/>
          <w:szCs w:val="24"/>
        </w:rPr>
        <w:t xml:space="preserve"> to </w:t>
      </w:r>
      <w:proofErr w:type="gramStart"/>
      <w:r>
        <w:rPr>
          <w:rFonts w:ascii="Calibri" w:eastAsia="Calibri" w:hAnsi="Calibri" w:cs="Calibri"/>
          <w:color w:val="333333"/>
          <w:sz w:val="24"/>
          <w:szCs w:val="24"/>
        </w:rPr>
        <w:t>open up</w:t>
      </w:r>
      <w:proofErr w:type="gramEnd"/>
      <w:r>
        <w:rPr>
          <w:rFonts w:ascii="Calibri" w:eastAsia="Calibri" w:hAnsi="Calibri" w:cs="Calibri"/>
          <w:color w:val="333333"/>
          <w:sz w:val="24"/>
          <w:szCs w:val="24"/>
        </w:rPr>
        <w:t xml:space="preserve"> to writings in Econometrics, </w:t>
      </w:r>
      <w:del w:id="1401" w:author="Laura Dee" w:date="2023-05-05T15:29:00Z">
        <w:r w:rsidDel="00F56359">
          <w:rPr>
            <w:rFonts w:ascii="Calibri" w:eastAsia="Calibri" w:hAnsi="Calibri" w:cs="Calibri"/>
            <w:color w:val="333333"/>
            <w:sz w:val="24"/>
            <w:szCs w:val="24"/>
          </w:rPr>
          <w:delText>Sociology</w:delText>
        </w:r>
      </w:del>
      <w:ins w:id="1402" w:author="Laura Dee" w:date="2023-05-05T15:29:00Z">
        <w:r w:rsidR="00F56359">
          <w:rPr>
            <w:rFonts w:ascii="Calibri" w:eastAsia="Calibri" w:hAnsi="Calibri" w:cs="Calibri"/>
            <w:color w:val="333333"/>
            <w:sz w:val="24"/>
            <w:szCs w:val="24"/>
          </w:rPr>
          <w:t>Epidemiology</w:t>
        </w:r>
      </w:ins>
      <w:r>
        <w:rPr>
          <w:rFonts w:ascii="Calibri" w:eastAsia="Calibri" w:hAnsi="Calibri" w:cs="Calibri"/>
          <w:color w:val="333333"/>
          <w:sz w:val="24"/>
          <w:szCs w:val="24"/>
        </w:rPr>
        <w:t xml:space="preserve">, </w:t>
      </w:r>
      <w:del w:id="1403" w:author="Laura Dee" w:date="2023-05-05T15:29:00Z">
        <w:r w:rsidDel="00F56359">
          <w:rPr>
            <w:rFonts w:ascii="Calibri" w:eastAsia="Calibri" w:hAnsi="Calibri" w:cs="Calibri"/>
            <w:color w:val="333333"/>
            <w:sz w:val="24"/>
            <w:szCs w:val="24"/>
          </w:rPr>
          <w:delText>AI</w:delText>
        </w:r>
      </w:del>
      <w:ins w:id="1404" w:author="Laura Dee" w:date="2023-05-05T15:29:00Z">
        <w:r w:rsidR="00F56359">
          <w:rPr>
            <w:rFonts w:ascii="Calibri" w:eastAsia="Calibri" w:hAnsi="Calibri" w:cs="Calibri"/>
            <w:color w:val="333333"/>
            <w:sz w:val="24"/>
            <w:szCs w:val="24"/>
          </w:rPr>
          <w:t>Computer Science</w:t>
        </w:r>
      </w:ins>
      <w:r>
        <w:rPr>
          <w:rFonts w:ascii="Calibri" w:eastAsia="Calibri" w:hAnsi="Calibri" w:cs="Calibri"/>
          <w:color w:val="333333"/>
          <w:sz w:val="24"/>
          <w:szCs w:val="24"/>
        </w:rPr>
        <w:t>,</w:t>
      </w:r>
      <w:ins w:id="1405" w:author="Laura Dee" w:date="2023-05-05T15:29:00Z">
        <w:r w:rsidR="00F56359">
          <w:rPr>
            <w:rFonts w:ascii="Calibri" w:eastAsia="Calibri" w:hAnsi="Calibri" w:cs="Calibri"/>
            <w:color w:val="333333"/>
            <w:sz w:val="24"/>
            <w:szCs w:val="24"/>
          </w:rPr>
          <w:t xml:space="preserve"> Public Health,</w:t>
        </w:r>
      </w:ins>
      <w:r>
        <w:rPr>
          <w:rFonts w:ascii="Calibri" w:eastAsia="Calibri" w:hAnsi="Calibri" w:cs="Calibri"/>
          <w:color w:val="333333"/>
          <w:sz w:val="24"/>
          <w:szCs w:val="24"/>
        </w:rPr>
        <w:t xml:space="preserve"> and other disciplines that cannot always do clean experiments</w:t>
      </w:r>
      <w:ins w:id="1406" w:author="Laura Dee" w:date="2023-05-05T15:29:00Z">
        <w:r w:rsidR="00F56359">
          <w:rPr>
            <w:rFonts w:ascii="Calibri" w:eastAsia="Calibri" w:hAnsi="Calibri" w:cs="Calibri"/>
            <w:color w:val="333333"/>
            <w:sz w:val="24"/>
            <w:szCs w:val="24"/>
          </w:rPr>
          <w:t xml:space="preserve">. </w:t>
        </w:r>
      </w:ins>
      <w:del w:id="1407" w:author="Laura Dee" w:date="2023-05-05T15:29:00Z">
        <w:r w:rsidDel="00F56359">
          <w:rPr>
            <w:rFonts w:ascii="Calibri" w:eastAsia="Calibri" w:hAnsi="Calibri" w:cs="Calibri"/>
            <w:color w:val="333333"/>
            <w:sz w:val="24"/>
            <w:szCs w:val="24"/>
          </w:rPr>
          <w:delText xml:space="preserve"> (if they can conduct experiments at all). </w:delText>
        </w:r>
      </w:del>
      <w:r>
        <w:rPr>
          <w:rFonts w:ascii="Calibri" w:eastAsia="Calibri" w:hAnsi="Calibri" w:cs="Calibri"/>
          <w:color w:val="333333"/>
          <w:sz w:val="24"/>
          <w:szCs w:val="24"/>
        </w:rPr>
        <w:t xml:space="preserve">Embracing this transdisciplinary approach will enable us to increase our </w:t>
      </w:r>
      <w:ins w:id="1408" w:author="Laura Dee" w:date="2023-05-05T15:29:00Z">
        <w:r w:rsidR="0069173F">
          <w:rPr>
            <w:rFonts w:ascii="Calibri" w:eastAsia="Calibri" w:hAnsi="Calibri" w:cs="Calibri"/>
            <w:color w:val="333333"/>
            <w:sz w:val="24"/>
            <w:szCs w:val="24"/>
          </w:rPr>
          <w:t xml:space="preserve">toolkit and </w:t>
        </w:r>
      </w:ins>
      <w:r>
        <w:rPr>
          <w:rFonts w:ascii="Calibri" w:eastAsia="Calibri" w:hAnsi="Calibri" w:cs="Calibri"/>
          <w:color w:val="333333"/>
          <w:sz w:val="24"/>
          <w:szCs w:val="24"/>
        </w:rPr>
        <w:t xml:space="preserve">breadth of knowledge </w:t>
      </w:r>
      <w:ins w:id="1409" w:author="Laura Dee" w:date="2023-05-05T15:29:00Z">
        <w:r w:rsidR="0069173F">
          <w:rPr>
            <w:rFonts w:ascii="Calibri" w:eastAsia="Calibri" w:hAnsi="Calibri" w:cs="Calibri"/>
            <w:color w:val="333333"/>
            <w:sz w:val="24"/>
            <w:szCs w:val="24"/>
          </w:rPr>
          <w:t xml:space="preserve">of </w:t>
        </w:r>
      </w:ins>
      <w:del w:id="1410" w:author="Laura Dee" w:date="2023-05-05T15:29:00Z">
        <w:r w:rsidDel="0069173F">
          <w:rPr>
            <w:rFonts w:ascii="Calibri" w:eastAsia="Calibri" w:hAnsi="Calibri" w:cs="Calibri"/>
            <w:color w:val="333333"/>
            <w:sz w:val="24"/>
            <w:szCs w:val="24"/>
          </w:rPr>
          <w:delText xml:space="preserve">in </w:delText>
        </w:r>
      </w:del>
      <w:r>
        <w:rPr>
          <w:rFonts w:ascii="Calibri" w:eastAsia="Calibri" w:hAnsi="Calibri" w:cs="Calibri"/>
          <w:color w:val="333333"/>
          <w:sz w:val="24"/>
          <w:szCs w:val="24"/>
        </w:rPr>
        <w:t xml:space="preserve">the tremendous advances in causal inference. As an incomplete (and one day out of date) set of starting points for the curious, we recommend Cunningham’s Causal Inference: The Mixtape </w:t>
      </w:r>
      <w:r>
        <w:fldChar w:fldCharType="begin"/>
      </w:r>
      <w:r w:rsidR="00F87D56">
        <w:instrText xml:space="preserve"> ADDIN ZOTERO_ITEM CSL_CITATION {"citationID":"Q9W1O21X","properties":{"formattedCitation":"(2021)","plainCitation":"(2021)","noteIndex":0},"citationItems":[{"id":12408,"uris":["http://zotero.org/users/1810851/items/PX4M9KKF"],"itemData":{"id":12408,"type":"chapter","container-title":"Causal Inference","ISBN":"0-300-25588-8","publisher":"Yale University Press","title":"Causal inference","author":[{"family":"Cunningham","given":"Scott"}],"issued":{"date-parts":[["2021"]]}},"label":"page","suppress-author":true}],"schema":"https://github.com/citation-style-language/schema/raw/master/csl-citation.json"} </w:instrText>
      </w:r>
      <w:r>
        <w:fldChar w:fldCharType="separate"/>
      </w:r>
      <w:r w:rsidR="00F87D56">
        <w:t>(2021)</w:t>
      </w:r>
      <w:r>
        <w:rPr>
          <w:rFonts w:ascii="Calibri" w:eastAsia="Calibri" w:hAnsi="Calibri" w:cs="Calibri"/>
          <w:sz w:val="24"/>
          <w:szCs w:val="24"/>
        </w:rPr>
        <w:fldChar w:fldCharType="end"/>
      </w:r>
      <w:r>
        <w:rPr>
          <w:rFonts w:ascii="Calibri" w:eastAsia="Calibri" w:hAnsi="Calibri" w:cs="Calibri"/>
          <w:color w:val="333333"/>
          <w:sz w:val="24"/>
          <w:szCs w:val="24"/>
        </w:rPr>
        <w:t xml:space="preserve">, </w:t>
      </w:r>
      <w:proofErr w:type="spellStart"/>
      <w:r>
        <w:rPr>
          <w:rFonts w:ascii="Calibri" w:eastAsia="Calibri" w:hAnsi="Calibri" w:cs="Calibri"/>
          <w:color w:val="333333"/>
          <w:sz w:val="24"/>
          <w:szCs w:val="24"/>
        </w:rPr>
        <w:t>McElreath’s</w:t>
      </w:r>
      <w:proofErr w:type="spellEnd"/>
      <w:r>
        <w:rPr>
          <w:rFonts w:ascii="Calibri" w:eastAsia="Calibri" w:hAnsi="Calibri" w:cs="Calibri"/>
          <w:color w:val="333333"/>
          <w:sz w:val="24"/>
          <w:szCs w:val="24"/>
        </w:rPr>
        <w:t xml:space="preserve"> chapters on causal diagrams in Statistical Rethinking </w:t>
      </w:r>
      <w:r>
        <w:fldChar w:fldCharType="begin"/>
      </w:r>
      <w:r w:rsidR="00F87D56">
        <w:instrText xml:space="preserve"> ADDIN ZOTERO_ITEM CSL_CITATION {"citationID":"BeqCwSKh","properties":{"formattedCitation":"(2020)","plainCitation":"(2020)","noteIndex":0},"citationItems":[{"id":12357,"uris":["http://zotero.org/users/1810851/items/3JFJCP6I"],"itemData":{"id":12357,"type":"book","ISBN":"0-429-02960-8","publisher":"Chapman and Hall/CRC","title":"Statistical rethinking: A Bayesian course with examples in R and Stan","author":[{"family":"McElreath","given":"Richard"}],"issued":{"date-parts":[["2020"]]}},"label":"page","suppress-author":true}],"schema":"https://github.com/citation-style-language/schema/raw/master/csl-citation.json"} </w:instrText>
      </w:r>
      <w:r>
        <w:fldChar w:fldCharType="separate"/>
      </w:r>
      <w:r w:rsidR="00F87D56">
        <w:t>(2020)</w:t>
      </w:r>
      <w:r>
        <w:rPr>
          <w:rFonts w:ascii="Calibri" w:eastAsia="Calibri" w:hAnsi="Calibri" w:cs="Calibri"/>
          <w:sz w:val="24"/>
          <w:szCs w:val="24"/>
        </w:rPr>
        <w:fldChar w:fldCharType="end"/>
      </w:r>
      <w:r>
        <w:rPr>
          <w:rFonts w:ascii="Calibri" w:eastAsia="Calibri" w:hAnsi="Calibri" w:cs="Calibri"/>
          <w:color w:val="333333"/>
          <w:sz w:val="24"/>
          <w:szCs w:val="24"/>
        </w:rPr>
        <w:t xml:space="preserve">, Angrist and </w:t>
      </w:r>
      <w:proofErr w:type="spellStart"/>
      <w:r>
        <w:rPr>
          <w:rFonts w:ascii="Calibri" w:eastAsia="Calibri" w:hAnsi="Calibri" w:cs="Calibri"/>
          <w:color w:val="333333"/>
          <w:sz w:val="24"/>
          <w:szCs w:val="24"/>
        </w:rPr>
        <w:t>Pishke’s</w:t>
      </w:r>
      <w:proofErr w:type="spellEnd"/>
      <w:r>
        <w:rPr>
          <w:rFonts w:ascii="Calibri" w:eastAsia="Calibri" w:hAnsi="Calibri" w:cs="Calibri"/>
          <w:color w:val="333333"/>
          <w:sz w:val="24"/>
          <w:szCs w:val="24"/>
        </w:rPr>
        <w:t xml:space="preserve"> Mostly Harmless Econometrics </w:t>
      </w:r>
      <w:r>
        <w:fldChar w:fldCharType="begin"/>
      </w:r>
      <w:r w:rsidR="00F87D56">
        <w:instrText xml:space="preserve"> ADDIN ZOTERO_ITEM CSL_CITATION {"citationID":"qmkWNK0Q","properties":{"formattedCitation":"(Angrist and Pischke 2008)","plainCitation":"(Angrist and Pischke 2008)","noteIndex":0},"citationItems":[{"id":12366,"uris":["http://zotero.org/users/1810851/items/DYJIPGVM"],"itemData":{"id":12366,"type":"chapter","container-title":"Mostly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D."},{"family":"Pischke","given":"Jörn-Steffen"}],"issued":{"date-parts":[["2008"]]}}}],"schema":"https://github.com/citation-style-language/schema/raw/master/csl-citation.json"} </w:instrText>
      </w:r>
      <w:r>
        <w:fldChar w:fldCharType="separate"/>
      </w:r>
      <w:r w:rsidR="00F87D56">
        <w:t>(Angrist and Pischke 2008)</w:t>
      </w:r>
      <w:r>
        <w:rPr>
          <w:rFonts w:ascii="Calibri" w:eastAsia="Calibri" w:hAnsi="Calibri" w:cs="Calibri"/>
          <w:sz w:val="24"/>
          <w:szCs w:val="24"/>
        </w:rPr>
        <w:fldChar w:fldCharType="end"/>
      </w:r>
      <w:r>
        <w:rPr>
          <w:rFonts w:ascii="Calibri" w:eastAsia="Calibri" w:hAnsi="Calibri" w:cs="Calibri"/>
          <w:color w:val="333333"/>
          <w:sz w:val="24"/>
          <w:szCs w:val="24"/>
        </w:rPr>
        <w:t xml:space="preserve">, </w:t>
      </w:r>
      <w:proofErr w:type="spellStart"/>
      <w:r>
        <w:rPr>
          <w:rFonts w:ascii="Calibri" w:eastAsia="Calibri" w:hAnsi="Calibri" w:cs="Calibri"/>
          <w:color w:val="333333"/>
          <w:sz w:val="24"/>
          <w:szCs w:val="24"/>
        </w:rPr>
        <w:t>Sloman’s</w:t>
      </w:r>
      <w:proofErr w:type="spellEnd"/>
      <w:r>
        <w:rPr>
          <w:rFonts w:ascii="Calibri" w:eastAsia="Calibri" w:hAnsi="Calibri" w:cs="Calibri"/>
          <w:color w:val="333333"/>
          <w:sz w:val="24"/>
          <w:szCs w:val="24"/>
        </w:rPr>
        <w:t xml:space="preserve"> Causal Models </w:t>
      </w:r>
      <w:r>
        <w:fldChar w:fldCharType="begin"/>
      </w:r>
      <w:r w:rsidR="00F87D56">
        <w:instrText xml:space="preserve"> ADDIN ZOTERO_ITEM CSL_CITATION {"citationID":"cwex20bf","properties":{"formattedCitation":"(2005)","plainCitation":"(2005)","noteIndex":0},"citationItems":[{"id":12409,"uris":["http://zotero.org/users/1810851/items/B7XM265M"],"itemData":{"id":12409,"type":"book","ISBN":"0-19-804037-7","publisher":"Oxford University Press","title":"Causal models: How people think about the world and its alternatives","author":[{"family":"Sloman","given":"Steven"}],"issued":{"date-parts":[["2005"]]}},"label":"page","suppress-author":true}],"schema":"https://github.com/citation-style-language/schema/raw/master/csl-citation.json"} </w:instrText>
      </w:r>
      <w:r>
        <w:fldChar w:fldCharType="separate"/>
      </w:r>
      <w:r w:rsidR="00F87D56">
        <w:t>(2005)</w:t>
      </w:r>
      <w:r>
        <w:rPr>
          <w:rFonts w:ascii="Calibri" w:eastAsia="Calibri" w:hAnsi="Calibri" w:cs="Calibri"/>
          <w:sz w:val="24"/>
          <w:szCs w:val="24"/>
        </w:rPr>
        <w:fldChar w:fldCharType="end"/>
      </w:r>
      <w:r>
        <w:rPr>
          <w:rFonts w:ascii="Calibri" w:eastAsia="Calibri" w:hAnsi="Calibri" w:cs="Calibri"/>
          <w:color w:val="333333"/>
          <w:sz w:val="24"/>
          <w:szCs w:val="24"/>
        </w:rPr>
        <w:t xml:space="preserve">, and Pearl’s Causal Inference in Statistics: A Primer </w:t>
      </w:r>
      <w:r>
        <w:fldChar w:fldCharType="begin"/>
      </w:r>
      <w:r w:rsidR="00F87D56">
        <w:instrText xml:space="preserve"> ADDIN ZOTERO_ITEM CSL_CITATION {"citationID":"wFIFhLtN","properties":{"formattedCitation":"(Pearl et al. 2016)","plainCitation":"(Pearl et al. 2016)","noteIndex":0},"citationItems":[{"id":12346,"uris":["http://zotero.org/users/1810851/items/HGRD2VG6"],"itemData":{"id":12346,"type":"book","ISBN":"1-119-18686-2","publisher":"John Wiley &amp; Sons","title":"Causal inference in statistics: A primer","author":[{"family":"Pearl","given":"Judea"},{"family":"Glymour","given":"Madelyn"},{"family":"Jewell","given":"Nicholas P."}],"issued":{"date-parts":[["2016"]]}}}],"schema":"https://github.com/citation-style-language/schema/raw/master/csl-citation.json"} </w:instrText>
      </w:r>
      <w:r>
        <w:fldChar w:fldCharType="separate"/>
      </w:r>
      <w:r w:rsidR="00F87D56">
        <w:t>(Pearl et al. 2016)</w:t>
      </w:r>
      <w:r>
        <w:rPr>
          <w:rFonts w:ascii="Calibri" w:eastAsia="Calibri" w:hAnsi="Calibri" w:cs="Calibri"/>
          <w:sz w:val="24"/>
          <w:szCs w:val="24"/>
        </w:rPr>
        <w:fldChar w:fldCharType="end"/>
      </w:r>
      <w:r>
        <w:rPr>
          <w:rFonts w:ascii="Calibri" w:eastAsia="Calibri" w:hAnsi="Calibri" w:cs="Calibri"/>
          <w:color w:val="333333"/>
          <w:sz w:val="24"/>
          <w:szCs w:val="24"/>
        </w:rPr>
        <w:t xml:space="preserve">. We also suggest Ecologists interrogate the assumptions and interpretations  of their experiments </w:t>
      </w:r>
      <w:r>
        <w:fldChar w:fldCharType="begin"/>
      </w:r>
      <w:r w:rsidR="00F87D56">
        <w:instrText xml:space="preserve"> ADDIN ZOTERO_ITEM CSL_CITATION {"citationID":"abKM1Xyi","properties":{"formattedCitation":"(Kimmel 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fldChar w:fldCharType="separate"/>
      </w:r>
      <w:r w:rsidR="00F87D56">
        <w:t>(Kimmel et al. 2021)</w:t>
      </w:r>
      <w:r>
        <w:rPr>
          <w:rFonts w:ascii="Calibri" w:eastAsia="Calibri" w:hAnsi="Calibri" w:cs="Calibri"/>
          <w:sz w:val="24"/>
          <w:szCs w:val="24"/>
        </w:rPr>
        <w:fldChar w:fldCharType="end"/>
      </w:r>
      <w:r>
        <w:rPr>
          <w:rFonts w:ascii="Calibri" w:eastAsia="Calibri" w:hAnsi="Calibri" w:cs="Calibri"/>
          <w:color w:val="333333"/>
          <w:sz w:val="24"/>
          <w:szCs w:val="24"/>
        </w:rPr>
        <w:t>. Given how an experiment was designed and run, are its results causally valid with respect to the purported mechanism? It is high time to critically interrogate how to get the cleanest causal inferences needed to grapple with our rapidly changing world to learn how to mitigate, acclimate, and adapt at scale.</w:t>
      </w:r>
    </w:p>
    <w:p w14:paraId="775F40F5" w14:textId="77777777" w:rsidR="00766C2E" w:rsidRDefault="00037819">
      <w:pPr>
        <w:pStyle w:val="Heading2"/>
        <w:rPr>
          <w:rFonts w:ascii="Calibri" w:eastAsia="Calibri" w:hAnsi="Calibri" w:cs="Calibri"/>
          <w:sz w:val="24"/>
          <w:szCs w:val="24"/>
        </w:rPr>
      </w:pPr>
      <w:bookmarkStart w:id="1411" w:name="_3rdcrjn" w:colFirst="0" w:colLast="0"/>
      <w:bookmarkEnd w:id="1411"/>
      <w:r>
        <w:rPr>
          <w:rFonts w:ascii="Calibri" w:eastAsia="Calibri" w:hAnsi="Calibri" w:cs="Calibri"/>
          <w:b/>
          <w:sz w:val="24"/>
          <w:szCs w:val="24"/>
        </w:rPr>
        <w:t>Conclusions</w:t>
      </w:r>
      <w:r>
        <w:rPr>
          <w:rFonts w:ascii="Calibri" w:eastAsia="Calibri" w:hAnsi="Calibri" w:cs="Calibri"/>
          <w:sz w:val="24"/>
          <w:szCs w:val="24"/>
        </w:rPr>
        <w:t xml:space="preserve"> </w:t>
      </w:r>
    </w:p>
    <w:p w14:paraId="2AC76D73" w14:textId="0D94ADC9" w:rsidR="00766C2E" w:rsidRDefault="00037819" w:rsidP="005063BA">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The specter of Omitted Variable Bias from unmeasured confounding variables has stymied the use of observational data for causal inference in Ecology for much of its history. “Correlation does not equal causation,” rings in many of our heads from our Biostatistics 101 courses. We have all been there – realizing that an omitted variable might be wreaking havoc with an analysis of hard-won data, feeling the frustration of knowing there is something crucial that you will not be able to measure, or watching a key instrument go up in smoke limiting just what data you are able to collect. We want this guide to serve as a new arrow in the quiver of </w:t>
      </w:r>
      <w:del w:id="1412" w:author="Laura Dee" w:date="2023-05-11T12:48:00Z">
        <w:r w:rsidDel="00343AD7">
          <w:rPr>
            <w:rFonts w:ascii="Calibri" w:eastAsia="Calibri" w:hAnsi="Calibri" w:cs="Calibri"/>
            <w:color w:val="333333"/>
            <w:sz w:val="24"/>
            <w:szCs w:val="24"/>
          </w:rPr>
          <w:delText xml:space="preserve">all </w:delText>
        </w:r>
      </w:del>
      <w:r>
        <w:rPr>
          <w:rFonts w:ascii="Calibri" w:eastAsia="Calibri" w:hAnsi="Calibri" w:cs="Calibri"/>
          <w:color w:val="333333"/>
          <w:sz w:val="24"/>
          <w:szCs w:val="24"/>
        </w:rPr>
        <w:t>Ecologists. It is time to address pressing applied and theoretical questions at scale with the amazing observational data sets now available. It is time to look to other disciplines that have gone through similar bouts of soul-searching about how to derive causal inference from real-world data in an honest and transparent manner. Rather than sweep the problem under the rug and lose valuable knowledge, we hope that you, dear reader, can now move forward with confidence. We look forward to the new insights that these techniques will help you generate.</w:t>
      </w:r>
    </w:p>
    <w:p w14:paraId="3FBE985D" w14:textId="77777777" w:rsidR="00766C2E" w:rsidRDefault="00037819">
      <w:pPr>
        <w:pStyle w:val="Heading2"/>
        <w:spacing w:after="160"/>
        <w:rPr>
          <w:rFonts w:ascii="Calibri" w:eastAsia="Calibri" w:hAnsi="Calibri" w:cs="Calibri"/>
          <w:b/>
          <w:sz w:val="24"/>
          <w:szCs w:val="24"/>
        </w:rPr>
      </w:pPr>
      <w:bookmarkStart w:id="1413" w:name="_26in1rg" w:colFirst="0" w:colLast="0"/>
      <w:bookmarkEnd w:id="1413"/>
      <w:r>
        <w:rPr>
          <w:rFonts w:ascii="Calibri" w:eastAsia="Calibri" w:hAnsi="Calibri" w:cs="Calibri"/>
          <w:b/>
          <w:sz w:val="24"/>
          <w:szCs w:val="24"/>
        </w:rPr>
        <w:t>Acknowledgements</w:t>
      </w:r>
    </w:p>
    <w:p w14:paraId="0DE7FB7C" w14:textId="31304A55" w:rsidR="00766C2E" w:rsidRPr="008B5C57" w:rsidRDefault="00037819">
      <w:pPr>
        <w:rPr>
          <w:rFonts w:ascii="Calibri" w:eastAsia="Calibri" w:hAnsi="Calibri" w:cs="Calibri"/>
          <w:sz w:val="24"/>
          <w:szCs w:val="24"/>
        </w:rPr>
      </w:pPr>
      <w:r w:rsidRPr="008B5C57">
        <w:rPr>
          <w:rFonts w:ascii="Calibri" w:eastAsia="Calibri" w:hAnsi="Calibri" w:cs="Calibri"/>
          <w:sz w:val="24"/>
          <w:szCs w:val="24"/>
        </w:rPr>
        <w:t>We thank the NCEAS LTER working group</w:t>
      </w:r>
      <w:del w:id="1414" w:author="Laura Dee" w:date="2023-05-11T13:04:00Z">
        <w:r w:rsidRPr="008B5C57" w:rsidDel="008B5C57">
          <w:rPr>
            <w:rFonts w:ascii="Calibri" w:eastAsia="Calibri" w:hAnsi="Calibri" w:cs="Calibri"/>
            <w:sz w:val="24"/>
            <w:szCs w:val="24"/>
          </w:rPr>
          <w:delText>:</w:delText>
        </w:r>
      </w:del>
      <w:r w:rsidRPr="008B5C57">
        <w:rPr>
          <w:rFonts w:ascii="Calibri" w:eastAsia="Calibri" w:hAnsi="Calibri" w:cs="Calibri"/>
          <w:sz w:val="24"/>
          <w:szCs w:val="24"/>
        </w:rPr>
        <w:t xml:space="preserve"> Scaling-up productivity responses to changes in biodiversity for initiating the conversations and feedback that led to this paper</w:t>
      </w:r>
      <w:ins w:id="1415" w:author="Laura Dee" w:date="2023-05-11T13:03:00Z">
        <w:r w:rsidR="00EE5F78" w:rsidRPr="008B5C57">
          <w:rPr>
            <w:rFonts w:ascii="Calibri" w:eastAsia="Calibri" w:hAnsi="Calibri" w:cs="Calibri"/>
            <w:sz w:val="24"/>
            <w:szCs w:val="24"/>
          </w:rPr>
          <w:t xml:space="preserve">, supported by </w:t>
        </w:r>
        <w:r w:rsidR="00EE5F78" w:rsidRPr="008B5C57">
          <w:rPr>
            <w:rFonts w:ascii="Palatino" w:hAnsi="Palatino"/>
            <w:color w:val="222222"/>
            <w:sz w:val="24"/>
            <w:szCs w:val="24"/>
            <w:shd w:val="clear" w:color="auto" w:fill="FFFFFF"/>
            <w:rPrChange w:id="1416" w:author="Laura Dee" w:date="2023-05-11T13:04:00Z">
              <w:rPr>
                <w:rFonts w:ascii="Palatino" w:hAnsi="Palatino"/>
                <w:color w:val="222222"/>
                <w:sz w:val="27"/>
                <w:szCs w:val="27"/>
                <w:shd w:val="clear" w:color="auto" w:fill="FFFFFF"/>
              </w:rPr>
            </w:rPrChange>
          </w:rPr>
          <w:t xml:space="preserve">the NSF Long-Term Ecological Research (LTER) Network Communications Office and </w:t>
        </w:r>
        <w:r w:rsidR="00EE5F78" w:rsidRPr="008B5C57">
          <w:rPr>
            <w:rFonts w:ascii="Palatino" w:hAnsi="Palatino"/>
            <w:color w:val="222222"/>
            <w:sz w:val="24"/>
            <w:szCs w:val="24"/>
            <w:shd w:val="clear" w:color="auto" w:fill="FFFFFF"/>
            <w:rPrChange w:id="1417" w:author="Laura Dee" w:date="2023-05-11T13:04:00Z">
              <w:rPr>
                <w:rFonts w:ascii="Palatino" w:hAnsi="Palatino"/>
                <w:color w:val="222222"/>
                <w:sz w:val="27"/>
                <w:szCs w:val="27"/>
                <w:shd w:val="clear" w:color="auto" w:fill="FFFFFF"/>
              </w:rPr>
            </w:rPrChange>
          </w:rPr>
          <w:lastRenderedPageBreak/>
          <w:t>DEB-1545288</w:t>
        </w:r>
      </w:ins>
      <w:r w:rsidRPr="008B5C57">
        <w:rPr>
          <w:rFonts w:ascii="Calibri" w:eastAsia="Calibri" w:hAnsi="Calibri" w:cs="Calibri"/>
          <w:sz w:val="24"/>
          <w:szCs w:val="24"/>
        </w:rPr>
        <w:t>. This work was partially supported by the National Science Foundation as part of the PIE-LTER Program (award #1637630) and the Stone Living Lab</w:t>
      </w:r>
      <w:r w:rsidR="00D26E89" w:rsidRPr="008B5C57">
        <w:rPr>
          <w:rFonts w:ascii="Calibri" w:eastAsia="Calibri" w:hAnsi="Calibri" w:cs="Calibri"/>
          <w:sz w:val="24"/>
          <w:szCs w:val="24"/>
        </w:rPr>
        <w:t xml:space="preserve"> to J.B.</w:t>
      </w:r>
      <w:r w:rsidR="008E5E9A" w:rsidRPr="008B5C57">
        <w:rPr>
          <w:rFonts w:ascii="Calibri" w:eastAsia="Calibri" w:hAnsi="Calibri" w:cs="Calibri"/>
          <w:sz w:val="24"/>
          <w:szCs w:val="24"/>
        </w:rPr>
        <w:t xml:space="preserve">; </w:t>
      </w:r>
      <w:r w:rsidR="00D26E89" w:rsidRPr="008B5C57">
        <w:rPr>
          <w:rFonts w:ascii="Calibri" w:eastAsia="Calibri" w:hAnsi="Calibri" w:cs="Calibri"/>
          <w:sz w:val="24"/>
          <w:szCs w:val="24"/>
        </w:rPr>
        <w:t xml:space="preserve">and </w:t>
      </w:r>
      <w:ins w:id="1418" w:author="Laura Dee" w:date="2023-04-04T14:46:00Z">
        <w:r w:rsidR="00D26E89" w:rsidRPr="008B5C57">
          <w:rPr>
            <w:rFonts w:ascii="Calibri" w:eastAsia="Calibri" w:hAnsi="Calibri" w:cs="Calibri"/>
            <w:sz w:val="24"/>
            <w:szCs w:val="24"/>
          </w:rPr>
          <w:t xml:space="preserve">NSF OCE # </w:t>
        </w:r>
      </w:ins>
      <w:ins w:id="1419" w:author="Laura Dee" w:date="2023-05-11T12:49:00Z">
        <w:r w:rsidR="00DE2385" w:rsidRPr="008B5C57">
          <w:rPr>
            <w:rFonts w:ascii="Helvetica Neue" w:hAnsi="Helvetica Neue" w:cs="Helvetica Neue"/>
            <w:color w:val="151617"/>
            <w:sz w:val="24"/>
            <w:szCs w:val="24"/>
            <w:lang w:val="en-US"/>
          </w:rPr>
          <w:t xml:space="preserve">2049360 </w:t>
        </w:r>
      </w:ins>
      <w:ins w:id="1420" w:author="Laura Dee" w:date="2023-04-04T14:46:00Z">
        <w:r w:rsidR="00D26E89" w:rsidRPr="008B5C57">
          <w:rPr>
            <w:rFonts w:ascii="Calibri" w:eastAsia="Calibri" w:hAnsi="Calibri" w:cs="Calibri"/>
            <w:sz w:val="24"/>
            <w:szCs w:val="24"/>
          </w:rPr>
          <w:t xml:space="preserve">to L.E.D. </w:t>
        </w:r>
      </w:ins>
      <w:del w:id="1421" w:author="Laura Dee" w:date="2023-04-04T14:45:00Z">
        <w:r w:rsidRPr="008B5C57" w:rsidDel="00D26E89">
          <w:rPr>
            <w:rFonts w:ascii="Calibri" w:eastAsia="Calibri" w:hAnsi="Calibri" w:cs="Calibri"/>
            <w:sz w:val="24"/>
            <w:szCs w:val="24"/>
          </w:rPr>
          <w:delText>.</w:delText>
        </w:r>
      </w:del>
      <w:del w:id="1422" w:author="Laura Dee" w:date="2023-04-04T14:46:00Z">
        <w:r w:rsidRPr="008B5C57" w:rsidDel="00D26E89">
          <w:rPr>
            <w:rFonts w:ascii="Calibri" w:eastAsia="Calibri" w:hAnsi="Calibri" w:cs="Calibri"/>
            <w:sz w:val="24"/>
            <w:szCs w:val="24"/>
          </w:rPr>
          <w:delText xml:space="preserve"> </w:delText>
        </w:r>
      </w:del>
      <w:r w:rsidRPr="008B5C57">
        <w:rPr>
          <w:rFonts w:ascii="Calibri" w:eastAsia="Calibri" w:hAnsi="Calibri" w:cs="Calibri"/>
          <w:sz w:val="24"/>
          <w:szCs w:val="24"/>
        </w:rPr>
        <w:t xml:space="preserve">We thank I. Rosenthal, R. Stevenson, A. Carter, and the UMB Stats Snack for helpful conversation and comments on early drafts of the manuscript. </w:t>
      </w:r>
    </w:p>
    <w:p w14:paraId="6977A3FC" w14:textId="77777777" w:rsidR="00F87D56" w:rsidRPr="00F87D56" w:rsidRDefault="00F87D56">
      <w:pPr>
        <w:rPr>
          <w:rFonts w:ascii="Calibri" w:eastAsia="Calibri" w:hAnsi="Calibri" w:cs="Calibri"/>
          <w:b/>
          <w:bCs/>
          <w:sz w:val="24"/>
          <w:szCs w:val="24"/>
        </w:rPr>
      </w:pPr>
    </w:p>
    <w:p w14:paraId="40715BDC" w14:textId="0C1AAF86" w:rsidR="00F87D56" w:rsidRPr="00F87D56" w:rsidRDefault="00F87D56">
      <w:pPr>
        <w:rPr>
          <w:rFonts w:ascii="Calibri" w:eastAsia="Calibri" w:hAnsi="Calibri" w:cs="Calibri"/>
          <w:b/>
          <w:bCs/>
          <w:color w:val="000000" w:themeColor="text1"/>
          <w:sz w:val="24"/>
          <w:szCs w:val="24"/>
        </w:rPr>
      </w:pPr>
      <w:r w:rsidRPr="00F87D56">
        <w:rPr>
          <w:rFonts w:ascii="Calibri" w:eastAsia="Calibri" w:hAnsi="Calibri" w:cs="Calibri"/>
          <w:b/>
          <w:bCs/>
          <w:sz w:val="24"/>
          <w:szCs w:val="24"/>
        </w:rPr>
        <w:t>References</w:t>
      </w:r>
    </w:p>
    <w:p w14:paraId="6E9989FE" w14:textId="77777777" w:rsidR="004F2C49" w:rsidRPr="004F2C49" w:rsidRDefault="00F87D56" w:rsidP="004F2C49">
      <w:pPr>
        <w:pStyle w:val="Bibliography"/>
      </w:pPr>
      <w:r w:rsidRPr="00F87D56">
        <w:rPr>
          <w:rFonts w:ascii="Calibri" w:eastAsia="Calibri" w:hAnsi="Calibri" w:cs="Calibri"/>
          <w:b/>
          <w:color w:val="000000" w:themeColor="text1"/>
          <w:sz w:val="24"/>
          <w:szCs w:val="24"/>
        </w:rPr>
        <w:fldChar w:fldCharType="begin"/>
      </w:r>
      <w:r>
        <w:rPr>
          <w:rFonts w:ascii="Calibri" w:eastAsia="Calibri" w:hAnsi="Calibri" w:cs="Calibri"/>
          <w:b/>
          <w:color w:val="000000" w:themeColor="text1"/>
          <w:sz w:val="24"/>
          <w:szCs w:val="24"/>
        </w:rPr>
        <w:instrText xml:space="preserve"> ADDIN ZOTERO_BIBL {"uncited":[],"omitted":[],"custom":[]} CSL_BIBLIOGRAPHY </w:instrText>
      </w:r>
      <w:r w:rsidRPr="00F87D56">
        <w:rPr>
          <w:rFonts w:ascii="Calibri" w:eastAsia="Calibri" w:hAnsi="Calibri" w:cs="Calibri"/>
          <w:b/>
          <w:color w:val="000000" w:themeColor="text1"/>
          <w:sz w:val="24"/>
          <w:szCs w:val="24"/>
        </w:rPr>
        <w:fldChar w:fldCharType="separate"/>
      </w:r>
      <w:r w:rsidR="004F2C49" w:rsidRPr="004F2C49">
        <w:t>Abadie, A., S. Athey, G. W. Imbens, and J. Wooldridge. 2017. When Should You Adjust Standard Errors for Clustering? Working Paper, National Bureau of Economic Research.</w:t>
      </w:r>
    </w:p>
    <w:p w14:paraId="134FCB97" w14:textId="77777777" w:rsidR="004F2C49" w:rsidRPr="004F2C49" w:rsidRDefault="004F2C49" w:rsidP="004F2C49">
      <w:pPr>
        <w:pStyle w:val="Bibliography"/>
      </w:pPr>
      <w:r w:rsidRPr="004F2C49">
        <w:rPr>
          <w:lang w:val="de-DE"/>
          <w:rPrChange w:id="1423" w:author="Jarrett Byrnes" w:date="2023-04-30T18:56:00Z">
            <w:rPr/>
          </w:rPrChange>
        </w:rPr>
        <w:t xml:space="preserve">Angrist, J. D., G. W. Imbens, and D. B. Rubin. </w:t>
      </w:r>
      <w:r w:rsidRPr="004F2C49">
        <w:t>1996. Identification of Causal Effects Using Instrumental Variables. Journal of the American Statistical Association:29.</w:t>
      </w:r>
    </w:p>
    <w:p w14:paraId="77420C23" w14:textId="77777777" w:rsidR="004F2C49" w:rsidRPr="004F2C49" w:rsidRDefault="004F2C49" w:rsidP="004F2C49">
      <w:pPr>
        <w:pStyle w:val="Bibliography"/>
      </w:pPr>
      <w:r w:rsidRPr="004F2C49">
        <w:t>Angrist, J. D., and J.-S. Pischke. 2008. Mostly harmless econometrics. Page Mostly Harmless Econometrics. Princeton university press.</w:t>
      </w:r>
    </w:p>
    <w:p w14:paraId="3BD881F7" w14:textId="77777777" w:rsidR="004F2C49" w:rsidRPr="004F2C49" w:rsidRDefault="004F2C49" w:rsidP="004F2C49">
      <w:pPr>
        <w:pStyle w:val="Bibliography"/>
      </w:pPr>
      <w:r w:rsidRPr="004F2C49">
        <w:t>Antonakis, J., N. Bastardoz, and M. Rönkkö. 2021. On Ignoring the Random Effects Assumption in Multilevel Models: Review, Critique, and Recommendations. Organizational Research Methods 24:443–483.</w:t>
      </w:r>
    </w:p>
    <w:p w14:paraId="7BFEC641" w14:textId="77777777" w:rsidR="004F2C49" w:rsidRPr="004F2C49" w:rsidRDefault="004F2C49" w:rsidP="004F2C49">
      <w:pPr>
        <w:pStyle w:val="Bibliography"/>
      </w:pPr>
      <w:r w:rsidRPr="004F2C49">
        <w:t>Arif, S., and M. A. MacNeil. 2023. Applying the structural causal model framework for observational causal inference in ecology. Ecological Monographs 93:e1554.</w:t>
      </w:r>
    </w:p>
    <w:p w14:paraId="7808B088" w14:textId="77777777" w:rsidR="004F2C49" w:rsidRPr="004F2C49" w:rsidRDefault="004F2C49" w:rsidP="004F2C49">
      <w:pPr>
        <w:pStyle w:val="Bibliography"/>
      </w:pPr>
      <w:r w:rsidRPr="004F2C49">
        <w:t>Beckett, S. 1954. Waiting for Godot: tragicomedy in 2 acts. Grove Press, New York.</w:t>
      </w:r>
    </w:p>
    <w:p w14:paraId="00695A9B" w14:textId="77777777" w:rsidR="004F2C49" w:rsidRPr="004F2C49" w:rsidRDefault="004F2C49" w:rsidP="004F2C49">
      <w:pPr>
        <w:pStyle w:val="Bibliography"/>
      </w:pPr>
      <w:r w:rsidRPr="004F2C49">
        <w:t>Bellemare, M. F., J. R. Bloem, and N. Wexler. 2020. The Paper of How: Estimating Treatment Effects Using the Front-Door Criterion.</w:t>
      </w:r>
    </w:p>
    <w:p w14:paraId="64C58FE6" w14:textId="77777777" w:rsidR="004F2C49" w:rsidRPr="004F2C49" w:rsidRDefault="004F2C49" w:rsidP="004F2C49">
      <w:pPr>
        <w:pStyle w:val="Bibliography"/>
      </w:pPr>
      <w:r w:rsidRPr="004F2C49">
        <w:t>Bolker, B. M., M. E. Brooks, C. J. Clark, S. W. Geange, J. R. Poulsen, M. H. H. Stevens, and J.-S. S. White. 2009. Generalized linear mixed models: a practical guide for ecology and evolution. Trends in Ecology &amp; Evolution 24:127–135.</w:t>
      </w:r>
    </w:p>
    <w:p w14:paraId="0A2E4F1D" w14:textId="77777777" w:rsidR="004F2C49" w:rsidRPr="004F2C49" w:rsidRDefault="004F2C49" w:rsidP="004F2C49">
      <w:pPr>
        <w:pStyle w:val="Bibliography"/>
      </w:pPr>
      <w:r w:rsidRPr="004F2C49">
        <w:t>Butsic, V., D. J. Lewis, V. C. Radeloff, M. Baumann, and T. Kuemmerle. 2017. Quasi-experimental methods enable stronger inferences from observational data in ecology. Basic and Applied Ecology 19:1–10.</w:t>
      </w:r>
    </w:p>
    <w:p w14:paraId="2D9DC442" w14:textId="77777777" w:rsidR="004F2C49" w:rsidRPr="004F2C49" w:rsidRDefault="004F2C49" w:rsidP="004F2C49">
      <w:pPr>
        <w:pStyle w:val="Bibliography"/>
      </w:pPr>
      <w:r w:rsidRPr="004F2C49">
        <w:t>Cameron, A. C., and D. L. Miller. 2015. A Practitioner’s Guide to Cluster-Robust Inference. Journal of Human Resources 50:317–372.</w:t>
      </w:r>
    </w:p>
    <w:p w14:paraId="187EDEB6" w14:textId="77777777" w:rsidR="004F2C49" w:rsidRPr="004F2C49" w:rsidRDefault="004F2C49" w:rsidP="004F2C49">
      <w:pPr>
        <w:pStyle w:val="Bibliography"/>
      </w:pPr>
      <w:r w:rsidRPr="004F2C49">
        <w:lastRenderedPageBreak/>
        <w:t>Cochran, W. G. 1937. Problems arising in the analysis of a series of similar experiments. Supplement to the Journal of the Royal Statistical Society 4:102–118.</w:t>
      </w:r>
    </w:p>
    <w:p w14:paraId="5632B193" w14:textId="77777777" w:rsidR="004F2C49" w:rsidRPr="004F2C49" w:rsidRDefault="004F2C49" w:rsidP="004F2C49">
      <w:pPr>
        <w:pStyle w:val="Bibliography"/>
      </w:pPr>
      <w:r w:rsidRPr="004F2C49">
        <w:t xml:space="preserve">Cunningham, S. 2021. </w:t>
      </w:r>
      <w:r w:rsidRPr="004F2C49">
        <w:rPr>
          <w:lang w:val="pt-BR"/>
          <w:rPrChange w:id="1424" w:author="Jarrett Byrnes" w:date="2023-04-30T18:56:00Z">
            <w:rPr/>
          </w:rPrChange>
        </w:rPr>
        <w:t xml:space="preserve">Causal inference. Page Causal Inference. </w:t>
      </w:r>
      <w:r w:rsidRPr="004F2C49">
        <w:t>Yale University Press.</w:t>
      </w:r>
    </w:p>
    <w:p w14:paraId="71D33CDA" w14:textId="77777777" w:rsidR="004F2C49" w:rsidRPr="004F2C49" w:rsidRDefault="004F2C49" w:rsidP="004F2C49">
      <w:pPr>
        <w:pStyle w:val="Bibliography"/>
      </w:pPr>
      <w:r w:rsidRPr="004F2C49">
        <w:t>Dee, L. E., S. J. Miller, L. E. Peavey, D. Bradley, R. R. Gentry, R. Startz, S. D. Gaines, and S. E. Lester. 2016. Functional diversity of catch mitigates negative effects of temperature variability on fisheries yields. Proceedings of the Royal Society B: Biological Sciences 283:20161435.</w:t>
      </w:r>
    </w:p>
    <w:p w14:paraId="4FD258FA" w14:textId="77777777" w:rsidR="004F2C49" w:rsidRPr="004F2C49" w:rsidRDefault="004F2C49" w:rsidP="004F2C49">
      <w:pPr>
        <w:pStyle w:val="Bibliography"/>
      </w:pPr>
      <w:r w:rsidRPr="004F2C49">
        <w:t>Dudney, J., C. E. Willing, A. J. Das, A. M. Latimer, J. C. B. Nesmith, and J. J. Battles. 2021. Nonlinear shifts in infectious rust disease due to climate change. Nature Communications 12:5102.</w:t>
      </w:r>
    </w:p>
    <w:p w14:paraId="53AC4A4F" w14:textId="77777777" w:rsidR="004F2C49" w:rsidRPr="004F2C49" w:rsidRDefault="004F2C49" w:rsidP="004F2C49">
      <w:pPr>
        <w:pStyle w:val="Bibliography"/>
      </w:pPr>
      <w:r w:rsidRPr="004F2C49">
        <w:t>Duffy, J. E., J. S. Lefcheck, R. D. Stuart-Smith, S. A. Navarrete, and G. J. Edgar. 2016. Biodiversity enhances reef fish biomass and resistance to climate change. PNAS 113:6230–6235.</w:t>
      </w:r>
    </w:p>
    <w:p w14:paraId="13AB8A39" w14:textId="77777777" w:rsidR="004F2C49" w:rsidRPr="004F2C49" w:rsidRDefault="004F2C49" w:rsidP="004F2C49">
      <w:pPr>
        <w:pStyle w:val="Bibliography"/>
      </w:pPr>
      <w:r w:rsidRPr="004F2C49">
        <w:t>Efron, B., and C. Morris. 1975. Data Analysis Using Stein’s Estimator and its Generalizations. Journal of the American Statistical Association 70:311–319.</w:t>
      </w:r>
    </w:p>
    <w:p w14:paraId="36E27829" w14:textId="77777777" w:rsidR="004F2C49" w:rsidRPr="004F2C49" w:rsidRDefault="004F2C49" w:rsidP="004F2C49">
      <w:pPr>
        <w:pStyle w:val="Bibliography"/>
      </w:pPr>
      <w:r w:rsidRPr="004F2C49">
        <w:t>Eisenhart, C. 1947. The Assumptions Underlying the Analysis of Variance. Biometrics 3:1–21.</w:t>
      </w:r>
    </w:p>
    <w:p w14:paraId="2928935D" w14:textId="77777777" w:rsidR="004F2C49" w:rsidRPr="004F2C49" w:rsidRDefault="004F2C49" w:rsidP="004F2C49">
      <w:pPr>
        <w:pStyle w:val="Bibliography"/>
      </w:pPr>
      <w:r w:rsidRPr="004F2C49">
        <w:t>Ferraro, P. J., and J. J. Miranda. 2017. Panel Data Designs and Estimators as Substitutes for Randomized Controlled Trials in the Evaluation of Public Programs. Journal of the Association of Environmental and Resource Economists 4:281–317.</w:t>
      </w:r>
    </w:p>
    <w:p w14:paraId="14AA21CB" w14:textId="77777777" w:rsidR="004F2C49" w:rsidRPr="004F2C49" w:rsidRDefault="004F2C49" w:rsidP="004F2C49">
      <w:pPr>
        <w:pStyle w:val="Bibliography"/>
      </w:pPr>
      <w:r w:rsidRPr="004F2C49">
        <w:t>Fisher, R. A. 1919. XV.—The Correlation between Relatives on the Supposition of Mendelian Inheritance. Earth and Environmental Science Transactions of The Royal Society of Edinburgh 52:399–433.</w:t>
      </w:r>
    </w:p>
    <w:p w14:paraId="5DDF1567" w14:textId="77777777" w:rsidR="004F2C49" w:rsidRPr="004F2C49" w:rsidRDefault="004F2C49" w:rsidP="004F2C49">
      <w:pPr>
        <w:pStyle w:val="Bibliography"/>
      </w:pPr>
      <w:r w:rsidRPr="004F2C49">
        <w:t>Foster, S., J. Monk, E. Lawrence, K. Hayes, G. Hosack, and R. Przeslawski. 2018. Statistical considerations for monitoring and sampling.</w:t>
      </w:r>
    </w:p>
    <w:p w14:paraId="5244F426" w14:textId="77777777" w:rsidR="004F2C49" w:rsidRPr="004F2C49" w:rsidRDefault="004F2C49" w:rsidP="004F2C49">
      <w:pPr>
        <w:pStyle w:val="Bibliography"/>
      </w:pPr>
      <w:r w:rsidRPr="004F2C49">
        <w:t>Gelman, A., and J. Hill. 2006. Data Analysis Using Regression and Multilevel/Hierarchical Models. Cambridge University Press.</w:t>
      </w:r>
    </w:p>
    <w:p w14:paraId="3A572694" w14:textId="77777777" w:rsidR="004F2C49" w:rsidRPr="004F2C49" w:rsidRDefault="004F2C49" w:rsidP="004F2C49">
      <w:pPr>
        <w:pStyle w:val="Bibliography"/>
      </w:pPr>
      <w:r w:rsidRPr="004F2C49">
        <w:lastRenderedPageBreak/>
        <w:t>Gomes, D. G. E. 2022. Should I use fixed effects or random effects when I have fewer than five levels of a grouping factor in a mixed-effects model? PeerJ 10:e12794.</w:t>
      </w:r>
    </w:p>
    <w:p w14:paraId="3C6FCE43" w14:textId="77777777" w:rsidR="004F2C49" w:rsidRPr="004F2C49" w:rsidRDefault="004F2C49" w:rsidP="004F2C49">
      <w:pPr>
        <w:pStyle w:val="Bibliography"/>
      </w:pPr>
      <w:r w:rsidRPr="004F2C49">
        <w:t>Grace, J. B. 2021. Instrumental variable methods in structural equation models. Methods in Ecology and Evolution 12:1148–1157.</w:t>
      </w:r>
    </w:p>
    <w:p w14:paraId="2848B9A8" w14:textId="77777777" w:rsidR="004F2C49" w:rsidRPr="004F2C49" w:rsidRDefault="004F2C49" w:rsidP="004F2C49">
      <w:pPr>
        <w:pStyle w:val="Bibliography"/>
      </w:pPr>
      <w:r w:rsidRPr="004F2C49">
        <w:t>Grace, J. B., and K. M. Irvine. 2020. Scientist’s guide to developing explanatory statistical models using causal analysis principles. Ecology 101.</w:t>
      </w:r>
    </w:p>
    <w:p w14:paraId="0907294B" w14:textId="77777777" w:rsidR="004F2C49" w:rsidRPr="004F2C49" w:rsidRDefault="004F2C49" w:rsidP="004F2C49">
      <w:pPr>
        <w:pStyle w:val="Bibliography"/>
      </w:pPr>
      <w:r w:rsidRPr="004F2C49">
        <w:t>Grafström, A., and N. Lundström. 2013. Why Well Spread Probability Samples Are Balanced. Open Journal of Statistics 3:36–41.</w:t>
      </w:r>
    </w:p>
    <w:p w14:paraId="72C7CBC1" w14:textId="77777777" w:rsidR="004F2C49" w:rsidRPr="004F2C49" w:rsidRDefault="004F2C49" w:rsidP="004F2C49">
      <w:pPr>
        <w:pStyle w:val="Bibliography"/>
      </w:pPr>
      <w:r w:rsidRPr="004F2C49">
        <w:t>Griffith, G. J., T. T. Morris, M. J. Tudball, A. Herbert, G. Mancano, L. Pike, G. C. Sharp, J. Sterne, T. M. Palmer, G. Davey Smith, K. Tilling, L. Zuccolo, N. M. Davies, and G. Hemani. 2020. Collider bias undermines our understanding of COVID-19 disease risk and severity. Nature Communications 11:5749.</w:t>
      </w:r>
    </w:p>
    <w:p w14:paraId="75E09D14" w14:textId="77777777" w:rsidR="004F2C49" w:rsidRPr="004F2C49" w:rsidRDefault="004F2C49" w:rsidP="004F2C49">
      <w:pPr>
        <w:pStyle w:val="Bibliography"/>
      </w:pPr>
      <w:r w:rsidRPr="004F2C49">
        <w:t>Harrison, X. A., L. Donaldson, M. E. Correa-Cano, J. Evans, D. N. Fisher, C. E. D. Goodwin, B. S. Robinson, D. J. Hodgson, and R. Inger. 2018. A brief introduction to mixed effects modelling and multi-model inference in ecology. PeerJ 6:e4794.</w:t>
      </w:r>
    </w:p>
    <w:p w14:paraId="44F6ECBF" w14:textId="77777777" w:rsidR="004F2C49" w:rsidRPr="004F2C49" w:rsidRDefault="004F2C49" w:rsidP="004F2C49">
      <w:pPr>
        <w:pStyle w:val="Bibliography"/>
      </w:pPr>
      <w:r w:rsidRPr="004F2C49">
        <w:t>Heckman, J. J. 2000. Causal Parameters and Policy Analysis in Economics: A Twentieth Century Retrospective*. The Quarterly Journal of Economics 115:45–97.</w:t>
      </w:r>
    </w:p>
    <w:p w14:paraId="4FE52531" w14:textId="77777777" w:rsidR="004F2C49" w:rsidRPr="004F2C49" w:rsidRDefault="004F2C49" w:rsidP="004F2C49">
      <w:pPr>
        <w:pStyle w:val="Bibliography"/>
      </w:pPr>
      <w:r w:rsidRPr="004F2C49">
        <w:t>Hernan, M. A., and J. M. Robins. 2023. Causal Inference: What If. CRC Press, Boca Raton.</w:t>
      </w:r>
    </w:p>
    <w:p w14:paraId="24D09F6B" w14:textId="77777777" w:rsidR="004F2C49" w:rsidRPr="004F2C49" w:rsidRDefault="004F2C49" w:rsidP="004F2C49">
      <w:pPr>
        <w:pStyle w:val="Bibliography"/>
      </w:pPr>
      <w:r w:rsidRPr="004F2C49">
        <w:t>Holland, P. W. 1986. Statistics and Causal Inference. Journal of the American Statistical Association 81:945–960.</w:t>
      </w:r>
    </w:p>
    <w:p w14:paraId="7280A4CF" w14:textId="77777777" w:rsidR="004F2C49" w:rsidRPr="004F2C49" w:rsidRDefault="004F2C49" w:rsidP="004F2C49">
      <w:pPr>
        <w:pStyle w:val="Bibliography"/>
      </w:pPr>
      <w:r w:rsidRPr="004F2C49">
        <w:t>Imbens, G. W., and D. B. Rubin. 2015. Causal Inference for Statistics, Social, and Biomedical Sciences: An Introduction. Cambridge University Press, Cambridge.</w:t>
      </w:r>
    </w:p>
    <w:p w14:paraId="4C3F8A57" w14:textId="77777777" w:rsidR="004F2C49" w:rsidRPr="004F2C49" w:rsidRDefault="004F2C49" w:rsidP="004F2C49">
      <w:pPr>
        <w:pStyle w:val="Bibliography"/>
      </w:pPr>
      <w:r w:rsidRPr="004F2C49">
        <w:t>Kendall, B. E. 2015. A statistical symphony: instrumental variables reveal causality and control measurement error.</w:t>
      </w:r>
    </w:p>
    <w:p w14:paraId="3CAB103C" w14:textId="77777777" w:rsidR="004F2C49" w:rsidRPr="004F2C49" w:rsidRDefault="004F2C49" w:rsidP="004F2C49">
      <w:pPr>
        <w:pStyle w:val="Bibliography"/>
      </w:pPr>
      <w:r w:rsidRPr="004F2C49">
        <w:lastRenderedPageBreak/>
        <w:t>Kermorvant, C., F. D’Amico, N. Bru, N. Caill-Milly, and B. Robertson. 2019. Spatially balanced sampling designs for environmental surveys. Environmental Monitoring and Assessment 191:524.</w:t>
      </w:r>
    </w:p>
    <w:p w14:paraId="099AA577" w14:textId="77777777" w:rsidR="004F2C49" w:rsidRPr="004F2C49" w:rsidRDefault="004F2C49" w:rsidP="004F2C49">
      <w:pPr>
        <w:pStyle w:val="Bibliography"/>
      </w:pPr>
      <w:r w:rsidRPr="004F2C49">
        <w:rPr>
          <w:lang w:val="it-IT"/>
          <w:rPrChange w:id="1425" w:author="Jarrett Byrnes" w:date="2023-04-30T18:56:00Z">
            <w:rPr/>
          </w:rPrChange>
        </w:rPr>
        <w:t xml:space="preserve">Kimmel, K., L. E. Dee, M. L. Avolio, and P. J. Ferraro. </w:t>
      </w:r>
      <w:r w:rsidRPr="004F2C49">
        <w:t>2021. Causal assumptions and causal inference in ecological experiments. Trends in Ecology &amp; Evolution 36:1141–1152.</w:t>
      </w:r>
    </w:p>
    <w:p w14:paraId="0CCA8DA4" w14:textId="77777777" w:rsidR="004F2C49" w:rsidRPr="004F2C49" w:rsidRDefault="004F2C49" w:rsidP="004F2C49">
      <w:pPr>
        <w:pStyle w:val="Bibliography"/>
      </w:pPr>
      <w:r w:rsidRPr="004F2C49">
        <w:t>Larson, D., J. Grace, and J. Larson. 2008. Long-term dynamics of leafy spurge (Euphorbia esula) and its biocontrol agent, flea beetles in the genus Aphthona. Biological Control 47:250–256.</w:t>
      </w:r>
    </w:p>
    <w:p w14:paraId="51A88406" w14:textId="77777777" w:rsidR="004F2C49" w:rsidRPr="004F2C49" w:rsidRDefault="004F2C49" w:rsidP="004F2C49">
      <w:pPr>
        <w:pStyle w:val="Bibliography"/>
      </w:pPr>
      <w:r w:rsidRPr="004F2C49">
        <w:t>Laubach, Z. M., E. J. Murray, K. L. Hoke, R. J. Safran, and W. Perng. 2021. A biologist’s guide to model selection and causal inference. Proceedings of the Royal Society B: Biological Sciences 288:20202815.</w:t>
      </w:r>
    </w:p>
    <w:p w14:paraId="48DDC3E7" w14:textId="77777777" w:rsidR="004F2C49" w:rsidRPr="004F2C49" w:rsidRDefault="004F2C49" w:rsidP="004F2C49">
      <w:pPr>
        <w:pStyle w:val="Bibliography"/>
      </w:pPr>
      <w:r w:rsidRPr="004F2C49">
        <w:t>McElreath, R. 2020. Statistical rethinking: A Bayesian course with examples in R and Stan. Chapman and Hall/CRC.</w:t>
      </w:r>
    </w:p>
    <w:p w14:paraId="7EB15A11" w14:textId="77777777" w:rsidR="004F2C49" w:rsidRPr="004F2C49" w:rsidRDefault="004F2C49" w:rsidP="004F2C49">
      <w:pPr>
        <w:pStyle w:val="Bibliography"/>
      </w:pPr>
      <w:r w:rsidRPr="004F2C49">
        <w:t>Morgan, S. L., and C. Winship. 2015. Counterfactuals and Causal Inference. Cambridge University Press.</w:t>
      </w:r>
    </w:p>
    <w:p w14:paraId="74D9469E" w14:textId="77777777" w:rsidR="004F2C49" w:rsidRPr="004F2C49" w:rsidRDefault="004F2C49" w:rsidP="004F2C49">
      <w:pPr>
        <w:pStyle w:val="Bibliography"/>
      </w:pPr>
      <w:r w:rsidRPr="004F2C49">
        <w:t>Mundlak, Y. 1978. On the Pooling of Time Series and Cross Section Data. Econometrica 46:69–85.</w:t>
      </w:r>
    </w:p>
    <w:p w14:paraId="4E7712C2" w14:textId="77777777" w:rsidR="004F2C49" w:rsidRPr="004F2C49" w:rsidRDefault="004F2C49" w:rsidP="004F2C49">
      <w:pPr>
        <w:pStyle w:val="Bibliography"/>
      </w:pPr>
      <w:r w:rsidRPr="004F2C49">
        <w:t>Oshchepkov, A., and A. Shirokanova. 2022. Bridging the gap between multilevel modeling and economic methods. Social Science Research 104:102689.</w:t>
      </w:r>
    </w:p>
    <w:p w14:paraId="491783F4" w14:textId="77777777" w:rsidR="004F2C49" w:rsidRPr="004F2C49" w:rsidRDefault="004F2C49" w:rsidP="004F2C49">
      <w:pPr>
        <w:pStyle w:val="Bibliography"/>
      </w:pPr>
      <w:r w:rsidRPr="004F2C49">
        <w:t>Pearl, J. 1995. Causal Diagrams for Empirical Research. Biometrika 82:669–688.</w:t>
      </w:r>
    </w:p>
    <w:p w14:paraId="262DFB90" w14:textId="77777777" w:rsidR="004F2C49" w:rsidRPr="004F2C49" w:rsidRDefault="004F2C49" w:rsidP="004F2C49">
      <w:pPr>
        <w:pStyle w:val="Bibliography"/>
      </w:pPr>
      <w:r w:rsidRPr="004F2C49">
        <w:t>Pearl, J. 2009. Causality. Cambridge university press.</w:t>
      </w:r>
    </w:p>
    <w:p w14:paraId="4D188792" w14:textId="77777777" w:rsidR="004F2C49" w:rsidRPr="004F2C49" w:rsidRDefault="004F2C49" w:rsidP="004F2C49">
      <w:pPr>
        <w:pStyle w:val="Bibliography"/>
      </w:pPr>
      <w:r w:rsidRPr="004F2C49">
        <w:t>Pearl, J., M. Glymour, and N. P. Jewell. 2016. Causal inference in statistics: A primer. John Wiley &amp; Sons.</w:t>
      </w:r>
    </w:p>
    <w:p w14:paraId="4115D816" w14:textId="77777777" w:rsidR="004F2C49" w:rsidRPr="004F2C49" w:rsidRDefault="004F2C49" w:rsidP="004F2C49">
      <w:pPr>
        <w:pStyle w:val="Bibliography"/>
      </w:pPr>
      <w:r w:rsidRPr="004F2C49">
        <w:t>Rinella, M. J., D. J. Strong, and L. T. Vermeire. 2020. Omitted variable bias in studies of plant interactions. Ecology 101:e03020.</w:t>
      </w:r>
    </w:p>
    <w:p w14:paraId="7E0F9AFB" w14:textId="77777777" w:rsidR="004F2C49" w:rsidRPr="004F2C49" w:rsidRDefault="004F2C49" w:rsidP="004F2C49">
      <w:pPr>
        <w:pStyle w:val="Bibliography"/>
      </w:pPr>
      <w:r w:rsidRPr="004F2C49">
        <w:lastRenderedPageBreak/>
        <w:t>Robertson, B. L., J. A. Brown, T. McDonald, and P. Jaksons. 2013. BAS: Balanced Acceptance Sampling of Natural Resources. Biometrics 69:776–784.</w:t>
      </w:r>
    </w:p>
    <w:p w14:paraId="37B98AF7" w14:textId="77777777" w:rsidR="004F2C49" w:rsidRPr="004F2C49" w:rsidRDefault="004F2C49" w:rsidP="004F2C49">
      <w:pPr>
        <w:pStyle w:val="Bibliography"/>
      </w:pPr>
      <w:r w:rsidRPr="004F2C49">
        <w:t>Robins, J. 1989. The control of confounding by intermediate variables. Statistics in Medicine 8:679–701.</w:t>
      </w:r>
    </w:p>
    <w:p w14:paraId="64150244" w14:textId="77777777" w:rsidR="004F2C49" w:rsidRPr="004F2C49" w:rsidRDefault="004F2C49" w:rsidP="004F2C49">
      <w:pPr>
        <w:pStyle w:val="Bibliography"/>
      </w:pPr>
      <w:r w:rsidRPr="004F2C49">
        <w:t>Rubin, D. B. 1974. Estimating causal effects of treatments in randomized and nonrandomized studies. Journal of Educational Psychology 66:688–701.</w:t>
      </w:r>
    </w:p>
    <w:p w14:paraId="1504D10F" w14:textId="77777777" w:rsidR="004F2C49" w:rsidRPr="004F2C49" w:rsidRDefault="004F2C49" w:rsidP="004F2C49">
      <w:pPr>
        <w:pStyle w:val="Bibliography"/>
      </w:pPr>
      <w:r w:rsidRPr="004F2C49">
        <w:t>Rubin, D. B. 2005. Causal Inference Using Potential Outcomes. Journal of the American Statistical Association 100:322–331.</w:t>
      </w:r>
    </w:p>
    <w:p w14:paraId="74D4E491" w14:textId="77777777" w:rsidR="004F2C49" w:rsidRPr="004F2C49" w:rsidRDefault="004F2C49" w:rsidP="004F2C49">
      <w:pPr>
        <w:pStyle w:val="Bibliography"/>
      </w:pPr>
      <w:r w:rsidRPr="004F2C49">
        <w:t>Schielzeth, H., and S. Nakagawa. 2012. Nested by design: model fitting and interpretation in a mixed model era. Methods in Ecology and Evolution 4:14–24.</w:t>
      </w:r>
    </w:p>
    <w:p w14:paraId="265190C1" w14:textId="77777777" w:rsidR="004F2C49" w:rsidRPr="004F2C49" w:rsidRDefault="004F2C49" w:rsidP="004F2C49">
      <w:pPr>
        <w:pStyle w:val="Bibliography"/>
      </w:pPr>
      <w:r w:rsidRPr="004F2C49">
        <w:t>Silliman, B. R., M. D. Bertness, A. H. Altieri, J. N. Griffin, M. C. Bazterrica, F. J. Hidalgo, C. M. Crain, and M. V. Reyna. 2011. Whole-community facilitation regulates biodiversity on Patagonian rocky shores. PloS one 6:e24502.</w:t>
      </w:r>
    </w:p>
    <w:p w14:paraId="222AFC2E" w14:textId="77777777" w:rsidR="004F2C49" w:rsidRPr="004F2C49" w:rsidRDefault="004F2C49" w:rsidP="004F2C49">
      <w:pPr>
        <w:pStyle w:val="Bibliography"/>
      </w:pPr>
      <w:r w:rsidRPr="004F2C49">
        <w:t>Sloman, S. 2005. Causal models: How people think about the world and its alternatives. Oxford University Press.</w:t>
      </w:r>
    </w:p>
    <w:p w14:paraId="66192FCC" w14:textId="77777777" w:rsidR="004F2C49" w:rsidRPr="004F2C49" w:rsidRDefault="004F2C49" w:rsidP="004F2C49">
      <w:pPr>
        <w:pStyle w:val="Bibliography"/>
      </w:pPr>
      <w:r w:rsidRPr="004F2C49">
        <w:t>Stevens, D. L., and A. R. Olsen. 2004. Spatially Balanced Sampling of Natural Resources. Journal of the American Statistical Association 99:262–278.</w:t>
      </w:r>
    </w:p>
    <w:p w14:paraId="6F4BA310" w14:textId="77777777" w:rsidR="004F2C49" w:rsidRPr="004F2C49" w:rsidRDefault="004F2C49" w:rsidP="004F2C49">
      <w:pPr>
        <w:pStyle w:val="Bibliography"/>
      </w:pPr>
      <w:r w:rsidRPr="004F2C49">
        <w:t>Textor, J., B. van der Zander, M. S. Gilthorpe, M. Liśkiewicz, and G. T. Ellison. 2016. Robust causal inference using directed acyclic graphs: the R package ‘dagitty.’ International Journal of Epidemiology 45:1887–1894.</w:t>
      </w:r>
    </w:p>
    <w:p w14:paraId="43BB839D" w14:textId="77777777" w:rsidR="004F2C49" w:rsidRPr="004F2C49" w:rsidRDefault="004F2C49" w:rsidP="004F2C49">
      <w:pPr>
        <w:pStyle w:val="Bibliography"/>
      </w:pPr>
      <w:r w:rsidRPr="004F2C49">
        <w:t>Urquhart, N. S., and T. M. Kincaid. 1999. Designs for Detecting Trend from Repeated Surveys of Ecological Resources. Journal of Agricultural, Biological, and Environmental Statistics 4:404–414.</w:t>
      </w:r>
    </w:p>
    <w:p w14:paraId="0BB4FFF8" w14:textId="77777777" w:rsidR="004F2C49" w:rsidRPr="004F2C49" w:rsidRDefault="004F2C49" w:rsidP="004F2C49">
      <w:pPr>
        <w:pStyle w:val="Bibliography"/>
      </w:pPr>
      <w:r w:rsidRPr="004F2C49">
        <w:t>Wood, S. N. 2017. Generalized Additive Models: An Introduction with R, Second Edition. Second edition. Chapman and Hall/CRC, New York.</w:t>
      </w:r>
    </w:p>
    <w:p w14:paraId="39CC9015" w14:textId="77777777" w:rsidR="004F2C49" w:rsidRPr="004F2C49" w:rsidRDefault="004F2C49" w:rsidP="004F2C49">
      <w:pPr>
        <w:pStyle w:val="Bibliography"/>
      </w:pPr>
      <w:r w:rsidRPr="004F2C49">
        <w:t>Wooldridge, J. M. 2010. Econometric analysis of cross section and panel data. MIT press.</w:t>
      </w:r>
    </w:p>
    <w:p w14:paraId="77C037F0" w14:textId="77777777" w:rsidR="004F2C49" w:rsidRPr="004F2C49" w:rsidRDefault="004F2C49" w:rsidP="004F2C49">
      <w:pPr>
        <w:pStyle w:val="Bibliography"/>
      </w:pPr>
      <w:r w:rsidRPr="004F2C49">
        <w:lastRenderedPageBreak/>
        <w:t>Wooldridge, J. M. 2015. Introductory econometrics: A modern approach. Cengage learning.</w:t>
      </w:r>
    </w:p>
    <w:p w14:paraId="242EE8E0" w14:textId="77777777" w:rsidR="004F2C49" w:rsidRPr="004F2C49" w:rsidRDefault="004F2C49" w:rsidP="004F2C49">
      <w:pPr>
        <w:pStyle w:val="Bibliography"/>
      </w:pPr>
      <w:r w:rsidRPr="004F2C49">
        <w:t>Wooldridge, J. M. 2021, August 17. Two-Way Fixed Effects, the Two-Way Mundlak Regression, and Difference-in-Differences Estimators. SSRN Scholarly Paper, Rochester, NY.</w:t>
      </w:r>
    </w:p>
    <w:p w14:paraId="17A77368" w14:textId="7F522946" w:rsidR="00766C2E" w:rsidRPr="00F87D56" w:rsidRDefault="00F87D56">
      <w:pPr>
        <w:spacing w:after="160"/>
        <w:rPr>
          <w:rFonts w:ascii="Calibri" w:eastAsia="Calibri" w:hAnsi="Calibri" w:cs="Calibri"/>
          <w:b/>
          <w:color w:val="000000" w:themeColor="text1"/>
          <w:sz w:val="24"/>
          <w:szCs w:val="24"/>
        </w:rPr>
      </w:pPr>
      <w:r w:rsidRPr="00F87D56">
        <w:rPr>
          <w:rFonts w:ascii="Calibri" w:eastAsia="Calibri" w:hAnsi="Calibri" w:cs="Calibri"/>
          <w:b/>
          <w:color w:val="000000" w:themeColor="text1"/>
          <w:sz w:val="24"/>
          <w:szCs w:val="24"/>
        </w:rPr>
        <w:fldChar w:fldCharType="end"/>
      </w: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p>
    <w:p w14:paraId="0E030878" w14:textId="77777777" w:rsidR="00766C2E" w:rsidRPr="00F87D56" w:rsidRDefault="00037819">
      <w:pPr>
        <w:spacing w:after="160"/>
        <w:rPr>
          <w:rFonts w:ascii="Calibri" w:eastAsia="Calibri" w:hAnsi="Calibri" w:cs="Calibri"/>
          <w:b/>
          <w:color w:val="000000" w:themeColor="text1"/>
          <w:sz w:val="24"/>
          <w:szCs w:val="24"/>
        </w:rPr>
      </w:pP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p>
    <w:p w14:paraId="2568931A" w14:textId="77777777" w:rsidR="00766C2E" w:rsidRPr="00F87D56" w:rsidRDefault="00037819">
      <w:pPr>
        <w:spacing w:after="160"/>
        <w:rPr>
          <w:rFonts w:ascii="Calibri" w:eastAsia="Calibri" w:hAnsi="Calibri" w:cs="Calibri"/>
          <w:b/>
          <w:color w:val="000000" w:themeColor="text1"/>
          <w:sz w:val="24"/>
          <w:szCs w:val="24"/>
        </w:rPr>
      </w:pP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p>
    <w:p w14:paraId="6F74069B" w14:textId="2D1BE2E6" w:rsidR="00766C2E" w:rsidRPr="00F87D56" w:rsidRDefault="00037819" w:rsidP="00F87D56">
      <w:pPr>
        <w:spacing w:after="160"/>
        <w:rPr>
          <w:rFonts w:ascii="Calibri" w:eastAsia="Calibri" w:hAnsi="Calibri" w:cs="Calibri"/>
          <w:color w:val="000000" w:themeColor="text1"/>
          <w:sz w:val="24"/>
          <w:szCs w:val="24"/>
          <w:highlight w:val="white"/>
        </w:rPr>
      </w:pPr>
      <w:r w:rsidRPr="00F87D56">
        <w:rPr>
          <w:rFonts w:ascii="Calibri" w:eastAsia="Calibri" w:hAnsi="Calibri" w:cs="Calibri"/>
          <w:b/>
          <w:color w:val="000000" w:themeColor="text1"/>
          <w:sz w:val="24"/>
          <w:szCs w:val="24"/>
        </w:rPr>
        <w:t xml:space="preserve"> </w:t>
      </w:r>
    </w:p>
    <w:p w14:paraId="512E6DC1" w14:textId="77777777" w:rsidR="00766C2E" w:rsidRPr="00F87D56" w:rsidRDefault="00766C2E">
      <w:pPr>
        <w:spacing w:after="160"/>
        <w:rPr>
          <w:rFonts w:ascii="Calibri" w:eastAsia="Calibri" w:hAnsi="Calibri" w:cs="Calibri"/>
          <w:b/>
          <w:color w:val="000000" w:themeColor="text1"/>
          <w:sz w:val="24"/>
          <w:szCs w:val="24"/>
        </w:rPr>
      </w:pPr>
    </w:p>
    <w:p w14:paraId="7D357248" w14:textId="77777777" w:rsidR="00766C2E" w:rsidRPr="00F87D56" w:rsidRDefault="00766C2E">
      <w:pPr>
        <w:spacing w:after="160"/>
        <w:rPr>
          <w:rFonts w:ascii="Calibri" w:eastAsia="Calibri" w:hAnsi="Calibri" w:cs="Calibri"/>
          <w:color w:val="000000" w:themeColor="text1"/>
          <w:sz w:val="24"/>
          <w:szCs w:val="24"/>
        </w:rPr>
      </w:pPr>
    </w:p>
    <w:p w14:paraId="066E26F3" w14:textId="77777777" w:rsidR="00766C2E" w:rsidRPr="00F87D56" w:rsidRDefault="00766C2E">
      <w:pPr>
        <w:spacing w:before="240" w:after="240"/>
        <w:rPr>
          <w:rFonts w:ascii="Calibri" w:eastAsia="Calibri" w:hAnsi="Calibri" w:cs="Calibri"/>
          <w:color w:val="000000" w:themeColor="text1"/>
          <w:sz w:val="24"/>
          <w:szCs w:val="24"/>
        </w:rPr>
      </w:pPr>
    </w:p>
    <w:p w14:paraId="4AD8F63E" w14:textId="0168D60A" w:rsidR="00766C2E" w:rsidRPr="008F41E5" w:rsidRDefault="004C32DF">
      <w:pPr>
        <w:widowControl w:val="0"/>
        <w:pBdr>
          <w:top w:val="nil"/>
          <w:left w:val="nil"/>
          <w:bottom w:val="nil"/>
          <w:right w:val="nil"/>
          <w:between w:val="nil"/>
        </w:pBdr>
        <w:rPr>
          <w:ins w:id="1426" w:author="Laura Dee" w:date="2023-04-17T10:17:00Z"/>
          <w:rFonts w:ascii="Calibri" w:eastAsia="Calibri" w:hAnsi="Calibri" w:cs="Calibri"/>
          <w:color w:val="000000" w:themeColor="text1"/>
          <w:sz w:val="24"/>
          <w:szCs w:val="24"/>
          <w:lang w:val="en-US"/>
          <w:rPrChange w:id="1427" w:author="Jarrett Byrnes" w:date="2023-04-20T15:24:00Z">
            <w:rPr>
              <w:ins w:id="1428" w:author="Laura Dee" w:date="2023-04-17T10:17:00Z"/>
              <w:rFonts w:ascii="Calibri" w:eastAsia="Calibri" w:hAnsi="Calibri" w:cs="Calibri"/>
              <w:color w:val="000000" w:themeColor="text1"/>
              <w:sz w:val="24"/>
              <w:szCs w:val="24"/>
              <w:lang w:val="pt-BR"/>
            </w:rPr>
          </w:rPrChange>
        </w:rPr>
      </w:pPr>
      <w:ins w:id="1429" w:author="Laura Dee" w:date="2023-04-17T10:17:00Z">
        <w:r w:rsidRPr="008F41E5">
          <w:rPr>
            <w:rFonts w:ascii="Calibri" w:eastAsia="Calibri" w:hAnsi="Calibri" w:cs="Calibri"/>
            <w:color w:val="000000" w:themeColor="text1"/>
            <w:sz w:val="24"/>
            <w:szCs w:val="24"/>
            <w:lang w:val="en-US"/>
            <w:rPrChange w:id="1430" w:author="Jarrett Byrnes" w:date="2023-04-20T15:24:00Z">
              <w:rPr>
                <w:rFonts w:ascii="Calibri" w:eastAsia="Calibri" w:hAnsi="Calibri" w:cs="Calibri"/>
                <w:color w:val="000000" w:themeColor="text1"/>
                <w:sz w:val="24"/>
                <w:szCs w:val="24"/>
                <w:lang w:val="pt-BR"/>
              </w:rPr>
            </w:rPrChange>
          </w:rPr>
          <w:t>Appendix 2: Supplemental Information</w:t>
        </w:r>
      </w:ins>
    </w:p>
    <w:p w14:paraId="11D38A7F" w14:textId="77777777" w:rsidR="004C32DF" w:rsidRPr="00EB534F" w:rsidRDefault="004C32DF">
      <w:pPr>
        <w:widowControl w:val="0"/>
        <w:pBdr>
          <w:top w:val="nil"/>
          <w:left w:val="nil"/>
          <w:bottom w:val="nil"/>
          <w:right w:val="nil"/>
          <w:between w:val="nil"/>
        </w:pBdr>
        <w:rPr>
          <w:ins w:id="1431" w:author="Laura Dee" w:date="2023-04-17T10:17:00Z"/>
          <w:rFonts w:ascii="Calibri" w:eastAsia="Calibri" w:hAnsi="Calibri" w:cs="Calibri"/>
          <w:b/>
          <w:bCs/>
          <w:color w:val="000000" w:themeColor="text1"/>
          <w:sz w:val="24"/>
          <w:szCs w:val="24"/>
          <w:lang w:val="en-US"/>
          <w:rPrChange w:id="1432" w:author="Jarrett Byrnes" w:date="2023-04-30T13:47:00Z">
            <w:rPr>
              <w:ins w:id="1433" w:author="Laura Dee" w:date="2023-04-17T10:17:00Z"/>
              <w:rFonts w:ascii="Calibri" w:eastAsia="Calibri" w:hAnsi="Calibri" w:cs="Calibri"/>
              <w:color w:val="000000" w:themeColor="text1"/>
              <w:sz w:val="24"/>
              <w:szCs w:val="24"/>
              <w:lang w:val="pt-BR"/>
            </w:rPr>
          </w:rPrChange>
        </w:rPr>
      </w:pPr>
    </w:p>
    <w:p w14:paraId="2F7D9CA6" w14:textId="44268B12" w:rsidR="005E4247" w:rsidRPr="00357C2D" w:rsidDel="00EB534F" w:rsidRDefault="005E4247" w:rsidP="005E4247">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ins w:id="1434" w:author="Laura Dee" w:date="2023-04-17T10:21:00Z"/>
          <w:del w:id="1435" w:author="Jarrett Byrnes" w:date="2023-04-30T13:46:00Z"/>
          <w:rFonts w:ascii="Calibri" w:eastAsia="Calibri" w:hAnsi="Calibri" w:cs="Calibri"/>
          <w:b/>
          <w:bCs/>
          <w:sz w:val="24"/>
          <w:szCs w:val="24"/>
          <w:shd w:val="pct15" w:color="auto" w:fill="FFFFFF"/>
        </w:rPr>
      </w:pPr>
      <w:ins w:id="1436" w:author="Laura Dee" w:date="2023-04-17T10:21:00Z">
        <w:del w:id="1437" w:author="Jarrett Byrnes" w:date="2023-04-30T13:46:00Z">
          <w:r w:rsidRPr="00357C2D" w:rsidDel="00EB534F">
            <w:rPr>
              <w:rFonts w:ascii="Calibri" w:eastAsia="Calibri" w:hAnsi="Calibri" w:cs="Calibri"/>
              <w:b/>
              <w:bCs/>
              <w:sz w:val="24"/>
              <w:szCs w:val="24"/>
              <w:shd w:val="pct15" w:color="auto" w:fill="FFFFFF"/>
            </w:rPr>
            <w:delText xml:space="preserve">Coping with spatiotemporal omitted </w:delText>
          </w:r>
          <w:commentRangeStart w:id="1438"/>
          <w:r w:rsidRPr="00357C2D" w:rsidDel="00EB534F">
            <w:rPr>
              <w:rFonts w:ascii="Calibri" w:eastAsia="Calibri" w:hAnsi="Calibri" w:cs="Calibri"/>
              <w:b/>
              <w:bCs/>
              <w:sz w:val="24"/>
              <w:szCs w:val="24"/>
              <w:shd w:val="pct15" w:color="auto" w:fill="FFFFFF"/>
            </w:rPr>
            <w:delText>variables</w:delText>
          </w:r>
          <w:commentRangeEnd w:id="1438"/>
          <w:r w:rsidRPr="00EB534F" w:rsidDel="00EB534F">
            <w:rPr>
              <w:rStyle w:val="CommentReference"/>
              <w:b/>
              <w:bCs/>
              <w:rPrChange w:id="1439" w:author="Jarrett Byrnes" w:date="2023-04-30T13:47:00Z">
                <w:rPr>
                  <w:rStyle w:val="CommentReference"/>
                </w:rPr>
              </w:rPrChange>
            </w:rPr>
            <w:commentReference w:id="1438"/>
          </w:r>
          <w:r w:rsidRPr="00357C2D" w:rsidDel="00EB534F">
            <w:rPr>
              <w:rFonts w:ascii="Calibri" w:eastAsia="Calibri" w:hAnsi="Calibri" w:cs="Calibri"/>
              <w:b/>
              <w:bCs/>
              <w:sz w:val="24"/>
              <w:szCs w:val="24"/>
              <w:shd w:val="pct15" w:color="auto" w:fill="FFFFFF"/>
            </w:rPr>
            <w:delText xml:space="preserve">, Extended </w:delText>
          </w:r>
        </w:del>
      </w:ins>
    </w:p>
    <w:p w14:paraId="4C302FAC" w14:textId="0555DA3D" w:rsidR="004C32DF" w:rsidRPr="00EB534F" w:rsidDel="00EB534F" w:rsidRDefault="005E4247">
      <w:pPr>
        <w:widowControl w:val="0"/>
        <w:pBdr>
          <w:top w:val="nil"/>
          <w:left w:val="nil"/>
          <w:bottom w:val="nil"/>
          <w:right w:val="nil"/>
          <w:between w:val="nil"/>
        </w:pBdr>
        <w:rPr>
          <w:ins w:id="1440" w:author="Laura Dee" w:date="2023-04-17T10:21:00Z"/>
          <w:del w:id="1441" w:author="Jarrett Byrnes" w:date="2023-04-30T13:46:00Z"/>
          <w:rFonts w:ascii="Calibri" w:eastAsia="Calibri" w:hAnsi="Calibri" w:cs="Calibri"/>
          <w:b/>
          <w:bCs/>
          <w:color w:val="333333"/>
          <w:sz w:val="24"/>
          <w:szCs w:val="24"/>
          <w:shd w:val="pct15" w:color="auto" w:fill="FFFFFF"/>
          <w:rPrChange w:id="1442" w:author="Jarrett Byrnes" w:date="2023-04-30T13:47:00Z">
            <w:rPr>
              <w:ins w:id="1443" w:author="Laura Dee" w:date="2023-04-17T10:21:00Z"/>
              <w:del w:id="1444" w:author="Jarrett Byrnes" w:date="2023-04-30T13:46:00Z"/>
              <w:rFonts w:ascii="Calibri" w:eastAsia="Calibri" w:hAnsi="Calibri" w:cs="Calibri"/>
              <w:color w:val="333333"/>
              <w:sz w:val="24"/>
              <w:szCs w:val="24"/>
              <w:shd w:val="pct15" w:color="auto" w:fill="FFFFFF"/>
            </w:rPr>
          </w:rPrChange>
        </w:rPr>
      </w:pPr>
      <w:ins w:id="1445" w:author="Laura Dee" w:date="2023-04-17T10:20:00Z">
        <w:del w:id="1446" w:author="Jarrett Byrnes" w:date="2023-04-30T13:46:00Z">
          <w:r w:rsidRPr="00EB534F" w:rsidDel="00EB534F">
            <w:rPr>
              <w:rFonts w:ascii="Calibri" w:eastAsia="Calibri" w:hAnsi="Calibri" w:cs="Calibri"/>
              <w:b/>
              <w:bCs/>
              <w:color w:val="000000" w:themeColor="text1"/>
              <w:sz w:val="24"/>
              <w:szCs w:val="24"/>
              <w:lang w:val="en-US"/>
              <w:rPrChange w:id="1447" w:author="Jarrett Byrnes" w:date="2023-04-30T13:47:00Z">
                <w:rPr>
                  <w:rFonts w:ascii="Calibri" w:eastAsia="Calibri" w:hAnsi="Calibri" w:cs="Calibri"/>
                  <w:color w:val="000000" w:themeColor="text1"/>
                  <w:sz w:val="24"/>
                  <w:szCs w:val="24"/>
                  <w:lang w:val="pt-BR"/>
                </w:rPr>
              </w:rPrChange>
            </w:rPr>
            <w:delText>We can also control for s</w:delText>
          </w:r>
          <w:r w:rsidRPr="00EB534F" w:rsidDel="00EB534F">
            <w:rPr>
              <w:rFonts w:ascii="Calibri" w:eastAsia="Calibri" w:hAnsi="Calibri" w:cs="Calibri"/>
              <w:b/>
              <w:bCs/>
              <w:sz w:val="24"/>
              <w:szCs w:val="24"/>
              <w:shd w:val="pct15" w:color="auto" w:fill="FFFFFF"/>
            </w:rPr>
            <w:delText xml:space="preserve">patiotemporal </w:delText>
          </w:r>
          <w:r w:rsidRPr="00EB534F" w:rsidDel="00EB534F">
            <w:rPr>
              <w:rFonts w:ascii="Calibri" w:eastAsia="Calibri" w:hAnsi="Calibri" w:cs="Calibri"/>
              <w:b/>
              <w:bCs/>
              <w:sz w:val="24"/>
              <w:szCs w:val="24"/>
              <w:shd w:val="pct15" w:color="auto" w:fill="FFFFFF"/>
              <w:rPrChange w:id="1448" w:author="Jarrett Byrnes" w:date="2023-04-30T13:47:00Z">
                <w:rPr>
                  <w:rFonts w:ascii="Calibri" w:eastAsia="Calibri" w:hAnsi="Calibri" w:cs="Calibri"/>
                  <w:sz w:val="24"/>
                  <w:szCs w:val="24"/>
                  <w:shd w:val="pct15" w:color="auto" w:fill="FFFFFF"/>
                </w:rPr>
              </w:rPrChange>
            </w:rPr>
            <w:delText xml:space="preserve">confounding variables by extending the </w:delText>
          </w:r>
        </w:del>
      </w:ins>
      <w:ins w:id="1449" w:author="Laura Dee" w:date="2023-04-17T10:21:00Z">
        <w:del w:id="1450" w:author="Jarrett Byrnes" w:date="2023-04-30T13:46:00Z">
          <w:r w:rsidRPr="00EB534F" w:rsidDel="00EB534F">
            <w:rPr>
              <w:rFonts w:ascii="Calibri" w:eastAsia="Calibri" w:hAnsi="Calibri" w:cs="Calibri"/>
              <w:b/>
              <w:bCs/>
              <w:color w:val="333333"/>
              <w:sz w:val="24"/>
              <w:szCs w:val="24"/>
              <w:shd w:val="pct15" w:color="auto" w:fill="FFFFFF"/>
              <w:rPrChange w:id="1451" w:author="Jarrett Byrnes" w:date="2023-04-30T13:47:00Z">
                <w:rPr>
                  <w:rFonts w:ascii="Calibri" w:eastAsia="Calibri" w:hAnsi="Calibri" w:cs="Calibri"/>
                  <w:color w:val="333333"/>
                  <w:sz w:val="24"/>
                  <w:szCs w:val="24"/>
                  <w:shd w:val="pct15" w:color="auto" w:fill="FFFFFF"/>
                </w:rPr>
              </w:rPrChange>
            </w:rPr>
            <w:delText>group mean covariate design, such as by using regressions of the following form</w:delText>
          </w:r>
        </w:del>
      </w:ins>
    </w:p>
    <w:commentRangeStart w:id="1452"/>
    <w:p w14:paraId="47886E50" w14:textId="71E5C461" w:rsidR="005E4247" w:rsidRPr="00EB534F" w:rsidDel="00EB534F" w:rsidRDefault="00000000" w:rsidP="005E4247">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453" w:author="Laura Dee" w:date="2023-04-17T10:21:00Z"/>
          <w:del w:id="1454" w:author="Jarrett Byrnes" w:date="2023-04-30T13:46:00Z"/>
          <w:rFonts w:ascii="Calibri" w:eastAsia="Calibri" w:hAnsi="Calibri" w:cs="Calibri"/>
          <w:b/>
          <w:bCs/>
          <w:color w:val="333333"/>
          <w:sz w:val="24"/>
          <w:szCs w:val="24"/>
          <w:shd w:val="pct15" w:color="auto" w:fill="FFFFFF"/>
          <w:rPrChange w:id="1455" w:author="Jarrett Byrnes" w:date="2023-04-30T13:47:00Z">
            <w:rPr>
              <w:ins w:id="1456" w:author="Laura Dee" w:date="2023-04-17T10:21:00Z"/>
              <w:del w:id="1457" w:author="Jarrett Byrnes" w:date="2023-04-30T13:46:00Z"/>
              <w:rFonts w:ascii="Calibri" w:eastAsia="Calibri" w:hAnsi="Calibri" w:cs="Calibri"/>
              <w:color w:val="333333"/>
              <w:sz w:val="24"/>
              <w:szCs w:val="24"/>
              <w:shd w:val="pct15" w:color="auto" w:fill="FFFFFF"/>
            </w:rPr>
          </w:rPrChange>
        </w:rPr>
      </w:pPr>
      <m:oMathPara>
        <m:oMath>
          <m:sSub>
            <m:sSubPr>
              <m:ctrlPr>
                <w:ins w:id="1458" w:author="Laura Dee" w:date="2023-04-17T10:21:00Z">
                  <w:del w:id="1459" w:author="Jarrett Byrnes" w:date="2023-04-30T13:46:00Z">
                    <w:rPr>
                      <w:rFonts w:ascii="Cambria Math" w:eastAsia="Calibri" w:hAnsi="Cambria Math" w:cs="Calibri"/>
                      <w:b/>
                      <w:bCs/>
                      <w:color w:val="333333"/>
                      <w:sz w:val="24"/>
                      <w:szCs w:val="24"/>
                      <w:shd w:val="pct15" w:color="auto" w:fill="FFFFFF"/>
                    </w:rPr>
                  </w:del>
                </w:ins>
              </m:ctrlPr>
            </m:sSubPr>
            <m:e>
              <m:r>
                <w:ins w:id="1460" w:author="Laura Dee" w:date="2023-04-17T10:21:00Z">
                  <w:del w:id="1461" w:author="Jarrett Byrnes" w:date="2023-04-30T13:46:00Z">
                    <m:rPr>
                      <m:sty m:val="b"/>
                    </m:rPr>
                    <w:rPr>
                      <w:rFonts w:ascii="Cambria Math" w:eastAsia="Calibri" w:hAnsi="Cambria Math" w:cs="Calibri"/>
                      <w:color w:val="333333"/>
                      <w:sz w:val="24"/>
                      <w:szCs w:val="24"/>
                      <w:shd w:val="pct15" w:color="auto" w:fill="FFFFFF"/>
                    </w:rPr>
                    <m:t>y</m:t>
                  </w:del>
                </w:ins>
              </m:r>
            </m:e>
            <m:sub>
              <m:r>
                <w:ins w:id="1462" w:author="Laura Dee" w:date="2023-04-17T10:21:00Z">
                  <w:del w:id="1463" w:author="Jarrett Byrnes" w:date="2023-04-30T13:46:00Z">
                    <m:rPr>
                      <m:sty m:val="b"/>
                    </m:rPr>
                    <w:rPr>
                      <w:rFonts w:ascii="Cambria Math" w:eastAsia="Calibri" w:hAnsi="Cambria Math" w:cs="Calibri"/>
                      <w:color w:val="333333"/>
                      <w:sz w:val="24"/>
                      <w:szCs w:val="24"/>
                      <w:shd w:val="pct15" w:color="auto" w:fill="FFFFFF"/>
                    </w:rPr>
                    <m:t>ijk</m:t>
                  </w:del>
                </w:ins>
              </m:r>
            </m:sub>
          </m:sSub>
          <m:r>
            <w:ins w:id="1464" w:author="Laura Dee" w:date="2023-04-17T10:21:00Z">
              <w:del w:id="1465" w:author="Jarrett Byrnes" w:date="2023-04-30T13:46:00Z">
                <m:rPr>
                  <m:sty m:val="b"/>
                </m:rPr>
                <w:rPr>
                  <w:rFonts w:ascii="Cambria Math" w:eastAsia="Calibri" w:hAnsi="Cambria Math" w:cs="Calibri"/>
                  <w:color w:val="333333"/>
                  <w:sz w:val="24"/>
                  <w:szCs w:val="24"/>
                  <w:shd w:val="pct15" w:color="auto" w:fill="FFFFFF"/>
                </w:rPr>
                <m:t>=</m:t>
              </w:del>
            </w:ins>
          </m:r>
          <m:sSub>
            <m:sSubPr>
              <m:ctrlPr>
                <w:ins w:id="1466" w:author="Laura Dee" w:date="2023-04-17T10:21:00Z">
                  <w:del w:id="1467" w:author="Jarrett Byrnes" w:date="2023-04-30T13:46:00Z">
                    <w:rPr>
                      <w:rFonts w:ascii="Cambria Math" w:eastAsia="Calibri" w:hAnsi="Cambria Math" w:cs="Calibri"/>
                      <w:b/>
                      <w:bCs/>
                      <w:color w:val="333333"/>
                      <w:sz w:val="24"/>
                      <w:szCs w:val="24"/>
                      <w:shd w:val="pct15" w:color="auto" w:fill="FFFFFF"/>
                    </w:rPr>
                  </w:del>
                </w:ins>
              </m:ctrlPr>
            </m:sSubPr>
            <m:e>
              <m:r>
                <w:ins w:id="1468" w:author="Laura Dee" w:date="2023-04-17T10:21:00Z">
                  <w:del w:id="1469" w:author="Jarrett Byrnes" w:date="2023-04-30T13:46:00Z">
                    <m:rPr>
                      <m:sty m:val="b"/>
                    </m:rPr>
                    <w:rPr>
                      <w:rFonts w:ascii="Cambria Math" w:eastAsia="Calibri" w:hAnsi="Cambria Math" w:cs="Calibri"/>
                      <w:color w:val="333333"/>
                      <w:sz w:val="24"/>
                      <w:szCs w:val="24"/>
                      <w:shd w:val="pct15" w:color="auto" w:fill="FFFFFF"/>
                    </w:rPr>
                    <m:t>β</m:t>
                  </w:del>
                </w:ins>
              </m:r>
            </m:e>
            <m:sub>
              <m:r>
                <w:ins w:id="1470" w:author="Laura Dee" w:date="2023-04-17T10:21:00Z">
                  <w:del w:id="1471" w:author="Jarrett Byrnes" w:date="2023-04-30T13:46:00Z">
                    <m:rPr>
                      <m:sty m:val="b"/>
                    </m:rPr>
                    <w:rPr>
                      <w:rFonts w:ascii="Cambria Math" w:eastAsia="Calibri" w:hAnsi="Cambria Math" w:cs="Calibri"/>
                      <w:color w:val="333333"/>
                      <w:sz w:val="24"/>
                      <w:szCs w:val="24"/>
                      <w:shd w:val="pct15" w:color="auto" w:fill="FFFFFF"/>
                    </w:rPr>
                    <m:t>0</m:t>
                  </w:del>
                </w:ins>
              </m:r>
            </m:sub>
          </m:sSub>
          <m:r>
            <w:ins w:id="1472" w:author="Laura Dee" w:date="2023-04-17T10:21:00Z">
              <w:del w:id="1473" w:author="Jarrett Byrnes" w:date="2023-04-30T13:46:00Z">
                <m:rPr>
                  <m:sty m:val="b"/>
                </m:rPr>
                <w:rPr>
                  <w:rFonts w:ascii="Cambria Math" w:eastAsia="Calibri" w:hAnsi="Cambria Math" w:cs="Calibri"/>
                  <w:color w:val="333333"/>
                  <w:sz w:val="24"/>
                  <w:szCs w:val="24"/>
                  <w:shd w:val="pct15" w:color="auto" w:fill="FFFFFF"/>
                </w:rPr>
                <m:t>+</m:t>
              </w:del>
            </w:ins>
          </m:r>
          <m:sSub>
            <m:sSubPr>
              <m:ctrlPr>
                <w:ins w:id="1474" w:author="Laura Dee" w:date="2023-04-17T10:21:00Z">
                  <w:del w:id="1475" w:author="Jarrett Byrnes" w:date="2023-04-30T13:46:00Z">
                    <w:rPr>
                      <w:rFonts w:ascii="Cambria Math" w:eastAsia="Calibri" w:hAnsi="Cambria Math" w:cs="Calibri"/>
                      <w:b/>
                      <w:bCs/>
                      <w:color w:val="333333"/>
                      <w:sz w:val="24"/>
                      <w:szCs w:val="24"/>
                      <w:shd w:val="pct15" w:color="auto" w:fill="FFFFFF"/>
                    </w:rPr>
                  </w:del>
                </w:ins>
              </m:ctrlPr>
            </m:sSubPr>
            <m:e>
              <m:r>
                <w:ins w:id="1476" w:author="Laura Dee" w:date="2023-04-17T10:21:00Z">
                  <w:del w:id="1477" w:author="Jarrett Byrnes" w:date="2023-04-30T13:46:00Z">
                    <m:rPr>
                      <m:sty m:val="b"/>
                    </m:rPr>
                    <w:rPr>
                      <w:rFonts w:ascii="Cambria Math" w:eastAsia="Calibri" w:hAnsi="Cambria Math" w:cs="Calibri"/>
                      <w:color w:val="333333"/>
                      <w:sz w:val="24"/>
                      <w:szCs w:val="24"/>
                      <w:shd w:val="pct15" w:color="auto" w:fill="FFFFFF"/>
                    </w:rPr>
                    <m:t>β</m:t>
                  </w:del>
                </w:ins>
              </m:r>
            </m:e>
            <m:sub>
              <m:r>
                <w:ins w:id="1478" w:author="Laura Dee" w:date="2023-04-17T10:21:00Z">
                  <w:del w:id="1479" w:author="Jarrett Byrnes" w:date="2023-04-30T13:46:00Z">
                    <m:rPr>
                      <m:sty m:val="b"/>
                    </m:rPr>
                    <w:rPr>
                      <w:rFonts w:ascii="Cambria Math" w:eastAsia="Calibri" w:hAnsi="Cambria Math" w:cs="Calibri"/>
                      <w:color w:val="333333"/>
                      <w:sz w:val="24"/>
                      <w:szCs w:val="24"/>
                      <w:shd w:val="pct15" w:color="auto" w:fill="FFFFFF"/>
                    </w:rPr>
                    <m:t>1</m:t>
                  </w:del>
                </w:ins>
              </m:r>
            </m:sub>
          </m:sSub>
          <m:sSub>
            <m:sSubPr>
              <m:ctrlPr>
                <w:ins w:id="1480" w:author="Laura Dee" w:date="2023-04-17T10:21:00Z">
                  <w:del w:id="1481" w:author="Jarrett Byrnes" w:date="2023-04-30T13:46:00Z">
                    <w:rPr>
                      <w:rFonts w:ascii="Cambria Math" w:eastAsia="Calibri" w:hAnsi="Cambria Math" w:cs="Calibri"/>
                      <w:b/>
                      <w:bCs/>
                      <w:color w:val="333333"/>
                      <w:sz w:val="24"/>
                      <w:szCs w:val="24"/>
                      <w:shd w:val="pct15" w:color="auto" w:fill="FFFFFF"/>
                    </w:rPr>
                  </w:del>
                </w:ins>
              </m:ctrlPr>
            </m:sSubPr>
            <m:e>
              <m:r>
                <w:ins w:id="1482" w:author="Laura Dee" w:date="2023-04-17T10:21:00Z">
                  <w:del w:id="1483" w:author="Jarrett Byrnes" w:date="2023-04-30T13:46:00Z">
                    <m:rPr>
                      <m:sty m:val="b"/>
                    </m:rPr>
                    <w:rPr>
                      <w:rFonts w:ascii="Cambria Math" w:eastAsia="Calibri" w:hAnsi="Cambria Math" w:cs="Calibri"/>
                      <w:color w:val="333333"/>
                      <w:sz w:val="24"/>
                      <w:szCs w:val="24"/>
                      <w:shd w:val="pct15" w:color="auto" w:fill="FFFFFF"/>
                    </w:rPr>
                    <m:t>x</m:t>
                  </w:del>
                </w:ins>
              </m:r>
            </m:e>
            <m:sub>
              <m:r>
                <w:ins w:id="1484" w:author="Laura Dee" w:date="2023-04-17T10:21:00Z">
                  <w:del w:id="1485" w:author="Jarrett Byrnes" w:date="2023-04-30T13:46:00Z">
                    <m:rPr>
                      <m:sty m:val="b"/>
                    </m:rPr>
                    <w:rPr>
                      <w:rFonts w:ascii="Cambria Math" w:eastAsia="Calibri" w:hAnsi="Cambria Math" w:cs="Calibri"/>
                      <w:color w:val="333333"/>
                      <w:sz w:val="24"/>
                      <w:szCs w:val="24"/>
                      <w:shd w:val="pct15" w:color="auto" w:fill="FFFFFF"/>
                    </w:rPr>
                    <m:t>ijk</m:t>
                  </w:del>
                </w:ins>
              </m:r>
            </m:sub>
          </m:sSub>
          <m:r>
            <w:ins w:id="1486" w:author="Laura Dee" w:date="2023-04-17T10:21:00Z">
              <w:del w:id="1487" w:author="Jarrett Byrnes" w:date="2023-04-30T13:46:00Z">
                <m:rPr>
                  <m:sty m:val="b"/>
                </m:rPr>
                <w:rPr>
                  <w:rFonts w:ascii="Cambria Math" w:eastAsia="Calibri" w:hAnsi="Cambria Math" w:cs="Calibri"/>
                  <w:color w:val="333333"/>
                  <w:sz w:val="24"/>
                  <w:szCs w:val="24"/>
                  <w:shd w:val="pct15" w:color="auto" w:fill="FFFFFF"/>
                </w:rPr>
                <m:t>+</m:t>
              </w:del>
            </w:ins>
          </m:r>
          <m:sSub>
            <m:sSubPr>
              <m:ctrlPr>
                <w:ins w:id="1488" w:author="Laura Dee" w:date="2023-04-17T10:21:00Z">
                  <w:del w:id="1489" w:author="Jarrett Byrnes" w:date="2023-04-30T13:46:00Z">
                    <w:rPr>
                      <w:rFonts w:ascii="Cambria Math" w:eastAsia="Calibri" w:hAnsi="Cambria Math" w:cs="Calibri"/>
                      <w:b/>
                      <w:bCs/>
                      <w:color w:val="333333"/>
                      <w:sz w:val="24"/>
                      <w:szCs w:val="24"/>
                      <w:shd w:val="pct15" w:color="auto" w:fill="FFFFFF"/>
                    </w:rPr>
                  </w:del>
                </w:ins>
              </m:ctrlPr>
            </m:sSubPr>
            <m:e>
              <m:r>
                <w:ins w:id="1490" w:author="Laura Dee" w:date="2023-04-17T10:21:00Z">
                  <w:del w:id="1491" w:author="Jarrett Byrnes" w:date="2023-04-30T13:46:00Z">
                    <m:rPr>
                      <m:sty m:val="b"/>
                    </m:rPr>
                    <w:rPr>
                      <w:rFonts w:ascii="Cambria Math" w:eastAsia="Calibri" w:hAnsi="Cambria Math" w:cs="Calibri"/>
                      <w:color w:val="333333"/>
                      <w:sz w:val="24"/>
                      <w:szCs w:val="24"/>
                      <w:shd w:val="pct15" w:color="auto" w:fill="FFFFFF"/>
                    </w:rPr>
                    <m:t>β</m:t>
                  </w:del>
                </w:ins>
              </m:r>
            </m:e>
            <m:sub>
              <m:r>
                <w:ins w:id="1492" w:author="Laura Dee" w:date="2023-04-17T10:21:00Z">
                  <w:del w:id="1493" w:author="Jarrett Byrnes" w:date="2023-04-30T13:46:00Z">
                    <m:rPr>
                      <m:sty m:val="b"/>
                    </m:rPr>
                    <w:rPr>
                      <w:rFonts w:ascii="Cambria Math" w:eastAsia="Calibri" w:hAnsi="Cambria Math" w:cs="Calibri"/>
                      <w:color w:val="333333"/>
                      <w:sz w:val="24"/>
                      <w:szCs w:val="24"/>
                      <w:shd w:val="pct15" w:color="auto" w:fill="FFFFFF"/>
                    </w:rPr>
                    <m:t>2</m:t>
                  </w:del>
                </w:ins>
              </m:r>
            </m:sub>
          </m:sSub>
          <m:acc>
            <m:accPr>
              <m:chr m:val="̅"/>
              <m:ctrlPr>
                <w:ins w:id="1494" w:author="Laura Dee" w:date="2023-04-17T10:21:00Z">
                  <w:del w:id="1495" w:author="Jarrett Byrnes" w:date="2023-04-30T13:46:00Z">
                    <w:rPr>
                      <w:rFonts w:ascii="Cambria Math" w:eastAsia="Calibri" w:hAnsi="Cambria Math" w:cs="Calibri"/>
                      <w:b/>
                      <w:bCs/>
                      <w:color w:val="333333"/>
                      <w:sz w:val="24"/>
                      <w:szCs w:val="24"/>
                      <w:shd w:val="pct15" w:color="auto" w:fill="FFFFFF"/>
                    </w:rPr>
                  </w:del>
                </w:ins>
              </m:ctrlPr>
            </m:accPr>
            <m:e>
              <m:sSub>
                <m:sSubPr>
                  <m:ctrlPr>
                    <w:ins w:id="1496" w:author="Laura Dee" w:date="2023-04-17T10:21:00Z">
                      <w:del w:id="1497" w:author="Jarrett Byrnes" w:date="2023-04-30T13:46:00Z">
                        <w:rPr>
                          <w:rFonts w:ascii="Cambria Math" w:eastAsia="Calibri" w:hAnsi="Cambria Math" w:cs="Calibri"/>
                          <w:b/>
                          <w:bCs/>
                          <w:color w:val="333333"/>
                          <w:sz w:val="24"/>
                          <w:szCs w:val="24"/>
                          <w:shd w:val="pct15" w:color="auto" w:fill="FFFFFF"/>
                        </w:rPr>
                      </w:del>
                    </w:ins>
                  </m:ctrlPr>
                </m:sSubPr>
                <m:e>
                  <m:r>
                    <w:ins w:id="1498" w:author="Laura Dee" w:date="2023-04-17T10:21:00Z">
                      <w:del w:id="1499" w:author="Jarrett Byrnes" w:date="2023-04-30T13:46:00Z">
                        <m:rPr>
                          <m:sty m:val="b"/>
                        </m:rPr>
                        <w:rPr>
                          <w:rFonts w:ascii="Cambria Math" w:eastAsia="Calibri" w:hAnsi="Cambria Math" w:cs="Calibri"/>
                          <w:color w:val="333333"/>
                          <w:sz w:val="24"/>
                          <w:szCs w:val="24"/>
                          <w:shd w:val="pct15" w:color="auto" w:fill="FFFFFF"/>
                        </w:rPr>
                        <m:t>x</m:t>
                      </w:del>
                    </w:ins>
                  </m:r>
                </m:e>
                <m:sub>
                  <m:r>
                    <w:ins w:id="1500" w:author="Laura Dee" w:date="2023-04-17T10:21:00Z">
                      <w:del w:id="1501" w:author="Jarrett Byrnes" w:date="2023-04-30T13:46:00Z">
                        <m:rPr>
                          <m:sty m:val="b"/>
                        </m:rPr>
                        <w:rPr>
                          <w:rFonts w:ascii="Cambria Math" w:eastAsia="Calibri" w:hAnsi="Cambria Math" w:cs="Calibri"/>
                          <w:color w:val="333333"/>
                          <w:sz w:val="24"/>
                          <w:szCs w:val="24"/>
                          <w:shd w:val="pct15" w:color="auto" w:fill="FFFFFF"/>
                        </w:rPr>
                        <m:t>i</m:t>
                      </w:del>
                    </w:ins>
                  </m:r>
                </m:sub>
              </m:sSub>
            </m:e>
          </m:acc>
          <m:r>
            <w:ins w:id="1502" w:author="Laura Dee" w:date="2023-04-17T10:21:00Z">
              <w:del w:id="1503" w:author="Jarrett Byrnes" w:date="2023-04-30T13:46:00Z">
                <m:rPr>
                  <m:sty m:val="b"/>
                </m:rPr>
                <w:rPr>
                  <w:rFonts w:ascii="Cambria Math" w:eastAsia="Calibri" w:hAnsi="Cambria Math" w:cs="Calibri"/>
                  <w:color w:val="333333"/>
                  <w:sz w:val="24"/>
                  <w:szCs w:val="24"/>
                  <w:shd w:val="pct15" w:color="auto" w:fill="FFFFFF"/>
                </w:rPr>
                <m:t>+</m:t>
              </w:del>
            </w:ins>
          </m:r>
          <m:sSub>
            <m:sSubPr>
              <m:ctrlPr>
                <w:ins w:id="1504" w:author="Laura Dee" w:date="2023-04-17T10:21:00Z">
                  <w:del w:id="1505" w:author="Jarrett Byrnes" w:date="2023-04-30T13:46:00Z">
                    <w:rPr>
                      <w:rFonts w:ascii="Cambria Math" w:eastAsia="Calibri" w:hAnsi="Cambria Math" w:cs="Calibri"/>
                      <w:b/>
                      <w:bCs/>
                      <w:color w:val="333333"/>
                      <w:sz w:val="24"/>
                      <w:szCs w:val="24"/>
                      <w:shd w:val="pct15" w:color="auto" w:fill="FFFFFF"/>
                    </w:rPr>
                  </w:del>
                </w:ins>
              </m:ctrlPr>
            </m:sSubPr>
            <m:e>
              <m:r>
                <w:ins w:id="1506" w:author="Laura Dee" w:date="2023-04-17T10:21:00Z">
                  <w:del w:id="1507" w:author="Jarrett Byrnes" w:date="2023-04-30T13:46:00Z">
                    <m:rPr>
                      <m:sty m:val="b"/>
                    </m:rPr>
                    <w:rPr>
                      <w:rFonts w:ascii="Cambria Math" w:eastAsia="Calibri" w:hAnsi="Cambria Math" w:cs="Calibri"/>
                      <w:color w:val="333333"/>
                      <w:sz w:val="24"/>
                      <w:szCs w:val="24"/>
                      <w:shd w:val="pct15" w:color="auto" w:fill="FFFFFF"/>
                    </w:rPr>
                    <m:t>β</m:t>
                  </w:del>
                </w:ins>
              </m:r>
            </m:e>
            <m:sub>
              <m:r>
                <w:ins w:id="1508" w:author="Laura Dee" w:date="2023-04-17T10:21:00Z">
                  <w:del w:id="1509" w:author="Jarrett Byrnes" w:date="2023-04-30T13:46:00Z">
                    <m:rPr>
                      <m:sty m:val="b"/>
                    </m:rPr>
                    <w:rPr>
                      <w:rFonts w:ascii="Cambria Math" w:eastAsia="Calibri" w:hAnsi="Cambria Math" w:cs="Calibri"/>
                      <w:color w:val="333333"/>
                      <w:sz w:val="24"/>
                      <w:szCs w:val="24"/>
                      <w:shd w:val="pct15" w:color="auto" w:fill="FFFFFF"/>
                    </w:rPr>
                    <m:t>3</m:t>
                  </w:del>
                </w:ins>
              </m:r>
            </m:sub>
          </m:sSub>
          <m:acc>
            <m:accPr>
              <m:chr m:val="̅"/>
              <m:ctrlPr>
                <w:ins w:id="1510" w:author="Laura Dee" w:date="2023-04-17T10:21:00Z">
                  <w:del w:id="1511" w:author="Jarrett Byrnes" w:date="2023-04-30T13:46:00Z">
                    <w:rPr>
                      <w:rFonts w:ascii="Cambria Math" w:eastAsia="Calibri" w:hAnsi="Cambria Math" w:cs="Calibri"/>
                      <w:b/>
                      <w:bCs/>
                      <w:color w:val="333333"/>
                      <w:sz w:val="24"/>
                      <w:szCs w:val="24"/>
                      <w:shd w:val="pct15" w:color="auto" w:fill="FFFFFF"/>
                    </w:rPr>
                  </w:del>
                </w:ins>
              </m:ctrlPr>
            </m:accPr>
            <m:e>
              <m:sSub>
                <m:sSubPr>
                  <m:ctrlPr>
                    <w:ins w:id="1512" w:author="Laura Dee" w:date="2023-04-17T10:21:00Z">
                      <w:del w:id="1513" w:author="Jarrett Byrnes" w:date="2023-04-30T13:46:00Z">
                        <w:rPr>
                          <w:rFonts w:ascii="Cambria Math" w:eastAsia="Calibri" w:hAnsi="Cambria Math" w:cs="Calibri"/>
                          <w:b/>
                          <w:bCs/>
                          <w:color w:val="333333"/>
                          <w:sz w:val="24"/>
                          <w:szCs w:val="24"/>
                          <w:shd w:val="pct15" w:color="auto" w:fill="FFFFFF"/>
                        </w:rPr>
                      </w:del>
                    </w:ins>
                  </m:ctrlPr>
                </m:sSubPr>
                <m:e>
                  <m:r>
                    <w:ins w:id="1514" w:author="Laura Dee" w:date="2023-04-17T10:21:00Z">
                      <w:del w:id="1515" w:author="Jarrett Byrnes" w:date="2023-04-30T13:46:00Z">
                        <m:rPr>
                          <m:sty m:val="b"/>
                        </m:rPr>
                        <w:rPr>
                          <w:rFonts w:ascii="Cambria Math" w:eastAsia="Calibri" w:hAnsi="Cambria Math" w:cs="Calibri"/>
                          <w:color w:val="333333"/>
                          <w:sz w:val="24"/>
                          <w:szCs w:val="24"/>
                          <w:shd w:val="pct15" w:color="auto" w:fill="FFFFFF"/>
                        </w:rPr>
                        <m:t>x</m:t>
                      </w:del>
                    </w:ins>
                  </m:r>
                </m:e>
                <m:sub>
                  <m:r>
                    <w:ins w:id="1516" w:author="Laura Dee" w:date="2023-04-17T10:21:00Z">
                      <w:del w:id="1517" w:author="Jarrett Byrnes" w:date="2023-04-30T13:46:00Z">
                        <m:rPr>
                          <m:sty m:val="b"/>
                        </m:rPr>
                        <w:rPr>
                          <w:rFonts w:ascii="Cambria Math" w:eastAsia="Calibri" w:hAnsi="Cambria Math" w:cs="Calibri"/>
                          <w:color w:val="333333"/>
                          <w:sz w:val="24"/>
                          <w:szCs w:val="24"/>
                          <w:shd w:val="pct15" w:color="auto" w:fill="FFFFFF"/>
                        </w:rPr>
                        <m:t>j</m:t>
                      </w:del>
                    </w:ins>
                  </m:r>
                </m:sub>
              </m:sSub>
            </m:e>
          </m:acc>
          <m:r>
            <w:ins w:id="1518" w:author="Laura Dee" w:date="2023-04-17T10:21:00Z">
              <w:del w:id="1519" w:author="Jarrett Byrnes" w:date="2023-04-30T13:46:00Z">
                <m:rPr>
                  <m:sty m:val="b"/>
                </m:rPr>
                <w:rPr>
                  <w:rFonts w:ascii="Cambria Math" w:eastAsia="Calibri" w:hAnsi="Cambria Math" w:cs="Calibri"/>
                  <w:color w:val="333333"/>
                  <w:sz w:val="24"/>
                  <w:szCs w:val="24"/>
                  <w:shd w:val="pct15" w:color="auto" w:fill="FFFFFF"/>
                </w:rPr>
                <m:t>+</m:t>
              </w:del>
            </w:ins>
          </m:r>
          <m:sSub>
            <m:sSubPr>
              <m:ctrlPr>
                <w:ins w:id="1520" w:author="Laura Dee" w:date="2023-04-17T10:21:00Z">
                  <w:del w:id="1521" w:author="Jarrett Byrnes" w:date="2023-04-30T13:46:00Z">
                    <w:rPr>
                      <w:rFonts w:ascii="Cambria Math" w:eastAsia="Calibri" w:hAnsi="Cambria Math" w:cs="Calibri"/>
                      <w:b/>
                      <w:bCs/>
                      <w:color w:val="333333"/>
                      <w:sz w:val="24"/>
                      <w:szCs w:val="24"/>
                      <w:shd w:val="pct15" w:color="auto" w:fill="FFFFFF"/>
                    </w:rPr>
                  </w:del>
                </w:ins>
              </m:ctrlPr>
            </m:sSubPr>
            <m:e>
              <m:r>
                <w:ins w:id="1522" w:author="Laura Dee" w:date="2023-04-17T10:21:00Z">
                  <w:del w:id="1523" w:author="Jarrett Byrnes" w:date="2023-04-30T13:46:00Z">
                    <m:rPr>
                      <m:sty m:val="b"/>
                    </m:rPr>
                    <w:rPr>
                      <w:rFonts w:ascii="Cambria Math" w:eastAsia="Calibri" w:hAnsi="Cambria Math" w:cs="Calibri"/>
                      <w:color w:val="333333"/>
                      <w:sz w:val="24"/>
                      <w:szCs w:val="24"/>
                      <w:shd w:val="pct15" w:color="auto" w:fill="FFFFFF"/>
                    </w:rPr>
                    <m:t>β</m:t>
                  </w:del>
                </w:ins>
              </m:r>
            </m:e>
            <m:sub>
              <m:r>
                <w:ins w:id="1524" w:author="Laura Dee" w:date="2023-04-17T10:21:00Z">
                  <w:del w:id="1525" w:author="Jarrett Byrnes" w:date="2023-04-30T13:46:00Z">
                    <m:rPr>
                      <m:sty m:val="b"/>
                    </m:rPr>
                    <w:rPr>
                      <w:rFonts w:ascii="Cambria Math" w:eastAsia="Calibri" w:hAnsi="Cambria Math" w:cs="Calibri"/>
                      <w:color w:val="333333"/>
                      <w:sz w:val="24"/>
                      <w:szCs w:val="24"/>
                      <w:shd w:val="pct15" w:color="auto" w:fill="FFFFFF"/>
                    </w:rPr>
                    <m:t>4</m:t>
                  </w:del>
                </w:ins>
              </m:r>
            </m:sub>
          </m:sSub>
          <m:acc>
            <m:accPr>
              <m:chr m:val="̅"/>
              <m:ctrlPr>
                <w:ins w:id="1526" w:author="Laura Dee" w:date="2023-04-17T10:21:00Z">
                  <w:del w:id="1527" w:author="Jarrett Byrnes" w:date="2023-04-30T13:46:00Z">
                    <w:rPr>
                      <w:rFonts w:ascii="Cambria Math" w:eastAsia="Calibri" w:hAnsi="Cambria Math" w:cs="Calibri"/>
                      <w:b/>
                      <w:bCs/>
                      <w:color w:val="333333"/>
                      <w:sz w:val="24"/>
                      <w:szCs w:val="24"/>
                      <w:shd w:val="pct15" w:color="auto" w:fill="FFFFFF"/>
                    </w:rPr>
                  </w:del>
                </w:ins>
              </m:ctrlPr>
            </m:accPr>
            <m:e>
              <m:sSub>
                <m:sSubPr>
                  <m:ctrlPr>
                    <w:ins w:id="1528" w:author="Laura Dee" w:date="2023-04-17T10:21:00Z">
                      <w:del w:id="1529" w:author="Jarrett Byrnes" w:date="2023-04-30T13:46:00Z">
                        <w:rPr>
                          <w:rFonts w:ascii="Cambria Math" w:eastAsia="Calibri" w:hAnsi="Cambria Math" w:cs="Calibri"/>
                          <w:b/>
                          <w:bCs/>
                          <w:color w:val="333333"/>
                          <w:sz w:val="24"/>
                          <w:szCs w:val="24"/>
                          <w:shd w:val="pct15" w:color="auto" w:fill="FFFFFF"/>
                        </w:rPr>
                      </w:del>
                    </w:ins>
                  </m:ctrlPr>
                </m:sSubPr>
                <m:e>
                  <m:r>
                    <w:ins w:id="1530" w:author="Laura Dee" w:date="2023-04-17T10:21:00Z">
                      <w:del w:id="1531" w:author="Jarrett Byrnes" w:date="2023-04-30T13:46:00Z">
                        <m:rPr>
                          <m:sty m:val="b"/>
                        </m:rPr>
                        <w:rPr>
                          <w:rFonts w:ascii="Cambria Math" w:eastAsia="Calibri" w:hAnsi="Cambria Math" w:cs="Calibri"/>
                          <w:color w:val="333333"/>
                          <w:sz w:val="24"/>
                          <w:szCs w:val="24"/>
                          <w:shd w:val="pct15" w:color="auto" w:fill="FFFFFF"/>
                        </w:rPr>
                        <m:t>x</m:t>
                      </w:del>
                    </w:ins>
                  </m:r>
                </m:e>
                <m:sub>
                  <m:r>
                    <w:ins w:id="1532" w:author="Laura Dee" w:date="2023-04-17T10:21:00Z">
                      <w:del w:id="1533" w:author="Jarrett Byrnes" w:date="2023-04-30T13:46:00Z">
                        <m:rPr>
                          <m:sty m:val="b"/>
                        </m:rPr>
                        <w:rPr>
                          <w:rFonts w:ascii="Cambria Math" w:eastAsia="Calibri" w:hAnsi="Cambria Math" w:cs="Calibri"/>
                          <w:color w:val="333333"/>
                          <w:sz w:val="24"/>
                          <w:szCs w:val="24"/>
                          <w:shd w:val="pct15" w:color="auto" w:fill="FFFFFF"/>
                        </w:rPr>
                        <m:t>i</m:t>
                      </w:del>
                    </w:ins>
                  </m:r>
                </m:sub>
              </m:sSub>
            </m:e>
          </m:acc>
          <m:acc>
            <m:accPr>
              <m:chr m:val="̅"/>
              <m:ctrlPr>
                <w:ins w:id="1534" w:author="Laura Dee" w:date="2023-04-17T10:21:00Z">
                  <w:del w:id="1535" w:author="Jarrett Byrnes" w:date="2023-04-30T13:46:00Z">
                    <w:rPr>
                      <w:rFonts w:ascii="Cambria Math" w:eastAsia="Calibri" w:hAnsi="Cambria Math" w:cs="Calibri"/>
                      <w:b/>
                      <w:bCs/>
                      <w:color w:val="333333"/>
                      <w:sz w:val="24"/>
                      <w:szCs w:val="24"/>
                      <w:shd w:val="pct15" w:color="auto" w:fill="FFFFFF"/>
                    </w:rPr>
                  </w:del>
                </w:ins>
              </m:ctrlPr>
            </m:accPr>
            <m:e>
              <m:sSub>
                <m:sSubPr>
                  <m:ctrlPr>
                    <w:ins w:id="1536" w:author="Laura Dee" w:date="2023-04-17T10:21:00Z">
                      <w:del w:id="1537" w:author="Jarrett Byrnes" w:date="2023-04-30T13:46:00Z">
                        <w:rPr>
                          <w:rFonts w:ascii="Cambria Math" w:eastAsia="Calibri" w:hAnsi="Cambria Math" w:cs="Calibri"/>
                          <w:b/>
                          <w:bCs/>
                          <w:color w:val="333333"/>
                          <w:sz w:val="24"/>
                          <w:szCs w:val="24"/>
                          <w:shd w:val="pct15" w:color="auto" w:fill="FFFFFF"/>
                        </w:rPr>
                      </w:del>
                    </w:ins>
                  </m:ctrlPr>
                </m:sSubPr>
                <m:e>
                  <m:r>
                    <w:ins w:id="1538" w:author="Laura Dee" w:date="2023-04-17T10:21:00Z">
                      <w:del w:id="1539" w:author="Jarrett Byrnes" w:date="2023-04-30T13:46:00Z">
                        <m:rPr>
                          <m:sty m:val="b"/>
                        </m:rPr>
                        <w:rPr>
                          <w:rFonts w:ascii="Cambria Math" w:eastAsia="Calibri" w:hAnsi="Cambria Math" w:cs="Calibri"/>
                          <w:color w:val="333333"/>
                          <w:sz w:val="24"/>
                          <w:szCs w:val="24"/>
                          <w:shd w:val="pct15" w:color="auto" w:fill="FFFFFF"/>
                        </w:rPr>
                        <m:t>x</m:t>
                      </w:del>
                    </w:ins>
                  </m:r>
                </m:e>
                <m:sub>
                  <m:r>
                    <w:ins w:id="1540" w:author="Laura Dee" w:date="2023-04-17T10:21:00Z">
                      <w:del w:id="1541" w:author="Jarrett Byrnes" w:date="2023-04-30T13:46:00Z">
                        <m:rPr>
                          <m:sty m:val="b"/>
                        </m:rPr>
                        <w:rPr>
                          <w:rFonts w:ascii="Cambria Math" w:eastAsia="Calibri" w:hAnsi="Cambria Math" w:cs="Calibri"/>
                          <w:color w:val="333333"/>
                          <w:sz w:val="24"/>
                          <w:szCs w:val="24"/>
                          <w:shd w:val="pct15" w:color="auto" w:fill="FFFFFF"/>
                        </w:rPr>
                        <m:t>j</m:t>
                      </w:del>
                    </w:ins>
                  </m:r>
                </m:sub>
              </m:sSub>
            </m:e>
          </m:acc>
          <m:r>
            <w:ins w:id="1542" w:author="Laura Dee" w:date="2023-04-17T10:21:00Z">
              <w:del w:id="1543" w:author="Jarrett Byrnes" w:date="2023-04-30T13:46:00Z">
                <m:rPr>
                  <m:sty m:val="b"/>
                </m:rPr>
                <w:rPr>
                  <w:rFonts w:ascii="Cambria Math" w:eastAsia="Calibri" w:hAnsi="Cambria Math" w:cs="Calibri"/>
                  <w:color w:val="333333"/>
                  <w:sz w:val="24"/>
                  <w:szCs w:val="24"/>
                  <w:shd w:val="pct15" w:color="auto" w:fill="FFFFFF"/>
                </w:rPr>
                <m:t>+</m:t>
              </w:del>
            </w:ins>
          </m:r>
          <m:sSub>
            <m:sSubPr>
              <m:ctrlPr>
                <w:ins w:id="1544" w:author="Laura Dee" w:date="2023-04-17T10:21:00Z">
                  <w:del w:id="1545" w:author="Jarrett Byrnes" w:date="2023-04-30T13:46:00Z">
                    <w:rPr>
                      <w:rFonts w:ascii="Cambria Math" w:eastAsia="Calibri" w:hAnsi="Cambria Math" w:cs="Calibri"/>
                      <w:b/>
                      <w:bCs/>
                      <w:color w:val="333333"/>
                      <w:sz w:val="24"/>
                      <w:szCs w:val="24"/>
                      <w:shd w:val="pct15" w:color="auto" w:fill="FFFFFF"/>
                    </w:rPr>
                  </w:del>
                </w:ins>
              </m:ctrlPr>
            </m:sSubPr>
            <m:e>
              <m:r>
                <w:ins w:id="1546" w:author="Laura Dee" w:date="2023-04-17T10:21:00Z">
                  <w:del w:id="1547" w:author="Jarrett Byrnes" w:date="2023-04-30T13:46:00Z">
                    <m:rPr>
                      <m:sty m:val="b"/>
                    </m:rPr>
                    <w:rPr>
                      <w:rFonts w:ascii="Cambria Math" w:eastAsia="Calibri" w:hAnsi="Cambria Math" w:cs="Calibri"/>
                      <w:color w:val="333333"/>
                      <w:sz w:val="24"/>
                      <w:szCs w:val="24"/>
                      <w:shd w:val="pct15" w:color="auto" w:fill="FFFFFF"/>
                    </w:rPr>
                    <m:t>δ</m:t>
                  </w:del>
                </w:ins>
              </m:r>
            </m:e>
            <m:sub>
              <m:r>
                <w:ins w:id="1548" w:author="Laura Dee" w:date="2023-04-17T10:21:00Z">
                  <w:del w:id="1549" w:author="Jarrett Byrnes" w:date="2023-04-30T13:46:00Z">
                    <m:rPr>
                      <m:sty m:val="b"/>
                    </m:rPr>
                    <w:rPr>
                      <w:rFonts w:ascii="Cambria Math" w:eastAsia="Calibri" w:hAnsi="Cambria Math" w:cs="Calibri"/>
                      <w:color w:val="333333"/>
                      <w:sz w:val="24"/>
                      <w:szCs w:val="24"/>
                      <w:shd w:val="pct15" w:color="auto" w:fill="FFFFFF"/>
                    </w:rPr>
                    <m:t>i</m:t>
                  </w:del>
                </w:ins>
              </m:r>
            </m:sub>
          </m:sSub>
          <m:r>
            <w:ins w:id="1550" w:author="Laura Dee" w:date="2023-04-17T10:21:00Z">
              <w:del w:id="1551" w:author="Jarrett Byrnes" w:date="2023-04-30T13:46:00Z">
                <m:rPr>
                  <m:sty m:val="b"/>
                </m:rPr>
                <w:rPr>
                  <w:rFonts w:ascii="Cambria Math" w:eastAsia="Calibri" w:hAnsi="Cambria Math" w:cs="Calibri"/>
                  <w:color w:val="333333"/>
                  <w:sz w:val="24"/>
                  <w:szCs w:val="24"/>
                  <w:shd w:val="pct15" w:color="auto" w:fill="FFFFFF"/>
                </w:rPr>
                <m:t>+</m:t>
              </w:del>
            </w:ins>
          </m:r>
          <m:sSub>
            <m:sSubPr>
              <m:ctrlPr>
                <w:ins w:id="1552" w:author="Laura Dee" w:date="2023-04-17T10:21:00Z">
                  <w:del w:id="1553" w:author="Jarrett Byrnes" w:date="2023-04-30T13:46:00Z">
                    <w:rPr>
                      <w:rFonts w:ascii="Cambria Math" w:eastAsia="Calibri" w:hAnsi="Cambria Math" w:cs="Calibri"/>
                      <w:b/>
                      <w:bCs/>
                      <w:color w:val="333333"/>
                      <w:sz w:val="24"/>
                      <w:szCs w:val="24"/>
                      <w:shd w:val="pct15" w:color="auto" w:fill="FFFFFF"/>
                    </w:rPr>
                  </w:del>
                </w:ins>
              </m:ctrlPr>
            </m:sSubPr>
            <m:e>
              <m:r>
                <w:ins w:id="1554" w:author="Laura Dee" w:date="2023-04-17T10:21:00Z">
                  <w:del w:id="1555" w:author="Jarrett Byrnes" w:date="2023-04-30T13:46:00Z">
                    <m:rPr>
                      <m:sty m:val="b"/>
                    </m:rPr>
                    <w:rPr>
                      <w:rFonts w:ascii="Cambria Math" w:eastAsia="Calibri" w:hAnsi="Cambria Math" w:cs="Calibri"/>
                      <w:color w:val="333333"/>
                      <w:sz w:val="24"/>
                      <w:szCs w:val="24"/>
                      <w:shd w:val="pct15" w:color="auto" w:fill="FFFFFF"/>
                    </w:rPr>
                    <m:t>δ</m:t>
                  </w:del>
                </w:ins>
              </m:r>
            </m:e>
            <m:sub>
              <m:r>
                <w:ins w:id="1556" w:author="Laura Dee" w:date="2023-04-17T10:21:00Z">
                  <w:del w:id="1557" w:author="Jarrett Byrnes" w:date="2023-04-30T13:46:00Z">
                    <m:rPr>
                      <m:sty m:val="b"/>
                    </m:rPr>
                    <w:rPr>
                      <w:rFonts w:ascii="Cambria Math" w:eastAsia="Calibri" w:hAnsi="Cambria Math" w:cs="Calibri"/>
                      <w:color w:val="333333"/>
                      <w:sz w:val="24"/>
                      <w:szCs w:val="24"/>
                      <w:shd w:val="pct15" w:color="auto" w:fill="FFFFFF"/>
                    </w:rPr>
                    <m:t>j</m:t>
                  </w:del>
                </w:ins>
              </m:r>
            </m:sub>
          </m:sSub>
          <m:r>
            <w:ins w:id="1558" w:author="Laura Dee" w:date="2023-04-17T10:21:00Z">
              <w:del w:id="1559" w:author="Jarrett Byrnes" w:date="2023-04-30T13:46:00Z">
                <m:rPr>
                  <m:sty m:val="b"/>
                </m:rPr>
                <w:rPr>
                  <w:rFonts w:ascii="Cambria Math" w:eastAsia="Calibri" w:hAnsi="Cambria Math" w:cs="Calibri"/>
                  <w:color w:val="333333"/>
                  <w:sz w:val="24"/>
                  <w:szCs w:val="24"/>
                  <w:shd w:val="pct15" w:color="auto" w:fill="FFFFFF"/>
                </w:rPr>
                <m:t>+</m:t>
              </w:del>
            </w:ins>
          </m:r>
          <m:sSub>
            <m:sSubPr>
              <m:ctrlPr>
                <w:ins w:id="1560" w:author="Laura Dee" w:date="2023-04-17T10:21:00Z">
                  <w:del w:id="1561" w:author="Jarrett Byrnes" w:date="2023-04-30T13:46:00Z">
                    <w:rPr>
                      <w:rFonts w:ascii="Cambria Math" w:eastAsia="Calibri" w:hAnsi="Cambria Math" w:cs="Calibri"/>
                      <w:b/>
                      <w:bCs/>
                      <w:color w:val="333333"/>
                      <w:sz w:val="24"/>
                      <w:szCs w:val="24"/>
                      <w:shd w:val="pct15" w:color="auto" w:fill="FFFFFF"/>
                    </w:rPr>
                  </w:del>
                </w:ins>
              </m:ctrlPr>
            </m:sSubPr>
            <m:e>
              <m:r>
                <w:ins w:id="1562" w:author="Laura Dee" w:date="2023-04-17T10:21:00Z">
                  <w:del w:id="1563" w:author="Jarrett Byrnes" w:date="2023-04-30T13:46:00Z">
                    <m:rPr>
                      <m:sty m:val="b"/>
                    </m:rPr>
                    <w:rPr>
                      <w:rFonts w:ascii="Cambria Math" w:eastAsia="Calibri" w:hAnsi="Cambria Math" w:cs="Calibri"/>
                      <w:color w:val="333333"/>
                      <w:sz w:val="24"/>
                      <w:szCs w:val="24"/>
                      <w:shd w:val="pct15" w:color="auto" w:fill="FFFFFF"/>
                    </w:rPr>
                    <m:t>δ</m:t>
                  </w:del>
                </w:ins>
              </m:r>
            </m:e>
            <m:sub>
              <m:r>
                <w:ins w:id="1564" w:author="Laura Dee" w:date="2023-04-17T10:21:00Z">
                  <w:del w:id="1565" w:author="Jarrett Byrnes" w:date="2023-04-30T13:46:00Z">
                    <m:rPr>
                      <m:sty m:val="b"/>
                    </m:rPr>
                    <w:rPr>
                      <w:rFonts w:ascii="Cambria Math" w:eastAsia="Calibri" w:hAnsi="Cambria Math" w:cs="Calibri"/>
                      <w:color w:val="333333"/>
                      <w:sz w:val="24"/>
                      <w:szCs w:val="24"/>
                      <w:shd w:val="pct15" w:color="auto" w:fill="FFFFFF"/>
                    </w:rPr>
                    <m:t>ij</m:t>
                  </w:del>
                </w:ins>
              </m:r>
            </m:sub>
          </m:sSub>
          <m:r>
            <w:ins w:id="1566" w:author="Laura Dee" w:date="2023-04-17T10:21:00Z">
              <w:del w:id="1567" w:author="Jarrett Byrnes" w:date="2023-04-30T13:46:00Z">
                <m:rPr>
                  <m:sty m:val="b"/>
                </m:rPr>
                <w:rPr>
                  <w:rFonts w:ascii="Cambria Math" w:eastAsia="Calibri" w:hAnsi="Cambria Math" w:cs="Calibri"/>
                  <w:color w:val="333333"/>
                  <w:sz w:val="24"/>
                  <w:szCs w:val="24"/>
                  <w:shd w:val="pct15" w:color="auto" w:fill="FFFFFF"/>
                </w:rPr>
                <m:t>+</m:t>
              </w:del>
            </w:ins>
          </m:r>
          <m:sSub>
            <m:sSubPr>
              <m:ctrlPr>
                <w:ins w:id="1568" w:author="Laura Dee" w:date="2023-04-17T10:21:00Z">
                  <w:del w:id="1569" w:author="Jarrett Byrnes" w:date="2023-04-30T13:46:00Z">
                    <w:rPr>
                      <w:rFonts w:ascii="Cambria Math" w:eastAsia="Calibri" w:hAnsi="Cambria Math" w:cs="Calibri"/>
                      <w:b/>
                      <w:bCs/>
                      <w:color w:val="333333"/>
                      <w:sz w:val="24"/>
                      <w:szCs w:val="24"/>
                      <w:shd w:val="pct15" w:color="auto" w:fill="FFFFFF"/>
                    </w:rPr>
                  </w:del>
                </w:ins>
              </m:ctrlPr>
            </m:sSubPr>
            <m:e>
              <m:r>
                <w:ins w:id="1570" w:author="Laura Dee" w:date="2023-04-17T10:21:00Z">
                  <w:del w:id="1571" w:author="Jarrett Byrnes" w:date="2023-04-30T13:46:00Z">
                    <m:rPr>
                      <m:sty m:val="b"/>
                    </m:rPr>
                    <w:rPr>
                      <w:rFonts w:ascii="Cambria Math" w:eastAsia="Calibri" w:hAnsi="Cambria Math" w:cs="Calibri"/>
                      <w:color w:val="333333"/>
                      <w:sz w:val="24"/>
                      <w:szCs w:val="24"/>
                      <w:shd w:val="pct15" w:color="auto" w:fill="FFFFFF"/>
                    </w:rPr>
                    <m:t>ϵ</m:t>
                  </w:del>
                </w:ins>
              </m:r>
            </m:e>
            <m:sub>
              <m:r>
                <w:ins w:id="1572" w:author="Laura Dee" w:date="2023-04-17T10:21:00Z">
                  <w:del w:id="1573" w:author="Jarrett Byrnes" w:date="2023-04-30T13:46:00Z">
                    <m:rPr>
                      <m:sty m:val="b"/>
                    </m:rPr>
                    <w:rPr>
                      <w:rFonts w:ascii="Cambria Math" w:eastAsia="Calibri" w:hAnsi="Cambria Math" w:cs="Calibri"/>
                      <w:color w:val="333333"/>
                      <w:sz w:val="24"/>
                      <w:szCs w:val="24"/>
                      <w:shd w:val="pct15" w:color="auto" w:fill="FFFFFF"/>
                    </w:rPr>
                    <m:t>ijk</m:t>
                  </w:del>
                </w:ins>
              </m:r>
            </m:sub>
          </m:sSub>
        </m:oMath>
      </m:oMathPara>
    </w:p>
    <w:p w14:paraId="57FCC6AE" w14:textId="751C2D26" w:rsidR="005E4247" w:rsidRPr="00EB534F" w:rsidDel="00EB534F" w:rsidRDefault="005E4247" w:rsidP="005E4247">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574" w:author="Laura Dee" w:date="2023-04-17T10:21:00Z"/>
          <w:del w:id="1575" w:author="Jarrett Byrnes" w:date="2023-04-30T13:46:00Z"/>
          <w:rFonts w:ascii="Calibri" w:eastAsia="Calibri" w:hAnsi="Calibri" w:cs="Calibri"/>
          <w:b/>
          <w:bCs/>
          <w:color w:val="333333"/>
          <w:sz w:val="24"/>
          <w:szCs w:val="24"/>
          <w:shd w:val="pct15" w:color="auto" w:fill="FFFFFF"/>
          <w:rPrChange w:id="1576" w:author="Jarrett Byrnes" w:date="2023-04-30T13:47:00Z">
            <w:rPr>
              <w:ins w:id="1577" w:author="Laura Dee" w:date="2023-04-17T10:21:00Z"/>
              <w:del w:id="1578" w:author="Jarrett Byrnes" w:date="2023-04-30T13:46:00Z"/>
              <w:rFonts w:ascii="Calibri" w:eastAsia="Calibri" w:hAnsi="Calibri" w:cs="Calibri"/>
              <w:color w:val="333333"/>
              <w:sz w:val="24"/>
              <w:szCs w:val="24"/>
              <w:shd w:val="pct15" w:color="auto" w:fill="FFFFFF"/>
            </w:rPr>
          </w:rPrChange>
        </w:rPr>
      </w:pPr>
      <w:ins w:id="1579" w:author="Laura Dee" w:date="2023-04-17T10:21:00Z">
        <w:del w:id="1580" w:author="Jarrett Byrnes" w:date="2023-04-30T13:46:00Z">
          <w:r w:rsidRPr="00EB534F" w:rsidDel="00EB534F">
            <w:rPr>
              <w:rFonts w:ascii="Calibri" w:eastAsia="Calibri" w:hAnsi="Calibri" w:cs="Calibri"/>
              <w:b/>
              <w:bCs/>
              <w:color w:val="333333"/>
              <w:sz w:val="24"/>
              <w:szCs w:val="24"/>
              <w:shd w:val="pct15" w:color="auto" w:fill="FFFFFF"/>
              <w:rPrChange w:id="1581" w:author="Jarrett Byrnes" w:date="2023-04-30T13:47:00Z">
                <w:rPr>
                  <w:rFonts w:ascii="Calibri" w:eastAsia="Calibri" w:hAnsi="Calibri" w:cs="Calibri"/>
                  <w:color w:val="333333"/>
                  <w:sz w:val="24"/>
                  <w:szCs w:val="24"/>
                  <w:shd w:val="pct15" w:color="auto" w:fill="FFFFFF"/>
                </w:rPr>
              </w:rPrChange>
            </w:rPr>
            <w:delText>$$y_{ijk}  = \beta_0 + \beta_1 x_{ijk} +  \beta_2 \bar{x_i}  +  \beta_3 \bar{x_j} +   \beta_4 \bar{x_i} \bar{x_j} + \delta_i + \delta_j + \delta_{ij} + \epsilon_{ijk} $$</w:delText>
          </w:r>
        </w:del>
      </w:ins>
    </w:p>
    <w:p w14:paraId="2CD32183" w14:textId="385986CF" w:rsidR="004C32DF" w:rsidRPr="00EB534F" w:rsidRDefault="005E4247" w:rsidP="001A313E">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582" w:author="Laura Dee" w:date="2023-04-17T10:21:00Z"/>
          <w:rFonts w:ascii="Calibri" w:eastAsia="Calibri" w:hAnsi="Calibri" w:cs="Calibri"/>
          <w:b/>
          <w:bCs/>
          <w:color w:val="333333"/>
          <w:sz w:val="24"/>
          <w:szCs w:val="24"/>
          <w:shd w:val="pct15" w:color="auto" w:fill="FFFFFF"/>
          <w:rPrChange w:id="1583" w:author="Jarrett Byrnes" w:date="2023-04-30T13:47:00Z">
            <w:rPr>
              <w:ins w:id="1584" w:author="Laura Dee" w:date="2023-04-17T10:21:00Z"/>
              <w:rFonts w:ascii="Calibri" w:eastAsia="Calibri" w:hAnsi="Calibri" w:cs="Calibri"/>
              <w:color w:val="333333"/>
              <w:sz w:val="24"/>
              <w:szCs w:val="24"/>
              <w:shd w:val="pct15" w:color="auto" w:fill="FFFFFF"/>
            </w:rPr>
          </w:rPrChange>
        </w:rPr>
      </w:pPr>
      <w:ins w:id="1585" w:author="Laura Dee" w:date="2023-04-17T10:21:00Z">
        <w:del w:id="1586" w:author="Jarrett Byrnes" w:date="2023-04-30T13:46:00Z">
          <w:r w:rsidRPr="00EB534F" w:rsidDel="00EB534F">
            <w:rPr>
              <w:rFonts w:ascii="Calibri" w:eastAsia="Calibri" w:hAnsi="Calibri" w:cs="Calibri"/>
              <w:b/>
              <w:bCs/>
              <w:color w:val="333333"/>
              <w:sz w:val="24"/>
              <w:szCs w:val="24"/>
              <w:shd w:val="pct15" w:color="auto" w:fill="FFFFFF"/>
              <w:rPrChange w:id="1587" w:author="Jarrett Byrnes" w:date="2023-04-30T13:47:00Z">
                <w:rPr>
                  <w:rFonts w:ascii="Calibri" w:eastAsia="Calibri" w:hAnsi="Calibri" w:cs="Calibri"/>
                  <w:color w:val="333333"/>
                  <w:sz w:val="24"/>
                  <w:szCs w:val="24"/>
                  <w:shd w:val="pct15" w:color="auto" w:fill="FFFFFF"/>
                </w:rPr>
              </w:rPrChange>
            </w:rPr>
            <w:delText xml:space="preserve">Here the \delta terms are random effects for site, time, and site:time, although, again, some of these could be unnecessary depending on relevant sources of residual variation. </w:delText>
          </w:r>
          <w:commentRangeEnd w:id="1452"/>
          <w:r w:rsidRPr="00EB534F" w:rsidDel="00EB534F">
            <w:rPr>
              <w:rStyle w:val="CommentReference"/>
              <w:b/>
              <w:bCs/>
              <w:rPrChange w:id="1588" w:author="Jarrett Byrnes" w:date="2023-04-30T13:47:00Z">
                <w:rPr>
                  <w:rStyle w:val="CommentReference"/>
                </w:rPr>
              </w:rPrChange>
            </w:rPr>
            <w:commentReference w:id="1452"/>
          </w:r>
        </w:del>
      </w:ins>
      <w:proofErr w:type="spellStart"/>
      <w:ins w:id="1589" w:author="Jarrett Byrnes" w:date="2023-04-30T13:46:00Z">
        <w:r w:rsidR="00EB534F" w:rsidRPr="00EB534F">
          <w:rPr>
            <w:rFonts w:ascii="Calibri" w:eastAsia="Calibri" w:hAnsi="Calibri" w:cs="Calibri"/>
            <w:b/>
            <w:bCs/>
            <w:color w:val="333333"/>
            <w:sz w:val="24"/>
            <w:szCs w:val="24"/>
            <w:shd w:val="pct15" w:color="auto" w:fill="FFFFFF"/>
            <w:rPrChange w:id="1590" w:author="Jarrett Byrnes" w:date="2023-04-30T13:47:00Z">
              <w:rPr>
                <w:rFonts w:ascii="Calibri" w:eastAsia="Calibri" w:hAnsi="Calibri" w:cs="Calibri"/>
                <w:color w:val="333333"/>
                <w:sz w:val="24"/>
                <w:szCs w:val="24"/>
                <w:shd w:val="pct15" w:color="auto" w:fill="FFFFFF"/>
              </w:rPr>
            </w:rPrChange>
          </w:rPr>
          <w:t>Sp</w:t>
        </w:r>
      </w:ins>
      <w:ins w:id="1591" w:author="Jarrett Byrnes" w:date="2023-04-30T13:47:00Z">
        <w:r w:rsidR="00EB534F" w:rsidRPr="00EB534F">
          <w:rPr>
            <w:rFonts w:ascii="Calibri" w:eastAsia="Calibri" w:hAnsi="Calibri" w:cs="Calibri"/>
            <w:b/>
            <w:bCs/>
            <w:color w:val="333333"/>
            <w:sz w:val="24"/>
            <w:szCs w:val="24"/>
            <w:shd w:val="pct15" w:color="auto" w:fill="FFFFFF"/>
            <w:rPrChange w:id="1592" w:author="Jarrett Byrnes" w:date="2023-04-30T13:47:00Z">
              <w:rPr>
                <w:rFonts w:ascii="Calibri" w:eastAsia="Calibri" w:hAnsi="Calibri" w:cs="Calibri"/>
                <w:color w:val="333333"/>
                <w:sz w:val="24"/>
                <w:szCs w:val="24"/>
                <w:shd w:val="pct15" w:color="auto" w:fill="FFFFFF"/>
              </w:rPr>
            </w:rPrChange>
          </w:rPr>
          <w:t>atio</w:t>
        </w:r>
        <w:proofErr w:type="spellEnd"/>
        <w:r w:rsidR="00EB534F" w:rsidRPr="00EB534F">
          <w:rPr>
            <w:rFonts w:ascii="Calibri" w:eastAsia="Calibri" w:hAnsi="Calibri" w:cs="Calibri"/>
            <w:b/>
            <w:bCs/>
            <w:color w:val="333333"/>
            <w:sz w:val="24"/>
            <w:szCs w:val="24"/>
            <w:shd w:val="pct15" w:color="auto" w:fill="FFFFFF"/>
            <w:rPrChange w:id="1593" w:author="Jarrett Byrnes" w:date="2023-04-30T13:47:00Z">
              <w:rPr>
                <w:rFonts w:ascii="Calibri" w:eastAsia="Calibri" w:hAnsi="Calibri" w:cs="Calibri"/>
                <w:color w:val="333333"/>
                <w:sz w:val="24"/>
                <w:szCs w:val="24"/>
                <w:shd w:val="pct15" w:color="auto" w:fill="FFFFFF"/>
              </w:rPr>
            </w:rPrChange>
          </w:rPr>
          <w:t>-Temporal Omitted Confounders with a single plot sampled per site per year</w:t>
        </w:r>
        <w:r w:rsidR="00EB534F">
          <w:rPr>
            <w:rFonts w:ascii="Calibri" w:eastAsia="Calibri" w:hAnsi="Calibri" w:cs="Calibri"/>
            <w:b/>
            <w:bCs/>
            <w:color w:val="333333"/>
            <w:sz w:val="24"/>
            <w:szCs w:val="24"/>
            <w:shd w:val="pct15" w:color="auto" w:fill="FFFFFF"/>
          </w:rPr>
          <w:t xml:space="preserve">: you’ve gotten yourself in a barrel full of </w:t>
        </w:r>
        <w:proofErr w:type="gramStart"/>
        <w:r w:rsidR="00EB534F">
          <w:rPr>
            <w:rFonts w:ascii="Calibri" w:eastAsia="Calibri" w:hAnsi="Calibri" w:cs="Calibri"/>
            <w:b/>
            <w:bCs/>
            <w:color w:val="333333"/>
            <w:sz w:val="24"/>
            <w:szCs w:val="24"/>
            <w:shd w:val="pct15" w:color="auto" w:fill="FFFFFF"/>
          </w:rPr>
          <w:t>trouble</w:t>
        </w:r>
      </w:ins>
      <w:proofErr w:type="gramEnd"/>
    </w:p>
    <w:p w14:paraId="7D2C3E43"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594" w:author="Jarrett Byrnes" w:date="2023-04-30T13:43:00Z"/>
          <w:rFonts w:ascii="Calibri" w:eastAsia="Calibri" w:hAnsi="Calibri" w:cs="Calibri"/>
          <w:color w:val="333333"/>
          <w:sz w:val="24"/>
          <w:szCs w:val="24"/>
          <w:shd w:val="pct15" w:color="auto" w:fill="FFFFFF"/>
        </w:rPr>
      </w:pPr>
      <w:commentRangeStart w:id="1595"/>
      <w:ins w:id="1596" w:author="Jarrett Byrnes" w:date="2023-04-30T13:43:00Z">
        <w:r w:rsidRPr="00433985">
          <w:rPr>
            <w:rFonts w:ascii="Calibri" w:eastAsia="Calibri" w:hAnsi="Calibri" w:cs="Calibri"/>
            <w:color w:val="333333"/>
            <w:sz w:val="24"/>
            <w:szCs w:val="24"/>
            <w:shd w:val="pct15" w:color="auto" w:fill="FFFFFF"/>
          </w:rPr>
          <w:t>As we are considering spatiotemporal confounders, if we can build structure in our model that accommodates site-specific variation in our confounding variable. In the differencing section above, we discussed that, after differencing, a dummy variable site effect would represent the slope of a site-specific temporal slope. We can use this here and build in that trend explicitly.</w:t>
        </w:r>
      </w:ins>
    </w:p>
    <w:p w14:paraId="255D8382"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597" w:author="Jarrett Byrnes" w:date="2023-04-30T13:43:00Z"/>
          <w:rFonts w:ascii="Calibri" w:eastAsia="Calibri" w:hAnsi="Calibri" w:cs="Calibri"/>
          <w:color w:val="333333"/>
          <w:sz w:val="24"/>
          <w:szCs w:val="24"/>
          <w:shd w:val="pct15" w:color="auto" w:fill="FFFFFF"/>
        </w:rPr>
      </w:pPr>
      <w:ins w:id="1598" w:author="Jarrett Byrnes" w:date="2023-04-30T13:43:00Z">
        <w:r w:rsidRPr="00433985">
          <w:rPr>
            <w:rFonts w:ascii="Calibri" w:eastAsia="Calibri" w:hAnsi="Calibri" w:cs="Calibri"/>
            <w:noProof/>
            <w:color w:val="333333"/>
            <w:sz w:val="24"/>
            <w:szCs w:val="24"/>
            <w:shd w:val="pct15" w:color="auto" w:fill="FFFFFF"/>
          </w:rPr>
          <w:drawing>
            <wp:inline distT="19050" distB="19050" distL="19050" distR="19050" wp14:anchorId="4ADE617E" wp14:editId="504EEE32">
              <wp:extent cx="2844800" cy="241300"/>
              <wp:effectExtent l="0" t="0" r="0" b="0"/>
              <wp:docPr id="1398322506" name="Picture 1398322506" descr="y_{ij} = \beta_0 + \beta_1 x_{ij} + \gamma z_i  + \sum \lambda_i x_{i} j + e_{ij}"/>
              <wp:cNvGraphicFramePr/>
              <a:graphic xmlns:a="http://schemas.openxmlformats.org/drawingml/2006/main">
                <a:graphicData uri="http://schemas.openxmlformats.org/drawingml/2006/picture">
                  <pic:pic xmlns:pic="http://schemas.openxmlformats.org/drawingml/2006/picture">
                    <pic:nvPicPr>
                      <pic:cNvPr id="0" name="image3.gif" descr="y_{ij} = \beta_0 + \beta_1 x_{ij} + \gamma z_i  + \sum \lambda_i x_{i} j + e_{ij}"/>
                      <pic:cNvPicPr preferRelativeResize="0"/>
                    </pic:nvPicPr>
                    <pic:blipFill>
                      <a:blip r:embed="rId10"/>
                      <a:srcRect/>
                      <a:stretch>
                        <a:fillRect/>
                      </a:stretch>
                    </pic:blipFill>
                    <pic:spPr>
                      <a:xfrm>
                        <a:off x="0" y="0"/>
                        <a:ext cx="2844800" cy="241300"/>
                      </a:xfrm>
                      <a:prstGeom prst="rect">
                        <a:avLst/>
                      </a:prstGeom>
                      <a:ln/>
                    </pic:spPr>
                  </pic:pic>
                </a:graphicData>
              </a:graphic>
            </wp:inline>
          </w:drawing>
        </w:r>
      </w:ins>
    </w:p>
    <w:p w14:paraId="0F8ACCC0"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599" w:author="Jarrett Byrnes" w:date="2023-04-30T13:43:00Z"/>
          <w:rFonts w:ascii="Calibri" w:eastAsia="Calibri" w:hAnsi="Calibri" w:cs="Calibri"/>
          <w:b/>
          <w:color w:val="66AA66"/>
          <w:sz w:val="24"/>
          <w:szCs w:val="24"/>
          <w:shd w:val="pct15" w:color="auto" w:fill="FFFFFF"/>
        </w:rPr>
      </w:pPr>
      <w:ins w:id="1600" w:author="Jarrett Byrnes" w:date="2023-04-30T13:43:00Z">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y</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0</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proofErr w:type="gramStart"/>
        <w:r w:rsidRPr="00433985">
          <w:rPr>
            <w:rFonts w:ascii="Calibri" w:eastAsia="Calibri" w:hAnsi="Calibri" w:cs="Calibri"/>
            <w:b/>
            <w:color w:val="006600"/>
            <w:sz w:val="24"/>
            <w:szCs w:val="24"/>
            <w:shd w:val="pct15" w:color="auto" w:fill="FFFFFF"/>
          </w:rPr>
          <w:t>1</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proofErr w:type="gramEnd"/>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\gamma</w:t>
        </w:r>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color w:val="333333"/>
            <w:sz w:val="24"/>
            <w:szCs w:val="24"/>
            <w:shd w:val="pct15" w:color="auto" w:fill="FFFFFF"/>
          </w:rPr>
          <w:t xml:space="preserve">  + \sum </w:t>
        </w:r>
        <w:r w:rsidRPr="00433985">
          <w:rPr>
            <w:rFonts w:ascii="Calibri" w:eastAsia="Calibri" w:hAnsi="Calibri" w:cs="Calibri"/>
            <w:b/>
            <w:color w:val="333333"/>
            <w:sz w:val="24"/>
            <w:szCs w:val="24"/>
            <w:shd w:val="pct15" w:color="auto" w:fill="FFFFFF"/>
          </w:rPr>
          <w:t>\</w:t>
        </w:r>
        <w:proofErr w:type="spellStart"/>
        <w:r w:rsidRPr="00433985">
          <w:rPr>
            <w:rFonts w:ascii="Calibri" w:eastAsia="Calibri" w:hAnsi="Calibri" w:cs="Calibri"/>
            <w:b/>
            <w:color w:val="333333"/>
            <w:sz w:val="24"/>
            <w:szCs w:val="24"/>
            <w:shd w:val="pct15" w:color="auto" w:fill="FFFFFF"/>
          </w:rPr>
          <w:t>lambda_i</w:t>
        </w:r>
        <w:proofErr w:type="spellEnd"/>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j</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 xml:space="preserve">+ </w:t>
        </w:r>
        <w:r w:rsidRPr="00433985">
          <w:rPr>
            <w:rFonts w:ascii="Calibri" w:eastAsia="Calibri" w:hAnsi="Calibri" w:cs="Calibri"/>
            <w:color w:val="005577"/>
            <w:sz w:val="24"/>
            <w:szCs w:val="24"/>
            <w:shd w:val="pct15" w:color="auto" w:fill="FFFFFF"/>
          </w:rPr>
          <w:t>e</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ins>
    </w:p>
    <w:p w14:paraId="5ADD8FE8"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601" w:author="Jarrett Byrnes" w:date="2023-04-30T13:43:00Z"/>
          <w:rFonts w:ascii="Calibri" w:eastAsia="Calibri" w:hAnsi="Calibri" w:cs="Calibri"/>
          <w:color w:val="333333"/>
          <w:sz w:val="24"/>
          <w:szCs w:val="24"/>
          <w:shd w:val="pct15" w:color="auto" w:fill="FFFFFF"/>
        </w:rPr>
      </w:pPr>
      <w:ins w:id="1602" w:author="Jarrett Byrnes" w:date="2023-04-30T13:43:00Z">
        <w:r w:rsidRPr="00433985">
          <w:rPr>
            <w:rFonts w:ascii="Calibri" w:eastAsia="Calibri" w:hAnsi="Calibri" w:cs="Calibri"/>
            <w:color w:val="333333"/>
            <w:sz w:val="24"/>
            <w:szCs w:val="24"/>
            <w:shd w:val="pct15" w:color="auto" w:fill="FFFFFF"/>
          </w:rPr>
          <w:t xml:space="preserve">OLD AND I THINK WRONG $ </w:t>
        </w:r>
        <w:r w:rsidRPr="00433985">
          <w:rPr>
            <w:rFonts w:ascii="Calibri" w:eastAsia="Calibri" w:hAnsi="Calibri" w:cs="Calibri"/>
            <w:color w:val="005577"/>
            <w:sz w:val="24"/>
            <w:szCs w:val="24"/>
            <w:shd w:val="pct15" w:color="auto" w:fill="FFFFFF"/>
          </w:rPr>
          <w:t>y</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0</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proofErr w:type="gramStart"/>
        <w:r w:rsidRPr="00433985">
          <w:rPr>
            <w:rFonts w:ascii="Calibri" w:eastAsia="Calibri" w:hAnsi="Calibri" w:cs="Calibri"/>
            <w:b/>
            <w:color w:val="006600"/>
            <w:sz w:val="24"/>
            <w:szCs w:val="24"/>
            <w:shd w:val="pct15" w:color="auto" w:fill="FFFFFF"/>
          </w:rPr>
          <w:t>1</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proofErr w:type="gramEnd"/>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\gamma</w:t>
        </w:r>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005577"/>
            <w:sz w:val="24"/>
            <w:szCs w:val="24"/>
            <w:shd w:val="pct15" w:color="auto" w:fill="FFFFFF"/>
          </w:rPr>
          <w:t>z</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color w:val="333333"/>
            <w:sz w:val="24"/>
            <w:szCs w:val="24"/>
            <w:shd w:val="pct15" w:color="auto" w:fill="FFFFFF"/>
          </w:rPr>
          <w:t xml:space="preserve">  + \sum </w:t>
        </w:r>
        <w:r w:rsidRPr="00433985">
          <w:rPr>
            <w:rFonts w:ascii="Calibri" w:eastAsia="Calibri" w:hAnsi="Calibri" w:cs="Calibri"/>
            <w:b/>
            <w:color w:val="333333"/>
            <w:sz w:val="24"/>
            <w:szCs w:val="24"/>
            <w:shd w:val="pct15" w:color="auto" w:fill="FFFFFF"/>
          </w:rPr>
          <w:t>\</w:t>
        </w:r>
        <w:proofErr w:type="spellStart"/>
        <w:r w:rsidRPr="00433985">
          <w:rPr>
            <w:rFonts w:ascii="Calibri" w:eastAsia="Calibri" w:hAnsi="Calibri" w:cs="Calibri"/>
            <w:b/>
            <w:color w:val="333333"/>
            <w:sz w:val="24"/>
            <w:szCs w:val="24"/>
            <w:shd w:val="pct15" w:color="auto" w:fill="FFFFFF"/>
          </w:rPr>
          <w:t>lambda_i</w:t>
        </w:r>
        <w:proofErr w:type="spellEnd"/>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j</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 xml:space="preserve">+ </w:t>
        </w:r>
        <w:r w:rsidRPr="00433985">
          <w:rPr>
            <w:rFonts w:ascii="Calibri" w:eastAsia="Calibri" w:hAnsi="Calibri" w:cs="Calibri"/>
            <w:color w:val="005577"/>
            <w:sz w:val="24"/>
            <w:szCs w:val="24"/>
            <w:shd w:val="pct15" w:color="auto" w:fill="FFFFFF"/>
          </w:rPr>
          <w:t>e</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ins>
    </w:p>
    <w:p w14:paraId="00E68CEE"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603" w:author="Jarrett Byrnes" w:date="2023-04-30T13:43:00Z"/>
          <w:rFonts w:ascii="Calibri" w:eastAsia="Calibri" w:hAnsi="Calibri" w:cs="Calibri"/>
          <w:color w:val="333333"/>
          <w:sz w:val="24"/>
          <w:szCs w:val="24"/>
          <w:shd w:val="pct15" w:color="auto" w:fill="FFFFFF"/>
        </w:rPr>
      </w:pPr>
      <w:ins w:id="1604" w:author="Jarrett Byrnes" w:date="2023-04-30T13:43:00Z">
        <w:r w:rsidRPr="00433985">
          <w:rPr>
            <w:rFonts w:ascii="Calibri" w:eastAsia="Calibri" w:hAnsi="Calibri" w:cs="Calibri"/>
            <w:color w:val="333333"/>
            <w:sz w:val="24"/>
            <w:szCs w:val="24"/>
            <w:shd w:val="pct15" w:color="auto" w:fill="FFFFFF"/>
          </w:rPr>
          <w:t>Where x</w:t>
        </w:r>
        <w:r w:rsidRPr="00433985">
          <w:rPr>
            <w:rFonts w:ascii="Calibri" w:eastAsia="Calibri" w:hAnsi="Calibri" w:cs="Calibri"/>
            <w:color w:val="333333"/>
            <w:sz w:val="24"/>
            <w:szCs w:val="24"/>
            <w:shd w:val="pct15" w:color="auto" w:fill="FFFFFF"/>
            <w:vertAlign w:val="subscript"/>
          </w:rPr>
          <w:t xml:space="preserve">i </w:t>
        </w:r>
        <w:r w:rsidRPr="00433985">
          <w:rPr>
            <w:rFonts w:ascii="Calibri" w:eastAsia="Calibri" w:hAnsi="Calibri" w:cs="Calibri"/>
            <w:color w:val="333333"/>
            <w:sz w:val="24"/>
            <w:szCs w:val="24"/>
            <w:shd w:val="pct15" w:color="auto" w:fill="FFFFFF"/>
          </w:rPr>
          <w:t xml:space="preserve">is a dummy variable for site. To accommodate spatiotemporal variation, however, we will need additional nonlinear terms that enable, for example, sites to have individual nonlinear trajectories without eating up </w:t>
        </w:r>
        <w:proofErr w:type="gramStart"/>
        <w:r w:rsidRPr="00433985">
          <w:rPr>
            <w:rFonts w:ascii="Calibri" w:eastAsia="Calibri" w:hAnsi="Calibri" w:cs="Calibri"/>
            <w:color w:val="333333"/>
            <w:sz w:val="24"/>
            <w:szCs w:val="24"/>
            <w:shd w:val="pct15" w:color="auto" w:fill="FFFFFF"/>
          </w:rPr>
          <w:t>all of</w:t>
        </w:r>
        <w:proofErr w:type="gramEnd"/>
        <w:r w:rsidRPr="00433985">
          <w:rPr>
            <w:rFonts w:ascii="Calibri" w:eastAsia="Calibri" w:hAnsi="Calibri" w:cs="Calibri"/>
            <w:color w:val="333333"/>
            <w:sz w:val="24"/>
            <w:szCs w:val="24"/>
            <w:shd w:val="pct15" w:color="auto" w:fill="FFFFFF"/>
          </w:rPr>
          <w:t xml:space="preserve"> the degrees of freedom from time. For example</w:t>
        </w:r>
      </w:ins>
    </w:p>
    <w:p w14:paraId="27B92B2D"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605" w:author="Jarrett Byrnes" w:date="2023-04-30T13:43:00Z"/>
          <w:rFonts w:ascii="Calibri" w:eastAsia="Calibri" w:hAnsi="Calibri" w:cs="Calibri"/>
          <w:color w:val="333333"/>
          <w:sz w:val="24"/>
          <w:szCs w:val="24"/>
          <w:shd w:val="pct15" w:color="auto" w:fill="FFFFFF"/>
        </w:rPr>
      </w:pPr>
      <w:ins w:id="1606" w:author="Jarrett Byrnes" w:date="2023-04-30T13:43:00Z">
        <w:r w:rsidRPr="00433985">
          <w:rPr>
            <w:rFonts w:ascii="Calibri" w:eastAsia="Calibri" w:hAnsi="Calibri" w:cs="Calibri"/>
            <w:noProof/>
            <w:color w:val="333333"/>
            <w:sz w:val="24"/>
            <w:szCs w:val="24"/>
            <w:shd w:val="pct15" w:color="auto" w:fill="FFFFFF"/>
          </w:rPr>
          <w:drawing>
            <wp:inline distT="19050" distB="19050" distL="19050" distR="19050" wp14:anchorId="7F14E2AE" wp14:editId="5F492A57">
              <wp:extent cx="4889500" cy="241300"/>
              <wp:effectExtent l="0" t="0" r="0" b="0"/>
              <wp:docPr id="995054028" name="Picture 995054028" descr="y_{ij} = \beta_0 + \beta_1 x_{ij} + \gamma z_i  + \sum \lambda_{1i} x_{i} j +  \sum \lambda_{2i} x_{i} j^2 +  \sum \lambda_{3i} x_{i} j^3 + e_{ij}"/>
              <wp:cNvGraphicFramePr/>
              <a:graphic xmlns:a="http://schemas.openxmlformats.org/drawingml/2006/main">
                <a:graphicData uri="http://schemas.openxmlformats.org/drawingml/2006/picture">
                  <pic:pic xmlns:pic="http://schemas.openxmlformats.org/drawingml/2006/picture">
                    <pic:nvPicPr>
                      <pic:cNvPr id="0" name="image7.gif" descr="y_{ij} = \beta_0 + \beta_1 x_{ij} + \gamma z_i  + \sum \lambda_{1i} x_{i} j +  \sum \lambda_{2i} x_{i} j^2 +  \sum \lambda_{3i} x_{i} j^3 + e_{ij}"/>
                      <pic:cNvPicPr preferRelativeResize="0"/>
                    </pic:nvPicPr>
                    <pic:blipFill>
                      <a:blip r:embed="rId11"/>
                      <a:srcRect/>
                      <a:stretch>
                        <a:fillRect/>
                      </a:stretch>
                    </pic:blipFill>
                    <pic:spPr>
                      <a:xfrm>
                        <a:off x="0" y="0"/>
                        <a:ext cx="4889500" cy="241300"/>
                      </a:xfrm>
                      <a:prstGeom prst="rect">
                        <a:avLst/>
                      </a:prstGeom>
                      <a:ln/>
                    </pic:spPr>
                  </pic:pic>
                </a:graphicData>
              </a:graphic>
            </wp:inline>
          </w:drawing>
        </w:r>
      </w:ins>
    </w:p>
    <w:p w14:paraId="05BA3757"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607" w:author="Jarrett Byrnes" w:date="2023-04-30T13:43:00Z"/>
          <w:rFonts w:ascii="Calibri" w:eastAsia="Calibri" w:hAnsi="Calibri" w:cs="Calibri"/>
          <w:b/>
          <w:color w:val="66AA66"/>
          <w:sz w:val="24"/>
          <w:szCs w:val="24"/>
          <w:shd w:val="pct15" w:color="auto" w:fill="FFFFFF"/>
        </w:rPr>
      </w:pPr>
      <w:ins w:id="1608" w:author="Jarrett Byrnes" w:date="2023-04-30T13:43:00Z">
        <w:r w:rsidRPr="00433985">
          <w:rPr>
            <w:rFonts w:ascii="Calibri" w:eastAsia="Calibri" w:hAnsi="Calibri" w:cs="Calibri"/>
            <w:color w:val="333333"/>
            <w:sz w:val="24"/>
            <w:szCs w:val="24"/>
            <w:shd w:val="pct15" w:color="auto" w:fill="FFFFFF"/>
          </w:rPr>
          <w:t>$</w:t>
        </w:r>
        <w:r w:rsidRPr="00433985">
          <w:rPr>
            <w:rFonts w:ascii="Calibri" w:eastAsia="Calibri" w:hAnsi="Calibri" w:cs="Calibri"/>
            <w:color w:val="005577"/>
            <w:sz w:val="24"/>
            <w:szCs w:val="24"/>
            <w:shd w:val="pct15" w:color="auto" w:fill="FFFFFF"/>
          </w:rPr>
          <w:t>y</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0</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1</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\gamma</w:t>
        </w:r>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005577"/>
            <w:sz w:val="24"/>
            <w:szCs w:val="24"/>
            <w:shd w:val="pct15" w:color="auto" w:fill="FFFFFF"/>
          </w:rPr>
          <w:t>z</w:t>
        </w:r>
        <w:r w:rsidRPr="00433985">
          <w:rPr>
            <w:rFonts w:ascii="Calibri" w:eastAsia="Calibri" w:hAnsi="Calibri" w:cs="Calibri"/>
            <w:b/>
            <w:color w:val="00AA00"/>
            <w:sz w:val="24"/>
            <w:szCs w:val="24"/>
            <w:shd w:val="pct15" w:color="auto" w:fill="FFFFFF"/>
          </w:rPr>
          <w:t>_</w:t>
        </w:r>
        <w:proofErr w:type="gram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color w:val="333333"/>
            <w:sz w:val="24"/>
            <w:szCs w:val="24"/>
            <w:shd w:val="pct15" w:color="auto" w:fill="FFFFFF"/>
          </w:rPr>
          <w:t xml:space="preserve">  +</w:t>
        </w:r>
        <w:proofErr w:type="gramEnd"/>
        <w:r w:rsidRPr="00433985">
          <w:rPr>
            <w:rFonts w:ascii="Calibri" w:eastAsia="Calibri" w:hAnsi="Calibri" w:cs="Calibri"/>
            <w:color w:val="333333"/>
            <w:sz w:val="24"/>
            <w:szCs w:val="24"/>
            <w:shd w:val="pct15" w:color="auto" w:fill="FFFFFF"/>
          </w:rPr>
          <w:t xml:space="preserve"> \sum </w:t>
        </w:r>
        <w:r w:rsidRPr="00433985">
          <w:rPr>
            <w:rFonts w:ascii="Calibri" w:eastAsia="Calibri" w:hAnsi="Calibri" w:cs="Calibri"/>
            <w:b/>
            <w:color w:val="333333"/>
            <w:sz w:val="24"/>
            <w:szCs w:val="24"/>
            <w:shd w:val="pct15" w:color="auto" w:fill="FFFFFF"/>
          </w:rPr>
          <w:t>\lambda_{1i}</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 xml:space="preserve">j + </w:t>
        </w:r>
        <w:r w:rsidRPr="00433985">
          <w:rPr>
            <w:rFonts w:ascii="Calibri" w:eastAsia="Calibri" w:hAnsi="Calibri" w:cs="Calibri"/>
            <w:color w:val="333333"/>
            <w:sz w:val="24"/>
            <w:szCs w:val="24"/>
            <w:shd w:val="pct15" w:color="auto" w:fill="FFFFFF"/>
          </w:rPr>
          <w:t xml:space="preserve"> \sum </w:t>
        </w:r>
        <w:r w:rsidRPr="00433985">
          <w:rPr>
            <w:rFonts w:ascii="Calibri" w:eastAsia="Calibri" w:hAnsi="Calibri" w:cs="Calibri"/>
            <w:b/>
            <w:color w:val="333333"/>
            <w:sz w:val="24"/>
            <w:szCs w:val="24"/>
            <w:shd w:val="pct15" w:color="auto" w:fill="FFFFFF"/>
          </w:rPr>
          <w:t>\lambda_{2i}</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 xml:space="preserve">j^2 + </w:t>
        </w:r>
        <w:r w:rsidRPr="00433985">
          <w:rPr>
            <w:rFonts w:ascii="Calibri" w:eastAsia="Calibri" w:hAnsi="Calibri" w:cs="Calibri"/>
            <w:color w:val="333333"/>
            <w:sz w:val="24"/>
            <w:szCs w:val="24"/>
            <w:shd w:val="pct15" w:color="auto" w:fill="FFFFFF"/>
          </w:rPr>
          <w:t xml:space="preserve"> \sum </w:t>
        </w:r>
        <w:r w:rsidRPr="00433985">
          <w:rPr>
            <w:rFonts w:ascii="Calibri" w:eastAsia="Calibri" w:hAnsi="Calibri" w:cs="Calibri"/>
            <w:b/>
            <w:color w:val="333333"/>
            <w:sz w:val="24"/>
            <w:szCs w:val="24"/>
            <w:shd w:val="pct15" w:color="auto" w:fill="FFFFFF"/>
          </w:rPr>
          <w:t>\lambda_{3i}</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j^3</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 xml:space="preserve">+ </w:t>
        </w:r>
        <w:r w:rsidRPr="00433985">
          <w:rPr>
            <w:rFonts w:ascii="Calibri" w:eastAsia="Calibri" w:hAnsi="Calibri" w:cs="Calibri"/>
            <w:color w:val="005577"/>
            <w:sz w:val="24"/>
            <w:szCs w:val="24"/>
            <w:shd w:val="pct15" w:color="auto" w:fill="FFFFFF"/>
          </w:rPr>
          <w:t>e</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ins>
    </w:p>
    <w:p w14:paraId="53E9C95A"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609" w:author="Jarrett Byrnes" w:date="2023-04-30T13:43:00Z"/>
          <w:rFonts w:ascii="Calibri" w:eastAsia="Calibri" w:hAnsi="Calibri" w:cs="Calibri"/>
          <w:color w:val="333333"/>
          <w:sz w:val="24"/>
          <w:szCs w:val="24"/>
          <w:shd w:val="pct15" w:color="auto" w:fill="FFFFFF"/>
        </w:rPr>
      </w:pPr>
      <w:ins w:id="1610" w:author="Jarrett Byrnes" w:date="2023-04-30T13:43:00Z">
        <w:r w:rsidRPr="00433985">
          <w:rPr>
            <w:rFonts w:ascii="Calibri" w:eastAsia="Calibri" w:hAnsi="Calibri" w:cs="Calibri"/>
            <w:color w:val="333333"/>
            <w:sz w:val="24"/>
            <w:szCs w:val="24"/>
            <w:shd w:val="pct15" w:color="auto" w:fill="FFFFFF"/>
          </w:rPr>
          <w:lastRenderedPageBreak/>
          <w:t xml:space="preserve">allows for a cubic fit trend that differs by site. For a practical example, Dee et al. (2016) examined the effects of biodiversity on fisheries yields using Large Marine Ecosystems (LMEs) as spatial units of replication followed through time; they controlled for spatiotemporal omitted variables via squared temporal trends that varied by LME using squared per-LME trends as well as LME fixed effects for intercepts in addition to </w:t>
        </w:r>
        <w:r>
          <w:rPr>
            <w:rFonts w:ascii="Calibri" w:eastAsia="Calibri" w:hAnsi="Calibri" w:cs="Calibri"/>
            <w:color w:val="333333"/>
            <w:sz w:val="24"/>
            <w:szCs w:val="24"/>
            <w:shd w:val="pct15" w:color="auto" w:fill="FFFFFF"/>
          </w:rPr>
          <w:t xml:space="preserve">controlling for </w:t>
        </w:r>
        <w:r w:rsidRPr="00433985">
          <w:rPr>
            <w:rFonts w:ascii="Calibri" w:eastAsia="Calibri" w:hAnsi="Calibri" w:cs="Calibri"/>
            <w:color w:val="333333"/>
            <w:sz w:val="24"/>
            <w:szCs w:val="24"/>
            <w:shd w:val="pct15" w:color="auto" w:fill="FFFFFF"/>
          </w:rPr>
          <w:t xml:space="preserve">multiple observed confounders. Similar approaches can likely be taken with site-specific Generalized Additive Models </w:t>
        </w:r>
        <w:r>
          <w:rPr>
            <w:rFonts w:ascii="Calibri" w:eastAsia="Calibri" w:hAnsi="Calibri" w:cs="Calibri"/>
            <w:color w:val="333333"/>
            <w:sz w:val="24"/>
            <w:szCs w:val="24"/>
            <w:shd w:val="pct15" w:color="auto" w:fill="FFFFFF"/>
          </w:rPr>
          <w:fldChar w:fldCharType="begin"/>
        </w:r>
        <w:r>
          <w:rPr>
            <w:rFonts w:ascii="Calibri" w:eastAsia="Calibri" w:hAnsi="Calibri" w:cs="Calibri"/>
            <w:color w:val="333333"/>
            <w:sz w:val="24"/>
            <w:szCs w:val="24"/>
            <w:shd w:val="pct15" w:color="auto" w:fill="FFFFFF"/>
          </w:rPr>
          <w:instrText xml:space="preserve"> ADDIN ZOTERO_ITEM CSL_CITATION {"citationID":"iZn7nEHm","properties":{"formattedCitation":"(Wood 2017)","plainCitation":"(Wood 2017)","noteIndex":0},"citationItems":[{"id":12810,"uris":["http://zotero.org/groups/4833414/items/638QTU4R"],"itemData":{"id":12810,"type":"book","abstract":"The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self-study.","edition":"2","event-place":"New York","ISBN":"978-1-315-37027-9","note":"DOI: 10.1201/9781315370279","number-of-pages":"496","publisher":"Chapman and Hall/CRC","publisher-place":"New York","title":"Generalized Additive Models: An Introduction with R, Second Edition","title-short":"Generalized Additive Models","author":[{"family":"Wood","given":"Simon N."}],"issued":{"date-parts":[["2017",5,2]]}}}],"schema":"https://github.com/citation-style-language/schema/raw/master/csl-citation.json"} </w:instrText>
        </w:r>
        <w:r>
          <w:rPr>
            <w:rFonts w:ascii="Calibri" w:eastAsia="Calibri" w:hAnsi="Calibri" w:cs="Calibri"/>
            <w:color w:val="333333"/>
            <w:sz w:val="24"/>
            <w:szCs w:val="24"/>
            <w:shd w:val="pct15" w:color="auto" w:fill="FFFFFF"/>
          </w:rPr>
          <w:fldChar w:fldCharType="separate"/>
        </w:r>
        <w:r>
          <w:rPr>
            <w:rFonts w:ascii="Calibri" w:eastAsia="Calibri" w:hAnsi="Calibri" w:cs="Calibri"/>
            <w:noProof/>
            <w:color w:val="333333"/>
            <w:sz w:val="24"/>
            <w:szCs w:val="24"/>
            <w:shd w:val="pct15" w:color="auto" w:fill="FFFFFF"/>
          </w:rPr>
          <w:t>(Wood 2017)</w:t>
        </w:r>
        <w:r>
          <w:rPr>
            <w:rFonts w:ascii="Calibri" w:eastAsia="Calibri" w:hAnsi="Calibri" w:cs="Calibri"/>
            <w:color w:val="333333"/>
            <w:sz w:val="24"/>
            <w:szCs w:val="24"/>
            <w:shd w:val="pct15" w:color="auto" w:fill="FFFFFF"/>
          </w:rPr>
          <w:fldChar w:fldCharType="end"/>
        </w:r>
        <w:r w:rsidRPr="00433985">
          <w:rPr>
            <w:rFonts w:ascii="Calibri" w:eastAsia="Calibri" w:hAnsi="Calibri" w:cs="Calibri"/>
            <w:color w:val="333333"/>
            <w:sz w:val="24"/>
            <w:szCs w:val="24"/>
            <w:shd w:val="pct15" w:color="auto" w:fill="FFFFFF"/>
          </w:rPr>
          <w:t>. Smoothing terms in GAMs, however, are fit in the same manner as random effects, leading to concerns about violating the random effects assumption. Residuals from site-specific GAM effects could be an alternate way to handle spatiotemporal OVB, however, by assigning all variation to the GAM, we risk throwing out some of the signal of casual drivers.</w:t>
        </w:r>
        <w:commentRangeEnd w:id="1595"/>
        <w:r>
          <w:rPr>
            <w:rStyle w:val="CommentReference"/>
          </w:rPr>
          <w:commentReference w:id="1595"/>
        </w:r>
      </w:ins>
    </w:p>
    <w:p w14:paraId="2EE408A4" w14:textId="77777777" w:rsidR="00EB534F" w:rsidRPr="001A313E" w:rsidRDefault="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Change w:id="1611" w:author="Laura Dee" w:date="2023-04-17T10:21:00Z">
            <w:rPr>
              <w:rFonts w:ascii="Calibri" w:eastAsia="Calibri" w:hAnsi="Calibri" w:cs="Calibri"/>
              <w:color w:val="000000" w:themeColor="text1"/>
              <w:sz w:val="24"/>
              <w:szCs w:val="24"/>
              <w:lang w:val="pt-BR"/>
            </w:rPr>
          </w:rPrChange>
        </w:rPr>
        <w:pPrChange w:id="1612" w:author="Laura Dee" w:date="2023-04-17T10:21:00Z">
          <w:pPr>
            <w:widowControl w:val="0"/>
            <w:pBdr>
              <w:top w:val="nil"/>
              <w:left w:val="nil"/>
              <w:bottom w:val="nil"/>
              <w:right w:val="nil"/>
              <w:between w:val="nil"/>
            </w:pBdr>
          </w:pPr>
        </w:pPrChange>
      </w:pPr>
    </w:p>
    <w:sectPr w:rsidR="00EB534F" w:rsidRPr="001A313E" w:rsidSect="00F87D5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7" w:author="Laura Dee" w:date="2023-04-17T10:13:00Z" w:initials="LD">
    <w:p w14:paraId="18C1C271" w14:textId="77777777" w:rsidR="00A037A1" w:rsidRDefault="00A037A1" w:rsidP="00854A52">
      <w:r>
        <w:rPr>
          <w:rStyle w:val="CommentReference"/>
        </w:rPr>
        <w:annotationRef/>
      </w:r>
      <w:r>
        <w:rPr>
          <w:color w:val="1154CC"/>
          <w:sz w:val="20"/>
          <w:szCs w:val="20"/>
          <w:highlight w:val="white"/>
          <w:u w:val="single"/>
        </w:rPr>
        <w:t xml:space="preserve">I added a Supplemental Information at the end of this </w:t>
      </w:r>
      <w:proofErr w:type="spellStart"/>
      <w:r>
        <w:rPr>
          <w:color w:val="1154CC"/>
          <w:sz w:val="20"/>
          <w:szCs w:val="20"/>
          <w:highlight w:val="white"/>
          <w:u w:val="single"/>
        </w:rPr>
        <w:t>docuemnt</w:t>
      </w:r>
      <w:proofErr w:type="spellEnd"/>
      <w:r>
        <w:rPr>
          <w:color w:val="1154CC"/>
          <w:sz w:val="20"/>
          <w:szCs w:val="20"/>
          <w:highlight w:val="white"/>
          <w:u w:val="single"/>
        </w:rPr>
        <w:t xml:space="preserve"> </w:t>
      </w:r>
      <w:proofErr w:type="gramStart"/>
      <w:r>
        <w:rPr>
          <w:color w:val="1154CC"/>
          <w:sz w:val="20"/>
          <w:szCs w:val="20"/>
          <w:highlight w:val="white"/>
          <w:u w:val="single"/>
        </w:rPr>
        <w:t>too</w:t>
      </w:r>
      <w:proofErr w:type="gramEnd"/>
    </w:p>
    <w:p w14:paraId="37BF0EEB" w14:textId="77777777" w:rsidR="00A037A1" w:rsidRDefault="00A037A1" w:rsidP="00854A52"/>
  </w:comment>
  <w:comment w:id="163" w:author="Laura Dee" w:date="2023-05-05T12:21:00Z" w:initials="LD">
    <w:p w14:paraId="158F7265" w14:textId="77777777" w:rsidR="00357C2D" w:rsidRDefault="00357C2D" w:rsidP="00BE2211">
      <w:r>
        <w:rPr>
          <w:rStyle w:val="CommentReference"/>
        </w:rPr>
        <w:annotationRef/>
      </w:r>
      <w:r>
        <w:rPr>
          <w:color w:val="000000"/>
          <w:sz w:val="20"/>
          <w:szCs w:val="20"/>
        </w:rPr>
        <w:t>Moved this here to define bias when we first use it.</w:t>
      </w:r>
    </w:p>
  </w:comment>
  <w:comment w:id="168" w:author="Laura Dee" w:date="2023-04-03T11:22:00Z" w:initials="LD">
    <w:p w14:paraId="176A38F7" w14:textId="0DF95B0F" w:rsidR="001B6946" w:rsidRDefault="001B6946" w:rsidP="00CD6823">
      <w:r>
        <w:rPr>
          <w:rStyle w:val="CommentReference"/>
        </w:rPr>
        <w:annotationRef/>
      </w:r>
      <w:r>
        <w:rPr>
          <w:color w:val="000000"/>
          <w:sz w:val="20"/>
          <w:szCs w:val="20"/>
        </w:rPr>
        <w:t xml:space="preserve">I think this phrase “as a result” makes it clear its a result from the two points above, so I shortened </w:t>
      </w:r>
      <w:proofErr w:type="gramStart"/>
      <w:r>
        <w:rPr>
          <w:color w:val="000000"/>
          <w:sz w:val="20"/>
          <w:szCs w:val="20"/>
        </w:rPr>
        <w:t>this</w:t>
      </w:r>
      <w:proofErr w:type="gramEnd"/>
      <w:r>
        <w:rPr>
          <w:color w:val="000000"/>
          <w:sz w:val="20"/>
          <w:szCs w:val="20"/>
        </w:rPr>
        <w:t xml:space="preserve"> </w:t>
      </w:r>
    </w:p>
  </w:comment>
  <w:comment w:id="169" w:author="Jarrett Byrnes" w:date="2023-04-20T15:47:00Z" w:initials="JB">
    <w:p w14:paraId="0D84F962" w14:textId="415FD2D5" w:rsidR="0093600A" w:rsidRDefault="0093600A">
      <w:pPr>
        <w:pStyle w:val="CommentText"/>
      </w:pPr>
      <w:r>
        <w:rPr>
          <w:rStyle w:val="CommentReference"/>
        </w:rPr>
        <w:annotationRef/>
      </w:r>
    </w:p>
  </w:comment>
  <w:comment w:id="174" w:author="Laura Dee" w:date="2023-05-05T12:21:00Z" w:initials="LD">
    <w:p w14:paraId="05778259" w14:textId="77777777" w:rsidR="00357C2D" w:rsidRDefault="00357C2D" w:rsidP="00617EA5">
      <w:r>
        <w:rPr>
          <w:rStyle w:val="CommentReference"/>
        </w:rPr>
        <w:annotationRef/>
      </w:r>
      <w:r>
        <w:rPr>
          <w:color w:val="000000"/>
          <w:sz w:val="20"/>
          <w:szCs w:val="20"/>
        </w:rPr>
        <w:t xml:space="preserve">Cut the challenge part since </w:t>
      </w:r>
      <w:proofErr w:type="spellStart"/>
      <w:r>
        <w:rPr>
          <w:color w:val="000000"/>
          <w:sz w:val="20"/>
          <w:szCs w:val="20"/>
        </w:rPr>
        <w:t>its</w:t>
      </w:r>
      <w:proofErr w:type="spellEnd"/>
      <w:r>
        <w:rPr>
          <w:color w:val="000000"/>
          <w:sz w:val="20"/>
          <w:szCs w:val="20"/>
        </w:rPr>
        <w:t xml:space="preserve"> the combination of the two above that leads to this so it was a paragraph that seems d to introduce a third </w:t>
      </w:r>
      <w:proofErr w:type="gramStart"/>
      <w:r>
        <w:rPr>
          <w:color w:val="000000"/>
          <w:sz w:val="20"/>
          <w:szCs w:val="20"/>
        </w:rPr>
        <w:t>challenge .</w:t>
      </w:r>
      <w:proofErr w:type="gramEnd"/>
      <w:r>
        <w:rPr>
          <w:color w:val="000000"/>
          <w:sz w:val="20"/>
          <w:szCs w:val="20"/>
        </w:rPr>
        <w:t xml:space="preserve"> This sentence does a nice job wrapping up the paragraph I </w:t>
      </w:r>
      <w:proofErr w:type="gramStart"/>
      <w:r>
        <w:rPr>
          <w:color w:val="000000"/>
          <w:sz w:val="20"/>
          <w:szCs w:val="20"/>
        </w:rPr>
        <w:t>think</w:t>
      </w:r>
      <w:proofErr w:type="gramEnd"/>
    </w:p>
  </w:comment>
  <w:comment w:id="181" w:author="Laura Dee" w:date="2023-04-03T11:25:00Z" w:initials="LD">
    <w:p w14:paraId="74B50E0D" w14:textId="0356501F" w:rsidR="00F650E5" w:rsidRDefault="00F650E5" w:rsidP="00F650E5">
      <w:r>
        <w:rPr>
          <w:rStyle w:val="CommentReference"/>
        </w:rPr>
        <w:annotationRef/>
      </w:r>
      <w:r>
        <w:rPr>
          <w:color w:val="000000"/>
          <w:sz w:val="20"/>
          <w:szCs w:val="20"/>
        </w:rPr>
        <w:t xml:space="preserve">Merge with the prior paragraph </w:t>
      </w:r>
    </w:p>
  </w:comment>
  <w:comment w:id="182" w:author="Jarrett Byrnes" w:date="2023-04-26T12:07:00Z" w:initials="JB">
    <w:p w14:paraId="60E8F930" w14:textId="77777777" w:rsidR="00F650E5" w:rsidRDefault="00F650E5" w:rsidP="00F650E5">
      <w:pPr>
        <w:pStyle w:val="CommentText"/>
      </w:pPr>
      <w:r>
        <w:rPr>
          <w:rStyle w:val="CommentReference"/>
        </w:rPr>
        <w:annotationRef/>
      </w:r>
      <w:r>
        <w:t>Makes it too long, and I think this is a separate set of ideas.</w:t>
      </w:r>
    </w:p>
  </w:comment>
  <w:comment w:id="183" w:author="Jarrett Byrnes" w:date="2023-04-26T12:07:00Z" w:initials="JB">
    <w:p w14:paraId="64AC9900" w14:textId="77777777" w:rsidR="00F650E5" w:rsidRDefault="00F650E5" w:rsidP="00F650E5">
      <w:pPr>
        <w:pStyle w:val="CommentText"/>
      </w:pPr>
      <w:r>
        <w:rPr>
          <w:rStyle w:val="CommentReference"/>
        </w:rPr>
        <w:annotationRef/>
      </w:r>
    </w:p>
  </w:comment>
  <w:comment w:id="190" w:author="Jarrett Byrnes" w:date="2023-03-29T12:07:00Z" w:initials="JB">
    <w:p w14:paraId="55146637" w14:textId="28146B4E" w:rsidR="00433985" w:rsidRDefault="00433985" w:rsidP="00433985">
      <w:pPr>
        <w:pStyle w:val="CommentText"/>
      </w:pPr>
      <w:r>
        <w:rPr>
          <w:rStyle w:val="CommentReference"/>
        </w:rPr>
        <w:annotationRef/>
      </w:r>
      <w:r>
        <w:t>Do you have a .</w:t>
      </w:r>
      <w:proofErr w:type="spellStart"/>
      <w:r>
        <w:t>ris</w:t>
      </w:r>
      <w:proofErr w:type="spellEnd"/>
      <w:r>
        <w:t xml:space="preserve"> file for this citation? </w:t>
      </w:r>
      <w:proofErr w:type="spellStart"/>
      <w:r>
        <w:t>Wanna</w:t>
      </w:r>
      <w:proofErr w:type="spellEnd"/>
      <w:r>
        <w:t xml:space="preserve"> insert it! </w:t>
      </w:r>
      <w:proofErr w:type="spellStart"/>
      <w:r>
        <w:t>Wooo</w:t>
      </w:r>
      <w:proofErr w:type="spellEnd"/>
      <w:r>
        <w:t>!!! Maybe cite it elsewhere, too….</w:t>
      </w:r>
    </w:p>
  </w:comment>
  <w:comment w:id="191" w:author="Laura Dee" w:date="2023-05-05T12:22:00Z" w:initials="LD">
    <w:p w14:paraId="7FE31C28" w14:textId="77777777" w:rsidR="00F650E5" w:rsidRDefault="00F650E5" w:rsidP="00DA544E">
      <w:r>
        <w:rPr>
          <w:rStyle w:val="CommentReference"/>
        </w:rPr>
        <w:annotationRef/>
      </w:r>
      <w:r>
        <w:rPr>
          <w:color w:val="000000"/>
          <w:sz w:val="20"/>
          <w:szCs w:val="20"/>
        </w:rPr>
        <w:t xml:space="preserve">At LAST: </w:t>
      </w:r>
      <w:hyperlink r:id="rId1" w:history="1">
        <w:r w:rsidRPr="00DA544E">
          <w:rPr>
            <w:rStyle w:val="Hyperlink"/>
            <w:sz w:val="20"/>
            <w:szCs w:val="20"/>
          </w:rPr>
          <w:t>https://www.nature.com/articles/s41467-023-37194-5.epdf?sharing_token=GrAZCmzXDRrv--5XM2SFTNRgN0jAjWel9jnR3ZoTv0OoEDS8vHMeZKZhjGePt3Rk0RHFlnkrKNAz8yx-pGKeEsWl74nDgS5HRPvuuvs_D1FxehR0ZufpsbHHJivyIGFAApor7PVEt_wIKVfMyLCR5jKOxeLS-zQwHhs8JRe8juY%3D</w:t>
        </w:r>
      </w:hyperlink>
    </w:p>
  </w:comment>
  <w:comment w:id="186" w:author="Laura Dee" w:date="2023-05-05T12:23:00Z" w:initials="LD">
    <w:p w14:paraId="53BC12AE" w14:textId="77777777" w:rsidR="009B4566" w:rsidRDefault="00F650E5" w:rsidP="00CA6DF1">
      <w:r>
        <w:rPr>
          <w:rStyle w:val="CommentReference"/>
        </w:rPr>
        <w:annotationRef/>
      </w:r>
      <w:r w:rsidR="009B4566">
        <w:rPr>
          <w:sz w:val="20"/>
          <w:szCs w:val="20"/>
        </w:rPr>
        <w:t>Combine these clauses/</w:t>
      </w:r>
      <w:proofErr w:type="spellStart"/>
      <w:r w:rsidR="009B4566">
        <w:rPr>
          <w:sz w:val="20"/>
          <w:szCs w:val="20"/>
        </w:rPr>
        <w:t>sentneces</w:t>
      </w:r>
      <w:proofErr w:type="spellEnd"/>
      <w:r w:rsidR="009B4566">
        <w:rPr>
          <w:sz w:val="20"/>
          <w:szCs w:val="20"/>
        </w:rPr>
        <w:t xml:space="preserve"> to shorten?</w:t>
      </w:r>
    </w:p>
  </w:comment>
  <w:comment w:id="199" w:author="Laura Dee" w:date="2023-04-03T11:25:00Z" w:initials="LD">
    <w:p w14:paraId="2D7D0F11" w14:textId="77CF3702" w:rsidR="00C72290" w:rsidRDefault="00C72290" w:rsidP="008E7171">
      <w:r>
        <w:rPr>
          <w:rStyle w:val="CommentReference"/>
        </w:rPr>
        <w:annotationRef/>
      </w:r>
      <w:r>
        <w:rPr>
          <w:color w:val="000000"/>
          <w:sz w:val="20"/>
          <w:szCs w:val="20"/>
        </w:rPr>
        <w:t xml:space="preserve">Merge with the prior paragraph </w:t>
      </w:r>
    </w:p>
  </w:comment>
  <w:comment w:id="200" w:author="Jarrett Byrnes" w:date="2023-04-26T12:07:00Z" w:initials="JB">
    <w:p w14:paraId="146E0E48" w14:textId="75FD4DED" w:rsidR="001E17E8" w:rsidRDefault="001E17E8">
      <w:pPr>
        <w:pStyle w:val="CommentText"/>
      </w:pPr>
      <w:r>
        <w:rPr>
          <w:rStyle w:val="CommentReference"/>
        </w:rPr>
        <w:annotationRef/>
      </w:r>
      <w:r>
        <w:t>Makes it too long, and I think this is a separate set of ideas.</w:t>
      </w:r>
    </w:p>
  </w:comment>
  <w:comment w:id="201" w:author="Jarrett Byrnes" w:date="2023-04-26T12:07:00Z" w:initials="JB">
    <w:p w14:paraId="6AE3F426" w14:textId="461A57A8" w:rsidR="001E17E8" w:rsidRDefault="001E17E8">
      <w:pPr>
        <w:pStyle w:val="CommentText"/>
      </w:pPr>
      <w:r>
        <w:rPr>
          <w:rStyle w:val="CommentReference"/>
        </w:rPr>
        <w:annotationRef/>
      </w:r>
    </w:p>
  </w:comment>
  <w:comment w:id="204" w:author="Laura Dee" w:date="2023-05-05T12:25:00Z" w:initials="LD">
    <w:p w14:paraId="2A643006" w14:textId="77777777" w:rsidR="00406F08" w:rsidRDefault="00406F08" w:rsidP="00210611">
      <w:r>
        <w:rPr>
          <w:rStyle w:val="CommentReference"/>
        </w:rPr>
        <w:annotationRef/>
      </w:r>
      <w:r>
        <w:rPr>
          <w:sz w:val="20"/>
          <w:szCs w:val="20"/>
        </w:rPr>
        <w:t>This paragraph is a bit repetitive and maybe could use a smoothing pass through (I like the content!)?</w:t>
      </w:r>
    </w:p>
  </w:comment>
  <w:comment w:id="213" w:author="Laura Dee" w:date="2023-03-31T16:50:00Z" w:initials="LD">
    <w:p w14:paraId="00389CB7" w14:textId="66E6EE16" w:rsidR="00E63060" w:rsidRDefault="00E63060" w:rsidP="00207A4D">
      <w:r>
        <w:rPr>
          <w:rStyle w:val="CommentReference"/>
        </w:rPr>
        <w:annotationRef/>
      </w:r>
      <w:r>
        <w:rPr>
          <w:color w:val="000000"/>
          <w:sz w:val="20"/>
          <w:szCs w:val="20"/>
        </w:rPr>
        <w:t xml:space="preserve">Rearranged to reduce repetition </w:t>
      </w:r>
      <w:proofErr w:type="gramStart"/>
      <w:r>
        <w:rPr>
          <w:color w:val="000000"/>
          <w:sz w:val="20"/>
          <w:szCs w:val="20"/>
        </w:rPr>
        <w:t>here</w:t>
      </w:r>
      <w:proofErr w:type="gramEnd"/>
      <w:r>
        <w:rPr>
          <w:color w:val="000000"/>
          <w:sz w:val="20"/>
          <w:szCs w:val="20"/>
        </w:rPr>
        <w:t xml:space="preserve"> </w:t>
      </w:r>
    </w:p>
  </w:comment>
  <w:comment w:id="210" w:author="Laura Dee" w:date="2023-03-31T16:52:00Z" w:initials="LD">
    <w:p w14:paraId="673B5D1D" w14:textId="77777777" w:rsidR="00E63060" w:rsidRDefault="00E63060" w:rsidP="00A47F1D">
      <w:r>
        <w:rPr>
          <w:rStyle w:val="CommentReference"/>
        </w:rPr>
        <w:annotationRef/>
      </w:r>
      <w:r>
        <w:rPr>
          <w:color w:val="000000"/>
          <w:sz w:val="20"/>
          <w:szCs w:val="20"/>
        </w:rPr>
        <w:t xml:space="preserve">Laura to fix repetition </w:t>
      </w:r>
      <w:proofErr w:type="gramStart"/>
      <w:r>
        <w:rPr>
          <w:color w:val="000000"/>
          <w:sz w:val="20"/>
          <w:szCs w:val="20"/>
        </w:rPr>
        <w:t>here</w:t>
      </w:r>
      <w:proofErr w:type="gramEnd"/>
    </w:p>
  </w:comment>
  <w:comment w:id="216" w:author="Laura Dee" w:date="2023-03-31T16:55:00Z" w:initials="LD">
    <w:p w14:paraId="6A475F9E" w14:textId="77777777" w:rsidR="00732DC2" w:rsidRDefault="009A2BE2" w:rsidP="00E81C3A">
      <w:r>
        <w:rPr>
          <w:rStyle w:val="CommentReference"/>
        </w:rPr>
        <w:annotationRef/>
      </w:r>
      <w:r w:rsidR="00732DC2">
        <w:rPr>
          <w:sz w:val="20"/>
          <w:szCs w:val="20"/>
        </w:rPr>
        <w:t xml:space="preserve">I edited to fix for readability and to emphasize </w:t>
      </w:r>
      <w:proofErr w:type="spellStart"/>
      <w:r w:rsidR="00732DC2">
        <w:rPr>
          <w:sz w:val="20"/>
          <w:szCs w:val="20"/>
        </w:rPr>
        <w:t>whats</w:t>
      </w:r>
      <w:proofErr w:type="spellEnd"/>
      <w:r w:rsidR="00732DC2">
        <w:rPr>
          <w:sz w:val="20"/>
          <w:szCs w:val="20"/>
        </w:rPr>
        <w:t xml:space="preserve"> well known and used and wats </w:t>
      </w:r>
      <w:proofErr w:type="gramStart"/>
      <w:r w:rsidR="00732DC2">
        <w:rPr>
          <w:sz w:val="20"/>
          <w:szCs w:val="20"/>
        </w:rPr>
        <w:t>not</w:t>
      </w:r>
      <w:proofErr w:type="gramEnd"/>
    </w:p>
  </w:comment>
  <w:comment w:id="217" w:author="Laura Dee" w:date="2023-04-03T09:50:00Z" w:initials="LD">
    <w:p w14:paraId="0C4B4442" w14:textId="2D536140" w:rsidR="00732DC2" w:rsidRDefault="00732DC2" w:rsidP="00D23D90">
      <w:r>
        <w:rPr>
          <w:rStyle w:val="CommentReference"/>
        </w:rPr>
        <w:annotationRef/>
      </w:r>
      <w:r>
        <w:rPr>
          <w:color w:val="000000"/>
          <w:sz w:val="20"/>
          <w:szCs w:val="20"/>
        </w:rPr>
        <w:t>Important phrasing changes here - quantification of causal effect. Dropping use of the word predictor.</w:t>
      </w:r>
    </w:p>
  </w:comment>
  <w:comment w:id="219" w:author="Laura Dee" w:date="2023-04-20T12:25:00Z" w:initials="LD">
    <w:p w14:paraId="04D964F3" w14:textId="77777777" w:rsidR="00555854" w:rsidRDefault="00555854" w:rsidP="003C7694">
      <w:r>
        <w:rPr>
          <w:rStyle w:val="CommentReference"/>
        </w:rPr>
        <w:annotationRef/>
      </w:r>
      <w:r>
        <w:rPr>
          <w:color w:val="000000"/>
          <w:sz w:val="20"/>
          <w:szCs w:val="20"/>
        </w:rPr>
        <w:t xml:space="preserve">I will come back to this to shorten and </w:t>
      </w:r>
      <w:proofErr w:type="gramStart"/>
      <w:r>
        <w:rPr>
          <w:color w:val="000000"/>
          <w:sz w:val="20"/>
          <w:szCs w:val="20"/>
        </w:rPr>
        <w:t>rephrase</w:t>
      </w:r>
      <w:proofErr w:type="gramEnd"/>
    </w:p>
  </w:comment>
  <w:comment w:id="257" w:author="Laura Dee" w:date="2023-05-05T12:28:00Z" w:initials="LD">
    <w:p w14:paraId="74D4FA21" w14:textId="77777777" w:rsidR="009B4566" w:rsidRDefault="00406F08" w:rsidP="006D70D2">
      <w:r>
        <w:rPr>
          <w:rStyle w:val="CommentReference"/>
        </w:rPr>
        <w:annotationRef/>
      </w:r>
      <w:r w:rsidR="009B4566">
        <w:rPr>
          <w:sz w:val="20"/>
          <w:szCs w:val="20"/>
        </w:rPr>
        <w:t xml:space="preserve">Do we need to explain why? </w:t>
      </w:r>
      <w:proofErr w:type="spellStart"/>
      <w:r w:rsidR="009B4566">
        <w:rPr>
          <w:sz w:val="20"/>
          <w:szCs w:val="20"/>
        </w:rPr>
        <w:t>Bc</w:t>
      </w:r>
      <w:proofErr w:type="spellEnd"/>
      <w:r w:rsidR="009B4566">
        <w:rPr>
          <w:sz w:val="20"/>
          <w:szCs w:val="20"/>
        </w:rPr>
        <w:t xml:space="preserve"> the treated groups and control groups have the same, potentially confounding, characteristic ON AVERAGE </w:t>
      </w:r>
    </w:p>
    <w:p w14:paraId="298CB030" w14:textId="77777777" w:rsidR="009B4566" w:rsidRDefault="009B4566" w:rsidP="006D70D2"/>
    <w:p w14:paraId="2A4CC7FC" w14:textId="77777777" w:rsidR="009B4566" w:rsidRDefault="009B4566" w:rsidP="006D70D2"/>
  </w:comment>
  <w:comment w:id="275" w:author="Laura Dee" w:date="2023-05-05T12:30:00Z" w:initials="LD">
    <w:p w14:paraId="71F2FABE" w14:textId="3451538A" w:rsidR="00406F08" w:rsidRDefault="00406F08" w:rsidP="0029198A">
      <w:r>
        <w:rPr>
          <w:rStyle w:val="CommentReference"/>
        </w:rPr>
        <w:annotationRef/>
      </w:r>
      <w:r>
        <w:rPr>
          <w:color w:val="000000"/>
          <w:sz w:val="20"/>
          <w:szCs w:val="20"/>
        </w:rPr>
        <w:t>Yes?</w:t>
      </w:r>
    </w:p>
  </w:comment>
  <w:comment w:id="278" w:author="Laura Dee" w:date="2023-04-05T08:42:00Z" w:initials="LD">
    <w:p w14:paraId="216CE18E" w14:textId="3A403B53" w:rsidR="00AB6BAC" w:rsidRDefault="00AB6BAC" w:rsidP="009A2F03">
      <w:r>
        <w:rPr>
          <w:rStyle w:val="CommentReference"/>
        </w:rPr>
        <w:annotationRef/>
      </w:r>
      <w:r>
        <w:rPr>
          <w:color w:val="000000"/>
          <w:sz w:val="20"/>
          <w:szCs w:val="20"/>
        </w:rPr>
        <w:t>Also… magnitudes matter!</w:t>
      </w:r>
    </w:p>
  </w:comment>
  <w:comment w:id="293" w:author="Laura Dee" w:date="2023-05-05T12:32:00Z" w:initials="LD">
    <w:p w14:paraId="312DD6DB" w14:textId="77777777" w:rsidR="00406F08" w:rsidRDefault="00406F08" w:rsidP="007848D4">
      <w:r>
        <w:rPr>
          <w:rStyle w:val="CommentReference"/>
        </w:rPr>
        <w:annotationRef/>
      </w:r>
      <w:r>
        <w:rPr>
          <w:color w:val="000000"/>
          <w:sz w:val="20"/>
          <w:szCs w:val="20"/>
        </w:rPr>
        <w:t xml:space="preserve">Laubach et al Proc B has a really nice overview of research aims and causal interpretation, we could refer readers </w:t>
      </w:r>
      <w:proofErr w:type="gramStart"/>
      <w:r>
        <w:rPr>
          <w:color w:val="000000"/>
          <w:sz w:val="20"/>
          <w:szCs w:val="20"/>
        </w:rPr>
        <w:t>there</w:t>
      </w:r>
      <w:proofErr w:type="gramEnd"/>
    </w:p>
  </w:comment>
  <w:comment w:id="294" w:author="Laura Dee" w:date="2023-05-11T12:54:00Z" w:initials="LD">
    <w:p w14:paraId="5057D528" w14:textId="77777777" w:rsidR="00BA3566" w:rsidRDefault="00BA3566" w:rsidP="00E104A1">
      <w:r>
        <w:rPr>
          <w:rStyle w:val="CommentReference"/>
        </w:rPr>
        <w:annotationRef/>
      </w:r>
      <w:hyperlink r:id="rId2" w:history="1">
        <w:r w:rsidRPr="00E104A1">
          <w:rPr>
            <w:rStyle w:val="Hyperlink"/>
            <w:sz w:val="20"/>
            <w:szCs w:val="20"/>
          </w:rPr>
          <w:t>https://royalsocietypublishing.org/doi/full/10.1098/rspb.2020.2815</w:t>
        </w:r>
      </w:hyperlink>
    </w:p>
  </w:comment>
  <w:comment w:id="298" w:author="Laura Dee" w:date="2023-05-05T12:34:00Z" w:initials="LD">
    <w:p w14:paraId="0089C5AC" w14:textId="10EC08FD" w:rsidR="00406F08" w:rsidRDefault="00406F08" w:rsidP="007A545E">
      <w:r>
        <w:rPr>
          <w:rStyle w:val="CommentReference"/>
        </w:rPr>
        <w:annotationRef/>
      </w:r>
      <w:r>
        <w:rPr>
          <w:color w:val="000000"/>
          <w:sz w:val="20"/>
          <w:szCs w:val="20"/>
        </w:rPr>
        <w:t xml:space="preserve">I was going to be more positive but maybe just need to be direct :) </w:t>
      </w:r>
    </w:p>
  </w:comment>
  <w:comment w:id="303" w:author="Laura Dee" w:date="2023-05-05T12:35:00Z" w:initials="LD">
    <w:p w14:paraId="50EB8D2E" w14:textId="77777777" w:rsidR="00406F08" w:rsidRDefault="00406F08" w:rsidP="00D54005">
      <w:r>
        <w:rPr>
          <w:rStyle w:val="CommentReference"/>
        </w:rPr>
        <w:annotationRef/>
      </w:r>
      <w:r>
        <w:rPr>
          <w:color w:val="000000"/>
          <w:sz w:val="20"/>
          <w:szCs w:val="20"/>
        </w:rPr>
        <w:t>Do we want to try to place our work in the context of recent ones?</w:t>
      </w:r>
    </w:p>
  </w:comment>
  <w:comment w:id="313" w:author="Laura Dee" w:date="2023-05-05T12:37:00Z" w:initials="LD">
    <w:p w14:paraId="4B50AA6D" w14:textId="77777777" w:rsidR="0036785A" w:rsidRDefault="0036785A" w:rsidP="005F6081">
      <w:r>
        <w:rPr>
          <w:rStyle w:val="CommentReference"/>
        </w:rPr>
        <w:annotationRef/>
      </w:r>
      <w:r>
        <w:rPr>
          <w:color w:val="000000"/>
          <w:sz w:val="20"/>
          <w:szCs w:val="20"/>
        </w:rPr>
        <w:t>I feel like we have made this point well already and this is repetitive, though this sentence may say it more directly/clearly than above.</w:t>
      </w:r>
    </w:p>
  </w:comment>
  <w:comment w:id="319" w:author="Laura Dee" w:date="2023-04-03T09:57:00Z" w:initials="LD">
    <w:p w14:paraId="224FD45C" w14:textId="77777777" w:rsidR="00BA3566" w:rsidRDefault="00CA79F1" w:rsidP="00835605">
      <w:r>
        <w:rPr>
          <w:rStyle w:val="CommentReference"/>
        </w:rPr>
        <w:annotationRef/>
      </w:r>
      <w:r w:rsidR="00BA3566">
        <w:rPr>
          <w:b/>
          <w:bCs/>
          <w:sz w:val="20"/>
          <w:szCs w:val="20"/>
          <w:highlight w:val="magenta"/>
        </w:rPr>
        <w:t xml:space="preserve">Need to make the point that Z is correlated with e and that is what creates bias. </w:t>
      </w:r>
    </w:p>
  </w:comment>
  <w:comment w:id="337" w:author="Laura Dee" w:date="2023-05-05T12:43:00Z" w:initials="LD">
    <w:p w14:paraId="4542BBCE" w14:textId="5A0432D7" w:rsidR="001346D3" w:rsidRDefault="001346D3" w:rsidP="00145322">
      <w:r>
        <w:rPr>
          <w:rStyle w:val="CommentReference"/>
        </w:rPr>
        <w:annotationRef/>
      </w:r>
      <w:proofErr w:type="gramStart"/>
      <w:r>
        <w:rPr>
          <w:color w:val="000000"/>
          <w:sz w:val="20"/>
          <w:szCs w:val="20"/>
        </w:rPr>
        <w:t>Usually</w:t>
      </w:r>
      <w:proofErr w:type="gramEnd"/>
      <w:r>
        <w:rPr>
          <w:color w:val="000000"/>
          <w:sz w:val="20"/>
          <w:szCs w:val="20"/>
        </w:rPr>
        <w:t xml:space="preserve"> Z is an instrumental variable and unobserved variables are U…. how hard would it be to change that?</w:t>
      </w:r>
    </w:p>
  </w:comment>
  <w:comment w:id="338" w:author="Laura Dee" w:date="2023-05-05T12:44:00Z" w:initials="LD">
    <w:p w14:paraId="737C5D4B" w14:textId="77777777" w:rsidR="001346D3" w:rsidRDefault="001346D3" w:rsidP="002F20C3">
      <w:r>
        <w:rPr>
          <w:rStyle w:val="CommentReference"/>
        </w:rPr>
        <w:annotationRef/>
      </w:r>
      <w:r>
        <w:rPr>
          <w:color w:val="000000"/>
          <w:sz w:val="20"/>
          <w:szCs w:val="20"/>
        </w:rPr>
        <w:t xml:space="preserve">Is this repetitive of the section on what people are currently doing? Is this needed? Can we put it the Box? </w:t>
      </w:r>
    </w:p>
  </w:comment>
  <w:comment w:id="339" w:author="Laura Dee" w:date="2023-05-05T12:45:00Z" w:initials="LD">
    <w:p w14:paraId="7D59D92D" w14:textId="77777777" w:rsidR="001346D3" w:rsidRDefault="001346D3" w:rsidP="007F0561">
      <w:r>
        <w:rPr>
          <w:rStyle w:val="CommentReference"/>
        </w:rPr>
        <w:annotationRef/>
      </w:r>
      <w:r>
        <w:rPr>
          <w:color w:val="000000"/>
          <w:sz w:val="20"/>
          <w:szCs w:val="20"/>
        </w:rPr>
        <w:t xml:space="preserve">I think we can just smash together the paragraph after and topic sentence above if we move this to the </w:t>
      </w:r>
      <w:proofErr w:type="gramStart"/>
      <w:r>
        <w:rPr>
          <w:color w:val="000000"/>
          <w:sz w:val="20"/>
          <w:szCs w:val="20"/>
        </w:rPr>
        <w:t>box</w:t>
      </w:r>
      <w:proofErr w:type="gramEnd"/>
    </w:p>
  </w:comment>
  <w:comment w:id="350" w:author="Laura Dee" w:date="2023-04-04T08:51:00Z" w:initials="LD">
    <w:p w14:paraId="6A23A510" w14:textId="5A32E9CB" w:rsidR="00505A1C" w:rsidRDefault="00505A1C" w:rsidP="00C71F4C">
      <w:r>
        <w:rPr>
          <w:rStyle w:val="CommentReference"/>
        </w:rPr>
        <w:annotationRef/>
      </w:r>
      <w:r>
        <w:rPr>
          <w:color w:val="000000"/>
          <w:sz w:val="20"/>
          <w:szCs w:val="20"/>
        </w:rPr>
        <w:t xml:space="preserve">Throughout, </w:t>
      </w:r>
      <w:proofErr w:type="spellStart"/>
      <w:r>
        <w:rPr>
          <w:color w:val="000000"/>
          <w:sz w:val="20"/>
          <w:szCs w:val="20"/>
        </w:rPr>
        <w:t>lets</w:t>
      </w:r>
      <w:proofErr w:type="spellEnd"/>
      <w:r>
        <w:rPr>
          <w:color w:val="000000"/>
          <w:sz w:val="20"/>
          <w:szCs w:val="20"/>
        </w:rPr>
        <w:t xml:space="preserve"> call them confounding variables. Omitted variables in their own right </w:t>
      </w:r>
      <w:proofErr w:type="spellStart"/>
      <w:r>
        <w:rPr>
          <w:color w:val="000000"/>
          <w:sz w:val="20"/>
          <w:szCs w:val="20"/>
        </w:rPr>
        <w:t>dont</w:t>
      </w:r>
      <w:proofErr w:type="spellEnd"/>
      <w:r>
        <w:rPr>
          <w:color w:val="000000"/>
          <w:sz w:val="20"/>
          <w:szCs w:val="20"/>
        </w:rPr>
        <w:t xml:space="preserve"> pose a </w:t>
      </w:r>
      <w:proofErr w:type="gramStart"/>
      <w:r>
        <w:rPr>
          <w:color w:val="000000"/>
          <w:sz w:val="20"/>
          <w:szCs w:val="20"/>
        </w:rPr>
        <w:t>problem</w:t>
      </w:r>
      <w:proofErr w:type="gramEnd"/>
      <w:r>
        <w:rPr>
          <w:color w:val="000000"/>
          <w:sz w:val="20"/>
          <w:szCs w:val="20"/>
        </w:rPr>
        <w:t xml:space="preserve"> </w:t>
      </w:r>
    </w:p>
  </w:comment>
  <w:comment w:id="351" w:author="Jarrett Byrnes [2]" w:date="2023-04-21T16:20:00Z" w:initials="JB">
    <w:p w14:paraId="1C2C6DB7" w14:textId="6F79BF19" w:rsidR="009950B7" w:rsidRDefault="009950B7">
      <w:pPr>
        <w:pStyle w:val="CommentText"/>
      </w:pPr>
      <w:r>
        <w:rPr>
          <w:rStyle w:val="CommentReference"/>
        </w:rPr>
        <w:annotationRef/>
      </w:r>
    </w:p>
  </w:comment>
  <w:comment w:id="352" w:author="Laura Dee" w:date="2023-04-04T08:55:00Z" w:initials="LD">
    <w:p w14:paraId="0BFB941E" w14:textId="77777777" w:rsidR="003B6555" w:rsidRDefault="003B6555" w:rsidP="00D02DE6">
      <w:r>
        <w:rPr>
          <w:rStyle w:val="CommentReference"/>
        </w:rPr>
        <w:annotationRef/>
      </w:r>
      <w:r>
        <w:rPr>
          <w:sz w:val="20"/>
          <w:szCs w:val="20"/>
        </w:rPr>
        <w:t xml:space="preserve">CUT - we need to just get to the point sooner and this is getting repetitive and long/hard to get through and keep paying </w:t>
      </w:r>
      <w:proofErr w:type="gramStart"/>
      <w:r>
        <w:rPr>
          <w:sz w:val="20"/>
          <w:szCs w:val="20"/>
        </w:rPr>
        <w:t>attention</w:t>
      </w:r>
      <w:proofErr w:type="gramEnd"/>
    </w:p>
  </w:comment>
  <w:comment w:id="355" w:author="Laura Dee" w:date="2023-05-05T15:09:00Z" w:initials="LD">
    <w:p w14:paraId="7F8329E4" w14:textId="77777777" w:rsidR="00201670" w:rsidRDefault="00201670" w:rsidP="00D23E27">
      <w:r>
        <w:rPr>
          <w:rStyle w:val="CommentReference"/>
        </w:rPr>
        <w:annotationRef/>
      </w:r>
      <w:r>
        <w:rPr>
          <w:color w:val="000000"/>
          <w:sz w:val="20"/>
          <w:szCs w:val="20"/>
        </w:rPr>
        <w:t xml:space="preserve">I revised this because the text was still confusing the statistical methods with some of the data collection and the sources of variation it produces. I think we need to keep this simple and clean. This is one place I feel somewhat strongly about these edits (most else are </w:t>
      </w:r>
      <w:proofErr w:type="spellStart"/>
      <w:r>
        <w:rPr>
          <w:color w:val="000000"/>
          <w:sz w:val="20"/>
          <w:szCs w:val="20"/>
        </w:rPr>
        <w:t>whatev</w:t>
      </w:r>
      <w:proofErr w:type="spellEnd"/>
      <w:r>
        <w:rPr>
          <w:color w:val="000000"/>
          <w:sz w:val="20"/>
          <w:szCs w:val="20"/>
        </w:rPr>
        <w:t xml:space="preserve">) so </w:t>
      </w:r>
      <w:proofErr w:type="spellStart"/>
      <w:proofErr w:type="gramStart"/>
      <w:r>
        <w:rPr>
          <w:color w:val="000000"/>
          <w:sz w:val="20"/>
          <w:szCs w:val="20"/>
        </w:rPr>
        <w:t>lets</w:t>
      </w:r>
      <w:proofErr w:type="spellEnd"/>
      <w:proofErr w:type="gramEnd"/>
      <w:r>
        <w:rPr>
          <w:color w:val="000000"/>
          <w:sz w:val="20"/>
          <w:szCs w:val="20"/>
        </w:rPr>
        <w:t xml:space="preserve"> discuss if you disagree? </w:t>
      </w:r>
    </w:p>
  </w:comment>
  <w:comment w:id="364" w:author="Laura Dee" w:date="2023-05-05T12:48:00Z" w:initials="LD">
    <w:p w14:paraId="0DB8499B" w14:textId="6DC89C3B" w:rsidR="001F4430" w:rsidRDefault="001F4430" w:rsidP="00C557BD">
      <w:r>
        <w:rPr>
          <w:rStyle w:val="CommentReference"/>
        </w:rPr>
        <w:annotationRef/>
      </w:r>
      <w:r>
        <w:rPr>
          <w:color w:val="000000"/>
          <w:sz w:val="20"/>
          <w:szCs w:val="20"/>
        </w:rPr>
        <w:t xml:space="preserve">I </w:t>
      </w:r>
      <w:proofErr w:type="spellStart"/>
      <w:r>
        <w:rPr>
          <w:color w:val="000000"/>
          <w:sz w:val="20"/>
          <w:szCs w:val="20"/>
        </w:rPr>
        <w:t>dont</w:t>
      </w:r>
      <w:proofErr w:type="spellEnd"/>
      <w:r>
        <w:rPr>
          <w:color w:val="000000"/>
          <w:sz w:val="20"/>
          <w:szCs w:val="20"/>
        </w:rPr>
        <w:t xml:space="preserve"> think we need to redefine confounding variable here so I </w:t>
      </w:r>
      <w:proofErr w:type="gramStart"/>
      <w:r>
        <w:rPr>
          <w:color w:val="000000"/>
          <w:sz w:val="20"/>
          <w:szCs w:val="20"/>
        </w:rPr>
        <w:t>cut</w:t>
      </w:r>
      <w:proofErr w:type="gramEnd"/>
    </w:p>
  </w:comment>
  <w:comment w:id="363" w:author="Laura Dee" w:date="2023-05-05T12:48:00Z" w:initials="LD">
    <w:p w14:paraId="2AB866A8" w14:textId="77777777" w:rsidR="001F4430" w:rsidRDefault="001F4430" w:rsidP="009B7A4B">
      <w:r>
        <w:rPr>
          <w:rStyle w:val="CommentReference"/>
        </w:rPr>
        <w:annotationRef/>
      </w:r>
      <w:r>
        <w:rPr>
          <w:color w:val="000000"/>
          <w:sz w:val="20"/>
          <w:szCs w:val="20"/>
        </w:rPr>
        <w:t>I think this sentence is a little out of place - not sure really its purpose here?</w:t>
      </w:r>
    </w:p>
  </w:comment>
  <w:comment w:id="369" w:author="Laura Dee" w:date="2023-04-04T08:41:00Z" w:initials="LD">
    <w:p w14:paraId="00CC4409" w14:textId="2F18C72D" w:rsidR="00505A1C" w:rsidRDefault="00505A1C" w:rsidP="0007054E">
      <w:r>
        <w:rPr>
          <w:rStyle w:val="CommentReference"/>
        </w:rPr>
        <w:annotationRef/>
      </w:r>
      <w:r>
        <w:rPr>
          <w:color w:val="000000"/>
          <w:sz w:val="20"/>
          <w:szCs w:val="20"/>
        </w:rPr>
        <w:t xml:space="preserve">This is really important but not yet </w:t>
      </w:r>
      <w:proofErr w:type="gramStart"/>
      <w:r>
        <w:rPr>
          <w:color w:val="000000"/>
          <w:sz w:val="20"/>
          <w:szCs w:val="20"/>
        </w:rPr>
        <w:t>clear</w:t>
      </w:r>
      <w:proofErr w:type="gramEnd"/>
    </w:p>
    <w:p w14:paraId="227D18F8" w14:textId="77777777" w:rsidR="00505A1C" w:rsidRDefault="00505A1C" w:rsidP="0007054E"/>
  </w:comment>
  <w:comment w:id="368" w:author="Laura Dee" w:date="2023-05-05T12:49:00Z" w:initials="LD">
    <w:p w14:paraId="69DD3950" w14:textId="77777777" w:rsidR="001F4430" w:rsidRDefault="001F4430" w:rsidP="00AF1AA6">
      <w:r>
        <w:rPr>
          <w:rStyle w:val="CommentReference"/>
        </w:rPr>
        <w:annotationRef/>
      </w:r>
      <w:r>
        <w:rPr>
          <w:color w:val="000000"/>
          <w:sz w:val="20"/>
          <w:szCs w:val="20"/>
        </w:rPr>
        <w:t xml:space="preserve">This is hard to understand without a figure but I </w:t>
      </w:r>
      <w:proofErr w:type="spellStart"/>
      <w:r>
        <w:rPr>
          <w:color w:val="000000"/>
          <w:sz w:val="20"/>
          <w:szCs w:val="20"/>
        </w:rPr>
        <w:t>dont</w:t>
      </w:r>
      <w:proofErr w:type="spellEnd"/>
      <w:r>
        <w:rPr>
          <w:color w:val="000000"/>
          <w:sz w:val="20"/>
          <w:szCs w:val="20"/>
        </w:rPr>
        <w:t xml:space="preserve"> know a clearer way to say </w:t>
      </w:r>
      <w:proofErr w:type="gramStart"/>
      <w:r>
        <w:rPr>
          <w:color w:val="000000"/>
          <w:sz w:val="20"/>
          <w:szCs w:val="20"/>
        </w:rPr>
        <w:t>it</w:t>
      </w:r>
      <w:proofErr w:type="gramEnd"/>
    </w:p>
  </w:comment>
  <w:comment w:id="372" w:author="Laura Dee" w:date="2023-05-05T12:50:00Z" w:initials="LD">
    <w:p w14:paraId="720D12B5" w14:textId="77777777" w:rsidR="001F4430" w:rsidRDefault="001F4430" w:rsidP="00574872">
      <w:r>
        <w:rPr>
          <w:rStyle w:val="CommentReference"/>
        </w:rPr>
        <w:annotationRef/>
      </w:r>
      <w:r>
        <w:rPr>
          <w:color w:val="000000"/>
          <w:sz w:val="20"/>
          <w:szCs w:val="20"/>
        </w:rPr>
        <w:t xml:space="preserve">But </w:t>
      </w:r>
      <w:proofErr w:type="spellStart"/>
      <w:r>
        <w:rPr>
          <w:color w:val="000000"/>
          <w:sz w:val="20"/>
          <w:szCs w:val="20"/>
        </w:rPr>
        <w:t>its</w:t>
      </w:r>
      <w:proofErr w:type="spellEnd"/>
      <w:r>
        <w:rPr>
          <w:color w:val="000000"/>
          <w:sz w:val="20"/>
          <w:szCs w:val="20"/>
        </w:rPr>
        <w:t xml:space="preserve"> not the sampling that deals with </w:t>
      </w:r>
      <w:proofErr w:type="gramStart"/>
      <w:r>
        <w:rPr>
          <w:color w:val="000000"/>
          <w:sz w:val="20"/>
          <w:szCs w:val="20"/>
        </w:rPr>
        <w:t>them</w:t>
      </w:r>
      <w:proofErr w:type="gramEnd"/>
      <w:r>
        <w:rPr>
          <w:color w:val="000000"/>
          <w:sz w:val="20"/>
          <w:szCs w:val="20"/>
        </w:rPr>
        <w:t xml:space="preserve"> right? </w:t>
      </w:r>
      <w:proofErr w:type="spellStart"/>
      <w:r>
        <w:rPr>
          <w:color w:val="000000"/>
          <w:sz w:val="20"/>
          <w:szCs w:val="20"/>
        </w:rPr>
        <w:t>Its</w:t>
      </w:r>
      <w:proofErr w:type="spellEnd"/>
      <w:r>
        <w:rPr>
          <w:color w:val="000000"/>
          <w:sz w:val="20"/>
          <w:szCs w:val="20"/>
        </w:rPr>
        <w:t xml:space="preserve"> the statistical model designs, coupled with the data that is hierarchical (panel) that does, right?</w:t>
      </w:r>
    </w:p>
  </w:comment>
  <w:comment w:id="393" w:author="Laura Dee" w:date="2023-05-05T12:57:00Z" w:initials="LD">
    <w:p w14:paraId="13C506C2" w14:textId="77777777" w:rsidR="00156DE0" w:rsidRDefault="00156DE0" w:rsidP="0093098C">
      <w:r>
        <w:rPr>
          <w:rStyle w:val="CommentReference"/>
        </w:rPr>
        <w:annotationRef/>
      </w:r>
      <w:r>
        <w:rPr>
          <w:color w:val="000000"/>
          <w:sz w:val="20"/>
          <w:szCs w:val="20"/>
        </w:rPr>
        <w:t xml:space="preserve">I think my confusion was over the   sentence I </w:t>
      </w:r>
      <w:proofErr w:type="gramStart"/>
      <w:r>
        <w:rPr>
          <w:color w:val="000000"/>
          <w:sz w:val="20"/>
          <w:szCs w:val="20"/>
        </w:rPr>
        <w:t>cut</w:t>
      </w:r>
      <w:proofErr w:type="gramEnd"/>
      <w:r>
        <w:rPr>
          <w:color w:val="000000"/>
          <w:sz w:val="20"/>
          <w:szCs w:val="20"/>
        </w:rPr>
        <w:t xml:space="preserve"> and we should cut it</w:t>
      </w:r>
    </w:p>
  </w:comment>
  <w:comment w:id="396" w:author="Laura Dee" w:date="2023-04-20T12:25:00Z" w:initials="LD">
    <w:p w14:paraId="7C01E5A4" w14:textId="0FEBBA04" w:rsidR="00555854" w:rsidRDefault="000B229C" w:rsidP="00604D8E">
      <w:r>
        <w:rPr>
          <w:color w:val="000000"/>
          <w:sz w:val="20"/>
          <w:szCs w:val="20"/>
        </w:rPr>
        <w:t xml:space="preserve"> </w:t>
      </w:r>
      <w:proofErr w:type="spellStart"/>
      <w:r>
        <w:rPr>
          <w:color w:val="000000"/>
          <w:sz w:val="20"/>
          <w:szCs w:val="20"/>
        </w:rPr>
        <w:t>v</w:t>
      </w:r>
      <w:r w:rsidR="00555854">
        <w:rPr>
          <w:rStyle w:val="CommentReference"/>
        </w:rPr>
        <w:annotationRef/>
      </w:r>
      <w:r w:rsidR="00555854">
        <w:rPr>
          <w:color w:val="000000"/>
          <w:sz w:val="20"/>
          <w:szCs w:val="20"/>
        </w:rPr>
        <w:t>I</w:t>
      </w:r>
      <w:proofErr w:type="spellEnd"/>
      <w:r w:rsidR="00555854">
        <w:rPr>
          <w:color w:val="000000"/>
          <w:sz w:val="20"/>
          <w:szCs w:val="20"/>
        </w:rPr>
        <w:t xml:space="preserve"> will come back to this to shorten and </w:t>
      </w:r>
      <w:proofErr w:type="gramStart"/>
      <w:r w:rsidR="00555854">
        <w:rPr>
          <w:color w:val="000000"/>
          <w:sz w:val="20"/>
          <w:szCs w:val="20"/>
        </w:rPr>
        <w:t>rephrase</w:t>
      </w:r>
      <w:proofErr w:type="gramEnd"/>
    </w:p>
  </w:comment>
  <w:comment w:id="409" w:author="Laura Dee" w:date="2023-05-05T14:27:00Z" w:initials="LD">
    <w:p w14:paraId="6C72C012" w14:textId="77777777" w:rsidR="00D104A2" w:rsidRDefault="00D104A2" w:rsidP="000D14B9">
      <w:r>
        <w:rPr>
          <w:rStyle w:val="CommentReference"/>
        </w:rPr>
        <w:annotationRef/>
      </w:r>
      <w:r>
        <w:rPr>
          <w:color w:val="000000"/>
          <w:sz w:val="20"/>
          <w:szCs w:val="20"/>
        </w:rPr>
        <w:t xml:space="preserve">I still think this section is conflating the data collection process vs the. Models and is </w:t>
      </w:r>
      <w:proofErr w:type="gramStart"/>
      <w:r>
        <w:rPr>
          <w:color w:val="000000"/>
          <w:sz w:val="20"/>
          <w:szCs w:val="20"/>
        </w:rPr>
        <w:t>confusing</w:t>
      </w:r>
      <w:proofErr w:type="gramEnd"/>
    </w:p>
  </w:comment>
  <w:comment w:id="425" w:author="Laura Dee" w:date="2023-05-05T14:32:00Z" w:initials="LD">
    <w:p w14:paraId="007079BE" w14:textId="77777777" w:rsidR="00582951" w:rsidRDefault="00582951" w:rsidP="00945FDC">
      <w:r>
        <w:rPr>
          <w:rStyle w:val="CommentReference"/>
        </w:rPr>
        <w:annotationRef/>
      </w:r>
      <w:r>
        <w:rPr>
          <w:color w:val="000000"/>
          <w:sz w:val="20"/>
          <w:szCs w:val="20"/>
        </w:rPr>
        <w:t xml:space="preserve">This </w:t>
      </w:r>
      <w:proofErr w:type="spellStart"/>
      <w:r>
        <w:rPr>
          <w:color w:val="000000"/>
          <w:sz w:val="20"/>
          <w:szCs w:val="20"/>
        </w:rPr>
        <w:t>isnt</w:t>
      </w:r>
      <w:proofErr w:type="spellEnd"/>
      <w:r>
        <w:rPr>
          <w:color w:val="000000"/>
          <w:sz w:val="20"/>
          <w:szCs w:val="20"/>
        </w:rPr>
        <w:t xml:space="preserve"> </w:t>
      </w:r>
      <w:proofErr w:type="gramStart"/>
      <w:r>
        <w:rPr>
          <w:color w:val="000000"/>
          <w:sz w:val="20"/>
          <w:szCs w:val="20"/>
        </w:rPr>
        <w:t>really true</w:t>
      </w:r>
      <w:proofErr w:type="gramEnd"/>
      <w:r>
        <w:rPr>
          <w:color w:val="000000"/>
          <w:sz w:val="20"/>
          <w:szCs w:val="20"/>
        </w:rPr>
        <w:t xml:space="preserve"> on its own… I think we should strip down this section. </w:t>
      </w:r>
    </w:p>
  </w:comment>
  <w:comment w:id="430" w:author="Jarrett Byrnes [2]" w:date="2023-04-23T22:22:00Z" w:initials="JB">
    <w:p w14:paraId="72EEEA15" w14:textId="5AD97673" w:rsidR="001A612D" w:rsidRDefault="001A612D">
      <w:pPr>
        <w:pStyle w:val="CommentText"/>
      </w:pPr>
      <w:r>
        <w:rPr>
          <w:rStyle w:val="CommentReference"/>
        </w:rPr>
        <w:annotationRef/>
      </w:r>
      <w:r>
        <w:t xml:space="preserve">So, I added these three paragraphs back in for two reasons. One is completeness. Without them, it seems like we are only talking about two cases, and nothing else. Folk would have questions about extensions, and as we want this to be a guide for new folk, it needs to have more than just those two pieces in. Second, it was </w:t>
      </w:r>
      <w:proofErr w:type="gramStart"/>
      <w:r>
        <w:t>really bare</w:t>
      </w:r>
      <w:proofErr w:type="gramEnd"/>
      <w:r>
        <w:t>! We cut the section down to three paragraphs, and it seemed empty. I think it’s more important to keep a full picture than to cut to the bone, as we’ve already done a lot of cuts and are about at length. I’m less worried now.</w:t>
      </w:r>
    </w:p>
  </w:comment>
  <w:comment w:id="452" w:author="Laura Dee" w:date="2023-05-05T14:34:00Z" w:initials="LD">
    <w:p w14:paraId="5E33BDE9" w14:textId="77777777" w:rsidR="00582951" w:rsidRDefault="00582951" w:rsidP="007B68E2">
      <w:r>
        <w:rPr>
          <w:rStyle w:val="CommentReference"/>
        </w:rPr>
        <w:annotationRef/>
      </w:r>
      <w:r>
        <w:rPr>
          <w:color w:val="000000"/>
          <w:sz w:val="20"/>
          <w:szCs w:val="20"/>
        </w:rPr>
        <w:t xml:space="preserve">Cut, we </w:t>
      </w:r>
      <w:proofErr w:type="spellStart"/>
      <w:r>
        <w:rPr>
          <w:color w:val="000000"/>
          <w:sz w:val="20"/>
          <w:szCs w:val="20"/>
        </w:rPr>
        <w:t>havent</w:t>
      </w:r>
      <w:proofErr w:type="spellEnd"/>
      <w:r>
        <w:rPr>
          <w:color w:val="000000"/>
          <w:sz w:val="20"/>
          <w:szCs w:val="20"/>
        </w:rPr>
        <w:t xml:space="preserve"> presented enough for this to make sense yet. </w:t>
      </w:r>
    </w:p>
  </w:comment>
  <w:comment w:id="462" w:author="Laura Dee" w:date="2023-05-05T14:47:00Z" w:initials="LD">
    <w:p w14:paraId="756F7826" w14:textId="77777777" w:rsidR="00185A9C" w:rsidRDefault="00185A9C" w:rsidP="00430C59">
      <w:r>
        <w:rPr>
          <w:rStyle w:val="CommentReference"/>
        </w:rPr>
        <w:annotationRef/>
      </w:r>
      <w:r>
        <w:rPr>
          <w:color w:val="000000"/>
          <w:sz w:val="20"/>
          <w:szCs w:val="20"/>
        </w:rPr>
        <w:t xml:space="preserve">This is </w:t>
      </w:r>
      <w:proofErr w:type="gramStart"/>
      <w:r>
        <w:rPr>
          <w:color w:val="000000"/>
          <w:sz w:val="20"/>
          <w:szCs w:val="20"/>
        </w:rPr>
        <w:t>repetitive .</w:t>
      </w:r>
      <w:proofErr w:type="gramEnd"/>
      <w:r>
        <w:rPr>
          <w:color w:val="000000"/>
          <w:sz w:val="20"/>
          <w:szCs w:val="20"/>
        </w:rPr>
        <w:t xml:space="preserve"> Cut </w:t>
      </w:r>
    </w:p>
  </w:comment>
  <w:comment w:id="499" w:author="Laura Dee" w:date="2023-04-03T12:44:00Z" w:initials="LD">
    <w:p w14:paraId="3DE1B108" w14:textId="50649074" w:rsidR="00D96E3C" w:rsidRDefault="00D96E3C" w:rsidP="00E412CC">
      <w:r>
        <w:rPr>
          <w:rStyle w:val="CommentReference"/>
        </w:rPr>
        <w:annotationRef/>
      </w:r>
      <w:r>
        <w:rPr>
          <w:color w:val="000000"/>
          <w:sz w:val="20"/>
          <w:szCs w:val="20"/>
        </w:rPr>
        <w:t>Or longitudinal?</w:t>
      </w:r>
    </w:p>
  </w:comment>
  <w:comment w:id="500" w:author="Jarrett Byrnes" w:date="2023-04-22T15:34:00Z" w:initials="JB">
    <w:p w14:paraId="5AFFD7A7" w14:textId="240117AF" w:rsidR="000B229C" w:rsidRDefault="000B229C">
      <w:pPr>
        <w:pStyle w:val="CommentText"/>
      </w:pPr>
      <w:r>
        <w:rPr>
          <w:rStyle w:val="CommentReference"/>
        </w:rPr>
        <w:annotationRef/>
      </w:r>
    </w:p>
  </w:comment>
  <w:comment w:id="501" w:author="Jarrett Byrnes" w:date="2023-04-22T15:34:00Z" w:initials="JB">
    <w:p w14:paraId="52D6F49A" w14:textId="70265E74" w:rsidR="000B229C" w:rsidRDefault="000B229C">
      <w:pPr>
        <w:pStyle w:val="CommentText"/>
      </w:pPr>
      <w:r>
        <w:rPr>
          <w:rStyle w:val="CommentReference"/>
        </w:rPr>
        <w:annotationRef/>
      </w:r>
      <w:r>
        <w:t>I think we are talking about clustered data in general.</w:t>
      </w:r>
    </w:p>
  </w:comment>
  <w:comment w:id="502" w:author="Laura Dee" w:date="2023-05-05T15:11:00Z" w:initials="LD">
    <w:p w14:paraId="033F90B3" w14:textId="77777777" w:rsidR="00647F10" w:rsidRDefault="00647F10" w:rsidP="0078279C">
      <w:r>
        <w:rPr>
          <w:rStyle w:val="CommentReference"/>
        </w:rPr>
        <w:annotationRef/>
      </w:r>
      <w:proofErr w:type="gramStart"/>
      <w:r>
        <w:rPr>
          <w:color w:val="000000"/>
          <w:sz w:val="20"/>
          <w:szCs w:val="20"/>
        </w:rPr>
        <w:t>So</w:t>
      </w:r>
      <w:proofErr w:type="gramEnd"/>
      <w:r>
        <w:rPr>
          <w:color w:val="000000"/>
          <w:sz w:val="20"/>
          <w:szCs w:val="20"/>
        </w:rPr>
        <w:t xml:space="preserve"> this applies to all but the random effects. Should we move this elsewhere?</w:t>
      </w:r>
    </w:p>
  </w:comment>
  <w:comment w:id="505" w:author="Laura Dee" w:date="2023-05-11T12:51:00Z" w:initials="LD">
    <w:p w14:paraId="29F8A0BE" w14:textId="77777777" w:rsidR="00B108F5" w:rsidRDefault="00B108F5" w:rsidP="000A0BE0">
      <w:r>
        <w:rPr>
          <w:rStyle w:val="CommentReference"/>
        </w:rPr>
        <w:annotationRef/>
      </w:r>
      <w:r>
        <w:rPr>
          <w:color w:val="000000"/>
          <w:sz w:val="20"/>
          <w:szCs w:val="20"/>
        </w:rPr>
        <w:t xml:space="preserve">Sometimes </w:t>
      </w:r>
      <w:proofErr w:type="spellStart"/>
      <w:r>
        <w:rPr>
          <w:color w:val="000000"/>
          <w:sz w:val="20"/>
          <w:szCs w:val="20"/>
        </w:rPr>
        <w:t>its</w:t>
      </w:r>
      <w:proofErr w:type="spellEnd"/>
      <w:r>
        <w:rPr>
          <w:color w:val="000000"/>
          <w:sz w:val="20"/>
          <w:szCs w:val="20"/>
        </w:rPr>
        <w:t xml:space="preserve"> confusing if they are observed or unobserved in these equations in the </w:t>
      </w:r>
      <w:proofErr w:type="gramStart"/>
      <w:r>
        <w:rPr>
          <w:color w:val="000000"/>
          <w:sz w:val="20"/>
          <w:szCs w:val="20"/>
        </w:rPr>
        <w:t>text</w:t>
      </w:r>
      <w:proofErr w:type="gramEnd"/>
      <w:r>
        <w:rPr>
          <w:color w:val="000000"/>
          <w:sz w:val="20"/>
          <w:szCs w:val="20"/>
        </w:rPr>
        <w:t xml:space="preserve"> </w:t>
      </w:r>
    </w:p>
  </w:comment>
  <w:comment w:id="506" w:author="Laura Dee" w:date="2023-04-03T13:19:00Z" w:initials="LD">
    <w:p w14:paraId="611323AC" w14:textId="28AB8F1E" w:rsidR="002600F9" w:rsidRDefault="002600F9" w:rsidP="009F0389">
      <w:r>
        <w:rPr>
          <w:rStyle w:val="CommentReference"/>
        </w:rPr>
        <w:annotationRef/>
      </w:r>
      <w:r>
        <w:rPr>
          <w:color w:val="000000"/>
          <w:sz w:val="20"/>
          <w:szCs w:val="20"/>
        </w:rPr>
        <w:t>… need to do a sweep. Still nots of inconsistency</w:t>
      </w:r>
    </w:p>
  </w:comment>
  <w:comment w:id="507" w:author="Jarrett Byrnes" w:date="2023-04-26T12:08:00Z" w:initials="JB">
    <w:p w14:paraId="58D68242" w14:textId="2D52F1D0" w:rsidR="001E17E8" w:rsidRDefault="001E17E8">
      <w:pPr>
        <w:pStyle w:val="CommentText"/>
      </w:pPr>
      <w:r>
        <w:rPr>
          <w:rStyle w:val="CommentReference"/>
        </w:rPr>
        <w:annotationRef/>
      </w:r>
      <w:r>
        <w:t>Statistical design never stuck right with me. I realized on this draft, it’s statistical model design. Flows much better. Going through and doing a find/replace search/destroy.</w:t>
      </w:r>
    </w:p>
  </w:comment>
  <w:comment w:id="548" w:author="Laura Dee" w:date="2023-05-11T10:53:00Z" w:initials="LD">
    <w:p w14:paraId="47BA888D" w14:textId="77777777" w:rsidR="005B6271" w:rsidRDefault="005B6271" w:rsidP="009A674A">
      <w:r>
        <w:rPr>
          <w:rStyle w:val="CommentReference"/>
        </w:rPr>
        <w:annotationRef/>
      </w:r>
      <w:r>
        <w:rPr>
          <w:color w:val="000000"/>
          <w:sz w:val="20"/>
          <w:szCs w:val="20"/>
        </w:rPr>
        <w:t>I earned a lot from this!</w:t>
      </w:r>
    </w:p>
  </w:comment>
  <w:comment w:id="549" w:author="Laura Dee" w:date="2023-04-17T14:54:00Z" w:initials="LD">
    <w:p w14:paraId="49D4663F" w14:textId="66BA58E4" w:rsidR="00F6146E" w:rsidRDefault="00F6146E" w:rsidP="00634E31">
      <w:r>
        <w:rPr>
          <w:rStyle w:val="CommentReference"/>
        </w:rPr>
        <w:annotationRef/>
      </w:r>
      <w:r>
        <w:rPr>
          <w:color w:val="000000"/>
          <w:sz w:val="20"/>
          <w:szCs w:val="20"/>
        </w:rPr>
        <w:t>You could elaborate on their desirable features here - I felt like this was in a random spot before? “</w:t>
      </w:r>
      <w:proofErr w:type="gramStart"/>
      <w:r>
        <w:rPr>
          <w:color w:val="333333"/>
          <w:sz w:val="20"/>
          <w:szCs w:val="20"/>
        </w:rPr>
        <w:t>random</w:t>
      </w:r>
      <w:proofErr w:type="gramEnd"/>
      <w:r>
        <w:rPr>
          <w:color w:val="333333"/>
          <w:sz w:val="20"/>
          <w:szCs w:val="20"/>
        </w:rPr>
        <w:t xml:space="preserve"> effects are assumed to be drawn from a common distribution, they have benefits for analyses of unbalanced samples as well as regularizing of cluster means </w:t>
      </w:r>
      <w:r>
        <w:rPr>
          <w:color w:val="000000"/>
          <w:sz w:val="20"/>
          <w:szCs w:val="20"/>
        </w:rPr>
        <w:t xml:space="preserve">(see an excellent discussion by </w:t>
      </w:r>
      <w:proofErr w:type="spellStart"/>
      <w:r>
        <w:rPr>
          <w:color w:val="000000"/>
          <w:sz w:val="20"/>
          <w:szCs w:val="20"/>
        </w:rPr>
        <w:t>Efron</w:t>
      </w:r>
      <w:proofErr w:type="spellEnd"/>
      <w:r>
        <w:rPr>
          <w:color w:val="000000"/>
          <w:sz w:val="20"/>
          <w:szCs w:val="20"/>
        </w:rPr>
        <w:t xml:space="preserve"> and Morris 1975)</w:t>
      </w:r>
      <w:r>
        <w:rPr>
          <w:color w:val="333333"/>
          <w:sz w:val="20"/>
          <w:szCs w:val="20"/>
          <w:highlight w:val="white"/>
        </w:rPr>
        <w:t>. “</w:t>
      </w:r>
    </w:p>
  </w:comment>
  <w:comment w:id="550" w:author="Jarrett Byrnes" w:date="2023-04-24T20:58:00Z" w:initials="JB">
    <w:p w14:paraId="3056EF4F" w14:textId="0418EBBC" w:rsidR="00581014" w:rsidRDefault="00581014">
      <w:pPr>
        <w:pStyle w:val="CommentText"/>
      </w:pPr>
      <w:r>
        <w:rPr>
          <w:rStyle w:val="CommentReference"/>
        </w:rPr>
        <w:annotationRef/>
      </w:r>
      <w:r>
        <w:t>See below.</w:t>
      </w:r>
    </w:p>
  </w:comment>
  <w:comment w:id="551" w:author="Jarrett Byrnes" w:date="2023-04-24T20:42:00Z" w:initials="JB">
    <w:p w14:paraId="577FCDC7" w14:textId="151D651D" w:rsidR="002E4527" w:rsidRDefault="002E4527">
      <w:pPr>
        <w:pStyle w:val="CommentText"/>
      </w:pPr>
      <w:r>
        <w:rPr>
          <w:rStyle w:val="CommentReference"/>
        </w:rPr>
        <w:annotationRef/>
      </w:r>
      <w:r>
        <w:t>I tried putting this down below where you suggested, but it just didn’t work. And we need a discussion of efficiency and why people use REs, instead of FEs, as you have hit on in the past. I think this should stay here. And it hits the desirable features, too, as you mention in your comment above.</w:t>
      </w:r>
    </w:p>
  </w:comment>
  <w:comment w:id="552" w:author="Laura Dee" w:date="2023-05-05T15:34:00Z" w:initials="LD">
    <w:p w14:paraId="18FD264A" w14:textId="77777777" w:rsidR="00EE108A" w:rsidRDefault="00EE108A" w:rsidP="00D569C6">
      <w:r>
        <w:rPr>
          <w:rStyle w:val="CommentReference"/>
        </w:rPr>
        <w:annotationRef/>
      </w:r>
      <w:r>
        <w:rPr>
          <w:color w:val="000000"/>
          <w:sz w:val="20"/>
          <w:szCs w:val="20"/>
        </w:rPr>
        <w:t>Ok</w:t>
      </w:r>
    </w:p>
  </w:comment>
  <w:comment w:id="553" w:author="Laura Dee" w:date="2023-05-05T15:44:00Z" w:initials="LD">
    <w:p w14:paraId="4020F13B" w14:textId="77777777" w:rsidR="00B903F8" w:rsidRDefault="00B903F8" w:rsidP="001E1404">
      <w:r>
        <w:rPr>
          <w:rStyle w:val="CommentReference"/>
        </w:rPr>
        <w:annotationRef/>
      </w:r>
      <w:proofErr w:type="spellStart"/>
      <w:r>
        <w:rPr>
          <w:color w:val="000000"/>
          <w:sz w:val="20"/>
          <w:szCs w:val="20"/>
        </w:rPr>
        <w:t>Whats</w:t>
      </w:r>
      <w:proofErr w:type="spellEnd"/>
      <w:r>
        <w:rPr>
          <w:color w:val="000000"/>
          <w:sz w:val="20"/>
          <w:szCs w:val="20"/>
        </w:rPr>
        <w:t xml:space="preserve"> this? </w:t>
      </w:r>
    </w:p>
  </w:comment>
  <w:comment w:id="554" w:author="Laura Dee" w:date="2023-05-05T15:36:00Z" w:initials="LD">
    <w:p w14:paraId="3785656E" w14:textId="77777777" w:rsidR="00BA3566" w:rsidRDefault="00EE108A" w:rsidP="00C17ECC">
      <w:r>
        <w:rPr>
          <w:rStyle w:val="CommentReference"/>
        </w:rPr>
        <w:annotationRef/>
      </w:r>
      <w:r w:rsidR="00BA3566">
        <w:rPr>
          <w:b/>
          <w:bCs/>
          <w:sz w:val="20"/>
          <w:szCs w:val="20"/>
        </w:rPr>
        <w:t>There are two things going on here that are a bit muddled in the current structure:</w:t>
      </w:r>
      <w:r w:rsidR="00BA3566">
        <w:rPr>
          <w:b/>
          <w:bCs/>
          <w:sz w:val="20"/>
          <w:szCs w:val="20"/>
        </w:rPr>
        <w:cr/>
        <w:t xml:space="preserve">1. Random effects just estimate a mean and variance, and assume all sites are in it…. Fixed effects estimate a </w:t>
      </w:r>
      <w:proofErr w:type="spellStart"/>
      <w:r w:rsidR="00BA3566">
        <w:rPr>
          <w:b/>
          <w:bCs/>
          <w:sz w:val="20"/>
          <w:szCs w:val="20"/>
        </w:rPr>
        <w:t>seperate</w:t>
      </w:r>
      <w:proofErr w:type="spellEnd"/>
      <w:r w:rsidR="00BA3566">
        <w:rPr>
          <w:b/>
          <w:bCs/>
          <w:sz w:val="20"/>
          <w:szCs w:val="20"/>
        </w:rPr>
        <w:t xml:space="preserve"> coefficient per site, so we lose </w:t>
      </w:r>
      <w:proofErr w:type="gramStart"/>
      <w:r w:rsidR="00BA3566">
        <w:rPr>
          <w:b/>
          <w:bCs/>
          <w:sz w:val="20"/>
          <w:szCs w:val="20"/>
        </w:rPr>
        <w:t>power</w:t>
      </w:r>
      <w:proofErr w:type="gramEnd"/>
      <w:r w:rsidR="00BA3566">
        <w:rPr>
          <w:b/>
          <w:bCs/>
          <w:sz w:val="20"/>
          <w:szCs w:val="20"/>
        </w:rPr>
        <w:t xml:space="preserve"> </w:t>
      </w:r>
      <w:r w:rsidR="00BA3566">
        <w:rPr>
          <w:b/>
          <w:bCs/>
          <w:sz w:val="20"/>
          <w:szCs w:val="20"/>
        </w:rPr>
        <w:cr/>
        <w:t xml:space="preserve">2. REs assume a distribution for the errors too, that is more restrictive than the CRSE so </w:t>
      </w:r>
      <w:proofErr w:type="spellStart"/>
      <w:r w:rsidR="00BA3566">
        <w:rPr>
          <w:b/>
          <w:bCs/>
          <w:sz w:val="20"/>
          <w:szCs w:val="20"/>
        </w:rPr>
        <w:t>its</w:t>
      </w:r>
      <w:proofErr w:type="spellEnd"/>
      <w:r w:rsidR="00BA3566">
        <w:rPr>
          <w:b/>
          <w:bCs/>
          <w:sz w:val="20"/>
          <w:szCs w:val="20"/>
        </w:rPr>
        <w:t xml:space="preserve"> more efficient but a bigger assumption that may not be met. This is muddying those two things here a </w:t>
      </w:r>
      <w:proofErr w:type="gramStart"/>
      <w:r w:rsidR="00BA3566">
        <w:rPr>
          <w:b/>
          <w:bCs/>
          <w:sz w:val="20"/>
          <w:szCs w:val="20"/>
        </w:rPr>
        <w:t>bit?</w:t>
      </w:r>
      <w:proofErr w:type="gramEnd"/>
    </w:p>
  </w:comment>
  <w:comment w:id="555" w:author="Laura Dee" w:date="2023-05-05T15:36:00Z" w:initials="LD">
    <w:p w14:paraId="16A5DF10" w14:textId="17EE30CC" w:rsidR="00EE108A" w:rsidRDefault="00EE108A" w:rsidP="00C43D3C">
      <w:r>
        <w:rPr>
          <w:rStyle w:val="CommentReference"/>
        </w:rPr>
        <w:annotationRef/>
      </w:r>
      <w:r>
        <w:rPr>
          <w:color w:val="000000"/>
          <w:sz w:val="20"/>
          <w:szCs w:val="20"/>
        </w:rPr>
        <w:t xml:space="preserve">What does this mean? </w:t>
      </w:r>
    </w:p>
  </w:comment>
  <w:comment w:id="556" w:author="Laura Dee" w:date="2023-04-03T15:14:00Z" w:initials="LD">
    <w:p w14:paraId="591D3F9D" w14:textId="080A1E01" w:rsidR="009C3280" w:rsidRDefault="009C3280" w:rsidP="00351D78">
      <w:r>
        <w:rPr>
          <w:rStyle w:val="CommentReference"/>
        </w:rPr>
        <w:annotationRef/>
      </w:r>
      <w:r>
        <w:rPr>
          <w:color w:val="000000"/>
          <w:sz w:val="20"/>
          <w:szCs w:val="20"/>
        </w:rPr>
        <w:t>Mixed effects?</w:t>
      </w:r>
    </w:p>
  </w:comment>
  <w:comment w:id="557" w:author="Jarrett Byrnes" w:date="2023-04-24T20:59:00Z" w:initials="JB">
    <w:p w14:paraId="3293A40F" w14:textId="5C9658AE" w:rsidR="00581014" w:rsidRDefault="00581014">
      <w:pPr>
        <w:pStyle w:val="CommentText"/>
      </w:pPr>
      <w:r>
        <w:rPr>
          <w:rStyle w:val="CommentReference"/>
        </w:rPr>
        <w:annotationRef/>
      </w:r>
      <w:r>
        <w:t>yes</w:t>
      </w:r>
    </w:p>
  </w:comment>
  <w:comment w:id="558" w:author="Laura Dee" w:date="2023-05-05T12:53:00Z" w:initials="LD">
    <w:p w14:paraId="3641FE04" w14:textId="77777777" w:rsidR="00537866" w:rsidRDefault="00537866" w:rsidP="00C375AA">
      <w:r>
        <w:rPr>
          <w:rStyle w:val="CommentReference"/>
        </w:rPr>
        <w:annotationRef/>
      </w:r>
      <w:r>
        <w:rPr>
          <w:color w:val="000000"/>
          <w:sz w:val="20"/>
          <w:szCs w:val="20"/>
        </w:rPr>
        <w:t xml:space="preserve">I think it makes sense to keep the error in the REs model since that seems like standard </w:t>
      </w:r>
      <w:proofErr w:type="gramStart"/>
      <w:r>
        <w:rPr>
          <w:color w:val="000000"/>
          <w:sz w:val="20"/>
          <w:szCs w:val="20"/>
        </w:rPr>
        <w:t>notation</w:t>
      </w:r>
      <w:proofErr w:type="gramEnd"/>
      <w:r>
        <w:rPr>
          <w:color w:val="000000"/>
          <w:sz w:val="20"/>
          <w:szCs w:val="20"/>
        </w:rPr>
        <w:t xml:space="preserve"> </w:t>
      </w:r>
    </w:p>
  </w:comment>
  <w:comment w:id="560" w:author="Laura Dee" w:date="2023-05-05T12:54:00Z" w:initials="LD">
    <w:p w14:paraId="105AC4EA" w14:textId="77777777" w:rsidR="00537866" w:rsidRDefault="00537866" w:rsidP="001D75B0">
      <w:r>
        <w:rPr>
          <w:rStyle w:val="CommentReference"/>
        </w:rPr>
        <w:annotationRef/>
      </w:r>
      <w:r>
        <w:rPr>
          <w:sz w:val="20"/>
          <w:szCs w:val="20"/>
        </w:rPr>
        <w:t xml:space="preserve">Are we included a glossary for bolded terms? Or </w:t>
      </w:r>
      <w:proofErr w:type="spellStart"/>
      <w:r>
        <w:rPr>
          <w:sz w:val="20"/>
          <w:szCs w:val="20"/>
        </w:rPr>
        <w:t>unbold</w:t>
      </w:r>
      <w:proofErr w:type="spellEnd"/>
      <w:r>
        <w:rPr>
          <w:sz w:val="20"/>
          <w:szCs w:val="20"/>
        </w:rPr>
        <w:t>?</w:t>
      </w:r>
    </w:p>
  </w:comment>
  <w:comment w:id="569" w:author="Laura Dee" w:date="2023-04-17T14:56:00Z" w:initials="LD">
    <w:p w14:paraId="375113AE" w14:textId="7C515F2A" w:rsidR="00F6146E" w:rsidRDefault="00F6146E" w:rsidP="007105FD">
      <w:r>
        <w:rPr>
          <w:rStyle w:val="CommentReference"/>
        </w:rPr>
        <w:annotationRef/>
      </w:r>
      <w:r>
        <w:rPr>
          <w:color w:val="000000"/>
          <w:sz w:val="20"/>
          <w:szCs w:val="20"/>
        </w:rPr>
        <w:t xml:space="preserve">Not sure I follow what </w:t>
      </w:r>
      <w:proofErr w:type="spellStart"/>
      <w:r>
        <w:rPr>
          <w:color w:val="000000"/>
          <w:sz w:val="20"/>
          <w:szCs w:val="20"/>
        </w:rPr>
        <w:t>its</w:t>
      </w:r>
      <w:proofErr w:type="spellEnd"/>
      <w:r>
        <w:rPr>
          <w:color w:val="000000"/>
          <w:sz w:val="20"/>
          <w:szCs w:val="20"/>
        </w:rPr>
        <w:t xml:space="preserve"> a great starting point or familiar?</w:t>
      </w:r>
    </w:p>
  </w:comment>
  <w:comment w:id="570" w:author="Jarrett Byrnes" w:date="2023-04-24T18:20:00Z" w:initials="JB">
    <w:p w14:paraId="3B588669" w14:textId="04B67A62" w:rsidR="0096454D" w:rsidRDefault="0096454D">
      <w:pPr>
        <w:pStyle w:val="CommentText"/>
      </w:pPr>
      <w:r>
        <w:rPr>
          <w:rStyle w:val="CommentReference"/>
        </w:rPr>
        <w:annotationRef/>
      </w:r>
      <w:r>
        <w:t>Linking it to ANOVA, which is bread and butter for most ecologists of a certain age.</w:t>
      </w:r>
    </w:p>
  </w:comment>
  <w:comment w:id="571" w:author="Jarrett Byrnes" w:date="2023-04-24T18:21:00Z" w:initials="JB">
    <w:p w14:paraId="672705F2" w14:textId="5F1BFCD7" w:rsidR="0096454D" w:rsidRDefault="0096454D">
      <w:pPr>
        <w:pStyle w:val="CommentText"/>
      </w:pPr>
      <w:r>
        <w:rPr>
          <w:rStyle w:val="CommentReference"/>
        </w:rPr>
        <w:annotationRef/>
      </w:r>
    </w:p>
  </w:comment>
  <w:comment w:id="573" w:author="Laura Dee" w:date="2023-04-17T14:56:00Z" w:initials="LD">
    <w:p w14:paraId="69855B9E" w14:textId="77777777" w:rsidR="00F6146E" w:rsidRDefault="00F6146E" w:rsidP="00806182">
      <w:r>
        <w:rPr>
          <w:rStyle w:val="CommentReference"/>
        </w:rPr>
        <w:annotationRef/>
      </w:r>
      <w:r>
        <w:rPr>
          <w:color w:val="000000"/>
          <w:sz w:val="20"/>
          <w:szCs w:val="20"/>
        </w:rPr>
        <w:t>Is there a simpler way to say this? I’ll think on it too.</w:t>
      </w:r>
    </w:p>
  </w:comment>
  <w:comment w:id="574" w:author="Jarrett Byrnes" w:date="2023-04-24T19:02:00Z" w:initials="JB">
    <w:p w14:paraId="2CA743D9" w14:textId="1FED4993" w:rsidR="00E34AE8" w:rsidRDefault="00E34AE8">
      <w:pPr>
        <w:pStyle w:val="CommentText"/>
      </w:pPr>
      <w:r>
        <w:rPr>
          <w:rStyle w:val="CommentReference"/>
        </w:rPr>
        <w:annotationRef/>
      </w:r>
      <w:r w:rsidR="0040473B">
        <w:t xml:space="preserve">Try this – more words, but </w:t>
      </w:r>
      <w:proofErr w:type="gramStart"/>
      <w:r w:rsidR="0040473B">
        <w:t>clearer</w:t>
      </w:r>
      <w:proofErr w:type="gramEnd"/>
    </w:p>
  </w:comment>
  <w:comment w:id="583" w:author="Laura Dee" w:date="2023-05-11T10:53:00Z" w:initials="LD">
    <w:p w14:paraId="4071816B" w14:textId="77777777" w:rsidR="005B6271" w:rsidRDefault="005B6271" w:rsidP="007E7185">
      <w:r>
        <w:rPr>
          <w:rStyle w:val="CommentReference"/>
        </w:rPr>
        <w:annotationRef/>
      </w:r>
      <w:proofErr w:type="spellStart"/>
      <w:r>
        <w:rPr>
          <w:color w:val="000000"/>
          <w:sz w:val="20"/>
          <w:szCs w:val="20"/>
        </w:rPr>
        <w:t>Whats</w:t>
      </w:r>
      <w:proofErr w:type="spellEnd"/>
      <w:r>
        <w:rPr>
          <w:color w:val="000000"/>
          <w:sz w:val="20"/>
          <w:szCs w:val="20"/>
        </w:rPr>
        <w:t xml:space="preserve"> z?</w:t>
      </w:r>
    </w:p>
  </w:comment>
  <w:comment w:id="658" w:author="Jarrett Byrnes" w:date="2023-05-12T13:16:00Z" w:initials="JB">
    <w:p w14:paraId="3CF23426" w14:textId="248ED063" w:rsidR="00B97190" w:rsidRDefault="00B97190">
      <w:pPr>
        <w:pStyle w:val="CommentText"/>
      </w:pPr>
      <w:r>
        <w:rPr>
          <w:rStyle w:val="CommentReference"/>
        </w:rPr>
        <w:annotationRef/>
      </w:r>
      <w:r>
        <w:t>Check that Zi is comparable to dummy variables – small note?</w:t>
      </w:r>
    </w:p>
  </w:comment>
  <w:comment w:id="672" w:author="Laura Dee" w:date="2023-05-11T10:53:00Z" w:initials="LD">
    <w:p w14:paraId="50ADC5F2" w14:textId="77777777" w:rsidR="005B6271" w:rsidRDefault="005B6271" w:rsidP="00E05DB0">
      <w:r>
        <w:rPr>
          <w:rStyle w:val="CommentReference"/>
        </w:rPr>
        <w:annotationRef/>
      </w:r>
      <w:r>
        <w:rPr>
          <w:color w:val="000000"/>
          <w:sz w:val="20"/>
          <w:szCs w:val="20"/>
        </w:rPr>
        <w:t xml:space="preserve">This </w:t>
      </w:r>
      <w:proofErr w:type="spellStart"/>
      <w:r>
        <w:rPr>
          <w:color w:val="000000"/>
          <w:sz w:val="20"/>
          <w:szCs w:val="20"/>
        </w:rPr>
        <w:t>isnt</w:t>
      </w:r>
      <w:proofErr w:type="spellEnd"/>
      <w:r>
        <w:rPr>
          <w:color w:val="000000"/>
          <w:sz w:val="20"/>
          <w:szCs w:val="20"/>
        </w:rPr>
        <w:t xml:space="preserve"> correct… </w:t>
      </w:r>
    </w:p>
  </w:comment>
  <w:comment w:id="717" w:author="Laura Dee" w:date="2023-05-11T12:01:00Z" w:initials="LD">
    <w:p w14:paraId="4E17EDF7" w14:textId="77777777" w:rsidR="00A3519F" w:rsidRDefault="00A3519F" w:rsidP="003065DF">
      <w:r>
        <w:rPr>
          <w:rStyle w:val="CommentReference"/>
        </w:rPr>
        <w:annotationRef/>
      </w:r>
      <w:r>
        <w:rPr>
          <w:color w:val="000000"/>
          <w:sz w:val="20"/>
          <w:szCs w:val="20"/>
        </w:rPr>
        <w:t xml:space="preserve">The dummy approach is equivalent to the deviation from means above and it </w:t>
      </w:r>
      <w:proofErr w:type="spellStart"/>
      <w:r>
        <w:rPr>
          <w:color w:val="000000"/>
          <w:sz w:val="20"/>
          <w:szCs w:val="20"/>
        </w:rPr>
        <w:t>doesnt</w:t>
      </w:r>
      <w:proofErr w:type="spellEnd"/>
      <w:r>
        <w:rPr>
          <w:color w:val="000000"/>
          <w:sz w:val="20"/>
          <w:szCs w:val="20"/>
        </w:rPr>
        <w:t xml:space="preserve"> solve issues with between site stuff. I condensed this greatly and corrected it. </w:t>
      </w:r>
    </w:p>
  </w:comment>
  <w:comment w:id="736" w:author="Laura Dee" w:date="2023-04-10T10:56:00Z" w:initials="LD">
    <w:p w14:paraId="779F4D22" w14:textId="497D29E5" w:rsidR="0040473B" w:rsidRDefault="0040473B" w:rsidP="0040473B">
      <w:r>
        <w:rPr>
          <w:rStyle w:val="CommentReference"/>
        </w:rPr>
        <w:annotationRef/>
      </w:r>
      <w:r>
        <w:rPr>
          <w:sz w:val="20"/>
          <w:szCs w:val="20"/>
        </w:rPr>
        <w:t xml:space="preserve">Moved this here…. But I </w:t>
      </w:r>
      <w:proofErr w:type="spellStart"/>
      <w:r>
        <w:rPr>
          <w:sz w:val="20"/>
          <w:szCs w:val="20"/>
        </w:rPr>
        <w:t>dont</w:t>
      </w:r>
      <w:proofErr w:type="spellEnd"/>
      <w:r>
        <w:rPr>
          <w:sz w:val="20"/>
          <w:szCs w:val="20"/>
        </w:rPr>
        <w:t xml:space="preserve"> think it fits here. </w:t>
      </w:r>
    </w:p>
  </w:comment>
  <w:comment w:id="737" w:author="Jarrett Byrnes" w:date="2023-04-24T19:10:00Z" w:initials="JB">
    <w:p w14:paraId="659B9398" w14:textId="40277C38" w:rsidR="0040473B" w:rsidRDefault="0040473B">
      <w:pPr>
        <w:pStyle w:val="CommentText"/>
      </w:pPr>
      <w:r>
        <w:rPr>
          <w:rStyle w:val="CommentReference"/>
        </w:rPr>
        <w:annotationRef/>
      </w:r>
      <w:r>
        <w:t>Try this. Better than putting it in drawbacks.</w:t>
      </w:r>
    </w:p>
  </w:comment>
  <w:comment w:id="749" w:author="Laura Dee" w:date="2023-04-10T10:56:00Z" w:initials="LD">
    <w:p w14:paraId="5B2001DC" w14:textId="77777777" w:rsidR="00646EC5" w:rsidRDefault="00646EC5" w:rsidP="00646EC5">
      <w:r>
        <w:rPr>
          <w:rStyle w:val="CommentReference"/>
        </w:rPr>
        <w:annotationRef/>
      </w:r>
      <w:r>
        <w:rPr>
          <w:sz w:val="20"/>
          <w:szCs w:val="20"/>
        </w:rPr>
        <w:t xml:space="preserve">Moved this here…. But I </w:t>
      </w:r>
      <w:proofErr w:type="spellStart"/>
      <w:r>
        <w:rPr>
          <w:sz w:val="20"/>
          <w:szCs w:val="20"/>
        </w:rPr>
        <w:t>dont</w:t>
      </w:r>
      <w:proofErr w:type="spellEnd"/>
      <w:r>
        <w:rPr>
          <w:sz w:val="20"/>
          <w:szCs w:val="20"/>
        </w:rPr>
        <w:t xml:space="preserve"> think it fits here. </w:t>
      </w:r>
    </w:p>
  </w:comment>
  <w:comment w:id="750" w:author="Jarrett Byrnes" w:date="2023-04-24T19:10:00Z" w:initials="JB">
    <w:p w14:paraId="75F430B5" w14:textId="77777777" w:rsidR="00646EC5" w:rsidRDefault="00646EC5" w:rsidP="00646EC5">
      <w:pPr>
        <w:pStyle w:val="CommentText"/>
      </w:pPr>
      <w:r>
        <w:rPr>
          <w:rStyle w:val="CommentReference"/>
        </w:rPr>
        <w:annotationRef/>
      </w:r>
      <w:r>
        <w:t>Try this. Better than putting it in drawbacks.</w:t>
      </w:r>
    </w:p>
  </w:comment>
  <w:comment w:id="762" w:author="Laura Dee" w:date="2023-05-11T10:57:00Z" w:initials="LD">
    <w:p w14:paraId="45283A21" w14:textId="77777777" w:rsidR="006768EE" w:rsidRDefault="006768EE" w:rsidP="00E971AC">
      <w:r>
        <w:rPr>
          <w:rStyle w:val="CommentReference"/>
        </w:rPr>
        <w:annotationRef/>
      </w:r>
      <w:r>
        <w:rPr>
          <w:color w:val="000000"/>
          <w:sz w:val="20"/>
          <w:szCs w:val="20"/>
        </w:rPr>
        <w:t>I wouldn’t use any of these for prediction - can move this important point to the discussion?</w:t>
      </w:r>
    </w:p>
  </w:comment>
  <w:comment w:id="766" w:author="Laura Dee" w:date="2023-04-20T12:26:00Z" w:initials="LD">
    <w:p w14:paraId="2EFFED40" w14:textId="0E1E04C9" w:rsidR="00555854" w:rsidRDefault="00555854" w:rsidP="006C4D67">
      <w:r>
        <w:rPr>
          <w:rStyle w:val="CommentReference"/>
        </w:rPr>
        <w:annotationRef/>
      </w:r>
      <w:r>
        <w:rPr>
          <w:color w:val="000000"/>
          <w:sz w:val="20"/>
          <w:szCs w:val="20"/>
        </w:rPr>
        <w:t>I NEED TO COM EBACK TO THIS</w:t>
      </w:r>
    </w:p>
  </w:comment>
  <w:comment w:id="767" w:author="Laura Dee" w:date="2023-05-11T10:59:00Z" w:initials="LD">
    <w:p w14:paraId="42399BEA" w14:textId="77777777" w:rsidR="006768EE" w:rsidRDefault="006768EE" w:rsidP="009050AD">
      <w:r>
        <w:rPr>
          <w:rStyle w:val="CommentReference"/>
        </w:rPr>
        <w:annotationRef/>
      </w:r>
      <w:r>
        <w:rPr>
          <w:color w:val="000000"/>
          <w:sz w:val="20"/>
          <w:szCs w:val="20"/>
        </w:rPr>
        <w:t xml:space="preserve">Which problems? This is just another way of implementing what is </w:t>
      </w:r>
      <w:proofErr w:type="gramStart"/>
      <w:r>
        <w:rPr>
          <w:color w:val="000000"/>
          <w:sz w:val="20"/>
          <w:szCs w:val="20"/>
        </w:rPr>
        <w:t>above</w:t>
      </w:r>
      <w:proofErr w:type="gramEnd"/>
    </w:p>
  </w:comment>
  <w:comment w:id="768" w:author="Laura Dee" w:date="2023-05-11T10:58:00Z" w:initials="LD">
    <w:p w14:paraId="09259353" w14:textId="2B0839CC" w:rsidR="006768EE" w:rsidRDefault="006768EE" w:rsidP="00B34695">
      <w:r>
        <w:rPr>
          <w:rStyle w:val="CommentReference"/>
        </w:rPr>
        <w:annotationRef/>
      </w:r>
      <w:r>
        <w:rPr>
          <w:sz w:val="20"/>
          <w:szCs w:val="20"/>
        </w:rPr>
        <w:t>Huh? What is this? This is equivalent to the part above and doesn’t solve the between site issues?</w:t>
      </w:r>
    </w:p>
  </w:comment>
  <w:comment w:id="861" w:author="Laura Dee" w:date="2023-04-17T15:01:00Z" w:initials="LD">
    <w:p w14:paraId="6C952F4F" w14:textId="24829A15" w:rsidR="00965AB7" w:rsidRDefault="00965AB7" w:rsidP="002E57B8">
      <w:r>
        <w:rPr>
          <w:rStyle w:val="CommentReference"/>
        </w:rPr>
        <w:annotationRef/>
      </w:r>
      <w:r>
        <w:rPr>
          <w:color w:val="000000"/>
          <w:sz w:val="20"/>
          <w:szCs w:val="20"/>
        </w:rPr>
        <w:t xml:space="preserve">If you want to include this text pasted below, you could </w:t>
      </w:r>
      <w:proofErr w:type="spellStart"/>
      <w:r>
        <w:rPr>
          <w:color w:val="000000"/>
          <w:sz w:val="20"/>
          <w:szCs w:val="20"/>
        </w:rPr>
        <w:t>here</w:t>
      </w:r>
      <w:proofErr w:type="spellEnd"/>
      <w:r>
        <w:rPr>
          <w:color w:val="000000"/>
          <w:sz w:val="20"/>
          <w:szCs w:val="20"/>
        </w:rPr>
        <w:t>”:</w:t>
      </w:r>
    </w:p>
    <w:p w14:paraId="3244D73F" w14:textId="77777777" w:rsidR="00965AB7" w:rsidRDefault="00965AB7" w:rsidP="002E57B8"/>
    <w:p w14:paraId="506C5AEF" w14:textId="77777777" w:rsidR="00965AB7" w:rsidRDefault="00965AB7" w:rsidP="002E57B8">
      <w:r>
        <w:rPr>
          <w:color w:val="333333"/>
          <w:sz w:val="20"/>
          <w:szCs w:val="20"/>
        </w:rPr>
        <w:t xml:space="preserve">Random effects, however, have the added second benefit of efficiency - they cost fewer degrees of freedom to estimate as we assume all cluster means follow from a distribution. With this can come an improvement in the estimates of </w:t>
      </w:r>
      <w:r>
        <w:rPr>
          <w:i/>
          <w:iCs/>
          <w:color w:val="333333"/>
          <w:sz w:val="20"/>
          <w:szCs w:val="20"/>
        </w:rPr>
        <w:t>precision</w:t>
      </w:r>
      <w:r>
        <w:rPr>
          <w:color w:val="333333"/>
          <w:sz w:val="20"/>
          <w:szCs w:val="20"/>
        </w:rPr>
        <w:t xml:space="preserve"> for coefficient estimates (Gelman and Hill 2006) relative to fixed effects. This can contrast to changes in precision </w:t>
      </w:r>
      <w:proofErr w:type="gramStart"/>
      <w:r>
        <w:rPr>
          <w:color w:val="333333"/>
          <w:sz w:val="20"/>
          <w:szCs w:val="20"/>
        </w:rPr>
        <w:t>from  cluster</w:t>
      </w:r>
      <w:proofErr w:type="gramEnd"/>
      <w:r>
        <w:rPr>
          <w:color w:val="333333"/>
          <w:sz w:val="20"/>
          <w:szCs w:val="20"/>
        </w:rPr>
        <w:t xml:space="preserve"> robust standard errors </w:t>
      </w:r>
      <w:r>
        <w:rPr>
          <w:color w:val="000000"/>
          <w:sz w:val="20"/>
          <w:szCs w:val="20"/>
        </w:rPr>
        <w:t xml:space="preserve">(see </w:t>
      </w:r>
      <w:proofErr w:type="spellStart"/>
      <w:r>
        <w:rPr>
          <w:color w:val="000000"/>
          <w:sz w:val="20"/>
          <w:szCs w:val="20"/>
        </w:rPr>
        <w:t>Oshchepkov</w:t>
      </w:r>
      <w:proofErr w:type="spellEnd"/>
      <w:r>
        <w:rPr>
          <w:color w:val="000000"/>
          <w:sz w:val="20"/>
          <w:szCs w:val="20"/>
        </w:rPr>
        <w:t xml:space="preserve"> and </w:t>
      </w:r>
      <w:proofErr w:type="spellStart"/>
      <w:r>
        <w:rPr>
          <w:color w:val="000000"/>
          <w:sz w:val="20"/>
          <w:szCs w:val="20"/>
        </w:rPr>
        <w:t>Shirokanova</w:t>
      </w:r>
      <w:proofErr w:type="spellEnd"/>
      <w:r>
        <w:rPr>
          <w:color w:val="000000"/>
          <w:sz w:val="20"/>
          <w:szCs w:val="20"/>
        </w:rPr>
        <w:t xml:space="preserve"> 2022 for an excellent comparison between mixed models and clustered </w:t>
      </w:r>
      <w:proofErr w:type="spellStart"/>
      <w:r>
        <w:rPr>
          <w:color w:val="000000"/>
          <w:sz w:val="20"/>
          <w:szCs w:val="20"/>
        </w:rPr>
        <w:t>robustnes</w:t>
      </w:r>
      <w:proofErr w:type="spellEnd"/>
      <w:r>
        <w:rPr>
          <w:color w:val="000000"/>
          <w:sz w:val="20"/>
          <w:szCs w:val="20"/>
        </w:rPr>
        <w:t xml:space="preserve"> standard errors) </w:t>
      </w:r>
    </w:p>
  </w:comment>
  <w:comment w:id="862" w:author="Jarrett Byrnes [2]" w:date="2023-04-24T21:44:00Z" w:initials="JB">
    <w:p w14:paraId="1E6209BC" w14:textId="3736679D" w:rsidR="00FC4AA3" w:rsidRDefault="00FC4AA3">
      <w:pPr>
        <w:pStyle w:val="CommentText"/>
      </w:pPr>
      <w:r>
        <w:rPr>
          <w:rStyle w:val="CommentReference"/>
        </w:rPr>
        <w:annotationRef/>
      </w:r>
      <w:r>
        <w:t>I think it works better earlier. Tried it here and it disrupts flow, and then this section is structured differently than the others. Didn’t work, so I put it back where it works better in terms of flow.</w:t>
      </w:r>
    </w:p>
  </w:comment>
  <w:comment w:id="863" w:author="Jarrett Byrnes [2]" w:date="2023-04-24T21:44:00Z" w:initials="JB">
    <w:p w14:paraId="26275A42" w14:textId="4EBE4ED9" w:rsidR="00FC4AA3" w:rsidRDefault="00FC4AA3">
      <w:pPr>
        <w:pStyle w:val="CommentText"/>
      </w:pPr>
      <w:r>
        <w:rPr>
          <w:rStyle w:val="CommentReference"/>
        </w:rPr>
        <w:annotationRef/>
      </w:r>
    </w:p>
  </w:comment>
  <w:comment w:id="864" w:author="Laura Dee" w:date="2023-05-11T12:03:00Z" w:initials="LD">
    <w:p w14:paraId="6F7EB21A" w14:textId="77777777" w:rsidR="00620FDC" w:rsidRDefault="00620FDC" w:rsidP="00FF6746">
      <w:r>
        <w:rPr>
          <w:rStyle w:val="CommentReference"/>
        </w:rPr>
        <w:annotationRef/>
      </w:r>
      <w:r>
        <w:rPr>
          <w:color w:val="000000"/>
          <w:sz w:val="20"/>
          <w:szCs w:val="20"/>
        </w:rPr>
        <w:t xml:space="preserve">I tried to condense two paragraphs that were saying the same </w:t>
      </w:r>
      <w:proofErr w:type="gramStart"/>
      <w:r>
        <w:rPr>
          <w:color w:val="000000"/>
          <w:sz w:val="20"/>
          <w:szCs w:val="20"/>
        </w:rPr>
        <w:t>thing..</w:t>
      </w:r>
      <w:proofErr w:type="gramEnd"/>
      <w:r>
        <w:rPr>
          <w:color w:val="000000"/>
          <w:sz w:val="20"/>
          <w:szCs w:val="20"/>
        </w:rPr>
        <w:t xml:space="preserve"> this could probably further be </w:t>
      </w:r>
      <w:proofErr w:type="gramStart"/>
      <w:r>
        <w:rPr>
          <w:color w:val="000000"/>
          <w:sz w:val="20"/>
          <w:szCs w:val="20"/>
        </w:rPr>
        <w:t>combine</w:t>
      </w:r>
      <w:proofErr w:type="gramEnd"/>
    </w:p>
  </w:comment>
  <w:comment w:id="873" w:author="Laura Dee" w:date="2023-05-11T10:30:00Z" w:initials="LD">
    <w:p w14:paraId="1FF0C2B8" w14:textId="56683DD2" w:rsidR="0001290D" w:rsidRDefault="0001290D" w:rsidP="00545E24">
      <w:r>
        <w:rPr>
          <w:rStyle w:val="CommentReference"/>
        </w:rPr>
        <w:annotationRef/>
      </w:r>
      <w:r>
        <w:rPr>
          <w:color w:val="000000"/>
          <w:sz w:val="20"/>
          <w:szCs w:val="20"/>
        </w:rPr>
        <w:t xml:space="preserve">Could you replace this with an explicitly between site research question? I think that would be clearer. Just </w:t>
      </w:r>
      <w:proofErr w:type="spellStart"/>
      <w:r>
        <w:rPr>
          <w:color w:val="000000"/>
          <w:sz w:val="20"/>
          <w:szCs w:val="20"/>
        </w:rPr>
        <w:t>bc</w:t>
      </w:r>
      <w:proofErr w:type="spellEnd"/>
      <w:r>
        <w:rPr>
          <w:color w:val="000000"/>
          <w:sz w:val="20"/>
          <w:szCs w:val="20"/>
        </w:rPr>
        <w:t xml:space="preserve"> there is a gradient </w:t>
      </w:r>
      <w:proofErr w:type="spellStart"/>
      <w:r>
        <w:rPr>
          <w:color w:val="000000"/>
          <w:sz w:val="20"/>
          <w:szCs w:val="20"/>
        </w:rPr>
        <w:t>doesnt</w:t>
      </w:r>
      <w:proofErr w:type="spellEnd"/>
      <w:r>
        <w:rPr>
          <w:color w:val="000000"/>
          <w:sz w:val="20"/>
          <w:szCs w:val="20"/>
        </w:rPr>
        <w:t xml:space="preserve"> mean the question is about the </w:t>
      </w:r>
      <w:proofErr w:type="gramStart"/>
      <w:r>
        <w:rPr>
          <w:color w:val="000000"/>
          <w:sz w:val="20"/>
          <w:szCs w:val="20"/>
        </w:rPr>
        <w:t>gradient</w:t>
      </w:r>
      <w:proofErr w:type="gramEnd"/>
      <w:r>
        <w:rPr>
          <w:color w:val="000000"/>
          <w:sz w:val="20"/>
          <w:szCs w:val="20"/>
        </w:rPr>
        <w:t xml:space="preserve"> I guess?</w:t>
      </w:r>
    </w:p>
  </w:comment>
  <w:comment w:id="879" w:author="Laura Dee" w:date="2023-05-11T12:04:00Z" w:initials="LD">
    <w:p w14:paraId="5333207A" w14:textId="77777777" w:rsidR="00620FDC" w:rsidRDefault="00620FDC" w:rsidP="00A21E7A">
      <w:r>
        <w:rPr>
          <w:rStyle w:val="CommentReference"/>
        </w:rPr>
        <w:annotationRef/>
      </w:r>
      <w:r>
        <w:rPr>
          <w:b/>
          <w:bCs/>
          <w:sz w:val="20"/>
          <w:szCs w:val="20"/>
          <w:highlight w:val="yellow"/>
        </w:rPr>
        <w:t xml:space="preserve">JARRETT HERE- which limitation? The efficiency part or the between site part? I edited </w:t>
      </w:r>
      <w:proofErr w:type="spellStart"/>
      <w:r>
        <w:rPr>
          <w:b/>
          <w:bCs/>
          <w:sz w:val="20"/>
          <w:szCs w:val="20"/>
          <w:highlight w:val="yellow"/>
        </w:rPr>
        <w:t>bt</w:t>
      </w:r>
      <w:proofErr w:type="spellEnd"/>
      <w:r>
        <w:rPr>
          <w:b/>
          <w:bCs/>
          <w:sz w:val="20"/>
          <w:szCs w:val="20"/>
          <w:highlight w:val="yellow"/>
        </w:rPr>
        <w:t xml:space="preserve"> this may not be </w:t>
      </w:r>
      <w:proofErr w:type="gramStart"/>
      <w:r>
        <w:rPr>
          <w:b/>
          <w:bCs/>
          <w:sz w:val="20"/>
          <w:szCs w:val="20"/>
          <w:highlight w:val="yellow"/>
        </w:rPr>
        <w:t>true</w:t>
      </w:r>
      <w:proofErr w:type="gramEnd"/>
    </w:p>
  </w:comment>
  <w:comment w:id="875" w:author="Laura Dee" w:date="2023-04-04T14:02:00Z" w:initials="LD">
    <w:p w14:paraId="24FA17B6" w14:textId="4F4F37D7" w:rsidR="00440B68" w:rsidRDefault="00440B68" w:rsidP="006D1521">
      <w:r>
        <w:rPr>
          <w:rStyle w:val="CommentReference"/>
        </w:rPr>
        <w:annotationRef/>
      </w:r>
      <w:r>
        <w:rPr>
          <w:color w:val="000000"/>
          <w:sz w:val="20"/>
          <w:szCs w:val="20"/>
        </w:rPr>
        <w:t>Is calling it a compromise maybe more accurate? Doesn’t it make slightly stronger assumptions?</w:t>
      </w:r>
    </w:p>
    <w:p w14:paraId="7B0EF9D1" w14:textId="77777777" w:rsidR="00440B68" w:rsidRDefault="00440B68" w:rsidP="006D1521"/>
  </w:comment>
  <w:comment w:id="876" w:author="Jarrett Byrnes [2]" w:date="2023-04-24T21:45:00Z" w:initials="JB">
    <w:p w14:paraId="6025B1FF" w14:textId="0491F8B1" w:rsidR="00FC4AA3" w:rsidRDefault="00FC4AA3">
      <w:pPr>
        <w:pStyle w:val="CommentText"/>
      </w:pPr>
      <w:r>
        <w:rPr>
          <w:rStyle w:val="CommentReference"/>
        </w:rPr>
        <w:annotationRef/>
      </w:r>
      <w:r>
        <w:t xml:space="preserve">As it produces the same coefficient estimates, I don’t see it as a compromise. If you can be clearer about how the assumptions are stronger, then maybe we can change this bit, but I’m </w:t>
      </w:r>
      <w:proofErr w:type="gramStart"/>
      <w:r>
        <w:t>really not</w:t>
      </w:r>
      <w:proofErr w:type="gramEnd"/>
      <w:r>
        <w:t xml:space="preserve"> sure what you mean. Elaborate – I’m curious!</w:t>
      </w:r>
    </w:p>
  </w:comment>
  <w:comment w:id="877" w:author="Laura Dee" w:date="2023-05-11T10:13:00Z" w:initials="LD">
    <w:p w14:paraId="5386C8EE" w14:textId="77777777" w:rsidR="00E52E7E" w:rsidRDefault="00E52E7E" w:rsidP="004C47F6">
      <w:r>
        <w:rPr>
          <w:rStyle w:val="CommentReference"/>
        </w:rPr>
        <w:annotationRef/>
      </w:r>
      <w:r>
        <w:rPr>
          <w:color w:val="000000"/>
          <w:sz w:val="20"/>
          <w:szCs w:val="20"/>
        </w:rPr>
        <w:t xml:space="preserve">I think we need to be </w:t>
      </w:r>
      <w:proofErr w:type="gramStart"/>
      <w:r>
        <w:rPr>
          <w:color w:val="000000"/>
          <w:sz w:val="20"/>
          <w:szCs w:val="20"/>
        </w:rPr>
        <w:t>careful..</w:t>
      </w:r>
      <w:proofErr w:type="gramEnd"/>
      <w:r>
        <w:rPr>
          <w:color w:val="000000"/>
          <w:sz w:val="20"/>
          <w:szCs w:val="20"/>
        </w:rPr>
        <w:t xml:space="preserve"> there is no free lunch so this must be making some stronger </w:t>
      </w:r>
      <w:proofErr w:type="gramStart"/>
      <w:r>
        <w:rPr>
          <w:color w:val="000000"/>
          <w:sz w:val="20"/>
          <w:szCs w:val="20"/>
        </w:rPr>
        <w:t>assumptions ?</w:t>
      </w:r>
      <w:proofErr w:type="gramEnd"/>
    </w:p>
  </w:comment>
  <w:comment w:id="905" w:author="Laura Dee" w:date="2023-05-11T12:07:00Z" w:initials="LD">
    <w:p w14:paraId="36DFB680" w14:textId="77777777" w:rsidR="00620FDC" w:rsidRDefault="00620FDC" w:rsidP="00FD61E6">
      <w:r>
        <w:rPr>
          <w:rStyle w:val="CommentReference"/>
        </w:rPr>
        <w:annotationRef/>
      </w:r>
      <w:r>
        <w:rPr>
          <w:color w:val="000000"/>
          <w:sz w:val="20"/>
          <w:szCs w:val="20"/>
        </w:rPr>
        <w:t xml:space="preserve">Should we leave the </w:t>
      </w:r>
      <w:proofErr w:type="spellStart"/>
      <w:r>
        <w:rPr>
          <w:color w:val="000000"/>
          <w:sz w:val="20"/>
          <w:szCs w:val="20"/>
        </w:rPr>
        <w:t>cluaster</w:t>
      </w:r>
      <w:proofErr w:type="spellEnd"/>
      <w:r>
        <w:rPr>
          <w:color w:val="000000"/>
          <w:sz w:val="20"/>
          <w:szCs w:val="20"/>
        </w:rPr>
        <w:t xml:space="preserve"> stuff out of it for clarity of writing?</w:t>
      </w:r>
    </w:p>
    <w:p w14:paraId="3E39E77B" w14:textId="77777777" w:rsidR="00620FDC" w:rsidRDefault="00620FDC" w:rsidP="00FD61E6">
      <w:r>
        <w:rPr>
          <w:color w:val="000000"/>
          <w:sz w:val="20"/>
          <w:szCs w:val="20"/>
        </w:rPr>
        <w:t xml:space="preserve">I cut the text that kept redefining confounding variables. They are defined already earlier it he </w:t>
      </w:r>
      <w:proofErr w:type="gramStart"/>
      <w:r>
        <w:rPr>
          <w:color w:val="000000"/>
          <w:sz w:val="20"/>
          <w:szCs w:val="20"/>
        </w:rPr>
        <w:t>text</w:t>
      </w:r>
      <w:proofErr w:type="gramEnd"/>
      <w:r>
        <w:rPr>
          <w:color w:val="000000"/>
          <w:sz w:val="20"/>
          <w:szCs w:val="20"/>
        </w:rPr>
        <w:t xml:space="preserve"> so I </w:t>
      </w:r>
      <w:proofErr w:type="spellStart"/>
      <w:r>
        <w:rPr>
          <w:color w:val="000000"/>
          <w:sz w:val="20"/>
          <w:szCs w:val="20"/>
        </w:rPr>
        <w:t>dont</w:t>
      </w:r>
      <w:proofErr w:type="spellEnd"/>
      <w:r>
        <w:rPr>
          <w:color w:val="000000"/>
          <w:sz w:val="20"/>
          <w:szCs w:val="20"/>
        </w:rPr>
        <w:t xml:space="preserve"> think we need to keep repeating?</w:t>
      </w:r>
    </w:p>
  </w:comment>
  <w:comment w:id="913" w:author="Jarrett Byrnes [2]" w:date="2023-04-24T21:53:00Z" w:initials="JB">
    <w:p w14:paraId="7C2268C2" w14:textId="40D69EEE" w:rsidR="00DB2929" w:rsidRDefault="00DB2929">
      <w:pPr>
        <w:pStyle w:val="CommentText"/>
      </w:pPr>
      <w:r>
        <w:rPr>
          <w:rStyle w:val="CommentReference"/>
        </w:rPr>
        <w:annotationRef/>
      </w:r>
      <w:r>
        <w:t>But we can – if we need, we can cite the paper Doug and I are about to submit. It’ll be preprinted and probably published before this one!</w:t>
      </w:r>
    </w:p>
  </w:comment>
  <w:comment w:id="914" w:author="Laura Dee" w:date="2023-04-04T14:03:00Z" w:initials="LD">
    <w:p w14:paraId="17FADCA7" w14:textId="77777777" w:rsidR="00186121" w:rsidRDefault="00186121" w:rsidP="004679F5">
      <w:r>
        <w:rPr>
          <w:rStyle w:val="CommentReference"/>
        </w:rPr>
        <w:annotationRef/>
      </w:r>
      <w:r>
        <w:rPr>
          <w:color w:val="000000"/>
          <w:sz w:val="20"/>
          <w:szCs w:val="20"/>
        </w:rPr>
        <w:t xml:space="preserve">I </w:t>
      </w:r>
      <w:proofErr w:type="spellStart"/>
      <w:r>
        <w:rPr>
          <w:color w:val="000000"/>
          <w:sz w:val="20"/>
          <w:szCs w:val="20"/>
        </w:rPr>
        <w:t>dont</w:t>
      </w:r>
      <w:proofErr w:type="spellEnd"/>
      <w:r>
        <w:rPr>
          <w:color w:val="000000"/>
          <w:sz w:val="20"/>
          <w:szCs w:val="20"/>
        </w:rPr>
        <w:t xml:space="preserve"> think this is something we should claim re forecasting and </w:t>
      </w:r>
      <w:proofErr w:type="gramStart"/>
      <w:r>
        <w:rPr>
          <w:color w:val="000000"/>
          <w:sz w:val="20"/>
          <w:szCs w:val="20"/>
        </w:rPr>
        <w:t>prediction ,and</w:t>
      </w:r>
      <w:proofErr w:type="gramEnd"/>
      <w:r>
        <w:rPr>
          <w:color w:val="000000"/>
          <w:sz w:val="20"/>
          <w:szCs w:val="20"/>
        </w:rPr>
        <w:t xml:space="preserve"> it opens a can of worms not explained or dealt with here. cut.</w:t>
      </w:r>
    </w:p>
  </w:comment>
  <w:comment w:id="915" w:author="Jarrett Byrnes [2]" w:date="2023-04-24T21:54:00Z" w:initials="JB">
    <w:p w14:paraId="23B2601F" w14:textId="4931D424" w:rsidR="00DB2929" w:rsidRDefault="00DB2929">
      <w:pPr>
        <w:pStyle w:val="CommentText"/>
      </w:pPr>
      <w:r>
        <w:rPr>
          <w:rStyle w:val="CommentReference"/>
        </w:rPr>
        <w:annotationRef/>
      </w:r>
      <w:r>
        <w:t>See comment above.</w:t>
      </w:r>
    </w:p>
  </w:comment>
  <w:comment w:id="917" w:author="Laura Dee" w:date="2023-04-03T15:18:00Z" w:initials="LD">
    <w:p w14:paraId="71F0240C" w14:textId="0F0F726E" w:rsidR="00315A41" w:rsidRDefault="00315A41" w:rsidP="00D55E93">
      <w:r>
        <w:rPr>
          <w:rStyle w:val="CommentReference"/>
        </w:rPr>
        <w:annotationRef/>
      </w:r>
      <w:r>
        <w:rPr>
          <w:color w:val="000000"/>
          <w:sz w:val="20"/>
          <w:szCs w:val="20"/>
        </w:rPr>
        <w:t>It?</w:t>
      </w:r>
    </w:p>
  </w:comment>
  <w:comment w:id="923" w:author="Laura Dee" w:date="2023-04-17T10:15:00Z" w:initials="LD">
    <w:p w14:paraId="3492EAC4" w14:textId="77777777" w:rsidR="004C32DF" w:rsidRDefault="004C32DF" w:rsidP="000136AE">
      <w:r>
        <w:rPr>
          <w:rStyle w:val="CommentReference"/>
        </w:rPr>
        <w:annotationRef/>
      </w:r>
      <w:r>
        <w:rPr>
          <w:color w:val="000000"/>
          <w:sz w:val="20"/>
          <w:szCs w:val="20"/>
        </w:rPr>
        <w:t>Do we need this assumption about the error?</w:t>
      </w:r>
    </w:p>
  </w:comment>
  <w:comment w:id="924" w:author="Jarrett Byrnes [2]" w:date="2023-04-24T21:56:00Z" w:initials="JB">
    <w:p w14:paraId="706A5A5A" w14:textId="59810997" w:rsidR="00DB2929" w:rsidRDefault="00DB2929">
      <w:pPr>
        <w:pStyle w:val="CommentText"/>
      </w:pPr>
      <w:r>
        <w:rPr>
          <w:rStyle w:val="CommentReference"/>
        </w:rPr>
        <w:annotationRef/>
      </w:r>
      <w:proofErr w:type="spellStart"/>
      <w:r>
        <w:t>Hrm.we</w:t>
      </w:r>
      <w:proofErr w:type="spellEnd"/>
      <w:r>
        <w:t xml:space="preserve"> have it in eq. 3. And we use the language of linear models throughout. But we do say this can be applied to GLMs, no? I’ll check. I think it makes life easier for folk to see simple </w:t>
      </w:r>
      <w:proofErr w:type="gramStart"/>
      <w:r>
        <w:t>models, but</w:t>
      </w:r>
      <w:proofErr w:type="gramEnd"/>
      <w:r>
        <w:t xml:space="preserve"> know that we can make extensions.</w:t>
      </w:r>
    </w:p>
  </w:comment>
  <w:comment w:id="925" w:author="Laura Dee" w:date="2023-05-11T11:59:00Z" w:initials="LD">
    <w:p w14:paraId="0A159CFE" w14:textId="77777777" w:rsidR="00D90E2E" w:rsidRDefault="00D90E2E" w:rsidP="00D028AE">
      <w:r>
        <w:rPr>
          <w:rStyle w:val="CommentReference"/>
        </w:rPr>
        <w:annotationRef/>
      </w:r>
      <w:r>
        <w:rPr>
          <w:color w:val="000000"/>
          <w:sz w:val="20"/>
          <w:szCs w:val="20"/>
        </w:rPr>
        <w:t>ok</w:t>
      </w:r>
    </w:p>
  </w:comment>
  <w:comment w:id="967" w:author="Laura Dee" w:date="2023-04-04T14:05:00Z" w:initials="LD">
    <w:p w14:paraId="1D9C8645" w14:textId="16F9B40D" w:rsidR="00186121" w:rsidRDefault="00186121" w:rsidP="004F0364">
      <w:r>
        <w:rPr>
          <w:rStyle w:val="CommentReference"/>
        </w:rPr>
        <w:annotationRef/>
      </w:r>
      <w:r>
        <w:rPr>
          <w:color w:val="000000"/>
          <w:sz w:val="20"/>
          <w:szCs w:val="20"/>
        </w:rPr>
        <w:t>Are these equivalent terms?</w:t>
      </w:r>
    </w:p>
  </w:comment>
  <w:comment w:id="968" w:author="Jarrett Byrnes [2]" w:date="2023-04-24T21:57:00Z" w:initials="JB">
    <w:p w14:paraId="22EB66BF" w14:textId="16950EF1" w:rsidR="00DB2929" w:rsidRDefault="00DB2929">
      <w:pPr>
        <w:pStyle w:val="CommentText"/>
      </w:pPr>
      <w:r>
        <w:rPr>
          <w:rStyle w:val="CommentReference"/>
        </w:rPr>
        <w:annotationRef/>
      </w:r>
      <w:r>
        <w:t>yes</w:t>
      </w:r>
    </w:p>
  </w:comment>
  <w:comment w:id="969" w:author="Jarrett Byrnes [2]" w:date="2023-04-24T21:58:00Z" w:initials="JB">
    <w:p w14:paraId="20B3A2C5" w14:textId="26782C25" w:rsidR="00DB2929" w:rsidRDefault="00DB2929">
      <w:pPr>
        <w:pStyle w:val="CommentText"/>
      </w:pPr>
      <w:r>
        <w:rPr>
          <w:rStyle w:val="CommentReference"/>
        </w:rPr>
        <w:annotationRef/>
      </w:r>
    </w:p>
  </w:comment>
  <w:comment w:id="981" w:author="Laura Dee" w:date="2023-04-17T15:04:00Z" w:initials="LD">
    <w:p w14:paraId="00EC71B7" w14:textId="77777777" w:rsidR="005D0440" w:rsidRDefault="005D0440" w:rsidP="009D4C6C">
      <w:r>
        <w:rPr>
          <w:rStyle w:val="CommentReference"/>
        </w:rPr>
        <w:annotationRef/>
      </w:r>
      <w:r>
        <w:rPr>
          <w:color w:val="000000"/>
          <w:sz w:val="20"/>
          <w:szCs w:val="20"/>
        </w:rPr>
        <w:t>Do we need?</w:t>
      </w:r>
    </w:p>
  </w:comment>
  <w:comment w:id="982" w:author="Jarrett Byrnes [2]" w:date="2023-04-24T21:59:00Z" w:initials="JB">
    <w:p w14:paraId="488C25F1" w14:textId="5571D873" w:rsidR="00DB2929" w:rsidRDefault="00DB2929">
      <w:pPr>
        <w:pStyle w:val="CommentText"/>
      </w:pPr>
      <w:r>
        <w:rPr>
          <w:rStyle w:val="CommentReference"/>
        </w:rPr>
        <w:annotationRef/>
      </w:r>
      <w:r>
        <w:t xml:space="preserve">For completeness? I think so. </w:t>
      </w:r>
    </w:p>
  </w:comment>
  <w:comment w:id="999" w:author="Laura Dee" w:date="2023-04-04T14:05:00Z" w:initials="LD">
    <w:p w14:paraId="378BD89E" w14:textId="4AE17C40" w:rsidR="00186121" w:rsidRDefault="00186121" w:rsidP="00EB17D6">
      <w:r>
        <w:rPr>
          <w:rStyle w:val="CommentReference"/>
        </w:rPr>
        <w:annotationRef/>
      </w:r>
      <w:r>
        <w:rPr>
          <w:color w:val="000000"/>
          <w:sz w:val="20"/>
          <w:szCs w:val="20"/>
        </w:rPr>
        <w:t>Are they both? Introduce it where I highlighted above?</w:t>
      </w:r>
    </w:p>
  </w:comment>
  <w:comment w:id="1000" w:author="Jarrett Byrnes [2]" w:date="2023-04-26T14:41:00Z" w:initials="JB">
    <w:p w14:paraId="3353D426" w14:textId="465C1DF3" w:rsidR="007351D7" w:rsidRDefault="007351D7">
      <w:pPr>
        <w:pStyle w:val="CommentText"/>
      </w:pPr>
      <w:r>
        <w:rPr>
          <w:rStyle w:val="CommentReference"/>
        </w:rPr>
        <w:annotationRef/>
      </w:r>
      <w:r>
        <w:t>Yup – and it’s noted above. We’re good.</w:t>
      </w:r>
    </w:p>
  </w:comment>
  <w:comment w:id="1001" w:author="Jarrett Byrnes [2]" w:date="2023-04-26T14:41:00Z" w:initials="JB">
    <w:p w14:paraId="0CD73EE6" w14:textId="3894C2A4" w:rsidR="007351D7" w:rsidRDefault="007351D7">
      <w:pPr>
        <w:pStyle w:val="CommentText"/>
      </w:pPr>
      <w:r>
        <w:rPr>
          <w:rStyle w:val="CommentReference"/>
        </w:rPr>
        <w:annotationRef/>
      </w:r>
    </w:p>
  </w:comment>
  <w:comment w:id="1023" w:author="Laura Dee" w:date="2023-04-04T14:06:00Z" w:initials="LD">
    <w:p w14:paraId="15D7DEDD" w14:textId="77777777" w:rsidR="00ED67E6" w:rsidRDefault="00ED67E6" w:rsidP="00F465DA">
      <w:r>
        <w:rPr>
          <w:rStyle w:val="CommentReference"/>
        </w:rPr>
        <w:annotationRef/>
      </w:r>
      <w:r>
        <w:rPr>
          <w:color w:val="000000"/>
          <w:sz w:val="20"/>
          <w:szCs w:val="20"/>
        </w:rPr>
        <w:t>What do you mean tentatively?</w:t>
      </w:r>
    </w:p>
  </w:comment>
  <w:comment w:id="1024" w:author="Jarrett Byrnes [2]" w:date="2023-04-24T21:59:00Z" w:initials="JB">
    <w:p w14:paraId="0A2DFDF1" w14:textId="3EC68EC1" w:rsidR="00BD5CD8" w:rsidRDefault="00BD5CD8">
      <w:pPr>
        <w:pStyle w:val="CommentText"/>
      </w:pPr>
      <w:r>
        <w:rPr>
          <w:rStyle w:val="CommentReference"/>
        </w:rPr>
        <w:annotationRef/>
      </w:r>
      <w:r>
        <w:t>I mean, they could be the same for other reasons, no? Or am I being too careful?</w:t>
      </w:r>
    </w:p>
  </w:comment>
  <w:comment w:id="1038" w:author="Laura Dee" w:date="2023-05-11T12:10:00Z" w:initials="LD">
    <w:p w14:paraId="2551A7B1" w14:textId="77777777" w:rsidR="00620FDC" w:rsidRDefault="00620FDC" w:rsidP="00BE3654">
      <w:r>
        <w:rPr>
          <w:rStyle w:val="CommentReference"/>
        </w:rPr>
        <w:annotationRef/>
      </w:r>
      <w:r>
        <w:rPr>
          <w:color w:val="000000"/>
          <w:sz w:val="20"/>
          <w:szCs w:val="20"/>
        </w:rPr>
        <w:t xml:space="preserve">We could say “in both of these group mean centering and </w:t>
      </w:r>
      <w:proofErr w:type="spellStart"/>
      <w:r>
        <w:rPr>
          <w:color w:val="000000"/>
          <w:sz w:val="20"/>
          <w:szCs w:val="20"/>
        </w:rPr>
        <w:t>and</w:t>
      </w:r>
      <w:proofErr w:type="spellEnd"/>
      <w:r>
        <w:rPr>
          <w:color w:val="000000"/>
          <w:sz w:val="20"/>
          <w:szCs w:val="20"/>
        </w:rPr>
        <w:t xml:space="preserve"> covariate </w:t>
      </w:r>
      <w:proofErr w:type="gramStart"/>
      <w:r>
        <w:rPr>
          <w:color w:val="000000"/>
          <w:sz w:val="20"/>
          <w:szCs w:val="20"/>
        </w:rPr>
        <w:t>designs</w:t>
      </w:r>
      <w:proofErr w:type="gramEnd"/>
      <w:r>
        <w:rPr>
          <w:color w:val="000000"/>
          <w:sz w:val="20"/>
          <w:szCs w:val="20"/>
        </w:rPr>
        <w:t xml:space="preserve">” </w:t>
      </w:r>
    </w:p>
  </w:comment>
  <w:comment w:id="1039" w:author="Jarrett Byrnes [2]" w:date="2023-04-24T21:53:00Z" w:initials="JB">
    <w:p w14:paraId="0D1D2EF9" w14:textId="2AFC8E52" w:rsidR="00620FDC" w:rsidRDefault="00620FDC" w:rsidP="00620FDC">
      <w:pPr>
        <w:pStyle w:val="CommentText"/>
      </w:pPr>
      <w:r>
        <w:rPr>
          <w:rStyle w:val="CommentReference"/>
        </w:rPr>
        <w:annotationRef/>
      </w:r>
      <w:r>
        <w:t>But we can – if we need, we can cite the paper Doug and I are about to submit. It’ll be preprinted and probably published before this one!</w:t>
      </w:r>
    </w:p>
  </w:comment>
  <w:comment w:id="1040" w:author="Laura Dee" w:date="2023-04-04T14:03:00Z" w:initials="LD">
    <w:p w14:paraId="339FB1D7" w14:textId="77777777" w:rsidR="00620FDC" w:rsidRDefault="00620FDC" w:rsidP="00620FDC">
      <w:r>
        <w:rPr>
          <w:rStyle w:val="CommentReference"/>
        </w:rPr>
        <w:annotationRef/>
      </w:r>
      <w:r>
        <w:rPr>
          <w:color w:val="000000"/>
          <w:sz w:val="20"/>
          <w:szCs w:val="20"/>
        </w:rPr>
        <w:t xml:space="preserve">I </w:t>
      </w:r>
      <w:proofErr w:type="spellStart"/>
      <w:r>
        <w:rPr>
          <w:color w:val="000000"/>
          <w:sz w:val="20"/>
          <w:szCs w:val="20"/>
        </w:rPr>
        <w:t>dont</w:t>
      </w:r>
      <w:proofErr w:type="spellEnd"/>
      <w:r>
        <w:rPr>
          <w:color w:val="000000"/>
          <w:sz w:val="20"/>
          <w:szCs w:val="20"/>
        </w:rPr>
        <w:t xml:space="preserve"> think this is something we should claim re forecasting and </w:t>
      </w:r>
      <w:proofErr w:type="gramStart"/>
      <w:r>
        <w:rPr>
          <w:color w:val="000000"/>
          <w:sz w:val="20"/>
          <w:szCs w:val="20"/>
        </w:rPr>
        <w:t>prediction ,and</w:t>
      </w:r>
      <w:proofErr w:type="gramEnd"/>
      <w:r>
        <w:rPr>
          <w:color w:val="000000"/>
          <w:sz w:val="20"/>
          <w:szCs w:val="20"/>
        </w:rPr>
        <w:t xml:space="preserve"> it opens a can of worms not explained or dealt with here. cut.</w:t>
      </w:r>
    </w:p>
  </w:comment>
  <w:comment w:id="1041" w:author="Jarrett Byrnes [2]" w:date="2023-04-24T21:54:00Z" w:initials="JB">
    <w:p w14:paraId="10766577" w14:textId="77777777" w:rsidR="00620FDC" w:rsidRDefault="00620FDC" w:rsidP="00620FDC">
      <w:pPr>
        <w:pStyle w:val="CommentText"/>
      </w:pPr>
      <w:r>
        <w:rPr>
          <w:rStyle w:val="CommentReference"/>
        </w:rPr>
        <w:annotationRef/>
      </w:r>
      <w:r>
        <w:t>See comment above.</w:t>
      </w:r>
    </w:p>
  </w:comment>
  <w:comment w:id="1028" w:author="Laura Dee" w:date="2023-05-11T12:11:00Z" w:initials="LD">
    <w:p w14:paraId="5ADC2B17" w14:textId="77777777" w:rsidR="00620FDC" w:rsidRDefault="00620FDC" w:rsidP="005D4C57">
      <w:r>
        <w:rPr>
          <w:rStyle w:val="CommentReference"/>
        </w:rPr>
        <w:annotationRef/>
      </w:r>
      <w:r>
        <w:rPr>
          <w:color w:val="000000"/>
          <w:sz w:val="20"/>
          <w:szCs w:val="20"/>
        </w:rPr>
        <w:t>I think this is getting into the weeds and will be missed by a reader. I think we should cut.</w:t>
      </w:r>
    </w:p>
  </w:comment>
  <w:comment w:id="1045" w:author="Laura Dee" w:date="2023-05-11T11:59:00Z" w:initials="LD">
    <w:p w14:paraId="2C99A5D7" w14:textId="2028879B" w:rsidR="00D90E2E" w:rsidRDefault="00D90E2E" w:rsidP="0045709B">
      <w:r>
        <w:rPr>
          <w:rStyle w:val="CommentReference"/>
        </w:rPr>
        <w:annotationRef/>
      </w:r>
      <w:r>
        <w:rPr>
          <w:color w:val="000000"/>
          <w:sz w:val="20"/>
          <w:szCs w:val="20"/>
        </w:rPr>
        <w:t xml:space="preserve">Is this the correct ref? </w:t>
      </w:r>
      <w:proofErr w:type="gramStart"/>
      <w:r>
        <w:rPr>
          <w:color w:val="000000"/>
          <w:sz w:val="20"/>
          <w:szCs w:val="20"/>
          <w:highlight w:val="white"/>
        </w:rPr>
        <w:t>( Wooldridge</w:t>
      </w:r>
      <w:proofErr w:type="gramEnd"/>
      <w:r>
        <w:rPr>
          <w:color w:val="000000"/>
          <w:sz w:val="20"/>
          <w:szCs w:val="20"/>
          <w:highlight w:val="white"/>
        </w:rPr>
        <w:t xml:space="preserve"> 2021)</w:t>
      </w:r>
      <w:r>
        <w:rPr>
          <w:color w:val="333333"/>
          <w:sz w:val="20"/>
          <w:szCs w:val="20"/>
          <w:highlight w:val="white"/>
        </w:rPr>
        <w:t xml:space="preserve">. </w:t>
      </w:r>
    </w:p>
  </w:comment>
  <w:comment w:id="1095" w:author="Laura Dee" w:date="2023-05-11T10:49:00Z" w:initials="LD">
    <w:p w14:paraId="5DFA52FF" w14:textId="20B0A17C" w:rsidR="002549AC" w:rsidRDefault="002549AC" w:rsidP="001F35CE">
      <w:r>
        <w:rPr>
          <w:rStyle w:val="CommentReference"/>
        </w:rPr>
        <w:annotationRef/>
      </w:r>
      <w:r>
        <w:rPr>
          <w:color w:val="000000"/>
          <w:sz w:val="20"/>
          <w:szCs w:val="20"/>
        </w:rPr>
        <w:t xml:space="preserve">Moved up. </w:t>
      </w:r>
    </w:p>
  </w:comment>
  <w:comment w:id="1100" w:author="Laura Dee" w:date="2023-05-11T10:46:00Z" w:initials="LD">
    <w:p w14:paraId="5B008F95" w14:textId="5F7A4AE2" w:rsidR="000F1D92" w:rsidRDefault="000F1D92" w:rsidP="006A753C">
      <w:r>
        <w:rPr>
          <w:rStyle w:val="CommentReference"/>
        </w:rPr>
        <w:annotationRef/>
      </w:r>
      <w:r>
        <w:rPr>
          <w:color w:val="000000"/>
          <w:sz w:val="20"/>
          <w:szCs w:val="20"/>
        </w:rPr>
        <w:t xml:space="preserve">Huh? This </w:t>
      </w:r>
      <w:proofErr w:type="spellStart"/>
      <w:r>
        <w:rPr>
          <w:color w:val="000000"/>
          <w:sz w:val="20"/>
          <w:szCs w:val="20"/>
        </w:rPr>
        <w:t>isnt</w:t>
      </w:r>
      <w:proofErr w:type="spellEnd"/>
      <w:r>
        <w:rPr>
          <w:color w:val="000000"/>
          <w:sz w:val="20"/>
          <w:szCs w:val="20"/>
        </w:rPr>
        <w:t xml:space="preserve"> the correct interpretation </w:t>
      </w:r>
    </w:p>
  </w:comment>
  <w:comment w:id="1101" w:author="Laura Dee" w:date="2023-05-11T10:47:00Z" w:initials="LD">
    <w:p w14:paraId="34083728" w14:textId="77777777" w:rsidR="000F1D92" w:rsidRDefault="000F1D92" w:rsidP="00373077">
      <w:r>
        <w:rPr>
          <w:rStyle w:val="CommentReference"/>
        </w:rPr>
        <w:annotationRef/>
      </w:r>
      <w:r>
        <w:rPr>
          <w:color w:val="000000"/>
          <w:sz w:val="20"/>
          <w:szCs w:val="20"/>
        </w:rPr>
        <w:t xml:space="preserve">Its variation within a site… </w:t>
      </w:r>
    </w:p>
  </w:comment>
  <w:comment w:id="1104" w:author="Laura Dee" w:date="2023-05-11T11:37:00Z" w:initials="LD">
    <w:p w14:paraId="43DEDBF0" w14:textId="77777777" w:rsidR="00BA3566" w:rsidRDefault="0036332E" w:rsidP="009519FD">
      <w:r>
        <w:rPr>
          <w:rStyle w:val="CommentReference"/>
        </w:rPr>
        <w:annotationRef/>
      </w:r>
      <w:r w:rsidR="00BA3566">
        <w:rPr>
          <w:b/>
          <w:bCs/>
          <w:sz w:val="20"/>
          <w:szCs w:val="20"/>
        </w:rPr>
        <w:t xml:space="preserve">But </w:t>
      </w:r>
      <w:proofErr w:type="spellStart"/>
      <w:r w:rsidR="00BA3566">
        <w:rPr>
          <w:b/>
          <w:bCs/>
          <w:sz w:val="20"/>
          <w:szCs w:val="20"/>
        </w:rPr>
        <w:t>doesnt</w:t>
      </w:r>
      <w:proofErr w:type="spellEnd"/>
      <w:r w:rsidR="00BA3566">
        <w:rPr>
          <w:b/>
          <w:bCs/>
          <w:sz w:val="20"/>
          <w:szCs w:val="20"/>
        </w:rPr>
        <w:t xml:space="preserve"> the group mean then absorb </w:t>
      </w:r>
      <w:proofErr w:type="gramStart"/>
      <w:r w:rsidR="00BA3566">
        <w:rPr>
          <w:b/>
          <w:bCs/>
          <w:sz w:val="20"/>
          <w:szCs w:val="20"/>
        </w:rPr>
        <w:t>all of</w:t>
      </w:r>
      <w:proofErr w:type="gramEnd"/>
      <w:r w:rsidR="00BA3566">
        <w:rPr>
          <w:b/>
          <w:bCs/>
          <w:sz w:val="20"/>
          <w:szCs w:val="20"/>
        </w:rPr>
        <w:t xml:space="preserve"> the confounding like a dummy variable would? </w:t>
      </w:r>
      <w:proofErr w:type="gramStart"/>
      <w:r w:rsidR="00BA3566">
        <w:rPr>
          <w:b/>
          <w:bCs/>
          <w:sz w:val="20"/>
          <w:szCs w:val="20"/>
        </w:rPr>
        <w:t>In light of</w:t>
      </w:r>
      <w:proofErr w:type="gramEnd"/>
      <w:r w:rsidR="00BA3566">
        <w:rPr>
          <w:b/>
          <w:bCs/>
          <w:sz w:val="20"/>
          <w:szCs w:val="20"/>
        </w:rPr>
        <w:t xml:space="preserve"> that and our discussion on text on the contextual effect, revise this Q to be more precise?</w:t>
      </w:r>
    </w:p>
  </w:comment>
  <w:comment w:id="1115" w:author="Laura Dee" w:date="2023-04-04T14:09:00Z" w:initials="LD">
    <w:p w14:paraId="70ACFB80" w14:textId="40255AAF" w:rsidR="00CB672E" w:rsidRDefault="00CB672E" w:rsidP="007F705A">
      <w:r>
        <w:rPr>
          <w:rStyle w:val="CommentReference"/>
        </w:rPr>
        <w:annotationRef/>
      </w:r>
      <w:r>
        <w:rPr>
          <w:color w:val="000000"/>
          <w:sz w:val="20"/>
          <w:szCs w:val="20"/>
        </w:rPr>
        <w:t>Cut those questions, they need more explanation and are a digression here.</w:t>
      </w:r>
    </w:p>
  </w:comment>
  <w:comment w:id="1116" w:author="Jarrett Byrnes [2]" w:date="2023-04-26T14:47:00Z" w:initials="JB">
    <w:p w14:paraId="5C632062" w14:textId="5F7D206E" w:rsidR="00026D39" w:rsidRDefault="00026D39">
      <w:pPr>
        <w:pStyle w:val="CommentText"/>
      </w:pPr>
      <w:r>
        <w:rPr>
          <w:rStyle w:val="CommentReference"/>
        </w:rPr>
        <w:annotationRef/>
      </w:r>
      <w:r>
        <w:t>Nice cuts.</w:t>
      </w:r>
    </w:p>
  </w:comment>
  <w:comment w:id="1119" w:author="Laura Dee" w:date="2023-04-04T14:09:00Z" w:initials="LD">
    <w:p w14:paraId="70E3B436" w14:textId="77777777" w:rsidR="00CB672E" w:rsidRDefault="00CB672E" w:rsidP="006058A8">
      <w:r>
        <w:rPr>
          <w:rStyle w:val="CommentReference"/>
        </w:rPr>
        <w:annotationRef/>
      </w:r>
      <w:r>
        <w:rPr>
          <w:color w:val="000000"/>
          <w:sz w:val="20"/>
          <w:szCs w:val="20"/>
        </w:rPr>
        <w:t xml:space="preserve">Integrate with the prior </w:t>
      </w:r>
      <w:proofErr w:type="gramStart"/>
      <w:r>
        <w:rPr>
          <w:color w:val="000000"/>
          <w:sz w:val="20"/>
          <w:szCs w:val="20"/>
        </w:rPr>
        <w:t>paragraph..</w:t>
      </w:r>
      <w:proofErr w:type="gramEnd"/>
    </w:p>
  </w:comment>
  <w:comment w:id="1120" w:author="Jarrett Byrnes" w:date="2023-04-30T13:52:00Z" w:initials="JB">
    <w:p w14:paraId="31A8E689" w14:textId="4D9A7856" w:rsidR="00BC2712" w:rsidRDefault="00BC2712">
      <w:pPr>
        <w:pStyle w:val="CommentText"/>
      </w:pPr>
      <w:r>
        <w:rPr>
          <w:rStyle w:val="CommentReference"/>
        </w:rPr>
        <w:annotationRef/>
      </w:r>
      <w:r>
        <w:t>Now that I’ve added a bit about the TWFE here, I the integration isn’t as smooth. Keeping it separate.</w:t>
      </w:r>
    </w:p>
  </w:comment>
  <w:comment w:id="1146" w:author="Laura Dee" w:date="2023-05-11T12:44:00Z" w:initials="LD">
    <w:p w14:paraId="4F375C6B" w14:textId="77777777" w:rsidR="00366AAA" w:rsidRDefault="00366AAA" w:rsidP="00B9184E">
      <w:r>
        <w:rPr>
          <w:rStyle w:val="CommentReference"/>
        </w:rPr>
        <w:annotationRef/>
      </w:r>
      <w:r>
        <w:rPr>
          <w:sz w:val="20"/>
          <w:szCs w:val="20"/>
        </w:rPr>
        <w:t xml:space="preserve">To see what mathematically? </w:t>
      </w:r>
      <w:proofErr w:type="spellStart"/>
      <w:r>
        <w:rPr>
          <w:sz w:val="20"/>
          <w:szCs w:val="20"/>
        </w:rPr>
        <w:t>im</w:t>
      </w:r>
      <w:proofErr w:type="spellEnd"/>
      <w:r>
        <w:rPr>
          <w:sz w:val="20"/>
          <w:szCs w:val="20"/>
        </w:rPr>
        <w:t xml:space="preserve"> not Sure what this is showing? Cut?</w:t>
      </w:r>
    </w:p>
  </w:comment>
  <w:comment w:id="1148" w:author="Laura Dee" w:date="2023-04-04T14:59:00Z" w:initials="LD">
    <w:p w14:paraId="6AE4A743" w14:textId="0DFE0FB6" w:rsidR="005C45A0" w:rsidRDefault="005C45A0" w:rsidP="00A93C76">
      <w:r>
        <w:rPr>
          <w:rStyle w:val="CommentReference"/>
        </w:rPr>
        <w:annotationRef/>
      </w:r>
      <w:r>
        <w:rPr>
          <w:color w:val="000000"/>
          <w:sz w:val="20"/>
          <w:szCs w:val="20"/>
        </w:rPr>
        <w:t xml:space="preserve">10? We need to check the </w:t>
      </w:r>
      <w:proofErr w:type="gramStart"/>
      <w:r>
        <w:rPr>
          <w:color w:val="000000"/>
          <w:sz w:val="20"/>
          <w:szCs w:val="20"/>
        </w:rPr>
        <w:t>label</w:t>
      </w:r>
      <w:proofErr w:type="gramEnd"/>
    </w:p>
  </w:comment>
  <w:comment w:id="1149" w:author="Jarrett Byrnes [2]" w:date="2023-04-26T15:01:00Z" w:initials="JB">
    <w:p w14:paraId="3C002AE7" w14:textId="1FCFBB4B" w:rsidR="00793630" w:rsidRDefault="00793630">
      <w:pPr>
        <w:pStyle w:val="CommentText"/>
      </w:pPr>
      <w:r>
        <w:rPr>
          <w:rStyle w:val="CommentReference"/>
        </w:rPr>
        <w:annotationRef/>
      </w:r>
      <w:r>
        <w:t>Nope – eq 1 is the initial equation describing everything.</w:t>
      </w:r>
    </w:p>
  </w:comment>
  <w:comment w:id="1147" w:author="Laura Dee" w:date="2023-05-11T12:45:00Z" w:initials="LD">
    <w:p w14:paraId="3471D37C" w14:textId="77777777" w:rsidR="00366AAA" w:rsidRDefault="00366AAA" w:rsidP="00A876A8">
      <w:r>
        <w:rPr>
          <w:rStyle w:val="CommentReference"/>
        </w:rPr>
        <w:annotationRef/>
      </w:r>
      <w:r>
        <w:rPr>
          <w:color w:val="000000"/>
          <w:sz w:val="20"/>
          <w:szCs w:val="20"/>
        </w:rPr>
        <w:t xml:space="preserve">I </w:t>
      </w:r>
      <w:proofErr w:type="spellStart"/>
      <w:r>
        <w:rPr>
          <w:color w:val="000000"/>
          <w:sz w:val="20"/>
          <w:szCs w:val="20"/>
        </w:rPr>
        <w:t>dont</w:t>
      </w:r>
      <w:proofErr w:type="spellEnd"/>
      <w:r>
        <w:rPr>
          <w:color w:val="000000"/>
          <w:sz w:val="20"/>
          <w:szCs w:val="20"/>
        </w:rPr>
        <w:t xml:space="preserve"> think the equation shows this or </w:t>
      </w:r>
      <w:proofErr w:type="spellStart"/>
      <w:r>
        <w:rPr>
          <w:color w:val="000000"/>
          <w:sz w:val="20"/>
          <w:szCs w:val="20"/>
        </w:rPr>
        <w:t>im</w:t>
      </w:r>
      <w:proofErr w:type="spellEnd"/>
      <w:r>
        <w:rPr>
          <w:color w:val="000000"/>
          <w:sz w:val="20"/>
          <w:szCs w:val="20"/>
        </w:rPr>
        <w:t xml:space="preserve"> confused how? Maybe it needs more explanation of the different </w:t>
      </w:r>
      <w:proofErr w:type="gramStart"/>
      <w:r>
        <w:rPr>
          <w:color w:val="000000"/>
          <w:sz w:val="20"/>
          <w:szCs w:val="20"/>
        </w:rPr>
        <w:t>parameters</w:t>
      </w:r>
      <w:proofErr w:type="gramEnd"/>
      <w:r>
        <w:rPr>
          <w:color w:val="000000"/>
          <w:sz w:val="20"/>
          <w:szCs w:val="20"/>
        </w:rPr>
        <w:t xml:space="preserve"> and which are observed vs part of the error?</w:t>
      </w:r>
    </w:p>
  </w:comment>
  <w:comment w:id="1157" w:author="Laura Dee" w:date="2023-05-08T07:34:00Z" w:initials="LD">
    <w:p w14:paraId="13E401FD" w14:textId="77777777" w:rsidR="00BA3566" w:rsidRDefault="00405367" w:rsidP="000E637A">
      <w:r>
        <w:rPr>
          <w:rStyle w:val="CommentReference"/>
        </w:rPr>
        <w:annotationRef/>
      </w:r>
      <w:r w:rsidR="00BA3566">
        <w:rPr>
          <w:b/>
          <w:bCs/>
          <w:sz w:val="20"/>
          <w:szCs w:val="20"/>
        </w:rPr>
        <w:t xml:space="preserve">This </w:t>
      </w:r>
      <w:proofErr w:type="spellStart"/>
      <w:r w:rsidR="00BA3566">
        <w:rPr>
          <w:b/>
          <w:bCs/>
          <w:sz w:val="20"/>
          <w:szCs w:val="20"/>
        </w:rPr>
        <w:t>doesnt</w:t>
      </w:r>
      <w:proofErr w:type="spellEnd"/>
      <w:r w:rsidR="00BA3566">
        <w:rPr>
          <w:b/>
          <w:bCs/>
          <w:sz w:val="20"/>
          <w:szCs w:val="20"/>
        </w:rPr>
        <w:t xml:space="preserve"> make sense </w:t>
      </w:r>
      <w:proofErr w:type="spellStart"/>
      <w:r w:rsidR="00BA3566">
        <w:rPr>
          <w:b/>
          <w:bCs/>
          <w:sz w:val="20"/>
          <w:szCs w:val="20"/>
        </w:rPr>
        <w:t>o</w:t>
      </w:r>
      <w:proofErr w:type="spellEnd"/>
      <w:r w:rsidR="00BA3566">
        <w:rPr>
          <w:b/>
          <w:bCs/>
          <w:sz w:val="20"/>
          <w:szCs w:val="20"/>
        </w:rPr>
        <w:t xml:space="preserve"> me as written: Do you mean a site-specific year effect? Or year trend per site?</w:t>
      </w:r>
    </w:p>
  </w:comment>
  <w:comment w:id="1161" w:author="Laura Dee" w:date="2023-05-08T07:34:00Z" w:initials="LD">
    <w:p w14:paraId="1514E045" w14:textId="77777777" w:rsidR="00BA3566" w:rsidRDefault="00405367" w:rsidP="008020A9">
      <w:r>
        <w:rPr>
          <w:rStyle w:val="CommentReference"/>
        </w:rPr>
        <w:annotationRef/>
      </w:r>
      <w:r w:rsidR="00BA3566">
        <w:rPr>
          <w:b/>
          <w:bCs/>
          <w:sz w:val="20"/>
          <w:szCs w:val="20"/>
        </w:rPr>
        <w:t xml:space="preserve">This is not the same as a trend and so this is in conflict with the prior sentence and the part of the next </w:t>
      </w:r>
      <w:proofErr w:type="gramStart"/>
      <w:r w:rsidR="00BA3566">
        <w:rPr>
          <w:b/>
          <w:bCs/>
          <w:sz w:val="20"/>
          <w:szCs w:val="20"/>
        </w:rPr>
        <w:t>sentence</w:t>
      </w:r>
      <w:proofErr w:type="gramEnd"/>
    </w:p>
  </w:comment>
  <w:comment w:id="1167" w:author="Laura Dee" w:date="2023-05-08T07:36:00Z" w:initials="LD">
    <w:p w14:paraId="7F8F60B0" w14:textId="490EB72F" w:rsidR="00405367" w:rsidRDefault="00405367" w:rsidP="00722943">
      <w:r>
        <w:rPr>
          <w:rStyle w:val="CommentReference"/>
        </w:rPr>
        <w:annotationRef/>
      </w:r>
      <w:r>
        <w:rPr>
          <w:color w:val="000000"/>
          <w:sz w:val="20"/>
          <w:szCs w:val="20"/>
        </w:rPr>
        <w:t xml:space="preserve">This </w:t>
      </w:r>
      <w:proofErr w:type="gramStart"/>
      <w:r>
        <w:rPr>
          <w:color w:val="000000"/>
          <w:sz w:val="20"/>
          <w:szCs w:val="20"/>
        </w:rPr>
        <w:t>is in conflict with</w:t>
      </w:r>
      <w:proofErr w:type="gramEnd"/>
      <w:r>
        <w:rPr>
          <w:color w:val="000000"/>
          <w:sz w:val="20"/>
          <w:szCs w:val="20"/>
        </w:rPr>
        <w:t xml:space="preserve"> the specification you’ve listed above. I’m confused what the point here is so not sure how to correct </w:t>
      </w:r>
      <w:proofErr w:type="gramStart"/>
      <w:r>
        <w:rPr>
          <w:color w:val="000000"/>
          <w:sz w:val="20"/>
          <w:szCs w:val="20"/>
        </w:rPr>
        <w:t>it</w:t>
      </w:r>
      <w:proofErr w:type="gramEnd"/>
    </w:p>
  </w:comment>
  <w:comment w:id="1170" w:author="Laura Dee" w:date="2023-05-08T07:32:00Z" w:initials="LD">
    <w:p w14:paraId="12E7B891" w14:textId="6F1D0A90" w:rsidR="00405367" w:rsidRDefault="00405367" w:rsidP="00C0066A">
      <w:r>
        <w:rPr>
          <w:rStyle w:val="CommentReference"/>
        </w:rPr>
        <w:annotationRef/>
      </w:r>
      <w:r>
        <w:rPr>
          <w:sz w:val="20"/>
          <w:szCs w:val="20"/>
        </w:rPr>
        <w:t xml:space="preserve">This feels weird here - </w:t>
      </w:r>
      <w:proofErr w:type="spellStart"/>
      <w:r>
        <w:rPr>
          <w:sz w:val="20"/>
          <w:szCs w:val="20"/>
        </w:rPr>
        <w:t>shouldnt</w:t>
      </w:r>
      <w:proofErr w:type="spellEnd"/>
      <w:r>
        <w:rPr>
          <w:sz w:val="20"/>
          <w:szCs w:val="20"/>
        </w:rPr>
        <w:t xml:space="preserve"> we instead be describing the actual model in (11) and the interpretation of Beta 1 in it? We </w:t>
      </w:r>
      <w:proofErr w:type="spellStart"/>
      <w:r>
        <w:rPr>
          <w:sz w:val="20"/>
          <w:szCs w:val="20"/>
        </w:rPr>
        <w:t>dont</w:t>
      </w:r>
      <w:proofErr w:type="spellEnd"/>
      <w:r>
        <w:rPr>
          <w:sz w:val="20"/>
          <w:szCs w:val="20"/>
        </w:rPr>
        <w:t xml:space="preserve"> do that here except for the second difference which </w:t>
      </w:r>
      <w:proofErr w:type="spellStart"/>
      <w:r>
        <w:rPr>
          <w:sz w:val="20"/>
          <w:szCs w:val="20"/>
        </w:rPr>
        <w:t>doesnt</w:t>
      </w:r>
      <w:proofErr w:type="spellEnd"/>
      <w:r>
        <w:rPr>
          <w:sz w:val="20"/>
          <w:szCs w:val="20"/>
        </w:rPr>
        <w:t xml:space="preserve"> have the same </w:t>
      </w:r>
      <w:proofErr w:type="spellStart"/>
      <w:r>
        <w:rPr>
          <w:sz w:val="20"/>
          <w:szCs w:val="20"/>
        </w:rPr>
        <w:t>intepretation</w:t>
      </w:r>
      <w:proofErr w:type="spellEnd"/>
      <w:r>
        <w:rPr>
          <w:sz w:val="20"/>
          <w:szCs w:val="20"/>
        </w:rPr>
        <w:t xml:space="preserve"> as 11. This feels like an aside and should be cut or a footnote. </w:t>
      </w:r>
    </w:p>
  </w:comment>
  <w:comment w:id="1172" w:author="Laura Dee" w:date="2023-05-08T07:29:00Z" w:initials="LD">
    <w:p w14:paraId="498F1453" w14:textId="53002141" w:rsidR="00405367" w:rsidRDefault="00405367" w:rsidP="00285467">
      <w:r>
        <w:rPr>
          <w:rStyle w:val="CommentReference"/>
        </w:rPr>
        <w:annotationRef/>
      </w:r>
      <w:r>
        <w:rPr>
          <w:color w:val="000000"/>
          <w:sz w:val="20"/>
          <w:szCs w:val="20"/>
        </w:rPr>
        <w:t xml:space="preserve">Right? </w:t>
      </w:r>
    </w:p>
  </w:comment>
  <w:comment w:id="1174" w:author="Laura Dee" w:date="2023-05-08T07:29:00Z" w:initials="LD">
    <w:p w14:paraId="615A7B96" w14:textId="77777777" w:rsidR="00D90E2E" w:rsidRDefault="00507A39" w:rsidP="003524F7">
      <w:r>
        <w:rPr>
          <w:rStyle w:val="CommentReference"/>
        </w:rPr>
        <w:annotationRef/>
      </w:r>
      <w:r w:rsidR="00D90E2E">
        <w:rPr>
          <w:sz w:val="20"/>
          <w:szCs w:val="20"/>
        </w:rPr>
        <w:t xml:space="preserve">I cut some language here - the part that said “this is still causal” - since things </w:t>
      </w:r>
      <w:proofErr w:type="spellStart"/>
      <w:r w:rsidR="00D90E2E">
        <w:rPr>
          <w:sz w:val="20"/>
          <w:szCs w:val="20"/>
        </w:rPr>
        <w:t>arent</w:t>
      </w:r>
      <w:proofErr w:type="spellEnd"/>
      <w:r w:rsidR="00D90E2E">
        <w:rPr>
          <w:sz w:val="20"/>
          <w:szCs w:val="20"/>
        </w:rPr>
        <w:t xml:space="preserve"> causal or not, </w:t>
      </w:r>
      <w:proofErr w:type="spellStart"/>
      <w:r w:rsidR="00D90E2E">
        <w:rPr>
          <w:sz w:val="20"/>
          <w:szCs w:val="20"/>
        </w:rPr>
        <w:t>its</w:t>
      </w:r>
      <w:proofErr w:type="spellEnd"/>
      <w:r w:rsidR="00D90E2E">
        <w:rPr>
          <w:sz w:val="20"/>
          <w:szCs w:val="20"/>
        </w:rPr>
        <w:t xml:space="preserve"> just based on the </w:t>
      </w:r>
      <w:proofErr w:type="gramStart"/>
      <w:r w:rsidR="00D90E2E">
        <w:rPr>
          <w:sz w:val="20"/>
          <w:szCs w:val="20"/>
        </w:rPr>
        <w:t>assumptions</w:t>
      </w:r>
      <w:proofErr w:type="gramEnd"/>
    </w:p>
  </w:comment>
  <w:comment w:id="1177" w:author="Laura Dee" w:date="2023-04-03T13:22:00Z" w:initials="LD">
    <w:p w14:paraId="7C7A075B" w14:textId="36C6B91B" w:rsidR="00365453" w:rsidRDefault="0069320B" w:rsidP="000C1A32">
      <w:r>
        <w:rPr>
          <w:rStyle w:val="CommentReference"/>
        </w:rPr>
        <w:annotationRef/>
      </w:r>
      <w:r w:rsidR="00365453">
        <w:rPr>
          <w:sz w:val="20"/>
          <w:szCs w:val="20"/>
        </w:rPr>
        <w:t>Clarify - What does this mean?</w:t>
      </w:r>
    </w:p>
  </w:comment>
  <w:comment w:id="1178" w:author="Jarrett Byrnes [2]" w:date="2023-04-26T15:08:00Z" w:initials="JB">
    <w:p w14:paraId="646D6B1D" w14:textId="6DDE287D" w:rsidR="002A1C95" w:rsidRDefault="002A1C95">
      <w:pPr>
        <w:pStyle w:val="CommentText"/>
      </w:pPr>
      <w:r>
        <w:rPr>
          <w:rStyle w:val="CommentReference"/>
        </w:rPr>
        <w:annotationRef/>
      </w:r>
      <w:r>
        <w:t>Better?</w:t>
      </w:r>
    </w:p>
  </w:comment>
  <w:comment w:id="1180" w:author="Laura Dee" w:date="2023-05-08T07:26:00Z" w:initials="LD">
    <w:p w14:paraId="61F04BE9" w14:textId="77777777" w:rsidR="00E17B0F" w:rsidRDefault="00E17B0F" w:rsidP="00A018B0">
      <w:r>
        <w:rPr>
          <w:rStyle w:val="CommentReference"/>
        </w:rPr>
        <w:annotationRef/>
      </w:r>
      <w:r>
        <w:rPr>
          <w:sz w:val="20"/>
          <w:szCs w:val="20"/>
        </w:rPr>
        <w:t xml:space="preserve">What does this mean? </w:t>
      </w:r>
      <w:proofErr w:type="spellStart"/>
      <w:r>
        <w:rPr>
          <w:sz w:val="20"/>
          <w:szCs w:val="20"/>
        </w:rPr>
        <w:t>Isnt</w:t>
      </w:r>
      <w:proofErr w:type="spellEnd"/>
      <w:r>
        <w:rPr>
          <w:sz w:val="20"/>
          <w:szCs w:val="20"/>
        </w:rPr>
        <w:t xml:space="preserve"> this only true if we do a second or triple difference?</w:t>
      </w:r>
    </w:p>
  </w:comment>
  <w:comment w:id="1186" w:author="Laura Dee" w:date="2023-05-08T07:27:00Z" w:initials="LD">
    <w:p w14:paraId="44E50503" w14:textId="77777777" w:rsidR="00507A39" w:rsidRDefault="00507A39" w:rsidP="001513FC">
      <w:r>
        <w:rPr>
          <w:rStyle w:val="CommentReference"/>
        </w:rPr>
        <w:annotationRef/>
      </w:r>
      <w:r>
        <w:rPr>
          <w:color w:val="000000"/>
          <w:sz w:val="20"/>
          <w:szCs w:val="20"/>
        </w:rPr>
        <w:t>The sentence above fits better down here and this one is more precise — “</w:t>
      </w:r>
      <w:r>
        <w:rPr>
          <w:color w:val="333333"/>
          <w:sz w:val="20"/>
          <w:szCs w:val="20"/>
          <w:highlight w:val="white"/>
        </w:rPr>
        <w:t>This design (see Fig. 7C) has the advantage of estimating fewer parameters, and thus could prove more efficient, although cluster robust standard errors might prove important (see Box 4). “</w:t>
      </w:r>
    </w:p>
  </w:comment>
  <w:comment w:id="1193" w:author="Laura Dee" w:date="2023-04-04T14:11:00Z" w:initials="LD">
    <w:p w14:paraId="09D5F935" w14:textId="13506EDE" w:rsidR="00797F14" w:rsidRDefault="00797F14" w:rsidP="00560738">
      <w:r>
        <w:rPr>
          <w:rStyle w:val="CommentReference"/>
        </w:rPr>
        <w:annotationRef/>
      </w:r>
      <w:r>
        <w:rPr>
          <w:color w:val="000000"/>
          <w:sz w:val="20"/>
          <w:szCs w:val="20"/>
        </w:rPr>
        <w:t>Provide a table or SI with the details of the sims and reference it here?</w:t>
      </w:r>
    </w:p>
  </w:comment>
  <w:comment w:id="1194" w:author="Jarrett Byrnes [2]" w:date="2023-04-26T15:15:00Z" w:initials="JB">
    <w:p w14:paraId="19E82EFD" w14:textId="525EFAF0" w:rsidR="00EC0491" w:rsidRDefault="00EC0491">
      <w:pPr>
        <w:pStyle w:val="CommentText"/>
      </w:pPr>
      <w:r>
        <w:rPr>
          <w:rStyle w:val="CommentReference"/>
        </w:rPr>
        <w:annotationRef/>
      </w:r>
      <w:r>
        <w:t>Note sure what you mean as the details are below. Do you want me to move them to the SI?</w:t>
      </w:r>
    </w:p>
  </w:comment>
  <w:comment w:id="1207" w:author="Laura Dee" w:date="2023-05-08T07:38:00Z" w:initials="LD">
    <w:p w14:paraId="04B19786" w14:textId="77777777" w:rsidR="00BA3566" w:rsidRDefault="00C72CAB" w:rsidP="00EA71B7">
      <w:r>
        <w:rPr>
          <w:rStyle w:val="CommentReference"/>
        </w:rPr>
        <w:annotationRef/>
      </w:r>
      <w:r w:rsidR="00BA3566">
        <w:rPr>
          <w:sz w:val="20"/>
          <w:szCs w:val="20"/>
        </w:rPr>
        <w:t xml:space="preserve">I </w:t>
      </w:r>
      <w:proofErr w:type="spellStart"/>
      <w:r w:rsidR="00BA3566">
        <w:rPr>
          <w:sz w:val="20"/>
          <w:szCs w:val="20"/>
        </w:rPr>
        <w:t>dont</w:t>
      </w:r>
      <w:proofErr w:type="spellEnd"/>
      <w:r w:rsidR="00BA3566">
        <w:rPr>
          <w:sz w:val="20"/>
          <w:szCs w:val="20"/>
        </w:rPr>
        <w:t xml:space="preserve"> really think type I and type 2 errors are relevant when there is bias. Cut?</w:t>
      </w:r>
    </w:p>
  </w:comment>
  <w:comment w:id="1217" w:author="Laura Dee" w:date="2023-04-05T09:04:00Z" w:initials="LD">
    <w:p w14:paraId="0238E676" w14:textId="77777777" w:rsidR="00BA3566" w:rsidRDefault="00C43617" w:rsidP="00867333">
      <w:r>
        <w:rPr>
          <w:rStyle w:val="CommentReference"/>
        </w:rPr>
        <w:annotationRef/>
      </w:r>
      <w:r w:rsidR="00BA3566">
        <w:rPr>
          <w:color w:val="000000"/>
          <w:sz w:val="20"/>
          <w:szCs w:val="20"/>
        </w:rPr>
        <w:t xml:space="preserve">What do you mean by performance? This is the first time we are using this </w:t>
      </w:r>
      <w:proofErr w:type="gramStart"/>
      <w:r w:rsidR="00BA3566">
        <w:rPr>
          <w:color w:val="000000"/>
          <w:sz w:val="20"/>
          <w:szCs w:val="20"/>
        </w:rPr>
        <w:t>word ?</w:t>
      </w:r>
      <w:proofErr w:type="gramEnd"/>
      <w:r w:rsidR="00BA3566">
        <w:rPr>
          <w:color w:val="000000"/>
          <w:sz w:val="20"/>
          <w:szCs w:val="20"/>
        </w:rPr>
        <w:t xml:space="preserve"> </w:t>
      </w:r>
    </w:p>
  </w:comment>
  <w:comment w:id="1215" w:author="Laura Dee" w:date="2023-04-20T12:27:00Z" w:initials="LD">
    <w:p w14:paraId="53B68C23" w14:textId="38FD6A80" w:rsidR="00A231A4" w:rsidRDefault="00555854" w:rsidP="00F335AD">
      <w:r>
        <w:rPr>
          <w:rStyle w:val="CommentReference"/>
        </w:rPr>
        <w:annotationRef/>
      </w:r>
      <w:r w:rsidR="00A231A4">
        <w:rPr>
          <w:sz w:val="20"/>
          <w:szCs w:val="20"/>
        </w:rPr>
        <w:t xml:space="preserve">The meaning of this </w:t>
      </w:r>
      <w:proofErr w:type="spellStart"/>
      <w:r w:rsidR="00A231A4">
        <w:rPr>
          <w:sz w:val="20"/>
          <w:szCs w:val="20"/>
        </w:rPr>
        <w:t>isnt</w:t>
      </w:r>
      <w:proofErr w:type="spellEnd"/>
      <w:r w:rsidR="00A231A4">
        <w:rPr>
          <w:sz w:val="20"/>
          <w:szCs w:val="20"/>
        </w:rPr>
        <w:t xml:space="preserve"> clear to me as written</w:t>
      </w:r>
    </w:p>
  </w:comment>
  <w:comment w:id="1219" w:author="Laura Dee" w:date="2023-04-05T09:04:00Z" w:initials="LD">
    <w:p w14:paraId="30D029CB" w14:textId="77777777" w:rsidR="00BA3566" w:rsidRDefault="00C43617" w:rsidP="009D53D9">
      <w:r>
        <w:rPr>
          <w:rStyle w:val="CommentReference"/>
        </w:rPr>
        <w:annotationRef/>
      </w:r>
      <w:r w:rsidR="00BA3566">
        <w:rPr>
          <w:sz w:val="20"/>
          <w:szCs w:val="20"/>
        </w:rPr>
        <w:t xml:space="preserve">Confused. are you referring to random effects here? CRSE are not designed to answer a </w:t>
      </w:r>
      <w:proofErr w:type="gramStart"/>
      <w:r w:rsidR="00BA3566">
        <w:rPr>
          <w:sz w:val="20"/>
          <w:szCs w:val="20"/>
        </w:rPr>
        <w:t>question</w:t>
      </w:r>
      <w:proofErr w:type="gramEnd"/>
    </w:p>
  </w:comment>
  <w:comment w:id="1221" w:author="Jarrett Byrnes" w:date="2023-05-12T13:19:00Z" w:initials="JB">
    <w:p w14:paraId="32D88338" w14:textId="6D2FF517" w:rsidR="00B97190" w:rsidRDefault="00B97190">
      <w:pPr>
        <w:pStyle w:val="CommentText"/>
      </w:pPr>
      <w:r>
        <w:rPr>
          <w:rStyle w:val="CommentReference"/>
        </w:rPr>
        <w:annotationRef/>
      </w:r>
      <w:r>
        <w:t>Check to make sure we note that we do NOT have a recruitment measure.</w:t>
      </w:r>
    </w:p>
  </w:comment>
  <w:comment w:id="1222" w:author="Laura Dee" w:date="2023-04-04T14:15:00Z" w:initials="LD">
    <w:p w14:paraId="11811F46" w14:textId="19543C4A" w:rsidR="00797F14" w:rsidRDefault="00797F14" w:rsidP="00411E15">
      <w:r>
        <w:rPr>
          <w:rStyle w:val="CommentReference"/>
        </w:rPr>
        <w:annotationRef/>
      </w:r>
      <w:r>
        <w:rPr>
          <w:color w:val="000000"/>
          <w:sz w:val="20"/>
          <w:szCs w:val="20"/>
        </w:rPr>
        <w:t xml:space="preserve">Un accounted for heterogeneity - what do folks call this - Laura to </w:t>
      </w:r>
      <w:proofErr w:type="spellStart"/>
      <w:proofErr w:type="gramStart"/>
      <w:r>
        <w:rPr>
          <w:color w:val="000000"/>
          <w:sz w:val="20"/>
          <w:szCs w:val="20"/>
        </w:rPr>
        <w:t>chrck</w:t>
      </w:r>
      <w:proofErr w:type="spellEnd"/>
      <w:proofErr w:type="gramEnd"/>
    </w:p>
  </w:comment>
  <w:comment w:id="1223" w:author="Jarrett Byrnes" w:date="2023-04-30T18:57:00Z" w:initials="JB">
    <w:p w14:paraId="79F945FF" w14:textId="5E4EECEA" w:rsidR="004F2C49" w:rsidRDefault="004F2C49">
      <w:pPr>
        <w:pStyle w:val="CommentText"/>
      </w:pPr>
      <w:r>
        <w:rPr>
          <w:rStyle w:val="CommentReference"/>
        </w:rPr>
        <w:annotationRef/>
      </w:r>
      <w:r>
        <w:t xml:space="preserve">Check </w:t>
      </w:r>
      <w:proofErr w:type="gramStart"/>
      <w:r>
        <w:t>rephrase</w:t>
      </w:r>
      <w:proofErr w:type="gramEnd"/>
      <w:r>
        <w:t>.</w:t>
      </w:r>
    </w:p>
  </w:comment>
  <w:comment w:id="1224" w:author="Laura Dee" w:date="2023-05-11T10:06:00Z" w:initials="LD">
    <w:p w14:paraId="404E8B1B" w14:textId="77777777" w:rsidR="009A50EA" w:rsidRDefault="00CB62C4" w:rsidP="00C230A9">
      <w:r>
        <w:rPr>
          <w:rStyle w:val="CommentReference"/>
        </w:rPr>
        <w:annotationRef/>
      </w:r>
      <w:r w:rsidR="009A50EA">
        <w:rPr>
          <w:sz w:val="20"/>
          <w:szCs w:val="20"/>
        </w:rPr>
        <w:t xml:space="preserve">I tried to make some edits… not sure if this has a particular name beyond omitted variable bias and/or model </w:t>
      </w:r>
      <w:proofErr w:type="gramStart"/>
      <w:r w:rsidR="009A50EA">
        <w:rPr>
          <w:sz w:val="20"/>
          <w:szCs w:val="20"/>
        </w:rPr>
        <w:t>misspecification</w:t>
      </w:r>
      <w:proofErr w:type="gramEnd"/>
      <w:r w:rsidR="009A50EA">
        <w:rPr>
          <w:sz w:val="20"/>
          <w:szCs w:val="20"/>
        </w:rPr>
        <w:t xml:space="preserve"> </w:t>
      </w:r>
    </w:p>
  </w:comment>
  <w:comment w:id="1241" w:author="Laura Dee" w:date="2023-05-11T10:05:00Z" w:initials="LD">
    <w:p w14:paraId="19DB4F47" w14:textId="77777777" w:rsidR="00CB62C4" w:rsidRDefault="00CB62C4" w:rsidP="008D33C9">
      <w:r>
        <w:rPr>
          <w:rStyle w:val="CommentReference"/>
        </w:rPr>
        <w:annotationRef/>
      </w:r>
      <w:r>
        <w:rPr>
          <w:color w:val="000000"/>
          <w:sz w:val="20"/>
          <w:szCs w:val="20"/>
        </w:rPr>
        <w:t xml:space="preserve">But this is then a site-level heterogeneity effect and </w:t>
      </w:r>
      <w:proofErr w:type="spellStart"/>
      <w:r>
        <w:rPr>
          <w:color w:val="000000"/>
          <w:sz w:val="20"/>
          <w:szCs w:val="20"/>
        </w:rPr>
        <w:t>doesnt</w:t>
      </w:r>
      <w:proofErr w:type="spellEnd"/>
      <w:r>
        <w:rPr>
          <w:color w:val="000000"/>
          <w:sz w:val="20"/>
          <w:szCs w:val="20"/>
        </w:rPr>
        <w:t xml:space="preserve"> get at the true underlying cause of the heterogeneity which is the level of recruitment that varies by site. Should we change the example here?</w:t>
      </w:r>
    </w:p>
  </w:comment>
  <w:comment w:id="1242" w:author="Laura Dee" w:date="2023-05-11T10:06:00Z" w:initials="LD">
    <w:p w14:paraId="4D63B657" w14:textId="77777777" w:rsidR="00CB62C4" w:rsidRDefault="00CB62C4" w:rsidP="003C0944">
      <w:r>
        <w:rPr>
          <w:rStyle w:val="CommentReference"/>
        </w:rPr>
        <w:annotationRef/>
      </w:r>
      <w:r>
        <w:rPr>
          <w:color w:val="000000"/>
          <w:sz w:val="20"/>
          <w:szCs w:val="20"/>
        </w:rPr>
        <w:t xml:space="preserve">The approach would be the same (interaction with recruitment level measured at the site level) </w:t>
      </w:r>
    </w:p>
  </w:comment>
  <w:comment w:id="1243" w:author="Laura Dee" w:date="2023-05-11T12:40:00Z" w:initials="LD">
    <w:p w14:paraId="34FD7975" w14:textId="77777777" w:rsidR="009A50EA" w:rsidRDefault="009A50EA" w:rsidP="009D7B9D">
      <w:r>
        <w:rPr>
          <w:rStyle w:val="CommentReference"/>
        </w:rPr>
        <w:annotationRef/>
      </w:r>
      <w:r>
        <w:rPr>
          <w:color w:val="000000"/>
          <w:sz w:val="20"/>
          <w:szCs w:val="20"/>
        </w:rPr>
        <w:t>To discuss?</w:t>
      </w:r>
    </w:p>
  </w:comment>
  <w:comment w:id="1239" w:author="Laura Dee" w:date="2023-04-04T14:38:00Z" w:initials="LD">
    <w:p w14:paraId="3664DC71" w14:textId="46B489F7" w:rsidR="0053255C" w:rsidRDefault="0053255C" w:rsidP="00480235">
      <w:r>
        <w:rPr>
          <w:rStyle w:val="CommentReference"/>
        </w:rPr>
        <w:annotationRef/>
      </w:r>
      <w:proofErr w:type="gramStart"/>
      <w:r>
        <w:rPr>
          <w:color w:val="000000"/>
          <w:sz w:val="20"/>
          <w:szCs w:val="20"/>
        </w:rPr>
        <w:t>Also</w:t>
      </w:r>
      <w:proofErr w:type="gramEnd"/>
      <w:r>
        <w:rPr>
          <w:color w:val="000000"/>
          <w:sz w:val="20"/>
          <w:szCs w:val="20"/>
        </w:rPr>
        <w:t xml:space="preserve"> false discovery rate potential</w:t>
      </w:r>
    </w:p>
  </w:comment>
  <w:comment w:id="1240" w:author="Jarrett Byrnes [2]" w:date="2023-04-26T15:21:00Z" w:initials="JB">
    <w:p w14:paraId="034ADA58" w14:textId="67FF9721" w:rsidR="000D5E8D" w:rsidRDefault="000D5E8D">
      <w:pPr>
        <w:pStyle w:val="CommentText"/>
      </w:pPr>
      <w:r>
        <w:rPr>
          <w:rStyle w:val="CommentReference"/>
        </w:rPr>
        <w:annotationRef/>
      </w:r>
      <w:r>
        <w:t>If you’re doing post-</w:t>
      </w:r>
      <w:proofErr w:type="spellStart"/>
      <w:r>
        <w:t>hocs</w:t>
      </w:r>
      <w:proofErr w:type="spellEnd"/>
      <w:r>
        <w:t xml:space="preserve">, maybe, </w:t>
      </w:r>
      <w:proofErr w:type="gramStart"/>
      <w:r>
        <w:t>but,</w:t>
      </w:r>
      <w:proofErr w:type="gramEnd"/>
      <w:r>
        <w:t xml:space="preserve"> there are controls for that. I don’t think we need to go into that here.</w:t>
      </w:r>
    </w:p>
  </w:comment>
  <w:comment w:id="1251" w:author="Laura Dee" w:date="2023-05-11T10:07:00Z" w:initials="LD">
    <w:p w14:paraId="311BB7A7" w14:textId="77777777" w:rsidR="009A50EA" w:rsidRDefault="00CB62C4" w:rsidP="00373888">
      <w:r>
        <w:rPr>
          <w:rStyle w:val="CommentReference"/>
        </w:rPr>
        <w:annotationRef/>
      </w:r>
      <w:r w:rsidR="009A50EA">
        <w:rPr>
          <w:sz w:val="20"/>
          <w:szCs w:val="20"/>
        </w:rPr>
        <w:t xml:space="preserve">But, if we just included a single continuous variable in the interaction term, this </w:t>
      </w:r>
      <w:proofErr w:type="spellStart"/>
      <w:r w:rsidR="009A50EA">
        <w:rPr>
          <w:sz w:val="20"/>
          <w:szCs w:val="20"/>
        </w:rPr>
        <w:t>isnt</w:t>
      </w:r>
      <w:proofErr w:type="spellEnd"/>
      <w:r w:rsidR="009A50EA">
        <w:rPr>
          <w:sz w:val="20"/>
          <w:szCs w:val="20"/>
        </w:rPr>
        <w:t xml:space="preserve"> a huge added </w:t>
      </w:r>
      <w:proofErr w:type="gramStart"/>
      <w:r w:rsidR="009A50EA">
        <w:rPr>
          <w:sz w:val="20"/>
          <w:szCs w:val="20"/>
        </w:rPr>
        <w:t>deal</w:t>
      </w:r>
      <w:proofErr w:type="gramEnd"/>
      <w:r w:rsidR="009A50EA">
        <w:rPr>
          <w:sz w:val="20"/>
          <w:szCs w:val="20"/>
        </w:rPr>
        <w:t xml:space="preserve"> right? I think we would just interact it with a continuous site level measure of recruitment so it would be one additional parameter. We wouldn’t care about the site-level heterogeneity at large, this </w:t>
      </w:r>
      <w:proofErr w:type="spellStart"/>
      <w:r w:rsidR="009A50EA">
        <w:rPr>
          <w:sz w:val="20"/>
          <w:szCs w:val="20"/>
        </w:rPr>
        <w:t>doesnt</w:t>
      </w:r>
      <w:proofErr w:type="spellEnd"/>
      <w:r w:rsidR="009A50EA">
        <w:rPr>
          <w:sz w:val="20"/>
          <w:szCs w:val="20"/>
        </w:rPr>
        <w:t xml:space="preserve"> get at the mechanism/</w:t>
      </w:r>
      <w:proofErr w:type="spellStart"/>
      <w:r w:rsidR="009A50EA">
        <w:rPr>
          <w:sz w:val="20"/>
          <w:szCs w:val="20"/>
        </w:rPr>
        <w:t>modierate</w:t>
      </w:r>
      <w:proofErr w:type="spellEnd"/>
      <w:r w:rsidR="009A50EA">
        <w:rPr>
          <w:sz w:val="20"/>
          <w:szCs w:val="20"/>
        </w:rPr>
        <w:t xml:space="preserve"> you’ve point out. I think this should all be cut. </w:t>
      </w:r>
    </w:p>
  </w:comment>
  <w:comment w:id="1252" w:author="Laura Dee" w:date="2023-04-04T14:40:00Z" w:initials="LD">
    <w:p w14:paraId="4D9ED605" w14:textId="3B9F0434" w:rsidR="00BB42EF" w:rsidRDefault="00BB42EF" w:rsidP="00F34BDF">
      <w:r>
        <w:rPr>
          <w:rStyle w:val="CommentReference"/>
        </w:rPr>
        <w:annotationRef/>
      </w:r>
      <w:r>
        <w:rPr>
          <w:color w:val="000000"/>
          <w:sz w:val="20"/>
          <w:szCs w:val="20"/>
        </w:rPr>
        <w:t>Moderators - false discovery rates</w:t>
      </w:r>
    </w:p>
  </w:comment>
  <w:comment w:id="1266" w:author="Laura Dee" w:date="2023-04-04T14:19:00Z" w:initials="LD">
    <w:p w14:paraId="1DC4B3F6" w14:textId="77777777" w:rsidR="002226D8" w:rsidRDefault="002226D8" w:rsidP="00082C63">
      <w:r>
        <w:rPr>
          <w:rStyle w:val="CommentReference"/>
        </w:rPr>
        <w:annotationRef/>
      </w:r>
      <w:r>
        <w:rPr>
          <w:color w:val="000000"/>
          <w:sz w:val="20"/>
          <w:szCs w:val="20"/>
        </w:rPr>
        <w:t xml:space="preserve">This also </w:t>
      </w:r>
      <w:proofErr w:type="spellStart"/>
      <w:r>
        <w:rPr>
          <w:color w:val="000000"/>
          <w:sz w:val="20"/>
          <w:szCs w:val="20"/>
        </w:rPr>
        <w:t>doesnt</w:t>
      </w:r>
      <w:proofErr w:type="spellEnd"/>
      <w:r>
        <w:rPr>
          <w:color w:val="000000"/>
          <w:sz w:val="20"/>
          <w:szCs w:val="20"/>
        </w:rPr>
        <w:t xml:space="preserve"> matter unless it also affects snail abundance… so cut or add something </w:t>
      </w:r>
      <w:proofErr w:type="gramStart"/>
      <w:r>
        <w:rPr>
          <w:color w:val="000000"/>
          <w:sz w:val="20"/>
          <w:szCs w:val="20"/>
        </w:rPr>
        <w:t>related</w:t>
      </w:r>
      <w:proofErr w:type="gramEnd"/>
      <w:r>
        <w:rPr>
          <w:color w:val="000000"/>
          <w:sz w:val="20"/>
          <w:szCs w:val="20"/>
        </w:rPr>
        <w:t xml:space="preserve"> </w:t>
      </w:r>
    </w:p>
  </w:comment>
  <w:comment w:id="1267" w:author="Jarrett Byrnes" w:date="2023-04-30T13:01:00Z" w:initials="JB">
    <w:p w14:paraId="3790CACB" w14:textId="4501EB04" w:rsidR="000535D0" w:rsidRDefault="000535D0">
      <w:pPr>
        <w:pStyle w:val="CommentText"/>
      </w:pPr>
      <w:r>
        <w:rPr>
          <w:rStyle w:val="CommentReference"/>
        </w:rPr>
        <w:annotationRef/>
      </w:r>
      <w:r>
        <w:t>Clarified.</w:t>
      </w:r>
    </w:p>
  </w:comment>
  <w:comment w:id="1280" w:author="Laura Dee" w:date="2023-05-11T10:17:00Z" w:initials="LD">
    <w:p w14:paraId="1E28214C" w14:textId="77777777" w:rsidR="004C1178" w:rsidRDefault="004C1178" w:rsidP="00DC04CC">
      <w:r>
        <w:rPr>
          <w:rStyle w:val="CommentReference"/>
        </w:rPr>
        <w:annotationRef/>
      </w:r>
      <w:r>
        <w:rPr>
          <w:color w:val="000000"/>
          <w:sz w:val="20"/>
          <w:szCs w:val="20"/>
        </w:rPr>
        <w:t xml:space="preserve">I cut the sampling design text here because </w:t>
      </w:r>
      <w:proofErr w:type="spellStart"/>
      <w:r>
        <w:rPr>
          <w:color w:val="000000"/>
          <w:sz w:val="20"/>
          <w:szCs w:val="20"/>
        </w:rPr>
        <w:t>its</w:t>
      </w:r>
      <w:proofErr w:type="spellEnd"/>
      <w:r>
        <w:rPr>
          <w:color w:val="000000"/>
          <w:sz w:val="20"/>
          <w:szCs w:val="20"/>
        </w:rPr>
        <w:t xml:space="preserve"> clear from the first clause of this </w:t>
      </w:r>
      <w:proofErr w:type="gramStart"/>
      <w:r>
        <w:rPr>
          <w:color w:val="000000"/>
          <w:sz w:val="20"/>
          <w:szCs w:val="20"/>
        </w:rPr>
        <w:t>paragraph</w:t>
      </w:r>
      <w:proofErr w:type="gramEnd"/>
      <w:r>
        <w:rPr>
          <w:color w:val="000000"/>
          <w:sz w:val="20"/>
          <w:szCs w:val="20"/>
        </w:rPr>
        <w:t xml:space="preserve"> </w:t>
      </w:r>
    </w:p>
  </w:comment>
  <w:comment w:id="1281" w:author="Laura Dee" w:date="2023-05-11T10:18:00Z" w:initials="LD">
    <w:p w14:paraId="54E8692E" w14:textId="77777777" w:rsidR="004C1178" w:rsidRDefault="004C1178" w:rsidP="004E0FBB">
      <w:r>
        <w:rPr>
          <w:rStyle w:val="CommentReference"/>
        </w:rPr>
        <w:annotationRef/>
      </w:r>
      <w:r>
        <w:rPr>
          <w:b/>
          <w:bCs/>
          <w:color w:val="000000"/>
          <w:sz w:val="20"/>
          <w:szCs w:val="20"/>
        </w:rPr>
        <w:t xml:space="preserve">I made an important fix here. </w:t>
      </w:r>
    </w:p>
  </w:comment>
  <w:comment w:id="1274" w:author="Laura Dee" w:date="2023-04-04T14:19:00Z" w:initials="LD">
    <w:p w14:paraId="5CABE087" w14:textId="3974E952" w:rsidR="002226D8" w:rsidRDefault="002226D8" w:rsidP="007967C4">
      <w:r>
        <w:rPr>
          <w:rStyle w:val="CommentReference"/>
        </w:rPr>
        <w:annotationRef/>
      </w:r>
      <w:r>
        <w:rPr>
          <w:color w:val="000000"/>
          <w:sz w:val="20"/>
          <w:szCs w:val="20"/>
        </w:rPr>
        <w:t>Is this a two-way fixed effect design? If so, there is an easier way to express t as an equation think?</w:t>
      </w:r>
    </w:p>
  </w:comment>
  <w:comment w:id="1275" w:author="Jarrett Byrnes" w:date="2023-04-30T13:48:00Z" w:initials="JB">
    <w:p w14:paraId="5EE07372" w14:textId="1B08BFAB" w:rsidR="00487488" w:rsidRDefault="00487488">
      <w:pPr>
        <w:pStyle w:val="CommentText"/>
      </w:pPr>
      <w:r>
        <w:rPr>
          <w:rStyle w:val="CommentReference"/>
        </w:rPr>
        <w:annotationRef/>
      </w:r>
      <w:r>
        <w:t>Yes – but this is the TWFE equation. I think it’s OK.</w:t>
      </w:r>
    </w:p>
  </w:comment>
  <w:comment w:id="1360" w:author="Laura Dee" w:date="2023-05-11T12:41:00Z" w:initials="LD">
    <w:p w14:paraId="2E475FEB" w14:textId="77777777" w:rsidR="00AE02B8" w:rsidRDefault="00AE02B8" w:rsidP="00F179B7">
      <w:r>
        <w:rPr>
          <w:rStyle w:val="CommentReference"/>
        </w:rPr>
        <w:annotationRef/>
      </w:r>
      <w:r>
        <w:rPr>
          <w:color w:val="000000"/>
          <w:sz w:val="20"/>
          <w:szCs w:val="20"/>
        </w:rPr>
        <w:t xml:space="preserve">Confounding </w:t>
      </w:r>
      <w:proofErr w:type="gramStart"/>
      <w:r>
        <w:rPr>
          <w:color w:val="000000"/>
          <w:sz w:val="20"/>
          <w:szCs w:val="20"/>
        </w:rPr>
        <w:t>variation  vs</w:t>
      </w:r>
      <w:proofErr w:type="gramEnd"/>
      <w:r>
        <w:rPr>
          <w:color w:val="000000"/>
          <w:sz w:val="20"/>
          <w:szCs w:val="20"/>
        </w:rPr>
        <w:t xml:space="preserve"> residual?</w:t>
      </w:r>
    </w:p>
  </w:comment>
  <w:comment w:id="1354" w:author="Laura Dee" w:date="2023-04-04T14:22:00Z" w:initials="LD">
    <w:p w14:paraId="04C170FE" w14:textId="21C35C45" w:rsidR="00EB534F" w:rsidRDefault="00EB534F" w:rsidP="00EB534F">
      <w:r>
        <w:rPr>
          <w:rStyle w:val="CommentReference"/>
        </w:rPr>
        <w:annotationRef/>
      </w:r>
      <w:r>
        <w:rPr>
          <w:color w:val="000000"/>
          <w:sz w:val="20"/>
          <w:szCs w:val="20"/>
        </w:rPr>
        <w:t xml:space="preserve">I think we should put this in the SI. </w:t>
      </w:r>
    </w:p>
  </w:comment>
  <w:comment w:id="1355" w:author="Jarrett Byrnes" w:date="2023-04-30T13:49:00Z" w:initials="JB">
    <w:p w14:paraId="6044EDA7" w14:textId="681CADAD" w:rsidR="00487488" w:rsidRDefault="00487488">
      <w:pPr>
        <w:pStyle w:val="CommentText"/>
      </w:pPr>
      <w:r>
        <w:rPr>
          <w:rStyle w:val="CommentReference"/>
        </w:rPr>
        <w:annotationRef/>
      </w:r>
      <w:r>
        <w:t xml:space="preserve">So, I brought it back, </w:t>
      </w:r>
      <w:proofErr w:type="spellStart"/>
      <w:r>
        <w:t>kep</w:t>
      </w:r>
      <w:proofErr w:type="spellEnd"/>
      <w:r>
        <w:t xml:space="preserve"> it short, and then massively shortened the permanent v. re-randomized bit and cut out the additional methods. I think it balances out and keeps this box shorter and more on point.</w:t>
      </w:r>
    </w:p>
  </w:comment>
  <w:comment w:id="1356" w:author="Laura Dee" w:date="2023-05-11T10:24:00Z" w:initials="LD">
    <w:p w14:paraId="1801FEC5" w14:textId="77777777" w:rsidR="00D90E2E" w:rsidRDefault="007F78E2" w:rsidP="00187150">
      <w:r>
        <w:rPr>
          <w:rStyle w:val="CommentReference"/>
        </w:rPr>
        <w:annotationRef/>
      </w:r>
      <w:r w:rsidR="00D90E2E">
        <w:rPr>
          <w:sz w:val="20"/>
          <w:szCs w:val="20"/>
        </w:rPr>
        <w:t xml:space="preserve">That works and I like the transition in terms of how much data the first one needs. Please double check the equation </w:t>
      </w:r>
      <w:proofErr w:type="gramStart"/>
      <w:r w:rsidR="00D90E2E">
        <w:rPr>
          <w:sz w:val="20"/>
          <w:szCs w:val="20"/>
        </w:rPr>
        <w:t>in light of</w:t>
      </w:r>
      <w:proofErr w:type="gramEnd"/>
      <w:r w:rsidR="00D90E2E">
        <w:rPr>
          <w:sz w:val="20"/>
          <w:szCs w:val="20"/>
        </w:rPr>
        <w:t xml:space="preserve"> my fixes above for the TWFEs </w:t>
      </w:r>
    </w:p>
  </w:comment>
  <w:comment w:id="1345" w:author="Laura Dee" w:date="2023-05-11T10:23:00Z" w:initials="LD">
    <w:p w14:paraId="5A83F705" w14:textId="361BA720" w:rsidR="007F78E2" w:rsidRDefault="007F78E2" w:rsidP="009502B3">
      <w:r>
        <w:rPr>
          <w:rStyle w:val="CommentReference"/>
        </w:rPr>
        <w:annotationRef/>
      </w:r>
      <w:r>
        <w:rPr>
          <w:b/>
          <w:bCs/>
          <w:color w:val="000000"/>
          <w:sz w:val="20"/>
          <w:szCs w:val="20"/>
        </w:rPr>
        <w:t>There were some mistakes with the model above with the fixed effects. Can you please review this here to make sure its correct/consistent given the changes I made above?</w:t>
      </w:r>
    </w:p>
  </w:comment>
  <w:comment w:id="1361" w:author="Jarrett Byrnes" w:date="2023-03-29T12:04:00Z" w:initials="JB">
    <w:p w14:paraId="76DE9F2C" w14:textId="5397CE4F" w:rsidR="00433985" w:rsidRDefault="00433985">
      <w:pPr>
        <w:pStyle w:val="CommentText"/>
      </w:pPr>
      <w:r>
        <w:rPr>
          <w:rStyle w:val="CommentReference"/>
        </w:rPr>
        <w:annotationRef/>
      </w:r>
      <w:r>
        <w:rPr>
          <w:rFonts w:ascii="Roboto" w:hAnsi="Roboto"/>
          <w:color w:val="444746"/>
          <w:spacing w:val="3"/>
          <w:sz w:val="21"/>
          <w:szCs w:val="21"/>
          <w:shd w:val="clear" w:color="auto" w:fill="FFFFFF"/>
        </w:rPr>
        <w:t>There were a bunch and wanted to make sure I got the right one - which?</w:t>
      </w:r>
    </w:p>
  </w:comment>
  <w:comment w:id="1362" w:author="Laura Dee" w:date="2023-05-11T10:31:00Z" w:initials="LD">
    <w:p w14:paraId="0296C7F2" w14:textId="77777777" w:rsidR="00704A81" w:rsidRDefault="00704A81" w:rsidP="004E18FE">
      <w:r>
        <w:rPr>
          <w:rStyle w:val="CommentReference"/>
        </w:rPr>
        <w:annotationRef/>
      </w:r>
      <w:r>
        <w:rPr>
          <w:color w:val="000000"/>
          <w:sz w:val="20"/>
          <w:szCs w:val="20"/>
        </w:rPr>
        <w:t xml:space="preserve">All three? Let me know if you need the exact refs? They are in our </w:t>
      </w:r>
      <w:proofErr w:type="spellStart"/>
      <w:r>
        <w:rPr>
          <w:color w:val="000000"/>
          <w:sz w:val="20"/>
          <w:szCs w:val="20"/>
        </w:rPr>
        <w:t>nat</w:t>
      </w:r>
      <w:proofErr w:type="spellEnd"/>
      <w:r>
        <w:rPr>
          <w:color w:val="000000"/>
          <w:sz w:val="20"/>
          <w:szCs w:val="20"/>
        </w:rPr>
        <w:t xml:space="preserve"> comms ref list </w:t>
      </w:r>
      <w:proofErr w:type="gramStart"/>
      <w:r>
        <w:rPr>
          <w:color w:val="000000"/>
          <w:sz w:val="20"/>
          <w:szCs w:val="20"/>
        </w:rPr>
        <w:t>too</w:t>
      </w:r>
      <w:proofErr w:type="gramEnd"/>
    </w:p>
  </w:comment>
  <w:comment w:id="1363" w:author="Laura Dee" w:date="2023-05-11T10:32:00Z" w:initials="LD">
    <w:p w14:paraId="7A9C45A2" w14:textId="77777777" w:rsidR="00704A81" w:rsidRDefault="00704A81" w:rsidP="00CB6400">
      <w:r>
        <w:rPr>
          <w:rStyle w:val="CommentReference"/>
        </w:rPr>
        <w:annotationRef/>
      </w:r>
      <w:r>
        <w:rPr>
          <w:color w:val="000000"/>
          <w:sz w:val="20"/>
          <w:szCs w:val="20"/>
        </w:rPr>
        <w:t xml:space="preserve">Did Joan use these - I need to go back and check? Cite our Nat Comms paper as we did and provide code to. </w:t>
      </w:r>
    </w:p>
  </w:comment>
  <w:comment w:id="1369" w:author="Laura Dee" w:date="2023-05-11T10:57:00Z" w:initials="LD">
    <w:p w14:paraId="4BDD8DCC" w14:textId="77777777" w:rsidR="00D90E2E" w:rsidRDefault="00D90E2E" w:rsidP="00D90E2E">
      <w:r>
        <w:rPr>
          <w:rStyle w:val="CommentReference"/>
        </w:rPr>
        <w:annotationRef/>
      </w:r>
      <w:r>
        <w:rPr>
          <w:color w:val="000000"/>
          <w:sz w:val="20"/>
          <w:szCs w:val="20"/>
        </w:rPr>
        <w:t>I wouldn’t use any of these for prediction - can move this important point to the discussion?</w:t>
      </w:r>
    </w:p>
  </w:comment>
  <w:comment w:id="1371" w:author="Laura Dee" w:date="2023-04-04T14:28:00Z" w:initials="LD">
    <w:p w14:paraId="53973DD0" w14:textId="325A8F71" w:rsidR="00D85566" w:rsidRDefault="00D85566" w:rsidP="009A65CD">
      <w:r>
        <w:rPr>
          <w:rStyle w:val="CommentReference"/>
        </w:rPr>
        <w:annotationRef/>
      </w:r>
      <w:r>
        <w:rPr>
          <w:color w:val="000000"/>
          <w:sz w:val="20"/>
          <w:szCs w:val="20"/>
        </w:rPr>
        <w:t xml:space="preserve">Hmm not sure what this means - </w:t>
      </w:r>
      <w:proofErr w:type="spellStart"/>
      <w:r>
        <w:rPr>
          <w:color w:val="000000"/>
          <w:sz w:val="20"/>
          <w:szCs w:val="20"/>
        </w:rPr>
        <w:t>its</w:t>
      </w:r>
      <w:proofErr w:type="spellEnd"/>
      <w:r>
        <w:rPr>
          <w:color w:val="000000"/>
          <w:sz w:val="20"/>
          <w:szCs w:val="20"/>
        </w:rPr>
        <w:t xml:space="preserve"> a way to deal with unobserved confounders where ecologists mostly deal </w:t>
      </w:r>
      <w:proofErr w:type="spellStart"/>
      <w:r>
        <w:rPr>
          <w:color w:val="000000"/>
          <w:sz w:val="20"/>
          <w:szCs w:val="20"/>
        </w:rPr>
        <w:t>wit</w:t>
      </w:r>
      <w:proofErr w:type="spellEnd"/>
      <w:r>
        <w:rPr>
          <w:color w:val="000000"/>
          <w:sz w:val="20"/>
          <w:szCs w:val="20"/>
        </w:rPr>
        <w:t xml:space="preserve"> observables?</w:t>
      </w:r>
    </w:p>
  </w:comment>
  <w:comment w:id="1372" w:author="Jarrett Byrnes" w:date="2023-04-30T18:58:00Z" w:initials="JB">
    <w:p w14:paraId="1D65C01B" w14:textId="29503CE4" w:rsidR="001D4019" w:rsidRDefault="001D4019">
      <w:pPr>
        <w:pStyle w:val="CommentText"/>
      </w:pPr>
      <w:r>
        <w:rPr>
          <w:rStyle w:val="CommentReference"/>
        </w:rPr>
        <w:annotationRef/>
      </w:r>
      <w:r>
        <w:t xml:space="preserve">Ach – some cuts made this paragraph scrambled. </w:t>
      </w:r>
      <w:proofErr w:type="spellStart"/>
      <w:r>
        <w:t>Attemting</w:t>
      </w:r>
      <w:proofErr w:type="spellEnd"/>
      <w:r>
        <w:t xml:space="preserve"> to fix.</w:t>
      </w:r>
    </w:p>
  </w:comment>
  <w:comment w:id="1376" w:author="Laura Dee" w:date="2023-04-04T14:44:00Z" w:initials="LD">
    <w:p w14:paraId="7A6859FC" w14:textId="77777777" w:rsidR="00D26E89" w:rsidRDefault="00D26E89" w:rsidP="00923316">
      <w:r>
        <w:rPr>
          <w:rStyle w:val="CommentReference"/>
        </w:rPr>
        <w:annotationRef/>
      </w:r>
      <w:r>
        <w:rPr>
          <w:sz w:val="20"/>
          <w:szCs w:val="20"/>
        </w:rPr>
        <w:t xml:space="preserve">I think we need an example here, not clear what the issue is without </w:t>
      </w:r>
      <w:proofErr w:type="gramStart"/>
      <w:r>
        <w:rPr>
          <w:sz w:val="20"/>
          <w:szCs w:val="20"/>
        </w:rPr>
        <w:t>elaboration</w:t>
      </w:r>
      <w:proofErr w:type="gramEnd"/>
    </w:p>
  </w:comment>
  <w:comment w:id="1377" w:author="Jarrett Byrnes" w:date="2023-04-30T19:02:00Z" w:initials="JB">
    <w:p w14:paraId="58936DEC" w14:textId="5B863C03" w:rsidR="008F5D00" w:rsidRDefault="008F5D00">
      <w:pPr>
        <w:pStyle w:val="CommentText"/>
      </w:pPr>
      <w:r>
        <w:rPr>
          <w:rStyle w:val="CommentReference"/>
        </w:rPr>
        <w:annotationRef/>
      </w:r>
      <w:r>
        <w:t>I think I clarified here while keeping it general. LMK.</w:t>
      </w:r>
    </w:p>
  </w:comment>
  <w:comment w:id="1378" w:author="Laura Dee" w:date="2023-05-05T15:19:00Z" w:initials="LD">
    <w:p w14:paraId="5A41AC50" w14:textId="77777777" w:rsidR="00005A6C" w:rsidRDefault="00005A6C" w:rsidP="00CD62FD">
      <w:r>
        <w:rPr>
          <w:rStyle w:val="CommentReference"/>
        </w:rPr>
        <w:annotationRef/>
      </w:r>
      <w:r>
        <w:rPr>
          <w:color w:val="000000"/>
          <w:sz w:val="20"/>
          <w:szCs w:val="20"/>
        </w:rPr>
        <w:t xml:space="preserve">I think these edits fix it </w:t>
      </w:r>
      <w:proofErr w:type="gramStart"/>
      <w:r>
        <w:rPr>
          <w:color w:val="000000"/>
          <w:sz w:val="20"/>
          <w:szCs w:val="20"/>
        </w:rPr>
        <w:t>now?</w:t>
      </w:r>
      <w:proofErr w:type="gramEnd"/>
    </w:p>
  </w:comment>
  <w:comment w:id="1392" w:author="Laura Dee" w:date="2023-04-04T14:30:00Z" w:initials="LD">
    <w:p w14:paraId="0286E988" w14:textId="2A3ADBBF" w:rsidR="00D26E89" w:rsidRDefault="006D0421" w:rsidP="00EC253C">
      <w:r>
        <w:rPr>
          <w:rStyle w:val="CommentReference"/>
        </w:rPr>
        <w:annotationRef/>
      </w:r>
      <w:r w:rsidR="00D26E89">
        <w:rPr>
          <w:sz w:val="20"/>
          <w:szCs w:val="20"/>
        </w:rPr>
        <w:t xml:space="preserve">Clarifying assumptions? I think we can be clear </w:t>
      </w:r>
      <w:proofErr w:type="gramStart"/>
      <w:r w:rsidR="00D26E89">
        <w:rPr>
          <w:sz w:val="20"/>
          <w:szCs w:val="20"/>
        </w:rPr>
        <w:t>here</w:t>
      </w:r>
      <w:proofErr w:type="gramEnd"/>
      <w:r w:rsidR="00D26E89">
        <w:rPr>
          <w:sz w:val="20"/>
          <w:szCs w:val="20"/>
        </w:rPr>
        <w:t xml:space="preserve"> </w:t>
      </w:r>
    </w:p>
  </w:comment>
  <w:comment w:id="1393" w:author="Laura Dee" w:date="2023-04-20T12:27:00Z" w:initials="LD">
    <w:p w14:paraId="4817B95A" w14:textId="77777777" w:rsidR="00555854" w:rsidRDefault="00555854" w:rsidP="0056799F">
      <w:r>
        <w:rPr>
          <w:rStyle w:val="CommentReference"/>
        </w:rPr>
        <w:annotationRef/>
      </w:r>
      <w:r>
        <w:rPr>
          <w:color w:val="000000"/>
          <w:sz w:val="20"/>
          <w:szCs w:val="20"/>
        </w:rPr>
        <w:t xml:space="preserve">Still need to work on </w:t>
      </w:r>
      <w:proofErr w:type="gramStart"/>
      <w:r>
        <w:rPr>
          <w:color w:val="000000"/>
          <w:sz w:val="20"/>
          <w:szCs w:val="20"/>
        </w:rPr>
        <w:t>this</w:t>
      </w:r>
      <w:proofErr w:type="gramEnd"/>
    </w:p>
  </w:comment>
  <w:comment w:id="1394" w:author="Jarrett Byrnes" w:date="2023-04-30T19:03:00Z" w:initials="JB">
    <w:p w14:paraId="2F640EAD" w14:textId="66C3083D" w:rsidR="008F5D00" w:rsidRDefault="008F5D00">
      <w:pPr>
        <w:pStyle w:val="CommentText"/>
      </w:pPr>
      <w:r>
        <w:rPr>
          <w:rStyle w:val="CommentReference"/>
        </w:rPr>
        <w:annotationRef/>
      </w:r>
      <w:r>
        <w:t>Added a line on this.</w:t>
      </w:r>
    </w:p>
  </w:comment>
  <w:comment w:id="1398" w:author="Laura Dee" w:date="2023-05-05T15:23:00Z" w:initials="LD">
    <w:p w14:paraId="3D701F31" w14:textId="77777777" w:rsidR="00F56359" w:rsidRDefault="00F56359" w:rsidP="005E6695">
      <w:r>
        <w:rPr>
          <w:rStyle w:val="CommentReference"/>
        </w:rPr>
        <w:annotationRef/>
      </w:r>
      <w:r>
        <w:rPr>
          <w:color w:val="000000"/>
          <w:sz w:val="20"/>
          <w:szCs w:val="20"/>
        </w:rPr>
        <w:t xml:space="preserve">Great, I like this a </w:t>
      </w:r>
      <w:proofErr w:type="gramStart"/>
      <w:r>
        <w:rPr>
          <w:color w:val="000000"/>
          <w:sz w:val="20"/>
          <w:szCs w:val="20"/>
        </w:rPr>
        <w:t>lot</w:t>
      </w:r>
      <w:proofErr w:type="gramEnd"/>
    </w:p>
  </w:comment>
  <w:comment w:id="1438" w:author="Laura Dee" w:date="2023-04-04T14:18:00Z" w:initials="LD">
    <w:p w14:paraId="00EF5776" w14:textId="3057C93B" w:rsidR="005E4247" w:rsidRDefault="005E4247" w:rsidP="005E4247">
      <w:r>
        <w:rPr>
          <w:rStyle w:val="CommentReference"/>
        </w:rPr>
        <w:annotationRef/>
      </w:r>
      <w:r>
        <w:rPr>
          <w:color w:val="000000"/>
          <w:sz w:val="20"/>
          <w:szCs w:val="20"/>
        </w:rPr>
        <w:t xml:space="preserve">To be confounding, needs to relate to outcome too - I cut </w:t>
      </w:r>
      <w:r>
        <w:rPr>
          <w:color w:val="333333"/>
          <w:sz w:val="20"/>
          <w:szCs w:val="20"/>
          <w:highlight w:val="lightGray"/>
        </w:rPr>
        <w:t>“Rather, it is correlated with temperature in both space and time. “</w:t>
      </w:r>
    </w:p>
  </w:comment>
  <w:comment w:id="1452" w:author="Laura Dee" w:date="2023-04-04T14:22:00Z" w:initials="LD">
    <w:p w14:paraId="311CA452" w14:textId="77777777" w:rsidR="005E4247" w:rsidRDefault="005E4247" w:rsidP="005E4247">
      <w:r>
        <w:rPr>
          <w:rStyle w:val="CommentReference"/>
        </w:rPr>
        <w:annotationRef/>
      </w:r>
      <w:r>
        <w:rPr>
          <w:color w:val="000000"/>
          <w:sz w:val="20"/>
          <w:szCs w:val="20"/>
        </w:rPr>
        <w:t xml:space="preserve">I think we should put this in the SI. </w:t>
      </w:r>
    </w:p>
  </w:comment>
  <w:comment w:id="1595" w:author="Laura Dee" w:date="2023-04-17T10:23:00Z" w:initials="LD">
    <w:p w14:paraId="14EA32A3" w14:textId="77777777" w:rsidR="00EB534F" w:rsidRDefault="00EB534F" w:rsidP="00EB534F">
      <w:r>
        <w:rPr>
          <w:rStyle w:val="CommentReference"/>
        </w:rPr>
        <w:annotationRef/>
      </w:r>
      <w:r>
        <w:rPr>
          <w:sz w:val="20"/>
          <w:szCs w:val="20"/>
        </w:rPr>
        <w:t xml:space="preserve">I feel like this is too long and becomes hard to follow. I suggest moving this to an SI … “we elaborate on those options in the SI Appendix </w:t>
      </w:r>
      <w:proofErr w:type="gramStart"/>
      <w:r>
        <w:rPr>
          <w:sz w:val="20"/>
          <w:szCs w:val="20"/>
        </w:rPr>
        <w:t>2</w:t>
      </w:r>
      <w:proofErr w:type="gramEnd"/>
      <w:r>
        <w:rPr>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F0EEB" w15:done="0"/>
  <w15:commentEx w15:paraId="158F7265" w15:done="0"/>
  <w15:commentEx w15:paraId="176A38F7" w15:done="1"/>
  <w15:commentEx w15:paraId="0D84F962" w15:paraIdParent="176A38F7" w15:done="1"/>
  <w15:commentEx w15:paraId="05778259" w15:done="0"/>
  <w15:commentEx w15:paraId="74B50E0D" w15:done="1"/>
  <w15:commentEx w15:paraId="60E8F930" w15:paraIdParent="74B50E0D" w15:done="1"/>
  <w15:commentEx w15:paraId="64AC9900" w15:paraIdParent="74B50E0D" w15:done="1"/>
  <w15:commentEx w15:paraId="55146637" w15:done="0"/>
  <w15:commentEx w15:paraId="7FE31C28" w15:paraIdParent="55146637" w15:done="0"/>
  <w15:commentEx w15:paraId="53BC12AE" w15:done="0"/>
  <w15:commentEx w15:paraId="2D7D0F11" w15:done="1"/>
  <w15:commentEx w15:paraId="146E0E48" w15:paraIdParent="2D7D0F11" w15:done="1"/>
  <w15:commentEx w15:paraId="6AE3F426" w15:paraIdParent="2D7D0F11" w15:done="1"/>
  <w15:commentEx w15:paraId="2A643006" w15:done="0"/>
  <w15:commentEx w15:paraId="00389CB7" w15:done="1"/>
  <w15:commentEx w15:paraId="673B5D1D" w15:done="1"/>
  <w15:commentEx w15:paraId="6A475F9E" w15:done="1"/>
  <w15:commentEx w15:paraId="0C4B4442" w15:done="1"/>
  <w15:commentEx w15:paraId="04D964F3" w15:done="0"/>
  <w15:commentEx w15:paraId="2A4CC7FC" w15:done="0"/>
  <w15:commentEx w15:paraId="71F2FABE" w15:done="0"/>
  <w15:commentEx w15:paraId="216CE18E" w15:done="1"/>
  <w15:commentEx w15:paraId="312DD6DB" w15:done="0"/>
  <w15:commentEx w15:paraId="5057D528" w15:paraIdParent="312DD6DB" w15:done="0"/>
  <w15:commentEx w15:paraId="0089C5AC" w15:done="0"/>
  <w15:commentEx w15:paraId="50EB8D2E" w15:done="0"/>
  <w15:commentEx w15:paraId="4B50AA6D" w15:done="0"/>
  <w15:commentEx w15:paraId="224FD45C" w15:done="0"/>
  <w15:commentEx w15:paraId="4542BBCE" w15:done="0"/>
  <w15:commentEx w15:paraId="737C5D4B" w15:done="0"/>
  <w15:commentEx w15:paraId="7D59D92D" w15:paraIdParent="737C5D4B" w15:done="0"/>
  <w15:commentEx w15:paraId="6A23A510" w15:done="1"/>
  <w15:commentEx w15:paraId="1C2C6DB7" w15:paraIdParent="6A23A510" w15:done="1"/>
  <w15:commentEx w15:paraId="0BFB941E" w15:done="1"/>
  <w15:commentEx w15:paraId="7F8329E4" w15:done="0"/>
  <w15:commentEx w15:paraId="0DB8499B" w15:done="0"/>
  <w15:commentEx w15:paraId="2AB866A8" w15:done="0"/>
  <w15:commentEx w15:paraId="227D18F8" w15:done="1"/>
  <w15:commentEx w15:paraId="69DD3950" w15:done="0"/>
  <w15:commentEx w15:paraId="720D12B5" w15:done="0"/>
  <w15:commentEx w15:paraId="13C506C2" w15:done="0"/>
  <w15:commentEx w15:paraId="7C01E5A4" w15:done="0"/>
  <w15:commentEx w15:paraId="6C72C012" w15:done="0"/>
  <w15:commentEx w15:paraId="007079BE" w15:done="0"/>
  <w15:commentEx w15:paraId="72EEEA15" w15:done="1"/>
  <w15:commentEx w15:paraId="5E33BDE9" w15:done="0"/>
  <w15:commentEx w15:paraId="756F7826" w15:done="0"/>
  <w15:commentEx w15:paraId="3DE1B108" w15:done="1"/>
  <w15:commentEx w15:paraId="5AFFD7A7" w15:paraIdParent="3DE1B108" w15:done="1"/>
  <w15:commentEx w15:paraId="52D6F49A" w15:paraIdParent="3DE1B108" w15:done="0"/>
  <w15:commentEx w15:paraId="033F90B3" w15:done="0"/>
  <w15:commentEx w15:paraId="29F8A0BE" w15:done="0"/>
  <w15:commentEx w15:paraId="611323AC" w15:done="1"/>
  <w15:commentEx w15:paraId="58D68242" w15:paraIdParent="611323AC" w15:done="1"/>
  <w15:commentEx w15:paraId="47BA888D" w15:done="0"/>
  <w15:commentEx w15:paraId="49D4663F" w15:done="1"/>
  <w15:commentEx w15:paraId="3056EF4F" w15:paraIdParent="49D4663F" w15:done="1"/>
  <w15:commentEx w15:paraId="577FCDC7" w15:done="1"/>
  <w15:commentEx w15:paraId="18FD264A" w15:paraIdParent="577FCDC7" w15:done="1"/>
  <w15:commentEx w15:paraId="4020F13B" w15:done="0"/>
  <w15:commentEx w15:paraId="3785656E" w15:done="0"/>
  <w15:commentEx w15:paraId="16A5DF10" w15:done="0"/>
  <w15:commentEx w15:paraId="591D3F9D" w15:done="1"/>
  <w15:commentEx w15:paraId="3293A40F" w15:paraIdParent="591D3F9D" w15:done="1"/>
  <w15:commentEx w15:paraId="3641FE04" w15:done="0"/>
  <w15:commentEx w15:paraId="105AC4EA" w15:done="0"/>
  <w15:commentEx w15:paraId="375113AE" w15:done="1"/>
  <w15:commentEx w15:paraId="3B588669" w15:paraIdParent="375113AE" w15:done="1"/>
  <w15:commentEx w15:paraId="672705F2" w15:paraIdParent="375113AE" w15:done="1"/>
  <w15:commentEx w15:paraId="69855B9E" w15:done="0"/>
  <w15:commentEx w15:paraId="2CA743D9" w15:paraIdParent="69855B9E" w15:done="0"/>
  <w15:commentEx w15:paraId="4071816B" w15:done="0"/>
  <w15:commentEx w15:paraId="3CF23426" w15:done="0"/>
  <w15:commentEx w15:paraId="50ADC5F2" w15:done="0"/>
  <w15:commentEx w15:paraId="4E17EDF7" w15:done="0"/>
  <w15:commentEx w15:paraId="779F4D22" w15:done="0"/>
  <w15:commentEx w15:paraId="659B9398" w15:paraIdParent="779F4D22" w15:done="0"/>
  <w15:commentEx w15:paraId="5B2001DC" w15:done="1"/>
  <w15:commentEx w15:paraId="75F430B5" w15:paraIdParent="5B2001DC" w15:done="1"/>
  <w15:commentEx w15:paraId="45283A21" w15:done="0"/>
  <w15:commentEx w15:paraId="2EFFED40" w15:done="0"/>
  <w15:commentEx w15:paraId="42399BEA" w15:done="0"/>
  <w15:commentEx w15:paraId="09259353" w15:done="0"/>
  <w15:commentEx w15:paraId="506C5AEF" w15:done="1"/>
  <w15:commentEx w15:paraId="1E6209BC" w15:paraIdParent="506C5AEF" w15:done="1"/>
  <w15:commentEx w15:paraId="26275A42" w15:paraIdParent="506C5AEF" w15:done="1"/>
  <w15:commentEx w15:paraId="6F7EB21A" w15:done="0"/>
  <w15:commentEx w15:paraId="1FF0C2B8" w15:done="0"/>
  <w15:commentEx w15:paraId="5333207A" w15:done="0"/>
  <w15:commentEx w15:paraId="7B0EF9D1" w15:done="1"/>
  <w15:commentEx w15:paraId="6025B1FF" w15:paraIdParent="7B0EF9D1" w15:done="1"/>
  <w15:commentEx w15:paraId="5386C8EE" w15:paraIdParent="7B0EF9D1" w15:done="1"/>
  <w15:commentEx w15:paraId="3E39E77B" w15:done="0"/>
  <w15:commentEx w15:paraId="7C2268C2" w15:done="0"/>
  <w15:commentEx w15:paraId="17FADCA7" w15:done="0"/>
  <w15:commentEx w15:paraId="23B2601F" w15:paraIdParent="17FADCA7" w15:done="0"/>
  <w15:commentEx w15:paraId="71F0240C" w15:done="0"/>
  <w15:commentEx w15:paraId="3492EAC4" w15:done="0"/>
  <w15:commentEx w15:paraId="706A5A5A" w15:paraIdParent="3492EAC4" w15:done="0"/>
  <w15:commentEx w15:paraId="0A159CFE" w15:paraIdParent="3492EAC4" w15:done="0"/>
  <w15:commentEx w15:paraId="1D9C8645" w15:done="1"/>
  <w15:commentEx w15:paraId="22EB66BF" w15:paraIdParent="1D9C8645" w15:done="1"/>
  <w15:commentEx w15:paraId="20B3A2C5" w15:paraIdParent="1D9C8645" w15:done="1"/>
  <w15:commentEx w15:paraId="00EC71B7" w15:done="1"/>
  <w15:commentEx w15:paraId="488C25F1" w15:paraIdParent="00EC71B7" w15:done="1"/>
  <w15:commentEx w15:paraId="378BD89E" w15:done="1"/>
  <w15:commentEx w15:paraId="3353D426" w15:paraIdParent="378BD89E" w15:done="1"/>
  <w15:commentEx w15:paraId="0CD73EE6" w15:paraIdParent="378BD89E" w15:done="1"/>
  <w15:commentEx w15:paraId="15D7DEDD" w15:done="0"/>
  <w15:commentEx w15:paraId="0A2DFDF1" w15:paraIdParent="15D7DEDD" w15:done="0"/>
  <w15:commentEx w15:paraId="2551A7B1" w15:done="0"/>
  <w15:commentEx w15:paraId="0D1D2EF9" w15:done="0"/>
  <w15:commentEx w15:paraId="339FB1D7" w15:done="1"/>
  <w15:commentEx w15:paraId="10766577" w15:paraIdParent="339FB1D7" w15:done="1"/>
  <w15:commentEx w15:paraId="5ADC2B17" w15:done="0"/>
  <w15:commentEx w15:paraId="2C99A5D7" w15:done="0"/>
  <w15:commentEx w15:paraId="5DFA52FF" w15:done="0"/>
  <w15:commentEx w15:paraId="5B008F95" w15:done="0"/>
  <w15:commentEx w15:paraId="34083728" w15:paraIdParent="5B008F95" w15:done="0"/>
  <w15:commentEx w15:paraId="43DEDBF0" w15:done="0"/>
  <w15:commentEx w15:paraId="70ACFB80" w15:done="1"/>
  <w15:commentEx w15:paraId="5C632062" w15:paraIdParent="70ACFB80" w15:done="1"/>
  <w15:commentEx w15:paraId="70E3B436" w15:done="1"/>
  <w15:commentEx w15:paraId="31A8E689" w15:paraIdParent="70E3B436" w15:done="1"/>
  <w15:commentEx w15:paraId="4F375C6B" w15:done="0"/>
  <w15:commentEx w15:paraId="6AE4A743" w15:done="1"/>
  <w15:commentEx w15:paraId="3C002AE7" w15:paraIdParent="6AE4A743" w15:done="1"/>
  <w15:commentEx w15:paraId="3471D37C" w15:done="0"/>
  <w15:commentEx w15:paraId="13E401FD" w15:done="0"/>
  <w15:commentEx w15:paraId="1514E045" w15:done="0"/>
  <w15:commentEx w15:paraId="7F8F60B0" w15:done="0"/>
  <w15:commentEx w15:paraId="12E7B891" w15:done="0"/>
  <w15:commentEx w15:paraId="498F1453" w15:done="0"/>
  <w15:commentEx w15:paraId="615A7B96" w15:done="0"/>
  <w15:commentEx w15:paraId="7C7A075B" w15:done="1"/>
  <w15:commentEx w15:paraId="646D6B1D" w15:paraIdParent="7C7A075B" w15:done="1"/>
  <w15:commentEx w15:paraId="61F04BE9" w15:done="0"/>
  <w15:commentEx w15:paraId="44E50503" w15:done="0"/>
  <w15:commentEx w15:paraId="09D5F935" w15:done="1"/>
  <w15:commentEx w15:paraId="19E82EFD" w15:paraIdParent="09D5F935" w15:done="1"/>
  <w15:commentEx w15:paraId="04B19786" w15:done="0"/>
  <w15:commentEx w15:paraId="0238E676" w15:done="0"/>
  <w15:commentEx w15:paraId="53B68C23" w15:done="0"/>
  <w15:commentEx w15:paraId="30D029CB" w15:done="0"/>
  <w15:commentEx w15:paraId="32D88338" w15:done="0"/>
  <w15:commentEx w15:paraId="11811F46" w15:done="0"/>
  <w15:commentEx w15:paraId="79F945FF" w15:paraIdParent="11811F46" w15:done="0"/>
  <w15:commentEx w15:paraId="404E8B1B" w15:paraIdParent="11811F46" w15:done="0"/>
  <w15:commentEx w15:paraId="19DB4F47" w15:done="0"/>
  <w15:commentEx w15:paraId="4D63B657" w15:paraIdParent="19DB4F47" w15:done="0"/>
  <w15:commentEx w15:paraId="34FD7975" w15:paraIdParent="19DB4F47" w15:done="0"/>
  <w15:commentEx w15:paraId="3664DC71" w15:done="1"/>
  <w15:commentEx w15:paraId="034ADA58" w15:paraIdParent="3664DC71" w15:done="1"/>
  <w15:commentEx w15:paraId="311BB7A7" w15:done="0"/>
  <w15:commentEx w15:paraId="4D9ED605" w15:done="1"/>
  <w15:commentEx w15:paraId="1DC4B3F6" w15:done="1"/>
  <w15:commentEx w15:paraId="3790CACB" w15:paraIdParent="1DC4B3F6" w15:done="1"/>
  <w15:commentEx w15:paraId="1E28214C" w15:done="0"/>
  <w15:commentEx w15:paraId="54E8692E" w15:done="0"/>
  <w15:commentEx w15:paraId="5CABE087" w15:done="0"/>
  <w15:commentEx w15:paraId="5EE07372" w15:paraIdParent="5CABE087" w15:done="0"/>
  <w15:commentEx w15:paraId="2E475FEB" w15:done="0"/>
  <w15:commentEx w15:paraId="04C170FE" w15:done="0"/>
  <w15:commentEx w15:paraId="6044EDA7" w15:paraIdParent="04C170FE" w15:done="0"/>
  <w15:commentEx w15:paraId="1801FEC5" w15:paraIdParent="04C170FE" w15:done="0"/>
  <w15:commentEx w15:paraId="5A83F705" w15:done="0"/>
  <w15:commentEx w15:paraId="76DE9F2C" w15:done="0"/>
  <w15:commentEx w15:paraId="0296C7F2" w15:paraIdParent="76DE9F2C" w15:done="0"/>
  <w15:commentEx w15:paraId="7A9C45A2" w15:done="0"/>
  <w15:commentEx w15:paraId="4BDD8DCC" w15:done="0"/>
  <w15:commentEx w15:paraId="53973DD0" w15:done="0"/>
  <w15:commentEx w15:paraId="1D65C01B" w15:paraIdParent="53973DD0" w15:done="0"/>
  <w15:commentEx w15:paraId="7A6859FC" w15:done="0"/>
  <w15:commentEx w15:paraId="58936DEC" w15:paraIdParent="7A6859FC" w15:done="0"/>
  <w15:commentEx w15:paraId="5A41AC50" w15:paraIdParent="7A6859FC" w15:done="0"/>
  <w15:commentEx w15:paraId="0286E988" w15:done="1"/>
  <w15:commentEx w15:paraId="4817B95A" w15:paraIdParent="0286E988" w15:done="1"/>
  <w15:commentEx w15:paraId="2F640EAD" w15:paraIdParent="0286E988" w15:done="1"/>
  <w15:commentEx w15:paraId="3D701F31" w15:done="0"/>
  <w15:commentEx w15:paraId="00EF5776" w15:done="0"/>
  <w15:commentEx w15:paraId="311CA452" w15:done="0"/>
  <w15:commentEx w15:paraId="14EA32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79A57" w16cex:dateUtc="2023-04-17T16:13:00Z"/>
  <w16cex:commentExtensible w16cex:durableId="27FF7339" w16cex:dateUtc="2023-05-05T18:21:00Z"/>
  <w16cex:commentExtensible w16cex:durableId="27D53580" w16cex:dateUtc="2023-04-03T15:22:00Z"/>
  <w16cex:commentExtensible w16cex:durableId="27EBDD19" w16cex:dateUtc="2023-04-20T19:47:00Z"/>
  <w16cex:commentExtensible w16cex:durableId="27FF7366" w16cex:dateUtc="2023-05-05T18:21:00Z"/>
  <w16cex:commentExtensible w16cex:durableId="27FF73DD" w16cex:dateUtc="2023-04-03T15:25:00Z"/>
  <w16cex:commentExtensible w16cex:durableId="27FF73DC" w16cex:dateUtc="2023-04-26T16:07:00Z"/>
  <w16cex:commentExtensible w16cex:durableId="27FF73DB" w16cex:dateUtc="2023-04-26T16:07:00Z"/>
  <w16cex:commentExtensible w16cex:durableId="27CEA897" w16cex:dateUtc="2023-03-29T16:07:00Z"/>
  <w16cex:commentExtensible w16cex:durableId="27FF7393" w16cex:dateUtc="2023-05-05T18:22:00Z"/>
  <w16cex:commentExtensible w16cex:durableId="27FF73C3" w16cex:dateUtc="2023-05-05T18:23:00Z"/>
  <w16cex:commentExtensible w16cex:durableId="27D53636" w16cex:dateUtc="2023-04-03T15:25:00Z"/>
  <w16cex:commentExtensible w16cex:durableId="27F3928A" w16cex:dateUtc="2023-04-26T16:07:00Z"/>
  <w16cex:commentExtensible w16cex:durableId="27F39299" w16cex:dateUtc="2023-04-26T16:07:00Z"/>
  <w16cex:commentExtensible w16cex:durableId="27FF7456" w16cex:dateUtc="2023-05-05T18:25:00Z"/>
  <w16cex:commentExtensible w16cex:durableId="27D18DB8" w16cex:dateUtc="2023-03-31T22:50:00Z"/>
  <w16cex:commentExtensible w16cex:durableId="27D18E54" w16cex:dateUtc="2023-03-31T22:52:00Z"/>
  <w16cex:commentExtensible w16cex:durableId="27D18EE6" w16cex:dateUtc="2023-03-31T22:55:00Z"/>
  <w16cex:commentExtensible w16cex:durableId="27D51FE2" w16cex:dateUtc="2023-04-03T13:50:00Z"/>
  <w16cex:commentExtensible w16cex:durableId="27EBADF8" w16cex:dateUtc="2023-04-20T18:25:00Z"/>
  <w16cex:commentExtensible w16cex:durableId="27FF7509" w16cex:dateUtc="2023-05-05T18:28:00Z"/>
  <w16cex:commentExtensible w16cex:durableId="27FF7578" w16cex:dateUtc="2023-05-05T18:30:00Z"/>
  <w16cex:commentExtensible w16cex:durableId="27D7B2E6" w16cex:dateUtc="2023-04-05T12:42:00Z"/>
  <w16cex:commentExtensible w16cex:durableId="27FF75D6" w16cex:dateUtc="2023-05-05T18:32:00Z"/>
  <w16cex:commentExtensible w16cex:durableId="280763F1" w16cex:dateUtc="2023-05-11T18:54:00Z"/>
  <w16cex:commentExtensible w16cex:durableId="27FF7643" w16cex:dateUtc="2023-05-05T18:34:00Z"/>
  <w16cex:commentExtensible w16cex:durableId="27FF768E" w16cex:dateUtc="2023-05-05T18:35:00Z"/>
  <w16cex:commentExtensible w16cex:durableId="27FF76FC" w16cex:dateUtc="2023-05-05T18:37:00Z"/>
  <w16cex:commentExtensible w16cex:durableId="27D5216E" w16cex:dateUtc="2023-04-03T13:57:00Z"/>
  <w16cex:commentExtensible w16cex:durableId="27FF7889" w16cex:dateUtc="2023-05-05T18:43:00Z"/>
  <w16cex:commentExtensible w16cex:durableId="27FF78AA" w16cex:dateUtc="2023-05-05T18:44:00Z"/>
  <w16cex:commentExtensible w16cex:durableId="27FF78CC" w16cex:dateUtc="2023-05-05T18:45:00Z"/>
  <w16cex:commentExtensible w16cex:durableId="27D663A8" w16cex:dateUtc="2023-04-04T12:51:00Z"/>
  <w16cex:commentExtensible w16cex:durableId="27ED3633" w16cex:dateUtc="2023-04-21T20:20:00Z"/>
  <w16cex:commentExtensible w16cex:durableId="27D6647D" w16cex:dateUtc="2023-04-04T12:55:00Z"/>
  <w16cex:commentExtensible w16cex:durableId="27FF9A98" w16cex:dateUtc="2023-05-05T21:09:00Z"/>
  <w16cex:commentExtensible w16cex:durableId="27FF799B" w16cex:dateUtc="2023-05-05T18:48:00Z"/>
  <w16cex:commentExtensible w16cex:durableId="27FF79BB" w16cex:dateUtc="2023-05-05T18:48:00Z"/>
  <w16cex:commentExtensible w16cex:durableId="27D66126" w16cex:dateUtc="2023-04-04T12:41:00Z"/>
  <w16cex:commentExtensible w16cex:durableId="27FF79D5" w16cex:dateUtc="2023-05-05T18:49:00Z"/>
  <w16cex:commentExtensible w16cex:durableId="27FF79FC" w16cex:dateUtc="2023-05-05T18:50:00Z"/>
  <w16cex:commentExtensible w16cex:durableId="27FF7BB2" w16cex:dateUtc="2023-05-05T18:57:00Z"/>
  <w16cex:commentExtensible w16cex:durableId="27EBADF9" w16cex:dateUtc="2023-04-20T18:25:00Z"/>
  <w16cex:commentExtensible w16cex:durableId="27FF90E3" w16cex:dateUtc="2023-05-05T20:27:00Z"/>
  <w16cex:commentExtensible w16cex:durableId="27FF9202" w16cex:dateUtc="2023-05-05T20:32:00Z"/>
  <w16cex:commentExtensible w16cex:durableId="27F02E39" w16cex:dateUtc="2023-04-24T02:22:00Z"/>
  <w16cex:commentExtensible w16cex:durableId="27FF926F" w16cex:dateUtc="2023-05-05T20:34:00Z"/>
  <w16cex:commentExtensible w16cex:durableId="27FF9584" w16cex:dateUtc="2023-05-05T20:47:00Z"/>
  <w16cex:commentExtensible w16cex:durableId="27D548BE" w16cex:dateUtc="2023-04-03T16:44:00Z"/>
  <w16cex:commentExtensible w16cex:durableId="27EE7CF9" w16cex:dateUtc="2023-04-22T19:34:00Z"/>
  <w16cex:commentExtensible w16cex:durableId="27EE7D11" w16cex:dateUtc="2023-04-22T19:34:00Z"/>
  <w16cex:commentExtensible w16cex:durableId="27FF9B28" w16cex:dateUtc="2023-05-05T21:11:00Z"/>
  <w16cex:commentExtensible w16cex:durableId="2807634E" w16cex:dateUtc="2023-05-11T18:51:00Z"/>
  <w16cex:commentExtensible w16cex:durableId="27D550C9" w16cex:dateUtc="2023-04-03T17:19:00Z"/>
  <w16cex:commentExtensible w16cex:durableId="27F392C1" w16cex:dateUtc="2023-04-26T16:08:00Z"/>
  <w16cex:commentExtensible w16cex:durableId="28074793" w16cex:dateUtc="2023-05-11T16:53:00Z"/>
  <w16cex:commentExtensible w16cex:durableId="27E7DC36" w16cex:dateUtc="2023-04-17T20:54:00Z"/>
  <w16cex:commentExtensible w16cex:durableId="27F16BDA" w16cex:dateUtc="2023-04-25T00:58:00Z"/>
  <w16cex:commentExtensible w16cex:durableId="27F1684C" w16cex:dateUtc="2023-04-25T00:42:00Z"/>
  <w16cex:commentExtensible w16cex:durableId="27FFA098" w16cex:dateUtc="2023-05-05T21:34:00Z"/>
  <w16cex:commentExtensible w16cex:durableId="27FFA2EB" w16cex:dateUtc="2023-05-05T21:44:00Z"/>
  <w16cex:commentExtensible w16cex:durableId="27FFA109" w16cex:dateUtc="2023-05-05T21:36:00Z"/>
  <w16cex:commentExtensible w16cex:durableId="27FFA11B" w16cex:dateUtc="2023-05-05T21:36:00Z"/>
  <w16cex:commentExtensible w16cex:durableId="27D56BDD" w16cex:dateUtc="2023-04-03T19:14:00Z"/>
  <w16cex:commentExtensible w16cex:durableId="27F16C1E" w16cex:dateUtc="2023-04-25T00:59:00Z"/>
  <w16cex:commentExtensible w16cex:durableId="27FF7AE7" w16cex:dateUtc="2023-05-05T18:53:00Z"/>
  <w16cex:commentExtensible w16cex:durableId="27FF7AF9" w16cex:dateUtc="2023-05-05T18:54:00Z"/>
  <w16cex:commentExtensible w16cex:durableId="27E7DCA5" w16cex:dateUtc="2023-04-17T20:56:00Z"/>
  <w16cex:commentExtensible w16cex:durableId="27F14704" w16cex:dateUtc="2023-04-24T22:20:00Z"/>
  <w16cex:commentExtensible w16cex:durableId="27F14713" w16cex:dateUtc="2023-04-24T22:21:00Z"/>
  <w16cex:commentExtensible w16cex:durableId="27E7DCBA" w16cex:dateUtc="2023-04-17T20:56:00Z"/>
  <w16cex:commentExtensible w16cex:durableId="27F150BA" w16cex:dateUtc="2023-04-24T23:02:00Z"/>
  <w16cex:commentExtensible w16cex:durableId="280747AD" w16cex:dateUtc="2023-05-11T16:53:00Z"/>
  <w16cex:commentExtensible w16cex:durableId="2808BA99" w16cex:dateUtc="2023-05-12T17:16:00Z"/>
  <w16cex:commentExtensible w16cex:durableId="280747B7" w16cex:dateUtc="2023-05-11T16:53:00Z"/>
  <w16cex:commentExtensible w16cex:durableId="28075782" w16cex:dateUtc="2023-05-11T18:01:00Z"/>
  <w16cex:commentExtensible w16cex:durableId="27F1527D" w16cex:dateUtc="2023-04-10T16:56:00Z"/>
  <w16cex:commentExtensible w16cex:durableId="27F15295" w16cex:dateUtc="2023-04-24T23:10:00Z"/>
  <w16cex:commentExtensible w16cex:durableId="280753C2" w16cex:dateUtc="2023-04-10T16:56:00Z"/>
  <w16cex:commentExtensible w16cex:durableId="280753C1" w16cex:dateUtc="2023-04-24T23:10:00Z"/>
  <w16cex:commentExtensible w16cex:durableId="280748AC" w16cex:dateUtc="2023-05-11T16:57:00Z"/>
  <w16cex:commentExtensible w16cex:durableId="27EBADFA" w16cex:dateUtc="2023-04-20T18:26:00Z"/>
  <w16cex:commentExtensible w16cex:durableId="2807492D" w16cex:dateUtc="2023-05-11T16:59:00Z"/>
  <w16cex:commentExtensible w16cex:durableId="280748E0" w16cex:dateUtc="2023-05-11T16:58:00Z"/>
  <w16cex:commentExtensible w16cex:durableId="27E7DDB4" w16cex:dateUtc="2023-04-17T21:01:00Z"/>
  <w16cex:commentExtensible w16cex:durableId="27F176A8" w16cex:dateUtc="2023-04-25T01:44:00Z"/>
  <w16cex:commentExtensible w16cex:durableId="27F176C5" w16cex:dateUtc="2023-04-25T01:44:00Z"/>
  <w16cex:commentExtensible w16cex:durableId="28075809" w16cex:dateUtc="2023-05-11T18:03:00Z"/>
  <w16cex:commentExtensible w16cex:durableId="28074246" w16cex:dateUtc="2023-05-11T16:30:00Z"/>
  <w16cex:commentExtensible w16cex:durableId="28075842" w16cex:dateUtc="2023-05-11T18:04:00Z"/>
  <w16cex:commentExtensible w16cex:durableId="27D6AC87" w16cex:dateUtc="2023-04-04T18:02:00Z"/>
  <w16cex:commentExtensible w16cex:durableId="27F176E7" w16cex:dateUtc="2023-04-25T01:45:00Z"/>
  <w16cex:commentExtensible w16cex:durableId="28073E67" w16cex:dateUtc="2023-05-11T16:13:00Z"/>
  <w16cex:commentExtensible w16cex:durableId="28075910" w16cex:dateUtc="2023-05-11T18:07:00Z"/>
  <w16cex:commentExtensible w16cex:durableId="27F178F3" w16cex:dateUtc="2023-04-25T01:53:00Z"/>
  <w16cex:commentExtensible w16cex:durableId="27D6ACC3" w16cex:dateUtc="2023-04-04T18:03:00Z"/>
  <w16cex:commentExtensible w16cex:durableId="27F17911" w16cex:dateUtc="2023-04-25T01:54:00Z"/>
  <w16cex:commentExtensible w16cex:durableId="27D56CBD" w16cex:dateUtc="2023-04-03T19:18:00Z"/>
  <w16cex:commentExtensible w16cex:durableId="27E79ACE" w16cex:dateUtc="2023-04-17T16:15:00Z"/>
  <w16cex:commentExtensible w16cex:durableId="27F1798E" w16cex:dateUtc="2023-04-25T01:56:00Z"/>
  <w16cex:commentExtensible w16cex:durableId="28075725" w16cex:dateUtc="2023-05-11T17:59:00Z"/>
  <w16cex:commentExtensible w16cex:durableId="27D6AD28" w16cex:dateUtc="2023-04-04T18:05:00Z"/>
  <w16cex:commentExtensible w16cex:durableId="27F179E7" w16cex:dateUtc="2023-04-25T01:57:00Z"/>
  <w16cex:commentExtensible w16cex:durableId="27F179E9" w16cex:dateUtc="2023-04-25T01:58:00Z"/>
  <w16cex:commentExtensible w16cex:durableId="27E7DE82" w16cex:dateUtc="2023-04-17T21:04:00Z"/>
  <w16cex:commentExtensible w16cex:durableId="27F17A2D" w16cex:dateUtc="2023-04-25T01:59:00Z"/>
  <w16cex:commentExtensible w16cex:durableId="27D6AD3D" w16cex:dateUtc="2023-04-04T18:05:00Z"/>
  <w16cex:commentExtensible w16cex:durableId="27F3B692" w16cex:dateUtc="2023-04-26T18:41:00Z"/>
  <w16cex:commentExtensible w16cex:durableId="27F3B69A" w16cex:dateUtc="2023-04-26T18:41:00Z"/>
  <w16cex:commentExtensible w16cex:durableId="27D6AD82" w16cex:dateUtc="2023-04-04T18:06:00Z"/>
  <w16cex:commentExtensible w16cex:durableId="27F17A4E" w16cex:dateUtc="2023-04-25T01:59:00Z"/>
  <w16cex:commentExtensible w16cex:durableId="280759C1" w16cex:dateUtc="2023-05-11T18:10:00Z"/>
  <w16cex:commentExtensible w16cex:durableId="28075961" w16cex:dateUtc="2023-04-25T01:53:00Z"/>
  <w16cex:commentExtensible w16cex:durableId="28075960" w16cex:dateUtc="2023-04-04T18:03:00Z"/>
  <w16cex:commentExtensible w16cex:durableId="2807595F" w16cex:dateUtc="2023-04-25T01:54:00Z"/>
  <w16cex:commentExtensible w16cex:durableId="280759EC" w16cex:dateUtc="2023-05-11T18:11:00Z"/>
  <w16cex:commentExtensible w16cex:durableId="28075708" w16cex:dateUtc="2023-05-11T17:59:00Z"/>
  <w16cex:commentExtensible w16cex:durableId="280746A2" w16cex:dateUtc="2023-05-11T16:49:00Z"/>
  <w16cex:commentExtensible w16cex:durableId="2807461B" w16cex:dateUtc="2023-05-11T16:46:00Z"/>
  <w16cex:commentExtensible w16cex:durableId="2807462B" w16cex:dateUtc="2023-05-11T16:47:00Z"/>
  <w16cex:commentExtensible w16cex:durableId="280751E6" w16cex:dateUtc="2023-05-11T17:37:00Z"/>
  <w16cex:commentExtensible w16cex:durableId="27D6AE20" w16cex:dateUtc="2023-04-04T18:09:00Z"/>
  <w16cex:commentExtensible w16cex:durableId="27F3B808" w16cex:dateUtc="2023-04-26T18:47:00Z"/>
  <w16cex:commentExtensible w16cex:durableId="27D6AE31" w16cex:dateUtc="2023-04-04T18:09:00Z"/>
  <w16cex:commentExtensible w16cex:durableId="27F8F12C" w16cex:dateUtc="2023-04-30T17:52:00Z"/>
  <w16cex:commentExtensible w16cex:durableId="280761B7" w16cex:dateUtc="2023-05-11T18:44:00Z"/>
  <w16cex:commentExtensible w16cex:durableId="27D6B9D9" w16cex:dateUtc="2023-04-04T18:59:00Z"/>
  <w16cex:commentExtensible w16cex:durableId="27F3BB53" w16cex:dateUtc="2023-04-26T19:01:00Z"/>
  <w16cex:commentExtensible w16cex:durableId="280761FC" w16cex:dateUtc="2023-05-11T18:45:00Z"/>
  <w16cex:commentExtensible w16cex:durableId="2803247D" w16cex:dateUtc="2023-05-08T13:34:00Z"/>
  <w16cex:commentExtensible w16cex:durableId="2803249B" w16cex:dateUtc="2023-05-08T13:34:00Z"/>
  <w16cex:commentExtensible w16cex:durableId="280324E0" w16cex:dateUtc="2023-05-08T13:36:00Z"/>
  <w16cex:commentExtensible w16cex:durableId="2803241D" w16cex:dateUtc="2023-05-08T13:32:00Z"/>
  <w16cex:commentExtensible w16cex:durableId="28032370" w16cex:dateUtc="2023-05-08T13:29:00Z"/>
  <w16cex:commentExtensible w16cex:durableId="28032344" w16cex:dateUtc="2023-05-08T13:29:00Z"/>
  <w16cex:commentExtensible w16cex:durableId="27D551A3" w16cex:dateUtc="2023-04-03T17:22:00Z"/>
  <w16cex:commentExtensible w16cex:durableId="27F3BCF9" w16cex:dateUtc="2023-04-26T19:08:00Z"/>
  <w16cex:commentExtensible w16cex:durableId="28032289" w16cex:dateUtc="2023-05-08T13:26:00Z"/>
  <w16cex:commentExtensible w16cex:durableId="280322FD" w16cex:dateUtc="2023-05-08T13:27:00Z"/>
  <w16cex:commentExtensible w16cex:durableId="27D6AE7E" w16cex:dateUtc="2023-04-04T18:11:00Z"/>
  <w16cex:commentExtensible w16cex:durableId="27F3BE77" w16cex:dateUtc="2023-04-26T19:15:00Z"/>
  <w16cex:commentExtensible w16cex:durableId="2803258E" w16cex:dateUtc="2023-05-08T13:38:00Z"/>
  <w16cex:commentExtensible w16cex:durableId="27D7B816" w16cex:dateUtc="2023-04-05T13:04:00Z"/>
  <w16cex:commentExtensible w16cex:durableId="27EBAE2F" w16cex:dateUtc="2023-04-20T18:27:00Z"/>
  <w16cex:commentExtensible w16cex:durableId="27D7B812" w16cex:dateUtc="2023-04-05T13:04:00Z"/>
  <w16cex:commentExtensible w16cex:durableId="2808BB5E" w16cex:dateUtc="2023-05-12T17:19:00Z"/>
  <w16cex:commentExtensible w16cex:durableId="27D6AF8F" w16cex:dateUtc="2023-04-04T18:15:00Z"/>
  <w16cex:commentExtensible w16cex:durableId="27F93889" w16cex:dateUtc="2023-04-30T22:57:00Z"/>
  <w16cex:commentExtensible w16cex:durableId="28073C94" w16cex:dateUtc="2023-05-11T16:06:00Z"/>
  <w16cex:commentExtensible w16cex:durableId="28073C76" w16cex:dateUtc="2023-05-11T16:05:00Z"/>
  <w16cex:commentExtensible w16cex:durableId="28073CAD" w16cex:dateUtc="2023-05-11T16:06:00Z"/>
  <w16cex:commentExtensible w16cex:durableId="280760C8" w16cex:dateUtc="2023-05-11T18:40:00Z"/>
  <w16cex:commentExtensible w16cex:durableId="27D6B4EF" w16cex:dateUtc="2023-04-04T18:38:00Z"/>
  <w16cex:commentExtensible w16cex:durableId="27F3BFEE" w16cex:dateUtc="2023-04-26T19:21:00Z"/>
  <w16cex:commentExtensible w16cex:durableId="28073CF2" w16cex:dateUtc="2023-05-11T16:07:00Z"/>
  <w16cex:commentExtensible w16cex:durableId="27D6B558" w16cex:dateUtc="2023-04-04T18:40:00Z"/>
  <w16cex:commentExtensible w16cex:durableId="27D6B057" w16cex:dateUtc="2023-04-04T18:19:00Z"/>
  <w16cex:commentExtensible w16cex:durableId="27F8E52A" w16cex:dateUtc="2023-04-30T17:01:00Z"/>
  <w16cex:commentExtensible w16cex:durableId="28073F27" w16cex:dateUtc="2023-05-11T16:17:00Z"/>
  <w16cex:commentExtensible w16cex:durableId="28073F6D" w16cex:dateUtc="2023-05-11T16:18:00Z"/>
  <w16cex:commentExtensible w16cex:durableId="27D6B08E" w16cex:dateUtc="2023-04-04T18:19:00Z"/>
  <w16cex:commentExtensible w16cex:durableId="27F8F040" w16cex:dateUtc="2023-04-30T17:48:00Z"/>
  <w16cex:commentExtensible w16cex:durableId="280760FE" w16cex:dateUtc="2023-05-11T18:41:00Z"/>
  <w16cex:commentExtensible w16cex:durableId="27F8EF28" w16cex:dateUtc="2023-04-04T18:22:00Z"/>
  <w16cex:commentExtensible w16cex:durableId="27F8F052" w16cex:dateUtc="2023-04-30T17:49:00Z"/>
  <w16cex:commentExtensible w16cex:durableId="280740DE" w16cex:dateUtc="2023-05-11T16:24:00Z"/>
  <w16cex:commentExtensible w16cex:durableId="280740BB" w16cex:dateUtc="2023-05-11T16:23:00Z"/>
  <w16cex:commentExtensible w16cex:durableId="27CEA7D6" w16cex:dateUtc="2023-03-29T16:04:00Z"/>
  <w16cex:commentExtensible w16cex:durableId="28074282" w16cex:dateUtc="2023-05-11T16:31:00Z"/>
  <w16cex:commentExtensible w16cex:durableId="280742A5" w16cex:dateUtc="2023-05-11T16:32:00Z"/>
  <w16cex:commentExtensible w16cex:durableId="28075556" w16cex:dateUtc="2023-05-11T16:57:00Z"/>
  <w16cex:commentExtensible w16cex:durableId="27D6B27B" w16cex:dateUtc="2023-04-04T18:28:00Z"/>
  <w16cex:commentExtensible w16cex:durableId="27F938CE" w16cex:dateUtc="2023-04-30T22:58:00Z"/>
  <w16cex:commentExtensible w16cex:durableId="27D6B66A" w16cex:dateUtc="2023-04-04T18:44:00Z"/>
  <w16cex:commentExtensible w16cex:durableId="27F939A8" w16cex:dateUtc="2023-04-30T23:02:00Z"/>
  <w16cex:commentExtensible w16cex:durableId="27FF9D14" w16cex:dateUtc="2023-05-05T21:19:00Z"/>
  <w16cex:commentExtensible w16cex:durableId="27D6B308" w16cex:dateUtc="2023-04-04T18:30:00Z"/>
  <w16cex:commentExtensible w16cex:durableId="27EBAE44" w16cex:dateUtc="2023-04-20T18:27:00Z"/>
  <w16cex:commentExtensible w16cex:durableId="27F93A1A" w16cex:dateUtc="2023-04-30T23:03:00Z"/>
  <w16cex:commentExtensible w16cex:durableId="27FF9DDE" w16cex:dateUtc="2023-05-05T21:23:00Z"/>
  <w16cex:commentExtensible w16cex:durableId="27E79BE2" w16cex:dateUtc="2023-04-04T18:18:00Z"/>
  <w16cex:commentExtensible w16cex:durableId="27E79B27" w16cex:dateUtc="2023-04-04T18:22:00Z"/>
  <w16cex:commentExtensible w16cex:durableId="27F8EF08" w16cex:dateUtc="2023-04-17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F0EEB" w16cid:durableId="27E79A57"/>
  <w16cid:commentId w16cid:paraId="158F7265" w16cid:durableId="27FF7339"/>
  <w16cid:commentId w16cid:paraId="176A38F7" w16cid:durableId="27D53580"/>
  <w16cid:commentId w16cid:paraId="0D84F962" w16cid:durableId="27EBDD19"/>
  <w16cid:commentId w16cid:paraId="05778259" w16cid:durableId="27FF7366"/>
  <w16cid:commentId w16cid:paraId="74B50E0D" w16cid:durableId="27FF73DD"/>
  <w16cid:commentId w16cid:paraId="60E8F930" w16cid:durableId="27FF73DC"/>
  <w16cid:commentId w16cid:paraId="64AC9900" w16cid:durableId="27FF73DB"/>
  <w16cid:commentId w16cid:paraId="55146637" w16cid:durableId="27CEA897"/>
  <w16cid:commentId w16cid:paraId="7FE31C28" w16cid:durableId="27FF7393"/>
  <w16cid:commentId w16cid:paraId="53BC12AE" w16cid:durableId="27FF73C3"/>
  <w16cid:commentId w16cid:paraId="2D7D0F11" w16cid:durableId="27D53636"/>
  <w16cid:commentId w16cid:paraId="146E0E48" w16cid:durableId="27F3928A"/>
  <w16cid:commentId w16cid:paraId="6AE3F426" w16cid:durableId="27F39299"/>
  <w16cid:commentId w16cid:paraId="2A643006" w16cid:durableId="27FF7456"/>
  <w16cid:commentId w16cid:paraId="00389CB7" w16cid:durableId="27D18DB8"/>
  <w16cid:commentId w16cid:paraId="673B5D1D" w16cid:durableId="27D18E54"/>
  <w16cid:commentId w16cid:paraId="6A475F9E" w16cid:durableId="27D18EE6"/>
  <w16cid:commentId w16cid:paraId="0C4B4442" w16cid:durableId="27D51FE2"/>
  <w16cid:commentId w16cid:paraId="04D964F3" w16cid:durableId="27EBADF8"/>
  <w16cid:commentId w16cid:paraId="2A4CC7FC" w16cid:durableId="27FF7509"/>
  <w16cid:commentId w16cid:paraId="71F2FABE" w16cid:durableId="27FF7578"/>
  <w16cid:commentId w16cid:paraId="216CE18E" w16cid:durableId="27D7B2E6"/>
  <w16cid:commentId w16cid:paraId="312DD6DB" w16cid:durableId="27FF75D6"/>
  <w16cid:commentId w16cid:paraId="5057D528" w16cid:durableId="280763F1"/>
  <w16cid:commentId w16cid:paraId="0089C5AC" w16cid:durableId="27FF7643"/>
  <w16cid:commentId w16cid:paraId="50EB8D2E" w16cid:durableId="27FF768E"/>
  <w16cid:commentId w16cid:paraId="4B50AA6D" w16cid:durableId="27FF76FC"/>
  <w16cid:commentId w16cid:paraId="224FD45C" w16cid:durableId="27D5216E"/>
  <w16cid:commentId w16cid:paraId="4542BBCE" w16cid:durableId="27FF7889"/>
  <w16cid:commentId w16cid:paraId="737C5D4B" w16cid:durableId="27FF78AA"/>
  <w16cid:commentId w16cid:paraId="7D59D92D" w16cid:durableId="27FF78CC"/>
  <w16cid:commentId w16cid:paraId="6A23A510" w16cid:durableId="27D663A8"/>
  <w16cid:commentId w16cid:paraId="1C2C6DB7" w16cid:durableId="27ED3633"/>
  <w16cid:commentId w16cid:paraId="0BFB941E" w16cid:durableId="27D6647D"/>
  <w16cid:commentId w16cid:paraId="7F8329E4" w16cid:durableId="27FF9A98"/>
  <w16cid:commentId w16cid:paraId="0DB8499B" w16cid:durableId="27FF799B"/>
  <w16cid:commentId w16cid:paraId="2AB866A8" w16cid:durableId="27FF79BB"/>
  <w16cid:commentId w16cid:paraId="227D18F8" w16cid:durableId="27D66126"/>
  <w16cid:commentId w16cid:paraId="69DD3950" w16cid:durableId="27FF79D5"/>
  <w16cid:commentId w16cid:paraId="720D12B5" w16cid:durableId="27FF79FC"/>
  <w16cid:commentId w16cid:paraId="13C506C2" w16cid:durableId="27FF7BB2"/>
  <w16cid:commentId w16cid:paraId="7C01E5A4" w16cid:durableId="27EBADF9"/>
  <w16cid:commentId w16cid:paraId="6C72C012" w16cid:durableId="27FF90E3"/>
  <w16cid:commentId w16cid:paraId="007079BE" w16cid:durableId="27FF9202"/>
  <w16cid:commentId w16cid:paraId="72EEEA15" w16cid:durableId="27F02E39"/>
  <w16cid:commentId w16cid:paraId="5E33BDE9" w16cid:durableId="27FF926F"/>
  <w16cid:commentId w16cid:paraId="756F7826" w16cid:durableId="27FF9584"/>
  <w16cid:commentId w16cid:paraId="3DE1B108" w16cid:durableId="27D548BE"/>
  <w16cid:commentId w16cid:paraId="5AFFD7A7" w16cid:durableId="27EE7CF9"/>
  <w16cid:commentId w16cid:paraId="52D6F49A" w16cid:durableId="27EE7D11"/>
  <w16cid:commentId w16cid:paraId="033F90B3" w16cid:durableId="27FF9B28"/>
  <w16cid:commentId w16cid:paraId="29F8A0BE" w16cid:durableId="2807634E"/>
  <w16cid:commentId w16cid:paraId="611323AC" w16cid:durableId="27D550C9"/>
  <w16cid:commentId w16cid:paraId="58D68242" w16cid:durableId="27F392C1"/>
  <w16cid:commentId w16cid:paraId="47BA888D" w16cid:durableId="28074793"/>
  <w16cid:commentId w16cid:paraId="49D4663F" w16cid:durableId="27E7DC36"/>
  <w16cid:commentId w16cid:paraId="3056EF4F" w16cid:durableId="27F16BDA"/>
  <w16cid:commentId w16cid:paraId="577FCDC7" w16cid:durableId="27F1684C"/>
  <w16cid:commentId w16cid:paraId="18FD264A" w16cid:durableId="27FFA098"/>
  <w16cid:commentId w16cid:paraId="4020F13B" w16cid:durableId="27FFA2EB"/>
  <w16cid:commentId w16cid:paraId="3785656E" w16cid:durableId="27FFA109"/>
  <w16cid:commentId w16cid:paraId="16A5DF10" w16cid:durableId="27FFA11B"/>
  <w16cid:commentId w16cid:paraId="591D3F9D" w16cid:durableId="27D56BDD"/>
  <w16cid:commentId w16cid:paraId="3293A40F" w16cid:durableId="27F16C1E"/>
  <w16cid:commentId w16cid:paraId="3641FE04" w16cid:durableId="27FF7AE7"/>
  <w16cid:commentId w16cid:paraId="105AC4EA" w16cid:durableId="27FF7AF9"/>
  <w16cid:commentId w16cid:paraId="375113AE" w16cid:durableId="27E7DCA5"/>
  <w16cid:commentId w16cid:paraId="3B588669" w16cid:durableId="27F14704"/>
  <w16cid:commentId w16cid:paraId="672705F2" w16cid:durableId="27F14713"/>
  <w16cid:commentId w16cid:paraId="69855B9E" w16cid:durableId="27E7DCBA"/>
  <w16cid:commentId w16cid:paraId="2CA743D9" w16cid:durableId="27F150BA"/>
  <w16cid:commentId w16cid:paraId="4071816B" w16cid:durableId="280747AD"/>
  <w16cid:commentId w16cid:paraId="3CF23426" w16cid:durableId="2808BA99"/>
  <w16cid:commentId w16cid:paraId="50ADC5F2" w16cid:durableId="280747B7"/>
  <w16cid:commentId w16cid:paraId="4E17EDF7" w16cid:durableId="28075782"/>
  <w16cid:commentId w16cid:paraId="779F4D22" w16cid:durableId="27F1527D"/>
  <w16cid:commentId w16cid:paraId="659B9398" w16cid:durableId="27F15295"/>
  <w16cid:commentId w16cid:paraId="5B2001DC" w16cid:durableId="280753C2"/>
  <w16cid:commentId w16cid:paraId="75F430B5" w16cid:durableId="280753C1"/>
  <w16cid:commentId w16cid:paraId="45283A21" w16cid:durableId="280748AC"/>
  <w16cid:commentId w16cid:paraId="2EFFED40" w16cid:durableId="27EBADFA"/>
  <w16cid:commentId w16cid:paraId="42399BEA" w16cid:durableId="2807492D"/>
  <w16cid:commentId w16cid:paraId="09259353" w16cid:durableId="280748E0"/>
  <w16cid:commentId w16cid:paraId="506C5AEF" w16cid:durableId="27E7DDB4"/>
  <w16cid:commentId w16cid:paraId="1E6209BC" w16cid:durableId="27F176A8"/>
  <w16cid:commentId w16cid:paraId="26275A42" w16cid:durableId="27F176C5"/>
  <w16cid:commentId w16cid:paraId="6F7EB21A" w16cid:durableId="28075809"/>
  <w16cid:commentId w16cid:paraId="1FF0C2B8" w16cid:durableId="28074246"/>
  <w16cid:commentId w16cid:paraId="5333207A" w16cid:durableId="28075842"/>
  <w16cid:commentId w16cid:paraId="7B0EF9D1" w16cid:durableId="27D6AC87"/>
  <w16cid:commentId w16cid:paraId="6025B1FF" w16cid:durableId="27F176E7"/>
  <w16cid:commentId w16cid:paraId="5386C8EE" w16cid:durableId="28073E67"/>
  <w16cid:commentId w16cid:paraId="3E39E77B" w16cid:durableId="28075910"/>
  <w16cid:commentId w16cid:paraId="7C2268C2" w16cid:durableId="27F178F3"/>
  <w16cid:commentId w16cid:paraId="17FADCA7" w16cid:durableId="27D6ACC3"/>
  <w16cid:commentId w16cid:paraId="23B2601F" w16cid:durableId="27F17911"/>
  <w16cid:commentId w16cid:paraId="71F0240C" w16cid:durableId="27D56CBD"/>
  <w16cid:commentId w16cid:paraId="3492EAC4" w16cid:durableId="27E79ACE"/>
  <w16cid:commentId w16cid:paraId="706A5A5A" w16cid:durableId="27F1798E"/>
  <w16cid:commentId w16cid:paraId="0A159CFE" w16cid:durableId="28075725"/>
  <w16cid:commentId w16cid:paraId="1D9C8645" w16cid:durableId="27D6AD28"/>
  <w16cid:commentId w16cid:paraId="22EB66BF" w16cid:durableId="27F179E7"/>
  <w16cid:commentId w16cid:paraId="20B3A2C5" w16cid:durableId="27F179E9"/>
  <w16cid:commentId w16cid:paraId="00EC71B7" w16cid:durableId="27E7DE82"/>
  <w16cid:commentId w16cid:paraId="488C25F1" w16cid:durableId="27F17A2D"/>
  <w16cid:commentId w16cid:paraId="378BD89E" w16cid:durableId="27D6AD3D"/>
  <w16cid:commentId w16cid:paraId="3353D426" w16cid:durableId="27F3B692"/>
  <w16cid:commentId w16cid:paraId="0CD73EE6" w16cid:durableId="27F3B69A"/>
  <w16cid:commentId w16cid:paraId="15D7DEDD" w16cid:durableId="27D6AD82"/>
  <w16cid:commentId w16cid:paraId="0A2DFDF1" w16cid:durableId="27F17A4E"/>
  <w16cid:commentId w16cid:paraId="2551A7B1" w16cid:durableId="280759C1"/>
  <w16cid:commentId w16cid:paraId="0D1D2EF9" w16cid:durableId="28075961"/>
  <w16cid:commentId w16cid:paraId="339FB1D7" w16cid:durableId="28075960"/>
  <w16cid:commentId w16cid:paraId="10766577" w16cid:durableId="2807595F"/>
  <w16cid:commentId w16cid:paraId="5ADC2B17" w16cid:durableId="280759EC"/>
  <w16cid:commentId w16cid:paraId="2C99A5D7" w16cid:durableId="28075708"/>
  <w16cid:commentId w16cid:paraId="5DFA52FF" w16cid:durableId="280746A2"/>
  <w16cid:commentId w16cid:paraId="5B008F95" w16cid:durableId="2807461B"/>
  <w16cid:commentId w16cid:paraId="34083728" w16cid:durableId="2807462B"/>
  <w16cid:commentId w16cid:paraId="43DEDBF0" w16cid:durableId="280751E6"/>
  <w16cid:commentId w16cid:paraId="70ACFB80" w16cid:durableId="27D6AE20"/>
  <w16cid:commentId w16cid:paraId="5C632062" w16cid:durableId="27F3B808"/>
  <w16cid:commentId w16cid:paraId="70E3B436" w16cid:durableId="27D6AE31"/>
  <w16cid:commentId w16cid:paraId="31A8E689" w16cid:durableId="27F8F12C"/>
  <w16cid:commentId w16cid:paraId="4F375C6B" w16cid:durableId="280761B7"/>
  <w16cid:commentId w16cid:paraId="6AE4A743" w16cid:durableId="27D6B9D9"/>
  <w16cid:commentId w16cid:paraId="3C002AE7" w16cid:durableId="27F3BB53"/>
  <w16cid:commentId w16cid:paraId="3471D37C" w16cid:durableId="280761FC"/>
  <w16cid:commentId w16cid:paraId="13E401FD" w16cid:durableId="2803247D"/>
  <w16cid:commentId w16cid:paraId="1514E045" w16cid:durableId="2803249B"/>
  <w16cid:commentId w16cid:paraId="7F8F60B0" w16cid:durableId="280324E0"/>
  <w16cid:commentId w16cid:paraId="12E7B891" w16cid:durableId="2803241D"/>
  <w16cid:commentId w16cid:paraId="498F1453" w16cid:durableId="28032370"/>
  <w16cid:commentId w16cid:paraId="615A7B96" w16cid:durableId="28032344"/>
  <w16cid:commentId w16cid:paraId="7C7A075B" w16cid:durableId="27D551A3"/>
  <w16cid:commentId w16cid:paraId="646D6B1D" w16cid:durableId="27F3BCF9"/>
  <w16cid:commentId w16cid:paraId="61F04BE9" w16cid:durableId="28032289"/>
  <w16cid:commentId w16cid:paraId="44E50503" w16cid:durableId="280322FD"/>
  <w16cid:commentId w16cid:paraId="09D5F935" w16cid:durableId="27D6AE7E"/>
  <w16cid:commentId w16cid:paraId="19E82EFD" w16cid:durableId="27F3BE77"/>
  <w16cid:commentId w16cid:paraId="04B19786" w16cid:durableId="2803258E"/>
  <w16cid:commentId w16cid:paraId="0238E676" w16cid:durableId="27D7B816"/>
  <w16cid:commentId w16cid:paraId="53B68C23" w16cid:durableId="27EBAE2F"/>
  <w16cid:commentId w16cid:paraId="30D029CB" w16cid:durableId="27D7B812"/>
  <w16cid:commentId w16cid:paraId="32D88338" w16cid:durableId="2808BB5E"/>
  <w16cid:commentId w16cid:paraId="11811F46" w16cid:durableId="27D6AF8F"/>
  <w16cid:commentId w16cid:paraId="79F945FF" w16cid:durableId="27F93889"/>
  <w16cid:commentId w16cid:paraId="404E8B1B" w16cid:durableId="28073C94"/>
  <w16cid:commentId w16cid:paraId="19DB4F47" w16cid:durableId="28073C76"/>
  <w16cid:commentId w16cid:paraId="4D63B657" w16cid:durableId="28073CAD"/>
  <w16cid:commentId w16cid:paraId="34FD7975" w16cid:durableId="280760C8"/>
  <w16cid:commentId w16cid:paraId="3664DC71" w16cid:durableId="27D6B4EF"/>
  <w16cid:commentId w16cid:paraId="034ADA58" w16cid:durableId="27F3BFEE"/>
  <w16cid:commentId w16cid:paraId="311BB7A7" w16cid:durableId="28073CF2"/>
  <w16cid:commentId w16cid:paraId="4D9ED605" w16cid:durableId="27D6B558"/>
  <w16cid:commentId w16cid:paraId="1DC4B3F6" w16cid:durableId="27D6B057"/>
  <w16cid:commentId w16cid:paraId="3790CACB" w16cid:durableId="27F8E52A"/>
  <w16cid:commentId w16cid:paraId="1E28214C" w16cid:durableId="28073F27"/>
  <w16cid:commentId w16cid:paraId="54E8692E" w16cid:durableId="28073F6D"/>
  <w16cid:commentId w16cid:paraId="5CABE087" w16cid:durableId="27D6B08E"/>
  <w16cid:commentId w16cid:paraId="5EE07372" w16cid:durableId="27F8F040"/>
  <w16cid:commentId w16cid:paraId="2E475FEB" w16cid:durableId="280760FE"/>
  <w16cid:commentId w16cid:paraId="04C170FE" w16cid:durableId="27F8EF28"/>
  <w16cid:commentId w16cid:paraId="6044EDA7" w16cid:durableId="27F8F052"/>
  <w16cid:commentId w16cid:paraId="1801FEC5" w16cid:durableId="280740DE"/>
  <w16cid:commentId w16cid:paraId="5A83F705" w16cid:durableId="280740BB"/>
  <w16cid:commentId w16cid:paraId="76DE9F2C" w16cid:durableId="27CEA7D6"/>
  <w16cid:commentId w16cid:paraId="0296C7F2" w16cid:durableId="28074282"/>
  <w16cid:commentId w16cid:paraId="7A9C45A2" w16cid:durableId="280742A5"/>
  <w16cid:commentId w16cid:paraId="4BDD8DCC" w16cid:durableId="28075556"/>
  <w16cid:commentId w16cid:paraId="53973DD0" w16cid:durableId="27D6B27B"/>
  <w16cid:commentId w16cid:paraId="1D65C01B" w16cid:durableId="27F938CE"/>
  <w16cid:commentId w16cid:paraId="7A6859FC" w16cid:durableId="27D6B66A"/>
  <w16cid:commentId w16cid:paraId="58936DEC" w16cid:durableId="27F939A8"/>
  <w16cid:commentId w16cid:paraId="5A41AC50" w16cid:durableId="27FF9D14"/>
  <w16cid:commentId w16cid:paraId="0286E988" w16cid:durableId="27D6B308"/>
  <w16cid:commentId w16cid:paraId="4817B95A" w16cid:durableId="27EBAE44"/>
  <w16cid:commentId w16cid:paraId="2F640EAD" w16cid:durableId="27F93A1A"/>
  <w16cid:commentId w16cid:paraId="3D701F31" w16cid:durableId="27FF9DDE"/>
  <w16cid:commentId w16cid:paraId="00EF5776" w16cid:durableId="27E79BE2"/>
  <w16cid:commentId w16cid:paraId="311CA452" w16cid:durableId="27E79B27"/>
  <w16cid:commentId w16cid:paraId="14EA32A3" w16cid:durableId="27F8EF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Roboto">
    <w:panose1 w:val="00000000000000000000"/>
    <w:charset w:val="00"/>
    <w:family w:val="auto"/>
    <w:pitch w:val="variable"/>
    <w:sig w:usb0="E0000AFF" w:usb1="5000217F" w:usb2="00000021" w:usb3="00000000" w:csb0="0000019F"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3418F"/>
    <w:multiLevelType w:val="multilevel"/>
    <w:tmpl w:val="A9965308"/>
    <w:lvl w:ilvl="0">
      <w:start w:val="1"/>
      <w:numFmt w:val="bullet"/>
      <w:lvlText w:val="●"/>
      <w:lvlJc w:val="left"/>
      <w:pPr>
        <w:ind w:left="450" w:hanging="360"/>
      </w:pPr>
      <w:rPr>
        <w:rFonts w:ascii="Arial" w:eastAsia="Arial" w:hAnsi="Arial" w:cs="Arial"/>
        <w:color w:val="333333"/>
        <w:sz w:val="21"/>
        <w:szCs w:val="21"/>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1" w15:restartNumberingAfterBreak="0">
    <w:nsid w:val="585B54DA"/>
    <w:multiLevelType w:val="hybridMultilevel"/>
    <w:tmpl w:val="8EB05858"/>
    <w:lvl w:ilvl="0" w:tplc="401CFD50">
      <w:start w:val="16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11873">
    <w:abstractNumId w:val="0"/>
  </w:num>
  <w:num w:numId="2" w16cid:durableId="9681288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Dee">
    <w15:presenceInfo w15:providerId="AD" w15:userId="S::lade8828@colorado.edu::56408c15-faee-4e5d-9e69-ea7ba61b2b59"/>
  </w15:person>
  <w15:person w15:author="Jarrett Byrnes">
    <w15:presenceInfo w15:providerId="AD" w15:userId="S::Jarrett.Byrnes@umb.edu::7d3cc1cf-e1e0-4f84-9aef-c82d5bff1dfa"/>
  </w15:person>
  <w15:person w15:author="Jarrett Byrnes [2]">
    <w15:presenceInfo w15:providerId="AD" w15:userId="S::jarrett.byrnes@umb.edu::7d3cc1cf-e1e0-4f84-9aef-c82d5bff1d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C2E"/>
    <w:rsid w:val="00000B06"/>
    <w:rsid w:val="00005A6C"/>
    <w:rsid w:val="00005AB5"/>
    <w:rsid w:val="00007ABB"/>
    <w:rsid w:val="0001290D"/>
    <w:rsid w:val="00013BA0"/>
    <w:rsid w:val="00015E98"/>
    <w:rsid w:val="00026D39"/>
    <w:rsid w:val="00035745"/>
    <w:rsid w:val="00037819"/>
    <w:rsid w:val="00040174"/>
    <w:rsid w:val="000401E9"/>
    <w:rsid w:val="000437AD"/>
    <w:rsid w:val="000502B1"/>
    <w:rsid w:val="000535D0"/>
    <w:rsid w:val="000658C6"/>
    <w:rsid w:val="00073E4F"/>
    <w:rsid w:val="00086998"/>
    <w:rsid w:val="00087024"/>
    <w:rsid w:val="00090363"/>
    <w:rsid w:val="00094CAB"/>
    <w:rsid w:val="00095410"/>
    <w:rsid w:val="00096530"/>
    <w:rsid w:val="00096F2A"/>
    <w:rsid w:val="000A6114"/>
    <w:rsid w:val="000B0CC1"/>
    <w:rsid w:val="000B1239"/>
    <w:rsid w:val="000B229C"/>
    <w:rsid w:val="000C117C"/>
    <w:rsid w:val="000C195F"/>
    <w:rsid w:val="000D5E8D"/>
    <w:rsid w:val="000D7B40"/>
    <w:rsid w:val="000F0032"/>
    <w:rsid w:val="000F1D92"/>
    <w:rsid w:val="000F70FC"/>
    <w:rsid w:val="00121E6A"/>
    <w:rsid w:val="001346D3"/>
    <w:rsid w:val="00134FF2"/>
    <w:rsid w:val="00140965"/>
    <w:rsid w:val="00154E2C"/>
    <w:rsid w:val="00155AAC"/>
    <w:rsid w:val="00156DE0"/>
    <w:rsid w:val="0016272E"/>
    <w:rsid w:val="00163829"/>
    <w:rsid w:val="00170399"/>
    <w:rsid w:val="00175676"/>
    <w:rsid w:val="00176C87"/>
    <w:rsid w:val="0018290D"/>
    <w:rsid w:val="00183019"/>
    <w:rsid w:val="00183E61"/>
    <w:rsid w:val="00185A9C"/>
    <w:rsid w:val="00186121"/>
    <w:rsid w:val="00191746"/>
    <w:rsid w:val="001A2B18"/>
    <w:rsid w:val="001A313E"/>
    <w:rsid w:val="001A612D"/>
    <w:rsid w:val="001B4EC5"/>
    <w:rsid w:val="001B5B9A"/>
    <w:rsid w:val="001B650D"/>
    <w:rsid w:val="001B6946"/>
    <w:rsid w:val="001D2DCD"/>
    <w:rsid w:val="001D4019"/>
    <w:rsid w:val="001E17E8"/>
    <w:rsid w:val="001E366A"/>
    <w:rsid w:val="001F4430"/>
    <w:rsid w:val="001F747A"/>
    <w:rsid w:val="00201670"/>
    <w:rsid w:val="00212BAB"/>
    <w:rsid w:val="00215A80"/>
    <w:rsid w:val="002226D8"/>
    <w:rsid w:val="002346B3"/>
    <w:rsid w:val="00237D28"/>
    <w:rsid w:val="00241436"/>
    <w:rsid w:val="00241977"/>
    <w:rsid w:val="0025172C"/>
    <w:rsid w:val="002549AC"/>
    <w:rsid w:val="00254E3D"/>
    <w:rsid w:val="00256A82"/>
    <w:rsid w:val="0025796B"/>
    <w:rsid w:val="002600F9"/>
    <w:rsid w:val="00263275"/>
    <w:rsid w:val="00263EE5"/>
    <w:rsid w:val="0027126D"/>
    <w:rsid w:val="00272C33"/>
    <w:rsid w:val="0027714F"/>
    <w:rsid w:val="00280141"/>
    <w:rsid w:val="002807AC"/>
    <w:rsid w:val="002A124D"/>
    <w:rsid w:val="002A1C95"/>
    <w:rsid w:val="002A64FF"/>
    <w:rsid w:val="002B072E"/>
    <w:rsid w:val="002B534A"/>
    <w:rsid w:val="002D49FA"/>
    <w:rsid w:val="002E1A2A"/>
    <w:rsid w:val="002E4527"/>
    <w:rsid w:val="002E78E4"/>
    <w:rsid w:val="002F1D3F"/>
    <w:rsid w:val="002F4150"/>
    <w:rsid w:val="002F4BFB"/>
    <w:rsid w:val="003003C3"/>
    <w:rsid w:val="00301775"/>
    <w:rsid w:val="00310061"/>
    <w:rsid w:val="00311C34"/>
    <w:rsid w:val="0031353E"/>
    <w:rsid w:val="00313CDD"/>
    <w:rsid w:val="00315A41"/>
    <w:rsid w:val="003208BD"/>
    <w:rsid w:val="003222E2"/>
    <w:rsid w:val="0032799E"/>
    <w:rsid w:val="003321B6"/>
    <w:rsid w:val="00342334"/>
    <w:rsid w:val="00342574"/>
    <w:rsid w:val="00343AD7"/>
    <w:rsid w:val="003457A7"/>
    <w:rsid w:val="00357C2D"/>
    <w:rsid w:val="0036332E"/>
    <w:rsid w:val="003633E4"/>
    <w:rsid w:val="00365453"/>
    <w:rsid w:val="00366AAA"/>
    <w:rsid w:val="0036785A"/>
    <w:rsid w:val="003805D7"/>
    <w:rsid w:val="00391554"/>
    <w:rsid w:val="003969CB"/>
    <w:rsid w:val="003B220B"/>
    <w:rsid w:val="003B6555"/>
    <w:rsid w:val="003B7E55"/>
    <w:rsid w:val="003C31C2"/>
    <w:rsid w:val="003E5670"/>
    <w:rsid w:val="003F6C24"/>
    <w:rsid w:val="00403C55"/>
    <w:rsid w:val="0040473B"/>
    <w:rsid w:val="00405367"/>
    <w:rsid w:val="00406F08"/>
    <w:rsid w:val="004219EC"/>
    <w:rsid w:val="00425390"/>
    <w:rsid w:val="00431754"/>
    <w:rsid w:val="00432B88"/>
    <w:rsid w:val="00433985"/>
    <w:rsid w:val="004360AE"/>
    <w:rsid w:val="00437901"/>
    <w:rsid w:val="00440B68"/>
    <w:rsid w:val="004437CE"/>
    <w:rsid w:val="00447946"/>
    <w:rsid w:val="0045030B"/>
    <w:rsid w:val="00454E50"/>
    <w:rsid w:val="004605DA"/>
    <w:rsid w:val="00464C64"/>
    <w:rsid w:val="00474EA3"/>
    <w:rsid w:val="00476D21"/>
    <w:rsid w:val="00480E15"/>
    <w:rsid w:val="00484DA3"/>
    <w:rsid w:val="00485392"/>
    <w:rsid w:val="00487488"/>
    <w:rsid w:val="004A1767"/>
    <w:rsid w:val="004A4C94"/>
    <w:rsid w:val="004A60D6"/>
    <w:rsid w:val="004B1381"/>
    <w:rsid w:val="004C1178"/>
    <w:rsid w:val="004C32DF"/>
    <w:rsid w:val="004C4D75"/>
    <w:rsid w:val="004D5F5E"/>
    <w:rsid w:val="004E0D3F"/>
    <w:rsid w:val="004E2DB3"/>
    <w:rsid w:val="004E5A8E"/>
    <w:rsid w:val="004F2C49"/>
    <w:rsid w:val="004F3930"/>
    <w:rsid w:val="004F750D"/>
    <w:rsid w:val="00500DF4"/>
    <w:rsid w:val="0050262B"/>
    <w:rsid w:val="00505A1C"/>
    <w:rsid w:val="005063BA"/>
    <w:rsid w:val="00507A39"/>
    <w:rsid w:val="0051749D"/>
    <w:rsid w:val="00517635"/>
    <w:rsid w:val="00520166"/>
    <w:rsid w:val="0053255C"/>
    <w:rsid w:val="00534CD8"/>
    <w:rsid w:val="00535526"/>
    <w:rsid w:val="00537866"/>
    <w:rsid w:val="00537D99"/>
    <w:rsid w:val="00545BCF"/>
    <w:rsid w:val="005504C5"/>
    <w:rsid w:val="00555854"/>
    <w:rsid w:val="00556417"/>
    <w:rsid w:val="00564EDA"/>
    <w:rsid w:val="00566EEA"/>
    <w:rsid w:val="00581014"/>
    <w:rsid w:val="00582951"/>
    <w:rsid w:val="00590F52"/>
    <w:rsid w:val="005B3383"/>
    <w:rsid w:val="005B6271"/>
    <w:rsid w:val="005C3CB8"/>
    <w:rsid w:val="005C45A0"/>
    <w:rsid w:val="005D0440"/>
    <w:rsid w:val="005E4247"/>
    <w:rsid w:val="005F12BD"/>
    <w:rsid w:val="005F3F6D"/>
    <w:rsid w:val="00613DF0"/>
    <w:rsid w:val="006150EB"/>
    <w:rsid w:val="00617BA3"/>
    <w:rsid w:val="00620247"/>
    <w:rsid w:val="00620FDC"/>
    <w:rsid w:val="0062238F"/>
    <w:rsid w:val="00631270"/>
    <w:rsid w:val="00646EC5"/>
    <w:rsid w:val="00647F10"/>
    <w:rsid w:val="00664E45"/>
    <w:rsid w:val="00666028"/>
    <w:rsid w:val="00667333"/>
    <w:rsid w:val="0067120A"/>
    <w:rsid w:val="0067337B"/>
    <w:rsid w:val="00675D0F"/>
    <w:rsid w:val="006768EE"/>
    <w:rsid w:val="006769D2"/>
    <w:rsid w:val="00677617"/>
    <w:rsid w:val="00682B0E"/>
    <w:rsid w:val="0069173F"/>
    <w:rsid w:val="0069320B"/>
    <w:rsid w:val="0069499F"/>
    <w:rsid w:val="006962B2"/>
    <w:rsid w:val="00697657"/>
    <w:rsid w:val="006A36DD"/>
    <w:rsid w:val="006B4C95"/>
    <w:rsid w:val="006C6433"/>
    <w:rsid w:val="006C7C5E"/>
    <w:rsid w:val="006D0421"/>
    <w:rsid w:val="006D09DA"/>
    <w:rsid w:val="006D2044"/>
    <w:rsid w:val="006D61F4"/>
    <w:rsid w:val="00702836"/>
    <w:rsid w:val="00704A81"/>
    <w:rsid w:val="00714AD2"/>
    <w:rsid w:val="00716611"/>
    <w:rsid w:val="0072028C"/>
    <w:rsid w:val="00720C07"/>
    <w:rsid w:val="00721962"/>
    <w:rsid w:val="00721F6B"/>
    <w:rsid w:val="00724889"/>
    <w:rsid w:val="00732DC2"/>
    <w:rsid w:val="00733444"/>
    <w:rsid w:val="007346A3"/>
    <w:rsid w:val="007348A9"/>
    <w:rsid w:val="007351D7"/>
    <w:rsid w:val="007414BF"/>
    <w:rsid w:val="00741C9A"/>
    <w:rsid w:val="007508E7"/>
    <w:rsid w:val="00766C2E"/>
    <w:rsid w:val="0078083E"/>
    <w:rsid w:val="00786EB3"/>
    <w:rsid w:val="007920A9"/>
    <w:rsid w:val="00793630"/>
    <w:rsid w:val="00797536"/>
    <w:rsid w:val="00797F14"/>
    <w:rsid w:val="007A2286"/>
    <w:rsid w:val="007B632F"/>
    <w:rsid w:val="007B6B49"/>
    <w:rsid w:val="007C07B1"/>
    <w:rsid w:val="007C7347"/>
    <w:rsid w:val="007E0FCC"/>
    <w:rsid w:val="007E4274"/>
    <w:rsid w:val="007F14F2"/>
    <w:rsid w:val="007F78E2"/>
    <w:rsid w:val="00807F91"/>
    <w:rsid w:val="008213DC"/>
    <w:rsid w:val="00826D46"/>
    <w:rsid w:val="008306AD"/>
    <w:rsid w:val="0083404D"/>
    <w:rsid w:val="00843C72"/>
    <w:rsid w:val="00843F80"/>
    <w:rsid w:val="00847DC2"/>
    <w:rsid w:val="00857678"/>
    <w:rsid w:val="008731C7"/>
    <w:rsid w:val="008735F3"/>
    <w:rsid w:val="008753F9"/>
    <w:rsid w:val="00880CFA"/>
    <w:rsid w:val="008821A6"/>
    <w:rsid w:val="0089086F"/>
    <w:rsid w:val="00890D47"/>
    <w:rsid w:val="00897A35"/>
    <w:rsid w:val="008A7DF9"/>
    <w:rsid w:val="008B5C57"/>
    <w:rsid w:val="008B753A"/>
    <w:rsid w:val="008C16B4"/>
    <w:rsid w:val="008C64C9"/>
    <w:rsid w:val="008C6802"/>
    <w:rsid w:val="008D4C98"/>
    <w:rsid w:val="008D5784"/>
    <w:rsid w:val="008E5E9A"/>
    <w:rsid w:val="008F41E5"/>
    <w:rsid w:val="008F5D00"/>
    <w:rsid w:val="008F6396"/>
    <w:rsid w:val="009039AD"/>
    <w:rsid w:val="00917AAA"/>
    <w:rsid w:val="00931CF1"/>
    <w:rsid w:val="00932FE5"/>
    <w:rsid w:val="0093600A"/>
    <w:rsid w:val="0093694E"/>
    <w:rsid w:val="00937445"/>
    <w:rsid w:val="00943C15"/>
    <w:rsid w:val="0094517A"/>
    <w:rsid w:val="0096454D"/>
    <w:rsid w:val="009652DA"/>
    <w:rsid w:val="00965AB7"/>
    <w:rsid w:val="009671E6"/>
    <w:rsid w:val="00967EDC"/>
    <w:rsid w:val="0097769E"/>
    <w:rsid w:val="0099214D"/>
    <w:rsid w:val="00993265"/>
    <w:rsid w:val="009950B7"/>
    <w:rsid w:val="009A09A9"/>
    <w:rsid w:val="009A2BE2"/>
    <w:rsid w:val="009A50EA"/>
    <w:rsid w:val="009B4566"/>
    <w:rsid w:val="009B5486"/>
    <w:rsid w:val="009B5CAC"/>
    <w:rsid w:val="009C3280"/>
    <w:rsid w:val="009D2877"/>
    <w:rsid w:val="009E1DCD"/>
    <w:rsid w:val="009F1318"/>
    <w:rsid w:val="009F6ED4"/>
    <w:rsid w:val="009F7074"/>
    <w:rsid w:val="00A037A1"/>
    <w:rsid w:val="00A03D2E"/>
    <w:rsid w:val="00A03F1D"/>
    <w:rsid w:val="00A155A7"/>
    <w:rsid w:val="00A231A4"/>
    <w:rsid w:val="00A23AA9"/>
    <w:rsid w:val="00A308AD"/>
    <w:rsid w:val="00A3519F"/>
    <w:rsid w:val="00A360CE"/>
    <w:rsid w:val="00A53231"/>
    <w:rsid w:val="00A5637E"/>
    <w:rsid w:val="00A5761E"/>
    <w:rsid w:val="00A623DE"/>
    <w:rsid w:val="00A66A94"/>
    <w:rsid w:val="00A67A1D"/>
    <w:rsid w:val="00A7148A"/>
    <w:rsid w:val="00A72D3C"/>
    <w:rsid w:val="00A7565E"/>
    <w:rsid w:val="00A772EE"/>
    <w:rsid w:val="00A812F8"/>
    <w:rsid w:val="00A96598"/>
    <w:rsid w:val="00A97E46"/>
    <w:rsid w:val="00AB079D"/>
    <w:rsid w:val="00AB6BAC"/>
    <w:rsid w:val="00AD3535"/>
    <w:rsid w:val="00AD5F89"/>
    <w:rsid w:val="00AE02B8"/>
    <w:rsid w:val="00AE22FB"/>
    <w:rsid w:val="00AE25C6"/>
    <w:rsid w:val="00AE73D3"/>
    <w:rsid w:val="00AF51E3"/>
    <w:rsid w:val="00B02D15"/>
    <w:rsid w:val="00B0371D"/>
    <w:rsid w:val="00B108F5"/>
    <w:rsid w:val="00B13A15"/>
    <w:rsid w:val="00B22779"/>
    <w:rsid w:val="00B25A98"/>
    <w:rsid w:val="00B2675F"/>
    <w:rsid w:val="00B34119"/>
    <w:rsid w:val="00B41D48"/>
    <w:rsid w:val="00B44045"/>
    <w:rsid w:val="00B6179B"/>
    <w:rsid w:val="00B678B7"/>
    <w:rsid w:val="00B70EB2"/>
    <w:rsid w:val="00B71E23"/>
    <w:rsid w:val="00B73FE5"/>
    <w:rsid w:val="00B7599F"/>
    <w:rsid w:val="00B77026"/>
    <w:rsid w:val="00B779CC"/>
    <w:rsid w:val="00B83F20"/>
    <w:rsid w:val="00B86FBC"/>
    <w:rsid w:val="00B903F8"/>
    <w:rsid w:val="00B936FE"/>
    <w:rsid w:val="00B93B81"/>
    <w:rsid w:val="00B94E89"/>
    <w:rsid w:val="00B94F36"/>
    <w:rsid w:val="00B95D5F"/>
    <w:rsid w:val="00B97190"/>
    <w:rsid w:val="00BA3566"/>
    <w:rsid w:val="00BB20FE"/>
    <w:rsid w:val="00BB42EF"/>
    <w:rsid w:val="00BB70A3"/>
    <w:rsid w:val="00BC1A63"/>
    <w:rsid w:val="00BC2712"/>
    <w:rsid w:val="00BD5CD8"/>
    <w:rsid w:val="00BE01DD"/>
    <w:rsid w:val="00BE3C98"/>
    <w:rsid w:val="00BE6963"/>
    <w:rsid w:val="00BF4FD0"/>
    <w:rsid w:val="00C0026D"/>
    <w:rsid w:val="00C068C4"/>
    <w:rsid w:val="00C10DB6"/>
    <w:rsid w:val="00C1369A"/>
    <w:rsid w:val="00C13FC0"/>
    <w:rsid w:val="00C148EB"/>
    <w:rsid w:val="00C2024D"/>
    <w:rsid w:val="00C20BC9"/>
    <w:rsid w:val="00C231BB"/>
    <w:rsid w:val="00C24C5D"/>
    <w:rsid w:val="00C43617"/>
    <w:rsid w:val="00C5477D"/>
    <w:rsid w:val="00C555C6"/>
    <w:rsid w:val="00C71527"/>
    <w:rsid w:val="00C72290"/>
    <w:rsid w:val="00C72CAB"/>
    <w:rsid w:val="00C739D1"/>
    <w:rsid w:val="00C745AC"/>
    <w:rsid w:val="00C804D2"/>
    <w:rsid w:val="00C96385"/>
    <w:rsid w:val="00CA71E1"/>
    <w:rsid w:val="00CA79F1"/>
    <w:rsid w:val="00CB2F9B"/>
    <w:rsid w:val="00CB62C4"/>
    <w:rsid w:val="00CB672E"/>
    <w:rsid w:val="00CD39C2"/>
    <w:rsid w:val="00CD60B3"/>
    <w:rsid w:val="00CE66FA"/>
    <w:rsid w:val="00D04BB4"/>
    <w:rsid w:val="00D104A2"/>
    <w:rsid w:val="00D109CA"/>
    <w:rsid w:val="00D1108C"/>
    <w:rsid w:val="00D134B4"/>
    <w:rsid w:val="00D14E40"/>
    <w:rsid w:val="00D16170"/>
    <w:rsid w:val="00D23670"/>
    <w:rsid w:val="00D26E89"/>
    <w:rsid w:val="00D374A8"/>
    <w:rsid w:val="00D4475C"/>
    <w:rsid w:val="00D6255B"/>
    <w:rsid w:val="00D7127F"/>
    <w:rsid w:val="00D763D2"/>
    <w:rsid w:val="00D85566"/>
    <w:rsid w:val="00D86386"/>
    <w:rsid w:val="00D90E2E"/>
    <w:rsid w:val="00D9134A"/>
    <w:rsid w:val="00D92E79"/>
    <w:rsid w:val="00D96E3C"/>
    <w:rsid w:val="00DB02FF"/>
    <w:rsid w:val="00DB2929"/>
    <w:rsid w:val="00DB7963"/>
    <w:rsid w:val="00DE2385"/>
    <w:rsid w:val="00DE6335"/>
    <w:rsid w:val="00DE6589"/>
    <w:rsid w:val="00DF6BEC"/>
    <w:rsid w:val="00E02874"/>
    <w:rsid w:val="00E05D86"/>
    <w:rsid w:val="00E101B7"/>
    <w:rsid w:val="00E12C13"/>
    <w:rsid w:val="00E15F95"/>
    <w:rsid w:val="00E1719C"/>
    <w:rsid w:val="00E17B0F"/>
    <w:rsid w:val="00E21C73"/>
    <w:rsid w:val="00E222CD"/>
    <w:rsid w:val="00E24FAD"/>
    <w:rsid w:val="00E34AE8"/>
    <w:rsid w:val="00E34FAC"/>
    <w:rsid w:val="00E45906"/>
    <w:rsid w:val="00E52C88"/>
    <w:rsid w:val="00E52E7E"/>
    <w:rsid w:val="00E63060"/>
    <w:rsid w:val="00E7418E"/>
    <w:rsid w:val="00E757E2"/>
    <w:rsid w:val="00E83803"/>
    <w:rsid w:val="00E941F8"/>
    <w:rsid w:val="00E95EA9"/>
    <w:rsid w:val="00E96EC0"/>
    <w:rsid w:val="00EB4AEF"/>
    <w:rsid w:val="00EB534F"/>
    <w:rsid w:val="00EC0491"/>
    <w:rsid w:val="00EC4A33"/>
    <w:rsid w:val="00EC7108"/>
    <w:rsid w:val="00ED1423"/>
    <w:rsid w:val="00ED4D82"/>
    <w:rsid w:val="00ED6506"/>
    <w:rsid w:val="00ED67E6"/>
    <w:rsid w:val="00EE108A"/>
    <w:rsid w:val="00EE3160"/>
    <w:rsid w:val="00EE5F78"/>
    <w:rsid w:val="00EF02D4"/>
    <w:rsid w:val="00EF11E1"/>
    <w:rsid w:val="00EF29A9"/>
    <w:rsid w:val="00F10D47"/>
    <w:rsid w:val="00F10DA0"/>
    <w:rsid w:val="00F1158A"/>
    <w:rsid w:val="00F1464B"/>
    <w:rsid w:val="00F25916"/>
    <w:rsid w:val="00F339AB"/>
    <w:rsid w:val="00F56359"/>
    <w:rsid w:val="00F56761"/>
    <w:rsid w:val="00F6146E"/>
    <w:rsid w:val="00F650E5"/>
    <w:rsid w:val="00F669E5"/>
    <w:rsid w:val="00F72E25"/>
    <w:rsid w:val="00F82453"/>
    <w:rsid w:val="00F87B1B"/>
    <w:rsid w:val="00F87D56"/>
    <w:rsid w:val="00F9381D"/>
    <w:rsid w:val="00FA0111"/>
    <w:rsid w:val="00FA3C85"/>
    <w:rsid w:val="00FB2508"/>
    <w:rsid w:val="00FB51A9"/>
    <w:rsid w:val="00FC4AA3"/>
    <w:rsid w:val="00FC5538"/>
    <w:rsid w:val="00FC7EA1"/>
    <w:rsid w:val="00FD60B7"/>
    <w:rsid w:val="00FE12B7"/>
    <w:rsid w:val="00FE2E3F"/>
    <w:rsid w:val="00FE690E"/>
    <w:rsid w:val="00FF09F8"/>
    <w:rsid w:val="00FF0FD0"/>
    <w:rsid w:val="00FF4C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63FE"/>
  <w15:docId w15:val="{E41F36C8-4212-B64D-98CA-B18A1629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F87D56"/>
    <w:pPr>
      <w:spacing w:line="480" w:lineRule="auto"/>
      <w:ind w:left="720" w:hanging="720"/>
    </w:pPr>
  </w:style>
  <w:style w:type="character" w:styleId="CommentReference">
    <w:name w:val="annotation reference"/>
    <w:basedOn w:val="DefaultParagraphFont"/>
    <w:uiPriority w:val="99"/>
    <w:semiHidden/>
    <w:unhideWhenUsed/>
    <w:rsid w:val="00433985"/>
    <w:rPr>
      <w:sz w:val="16"/>
      <w:szCs w:val="16"/>
    </w:rPr>
  </w:style>
  <w:style w:type="paragraph" w:styleId="CommentText">
    <w:name w:val="annotation text"/>
    <w:basedOn w:val="Normal"/>
    <w:link w:val="CommentTextChar"/>
    <w:uiPriority w:val="99"/>
    <w:semiHidden/>
    <w:unhideWhenUsed/>
    <w:rsid w:val="00433985"/>
    <w:pPr>
      <w:spacing w:line="240" w:lineRule="auto"/>
    </w:pPr>
    <w:rPr>
      <w:sz w:val="20"/>
      <w:szCs w:val="20"/>
    </w:rPr>
  </w:style>
  <w:style w:type="character" w:customStyle="1" w:styleId="CommentTextChar">
    <w:name w:val="Comment Text Char"/>
    <w:basedOn w:val="DefaultParagraphFont"/>
    <w:link w:val="CommentText"/>
    <w:uiPriority w:val="99"/>
    <w:semiHidden/>
    <w:rsid w:val="00433985"/>
    <w:rPr>
      <w:sz w:val="20"/>
      <w:szCs w:val="20"/>
    </w:rPr>
  </w:style>
  <w:style w:type="paragraph" w:styleId="CommentSubject">
    <w:name w:val="annotation subject"/>
    <w:basedOn w:val="CommentText"/>
    <w:next w:val="CommentText"/>
    <w:link w:val="CommentSubjectChar"/>
    <w:uiPriority w:val="99"/>
    <w:semiHidden/>
    <w:unhideWhenUsed/>
    <w:rsid w:val="00433985"/>
    <w:rPr>
      <w:b/>
      <w:bCs/>
    </w:rPr>
  </w:style>
  <w:style w:type="character" w:customStyle="1" w:styleId="CommentSubjectChar">
    <w:name w:val="Comment Subject Char"/>
    <w:basedOn w:val="CommentTextChar"/>
    <w:link w:val="CommentSubject"/>
    <w:uiPriority w:val="99"/>
    <w:semiHidden/>
    <w:rsid w:val="00433985"/>
    <w:rPr>
      <w:b/>
      <w:bCs/>
      <w:sz w:val="20"/>
      <w:szCs w:val="20"/>
    </w:rPr>
  </w:style>
  <w:style w:type="character" w:styleId="PlaceholderText">
    <w:name w:val="Placeholder Text"/>
    <w:basedOn w:val="DefaultParagraphFont"/>
    <w:uiPriority w:val="99"/>
    <w:semiHidden/>
    <w:rsid w:val="00E24FAD"/>
    <w:rPr>
      <w:color w:val="808080"/>
    </w:rPr>
  </w:style>
  <w:style w:type="paragraph" w:styleId="Caption">
    <w:name w:val="caption"/>
    <w:basedOn w:val="Normal"/>
    <w:next w:val="Normal"/>
    <w:uiPriority w:val="35"/>
    <w:unhideWhenUsed/>
    <w:qFormat/>
    <w:rsid w:val="00E24FAD"/>
    <w:pPr>
      <w:spacing w:after="200" w:line="240" w:lineRule="auto"/>
    </w:pPr>
    <w:rPr>
      <w:i/>
      <w:iCs/>
      <w:color w:val="1F497D" w:themeColor="text2"/>
      <w:sz w:val="18"/>
      <w:szCs w:val="18"/>
    </w:rPr>
  </w:style>
  <w:style w:type="paragraph" w:styleId="Revision">
    <w:name w:val="Revision"/>
    <w:hidden/>
    <w:uiPriority w:val="99"/>
    <w:semiHidden/>
    <w:rsid w:val="00096530"/>
    <w:pPr>
      <w:spacing w:line="240" w:lineRule="auto"/>
    </w:pPr>
  </w:style>
  <w:style w:type="character" w:styleId="Hyperlink">
    <w:name w:val="Hyperlink"/>
    <w:basedOn w:val="DefaultParagraphFont"/>
    <w:uiPriority w:val="99"/>
    <w:unhideWhenUsed/>
    <w:rsid w:val="00F650E5"/>
    <w:rPr>
      <w:color w:val="0000FF" w:themeColor="hyperlink"/>
      <w:u w:val="single"/>
    </w:rPr>
  </w:style>
  <w:style w:type="character" w:styleId="UnresolvedMention">
    <w:name w:val="Unresolved Mention"/>
    <w:basedOn w:val="DefaultParagraphFont"/>
    <w:uiPriority w:val="99"/>
    <w:semiHidden/>
    <w:unhideWhenUsed/>
    <w:rsid w:val="00F650E5"/>
    <w:rPr>
      <w:color w:val="605E5C"/>
      <w:shd w:val="clear" w:color="auto" w:fill="E1DFDD"/>
    </w:rPr>
  </w:style>
  <w:style w:type="paragraph" w:styleId="ListParagraph">
    <w:name w:val="List Paragraph"/>
    <w:basedOn w:val="Normal"/>
    <w:uiPriority w:val="34"/>
    <w:qFormat/>
    <w:rsid w:val="009F1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https://royalsocietypublishing.org/doi/full/10.1098/rspb.2020.2815" TargetMode="External"/><Relationship Id="rId1" Type="http://schemas.openxmlformats.org/officeDocument/2006/relationships/hyperlink" Target="https://www.nature.com/articles/s41467-023-37194-5.epdf?sharing_token=GrAZCmzXDRrv--5XM2SFTNRgN0jAjWel9jnR3ZoTv0OoEDS8vHMeZKZhjGePt3Rk0RHFlnkrKNAz8yx-pGKeEsWl74nDgS5HRPvuuvs_D1FxehR0ZufpsbHHJivyIGFAApor7PVEt_wIKVfMyLCR5jKOxeLS-zQwHhs8JRe8juY%3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5DC20-6892-B742-AA3B-D26C6B66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31</Pages>
  <Words>42024</Words>
  <Characters>239539</Characters>
  <Application>Microsoft Office Word</Application>
  <DocSecurity>0</DocSecurity>
  <Lines>1996</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Jarrett Byrnes</cp:lastModifiedBy>
  <cp:revision>176</cp:revision>
  <dcterms:created xsi:type="dcterms:W3CDTF">2023-05-05T20:40:00Z</dcterms:created>
  <dcterms:modified xsi:type="dcterms:W3CDTF">2023-05-12T17:27:00Z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{"style":{"styleID":"http://www.zotero.org/styles/ecology","hasBibliography":true,"bibliographyStyleHasBeenSet":true},"prefs":{"fieldType":"Field","automaticJournalAbbreviations":true,"delayCitationUpdates":false,"noteType":0},"sessionID":"Ahj3Qt2z","zote</vt:lpwstr>
  </property>
  <property fmtid="{D5CDD505-2E9C-101B-9397-08002B2CF9AE}" pid="3" name="ZOTERO_PREF_2">
    <vt:lpwstr>roVersion":"6.0.26","dataVersion":4}</vt:lpwstr>
  </property>
</Properties>
</file>