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FEA00" w14:textId="3E083E47" w:rsidR="00494A85" w:rsidRPr="008A0201" w:rsidRDefault="00494A85" w:rsidP="006D2044">
      <w:pPr>
        <w:rPr>
          <w:rFonts w:ascii="Times New Roman" w:eastAsia="Calibri" w:hAnsi="Times New Roman" w:cs="Times New Roman"/>
          <w:color w:val="333333"/>
          <w:sz w:val="44"/>
          <w:szCs w:val="44"/>
        </w:rPr>
      </w:pPr>
      <w:r w:rsidRPr="008A0201">
        <w:rPr>
          <w:rFonts w:ascii="Times New Roman" w:eastAsia="Calibri" w:hAnsi="Times New Roman" w:cs="Times New Roman"/>
          <w:color w:val="333333"/>
          <w:sz w:val="44"/>
          <w:szCs w:val="44"/>
        </w:rPr>
        <w:t>Causal inference with observational data in a world of confounding variables</w:t>
      </w:r>
    </w:p>
    <w:p w14:paraId="75A37CC4" w14:textId="77777777" w:rsidR="006D2044" w:rsidRPr="008A0201" w:rsidRDefault="006D2044">
      <w:pPr>
        <w:rPr>
          <w:rFonts w:ascii="Times New Roman" w:hAnsi="Times New Roman" w:cs="Times New Roman"/>
        </w:rPr>
      </w:pPr>
    </w:p>
    <w:p w14:paraId="5E18DA70" w14:textId="77777777" w:rsidR="006D2044" w:rsidRPr="008A0201" w:rsidRDefault="006D2044" w:rsidP="008A0201">
      <w:pPr>
        <w:rPr>
          <w:rFonts w:ascii="Times New Roman" w:hAnsi="Times New Roman" w:cs="Times New Roman"/>
        </w:rPr>
      </w:pPr>
    </w:p>
    <w:p w14:paraId="1E3DDCE8" w14:textId="77777777" w:rsidR="00766C2E" w:rsidRPr="00BB3DA4" w:rsidRDefault="00037819">
      <w:pPr>
        <w:rPr>
          <w:rFonts w:ascii="Times New Roman" w:hAnsi="Times New Roman" w:cs="Times New Roman"/>
          <w:sz w:val="24"/>
          <w:szCs w:val="24"/>
          <w:vertAlign w:val="superscript"/>
        </w:rPr>
      </w:pPr>
      <w:r w:rsidRPr="00BB3DA4">
        <w:rPr>
          <w:rFonts w:ascii="Times New Roman" w:hAnsi="Times New Roman" w:cs="Times New Roman"/>
          <w:sz w:val="24"/>
          <w:szCs w:val="24"/>
        </w:rPr>
        <w:t>Jarrett E. K. Byrnes</w:t>
      </w:r>
      <w:r w:rsidRPr="00BB3DA4">
        <w:rPr>
          <w:rFonts w:ascii="Times New Roman" w:hAnsi="Times New Roman" w:cs="Times New Roman"/>
          <w:sz w:val="24"/>
          <w:szCs w:val="24"/>
          <w:vertAlign w:val="superscript"/>
        </w:rPr>
        <w:t>1</w:t>
      </w:r>
      <w:r w:rsidRPr="00BB3DA4">
        <w:rPr>
          <w:rFonts w:ascii="Times New Roman" w:hAnsi="Times New Roman" w:cs="Times New Roman"/>
          <w:sz w:val="24"/>
          <w:szCs w:val="24"/>
        </w:rPr>
        <w:t xml:space="preserve"> and Laura E. Dee</w:t>
      </w:r>
      <w:r w:rsidRPr="00BB3DA4">
        <w:rPr>
          <w:rFonts w:ascii="Times New Roman" w:hAnsi="Times New Roman" w:cs="Times New Roman"/>
          <w:sz w:val="24"/>
          <w:szCs w:val="24"/>
          <w:vertAlign w:val="superscript"/>
        </w:rPr>
        <w:t>2</w:t>
      </w:r>
    </w:p>
    <w:p w14:paraId="46507AFC" w14:textId="77777777" w:rsidR="00766C2E" w:rsidRPr="00BB3DA4" w:rsidRDefault="00766C2E">
      <w:pPr>
        <w:rPr>
          <w:rFonts w:ascii="Times New Roman" w:hAnsi="Times New Roman" w:cs="Times New Roman"/>
          <w:sz w:val="24"/>
          <w:szCs w:val="24"/>
          <w:vertAlign w:val="superscript"/>
        </w:rPr>
      </w:pPr>
    </w:p>
    <w:p w14:paraId="188AF30F" w14:textId="77777777" w:rsidR="00766C2E" w:rsidRPr="00BB3DA4" w:rsidRDefault="00037819">
      <w:pPr>
        <w:rPr>
          <w:rFonts w:ascii="Times New Roman" w:hAnsi="Times New Roman" w:cs="Times New Roman"/>
          <w:sz w:val="24"/>
          <w:szCs w:val="24"/>
        </w:rPr>
      </w:pPr>
      <w:r w:rsidRPr="00BB3DA4">
        <w:rPr>
          <w:rFonts w:ascii="Times New Roman" w:hAnsi="Times New Roman" w:cs="Times New Roman"/>
          <w:sz w:val="24"/>
          <w:szCs w:val="24"/>
        </w:rPr>
        <w:t>1 - Department of Biology, University of Massachusetts Boston, Boston, MA 02125</w:t>
      </w:r>
    </w:p>
    <w:p w14:paraId="259B544D" w14:textId="77777777" w:rsidR="00766C2E" w:rsidRPr="00BB3DA4" w:rsidRDefault="00037819">
      <w:pPr>
        <w:rPr>
          <w:rFonts w:ascii="Times New Roman" w:hAnsi="Times New Roman" w:cs="Times New Roman"/>
          <w:sz w:val="24"/>
          <w:szCs w:val="24"/>
        </w:rPr>
      </w:pPr>
      <w:r w:rsidRPr="00BB3DA4">
        <w:rPr>
          <w:rFonts w:ascii="Times New Roman" w:hAnsi="Times New Roman" w:cs="Times New Roman"/>
          <w:sz w:val="24"/>
          <w:szCs w:val="24"/>
        </w:rPr>
        <w:t>2 - Department of Ecology and Evolutionary Biology, University of Colorado Boulder, Boulder, CO 80308-0334</w:t>
      </w:r>
    </w:p>
    <w:p w14:paraId="52FDDD3F" w14:textId="77777777" w:rsidR="00766C2E" w:rsidRPr="00BB3DA4" w:rsidRDefault="00766C2E">
      <w:pPr>
        <w:rPr>
          <w:rFonts w:ascii="Times New Roman" w:hAnsi="Times New Roman" w:cs="Times New Roman"/>
          <w:sz w:val="24"/>
          <w:szCs w:val="24"/>
        </w:rPr>
      </w:pPr>
    </w:p>
    <w:p w14:paraId="701D9A77" w14:textId="77777777" w:rsidR="00766C2E" w:rsidRPr="00BB3DA4" w:rsidRDefault="00037819">
      <w:pPr>
        <w:rPr>
          <w:rFonts w:ascii="Times New Roman" w:eastAsia="Calibri" w:hAnsi="Times New Roman" w:cs="Times New Roman"/>
          <w:sz w:val="24"/>
          <w:szCs w:val="24"/>
          <w:lang w:val="fr-FR"/>
        </w:rPr>
      </w:pPr>
      <w:proofErr w:type="gramStart"/>
      <w:r w:rsidRPr="00BB3DA4">
        <w:rPr>
          <w:rFonts w:ascii="Times New Roman" w:eastAsia="Calibri" w:hAnsi="Times New Roman" w:cs="Times New Roman"/>
          <w:b/>
          <w:bCs/>
          <w:sz w:val="24"/>
          <w:szCs w:val="24"/>
          <w:lang w:val="fr-FR"/>
        </w:rPr>
        <w:t>Figures:</w:t>
      </w:r>
      <w:proofErr w:type="gramEnd"/>
      <w:r w:rsidRPr="00BB3DA4">
        <w:rPr>
          <w:rFonts w:ascii="Times New Roman" w:eastAsia="Calibri" w:hAnsi="Times New Roman" w:cs="Times New Roman"/>
          <w:b/>
          <w:bCs/>
          <w:sz w:val="24"/>
          <w:szCs w:val="24"/>
          <w:lang w:val="fr-FR"/>
        </w:rPr>
        <w:t xml:space="preserve"> </w:t>
      </w:r>
      <w:hyperlink r:id="rId6">
        <w:r w:rsidRPr="00BB3DA4">
          <w:rPr>
            <w:rFonts w:ascii="Times New Roman" w:eastAsia="Calibri" w:hAnsi="Times New Roman" w:cs="Times New Roman"/>
            <w:color w:val="1155CC"/>
            <w:sz w:val="24"/>
            <w:szCs w:val="24"/>
            <w:u w:val="single"/>
            <w:lang w:val="fr-FR"/>
          </w:rPr>
          <w:t>https://docs.google.com/presentation/d/1m5eRq90xwpTpZ8sC3dH_URaKabePcn8oCFt-sEl_MgU/edit</w:t>
        </w:r>
      </w:hyperlink>
    </w:p>
    <w:p w14:paraId="3ABBCC9A" w14:textId="77777777" w:rsidR="00766C2E" w:rsidRPr="00BB3DA4" w:rsidRDefault="00766C2E">
      <w:pPr>
        <w:shd w:val="clear" w:color="auto" w:fill="FFFFFF"/>
        <w:spacing w:after="160"/>
        <w:rPr>
          <w:rFonts w:ascii="Times New Roman" w:eastAsia="Calibri" w:hAnsi="Times New Roman" w:cs="Times New Roman"/>
          <w:b/>
          <w:bCs/>
          <w:sz w:val="24"/>
          <w:szCs w:val="24"/>
          <w:lang w:val="fr-FR"/>
        </w:rPr>
      </w:pPr>
    </w:p>
    <w:p w14:paraId="51A51612" w14:textId="4FD0F203" w:rsidR="00766C2E" w:rsidRPr="00BB3DA4" w:rsidRDefault="00037819">
      <w:pPr>
        <w:shd w:val="clear" w:color="auto" w:fill="FFFFFF"/>
        <w:spacing w:after="160"/>
        <w:rPr>
          <w:rFonts w:ascii="Times New Roman" w:eastAsia="Calibri" w:hAnsi="Times New Roman" w:cs="Times New Roman"/>
          <w:sz w:val="24"/>
          <w:szCs w:val="24"/>
          <w:lang w:val="en-US"/>
        </w:rPr>
      </w:pPr>
      <w:r w:rsidRPr="00BB3DA4">
        <w:rPr>
          <w:rFonts w:ascii="Times New Roman" w:eastAsia="Calibri" w:hAnsi="Times New Roman" w:cs="Times New Roman"/>
          <w:b/>
          <w:bCs/>
          <w:sz w:val="24"/>
          <w:szCs w:val="24"/>
          <w:lang w:val="en-US"/>
        </w:rPr>
        <w:t>Code Repo</w:t>
      </w:r>
      <w:r w:rsidR="00BB3DA4" w:rsidRPr="00BB3DA4">
        <w:rPr>
          <w:rFonts w:ascii="Times New Roman" w:eastAsia="Calibri" w:hAnsi="Times New Roman" w:cs="Times New Roman"/>
          <w:b/>
          <w:bCs/>
          <w:sz w:val="24"/>
          <w:szCs w:val="24"/>
          <w:lang w:val="en-US"/>
        </w:rPr>
        <w:t>sitory</w:t>
      </w:r>
      <w:r w:rsidRPr="00BB3DA4">
        <w:rPr>
          <w:rFonts w:ascii="Times New Roman" w:eastAsia="Calibri" w:hAnsi="Times New Roman" w:cs="Times New Roman"/>
          <w:b/>
          <w:bCs/>
          <w:sz w:val="24"/>
          <w:szCs w:val="24"/>
          <w:lang w:val="en-US"/>
        </w:rPr>
        <w:t>:</w:t>
      </w:r>
      <w:r w:rsidRPr="00BB3DA4">
        <w:rPr>
          <w:rFonts w:ascii="Times New Roman" w:eastAsia="Calibri" w:hAnsi="Times New Roman" w:cs="Times New Roman"/>
          <w:sz w:val="24"/>
          <w:szCs w:val="24"/>
          <w:lang w:val="en-US"/>
        </w:rPr>
        <w:t xml:space="preserve"> </w:t>
      </w:r>
      <w:hyperlink r:id="rId7">
        <w:r w:rsidRPr="00BB3DA4">
          <w:rPr>
            <w:rFonts w:ascii="Times New Roman" w:eastAsia="Calibri" w:hAnsi="Times New Roman" w:cs="Times New Roman"/>
            <w:color w:val="1155CC"/>
            <w:sz w:val="24"/>
            <w:szCs w:val="24"/>
            <w:u w:val="single"/>
            <w:lang w:val="en-US"/>
          </w:rPr>
          <w:t>https://github.com/jebyrnes/ovb_yeah_you_know_me</w:t>
        </w:r>
      </w:hyperlink>
    </w:p>
    <w:p w14:paraId="11154C1A" w14:textId="0907CBF0" w:rsidR="00A037A1" w:rsidRPr="00BB3DA4" w:rsidRDefault="00037819" w:rsidP="00BB3DA4">
      <w:pPr>
        <w:shd w:val="clear" w:color="auto" w:fill="FFFFFF"/>
        <w:spacing w:after="160"/>
        <w:rPr>
          <w:rFonts w:ascii="Times New Roman" w:eastAsia="Calibri" w:hAnsi="Times New Roman" w:cs="Times New Roman"/>
          <w:sz w:val="24"/>
          <w:szCs w:val="24"/>
          <w:lang w:val="en-US"/>
        </w:rPr>
      </w:pPr>
      <w:r w:rsidRPr="00BB3DA4">
        <w:rPr>
          <w:rFonts w:ascii="Times New Roman" w:eastAsia="Calibri" w:hAnsi="Times New Roman" w:cs="Times New Roman"/>
          <w:b/>
          <w:bCs/>
          <w:sz w:val="24"/>
          <w:szCs w:val="24"/>
          <w:lang w:val="en-US"/>
        </w:rPr>
        <w:t>Appendix</w:t>
      </w:r>
      <w:r w:rsidR="00A037A1" w:rsidRPr="00BB3DA4">
        <w:rPr>
          <w:rFonts w:ascii="Times New Roman" w:eastAsia="Calibri" w:hAnsi="Times New Roman" w:cs="Times New Roman"/>
          <w:b/>
          <w:bCs/>
          <w:sz w:val="24"/>
          <w:szCs w:val="24"/>
          <w:lang w:val="en-US"/>
        </w:rPr>
        <w:t xml:space="preserve"> 1</w:t>
      </w:r>
      <w:r w:rsidRPr="00BB3DA4">
        <w:rPr>
          <w:rFonts w:ascii="Times New Roman" w:eastAsia="Calibri" w:hAnsi="Times New Roman" w:cs="Times New Roman"/>
          <w:b/>
          <w:bCs/>
          <w:sz w:val="24"/>
          <w:szCs w:val="24"/>
          <w:lang w:val="en-US"/>
        </w:rPr>
        <w:t>:</w:t>
      </w:r>
      <w:r w:rsidRPr="00BB3DA4">
        <w:rPr>
          <w:rFonts w:ascii="Times New Roman" w:eastAsia="Calibri" w:hAnsi="Times New Roman" w:cs="Times New Roman"/>
          <w:sz w:val="24"/>
          <w:szCs w:val="24"/>
          <w:lang w:val="en-US"/>
        </w:rPr>
        <w:t xml:space="preserve"> </w:t>
      </w:r>
      <w:hyperlink r:id="rId8">
        <w:r w:rsidRPr="00BB3DA4">
          <w:rPr>
            <w:rFonts w:ascii="Times New Roman" w:eastAsia="Calibri" w:hAnsi="Times New Roman" w:cs="Times New Roman"/>
            <w:color w:val="1155CC"/>
            <w:sz w:val="24"/>
            <w:szCs w:val="24"/>
            <w:u w:val="single"/>
            <w:lang w:val="en-US"/>
          </w:rPr>
          <w:t>https://htmlpreview.github.io/?https://github.com/jebyrnes/ovb_yeah_you_know_me/blob/master/markdown/models_and_ovb.html</w:t>
        </w:r>
      </w:hyperlink>
      <w:r w:rsidR="00A037A1" w:rsidRPr="00BB3DA4">
        <w:rPr>
          <w:rFonts w:ascii="Times New Roman" w:eastAsia="Calibri" w:hAnsi="Times New Roman" w:cs="Times New Roman"/>
          <w:color w:val="1155CC"/>
          <w:sz w:val="24"/>
          <w:szCs w:val="24"/>
          <w:u w:val="single"/>
          <w:lang w:val="en-US"/>
        </w:rPr>
        <w:t xml:space="preserve"> </w:t>
      </w:r>
    </w:p>
    <w:p w14:paraId="27B576C3" w14:textId="77777777" w:rsidR="00766C2E" w:rsidRPr="00BB3DA4" w:rsidRDefault="00037819">
      <w:pPr>
        <w:shd w:val="clear" w:color="auto" w:fill="FFFFFF"/>
        <w:spacing w:after="160"/>
        <w:rPr>
          <w:rFonts w:ascii="Times New Roman" w:eastAsia="Calibri" w:hAnsi="Times New Roman" w:cs="Times New Roman"/>
          <w:sz w:val="24"/>
          <w:szCs w:val="24"/>
          <w:lang w:val="en-US"/>
        </w:rPr>
      </w:pPr>
      <w:r w:rsidRPr="00BB3DA4">
        <w:rPr>
          <w:rFonts w:ascii="Times New Roman" w:eastAsia="Calibri" w:hAnsi="Times New Roman" w:cs="Times New Roman"/>
          <w:sz w:val="24"/>
          <w:szCs w:val="24"/>
          <w:lang w:val="en-US"/>
        </w:rPr>
        <w:t xml:space="preserve">App for 1 sample: </w:t>
      </w:r>
      <w:hyperlink r:id="rId9">
        <w:r w:rsidRPr="00BB3DA4">
          <w:rPr>
            <w:rFonts w:ascii="Times New Roman" w:eastAsia="Calibri" w:hAnsi="Times New Roman" w:cs="Times New Roman"/>
            <w:color w:val="1155CC"/>
            <w:sz w:val="24"/>
            <w:szCs w:val="24"/>
            <w:u w:val="single"/>
            <w:lang w:val="en-US"/>
          </w:rPr>
          <w:t>https://shiny.umb.edu/shiny/users/jarrett.byrnes/shiny_ovb/</w:t>
        </w:r>
      </w:hyperlink>
    </w:p>
    <w:p w14:paraId="7799D5C7" w14:textId="77777777" w:rsidR="00766C2E" w:rsidRPr="00BB3DA4" w:rsidRDefault="00037819">
      <w:pPr>
        <w:shd w:val="clear" w:color="auto" w:fill="FFFFFF"/>
        <w:spacing w:after="160"/>
        <w:rPr>
          <w:rFonts w:ascii="Times New Roman" w:eastAsia="Calibri" w:hAnsi="Times New Roman" w:cs="Times New Roman"/>
          <w:sz w:val="24"/>
          <w:szCs w:val="24"/>
          <w:lang w:val="en-US"/>
        </w:rPr>
      </w:pPr>
      <w:r w:rsidRPr="00BB3DA4">
        <w:rPr>
          <w:rFonts w:ascii="Times New Roman" w:eastAsia="Calibri" w:hAnsi="Times New Roman" w:cs="Times New Roman"/>
          <w:sz w:val="24"/>
          <w:szCs w:val="24"/>
          <w:lang w:val="en-US"/>
        </w:rPr>
        <w:t xml:space="preserve">App for replicate simulations: </w:t>
      </w:r>
      <w:hyperlink r:id="rId10">
        <w:r w:rsidRPr="00BB3DA4">
          <w:rPr>
            <w:rFonts w:ascii="Times New Roman" w:eastAsia="Calibri" w:hAnsi="Times New Roman" w:cs="Times New Roman"/>
            <w:color w:val="1155CC"/>
            <w:sz w:val="24"/>
            <w:szCs w:val="24"/>
            <w:u w:val="single"/>
            <w:lang w:val="en-US"/>
          </w:rPr>
          <w:t>https://shiny.umb.edu/shiny/users/jarrett.byrnes/ovb_sims/</w:t>
        </w:r>
      </w:hyperlink>
    </w:p>
    <w:p w14:paraId="63AB234F" w14:textId="5B247149" w:rsidR="00766C2E" w:rsidRPr="00BB3DA4" w:rsidRDefault="00037819">
      <w:pPr>
        <w:shd w:val="clear" w:color="auto" w:fill="FFFFFF"/>
        <w:spacing w:after="160"/>
        <w:rPr>
          <w:rFonts w:ascii="Times New Roman" w:eastAsia="Calibri" w:hAnsi="Times New Roman" w:cs="Times New Roman"/>
          <w:sz w:val="24"/>
          <w:szCs w:val="24"/>
          <w:lang w:val="en-US"/>
        </w:rPr>
      </w:pPr>
      <w:r w:rsidRPr="00BB3DA4">
        <w:rPr>
          <w:rFonts w:ascii="Times New Roman" w:eastAsia="Calibri" w:hAnsi="Times New Roman" w:cs="Times New Roman"/>
          <w:b/>
          <w:sz w:val="24"/>
          <w:szCs w:val="24"/>
          <w:lang w:val="en-US"/>
        </w:rPr>
        <w:t xml:space="preserve">Keywords: </w:t>
      </w:r>
      <w:r w:rsidRPr="00BB3DA4">
        <w:rPr>
          <w:rFonts w:ascii="Times New Roman" w:eastAsia="Calibri" w:hAnsi="Times New Roman" w:cs="Times New Roman"/>
          <w:sz w:val="24"/>
          <w:szCs w:val="24"/>
          <w:lang w:val="en-US"/>
        </w:rPr>
        <w:t>omitted variable bias, econometrics, observational data, causality, correlation</w:t>
      </w:r>
      <w:r w:rsidR="00365453" w:rsidRPr="00BB3DA4">
        <w:rPr>
          <w:rFonts w:ascii="Times New Roman" w:eastAsia="Calibri" w:hAnsi="Times New Roman" w:cs="Times New Roman"/>
          <w:sz w:val="24"/>
          <w:szCs w:val="24"/>
          <w:lang w:val="en-US"/>
        </w:rPr>
        <w:t xml:space="preserve">, panel regression </w:t>
      </w:r>
    </w:p>
    <w:p w14:paraId="326F66B7" w14:textId="77777777" w:rsidR="00494A85" w:rsidRPr="00BB3DA4" w:rsidRDefault="00494A85" w:rsidP="00494A85">
      <w:pPr>
        <w:rPr>
          <w:rFonts w:ascii="Times New Roman" w:hAnsi="Times New Roman" w:cs="Times New Roman"/>
          <w:b/>
          <w:bCs/>
          <w:sz w:val="24"/>
          <w:szCs w:val="24"/>
        </w:rPr>
      </w:pPr>
      <w:r w:rsidRPr="00BB3DA4">
        <w:rPr>
          <w:rFonts w:ascii="Times New Roman" w:hAnsi="Times New Roman" w:cs="Times New Roman"/>
          <w:b/>
          <w:bCs/>
          <w:sz w:val="24"/>
          <w:szCs w:val="24"/>
        </w:rPr>
        <w:t>Suggested reviewers:</w:t>
      </w:r>
    </w:p>
    <w:p w14:paraId="76C4427C" w14:textId="50B5C778" w:rsidR="00494A85" w:rsidRPr="00BB3DA4" w:rsidRDefault="00494A85" w:rsidP="00BB3DA4">
      <w:pPr>
        <w:pStyle w:val="ListParagraph"/>
        <w:numPr>
          <w:ilvl w:val="0"/>
          <w:numId w:val="2"/>
        </w:numPr>
        <w:rPr>
          <w:rFonts w:ascii="Times New Roman" w:hAnsi="Times New Roman" w:cs="Times New Roman"/>
          <w:sz w:val="24"/>
          <w:szCs w:val="24"/>
        </w:rPr>
      </w:pPr>
      <w:r w:rsidRPr="00BB3DA4">
        <w:rPr>
          <w:rFonts w:ascii="Times New Roman" w:hAnsi="Times New Roman" w:cs="Times New Roman"/>
          <w:sz w:val="24"/>
          <w:szCs w:val="24"/>
        </w:rPr>
        <w:t xml:space="preserve">Van </w:t>
      </w:r>
      <w:proofErr w:type="spellStart"/>
      <w:r w:rsidRPr="00BB3DA4">
        <w:rPr>
          <w:rFonts w:ascii="Times New Roman" w:hAnsi="Times New Roman" w:cs="Times New Roman"/>
          <w:sz w:val="24"/>
          <w:szCs w:val="24"/>
        </w:rPr>
        <w:t>Butsic</w:t>
      </w:r>
      <w:proofErr w:type="spellEnd"/>
      <w:r w:rsidRPr="00BB3DA4">
        <w:rPr>
          <w:rFonts w:ascii="Times New Roman" w:hAnsi="Times New Roman" w:cs="Times New Roman"/>
          <w:sz w:val="24"/>
          <w:szCs w:val="24"/>
        </w:rPr>
        <w:t xml:space="preserve"> </w:t>
      </w:r>
    </w:p>
    <w:p w14:paraId="04C88874" w14:textId="559B3393" w:rsidR="00494A85" w:rsidRPr="00BB3DA4" w:rsidRDefault="00494A85" w:rsidP="00494A85">
      <w:pPr>
        <w:pStyle w:val="ListParagraph"/>
        <w:numPr>
          <w:ilvl w:val="0"/>
          <w:numId w:val="2"/>
        </w:numPr>
        <w:rPr>
          <w:rFonts w:ascii="Times New Roman" w:hAnsi="Times New Roman" w:cs="Times New Roman"/>
          <w:sz w:val="24"/>
          <w:szCs w:val="24"/>
        </w:rPr>
      </w:pPr>
      <w:proofErr w:type="spellStart"/>
      <w:r w:rsidRPr="00BB3DA4">
        <w:rPr>
          <w:rFonts w:ascii="Times New Roman" w:hAnsi="Times New Roman" w:cs="Times New Roman"/>
          <w:sz w:val="24"/>
          <w:szCs w:val="24"/>
        </w:rPr>
        <w:t>Suchinta</w:t>
      </w:r>
      <w:proofErr w:type="spellEnd"/>
      <w:r w:rsidRPr="00BB3DA4">
        <w:rPr>
          <w:rFonts w:ascii="Times New Roman" w:hAnsi="Times New Roman" w:cs="Times New Roman"/>
          <w:sz w:val="24"/>
          <w:szCs w:val="24"/>
        </w:rPr>
        <w:t xml:space="preserve"> </w:t>
      </w:r>
      <w:proofErr w:type="spellStart"/>
      <w:r w:rsidRPr="00BB3DA4">
        <w:rPr>
          <w:rFonts w:ascii="Times New Roman" w:hAnsi="Times New Roman" w:cs="Times New Roman"/>
          <w:sz w:val="24"/>
          <w:szCs w:val="24"/>
        </w:rPr>
        <w:t>Arif</w:t>
      </w:r>
      <w:proofErr w:type="spellEnd"/>
      <w:r w:rsidRPr="00BB3DA4">
        <w:rPr>
          <w:rFonts w:ascii="Times New Roman" w:hAnsi="Times New Roman" w:cs="Times New Roman"/>
          <w:sz w:val="24"/>
          <w:szCs w:val="24"/>
        </w:rPr>
        <w:t xml:space="preserve"> </w:t>
      </w:r>
    </w:p>
    <w:p w14:paraId="05F2D948" w14:textId="154C804D" w:rsidR="00494A85" w:rsidRPr="00BB3DA4" w:rsidRDefault="00494A85" w:rsidP="00494A85">
      <w:pPr>
        <w:pStyle w:val="ListParagraph"/>
        <w:numPr>
          <w:ilvl w:val="0"/>
          <w:numId w:val="2"/>
        </w:numPr>
        <w:rPr>
          <w:rFonts w:ascii="Times New Roman" w:hAnsi="Times New Roman" w:cs="Times New Roman"/>
          <w:sz w:val="24"/>
          <w:szCs w:val="24"/>
        </w:rPr>
      </w:pPr>
      <w:r w:rsidRPr="00BB3DA4">
        <w:rPr>
          <w:rFonts w:ascii="Times New Roman" w:hAnsi="Times New Roman" w:cs="Times New Roman"/>
          <w:sz w:val="24"/>
          <w:szCs w:val="24"/>
        </w:rPr>
        <w:t>Kathr</w:t>
      </w:r>
      <w:r w:rsidR="00D971C0" w:rsidRPr="00BB3DA4">
        <w:rPr>
          <w:rFonts w:ascii="Times New Roman" w:hAnsi="Times New Roman" w:cs="Times New Roman"/>
          <w:sz w:val="24"/>
          <w:szCs w:val="24"/>
        </w:rPr>
        <w:t>yn Cottingham</w:t>
      </w:r>
    </w:p>
    <w:p w14:paraId="043DF5FD" w14:textId="776FA22C" w:rsidR="00494A85" w:rsidRPr="00BB3DA4" w:rsidRDefault="00494A85" w:rsidP="00494A85">
      <w:pPr>
        <w:pStyle w:val="ListParagraph"/>
        <w:numPr>
          <w:ilvl w:val="0"/>
          <w:numId w:val="2"/>
        </w:numPr>
        <w:rPr>
          <w:rFonts w:ascii="Times New Roman" w:hAnsi="Times New Roman" w:cs="Times New Roman"/>
          <w:sz w:val="24"/>
          <w:szCs w:val="24"/>
        </w:rPr>
      </w:pPr>
      <w:proofErr w:type="spellStart"/>
      <w:r w:rsidRPr="00BB3DA4">
        <w:rPr>
          <w:rFonts w:ascii="Times New Roman" w:hAnsi="Times New Roman" w:cs="Times New Roman"/>
          <w:sz w:val="24"/>
          <w:szCs w:val="24"/>
        </w:rPr>
        <w:t>Christoper</w:t>
      </w:r>
      <w:proofErr w:type="spellEnd"/>
      <w:r w:rsidRPr="00BB3DA4">
        <w:rPr>
          <w:rFonts w:ascii="Times New Roman" w:hAnsi="Times New Roman" w:cs="Times New Roman"/>
          <w:sz w:val="24"/>
          <w:szCs w:val="24"/>
        </w:rPr>
        <w:t xml:space="preserve"> </w:t>
      </w:r>
      <w:proofErr w:type="spellStart"/>
      <w:r w:rsidRPr="00BB3DA4">
        <w:rPr>
          <w:rFonts w:ascii="Times New Roman" w:hAnsi="Times New Roman" w:cs="Times New Roman"/>
          <w:sz w:val="24"/>
          <w:szCs w:val="24"/>
        </w:rPr>
        <w:t>Trisos</w:t>
      </w:r>
      <w:proofErr w:type="spellEnd"/>
      <w:r w:rsidRPr="00BB3DA4">
        <w:rPr>
          <w:rFonts w:ascii="Times New Roman" w:hAnsi="Times New Roman" w:cs="Times New Roman"/>
          <w:sz w:val="24"/>
          <w:szCs w:val="24"/>
        </w:rPr>
        <w:t xml:space="preserve"> </w:t>
      </w:r>
    </w:p>
    <w:p w14:paraId="767778DE" w14:textId="77AC86F5" w:rsidR="00494A85" w:rsidRPr="00BB3DA4" w:rsidRDefault="00494A85" w:rsidP="00494A85">
      <w:pPr>
        <w:pStyle w:val="ListParagraph"/>
        <w:numPr>
          <w:ilvl w:val="0"/>
          <w:numId w:val="2"/>
        </w:numPr>
        <w:rPr>
          <w:rFonts w:ascii="Times New Roman" w:hAnsi="Times New Roman" w:cs="Times New Roman"/>
          <w:sz w:val="24"/>
          <w:szCs w:val="24"/>
        </w:rPr>
      </w:pPr>
      <w:r w:rsidRPr="00BB3DA4">
        <w:rPr>
          <w:rFonts w:ascii="Times New Roman" w:hAnsi="Times New Roman" w:cs="Times New Roman"/>
          <w:sz w:val="24"/>
          <w:szCs w:val="24"/>
        </w:rPr>
        <w:t xml:space="preserve">Ben </w:t>
      </w:r>
      <w:proofErr w:type="spellStart"/>
      <w:r w:rsidRPr="00BB3DA4">
        <w:rPr>
          <w:rFonts w:ascii="Times New Roman" w:hAnsi="Times New Roman" w:cs="Times New Roman"/>
          <w:sz w:val="24"/>
          <w:szCs w:val="24"/>
        </w:rPr>
        <w:t>Bolker</w:t>
      </w:r>
      <w:proofErr w:type="spellEnd"/>
    </w:p>
    <w:p w14:paraId="6064E611" w14:textId="77777777" w:rsidR="00494A85" w:rsidRPr="00BB3DA4" w:rsidRDefault="00494A85" w:rsidP="00494A85">
      <w:pPr>
        <w:pStyle w:val="ListParagraph"/>
        <w:numPr>
          <w:ilvl w:val="0"/>
          <w:numId w:val="2"/>
        </w:numPr>
        <w:rPr>
          <w:rFonts w:ascii="Times New Roman" w:hAnsi="Times New Roman" w:cs="Times New Roman"/>
          <w:sz w:val="24"/>
          <w:szCs w:val="24"/>
        </w:rPr>
      </w:pPr>
      <w:r w:rsidRPr="00BB3DA4">
        <w:rPr>
          <w:rFonts w:ascii="Times New Roman" w:hAnsi="Times New Roman" w:cs="Times New Roman"/>
          <w:sz w:val="24"/>
          <w:szCs w:val="24"/>
        </w:rPr>
        <w:t xml:space="preserve">Joan </w:t>
      </w:r>
      <w:proofErr w:type="spellStart"/>
      <w:r w:rsidRPr="00BB3DA4">
        <w:rPr>
          <w:rFonts w:ascii="Times New Roman" w:hAnsi="Times New Roman" w:cs="Times New Roman"/>
          <w:sz w:val="24"/>
          <w:szCs w:val="24"/>
        </w:rPr>
        <w:t>Dudney</w:t>
      </w:r>
      <w:proofErr w:type="spellEnd"/>
      <w:r w:rsidRPr="00BB3DA4">
        <w:rPr>
          <w:rFonts w:ascii="Times New Roman" w:hAnsi="Times New Roman" w:cs="Times New Roman"/>
          <w:sz w:val="24"/>
          <w:szCs w:val="24"/>
        </w:rPr>
        <w:t xml:space="preserve"> </w:t>
      </w:r>
    </w:p>
    <w:p w14:paraId="075BA656" w14:textId="32E2C192" w:rsidR="00D971C0" w:rsidRPr="00BB3DA4" w:rsidRDefault="00D971C0" w:rsidP="00494A85">
      <w:pPr>
        <w:pStyle w:val="ListParagraph"/>
        <w:numPr>
          <w:ilvl w:val="0"/>
          <w:numId w:val="2"/>
        </w:numPr>
        <w:rPr>
          <w:rFonts w:ascii="Times New Roman" w:hAnsi="Times New Roman" w:cs="Times New Roman"/>
          <w:sz w:val="24"/>
          <w:szCs w:val="24"/>
        </w:rPr>
      </w:pPr>
      <w:r w:rsidRPr="00BB3DA4">
        <w:rPr>
          <w:rFonts w:ascii="Times New Roman" w:hAnsi="Times New Roman" w:cs="Times New Roman"/>
          <w:sz w:val="24"/>
          <w:szCs w:val="24"/>
        </w:rPr>
        <w:t>Brian Inouye</w:t>
      </w:r>
    </w:p>
    <w:p w14:paraId="68442F98" w14:textId="77777777" w:rsidR="00494A85" w:rsidRPr="008A0201" w:rsidRDefault="00494A85" w:rsidP="008A0201">
      <w:pPr>
        <w:pStyle w:val="ListParagraph"/>
        <w:rPr>
          <w:rFonts w:ascii="Times New Roman" w:eastAsia="Calibri" w:hAnsi="Times New Roman" w:cs="Times New Roman"/>
          <w:sz w:val="24"/>
          <w:szCs w:val="24"/>
        </w:rPr>
      </w:pPr>
    </w:p>
    <w:p w14:paraId="37767CD2" w14:textId="52A7E1E8" w:rsidR="00766C2E" w:rsidRPr="000568D7" w:rsidRDefault="00365453" w:rsidP="008E4ABA">
      <w:pPr>
        <w:shd w:val="clear" w:color="auto" w:fill="FFFFFF"/>
        <w:spacing w:after="160"/>
        <w:rPr>
          <w:rFonts w:ascii="Times New Roman" w:eastAsia="Calibri" w:hAnsi="Times New Roman" w:cs="Times New Roman"/>
          <w:b/>
          <w:bCs/>
          <w:sz w:val="24"/>
          <w:szCs w:val="24"/>
        </w:rPr>
      </w:pPr>
      <w:r w:rsidRPr="000568D7">
        <w:rPr>
          <w:rFonts w:ascii="Times New Roman" w:eastAsia="Calibri" w:hAnsi="Times New Roman" w:cs="Times New Roman"/>
          <w:b/>
          <w:bCs/>
          <w:sz w:val="24"/>
          <w:szCs w:val="24"/>
        </w:rPr>
        <w:t>Abstract</w:t>
      </w:r>
    </w:p>
    <w:p w14:paraId="0B0ED710" w14:textId="1FE533C9" w:rsidR="00365453" w:rsidRPr="008E4ABA" w:rsidRDefault="000568D7" w:rsidP="008E4ABA">
      <w:pPr>
        <w:shd w:val="clear" w:color="auto" w:fill="FFFFFF"/>
        <w:spacing w:after="160"/>
        <w:rPr>
          <w:rFonts w:ascii="Times New Roman" w:eastAsia="Calibri" w:hAnsi="Times New Roman" w:cs="Times New Roman"/>
          <w:b/>
          <w:bCs/>
          <w:sz w:val="24"/>
          <w:szCs w:val="24"/>
        </w:rPr>
      </w:pPr>
      <w:r w:rsidRPr="000568D7">
        <w:rPr>
          <w:rFonts w:ascii="Times New Roman" w:hAnsi="Times New Roman" w:cs="Times New Roman"/>
          <w:color w:val="000000"/>
          <w:sz w:val="24"/>
          <w:szCs w:val="24"/>
        </w:rPr>
        <w:t xml:space="preserve">As ecology tackles progressively larger problems, we have begun to move beyond the scale at which we can conduct experiments to derive causal inferences. Experiments have long been seen as the gold standard for quantifying causal effects in ecological systems. Large-scale </w:t>
      </w:r>
      <w:r w:rsidRPr="000568D7">
        <w:rPr>
          <w:rFonts w:ascii="Times New Roman" w:hAnsi="Times New Roman" w:cs="Times New Roman"/>
          <w:color w:val="000000"/>
          <w:sz w:val="24"/>
          <w:szCs w:val="24"/>
        </w:rPr>
        <w:lastRenderedPageBreak/>
        <w:t xml:space="preserve">observational data, in contrast, has largely been seen to either provide a place to explore ideas derived from experiments or a source of interesting patterns to inspire randomized controlled experiments This avoidance of using observational data for causal conclusions arises from the valid fear of results of unmeasured confounding variables in observational analyses. Unmeasured confounders that influence both the causal variable of interest and effect can bias conclusions - a problem known as Omitted Variable Bias. This phenomenon is what leads to the old saying, “Correlation is not causation.” Many other scientific disciplines, however, cannot do experiments for reasons of ethics or feasibility; they have developed robust approaches for causal inference from observational data. </w:t>
      </w:r>
      <w:r w:rsidRPr="000568D7">
        <w:rPr>
          <w:rFonts w:ascii="Times New Roman" w:hAnsi="Times New Roman" w:cs="Times New Roman"/>
          <w:color w:val="000000"/>
          <w:sz w:val="24"/>
          <w:szCs w:val="24"/>
        </w:rPr>
        <w:t xml:space="preserve">Here we show how Ecologists can harness these tools to derive causal inference from observational data. We begin with the cornerstone of causal inference: using causal diagrams to identify potential known and unknown sources of confounding. </w:t>
      </w:r>
      <w:r w:rsidRPr="000568D7">
        <w:rPr>
          <w:rFonts w:ascii="Times New Roman" w:hAnsi="Times New Roman" w:cs="Times New Roman"/>
          <w:color w:val="000000"/>
          <w:sz w:val="24"/>
          <w:szCs w:val="24"/>
        </w:rPr>
        <w:t xml:space="preserve">We </w:t>
      </w:r>
      <w:r w:rsidRPr="000568D7">
        <w:rPr>
          <w:rFonts w:ascii="Times New Roman" w:hAnsi="Times New Roman" w:cs="Times New Roman"/>
          <w:color w:val="000000"/>
          <w:sz w:val="24"/>
          <w:szCs w:val="24"/>
        </w:rPr>
        <w:t xml:space="preserve">then </w:t>
      </w:r>
      <w:r w:rsidRPr="000568D7">
        <w:rPr>
          <w:rFonts w:ascii="Times New Roman" w:hAnsi="Times New Roman" w:cs="Times New Roman"/>
          <w:color w:val="000000"/>
          <w:sz w:val="24"/>
          <w:szCs w:val="24"/>
        </w:rPr>
        <w:t xml:space="preserve">use a motivating example of assessing the effects of warming on intertidal snails to discuss how ecologists currently handle observational survey data and inference - often incorrectly. We present alternative </w:t>
      </w:r>
      <w:r w:rsidRPr="000568D7">
        <w:rPr>
          <w:rFonts w:ascii="Times New Roman" w:hAnsi="Times New Roman" w:cs="Times New Roman"/>
          <w:color w:val="000000"/>
          <w:sz w:val="24"/>
          <w:szCs w:val="24"/>
        </w:rPr>
        <w:t xml:space="preserve">sampling designs and the </w:t>
      </w:r>
      <w:r w:rsidRPr="000568D7">
        <w:rPr>
          <w:rFonts w:ascii="Times New Roman" w:hAnsi="Times New Roman" w:cs="Times New Roman"/>
          <w:color w:val="000000"/>
          <w:sz w:val="24"/>
          <w:szCs w:val="24"/>
        </w:rPr>
        <w:t>statistical design</w:t>
      </w:r>
      <w:r w:rsidRPr="000568D7">
        <w:rPr>
          <w:rFonts w:ascii="Times New Roman" w:hAnsi="Times New Roman" w:cs="Times New Roman"/>
          <w:color w:val="000000"/>
          <w:sz w:val="24"/>
          <w:szCs w:val="24"/>
        </w:rPr>
        <w:t>s that make use of them</w:t>
      </w:r>
      <w:r w:rsidRPr="000568D7">
        <w:rPr>
          <w:rFonts w:ascii="Times New Roman" w:hAnsi="Times New Roman" w:cs="Times New Roman"/>
          <w:color w:val="000000"/>
          <w:sz w:val="24"/>
          <w:szCs w:val="24"/>
        </w:rPr>
        <w:t xml:space="preserve">, discuss how they work using the language of causal path diagrams, demonstrate how easily they can be applied to common ecological datasets, and finally how well they are able to overcome problems of unmeasured confounding variables. We present these tools in the hopes that others will pick them up and begin to apply them to their own science as an important complement to </w:t>
      </w:r>
      <w:r w:rsidRPr="008E4ABA">
        <w:rPr>
          <w:rFonts w:ascii="Times New Roman" w:hAnsi="Times New Roman" w:cs="Times New Roman"/>
          <w:color w:val="000000"/>
          <w:sz w:val="24"/>
          <w:szCs w:val="24"/>
        </w:rPr>
        <w:t xml:space="preserve">experiments for generating meaningful insights into </w:t>
      </w:r>
      <w:r w:rsidRPr="008E4ABA">
        <w:rPr>
          <w:rFonts w:ascii="Times New Roman" w:hAnsi="Times New Roman" w:cs="Times New Roman"/>
          <w:color w:val="000000"/>
          <w:sz w:val="24"/>
          <w:szCs w:val="24"/>
        </w:rPr>
        <w:t>ecological systems</w:t>
      </w:r>
      <w:r w:rsidRPr="008E4ABA">
        <w:rPr>
          <w:rFonts w:ascii="Times New Roman" w:hAnsi="Times New Roman" w:cs="Times New Roman"/>
          <w:color w:val="000000"/>
          <w:sz w:val="24"/>
          <w:szCs w:val="24"/>
        </w:rPr>
        <w:t>.</w:t>
      </w:r>
    </w:p>
    <w:p w14:paraId="337D34C8" w14:textId="77777777" w:rsidR="008E4ABA" w:rsidRPr="008E4ABA" w:rsidRDefault="008E4ABA">
      <w:pPr>
        <w:rPr>
          <w:rFonts w:ascii="Times New Roman" w:eastAsia="Calibri" w:hAnsi="Times New Roman" w:cs="Times New Roman"/>
          <w:b/>
          <w:color w:val="333333"/>
          <w:sz w:val="24"/>
          <w:szCs w:val="24"/>
        </w:rPr>
      </w:pPr>
    </w:p>
    <w:p w14:paraId="1450332D" w14:textId="542B1023" w:rsidR="00766C2E" w:rsidRPr="008E4ABA" w:rsidRDefault="00037819" w:rsidP="008E4ABA">
      <w:pPr>
        <w:spacing w:afterLines="160" w:after="384"/>
        <w:rPr>
          <w:rFonts w:ascii="Times New Roman" w:eastAsia="Calibri" w:hAnsi="Times New Roman" w:cs="Times New Roman"/>
          <w:b/>
          <w:color w:val="333333"/>
          <w:sz w:val="24"/>
          <w:szCs w:val="24"/>
        </w:rPr>
      </w:pPr>
      <w:r w:rsidRPr="008E4ABA">
        <w:rPr>
          <w:rFonts w:ascii="Times New Roman" w:eastAsia="Calibri" w:hAnsi="Times New Roman" w:cs="Times New Roman"/>
          <w:b/>
          <w:color w:val="333333"/>
          <w:sz w:val="24"/>
          <w:szCs w:val="24"/>
        </w:rPr>
        <w:t>Introduction</w:t>
      </w:r>
    </w:p>
    <w:p w14:paraId="63C80AE1" w14:textId="1307B95C" w:rsidR="00766C2E" w:rsidRPr="008E4ABA" w:rsidRDefault="00037819" w:rsidP="008E4ABA">
      <w:pPr>
        <w:spacing w:afterLines="160" w:after="384"/>
        <w:ind w:firstLine="720"/>
        <w:rPr>
          <w:rFonts w:ascii="Times New Roman" w:eastAsia="Calibri" w:hAnsi="Times New Roman" w:cs="Times New Roman"/>
          <w:color w:val="333333"/>
          <w:sz w:val="24"/>
          <w:szCs w:val="24"/>
        </w:rPr>
      </w:pPr>
      <w:r w:rsidRPr="008E4ABA">
        <w:rPr>
          <w:rFonts w:ascii="Times New Roman" w:eastAsia="Calibri" w:hAnsi="Times New Roman" w:cs="Times New Roman"/>
          <w:color w:val="333333"/>
          <w:sz w:val="24"/>
          <w:szCs w:val="24"/>
        </w:rPr>
        <w:t>As Ecology advances to tackle problems at scales from the continental to global, we are putting our theories to empirical test like never before – working at larger scales in space and time</w:t>
      </w:r>
      <w:r w:rsidRPr="008E4ABA">
        <w:rPr>
          <w:rFonts w:ascii="Times New Roman" w:eastAsia="Calibri" w:hAnsi="Times New Roman" w:cs="Times New Roman"/>
          <w:sz w:val="24"/>
          <w:szCs w:val="24"/>
        </w:rPr>
        <w:t xml:space="preserve"> and </w:t>
      </w:r>
      <w:r w:rsidRPr="008E4ABA">
        <w:rPr>
          <w:rFonts w:ascii="Times New Roman" w:eastAsia="Calibri" w:hAnsi="Times New Roman" w:cs="Times New Roman"/>
          <w:color w:val="333333"/>
          <w:sz w:val="24"/>
          <w:szCs w:val="24"/>
        </w:rPr>
        <w:t>with unprecedented streams of data. To address fundamental questions in Ecology with these data, we desire to answer questions about causal relationships - either to test basic theory at scale or inform conservation and resource management. Classically in ecology, understanding causal relationships between variables in nature has been the domain of experiments</w:t>
      </w:r>
      <w:r w:rsidR="00357C2D" w:rsidRPr="008E4ABA">
        <w:rPr>
          <w:rFonts w:ascii="Times New Roman" w:eastAsia="Calibri" w:hAnsi="Times New Roman" w:cs="Times New Roman"/>
          <w:color w:val="333333"/>
          <w:sz w:val="24"/>
          <w:szCs w:val="24"/>
        </w:rPr>
        <w:t>.</w:t>
      </w:r>
      <w:r w:rsidR="00096530" w:rsidRPr="008E4ABA">
        <w:rPr>
          <w:rFonts w:ascii="Times New Roman" w:eastAsia="Calibri" w:hAnsi="Times New Roman" w:cs="Times New Roman"/>
          <w:color w:val="333333"/>
          <w:sz w:val="24"/>
          <w:szCs w:val="24"/>
        </w:rPr>
        <w:t xml:space="preserve"> </w:t>
      </w:r>
      <w:r w:rsidR="00357C2D" w:rsidRPr="008E4ABA">
        <w:rPr>
          <w:rFonts w:ascii="Times New Roman" w:eastAsia="Calibri" w:hAnsi="Times New Roman" w:cs="Times New Roman"/>
          <w:color w:val="333333"/>
          <w:sz w:val="24"/>
          <w:szCs w:val="24"/>
        </w:rPr>
        <w:t>E</w:t>
      </w:r>
      <w:r w:rsidR="00096530" w:rsidRPr="008E4ABA">
        <w:rPr>
          <w:rFonts w:ascii="Times New Roman" w:eastAsia="Calibri" w:hAnsi="Times New Roman" w:cs="Times New Roman"/>
          <w:color w:val="333333"/>
          <w:sz w:val="24"/>
          <w:szCs w:val="24"/>
        </w:rPr>
        <w:t>xperiments</w:t>
      </w:r>
      <w:r w:rsidR="0093600A" w:rsidRPr="008E4ABA">
        <w:rPr>
          <w:rFonts w:ascii="Times New Roman" w:eastAsia="Calibri" w:hAnsi="Times New Roman" w:cs="Times New Roman"/>
          <w:color w:val="333333"/>
          <w:sz w:val="24"/>
          <w:szCs w:val="24"/>
        </w:rPr>
        <w:t>, however,</w:t>
      </w:r>
      <w:r w:rsidR="00096530" w:rsidRPr="008E4ABA">
        <w:rPr>
          <w:rFonts w:ascii="Times New Roman" w:eastAsia="Calibri" w:hAnsi="Times New Roman" w:cs="Times New Roman"/>
          <w:color w:val="333333"/>
          <w:sz w:val="24"/>
          <w:szCs w:val="24"/>
        </w:rPr>
        <w:t xml:space="preserve"> have limitations for generalizing to larger scales and contexts beyond study conditions. </w:t>
      </w:r>
      <w:r w:rsidRPr="008E4ABA">
        <w:rPr>
          <w:rFonts w:ascii="Times New Roman" w:eastAsia="Calibri" w:hAnsi="Times New Roman" w:cs="Times New Roman"/>
          <w:color w:val="333333"/>
          <w:sz w:val="24"/>
          <w:szCs w:val="24"/>
        </w:rPr>
        <w:t>As Ecology seeks to address theory and application at scal</w:t>
      </w:r>
      <w:r w:rsidR="0093600A" w:rsidRPr="008E4ABA">
        <w:rPr>
          <w:rFonts w:ascii="Times New Roman" w:eastAsia="Calibri" w:hAnsi="Times New Roman" w:cs="Times New Roman"/>
          <w:color w:val="333333"/>
          <w:sz w:val="24"/>
          <w:szCs w:val="24"/>
        </w:rPr>
        <w:t xml:space="preserve">e, </w:t>
      </w:r>
      <w:r w:rsidRPr="008E4ABA">
        <w:rPr>
          <w:rFonts w:ascii="Times New Roman" w:eastAsia="Calibri" w:hAnsi="Times New Roman" w:cs="Times New Roman"/>
          <w:color w:val="333333"/>
          <w:sz w:val="24"/>
          <w:szCs w:val="24"/>
        </w:rPr>
        <w:t xml:space="preserve">we </w:t>
      </w:r>
      <w:r w:rsidR="0093600A" w:rsidRPr="008E4ABA">
        <w:rPr>
          <w:rFonts w:ascii="Times New Roman" w:eastAsia="Calibri" w:hAnsi="Times New Roman" w:cs="Times New Roman"/>
          <w:color w:val="333333"/>
          <w:sz w:val="24"/>
          <w:szCs w:val="24"/>
        </w:rPr>
        <w:t xml:space="preserve">must </w:t>
      </w:r>
      <w:r w:rsidRPr="008E4ABA">
        <w:rPr>
          <w:rFonts w:ascii="Times New Roman" w:eastAsia="Calibri" w:hAnsi="Times New Roman" w:cs="Times New Roman"/>
          <w:color w:val="333333"/>
          <w:sz w:val="24"/>
          <w:szCs w:val="24"/>
        </w:rPr>
        <w:t xml:space="preserve">rapidly move beyond a scale where ideal randomized experiments are possible </w:t>
      </w:r>
      <w:r w:rsidRPr="008E4ABA">
        <w:rPr>
          <w:rFonts w:ascii="Times New Roman" w:hAnsi="Times New Roman" w:cs="Times New Roman"/>
          <w:sz w:val="24"/>
          <w:szCs w:val="24"/>
        </w:rPr>
        <w:fldChar w:fldCharType="begin"/>
      </w:r>
      <w:r w:rsidR="00BB3DA4" w:rsidRPr="008E4ABA">
        <w:rPr>
          <w:rFonts w:ascii="Times New Roman" w:hAnsi="Times New Roman" w:cs="Times New Roman"/>
          <w:sz w:val="24"/>
          <w:szCs w:val="24"/>
        </w:rPr>
        <w:instrText xml:space="preserve"> ADDIN ZOTERO_ITEM CSL_CITATION {"citationID":"1wSfgUDJ","properties":{"formattedCitation":"(reviewed in Kimmel {\\i{}et al.} 2021)","plainCitation":"(reviewed in 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J."}],"accessed":{"date-parts":[["2022",4,20]]},"issued":{"date-parts":[["2021",12,1]]}},"label":"page","prefix":"reviewed in "}],"schema":"https://github.com/citation-style-language/schema/raw/master/csl-citation.json"} </w:instrText>
      </w:r>
      <w:r w:rsidRPr="008E4ABA">
        <w:rPr>
          <w:rFonts w:ascii="Times New Roman" w:hAnsi="Times New Roman" w:cs="Times New Roman"/>
          <w:sz w:val="24"/>
          <w:szCs w:val="24"/>
        </w:rPr>
        <w:fldChar w:fldCharType="separate"/>
      </w:r>
      <w:r w:rsidR="00BB3DA4" w:rsidRPr="008E4ABA">
        <w:rPr>
          <w:rFonts w:ascii="Times New Roman" w:hAnsi="Times New Roman" w:cs="Times New Roman"/>
          <w:sz w:val="24"/>
          <w:szCs w:val="24"/>
        </w:rPr>
        <w:t xml:space="preserve">(reviewed in Kimmel </w:t>
      </w:r>
      <w:r w:rsidR="00BB3DA4" w:rsidRPr="008E4ABA">
        <w:rPr>
          <w:rFonts w:ascii="Times New Roman" w:hAnsi="Times New Roman" w:cs="Times New Roman"/>
          <w:i/>
          <w:iCs/>
          <w:sz w:val="24"/>
          <w:szCs w:val="24"/>
        </w:rPr>
        <w:t>et al.</w:t>
      </w:r>
      <w:r w:rsidR="00BB3DA4" w:rsidRPr="008E4ABA">
        <w:rPr>
          <w:rFonts w:ascii="Times New Roman" w:hAnsi="Times New Roman" w:cs="Times New Roman"/>
          <w:sz w:val="24"/>
          <w:szCs w:val="24"/>
        </w:rPr>
        <w:t xml:space="preserve"> 2021)</w:t>
      </w:r>
      <w:r w:rsidRPr="008E4ABA">
        <w:rPr>
          <w:rFonts w:ascii="Times New Roman" w:eastAsia="Calibri" w:hAnsi="Times New Roman" w:cs="Times New Roman"/>
          <w:sz w:val="24"/>
          <w:szCs w:val="24"/>
        </w:rPr>
        <w:fldChar w:fldCharType="end"/>
      </w:r>
      <w:r w:rsidRPr="008E4ABA">
        <w:rPr>
          <w:rFonts w:ascii="Times New Roman" w:eastAsia="Calibri" w:hAnsi="Times New Roman" w:cs="Times New Roman"/>
          <w:color w:val="333333"/>
          <w:sz w:val="24"/>
          <w:szCs w:val="24"/>
        </w:rPr>
        <w:t xml:space="preserve">, and instead must be able to seize the opportunity of new large-scale sources of observational data. </w:t>
      </w:r>
    </w:p>
    <w:p w14:paraId="430FB9A4" w14:textId="543CDFB1" w:rsidR="00357C2D" w:rsidRPr="008E4ABA" w:rsidRDefault="00037819" w:rsidP="00357C2D">
      <w:pPr>
        <w:spacing w:after="160"/>
        <w:ind w:firstLine="720"/>
        <w:rPr>
          <w:rFonts w:ascii="Times New Roman" w:eastAsia="Calibri" w:hAnsi="Times New Roman" w:cs="Times New Roman"/>
          <w:color w:val="333333"/>
          <w:sz w:val="24"/>
          <w:szCs w:val="24"/>
        </w:rPr>
      </w:pPr>
      <w:r w:rsidRPr="008E4ABA">
        <w:rPr>
          <w:rFonts w:ascii="Times New Roman" w:eastAsia="Calibri" w:hAnsi="Times New Roman" w:cs="Times New Roman"/>
          <w:color w:val="333333"/>
          <w:sz w:val="24"/>
          <w:szCs w:val="24"/>
        </w:rPr>
        <w:t xml:space="preserve">Our ability to test hypotheses about causal relationships in observational data is limited by two fundamental </w:t>
      </w:r>
      <w:r w:rsidR="00BE01DD" w:rsidRPr="008E4ABA">
        <w:rPr>
          <w:rFonts w:ascii="Times New Roman" w:eastAsia="Calibri" w:hAnsi="Times New Roman" w:cs="Times New Roman"/>
          <w:color w:val="333333"/>
          <w:sz w:val="24"/>
          <w:szCs w:val="24"/>
        </w:rPr>
        <w:t>challenges</w:t>
      </w:r>
      <w:r w:rsidRPr="008E4ABA">
        <w:rPr>
          <w:rFonts w:ascii="Times New Roman" w:eastAsia="Calibri" w:hAnsi="Times New Roman" w:cs="Times New Roman"/>
          <w:color w:val="333333"/>
          <w:sz w:val="24"/>
          <w:szCs w:val="24"/>
        </w:rPr>
        <w:t>. First, nature is complex! When we use observational data</w:t>
      </w:r>
      <w:r w:rsidR="00480E15" w:rsidRPr="008E4ABA">
        <w:rPr>
          <w:rFonts w:ascii="Times New Roman" w:eastAsia="Calibri" w:hAnsi="Times New Roman" w:cs="Times New Roman"/>
          <w:color w:val="333333"/>
          <w:sz w:val="24"/>
          <w:szCs w:val="24"/>
        </w:rPr>
        <w:t xml:space="preserve"> to attempt to answer causal questions</w:t>
      </w:r>
      <w:r w:rsidRPr="008E4ABA">
        <w:rPr>
          <w:rFonts w:ascii="Times New Roman" w:eastAsia="Calibri" w:hAnsi="Times New Roman" w:cs="Times New Roman"/>
          <w:color w:val="333333"/>
          <w:sz w:val="24"/>
          <w:szCs w:val="24"/>
        </w:rPr>
        <w:t xml:space="preserve">, </w:t>
      </w:r>
      <w:r w:rsidR="00357C2D" w:rsidRPr="008E4ABA">
        <w:rPr>
          <w:rFonts w:ascii="Times New Roman" w:eastAsia="Calibri" w:hAnsi="Times New Roman" w:cs="Times New Roman"/>
          <w:color w:val="333333"/>
          <w:sz w:val="24"/>
          <w:szCs w:val="24"/>
        </w:rPr>
        <w:t>we face numerous</w:t>
      </w:r>
      <w:r w:rsidRPr="008E4ABA">
        <w:rPr>
          <w:rFonts w:ascii="Times New Roman" w:eastAsia="Calibri" w:hAnsi="Times New Roman" w:cs="Times New Roman"/>
          <w:color w:val="333333"/>
          <w:sz w:val="24"/>
          <w:szCs w:val="24"/>
        </w:rPr>
        <w:t xml:space="preserve"> </w:t>
      </w:r>
      <w:r w:rsidRPr="008E4ABA">
        <w:rPr>
          <w:rFonts w:ascii="Times New Roman" w:eastAsia="Calibri" w:hAnsi="Times New Roman" w:cs="Times New Roman"/>
          <w:b/>
          <w:color w:val="333333"/>
          <w:sz w:val="24"/>
          <w:szCs w:val="24"/>
        </w:rPr>
        <w:t xml:space="preserve">confounding variables </w:t>
      </w:r>
      <w:r w:rsidRPr="008E4ABA">
        <w:rPr>
          <w:rFonts w:ascii="Times New Roman" w:eastAsia="Calibri" w:hAnsi="Times New Roman" w:cs="Times New Roman"/>
          <w:color w:val="333333"/>
          <w:sz w:val="24"/>
          <w:szCs w:val="24"/>
        </w:rPr>
        <w:t>– variables correlated with the cause and the outcome</w:t>
      </w:r>
      <w:r w:rsidR="00357C2D" w:rsidRPr="008E4ABA">
        <w:rPr>
          <w:rFonts w:ascii="Times New Roman" w:eastAsia="Calibri" w:hAnsi="Times New Roman" w:cs="Times New Roman"/>
          <w:color w:val="333333"/>
          <w:sz w:val="24"/>
          <w:szCs w:val="24"/>
        </w:rPr>
        <w:t xml:space="preserve"> of interest</w:t>
      </w:r>
      <w:r w:rsidRPr="008E4ABA">
        <w:rPr>
          <w:rFonts w:ascii="Times New Roman" w:eastAsia="Calibri" w:hAnsi="Times New Roman" w:cs="Times New Roman"/>
          <w:color w:val="333333"/>
          <w:sz w:val="24"/>
          <w:szCs w:val="24"/>
        </w:rPr>
        <w:t xml:space="preserve"> – </w:t>
      </w:r>
      <w:r w:rsidR="00357C2D" w:rsidRPr="008E4ABA">
        <w:rPr>
          <w:rFonts w:ascii="Times New Roman" w:eastAsia="Calibri" w:hAnsi="Times New Roman" w:cs="Times New Roman"/>
          <w:color w:val="333333"/>
          <w:sz w:val="24"/>
          <w:szCs w:val="24"/>
        </w:rPr>
        <w:t xml:space="preserve">that </w:t>
      </w:r>
      <w:r w:rsidR="00CB62C4" w:rsidRPr="008E4ABA">
        <w:rPr>
          <w:rFonts w:ascii="Times New Roman" w:eastAsia="Calibri" w:hAnsi="Times New Roman" w:cs="Times New Roman"/>
          <w:color w:val="333333"/>
          <w:sz w:val="24"/>
          <w:szCs w:val="24"/>
        </w:rPr>
        <w:t>can lead to incorrect estimates of causal effects due</w:t>
      </w:r>
      <w:r w:rsidRPr="008E4ABA">
        <w:rPr>
          <w:rFonts w:ascii="Times New Roman" w:eastAsia="Calibri" w:hAnsi="Times New Roman" w:cs="Times New Roman"/>
          <w:color w:val="333333"/>
          <w:sz w:val="24"/>
          <w:szCs w:val="24"/>
        </w:rPr>
        <w:t xml:space="preserve">. </w:t>
      </w:r>
      <w:r w:rsidR="00993AAE" w:rsidRPr="008E4ABA">
        <w:rPr>
          <w:rFonts w:ascii="Times New Roman" w:eastAsia="Calibri" w:hAnsi="Times New Roman" w:cs="Times New Roman"/>
          <w:color w:val="333333"/>
          <w:sz w:val="24"/>
          <w:szCs w:val="24"/>
        </w:rPr>
        <w:t>L</w:t>
      </w:r>
      <w:r w:rsidR="00357C2D" w:rsidRPr="008E4ABA">
        <w:rPr>
          <w:rFonts w:ascii="Times New Roman" w:eastAsia="Calibri" w:hAnsi="Times New Roman" w:cs="Times New Roman"/>
          <w:color w:val="333333"/>
          <w:sz w:val="24"/>
          <w:szCs w:val="24"/>
        </w:rPr>
        <w:t>eaving out confounding variables from an analysis</w:t>
      </w:r>
      <w:r w:rsidR="00357C2D" w:rsidRPr="008E4ABA">
        <w:rPr>
          <w:rFonts w:ascii="Times New Roman" w:eastAsia="Calibri" w:hAnsi="Times New Roman" w:cs="Times New Roman"/>
          <w:i/>
          <w:color w:val="333333"/>
          <w:sz w:val="24"/>
          <w:szCs w:val="24"/>
        </w:rPr>
        <w:t xml:space="preserve"> </w:t>
      </w:r>
      <w:r w:rsidR="00357C2D" w:rsidRPr="008E4ABA">
        <w:rPr>
          <w:rFonts w:ascii="Times New Roman" w:eastAsia="Calibri" w:hAnsi="Times New Roman" w:cs="Times New Roman"/>
          <w:color w:val="333333"/>
          <w:sz w:val="24"/>
          <w:szCs w:val="24"/>
        </w:rPr>
        <w:t>leads to</w:t>
      </w:r>
      <w:r w:rsidR="00357C2D" w:rsidRPr="008E4ABA">
        <w:rPr>
          <w:rFonts w:ascii="Times New Roman" w:eastAsia="Calibri" w:hAnsi="Times New Roman" w:cs="Times New Roman"/>
          <w:b/>
          <w:color w:val="333333"/>
          <w:sz w:val="24"/>
          <w:szCs w:val="24"/>
        </w:rPr>
        <w:t xml:space="preserve"> bias</w:t>
      </w:r>
      <w:r w:rsidR="00993AAE" w:rsidRPr="008E4ABA">
        <w:rPr>
          <w:rFonts w:ascii="Times New Roman" w:eastAsia="Calibri" w:hAnsi="Times New Roman" w:cs="Times New Roman"/>
          <w:b/>
          <w:color w:val="333333"/>
          <w:sz w:val="24"/>
          <w:szCs w:val="24"/>
        </w:rPr>
        <w:t xml:space="preserve"> </w:t>
      </w:r>
      <w:r w:rsidR="00993AAE" w:rsidRPr="008E4ABA">
        <w:rPr>
          <w:rFonts w:ascii="Times New Roman" w:eastAsia="Calibri" w:hAnsi="Times New Roman" w:cs="Times New Roman"/>
          <w:color w:val="333333"/>
          <w:sz w:val="24"/>
          <w:szCs w:val="24"/>
        </w:rPr>
        <w:t>in our</w:t>
      </w:r>
      <w:r w:rsidR="00357C2D" w:rsidRPr="008E4ABA">
        <w:rPr>
          <w:rFonts w:ascii="Times New Roman" w:eastAsia="Calibri" w:hAnsi="Times New Roman" w:cs="Times New Roman"/>
          <w:color w:val="333333"/>
          <w:sz w:val="24"/>
          <w:szCs w:val="24"/>
        </w:rPr>
        <w:t xml:space="preserve"> estimate of the relationship between the predictor and response</w:t>
      </w:r>
      <w:r w:rsidR="00993AAE" w:rsidRPr="008E4ABA">
        <w:rPr>
          <w:rFonts w:ascii="Times New Roman" w:eastAsia="Calibri" w:hAnsi="Times New Roman" w:cs="Times New Roman"/>
          <w:color w:val="333333"/>
          <w:sz w:val="24"/>
          <w:szCs w:val="24"/>
        </w:rPr>
        <w:t>; it</w:t>
      </w:r>
      <w:r w:rsidR="00357C2D" w:rsidRPr="008E4ABA">
        <w:rPr>
          <w:rFonts w:ascii="Times New Roman" w:eastAsia="Calibri" w:hAnsi="Times New Roman" w:cs="Times New Roman"/>
          <w:color w:val="333333"/>
          <w:sz w:val="24"/>
          <w:szCs w:val="24"/>
        </w:rPr>
        <w:t xml:space="preserve"> is not guaranteed to be equal </w:t>
      </w:r>
      <w:r w:rsidR="00357C2D" w:rsidRPr="008E4ABA">
        <w:rPr>
          <w:rFonts w:ascii="Times New Roman" w:eastAsia="Calibri" w:hAnsi="Times New Roman" w:cs="Times New Roman"/>
          <w:color w:val="333333"/>
          <w:sz w:val="24"/>
          <w:szCs w:val="24"/>
        </w:rPr>
        <w:lastRenderedPageBreak/>
        <w:t xml:space="preserve">to its true value. </w:t>
      </w:r>
      <w:r w:rsidRPr="008E4ABA">
        <w:rPr>
          <w:rFonts w:ascii="Times New Roman" w:eastAsia="Calibri" w:hAnsi="Times New Roman" w:cs="Times New Roman"/>
          <w:color w:val="333333"/>
          <w:sz w:val="24"/>
          <w:szCs w:val="24"/>
        </w:rPr>
        <w:t xml:space="preserve">Even when we know confounders to account for, collecting all data needed to </w:t>
      </w:r>
      <w:r w:rsidR="00E63060" w:rsidRPr="008E4ABA">
        <w:rPr>
          <w:rFonts w:ascii="Times New Roman" w:eastAsia="Calibri" w:hAnsi="Times New Roman" w:cs="Times New Roman"/>
          <w:color w:val="333333"/>
          <w:sz w:val="24"/>
          <w:szCs w:val="24"/>
        </w:rPr>
        <w:t xml:space="preserve">account for </w:t>
      </w:r>
      <w:proofErr w:type="gramStart"/>
      <w:r w:rsidRPr="008E4ABA">
        <w:rPr>
          <w:rFonts w:ascii="Times New Roman" w:eastAsia="Calibri" w:hAnsi="Times New Roman" w:cs="Times New Roman"/>
          <w:color w:val="333333"/>
          <w:sz w:val="24"/>
          <w:szCs w:val="24"/>
        </w:rPr>
        <w:t>each and every</w:t>
      </w:r>
      <w:proofErr w:type="gramEnd"/>
      <w:r w:rsidRPr="008E4ABA">
        <w:rPr>
          <w:rFonts w:ascii="Times New Roman" w:eastAsia="Calibri" w:hAnsi="Times New Roman" w:cs="Times New Roman"/>
          <w:color w:val="333333"/>
          <w:sz w:val="24"/>
          <w:szCs w:val="24"/>
        </w:rPr>
        <w:t xml:space="preserve"> </w:t>
      </w:r>
      <w:r w:rsidR="00590F52" w:rsidRPr="008E4ABA">
        <w:rPr>
          <w:rFonts w:ascii="Times New Roman" w:eastAsia="Calibri" w:hAnsi="Times New Roman" w:cs="Times New Roman"/>
          <w:color w:val="333333"/>
          <w:sz w:val="24"/>
          <w:szCs w:val="24"/>
        </w:rPr>
        <w:t xml:space="preserve">one </w:t>
      </w:r>
      <w:r w:rsidR="00E63060" w:rsidRPr="008E4ABA">
        <w:rPr>
          <w:rFonts w:ascii="Times New Roman" w:eastAsia="Calibri" w:hAnsi="Times New Roman" w:cs="Times New Roman"/>
          <w:color w:val="333333"/>
          <w:sz w:val="24"/>
          <w:szCs w:val="24"/>
        </w:rPr>
        <w:t xml:space="preserve">is likely </w:t>
      </w:r>
      <w:r w:rsidRPr="008E4ABA">
        <w:rPr>
          <w:rFonts w:ascii="Times New Roman" w:eastAsia="Calibri" w:hAnsi="Times New Roman" w:cs="Times New Roman"/>
          <w:color w:val="333333"/>
          <w:sz w:val="24"/>
          <w:szCs w:val="24"/>
        </w:rPr>
        <w:t xml:space="preserve">impossible. Second, </w:t>
      </w:r>
      <w:r w:rsidR="001B6946" w:rsidRPr="008E4ABA">
        <w:rPr>
          <w:rFonts w:ascii="Times New Roman" w:eastAsia="Calibri" w:hAnsi="Times New Roman" w:cs="Times New Roman"/>
          <w:color w:val="333333"/>
          <w:sz w:val="24"/>
          <w:szCs w:val="24"/>
        </w:rPr>
        <w:t>a</w:t>
      </w:r>
      <w:r w:rsidRPr="008E4ABA">
        <w:rPr>
          <w:rFonts w:ascii="Times New Roman" w:eastAsia="Calibri" w:hAnsi="Times New Roman" w:cs="Times New Roman"/>
          <w:color w:val="333333"/>
          <w:sz w:val="24"/>
          <w:szCs w:val="24"/>
        </w:rPr>
        <w:t xml:space="preserve">s humans, we are limited by our ability to imagine how the different elements of complex ecological systems are </w:t>
      </w:r>
      <w:r w:rsidR="001B6946" w:rsidRPr="008E4ABA">
        <w:rPr>
          <w:rFonts w:ascii="Times New Roman" w:eastAsia="Calibri" w:hAnsi="Times New Roman" w:cs="Times New Roman"/>
          <w:color w:val="333333"/>
          <w:sz w:val="24"/>
          <w:szCs w:val="24"/>
        </w:rPr>
        <w:t>related</w:t>
      </w:r>
      <w:r w:rsidR="00993AAE" w:rsidRPr="008E4ABA">
        <w:rPr>
          <w:rFonts w:ascii="Times New Roman" w:eastAsia="Calibri" w:hAnsi="Times New Roman" w:cs="Times New Roman"/>
          <w:color w:val="333333"/>
          <w:sz w:val="24"/>
          <w:szCs w:val="24"/>
        </w:rPr>
        <w:t>. T</w:t>
      </w:r>
      <w:r w:rsidR="001B6946" w:rsidRPr="008E4ABA">
        <w:rPr>
          <w:rFonts w:ascii="Times New Roman" w:eastAsia="Calibri" w:hAnsi="Times New Roman" w:cs="Times New Roman"/>
          <w:color w:val="333333"/>
          <w:sz w:val="24"/>
          <w:szCs w:val="24"/>
        </w:rPr>
        <w:t xml:space="preserve">hinking through </w:t>
      </w:r>
      <w:r w:rsidRPr="008E4ABA">
        <w:rPr>
          <w:rFonts w:ascii="Times New Roman" w:eastAsia="Calibri" w:hAnsi="Times New Roman" w:cs="Times New Roman"/>
          <w:color w:val="333333"/>
          <w:sz w:val="24"/>
          <w:szCs w:val="24"/>
        </w:rPr>
        <w:t>the entirety of the natural history of a system to build an analysis of observational data that will enable credible causal inferences</w:t>
      </w:r>
      <w:r w:rsidR="001B6946" w:rsidRPr="008E4ABA">
        <w:rPr>
          <w:rFonts w:ascii="Times New Roman" w:eastAsia="Calibri" w:hAnsi="Times New Roman" w:cs="Times New Roman"/>
          <w:color w:val="333333"/>
          <w:sz w:val="24"/>
          <w:szCs w:val="24"/>
        </w:rPr>
        <w:t xml:space="preserve"> is </w:t>
      </w:r>
      <w:proofErr w:type="gramStart"/>
      <w:r w:rsidR="001B6946" w:rsidRPr="008E4ABA">
        <w:rPr>
          <w:rFonts w:ascii="Times New Roman" w:eastAsia="Calibri" w:hAnsi="Times New Roman" w:cs="Times New Roman"/>
          <w:color w:val="333333"/>
          <w:sz w:val="24"/>
          <w:szCs w:val="24"/>
        </w:rPr>
        <w:t>really hard</w:t>
      </w:r>
      <w:proofErr w:type="gramEnd"/>
      <w:r w:rsidRPr="008E4ABA">
        <w:rPr>
          <w:rFonts w:ascii="Times New Roman" w:eastAsia="Calibri" w:hAnsi="Times New Roman" w:cs="Times New Roman"/>
          <w:color w:val="333333"/>
          <w:sz w:val="24"/>
          <w:szCs w:val="24"/>
        </w:rPr>
        <w:t>. As a result,</w:t>
      </w:r>
      <w:r w:rsidR="00096530" w:rsidRPr="008E4ABA">
        <w:rPr>
          <w:rFonts w:ascii="Times New Roman" w:eastAsia="Calibri" w:hAnsi="Times New Roman" w:cs="Times New Roman"/>
          <w:color w:val="333333"/>
          <w:sz w:val="24"/>
          <w:szCs w:val="24"/>
        </w:rPr>
        <w:t xml:space="preserve"> </w:t>
      </w:r>
      <w:r w:rsidR="001B6946" w:rsidRPr="008E4ABA">
        <w:rPr>
          <w:rFonts w:ascii="Times New Roman" w:eastAsia="Calibri" w:hAnsi="Times New Roman" w:cs="Times New Roman"/>
          <w:color w:val="333333"/>
          <w:sz w:val="24"/>
          <w:szCs w:val="24"/>
        </w:rPr>
        <w:t xml:space="preserve">causal inference from observational data </w:t>
      </w:r>
      <w:r w:rsidRPr="008E4ABA">
        <w:rPr>
          <w:rFonts w:ascii="Times New Roman" w:eastAsia="Calibri" w:hAnsi="Times New Roman" w:cs="Times New Roman"/>
          <w:color w:val="333333"/>
          <w:sz w:val="24"/>
          <w:szCs w:val="24"/>
        </w:rPr>
        <w:t xml:space="preserve">is often </w:t>
      </w:r>
      <w:r w:rsidR="001B6946" w:rsidRPr="008E4ABA">
        <w:rPr>
          <w:rFonts w:ascii="Times New Roman" w:eastAsia="Calibri" w:hAnsi="Times New Roman" w:cs="Times New Roman"/>
          <w:color w:val="333333"/>
          <w:sz w:val="24"/>
          <w:szCs w:val="24"/>
        </w:rPr>
        <w:t xml:space="preserve">dismissed as </w:t>
      </w:r>
      <w:r w:rsidRPr="008E4ABA">
        <w:rPr>
          <w:rFonts w:ascii="Times New Roman" w:eastAsia="Calibri" w:hAnsi="Times New Roman" w:cs="Times New Roman"/>
          <w:color w:val="333333"/>
          <w:sz w:val="24"/>
          <w:szCs w:val="24"/>
        </w:rPr>
        <w:t>impossible</w:t>
      </w:r>
      <w:r w:rsidR="001B6946" w:rsidRPr="008E4ABA">
        <w:rPr>
          <w:rFonts w:ascii="Times New Roman" w:eastAsia="Calibri" w:hAnsi="Times New Roman" w:cs="Times New Roman"/>
          <w:color w:val="333333"/>
          <w:sz w:val="24"/>
          <w:szCs w:val="24"/>
        </w:rPr>
        <w:t xml:space="preserve"> due to the potential for </w:t>
      </w:r>
      <w:r w:rsidRPr="008E4ABA">
        <w:rPr>
          <w:rFonts w:ascii="Times New Roman" w:eastAsia="Calibri" w:hAnsi="Times New Roman" w:cs="Times New Roman"/>
          <w:color w:val="333333"/>
          <w:sz w:val="24"/>
          <w:szCs w:val="24"/>
        </w:rPr>
        <w:t>spurious correlations</w:t>
      </w:r>
      <w:r w:rsidR="001B6946" w:rsidRPr="008E4ABA">
        <w:rPr>
          <w:rFonts w:ascii="Times New Roman" w:eastAsia="Calibri" w:hAnsi="Times New Roman" w:cs="Times New Roman"/>
          <w:color w:val="333333"/>
          <w:sz w:val="24"/>
          <w:szCs w:val="24"/>
        </w:rPr>
        <w:t xml:space="preserve">, leading </w:t>
      </w:r>
      <w:r w:rsidRPr="008E4ABA">
        <w:rPr>
          <w:rFonts w:ascii="Times New Roman" w:eastAsia="Calibri" w:hAnsi="Times New Roman" w:cs="Times New Roman"/>
          <w:color w:val="333333"/>
          <w:sz w:val="24"/>
          <w:szCs w:val="24"/>
        </w:rPr>
        <w:t xml:space="preserve">to the common </w:t>
      </w:r>
      <w:r w:rsidR="00E24FAD" w:rsidRPr="008E4ABA">
        <w:rPr>
          <w:rFonts w:ascii="Times New Roman" w:eastAsia="Calibri" w:hAnsi="Times New Roman" w:cs="Times New Roman"/>
          <w:color w:val="333333"/>
          <w:sz w:val="24"/>
          <w:szCs w:val="24"/>
        </w:rPr>
        <w:t>saying “</w:t>
      </w:r>
      <w:r w:rsidR="001B6946" w:rsidRPr="008E4ABA">
        <w:rPr>
          <w:rFonts w:ascii="Times New Roman" w:eastAsia="Calibri" w:hAnsi="Times New Roman" w:cs="Times New Roman"/>
          <w:color w:val="333333"/>
          <w:sz w:val="24"/>
          <w:szCs w:val="24"/>
        </w:rPr>
        <w:t>c</w:t>
      </w:r>
      <w:r w:rsidRPr="008E4ABA">
        <w:rPr>
          <w:rFonts w:ascii="Times New Roman" w:eastAsia="Calibri" w:hAnsi="Times New Roman" w:cs="Times New Roman"/>
          <w:color w:val="333333"/>
          <w:sz w:val="24"/>
          <w:szCs w:val="24"/>
        </w:rPr>
        <w:t xml:space="preserve">orrelation is not causation.” </w:t>
      </w:r>
      <w:r w:rsidR="00357C2D" w:rsidRPr="008E4ABA">
        <w:rPr>
          <w:rFonts w:ascii="Times New Roman" w:eastAsia="Calibri" w:hAnsi="Times New Roman" w:cs="Times New Roman"/>
          <w:color w:val="333333"/>
          <w:sz w:val="24"/>
          <w:szCs w:val="24"/>
        </w:rPr>
        <w:t>As a result,</w:t>
      </w:r>
      <w:r w:rsidR="001B6946" w:rsidRPr="008E4ABA">
        <w:rPr>
          <w:rFonts w:ascii="Times New Roman" w:eastAsia="Calibri" w:hAnsi="Times New Roman" w:cs="Times New Roman"/>
          <w:color w:val="333333"/>
          <w:sz w:val="24"/>
          <w:szCs w:val="24"/>
        </w:rPr>
        <w:t xml:space="preserve"> inferring causation from correlations centers on the problem of unmeasured confounding variables that influence both a causal variable and the response of interest (Fig. 1). </w:t>
      </w:r>
    </w:p>
    <w:p w14:paraId="14FE17E4" w14:textId="4ECF45B8" w:rsidR="00766C2E" w:rsidRPr="008E4ABA" w:rsidRDefault="001B6946" w:rsidP="00496596">
      <w:pPr>
        <w:spacing w:after="160"/>
        <w:ind w:firstLine="720"/>
        <w:rPr>
          <w:rFonts w:ascii="Times New Roman" w:eastAsia="Calibri" w:hAnsi="Times New Roman" w:cs="Times New Roman"/>
          <w:color w:val="333333"/>
          <w:sz w:val="24"/>
          <w:szCs w:val="24"/>
        </w:rPr>
      </w:pPr>
      <w:r w:rsidRPr="008E4ABA">
        <w:rPr>
          <w:rFonts w:ascii="Times New Roman" w:eastAsia="Calibri" w:hAnsi="Times New Roman" w:cs="Times New Roman"/>
          <w:color w:val="333333"/>
          <w:sz w:val="24"/>
          <w:szCs w:val="24"/>
        </w:rPr>
        <w:t xml:space="preserve">The problem of excluding known but unmeasured, or unknown, confounding variables from an analysis creates what is known as </w:t>
      </w:r>
      <w:r w:rsidRPr="008E4ABA">
        <w:rPr>
          <w:rFonts w:ascii="Times New Roman" w:eastAsia="Calibri" w:hAnsi="Times New Roman" w:cs="Times New Roman"/>
          <w:b/>
          <w:color w:val="333333"/>
          <w:sz w:val="24"/>
          <w:szCs w:val="24"/>
        </w:rPr>
        <w:t xml:space="preserve">omitted variable bias </w:t>
      </w:r>
      <w:r w:rsidRPr="008E4ABA">
        <w:rPr>
          <w:rFonts w:ascii="Times New Roman" w:hAnsi="Times New Roman" w:cs="Times New Roman"/>
          <w:sz w:val="24"/>
          <w:szCs w:val="24"/>
        </w:rPr>
        <w:fldChar w:fldCharType="begin"/>
      </w:r>
      <w:r w:rsidR="00BB3DA4" w:rsidRPr="008E4ABA">
        <w:rPr>
          <w:rFonts w:ascii="Times New Roman" w:hAnsi="Times New Roman" w:cs="Times New Roman"/>
          <w:sz w:val="24"/>
          <w:szCs w:val="24"/>
        </w:rPr>
        <w:instrText xml:space="preserve"> ADDIN ZOTERO_ITEM CSL_CITATION {"citationID":"lb5TSsXG","properties":{"formattedCitation":"(Wooldridge 2015; Rinella {\\i{}et al.} 2020)","plainCitation":"(Wooldridge 2015; Rinella et al. 2020)","noteIndex":0},"citationItems":[{"id":12340,"uris":["http://zotero.org/users/1810851/items/EU4RT3D3"],"itemData":{"id":12340,"type":"book","ISBN":"1-305-44638-0","publisher":"Cengage learning","title":"Introductory econometrics: A modern approach","author":[{"family":"Wooldridge","given":"Jeffrey M."}],"issued":{"date-parts":[["2015"]]}}},{"id":12342,"uris":["http://zotero.org/users/1810851/items/M23DEV7L"],"itemData":{"id":12342,"type":"article-journal","abstract":"Models of plant–plant interactions underpin our understanding of species coexistence, invasive plant impacts, and plant community responses to climate change. In recent studies, models of competitive interactions failed predictive tests, thereby casting doubt on results of many past studies. We believe these model failures owe at least partly to heterogeneity in unmodeled factors (e.g., nutrients, soil pathogens) that affect both target plants and neighboring competitors. Such heterogeneity is ubiquitous, and models that do not account for it will suffer omitted variable bias. We used instrumental variables analysis to test for and correct omitted variable bias in studies that followed common protocols for measuring plant competition. In an observational study, omitted variables caused competition to seem like mutualism. In a quasi-experiment that partially controlled competitor abundances with seeding, omitted variables caused competition to seem about 35% weaker than it really was, even though the experiment occurred in an abandoned agricultural field where environmental heterogeneity was expected to be relatively low. Despite decades of research, consistently accurate estimates of competitive interactions remain elusive. The most foolproof way around this problem is true experiments that avoid omitted variable bias by completely controlling competitor abundances, but such experiments are rare.","container-title":"Ecology","DOI":"10.1002/ecy.3020","ISSN":"1939-9170","issue":"6","language":"en","note":"_eprint: https://onlinelibrary.wiley.com/doi/pdf/10.1002/ecy.3020","page":"e03020","source":"Wiley Online Library","title":"Omitted variable bias in studies of plant interactions","URL":"https://onlinelibrary.wiley.com/doi/abs/10.1002/ecy.3020","volume":"101","author":[{"family":"Rinella","given":"Matthew J."},{"family":"Strong","given":"Dustin J."},{"family":"Vermeire","given":"Lance T."}],"accessed":{"date-parts":[["2022",4,20]]},"issued":{"date-parts":[["2020"]]}}}],"schema":"https://github.com/citation-style-language/schema/raw/master/csl-citation.json"} </w:instrText>
      </w:r>
      <w:r w:rsidRPr="008E4ABA">
        <w:rPr>
          <w:rFonts w:ascii="Times New Roman" w:hAnsi="Times New Roman" w:cs="Times New Roman"/>
          <w:sz w:val="24"/>
          <w:szCs w:val="24"/>
        </w:rPr>
        <w:fldChar w:fldCharType="separate"/>
      </w:r>
      <w:r w:rsidR="00BB3DA4" w:rsidRPr="008E4ABA">
        <w:rPr>
          <w:rFonts w:ascii="Times New Roman" w:hAnsi="Times New Roman" w:cs="Times New Roman"/>
          <w:sz w:val="24"/>
          <w:szCs w:val="24"/>
        </w:rPr>
        <w:t xml:space="preserve">(Wooldridge 2015; Rinella </w:t>
      </w:r>
      <w:r w:rsidR="00BB3DA4" w:rsidRPr="008E4ABA">
        <w:rPr>
          <w:rFonts w:ascii="Times New Roman" w:hAnsi="Times New Roman" w:cs="Times New Roman"/>
          <w:i/>
          <w:iCs/>
          <w:sz w:val="24"/>
          <w:szCs w:val="24"/>
        </w:rPr>
        <w:t>et al.</w:t>
      </w:r>
      <w:r w:rsidR="00BB3DA4" w:rsidRPr="008E4ABA">
        <w:rPr>
          <w:rFonts w:ascii="Times New Roman" w:hAnsi="Times New Roman" w:cs="Times New Roman"/>
          <w:sz w:val="24"/>
          <w:szCs w:val="24"/>
        </w:rPr>
        <w:t xml:space="preserve"> 2020)</w:t>
      </w:r>
      <w:r w:rsidRPr="008E4ABA">
        <w:rPr>
          <w:rFonts w:ascii="Times New Roman" w:eastAsia="Calibri" w:hAnsi="Times New Roman" w:cs="Times New Roman"/>
          <w:color w:val="333333"/>
          <w:sz w:val="24"/>
          <w:szCs w:val="24"/>
        </w:rPr>
        <w:fldChar w:fldCharType="end"/>
      </w:r>
      <w:r w:rsidRPr="008E4ABA">
        <w:rPr>
          <w:rFonts w:ascii="Times New Roman" w:eastAsia="Calibri" w:hAnsi="Times New Roman" w:cs="Times New Roman"/>
          <w:color w:val="333333"/>
          <w:sz w:val="24"/>
          <w:szCs w:val="24"/>
        </w:rPr>
        <w:t xml:space="preserve">. </w:t>
      </w:r>
      <w:r w:rsidRPr="008E4ABA">
        <w:rPr>
          <w:rFonts w:ascii="Times New Roman" w:eastAsia="Calibri" w:hAnsi="Times New Roman" w:cs="Times New Roman"/>
          <w:b/>
          <w:color w:val="333333"/>
          <w:sz w:val="24"/>
          <w:szCs w:val="24"/>
        </w:rPr>
        <w:t>Omitted variable bias</w:t>
      </w:r>
      <w:r w:rsidRPr="008E4ABA">
        <w:rPr>
          <w:rFonts w:ascii="Times New Roman" w:eastAsia="Calibri" w:hAnsi="Times New Roman" w:cs="Times New Roman"/>
          <w:color w:val="333333"/>
          <w:sz w:val="24"/>
          <w:szCs w:val="24"/>
        </w:rPr>
        <w:t xml:space="preserve"> </w:t>
      </w:r>
      <w:r w:rsidR="00406F08" w:rsidRPr="008E4ABA">
        <w:rPr>
          <w:rFonts w:ascii="Times New Roman" w:eastAsia="Calibri" w:hAnsi="Times New Roman" w:cs="Times New Roman"/>
          <w:color w:val="333333"/>
          <w:sz w:val="24"/>
          <w:szCs w:val="24"/>
        </w:rPr>
        <w:t xml:space="preserve">(OVB) </w:t>
      </w:r>
      <w:r w:rsidRPr="008E4ABA">
        <w:rPr>
          <w:rFonts w:ascii="Times New Roman" w:eastAsia="Calibri" w:hAnsi="Times New Roman" w:cs="Times New Roman"/>
          <w:color w:val="333333"/>
          <w:sz w:val="24"/>
          <w:szCs w:val="24"/>
        </w:rPr>
        <w:t xml:space="preserve">could be positive or negative. </w:t>
      </w:r>
      <w:r w:rsidR="00F650E5" w:rsidRPr="008E4ABA">
        <w:rPr>
          <w:rFonts w:ascii="Times New Roman" w:eastAsia="Calibri" w:hAnsi="Times New Roman" w:cs="Times New Roman"/>
          <w:color w:val="333333"/>
          <w:sz w:val="24"/>
          <w:szCs w:val="24"/>
        </w:rPr>
        <w:t xml:space="preserve">Omitted confounding variables could occur because of missing measurements or due to failures of imagination – simply because we do not yet know confounding variables that are important. For example, one might measure plant communities to study competition, but not measure all the soil abiotic properties that drive all species due to financial or time constraints.  Similarly, working with long-term survey data or in human impacted systems, missing data on confounding variables is common, such as when using historical measures of fish abundance to study the impacts of changes in biogenic habitat availability, without measurements of fishing pressure during the same </w:t>
      </w:r>
      <w:proofErr w:type="gramStart"/>
      <w:r w:rsidR="00F650E5" w:rsidRPr="008E4ABA">
        <w:rPr>
          <w:rFonts w:ascii="Times New Roman" w:eastAsia="Calibri" w:hAnsi="Times New Roman" w:cs="Times New Roman"/>
          <w:color w:val="333333"/>
          <w:sz w:val="24"/>
          <w:szCs w:val="24"/>
        </w:rPr>
        <w:t>time period</w:t>
      </w:r>
      <w:proofErr w:type="gramEnd"/>
      <w:r w:rsidR="00F650E5" w:rsidRPr="008E4ABA">
        <w:rPr>
          <w:rFonts w:ascii="Times New Roman" w:eastAsia="Calibri" w:hAnsi="Times New Roman" w:cs="Times New Roman"/>
          <w:color w:val="333333"/>
          <w:sz w:val="24"/>
          <w:szCs w:val="24"/>
        </w:rPr>
        <w:t xml:space="preserve">. </w:t>
      </w:r>
      <w:r w:rsidRPr="008E4ABA">
        <w:rPr>
          <w:rFonts w:ascii="Times New Roman" w:eastAsia="Calibri" w:hAnsi="Times New Roman" w:cs="Times New Roman"/>
          <w:color w:val="333333"/>
          <w:sz w:val="24"/>
          <w:szCs w:val="24"/>
        </w:rPr>
        <w:t xml:space="preserve">We have no way of knowing the direction or magnitude of the bias, because </w:t>
      </w:r>
      <w:r w:rsidR="00F650E5" w:rsidRPr="008E4ABA">
        <w:rPr>
          <w:rFonts w:ascii="Times New Roman" w:eastAsia="Calibri" w:hAnsi="Times New Roman" w:cs="Times New Roman"/>
          <w:color w:val="333333"/>
          <w:sz w:val="24"/>
          <w:szCs w:val="24"/>
        </w:rPr>
        <w:t xml:space="preserve">knowing </w:t>
      </w:r>
      <w:r w:rsidRPr="008E4ABA">
        <w:rPr>
          <w:rFonts w:ascii="Times New Roman" w:eastAsia="Calibri" w:hAnsi="Times New Roman" w:cs="Times New Roman"/>
          <w:color w:val="333333"/>
          <w:sz w:val="24"/>
          <w:szCs w:val="24"/>
        </w:rPr>
        <w:t>all possible confounding variables and their relationships in a system</w:t>
      </w:r>
      <w:r w:rsidR="00F650E5" w:rsidRPr="008E4ABA">
        <w:rPr>
          <w:rFonts w:ascii="Times New Roman" w:eastAsia="Calibri" w:hAnsi="Times New Roman" w:cs="Times New Roman"/>
          <w:color w:val="333333"/>
          <w:sz w:val="24"/>
          <w:szCs w:val="24"/>
        </w:rPr>
        <w:t xml:space="preserve"> is hard, if not impossible</w:t>
      </w:r>
      <w:r w:rsidRPr="008E4ABA">
        <w:rPr>
          <w:rFonts w:ascii="Times New Roman" w:eastAsia="Calibri" w:hAnsi="Times New Roman" w:cs="Times New Roman"/>
          <w:color w:val="333333"/>
          <w:sz w:val="24"/>
          <w:szCs w:val="24"/>
        </w:rPr>
        <w:t xml:space="preserve">. </w:t>
      </w:r>
      <w:r w:rsidR="0093600A" w:rsidRPr="008E4ABA">
        <w:rPr>
          <w:rFonts w:ascii="Times New Roman" w:eastAsia="Calibri" w:hAnsi="Times New Roman" w:cs="Times New Roman"/>
          <w:color w:val="333333"/>
          <w:sz w:val="24"/>
          <w:szCs w:val="24"/>
        </w:rPr>
        <w:t>Measuring</w:t>
      </w:r>
      <w:r w:rsidRPr="008E4ABA">
        <w:rPr>
          <w:rFonts w:ascii="Times New Roman" w:eastAsia="Calibri" w:hAnsi="Times New Roman" w:cs="Times New Roman"/>
          <w:color w:val="333333"/>
          <w:sz w:val="24"/>
          <w:szCs w:val="24"/>
        </w:rPr>
        <w:t>, controlling for, or even knowing all potential confounding variables is nearly impossible in complex ecological systems</w:t>
      </w:r>
      <w:r w:rsidR="009355ED" w:rsidRPr="008E4ABA">
        <w:rPr>
          <w:rFonts w:ascii="Times New Roman" w:eastAsia="Calibri" w:hAnsi="Times New Roman" w:cs="Times New Roman"/>
          <w:color w:val="333333"/>
          <w:sz w:val="24"/>
          <w:szCs w:val="24"/>
        </w:rPr>
        <w:t xml:space="preserve"> </w:t>
      </w:r>
      <w:r w:rsidR="009355ED" w:rsidRPr="008E4ABA">
        <w:rPr>
          <w:rFonts w:ascii="Times New Roman" w:eastAsia="Calibri" w:hAnsi="Times New Roman" w:cs="Times New Roman"/>
          <w:color w:val="333333"/>
          <w:sz w:val="24"/>
          <w:szCs w:val="24"/>
        </w:rPr>
        <w:fldChar w:fldCharType="begin"/>
      </w:r>
      <w:r w:rsidR="00BB3DA4" w:rsidRPr="008E4ABA">
        <w:rPr>
          <w:rFonts w:ascii="Times New Roman" w:eastAsia="Calibri" w:hAnsi="Times New Roman" w:cs="Times New Roman"/>
          <w:color w:val="333333"/>
          <w:sz w:val="24"/>
          <w:szCs w:val="24"/>
        </w:rPr>
        <w:instrText xml:space="preserve"> ADDIN ZOTERO_ITEM CSL_CITATION {"citationID":"oZAJ9ho4","properties":{"formattedCitation":"(reviewed in Dee {\\i{}et al.} 2023)","plainCitation":"(reviewed in Dee et al. 2023)","noteIndex":0},"citationItems":[{"id":12850,"uris":["http://zotero.org/users/1810851/items/2W4TLILW"],"itemData":{"id":12850,"type":"article-journal","abstract":"Causal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L."},{"family":"Stevens","given":"Carly"},{"family":"Loreau","given":"Michel"}],"accessed":{"date-parts":[["2023",5,5]]},"issued":{"date-parts":[["2023",5,5]]}},"label":"page","prefix":"reviewed in"}],"schema":"https://github.com/citation-style-language/schema/raw/master/csl-citation.json"} </w:instrText>
      </w:r>
      <w:r w:rsidR="009355ED" w:rsidRPr="008E4ABA">
        <w:rPr>
          <w:rFonts w:ascii="Times New Roman" w:eastAsia="Calibri" w:hAnsi="Times New Roman" w:cs="Times New Roman"/>
          <w:color w:val="333333"/>
          <w:sz w:val="24"/>
          <w:szCs w:val="24"/>
        </w:rPr>
        <w:fldChar w:fldCharType="separate"/>
      </w:r>
      <w:r w:rsidR="00BB3DA4" w:rsidRPr="008E4ABA">
        <w:rPr>
          <w:rFonts w:ascii="Times New Roman" w:hAnsi="Times New Roman" w:cs="Times New Roman"/>
          <w:color w:val="000000"/>
          <w:sz w:val="24"/>
          <w:szCs w:val="24"/>
        </w:rPr>
        <w:t xml:space="preserve">(reviewed in Dee </w:t>
      </w:r>
      <w:r w:rsidR="00BB3DA4" w:rsidRPr="008E4ABA">
        <w:rPr>
          <w:rFonts w:ascii="Times New Roman" w:hAnsi="Times New Roman" w:cs="Times New Roman"/>
          <w:i/>
          <w:iCs/>
          <w:color w:val="000000"/>
          <w:sz w:val="24"/>
          <w:szCs w:val="24"/>
        </w:rPr>
        <w:t>et al.</w:t>
      </w:r>
      <w:r w:rsidR="00BB3DA4" w:rsidRPr="008E4ABA">
        <w:rPr>
          <w:rFonts w:ascii="Times New Roman" w:hAnsi="Times New Roman" w:cs="Times New Roman"/>
          <w:color w:val="000000"/>
          <w:sz w:val="24"/>
          <w:szCs w:val="24"/>
        </w:rPr>
        <w:t xml:space="preserve"> 2023)</w:t>
      </w:r>
      <w:r w:rsidR="009355ED" w:rsidRPr="008E4ABA">
        <w:rPr>
          <w:rFonts w:ascii="Times New Roman" w:eastAsia="Calibri" w:hAnsi="Times New Roman" w:cs="Times New Roman"/>
          <w:color w:val="333333"/>
          <w:sz w:val="24"/>
          <w:szCs w:val="24"/>
        </w:rPr>
        <w:fldChar w:fldCharType="end"/>
      </w:r>
      <w:r w:rsidR="009355ED" w:rsidRPr="008E4ABA">
        <w:rPr>
          <w:rFonts w:ascii="Times New Roman" w:eastAsia="Calibri" w:hAnsi="Times New Roman" w:cs="Times New Roman"/>
          <w:color w:val="333333"/>
          <w:sz w:val="24"/>
          <w:szCs w:val="24"/>
        </w:rPr>
        <w:t xml:space="preserve">. </w:t>
      </w:r>
      <w:r w:rsidR="00037819" w:rsidRPr="008E4ABA">
        <w:rPr>
          <w:rFonts w:ascii="Times New Roman" w:eastAsia="Calibri" w:hAnsi="Times New Roman" w:cs="Times New Roman"/>
          <w:color w:val="333333"/>
          <w:sz w:val="24"/>
          <w:szCs w:val="24"/>
        </w:rPr>
        <w:t xml:space="preserve">In </w:t>
      </w:r>
      <w:r w:rsidR="009355ED" w:rsidRPr="008E4ABA">
        <w:rPr>
          <w:rFonts w:ascii="Times New Roman" w:eastAsia="Calibri" w:hAnsi="Times New Roman" w:cs="Times New Roman"/>
          <w:color w:val="333333"/>
          <w:sz w:val="24"/>
          <w:szCs w:val="24"/>
        </w:rPr>
        <w:t>short</w:t>
      </w:r>
      <w:r w:rsidR="00037819" w:rsidRPr="008E4ABA">
        <w:rPr>
          <w:rFonts w:ascii="Times New Roman" w:eastAsia="Calibri" w:hAnsi="Times New Roman" w:cs="Times New Roman"/>
          <w:color w:val="333333"/>
          <w:sz w:val="24"/>
          <w:szCs w:val="24"/>
        </w:rPr>
        <w:t>, in observational data collection and analysis, we are always going to miss something</w:t>
      </w:r>
      <w:r w:rsidR="009355ED" w:rsidRPr="008E4ABA">
        <w:rPr>
          <w:rFonts w:ascii="Times New Roman" w:eastAsia="Calibri" w:hAnsi="Times New Roman" w:cs="Times New Roman"/>
          <w:color w:val="333333"/>
          <w:sz w:val="24"/>
          <w:szCs w:val="24"/>
        </w:rPr>
        <w:t xml:space="preserve">, threatening the validity of </w:t>
      </w:r>
      <w:r w:rsidR="00037819" w:rsidRPr="008E4ABA">
        <w:rPr>
          <w:rFonts w:ascii="Times New Roman" w:eastAsia="Calibri" w:hAnsi="Times New Roman" w:cs="Times New Roman"/>
          <w:color w:val="333333"/>
          <w:sz w:val="24"/>
          <w:szCs w:val="24"/>
        </w:rPr>
        <w:t xml:space="preserve">our causal inferences. </w:t>
      </w:r>
    </w:p>
    <w:p w14:paraId="72E740CB" w14:textId="2FF10439" w:rsidR="00766C2E" w:rsidRPr="008E4ABA" w:rsidRDefault="009355ED" w:rsidP="00361680">
      <w:pPr>
        <w:ind w:firstLine="720"/>
        <w:rPr>
          <w:rFonts w:ascii="Times New Roman" w:eastAsia="Calibri" w:hAnsi="Times New Roman" w:cs="Times New Roman"/>
          <w:color w:val="333333"/>
          <w:sz w:val="24"/>
          <w:szCs w:val="24"/>
        </w:rPr>
      </w:pPr>
      <w:r w:rsidRPr="008E4ABA">
        <w:rPr>
          <w:rFonts w:ascii="Times New Roman" w:eastAsia="Calibri" w:hAnsi="Times New Roman" w:cs="Times New Roman"/>
          <w:i/>
          <w:iCs/>
          <w:color w:val="333333"/>
          <w:sz w:val="24"/>
          <w:szCs w:val="24"/>
        </w:rPr>
        <w:t xml:space="preserve">Do these challenges mean that we should not try to use observational data for causal inference? </w:t>
      </w:r>
      <w:r w:rsidRPr="008E4ABA">
        <w:rPr>
          <w:rFonts w:ascii="Times New Roman" w:eastAsia="Calibri" w:hAnsi="Times New Roman" w:cs="Times New Roman"/>
          <w:b/>
          <w:bCs/>
          <w:color w:val="333333"/>
          <w:sz w:val="24"/>
          <w:szCs w:val="24"/>
        </w:rPr>
        <w:t>No</w:t>
      </w:r>
      <w:r w:rsidR="00037819" w:rsidRPr="008E4ABA">
        <w:rPr>
          <w:rFonts w:ascii="Times New Roman" w:eastAsia="Calibri" w:hAnsi="Times New Roman" w:cs="Times New Roman"/>
          <w:color w:val="333333"/>
          <w:sz w:val="24"/>
          <w:szCs w:val="24"/>
        </w:rPr>
        <w:t>. Rather than throwing up our hands, discounting</w:t>
      </w:r>
      <w:r w:rsidR="00E63060" w:rsidRPr="008E4ABA">
        <w:rPr>
          <w:rFonts w:ascii="Times New Roman" w:eastAsia="Calibri" w:hAnsi="Times New Roman" w:cs="Times New Roman"/>
          <w:color w:val="333333"/>
          <w:sz w:val="24"/>
          <w:szCs w:val="24"/>
        </w:rPr>
        <w:t>,</w:t>
      </w:r>
      <w:r w:rsidR="00037819" w:rsidRPr="008E4ABA">
        <w:rPr>
          <w:rFonts w:ascii="Times New Roman" w:eastAsia="Calibri" w:hAnsi="Times New Roman" w:cs="Times New Roman"/>
          <w:color w:val="333333"/>
          <w:sz w:val="24"/>
          <w:szCs w:val="24"/>
        </w:rPr>
        <w:t xml:space="preserve"> and abandoning the use of observational data for causal inference, we suggest that </w:t>
      </w:r>
      <w:r w:rsidR="00E63060" w:rsidRPr="008E4ABA">
        <w:rPr>
          <w:rFonts w:ascii="Times New Roman" w:eastAsia="Calibri" w:hAnsi="Times New Roman" w:cs="Times New Roman"/>
          <w:color w:val="333333"/>
          <w:sz w:val="24"/>
          <w:szCs w:val="24"/>
        </w:rPr>
        <w:t xml:space="preserve">ecologists consider adopting </w:t>
      </w:r>
      <w:r w:rsidR="00037819" w:rsidRPr="008E4ABA">
        <w:rPr>
          <w:rFonts w:ascii="Times New Roman" w:eastAsia="Calibri" w:hAnsi="Times New Roman" w:cs="Times New Roman"/>
          <w:color w:val="333333"/>
          <w:sz w:val="24"/>
          <w:szCs w:val="24"/>
        </w:rPr>
        <w:t>techniques from other disciplines that cannot do experiments</w:t>
      </w:r>
      <w:r w:rsidRPr="008E4ABA">
        <w:rPr>
          <w:rFonts w:ascii="Times New Roman" w:eastAsia="Calibri" w:hAnsi="Times New Roman" w:cs="Times New Roman"/>
          <w:color w:val="333333"/>
          <w:sz w:val="24"/>
          <w:szCs w:val="24"/>
        </w:rPr>
        <w:t xml:space="preserve"> – often for logistical or ethical reasons. For instance, it is not ethical to make a person smoke cigarettes daily to test the causal effect of smoking on dementia </w:t>
      </w:r>
      <w:r w:rsidRPr="008E4ABA">
        <w:rPr>
          <w:rFonts w:ascii="Times New Roman" w:hAnsi="Times New Roman" w:cs="Times New Roman"/>
          <w:sz w:val="24"/>
          <w:szCs w:val="24"/>
        </w:rPr>
        <w:fldChar w:fldCharType="begin"/>
      </w:r>
      <w:r w:rsidR="00BB3DA4" w:rsidRPr="008E4ABA">
        <w:rPr>
          <w:rFonts w:ascii="Times New Roman" w:hAnsi="Times New Roman" w:cs="Times New Roman"/>
          <w:sz w:val="24"/>
          <w:szCs w:val="24"/>
        </w:rPr>
        <w:instrText xml:space="preserve"> ADDIN ZOTERO_ITEM CSL_CITATION {"citationID":"Rr1K33is","properties":{"formattedCitation":"(Hernan &amp; Robins 2023)","plainCitation":"(Hernan &amp; Robins 2023)","noteIndex":0},"citationItems":[{"id":12782,"uris":["http://zotero.org/users/1810851/items/38H6EE9W"],"itemData":{"id":12782,"type":"book","abstract":"Causal inference is a complex scientific task that relies on evidence from multiple sources and a variety of \nmethodological approaches. By providing a cohesive presentation of concepts and methods that are currently \nscattered across journals in several disciplines, Causal Inference: What If provides an introduction to causal \ninference for scientists who design studies and analyze data. The book is divided into three parts of increasing \ndifficulty: causal inference without models, causal inference with models, and causal inference from complex \nlongitudinal data.\nFEATURES:\n• Emphasizes taking the causal question seriously enough to articulate it with sufficient precision \n• Shows that causal inference from observational data relies on subject-matter knowledge and therefore \ncannot be reduced to a collection of recipes for data analysis\n• Describes causal diagrams, both directed acyclic graphs and single-world intervention graphs \n• Explains various data analysis approaches to estimate causal effects from individual-level data, including \nthe g-formula, inverse probability weighting, g-estimation, instrumental variable estimation, outcome \nregression, and propensity score adjustment\n• Includes software and real data examples, as well as ‘Fine Points’ and ‘Technical Points’ throughout to \nelaborate on certain key topics\nCausal Inference: What If has been written for all scientists that make causal inferences, including epidemiologists, \nstatisticians, psychologists, economists, sociologists, political scientists, computer scientists, and more. The book is substantially class-tested, \nas it has been used in dozens of universities to teach courses on causal inference at graduate and advanced undergraduate level.","event-place":"Boca Raton","ISBN":"978-1-315-37493-2","number-of-pages":"312","publisher":"CRC Press","publisher-place":"Boca Raton","title":"Causal Inference: What If","title-short":"Causal Inference","author":[{"family":"Hernan","given":"Miguel A."},{"family":"Robins","given":"James M."}],"issued":{"date-parts":[["2023",5,8]]}}}],"schema":"https://github.com/citation-style-language/schema/raw/master/csl-citation.json"} </w:instrText>
      </w:r>
      <w:r w:rsidRPr="008E4ABA">
        <w:rPr>
          <w:rFonts w:ascii="Times New Roman" w:hAnsi="Times New Roman" w:cs="Times New Roman"/>
          <w:sz w:val="24"/>
          <w:szCs w:val="24"/>
        </w:rPr>
        <w:fldChar w:fldCharType="separate"/>
      </w:r>
      <w:r w:rsidR="00BB3DA4" w:rsidRPr="008E4ABA">
        <w:rPr>
          <w:rFonts w:ascii="Times New Roman" w:hAnsi="Times New Roman" w:cs="Times New Roman"/>
          <w:sz w:val="24"/>
          <w:szCs w:val="24"/>
        </w:rPr>
        <w:t>(Hernan &amp; Robins 2023)</w:t>
      </w:r>
      <w:r w:rsidRPr="008E4ABA">
        <w:rPr>
          <w:rFonts w:ascii="Times New Roman" w:eastAsia="Calibri" w:hAnsi="Times New Roman" w:cs="Times New Roman"/>
          <w:color w:val="333333"/>
          <w:sz w:val="24"/>
          <w:szCs w:val="24"/>
        </w:rPr>
        <w:fldChar w:fldCharType="end"/>
      </w:r>
      <w:r w:rsidR="00C3599F" w:rsidRPr="008E4ABA">
        <w:rPr>
          <w:rFonts w:ascii="Times New Roman" w:eastAsia="Calibri" w:hAnsi="Times New Roman" w:cs="Times New Roman"/>
          <w:color w:val="333333"/>
          <w:sz w:val="24"/>
          <w:szCs w:val="24"/>
        </w:rPr>
        <w:t xml:space="preserve">; </w:t>
      </w:r>
      <w:r w:rsidRPr="008E4ABA">
        <w:rPr>
          <w:rFonts w:ascii="Times New Roman" w:eastAsia="Calibri" w:hAnsi="Times New Roman" w:cs="Times New Roman"/>
          <w:color w:val="333333"/>
          <w:sz w:val="24"/>
          <w:szCs w:val="24"/>
        </w:rPr>
        <w:t xml:space="preserve">one can only manipulate curricula so far in an effort to understand educational outcomes. </w:t>
      </w:r>
      <w:r w:rsidR="00C3599F" w:rsidRPr="008E4ABA">
        <w:rPr>
          <w:rFonts w:ascii="Times New Roman" w:eastAsia="Calibri" w:hAnsi="Times New Roman" w:cs="Times New Roman"/>
          <w:color w:val="333333"/>
          <w:sz w:val="24"/>
          <w:szCs w:val="24"/>
        </w:rPr>
        <w:t>Thus, d</w:t>
      </w:r>
      <w:r w:rsidRPr="008E4ABA">
        <w:rPr>
          <w:rFonts w:ascii="Times New Roman" w:eastAsia="Calibri" w:hAnsi="Times New Roman" w:cs="Times New Roman"/>
          <w:color w:val="333333"/>
          <w:sz w:val="24"/>
          <w:szCs w:val="24"/>
        </w:rPr>
        <w:t xml:space="preserve">isciplines such as psychology, economics, education, epidemiology, sociology, computer science, and more </w:t>
      </w:r>
      <w:r w:rsidR="00037819" w:rsidRPr="008E4ABA">
        <w:rPr>
          <w:rFonts w:ascii="Times New Roman" w:eastAsia="Calibri" w:hAnsi="Times New Roman" w:cs="Times New Roman"/>
          <w:color w:val="333333"/>
          <w:sz w:val="24"/>
          <w:szCs w:val="24"/>
        </w:rPr>
        <w:t xml:space="preserve">have been building tools </w:t>
      </w:r>
      <w:r w:rsidRPr="008E4ABA">
        <w:rPr>
          <w:rFonts w:ascii="Times New Roman" w:eastAsia="Calibri" w:hAnsi="Times New Roman" w:cs="Times New Roman"/>
          <w:color w:val="333333"/>
          <w:sz w:val="24"/>
          <w:szCs w:val="24"/>
        </w:rPr>
        <w:t xml:space="preserve">to handle OVB in the </w:t>
      </w:r>
      <w:r w:rsidR="00037819" w:rsidRPr="008E4ABA">
        <w:rPr>
          <w:rFonts w:ascii="Times New Roman" w:eastAsia="Calibri" w:hAnsi="Times New Roman" w:cs="Times New Roman"/>
          <w:color w:val="333333"/>
          <w:sz w:val="24"/>
          <w:szCs w:val="24"/>
        </w:rPr>
        <w:t>causal analysis from observational data</w:t>
      </w:r>
      <w:r w:rsidRPr="008E4ABA">
        <w:rPr>
          <w:rFonts w:ascii="Times New Roman" w:eastAsia="Calibri" w:hAnsi="Times New Roman" w:cs="Times New Roman"/>
          <w:color w:val="333333"/>
          <w:sz w:val="24"/>
          <w:szCs w:val="24"/>
        </w:rPr>
        <w:t xml:space="preserve"> </w:t>
      </w:r>
      <w:r w:rsidR="00037819" w:rsidRPr="008E4ABA">
        <w:rPr>
          <w:rFonts w:ascii="Times New Roman" w:eastAsia="Calibri" w:hAnsi="Times New Roman" w:cs="Times New Roman"/>
          <w:color w:val="333333"/>
          <w:sz w:val="24"/>
          <w:szCs w:val="24"/>
        </w:rPr>
        <w:t>for decades</w:t>
      </w:r>
      <w:r w:rsidRPr="008E4ABA">
        <w:rPr>
          <w:rFonts w:ascii="Times New Roman" w:eastAsia="Calibri" w:hAnsi="Times New Roman" w:cs="Times New Roman"/>
          <w:color w:val="333333"/>
          <w:sz w:val="24"/>
          <w:szCs w:val="24"/>
        </w:rPr>
        <w:t xml:space="preserve"> </w:t>
      </w:r>
      <w:r w:rsidR="00037819" w:rsidRPr="008E4ABA">
        <w:rPr>
          <w:rFonts w:ascii="Times New Roman" w:hAnsi="Times New Roman" w:cs="Times New Roman"/>
          <w:sz w:val="24"/>
          <w:szCs w:val="24"/>
        </w:rPr>
        <w:fldChar w:fldCharType="begin"/>
      </w:r>
      <w:r w:rsidR="00BB3DA4" w:rsidRPr="008E4ABA">
        <w:rPr>
          <w:rFonts w:ascii="Times New Roman" w:hAnsi="Times New Roman" w:cs="Times New Roman"/>
          <w:sz w:val="24"/>
          <w:szCs w:val="24"/>
        </w:rPr>
        <w:instrText xml:space="preserve"> ADDIN ZOTERO_ITEM CSL_CITATION {"citationID":"ah6UOLCI","properties":{"formattedCitation":"(Rubin 1974, 2005; Holland 1986; Robins 1989; Heckman 2000; Angrist &amp; Pischke 2008; Pearl 2009; Imbens &amp; Rubin 2015; Morgan &amp; Winship 2015; Hernan &amp; Robins 2023)","plainCitation":"(Rubin 1974, 2005; Holland 1986; Robins 1989; Heckman 2000; Angrist &amp; Pischke 2008; Pearl 2009; Imbens &amp; Rubin 2015; Morgan &amp; Winship 2015; Hernan &amp; Robins 2023)","noteIndex":0},"citationItems":[{"id":12778,"uris":["http://zotero.org/users/1810851/items/MQJJC2Z2"],"itemData":{"id":12778,"type":"article-journal","abstract":"Presents a discussion of matching, randomization, random sampling, and other methods of controlling extraneous variation. The objective was to specify the benefits of randomization in estimating causal effects of treatments. It is concluded that randomization should be employed whenever possible but that the use of carefully controlled nonrandomized data to estimate causal effects is a reasonable and necessary procedure in many cases. (15 ref) (PsycINFO Database Record (c) 2016 APA, all rights reserved)","container-title":"Journal of Educational Psychology","DOI":"10.1037/h0037350","ISSN":"1939-2176","note":"publisher-place: US\npublisher: American Psychological Association","page":"688-701","source":"APA PsycNet","title":"Estimating causal effects of treatments in randomized and nonrandomized studies","volume":"66","author":[{"family":"Rubin","given":"Donald B."}],"issued":{"date-parts":[["1974"]]}}},{"id":12777,"uris":["http://zotero.org/users/1810851/items/QX98IB4Y"],"itemData":{"id":12777,"type":"article-journal","abstract":"Causal effects are defined as comparisons of potential outcomes under different treatments on a common set of units. Observed values of the potential outcomes are revealed by the assignment mechanism—a probabilistic model for the treatment each unit receives as a function of covariates and potential outcomes. Fisher made tremendous contributions to causal inference through his work on the design of randomized experiments, but the potential outcomes perspective applies to other complex experiments and nonrandomized studies as well. As noted by Kempthorne in his 1976 discussion of Savage's Fisher lecture, Fisher never bridged his work on experimental design and his work on parametric modeling, a bridge that appears nearly automatic with an appropriate view of the potential outcomes framework, where the potential outcomes and covariates are given a Bayesian distribution to complete the model specification. Also, this framework crisply separates scientific inference for causal effects and decisions based on such inference, a distinction evident in Fisher's discussion of tests of significance versus tests in an accept/reject framework. But Fisher never used the potential outcomes framework, originally proposed by Neyman in the context of randomized experiments, and as a result he provided generally flawed advice concerning the use of the analysis of covariance to adjust for posttreatment concomitants in randomized trials.","container-title":"Journal of the American Statistical Association","DOI":"10.1198/016214504000001880","ISSN":"0162-1459","issue":"469","note":"publisher: Taylor &amp; Francis\n_eprint: https://doi.org/10.1198/016214504000001880","page":"322-331","source":"Taylor and Francis+NEJM","title":"Causal Inference Using Potential Outcomes","URL":"https://doi.org/10.1198/016214504000001880","volume":"100","author":[{"family":"Rubin","given":"Donald B"}],"accessed":{"date-parts":[["2023",3,27]]},"issued":{"date-parts":[["2005",3,1]]}}},{"id":12770,"uris":["http://zotero.org/users/1810851/items/EMDQJHEL"],"itemData":{"id":12770,"type":"article-journal","abstract":"Problems involving causal inference have dogged at the heels of statistics since its earliest days. Correlation does not imply causation, and yet causal conclusions drawn from a carefully designed experiment are often valid. What can a statistical model say about causation? This question is addressed by using a particular model for causal inference (Holland and Rubin 1983; Rubin 1974) to critique the discussions of other writers on causation and causal inference. These include selected philosophers, medical researchers, statisticians, econometricians, and proponents of causal modeling.","container-title":"Journal of the American Statistical Association","DOI":"10.2307/2289064","ISSN":"0162-1459","issue":"396","note":"publisher: [American Statistical Association, Taylor &amp; Francis, Ltd.]","page":"945-960","source":"JSTOR","title":"Statistics and Causal Inference","URL":"https://www.jstor.org/stable/2289064","volume":"81","author":[{"family":"Holland","given":"Paul W."}],"accessed":{"date-parts":[["2023",3,27]]},"issued":{"date-parts":[["1986"]]}}},{"id":12783,"uris":["http://zotero.org/users/1810851/items/8W5STCU5"],"itemData":{"id":12783,"type":"article-journal","abstract":"In epidemiologic studies of the effect of an exposure on disease, the crude association of exposure with disease may fail to reflect a causal association due to confounding by one or more covariates. Most previous discussions of confounding in the epidemiologic literature have considered only point exposure studies, that is, studies that measure exposure and covariate status only once, at start of follow-up. In this paper we offer definitions of confounding suitable for longitudinal studies that obtain data on exposure, covariate, and vital status at several points in time. An important difference between longitudinal studies and point exposure studies is that, in longitudinal studies, a time-dependent covariate can be simultaneously a confounder and an intermediate variable on the causal pathway from exposure to disease. In this paper I propose an estimator, the extended standardized risk difference, that provides control for confounding by a covariate that is simultaneously a confounder and an intermediate variable.","container-title":"Statistics in Medicine","DOI":"10.1002/sim.4780080608","ISSN":"1097-0258","issue":"6","language":"en","note":"_eprint: https://onlinelibrary.wiley.com/doi/pdf/10.1002/sim.4780080608","page":"679-701","source":"Wiley Online Library","title":"The control of confounding by intermediate variables","URL":"https://onlinelibrary.wiley.com/doi/abs/10.1002/sim.4780080608","volume":"8","author":[{"family":"Robins","given":"James"}],"accessed":{"date-parts":[["2023",3,27]]},"issued":{"date-parts":[["1989"]]}}},{"id":12772,"uris":["http://zotero.org/users/1810851/items/EP5XIIW9"],"itemData":{"id":12772,"type":"article-journal","abstract":"The major contributions of twentieth century econometrics to knowledge were the definition of causal parameters within well-defined economic models in which agents are constrained by resources and markets and causes are interrelated, the analysis of what is required to recover causal parameters from data (the identification problem), and clarification of the role of causal parameters in policy evaluation and in forecasting the effects of policies never previously experienced. This paper summarizes the development ofthese ideas by the Cowles Commission, the response to their work by structural econometricians and VAR econometricians, and the response to structural and VAR econometrics by calibrators, advocates of natural and social experiments, and by nonparametric econometricians and statisticians.","container-title":"The Quarterly Journal of Economics","DOI":"10.1162/003355300554674","ISSN":"0033-5533","issue":"1","journalAbbreviation":"The Quarterly Journal of Economics","page":"45-97","source":"Silverchair","title":"Causal Parameters and Policy Analysis in Economics: A Twentieth Century Retrospective*","title-short":"Causal Parameters and Policy Analysis in Economics","URL":"https://doi.org/10.1162/003355300554674","volume":"115","author":[{"family":"Heckman","given":"James J."}],"accessed":{"date-parts":[["2023",3,27]]},"issued":{"date-parts":[["2000",2,1]]}}},{"id":12366,"uris":["http://zotero.org/users/1810851/items/DYJIPGVM"],"itemData":{"id":12366,"type":"chapter","container-title":"Mostly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D."},{"family":"Pischke","given":"Jörn-Steffen"}],"issued":{"date-parts":[["2008"]]}}},{"id":12345,"uris":["http://zotero.org/users/1810851/items/KGXZIETQ"],"itemData":{"id":12345,"type":"book","ISBN":"0-521-89560-X","publisher":"Cambridge university press","title":"Causality","author":[{"family":"Pearl","given":"Judea"}],"issued":{"date-parts":[["2009"]]}}},{"id":12780,"uris":["http://zotero.org/users/1810851/items/WMH23Z63"],"itemData":{"id":12780,"type":"book","abstract":"Most questions in social and biomedical sciences are causal in nature: what would happen to individuals, or to groups, if part of their environment were changed? In this groundbreaking text, two world-renowned experts present statistical methods for studying such questions. This book starts with the notion of potential outcomes, each corresponding to the outcome that would be realized if a subject were exposed to a particular treatment or regime. In this approach, causal effects are comparisons of such potential outcomes. The fundamental problem of causal inference is that we can only observe one of the potential outcomes for a particular subject. The authors discuss how randomized experiments allow us to assess causal effects and then turn to observational studies. They lay out the assumptions needed for causal inference and describe the leading analysis methods, including matching, propensity-score methods, and instrumental variables. Many detailed applications are included, with special focus on practical aspects for the empirical researcher.","event-place":"Cambridge","ISBN":"978-0-521-88588-1","note":"DOI: 10.1017/CBO9781139025751","publisher":"Cambridge University Press","publisher-place":"Cambridge","source":"Cambridge University Press","title":"Causal Inference for Statistics, Social, and Biomedical Sciences: An Introduction","title-short":"Causal Inference for Statistics, Social, and Biomedical Sciences","URL":"https://www.cambridge.org/core/books/causal-inference-for-statistics-social-and-biomedical-sciences/71126BE90C58F1A431FE9B2DD07938AB","author":[{"family":"Imbens","given":"Guido W."},{"family":"Rubin","given":"Donald B."}],"accessed":{"date-parts":[["2023",3,27]]},"issued":{"date-parts":[["2015"]]}}},{"id":12765,"uris":["http://zotero.org/users/1810851/items/CV9N6GC9"],"itemData":{"id":12765,"type":"book","abstract":"In this second edition of Counterfactuals and Causal Inference, completely revised and expanded, the essential features of the counterfactual approach to observational data analysis are presented with examples from the social, demographic, and health sciences. Alternative estimation techniques are first introduced using both the potential outcome model and causal graphs; after which, conditioning techniques, such as matching and regression, are presented from a potential outcomes perspective. For research scenarios in which important determinants of causal exposure are unobserved, alternative techniques, such as instrumental variable estimators, longitudinal methods, and estimation via causal mechanisms, are then presented. The importance of causal effect heterogeneity is stressed throughout the book, and the need for deep causal explanation via mechanisms is discussed.","ISBN":"978-1-107-06507-9","language":"en","note":"Google-Books-ID: Q6YaBQAAQBAJ","number-of-pages":"525","publisher":"Cambridge University Press","source":"Google Books","title":"Counterfactuals and Causal Inference","author":[{"family":"Morgan","given":"Stephen L."},{"family":"Winship","given":"Christopher"}],"issued":{"date-parts":[["2015"]]}}},{"id":12782,"uris":["http://zotero.org/users/1810851/items/38H6EE9W"],"itemData":{"id":12782,"type":"book","abstract":"Causal inference is a complex scientific task that relies on evidence from multiple sources and a variety of \nmethodological approaches. By providing a cohesive presentation of concepts and methods that are currently \nscattered across journals in several disciplines, Causal Inference: What If provides an introduction to causal \ninference for scientists who design studies and analyze data. The book is divided into three parts of increasing \ndifficulty: causal inference without models, causal inference with models, and causal inference from complex \nlongitudinal data.\nFEATURES:\n• Emphasizes taking the causal question seriously enough to articulate it with sufficient precision \n• Shows that causal inference from observational data relies on subject-matter knowledge and therefore \ncannot be reduced to a collection of recipes for data analysis\n• Describes causal diagrams, both directed acyclic graphs and single-world intervention graphs \n• Explains various data analysis approaches to estimate causal effects from individual-level data, including \nthe g-formula, inverse probability weighting, g-estimation, instrumental variable estimation, outcome \nregression, and propensity score adjustment\n• Includes software and real data examples, as well as ‘Fine Points’ and ‘Technical Points’ throughout to \nelaborate on certain key topics\nCausal Inference: What If has been written for all scientists that make causal inferences, including epidemiologists, \nstatisticians, psychologists, economists, sociologists, political scientists, computer scientists, and more. The book is substantially class-tested, \nas it has been used in dozens of universities to teach courses on causal inference at graduate and advanced undergraduate level.","event-place":"Boca Raton","ISBN":"978-1-315-37493-2","number-of-pages":"312","publisher":"CRC Press","publisher-place":"Boca Raton","title":"Causal Inference: What If","title-short":"Causal Inference","author":[{"family":"Hernan","given":"Miguel A."},{"family":"Robins","given":"James M."}],"issued":{"date-parts":[["2023",5,8]]}}}],"schema":"https://github.com/citation-style-language/schema/raw/master/csl-citation.json"} </w:instrText>
      </w:r>
      <w:r w:rsidR="00037819" w:rsidRPr="008E4ABA">
        <w:rPr>
          <w:rFonts w:ascii="Times New Roman" w:hAnsi="Times New Roman" w:cs="Times New Roman"/>
          <w:sz w:val="24"/>
          <w:szCs w:val="24"/>
        </w:rPr>
        <w:fldChar w:fldCharType="separate"/>
      </w:r>
      <w:r w:rsidR="00BB3DA4" w:rsidRPr="008E4ABA">
        <w:rPr>
          <w:rFonts w:ascii="Times New Roman" w:hAnsi="Times New Roman" w:cs="Times New Roman"/>
          <w:sz w:val="24"/>
          <w:szCs w:val="24"/>
        </w:rPr>
        <w:t xml:space="preserve">(Rubin 1974, 2005; Holland 1986; Robins 1989; Heckman 2000; Angrist &amp; </w:t>
      </w:r>
      <w:proofErr w:type="spellStart"/>
      <w:r w:rsidR="00BB3DA4" w:rsidRPr="008E4ABA">
        <w:rPr>
          <w:rFonts w:ascii="Times New Roman" w:hAnsi="Times New Roman" w:cs="Times New Roman"/>
          <w:sz w:val="24"/>
          <w:szCs w:val="24"/>
        </w:rPr>
        <w:t>Pischke</w:t>
      </w:r>
      <w:proofErr w:type="spellEnd"/>
      <w:r w:rsidR="00BB3DA4" w:rsidRPr="008E4ABA">
        <w:rPr>
          <w:rFonts w:ascii="Times New Roman" w:hAnsi="Times New Roman" w:cs="Times New Roman"/>
          <w:sz w:val="24"/>
          <w:szCs w:val="24"/>
        </w:rPr>
        <w:t xml:space="preserve"> 2008; Pearl 2009; </w:t>
      </w:r>
      <w:proofErr w:type="spellStart"/>
      <w:r w:rsidR="00BB3DA4" w:rsidRPr="008E4ABA">
        <w:rPr>
          <w:rFonts w:ascii="Times New Roman" w:hAnsi="Times New Roman" w:cs="Times New Roman"/>
          <w:sz w:val="24"/>
          <w:szCs w:val="24"/>
        </w:rPr>
        <w:t>Imbens</w:t>
      </w:r>
      <w:proofErr w:type="spellEnd"/>
      <w:r w:rsidR="00BB3DA4" w:rsidRPr="008E4ABA">
        <w:rPr>
          <w:rFonts w:ascii="Times New Roman" w:hAnsi="Times New Roman" w:cs="Times New Roman"/>
          <w:sz w:val="24"/>
          <w:szCs w:val="24"/>
        </w:rPr>
        <w:t xml:space="preserve"> &amp; Rubin 2015; Morgan &amp; Winship 2015; Hernan &amp; Robins 2023)</w:t>
      </w:r>
      <w:r w:rsidR="00037819" w:rsidRPr="008E4ABA">
        <w:rPr>
          <w:rFonts w:ascii="Times New Roman" w:eastAsia="Calibri" w:hAnsi="Times New Roman" w:cs="Times New Roman"/>
          <w:color w:val="333333"/>
          <w:sz w:val="24"/>
          <w:szCs w:val="24"/>
        </w:rPr>
        <w:fldChar w:fldCharType="end"/>
      </w:r>
      <w:r w:rsidR="00037819" w:rsidRPr="008E4ABA">
        <w:rPr>
          <w:rFonts w:ascii="Times New Roman" w:eastAsia="Calibri" w:hAnsi="Times New Roman" w:cs="Times New Roman"/>
          <w:color w:val="333333"/>
          <w:sz w:val="24"/>
          <w:szCs w:val="24"/>
        </w:rPr>
        <w:t xml:space="preserve">. </w:t>
      </w:r>
      <w:r w:rsidR="00C3599F" w:rsidRPr="008E4ABA">
        <w:rPr>
          <w:rFonts w:ascii="Times New Roman" w:eastAsia="Calibri" w:hAnsi="Times New Roman" w:cs="Times New Roman"/>
          <w:color w:val="333333"/>
          <w:sz w:val="24"/>
          <w:szCs w:val="24"/>
        </w:rPr>
        <w:t>S</w:t>
      </w:r>
      <w:r w:rsidR="00037819" w:rsidRPr="008E4ABA">
        <w:rPr>
          <w:rFonts w:ascii="Times New Roman" w:eastAsia="Calibri" w:hAnsi="Times New Roman" w:cs="Times New Roman"/>
          <w:color w:val="333333"/>
          <w:sz w:val="24"/>
          <w:szCs w:val="24"/>
        </w:rPr>
        <w:t xml:space="preserve">ome </w:t>
      </w:r>
      <w:r w:rsidR="00C3599F" w:rsidRPr="008E4ABA">
        <w:rPr>
          <w:rFonts w:ascii="Times New Roman" w:eastAsia="Calibri" w:hAnsi="Times New Roman" w:cs="Times New Roman"/>
          <w:color w:val="333333"/>
          <w:sz w:val="24"/>
          <w:szCs w:val="24"/>
        </w:rPr>
        <w:t xml:space="preserve">of these tools were </w:t>
      </w:r>
      <w:r w:rsidR="00037819" w:rsidRPr="008E4ABA">
        <w:rPr>
          <w:rFonts w:ascii="Times New Roman" w:eastAsia="Calibri" w:hAnsi="Times New Roman" w:cs="Times New Roman"/>
          <w:color w:val="333333"/>
          <w:sz w:val="24"/>
          <w:szCs w:val="24"/>
        </w:rPr>
        <w:t>even at the center of the 2022 Nobel prize in Economics</w:t>
      </w:r>
      <w:r w:rsidR="00C3599F" w:rsidRPr="008E4ABA">
        <w:rPr>
          <w:rFonts w:ascii="Times New Roman" w:eastAsia="Calibri" w:hAnsi="Times New Roman" w:cs="Times New Roman"/>
          <w:color w:val="333333"/>
          <w:sz w:val="24"/>
          <w:szCs w:val="24"/>
        </w:rPr>
        <w:t xml:space="preserve">. As ecologists, we have a decades-long tradition of experiments as a gold standard for causal inference </w:t>
      </w:r>
      <w:r w:rsidR="00C3599F" w:rsidRPr="008E4ABA">
        <w:rPr>
          <w:rFonts w:ascii="Times New Roman" w:eastAsia="Calibri" w:hAnsi="Times New Roman" w:cs="Times New Roman"/>
          <w:color w:val="333333"/>
          <w:sz w:val="24"/>
          <w:szCs w:val="24"/>
        </w:rPr>
        <w:fldChar w:fldCharType="begin"/>
      </w:r>
      <w:r w:rsidR="00BB3DA4" w:rsidRPr="008E4ABA">
        <w:rPr>
          <w:rFonts w:ascii="Times New Roman" w:eastAsia="Calibri" w:hAnsi="Times New Roman" w:cs="Times New Roman"/>
          <w:color w:val="333333"/>
          <w:sz w:val="24"/>
          <w:szCs w:val="24"/>
        </w:rPr>
        <w:instrText xml:space="preserve"> ADDIN ZOTERO_ITEM CSL_CITATION {"citationID":"e9OuHdBc","properties":{"formattedCitation":"(Paine 1966; Reichman 1979; Lubchenco 1980; Carpenter {\\i{}et al.} 1985; Power 1990; Benedetti-Cecchi &amp; Cinelli 1997; Underwood {\\i{}et al.} 1997; Silvertown {\\i{}et al.} 2006; Gotelli &amp; Ellison 2012; Kimmel {\\i{}et al.} 2021)","plainCitation":"(Paine 1966; Reichman 1979; Lubchenco 1980; Carpenter et al. 1985; Power 1990; Benedetti-Cecchi &amp; Cinelli 1997; Underwood et al. 1997; Silvertown et al. 2006; Gotelli &amp; Ellison 2012; Kimmel et al. 2021)","noteIndex":0},"citationItems":[{"id":"cb4rRzNj/9FgRka5q","uris":["http://zotero.org/users/1810851/items/7YUA7SXD"],"itemData":{"id":2372,"type":"article-journal","container-title":"American Naturalist","journalAbbreviation":"Am. Nat.","page":"65-75","title":"Food web compexity and species diversity","URL":"file:///C:/Documents%20and%20Settings/Matt%20Bracken.BODEGA/My%20Documents/Matts_pdfs2/paine1966.pdf","volume":"100","author":[{"family":"Paine","given":"Robert T."}],"issued":{"date-parts":[["1966"]]}}},{"id":12860,"uris":["http://zotero.org/users/1810851/items/JMAQBULR"],"itemData":{"id":12860,"type":"article-journal","abstract":"Field experiments were conducted to determine the foraging behaviors of granivorous desert ants and rodents and to ascertain the impact of these foraging efforts on the density and distribution of seeds in the soil. Foraging experiments were performed which involved providing seeds within taxon-specific enclosures in scattered and clumped distribution on the soil surface and 1.5 cm below the surface. These experiments indicated that ants only foraged on the surface, whereas rodents were able to garner seeds from below the ground. Ants foraged @?85% of the experimental seed distributions on the surface and were able to retrieve @?45% of the seeds they detected during any 24-h experimental run. Rodents detected 100% of all distributions and got @?96% of the seeds from all distributions except scattered/belowground, from which they gathered only 75% of the seeds. Three-year experiments using exclosures which excluded either ants, rodents, both taxa, or neither taxon, indicated that either taxon alone, or both taxon together, have a severe impact on the density of seeds in the soil. When neither is present, seed densities remain high. Furthermore, any combination of granivores greatly reduces the number of samples with either high numbers of seeds or high biomass of seeds, although the ants tend to leave a greater number of large clumps of seeds than the rodents. Clumping indices are also extremely high in the absence of granivores. In opposition to the apparently detrimental effect of seed use by the granivores, surface seed-caching by rodents appears to enhance seed germination.","container-title":"Ecology","DOI":"10.2307/1936954","ISSN":"0012-9658","issue":"6","note":"publisher: Ecological Society of America","page":"1086-1092","source":"JSTOR","title":"Desert Granivore Foraging and Its Impact on Seed Densities and Distributions","URL":"https://www.jstor.org/stable/1936954","volume":"60","author":[{"family":"Reichman","given":"O. J."}],"accessed":{"date-parts":[["2023",5,18]]},"issued":{"date-parts":[["1979"]]}}},{"id":6127,"uris":["http://zotero.org/users/1810851/items/55UJJP85"],"itemData":{"id":6127,"type":"article-journal","abstract":"Zonation patterns of plants, including marine algae, have commonly been attributed solely and directly to physical factors. Experimental investigations of the factors affecting zonation of macroscopic, benthic algae in the New England rocky intertidal region demonstrated that biological factors set the lower limits of these plants. The mid zone at all but very exposed sites is usually dominated by brown fucoid algae. These plants are virtually absent in the low zone, which is dominated by the red alga Chondrus crispus (Irish moss). Total removal of Chondrus (including the prostrate holdfast) results in establishment of Fucus vesiculosus or F. distichus ssp. edendatus in the low zone. Fucus grows faster in the low than in the mid zone, appears healthy, and reproduces. Thus competition from Chondrus sets the lower limit of Fucus, not changes in light intensity or immersion time, per se, as previously assumed. If herbivores (primarily the perinwinkle snail Littorina littorea) are absent where Chondrus is removed, Fucus can settle very densely and occupy 100% of the space. If herbivores are present, Fucus colonizes, but less abundantly. Thus competition is the primary determinant of the zonation pattern (affecting presence or absense) and herbivory is of secondary importance (affecting abundance). Other experimental evidence suggests that the upper limit of Chondrus is determined by desiccation. The lower limit of Chondrus has not been investigated except where a sharp lower limit exists at the low intertidal—shallow subtidal interface. Experiments demonstrate that this is due to the grazing by sea urchins (Stronglyocentrotus droebachiensis) where they are locally abundant. Normally, Chondrus extends well into the subtidal region. These results parallel experimental studies of animal zonation in rocky intertidal regions in which biotic factors also set lower bathymetric limits. It is suggested that biogeographic ranges of some species may be similarly affected by biotic factors.","container-title":"Ecology","DOI":"10.2307/1935192","ISSN":"1939-9170","issue":"2","language":"en","note":"_eprint: https://onlinelibrary.wiley.com/doi/pdf/10.2307/1935192","page":"333-344","source":"Wiley Online Library","title":"Algal Zonation in the New England Rocky Intertidal Community: An Experimental Analysis","title-short":"Algal Zonation in the New England Rocky Intertidal Community","URL":"https://onlinelibrary.wiley.com/doi/abs/10.2307/1935192","volume":"61","author":[{"family":"Lubchenco","given":"Jane"}],"accessed":{"date-parts":[["2022",2,13]]},"issued":{"date-parts":[["1980"]]}}},{"id":12853,"uris":["http://zotero.org/users/1810851/items/WEKIGUVP"],"itemData":{"id":12853,"type":"article-journal","container-title":"BioScience","DOI":"10.2307/1309989","ISSN":"0006-3568","issue":"10","note":"publisher: [American Institute of Biological Sciences, Oxford University Press]","page":"634-639","source":"JSTOR","title":"Cascading Trophic Interactions and Lake Productivity","URL":"https://www.jstor.org/stable/1309989","volume":"35","author":[{"family":"Carpenter","given":"Stephen R."},{"family":"Kitchell","given":"James F."},{"family":"Hodgson","given":"James R."}],"accessed":{"date-parts":[["2023",5,18]]},"issued":{"date-parts":[["1985"]]}}},{"id":12852,"uris":["http://zotero.org/users/1810851/items/DZMM3TI4"],"itemData":{"id":12852,"type":"article-journal","abstract":"Experimental manipulations of fish in a Northern California river during summer base flow reveal that they have large effects on predators, herbivores, and plants in river food webs. California roach and juvenile steelhead consume predatory insects and fish fry, which feed on algivorous chironomid larvae. In the presence of fish, filamentous green algae are reduced to low, prostrate webs, infested with chironomids. When the absence of large fish releases smaller predators that suppress chironomids, algal biomass is higher, and tall upright algal turfs become covered with diatoms and cyanobacteria. These manipulations provide evidence that the Hairston, Smith, Slobodkin–Fretwell theory of trophic control, which predicts that plants will be alternately limited by resources or herbivores in food webs with odd and even numbers of trophic levels, has application to river communitics.","container-title":"Science","DOI":"10.1126/science.250.4982.811","issue":"4982","note":"publisher: American Association for the Advancement of Science","page":"811-814","source":"science.org (Atypon)","title":"Effects of Fish in River Food Webs","URL":"https://www.science.org/doi/10.1126/science.250.4982.811","volume":"250","author":[{"family":"Power","given":"Mary E."}],"accessed":{"date-parts":[["2023",5,18]]},"issued":{"date-parts":[["1990",11,9]]}}},{"id":12385,"uris":["http://zotero.org/users/1810851/items/LMCTBGHM"],"itemData":{"id":12385,"type":"book","ISBN":"0-521-55696-1","publisher":"Cambridge university press","title":"Experiments in ecology: their logical design and interpretation using analysis of variance","author":[{"family":"Underwood","given":"Antony James"},{"family":"Underwood","given":"Arthur Louis"},{"family":"Underwood","given":"A. J."},{"family":"Wnderwood","given":"A. J."}],"issued":{"date-parts":[["1997"]]}}},{"id":12865,"uris":["http://zotero.org/users/1810851/items/654ACPTD"],"itemData":{"id":12865,"type":"article-journal","abstract":"This study addresses questions about the problem of artifacts in field experiments on plant—animal interactions on rocky shores. In a previous study we suggested that grazing by limpets on filamentous algae facilitated the establishment of the red alga Rissoella verruculosa at mid-shore levels on the rocky coast south of Livorno (Italy). This model predicted similar patterns of recovery of Rissoella in plots exposed to limpets and in plots where both limpets and filamentous algae were removed. Here we explore this prediction through a 2-way factorial experiment in which limpets and filamentous algae were manipulated by means of barriers of epoxy-putty painted with copper paint and manual removal, respectively. The experimental results did not support this prediction as the brown crust Ralfsia verrucosa, rather than Rissoella, dominated in plots were both herbivores and the filamentous algae had been removed. These results, however, appeared confounded by artifacts due to the experimental procedure. The effects of barriers were tested by comparing patterns of recovery of species in plots surrounded by frames of epoxy-putty painted with discontinuous bands of copper paint, against control plots. This experiment revealed a significant positive effect of barriers on Ralfsia and a trend toward a negative effect on Rissoella. An additional experiment indicated that overgrowth by Ralfsia significantly reduced the expansion of the encrusting base of Rissoella. Overall, these patterns suggested the occurrence of indirect effects of artifacts: barriers, by increasing the abundance of Ralfsia indirectly prevented the establishment of Rissoella in plots where both limpets and the filamentous algae were removed. This study offers an example of how artifacts propagating through indirect pathways may further confound the results of field experiments.","container-title":"Journal of Experimental Marine Biology and Ecology","DOI":"10.1016/S0022-0981(96)02686-X","ISSN":"0022-0981","issue":"1","journalAbbreviation":"Journal of Experimental Marine Biology and Ecology","language":"en","page":"171-184","source":"ScienceDirect","title":"Confounding in field experiments: direct and indirect effects of artifacts due to the manipulation of limpets and macroalgae","title-short":"Confounding in field experiments","URL":"https://www.sciencedirect.com/science/article/pii/S002209819602686X","volume":"209","author":[{"family":"Benedetti-Cecchi","given":"Lisandro"},{"family":"Cinelli","given":"Francesco"}],"accessed":{"date-parts":[["2023",5,18]]},"issued":{"date-parts":[["1997",2,3]]}}},{"id":12855,"uris":["http://zotero.org/users/1810851/items/8RU6X7FY"],"itemData":{"id":12855,"type":"article-journal","abstract":"1 The Park Grass Experiment, begun in 1856, is the oldest ecological experiment in existence. Its value to science has changed and grown since it was founded to answer agricultural questions. In recent times the experiment has shown inter alia how: plant species richness, biomass and pH are related; community composition responds to climatic perturbation and nutrient additions; soil is acidified and corrected by liming. It also provided one of the first demonstrations of the evolution of adaptation at a very local scale and contains a putative case of the evolution of reproductive isolation by reinforcement. The application of molecular genetic markers to archived plant material promises to reveal a whole new chapter of genetic detail about the long-term dynamics of plant populations. 2 Over the range of values observed at Park Grass, biomass (productivity) has a negative effect upon species richness. Any positive effect of species richness on productivity could only be weak by comparison. The experiment provides support for both the competitive exclusion and pool size hypotheses for determination of species density. 3 Instantaneous comparisons of species richness between plots do not accurately reflect temporal rates of loss which may be multiplicative rather than additive. This suggests that comparisons among sites, nutrient inputs, especially N treatments, or soil acidity may in general underestimate the threat posed to plant species diversity by long-term changes in plant nutrient availability, both enrichment and depletion. 4 Differences between plots at the community level are maintained despite a flow of propagules between plots. There is no strong evidence for a spatial mass effect. 5 Guild (grass/legume/other) compositions of plant communities have equilibrated, but the species composition within guilds is more dynamic and continues to change over time, suggesting that species and guild abundances are independently regulated. 6 At least some members of all the major trophic levels, including predators (spiders), herbivores (leafhoppers) and detritivores (springtails) are treatment-specific in their distributions. 7 Plant populations on Park Grass are subdivided by treatments which, to some degree, have led to plots becoming genetically isolated from one another and decoupled demographically. This subdivision has created a metapopulation structure in each species, characterized by species-specific rates of local colonization and extinction. 8 Inverse clines in flowering time occur in the grass Anthoxanthum odoratum across some plot boundaries. These suggest that reproductive isolation between plots has been reinforced by natural selection. 9 Drift as well as selection may have taken place in A. odoratum, especially on plots where effective population size is restricted by population bottlenecks caused by drought. 10 Park Grass illustrates how long-term experiments grow in value with time and how they may be used to investigate scientific questions that were inconceivable at their inception. This is as likely to be true of the future of Park Grass as it has proved to be of its past.","container-title":"Journal of Ecology","DOI":"10.1111/j.1365-2745.2006.01145.x","ISSN":"1365-2745","issue":"4","language":"en","note":"_eprint: https://onlinelibrary.wiley.com/doi/pdf/10.1111/j.1365-2745.2006.01145.x","page":"801-814","source":"Wiley Online Library","title":"The Park Grass Experiment 1856–2006: its contribution to ecology","title-short":"The Park Grass Experiment 1856–2006","URL":"https://onlinelibrary.wiley.com/doi/abs/10.1111/j.1365-2745.2006.01145.x","volume":"94","author":[{"family":"Silvertown","given":"Jonathan"},{"family":"Poulton","given":"Paul"},{"family":"Johnston","given":"Edward"},{"family":"Edwards","given":"Grant"},{"family":"Heard","given":"Matthew"},{"family":"Biss","given":"Pamela M."}],"accessed":{"date-parts":[["2023",5,18]]},"issued":{"date-parts":[["2006"]]}}},{"id":12863,"uris":["http://zotero.org/users/1810851/items/6D4GMBPG"],"itemData":{"id":12863,"type":"book","abstract":"A Primer of Ecological Statistics, Second Edition, explains fundamental material in probability theory, experimental design, and parameter estimation for ecologists and environmental scientists. The book emphasizes a general introduction to probability theory and provides a detailed discussion of specific designs and analyses that are typically encountered in ecology and environmental science. Appropriate for use as either a stand-alone or supplementary text for upper-division undergraduate or graduate courses in ecological and environmental statistics, ecology, environmental science, environmental studies, or experimental design, the Primer also serves as a resource for environmental professionals who need to use and interpret statistics daily but have little or no formal training in the subject.The book is divided into four parts. Part I discusses the fundamentals of probability and statistical thinking. It introduces the logic and language of probability (Chapter 1), explains common statistical distributions used in ecology (Chapter 2) and important measures of central tendency and spread (Chapter 3), explains P-values, hypothesis testing, and statistical errors (Chapter 4), and introduces frequentist, Bayesian, and Monte Carlo methods of analysis (Chapter 5).Part II discusses how to successfully design and execute field experiments and sampling studies. Topics include design strategies (Chapter 6), a \"bestiary\" of experimental designs (Chapter 7), and transformations and data management (Chapter 8).Part III discusses specific analyses, and covers the material that is the main core of most statistics texts. Topics include regression (Chapter 9), analysis of variance (Chapter 10), categorical data analysis (Chapter 11), and multivariate analysis (Chapter 12).Part IV--new to this edition--discusses two central topics in estimating important ecological metrics. Topics include quantification of biological diversity (Chapter 13) and estimating occupancy, detection probability, and population sizes from marked and unmarked populations (Chapter 14).The book includes a comprehensive glossary, a mathematical appendix on matrix algebra, and extensively annotated tables and figures. Footnotes introduce advanced and ancillary material: some are purely historical, others cover mathematical/statistical proofs or details, and still others address current topics in the ecological literature.For StudentsData files and code used for some of the examples are available on the companion website.For InstructorsInstructor's Resource LibraryThis resource includes all figures (line-art illustrations and photographs) and tables from the textbook, provided as both high- and low-resolution JPEGs. All have been formatted and optimized for excellent projection quality. Also included are ready-to-use PowerPoint slides of all figures and tables. \n             Previous publication dates\n             May 2004\n              \n            ,  \n             A Primer of Ecological Statistics, Second Edition, explains fundamental material in probability theory, experimental design, and parameter estimation for ecologists and environmental scientists. The book emphasizes a general introduction to probability theory and provides a detailed discussion of specific designs and analyses that are typically encountered in ecology and environmental science. Appropriate for use as either a stand-alone or supplementary text for upper-division undergraduate or graduate courses in ecological and environmental statistics, ecology, environmental science, environmental studies, or experimental design, the Primer also serves as a resource for environmental professionals who need to use and interpret statistics daily but have little or no formal training in the subject.The book is divided into four parts. Part I discusses the fundamentals of probability and statistical thinking. It introduces the logic and language of probability (Chapter 1), explains common statistical distributions used in ecology (Chapter 2) and important measures of central tendency and spread (Chapter 3), explains P-values, hypothesis testing, and statistical errors (Chapter 4), and introduces frequentist, Bayesian, and Monte Carlo methods of analysis (Chapter 5).Part II discusses how to successfully design and execute field experiments and sampling studies. Topics include design strategies (Chapter 6), a \"bestiary\" of experimental designs (Chapter 7), and transformations and data management (Chapter 8).Part III discusses specific analyses, and covers the material that is the main core of most statistics texts. Topics include regression (Chapter 9), analysis of variance (Chapter 10), categorical data analysis (Chapter 11), and multivariate analysis (Chapter 12).Part IV--new to this edition--discusses two central topics in estimating important ecological metrics. Topics include quantification of biological diversity (Chapter 13) and estimating occupancy, detection probability, and population sizes from marked and unmarked populations (Chapter 14).The book includes a comprehensive glossary, a mathematical appendix on matrix algebra, and extensively annotated tables and figures. Footnotes introduce advanced and ancillary material: some are purely historical, others cover mathematical/statistical proofs or details, and still others address current topics in the ecological literature.For StudentsData files and code used for some of the examples are available on the companion website.For InstructorsInstructor's Resource LibraryThis resource includes all figures (line-art illustrations and photographs) and tables from the textbook, provided as both high- and low-resolution JPEGs. All have been formatted and optimized for excellent projection quality. Also included are ready-to-use PowerPoint slides of all figures and tables. \n             Previous publication dates\n             May 2004","edition":"Second Edition","event-place":"Oxford, New York","ISBN":"978-1-60535-064-6","number-of-pages":"640","publisher":"Oxford University Press","publisher-place":"Oxford, New York","source":"Oxford University Press","title":"A Primer of Ecological Statistics","author":[{"family":"Gotelli","given":"Nicholas J."},{"family":"Ellison","given":"Aaron M."}],"issued":{"date-parts":[["2012",11,15]]}}},{"id":12347,"uris":["http://zotero.org/users/1810851/items/L8UTDNLK"],"itemData":{"id":12347,"type":"article-journal","abstract":"Causal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J."}],"accessed":{"date-parts":[["2022",4,20]]},"issued":{"date-parts":[["2021",12,1]]}}}],"schema":"https://github.com/citation-style-language/schema/raw/master/csl-citation.json"} </w:instrText>
      </w:r>
      <w:r w:rsidR="00C3599F" w:rsidRPr="008E4ABA">
        <w:rPr>
          <w:rFonts w:ascii="Times New Roman" w:eastAsia="Calibri" w:hAnsi="Times New Roman" w:cs="Times New Roman"/>
          <w:color w:val="333333"/>
          <w:sz w:val="24"/>
          <w:szCs w:val="24"/>
        </w:rPr>
        <w:fldChar w:fldCharType="separate"/>
      </w:r>
      <w:r w:rsidR="00BB3DA4" w:rsidRPr="008E4ABA">
        <w:rPr>
          <w:rFonts w:ascii="Times New Roman" w:hAnsi="Times New Roman" w:cs="Times New Roman"/>
          <w:color w:val="000000"/>
          <w:sz w:val="24"/>
          <w:szCs w:val="24"/>
        </w:rPr>
        <w:t xml:space="preserve">(Paine 1966; Reichman 1979; Lubchenco 1980; Carpenter </w:t>
      </w:r>
      <w:r w:rsidR="00BB3DA4" w:rsidRPr="008E4ABA">
        <w:rPr>
          <w:rFonts w:ascii="Times New Roman" w:hAnsi="Times New Roman" w:cs="Times New Roman"/>
          <w:i/>
          <w:iCs/>
          <w:color w:val="000000"/>
          <w:sz w:val="24"/>
          <w:szCs w:val="24"/>
        </w:rPr>
        <w:t>et al.</w:t>
      </w:r>
      <w:r w:rsidR="00BB3DA4" w:rsidRPr="008E4ABA">
        <w:rPr>
          <w:rFonts w:ascii="Times New Roman" w:hAnsi="Times New Roman" w:cs="Times New Roman"/>
          <w:color w:val="000000"/>
          <w:sz w:val="24"/>
          <w:szCs w:val="24"/>
        </w:rPr>
        <w:t xml:space="preserve"> 1985; Power 1990; Benedetti-Cecchi &amp; Cinelli 1997; </w:t>
      </w:r>
      <w:r w:rsidR="00BB3DA4" w:rsidRPr="008E4ABA">
        <w:rPr>
          <w:rFonts w:ascii="Times New Roman" w:hAnsi="Times New Roman" w:cs="Times New Roman"/>
          <w:color w:val="000000"/>
          <w:sz w:val="24"/>
          <w:szCs w:val="24"/>
        </w:rPr>
        <w:lastRenderedPageBreak/>
        <w:t xml:space="preserve">Underwood </w:t>
      </w:r>
      <w:r w:rsidR="00BB3DA4" w:rsidRPr="008E4ABA">
        <w:rPr>
          <w:rFonts w:ascii="Times New Roman" w:hAnsi="Times New Roman" w:cs="Times New Roman"/>
          <w:i/>
          <w:iCs/>
          <w:color w:val="000000"/>
          <w:sz w:val="24"/>
          <w:szCs w:val="24"/>
        </w:rPr>
        <w:t>et al.</w:t>
      </w:r>
      <w:r w:rsidR="00BB3DA4" w:rsidRPr="008E4ABA">
        <w:rPr>
          <w:rFonts w:ascii="Times New Roman" w:hAnsi="Times New Roman" w:cs="Times New Roman"/>
          <w:color w:val="000000"/>
          <w:sz w:val="24"/>
          <w:szCs w:val="24"/>
        </w:rPr>
        <w:t xml:space="preserve"> 1997; Silvertown </w:t>
      </w:r>
      <w:r w:rsidR="00BB3DA4" w:rsidRPr="008E4ABA">
        <w:rPr>
          <w:rFonts w:ascii="Times New Roman" w:hAnsi="Times New Roman" w:cs="Times New Roman"/>
          <w:i/>
          <w:iCs/>
          <w:color w:val="000000"/>
          <w:sz w:val="24"/>
          <w:szCs w:val="24"/>
        </w:rPr>
        <w:t>et al.</w:t>
      </w:r>
      <w:r w:rsidR="00BB3DA4" w:rsidRPr="008E4ABA">
        <w:rPr>
          <w:rFonts w:ascii="Times New Roman" w:hAnsi="Times New Roman" w:cs="Times New Roman"/>
          <w:color w:val="000000"/>
          <w:sz w:val="24"/>
          <w:szCs w:val="24"/>
        </w:rPr>
        <w:t xml:space="preserve"> 2006; </w:t>
      </w:r>
      <w:proofErr w:type="spellStart"/>
      <w:r w:rsidR="00BB3DA4" w:rsidRPr="008E4ABA">
        <w:rPr>
          <w:rFonts w:ascii="Times New Roman" w:hAnsi="Times New Roman" w:cs="Times New Roman"/>
          <w:color w:val="000000"/>
          <w:sz w:val="24"/>
          <w:szCs w:val="24"/>
        </w:rPr>
        <w:t>Gotelli</w:t>
      </w:r>
      <w:proofErr w:type="spellEnd"/>
      <w:r w:rsidR="00BB3DA4" w:rsidRPr="008E4ABA">
        <w:rPr>
          <w:rFonts w:ascii="Times New Roman" w:hAnsi="Times New Roman" w:cs="Times New Roman"/>
          <w:color w:val="000000"/>
          <w:sz w:val="24"/>
          <w:szCs w:val="24"/>
        </w:rPr>
        <w:t xml:space="preserve"> &amp; Ellison 2012; Kimmel </w:t>
      </w:r>
      <w:r w:rsidR="00BB3DA4" w:rsidRPr="008E4ABA">
        <w:rPr>
          <w:rFonts w:ascii="Times New Roman" w:hAnsi="Times New Roman" w:cs="Times New Roman"/>
          <w:i/>
          <w:iCs/>
          <w:color w:val="000000"/>
          <w:sz w:val="24"/>
          <w:szCs w:val="24"/>
        </w:rPr>
        <w:t>et al.</w:t>
      </w:r>
      <w:r w:rsidR="00BB3DA4" w:rsidRPr="008E4ABA">
        <w:rPr>
          <w:rFonts w:ascii="Times New Roman" w:hAnsi="Times New Roman" w:cs="Times New Roman"/>
          <w:color w:val="000000"/>
          <w:sz w:val="24"/>
          <w:szCs w:val="24"/>
        </w:rPr>
        <w:t xml:space="preserve"> 2021)</w:t>
      </w:r>
      <w:r w:rsidR="00C3599F" w:rsidRPr="008E4ABA">
        <w:rPr>
          <w:rFonts w:ascii="Times New Roman" w:eastAsia="Calibri" w:hAnsi="Times New Roman" w:cs="Times New Roman"/>
          <w:color w:val="333333"/>
          <w:sz w:val="24"/>
          <w:szCs w:val="24"/>
        </w:rPr>
        <w:fldChar w:fldCharType="end"/>
      </w:r>
      <w:r w:rsidR="00C3599F" w:rsidRPr="008E4ABA">
        <w:rPr>
          <w:rFonts w:ascii="Times New Roman" w:eastAsia="Calibri" w:hAnsi="Times New Roman" w:cs="Times New Roman"/>
          <w:color w:val="333333"/>
          <w:sz w:val="24"/>
          <w:szCs w:val="24"/>
        </w:rPr>
        <w:t>.</w:t>
      </w:r>
      <w:r w:rsidR="00037819" w:rsidRPr="008E4ABA">
        <w:rPr>
          <w:rFonts w:ascii="Times New Roman" w:eastAsia="Calibri" w:hAnsi="Times New Roman" w:cs="Times New Roman"/>
          <w:color w:val="333333"/>
          <w:sz w:val="24"/>
          <w:szCs w:val="24"/>
        </w:rPr>
        <w:t xml:space="preserve"> </w:t>
      </w:r>
      <w:r w:rsidR="00C3599F" w:rsidRPr="008E4ABA">
        <w:rPr>
          <w:rFonts w:ascii="Times New Roman" w:eastAsia="Calibri" w:hAnsi="Times New Roman" w:cs="Times New Roman"/>
          <w:color w:val="333333"/>
          <w:sz w:val="24"/>
          <w:szCs w:val="24"/>
        </w:rPr>
        <w:t>This reliance on the primacy of experiments has meant that the tools of other disciplines</w:t>
      </w:r>
      <w:r w:rsidR="00037819" w:rsidRPr="008E4ABA">
        <w:rPr>
          <w:rFonts w:ascii="Times New Roman" w:eastAsia="Calibri" w:hAnsi="Times New Roman" w:cs="Times New Roman"/>
          <w:color w:val="333333"/>
          <w:sz w:val="24"/>
          <w:szCs w:val="24"/>
        </w:rPr>
        <w:t xml:space="preserve"> have been largely absent from the ecologist’s toolbox </w:t>
      </w:r>
      <w:r w:rsidR="00037819" w:rsidRPr="008E4ABA">
        <w:rPr>
          <w:rFonts w:ascii="Times New Roman" w:hAnsi="Times New Roman" w:cs="Times New Roman"/>
          <w:sz w:val="24"/>
          <w:szCs w:val="24"/>
        </w:rPr>
        <w:fldChar w:fldCharType="begin"/>
      </w:r>
      <w:r w:rsidR="0072028C" w:rsidRPr="008E4ABA">
        <w:rPr>
          <w:rFonts w:ascii="Times New Roman" w:hAnsi="Times New Roman" w:cs="Times New Roman"/>
          <w:sz w:val="24"/>
          <w:szCs w:val="24"/>
        </w:rPr>
        <w:instrText xml:space="preserve"> ADDIN ZOTERO_ITEM CSL_CITATION {"citationID":"pCn9tLc2","properties":{"formattedCitation":"(but see Butsic et al. 2017, Rinella et al. 2020 and others  on OVB and instrumental variables)","plainCitation":"(but see Butsic et al. 2017, Rinella et al. 2020 and others  on OVB and instrumental variables)","dontUpdate":true,"noteIndex":0},"citationItems":[{"id":12354,"uris":["http://zotero.org/users/1810851/items/X7JJREPF"],"itemData":{"id":12354,"type":"article-journal","abstract":"Many systems and processes in ecology cannot be experimentally controlled, either because the temporal and spatial scales are too broad, or because it would be unethical. Examples include large wildfires, alternative conservation strategies, removal of top predators, or the introduction of invasive species. Unfortunately, many of these phenomena also do not occur randomly in time or space, and this can lead to different biases (selection bias, unobserved variable bias) in statistical analyses. Economics has evolved largely without experiments, and developed statistical approaches to study “quasi-experiments”, i.e., situations were changes in time or space reveal relationships even in the absence of a controlled experiment. The goal of our paper was to compare and evaluate four quasi-experimental statistical approaches commonly used in economics, (1) matching, (2) regression discontinuity design, (3) difference-in-differences models, and (4) instrumental variables, in terms of their relevance for ecological research. We contrast the strengths and weaknesses of each approach and provide a detailed tutorial to demonstrate these approaches. We suggest that quasi-experimental methods offer great potential for investigating many phenomena and processes in ecological and coupled human-natural systems. Furthermore, quasi-experimental methods are common in environmental policy research and policy recommendations by ecologists may be more valuable when based on these methods.","container-title":"Basic and Applied Ecology","DOI":"10.1016/j.baae.2017.01.005","ISSN":"1439-1791","journalAbbreviation":"Basic and Applied Ecology","language":"en","page":"1-10","source":"ScienceDirect","title":"Quasi-experimental methods enable stronger inferences from observational data in ecology","URL":"https://www.sciencedirect.com/science/article/pii/S1439179116301323","volume":"19","author":[{"family":"Butsic","given":"Van"},{"family":"Lewis","given":"David J."},{"family":"Radeloff","given":"Volker C."},{"family":"Baumann","given":"Matthias"},{"family":"Kuemmerle","given":"Tobias"}],"accessed":{"date-parts":[["2022",4,20]]},"issued":{"date-parts":[["2017",3,1]]}},"label":"page","prefix":"but see"},{"id":12342,"uris":["http://zotero.org/users/1810851/items/M23DEV7L"],"itemData":{"id":12342,"type":"article-journal","abstract":"Models of plant–plant interactions underpin our understanding of species coexistence, invasive plant impacts, and plant community responses to climate change. In recent studies, models of competitive interactions failed predictive tests, thereby casting doubt on results of many past studies. We believe these model failures owe at least partly to heterogeneity in unmodeled factors (e.g., nutrients, soil pathogens) that affect both target plants and neighboring competitors. Such heterogeneity is ubiquitous, and models that do not account for it will suffer omitted variable bias. We used instrumental variables analysis to test for and correct omitted variable bias in studies that followed common protocols for measuring plant competition. In an observational study, omitted variables caused competition to seem like mutualism. In a quasi-experiment that partially controlled competitor abundances with seeding, omitted variables caused competition to seem about 35% weaker than it really was, even though the experiment occurred in an abandoned agricultural field where environmental heterogeneity was expected to be relatively low. Despite decades of research, consistently accurate estimates of competitive interactions remain elusive. The most foolproof way around this problem is true experiments that avoid omitted variable bias by completely controlling competitor abundances, but such experiments are rare.","container-title":"Ecology","DOI":"10.1002/ecy.3020","ISSN":"1939-9170","issue":"6","language":"en","note":"_eprint: https://onlinelibrary.wiley.com/doi/pdf/10.1002/ecy.3020","page":"e03020","source":"Wiley Online Library","title":"Omitted variable bias in studies of plant interactions","URL":"https://onlinelibrary.wiley.com/doi/abs/10.1002/ecy.3020","volume":"101","author":[{"family":"Rinella","given":"Matthew J."},{"family":"Strong","given":"Dustin J."},{"family":"Vermeire","given":"Lance T."}],"accessed":{"date-parts":[["2022",4,20]]},"issued":{"date-parts":[["2020"]]}},"label":"page","suffix":"and others  on OVB and instrumental variables"}],"schema":"https://github.com/citation-style-language/schema/raw/master/csl-citation.json"} </w:instrText>
      </w:r>
      <w:r w:rsidR="00037819" w:rsidRPr="008E4ABA">
        <w:rPr>
          <w:rFonts w:ascii="Times New Roman" w:hAnsi="Times New Roman" w:cs="Times New Roman"/>
          <w:sz w:val="24"/>
          <w:szCs w:val="24"/>
        </w:rPr>
        <w:fldChar w:fldCharType="separate"/>
      </w:r>
      <w:r w:rsidR="00F87D56" w:rsidRPr="008E4ABA">
        <w:rPr>
          <w:rFonts w:ascii="Times New Roman" w:hAnsi="Times New Roman" w:cs="Times New Roman"/>
          <w:sz w:val="24"/>
          <w:szCs w:val="24"/>
        </w:rPr>
        <w:t xml:space="preserve">(but see </w:t>
      </w:r>
      <w:proofErr w:type="spellStart"/>
      <w:r w:rsidR="00F87D56" w:rsidRPr="008E4ABA">
        <w:rPr>
          <w:rFonts w:ascii="Times New Roman" w:hAnsi="Times New Roman" w:cs="Times New Roman"/>
          <w:sz w:val="24"/>
          <w:szCs w:val="24"/>
        </w:rPr>
        <w:t>Butsic</w:t>
      </w:r>
      <w:proofErr w:type="spellEnd"/>
      <w:r w:rsidR="00F87D56" w:rsidRPr="008E4ABA">
        <w:rPr>
          <w:rFonts w:ascii="Times New Roman" w:hAnsi="Times New Roman" w:cs="Times New Roman"/>
          <w:sz w:val="24"/>
          <w:szCs w:val="24"/>
        </w:rPr>
        <w:t xml:space="preserve"> et al. 2017, Rinella et al. 2020 and others on OVB and instrumental variables)</w:t>
      </w:r>
      <w:r w:rsidR="00037819" w:rsidRPr="008E4ABA">
        <w:rPr>
          <w:rFonts w:ascii="Times New Roman" w:eastAsia="Calibri" w:hAnsi="Times New Roman" w:cs="Times New Roman"/>
          <w:color w:val="333333"/>
          <w:sz w:val="24"/>
          <w:szCs w:val="24"/>
        </w:rPr>
        <w:fldChar w:fldCharType="end"/>
      </w:r>
      <w:r w:rsidR="00037819" w:rsidRPr="008E4ABA">
        <w:rPr>
          <w:rFonts w:ascii="Times New Roman" w:eastAsia="Calibri" w:hAnsi="Times New Roman" w:cs="Times New Roman"/>
          <w:color w:val="333333"/>
          <w:sz w:val="24"/>
          <w:szCs w:val="24"/>
        </w:rPr>
        <w:t xml:space="preserve">. </w:t>
      </w:r>
    </w:p>
    <w:p w14:paraId="2CADAA14" w14:textId="77777777" w:rsidR="00766C2E" w:rsidRPr="008E4ABA" w:rsidRDefault="00766C2E">
      <w:pPr>
        <w:rPr>
          <w:rFonts w:ascii="Times New Roman" w:eastAsia="Calibri" w:hAnsi="Times New Roman" w:cs="Times New Roman"/>
          <w:color w:val="333333"/>
          <w:sz w:val="24"/>
          <w:szCs w:val="24"/>
        </w:rPr>
      </w:pPr>
    </w:p>
    <w:p w14:paraId="1D627E56" w14:textId="0179C540" w:rsidR="00766C2E" w:rsidRDefault="00037819" w:rsidP="00F87D56">
      <w:pPr>
        <w:rPr>
          <w:rFonts w:ascii="Times New Roman" w:eastAsia="Calibri" w:hAnsi="Times New Roman" w:cs="Times New Roman"/>
          <w:color w:val="333333"/>
          <w:sz w:val="24"/>
          <w:szCs w:val="24"/>
        </w:rPr>
      </w:pPr>
      <w:r w:rsidRPr="008E4ABA">
        <w:rPr>
          <w:rFonts w:ascii="Times New Roman" w:eastAsia="Calibri" w:hAnsi="Times New Roman" w:cs="Times New Roman"/>
          <w:color w:val="333333"/>
          <w:sz w:val="24"/>
          <w:szCs w:val="24"/>
        </w:rPr>
        <w:t>Here, we aim to provide a guide to readily</w:t>
      </w:r>
      <w:r w:rsidR="00B108F5" w:rsidRPr="008E4ABA">
        <w:rPr>
          <w:rFonts w:ascii="Times New Roman" w:eastAsia="Calibri" w:hAnsi="Times New Roman" w:cs="Times New Roman"/>
          <w:color w:val="333333"/>
          <w:sz w:val="24"/>
          <w:szCs w:val="24"/>
        </w:rPr>
        <w:t xml:space="preserve"> </w:t>
      </w:r>
      <w:r w:rsidRPr="008E4ABA">
        <w:rPr>
          <w:rFonts w:ascii="Times New Roman" w:eastAsia="Calibri" w:hAnsi="Times New Roman" w:cs="Times New Roman"/>
          <w:color w:val="333333"/>
          <w:sz w:val="24"/>
          <w:szCs w:val="24"/>
        </w:rPr>
        <w:t xml:space="preserve">available ways to cope with </w:t>
      </w:r>
      <w:r w:rsidR="0069499F" w:rsidRPr="008E4ABA">
        <w:rPr>
          <w:rFonts w:ascii="Times New Roman" w:eastAsia="Calibri" w:hAnsi="Times New Roman" w:cs="Times New Roman"/>
          <w:color w:val="333333"/>
          <w:sz w:val="24"/>
          <w:szCs w:val="24"/>
        </w:rPr>
        <w:t>O</w:t>
      </w:r>
      <w:r w:rsidRPr="008E4ABA">
        <w:rPr>
          <w:rFonts w:ascii="Times New Roman" w:eastAsia="Calibri" w:hAnsi="Times New Roman" w:cs="Times New Roman"/>
          <w:color w:val="333333"/>
          <w:sz w:val="24"/>
          <w:szCs w:val="24"/>
        </w:rPr>
        <w:t xml:space="preserve">mitted </w:t>
      </w:r>
      <w:r w:rsidR="0069499F" w:rsidRPr="008E4ABA">
        <w:rPr>
          <w:rFonts w:ascii="Times New Roman" w:eastAsia="Calibri" w:hAnsi="Times New Roman" w:cs="Times New Roman"/>
          <w:color w:val="333333"/>
          <w:sz w:val="24"/>
          <w:szCs w:val="24"/>
        </w:rPr>
        <w:t xml:space="preserve">Variable Bias </w:t>
      </w:r>
      <w:r w:rsidR="00732DC2" w:rsidRPr="008E4ABA">
        <w:rPr>
          <w:rFonts w:ascii="Times New Roman" w:eastAsia="Calibri" w:hAnsi="Times New Roman" w:cs="Times New Roman"/>
          <w:color w:val="333333"/>
          <w:sz w:val="24"/>
          <w:szCs w:val="24"/>
        </w:rPr>
        <w:t xml:space="preserve">(OVB) </w:t>
      </w:r>
      <w:r w:rsidRPr="008E4ABA">
        <w:rPr>
          <w:rFonts w:ascii="Times New Roman" w:eastAsia="Calibri" w:hAnsi="Times New Roman" w:cs="Times New Roman"/>
          <w:color w:val="333333"/>
          <w:sz w:val="24"/>
          <w:szCs w:val="24"/>
        </w:rPr>
        <w:t xml:space="preserve">for Ecologists. We begin by briefly describing the status quo for how ecologists </w:t>
      </w:r>
      <w:r w:rsidR="00B73FE5" w:rsidRPr="008E4ABA">
        <w:rPr>
          <w:rFonts w:ascii="Times New Roman" w:eastAsia="Calibri" w:hAnsi="Times New Roman" w:cs="Times New Roman"/>
          <w:color w:val="333333"/>
          <w:sz w:val="24"/>
          <w:szCs w:val="24"/>
        </w:rPr>
        <w:t xml:space="preserve">most often </w:t>
      </w:r>
      <w:r w:rsidRPr="008E4ABA">
        <w:rPr>
          <w:rFonts w:ascii="Times New Roman" w:eastAsia="Calibri" w:hAnsi="Times New Roman" w:cs="Times New Roman"/>
          <w:color w:val="333333"/>
          <w:sz w:val="24"/>
          <w:szCs w:val="24"/>
        </w:rPr>
        <w:t>deal with omitted variable bias</w:t>
      </w:r>
      <w:r w:rsidR="00732DC2" w:rsidRPr="008E4ABA">
        <w:rPr>
          <w:rFonts w:ascii="Times New Roman" w:eastAsia="Calibri" w:hAnsi="Times New Roman" w:cs="Times New Roman"/>
          <w:color w:val="333333"/>
          <w:sz w:val="24"/>
          <w:szCs w:val="24"/>
        </w:rPr>
        <w:t xml:space="preserve">. After, we review </w:t>
      </w:r>
      <w:r w:rsidRPr="008E4ABA">
        <w:rPr>
          <w:rFonts w:ascii="Times New Roman" w:eastAsia="Calibri" w:hAnsi="Times New Roman" w:cs="Times New Roman"/>
          <w:color w:val="333333"/>
          <w:sz w:val="24"/>
          <w:szCs w:val="24"/>
        </w:rPr>
        <w:t>tools for identifying potential sources of omitted variable bias</w:t>
      </w:r>
      <w:r w:rsidR="00732DC2" w:rsidRPr="008E4ABA">
        <w:rPr>
          <w:rFonts w:ascii="Times New Roman" w:eastAsia="Calibri" w:hAnsi="Times New Roman" w:cs="Times New Roman"/>
          <w:color w:val="333333"/>
          <w:sz w:val="24"/>
          <w:szCs w:val="24"/>
        </w:rPr>
        <w:t>,</w:t>
      </w:r>
      <w:r w:rsidR="00B73FE5" w:rsidRPr="008E4ABA">
        <w:rPr>
          <w:rFonts w:ascii="Times New Roman" w:eastAsia="Calibri" w:hAnsi="Times New Roman" w:cs="Times New Roman"/>
          <w:color w:val="333333"/>
          <w:sz w:val="24"/>
          <w:szCs w:val="24"/>
        </w:rPr>
        <w:t xml:space="preserve"> building on </w:t>
      </w:r>
      <w:r w:rsidRPr="008E4ABA">
        <w:rPr>
          <w:rFonts w:ascii="Times New Roman" w:eastAsia="Calibri" w:hAnsi="Times New Roman" w:cs="Times New Roman"/>
          <w:color w:val="333333"/>
          <w:sz w:val="24"/>
          <w:szCs w:val="24"/>
        </w:rPr>
        <w:t xml:space="preserve">foundation that has become increasingly common in ecology </w:t>
      </w:r>
      <w:r w:rsidRPr="008E4ABA">
        <w:rPr>
          <w:rFonts w:ascii="Times New Roman" w:hAnsi="Times New Roman" w:cs="Times New Roman"/>
          <w:sz w:val="24"/>
          <w:szCs w:val="24"/>
        </w:rPr>
        <w:fldChar w:fldCharType="begin"/>
      </w:r>
      <w:r w:rsidR="00BB3DA4" w:rsidRPr="008E4ABA">
        <w:rPr>
          <w:rFonts w:ascii="Times New Roman" w:hAnsi="Times New Roman" w:cs="Times New Roman"/>
          <w:sz w:val="24"/>
          <w:szCs w:val="24"/>
        </w:rPr>
        <w:instrText xml:space="preserve"> ADDIN ZOTERO_ITEM CSL_CITATION {"citationID":"NmAFejkX","properties":{"formattedCitation":"(Arif &amp; MacNeil 2023)","plainCitation":"(Arif &amp; MacNeil 2023)","noteIndex":0},"citationItems":[{"id":12785,"uris":["http://zotero.org/users/1810851/items/WBJ7NKLR"],"itemData":{"id":12785,"type":"article-journal","abstract":"Ecologists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Aaron"}],"accessed":{"date-parts":[["2023",3,27]]},"issued":{"date-parts":[["2023"]]}}}],"schema":"https://github.com/citation-style-language/schema/raw/master/csl-citation.json"} </w:instrText>
      </w:r>
      <w:r w:rsidRPr="008E4ABA">
        <w:rPr>
          <w:rFonts w:ascii="Times New Roman" w:hAnsi="Times New Roman" w:cs="Times New Roman"/>
          <w:sz w:val="24"/>
          <w:szCs w:val="24"/>
        </w:rPr>
        <w:fldChar w:fldCharType="separate"/>
      </w:r>
      <w:r w:rsidR="00BB3DA4" w:rsidRPr="008E4ABA">
        <w:rPr>
          <w:rFonts w:ascii="Times New Roman" w:hAnsi="Times New Roman" w:cs="Times New Roman"/>
          <w:sz w:val="24"/>
          <w:szCs w:val="24"/>
        </w:rPr>
        <w:t>(</w:t>
      </w:r>
      <w:proofErr w:type="spellStart"/>
      <w:r w:rsidR="00BB3DA4" w:rsidRPr="008E4ABA">
        <w:rPr>
          <w:rFonts w:ascii="Times New Roman" w:hAnsi="Times New Roman" w:cs="Times New Roman"/>
          <w:sz w:val="24"/>
          <w:szCs w:val="24"/>
        </w:rPr>
        <w:t>Arif</w:t>
      </w:r>
      <w:proofErr w:type="spellEnd"/>
      <w:r w:rsidR="00BB3DA4" w:rsidRPr="008E4ABA">
        <w:rPr>
          <w:rFonts w:ascii="Times New Roman" w:hAnsi="Times New Roman" w:cs="Times New Roman"/>
          <w:sz w:val="24"/>
          <w:szCs w:val="24"/>
        </w:rPr>
        <w:t xml:space="preserve"> &amp; MacNeil 2023)</w:t>
      </w:r>
      <w:r w:rsidRPr="008E4ABA">
        <w:rPr>
          <w:rFonts w:ascii="Times New Roman" w:eastAsia="Calibri" w:hAnsi="Times New Roman" w:cs="Times New Roman"/>
          <w:sz w:val="24"/>
          <w:szCs w:val="24"/>
        </w:rPr>
        <w:fldChar w:fldCharType="end"/>
      </w:r>
      <w:r w:rsidR="00D14E40" w:rsidRPr="008E4ABA">
        <w:rPr>
          <w:rFonts w:ascii="Times New Roman" w:eastAsia="Calibri" w:hAnsi="Times New Roman" w:cs="Times New Roman"/>
          <w:sz w:val="24"/>
          <w:szCs w:val="24"/>
        </w:rPr>
        <w:t>.</w:t>
      </w:r>
      <w:r w:rsidRPr="008E4ABA">
        <w:rPr>
          <w:rFonts w:ascii="Times New Roman" w:eastAsia="Calibri" w:hAnsi="Times New Roman" w:cs="Times New Roman"/>
          <w:sz w:val="24"/>
          <w:szCs w:val="24"/>
        </w:rPr>
        <w:t xml:space="preserve"> </w:t>
      </w:r>
      <w:r w:rsidR="00D14E40" w:rsidRPr="008E4ABA">
        <w:rPr>
          <w:rFonts w:ascii="Times New Roman" w:eastAsia="Calibri" w:hAnsi="Times New Roman" w:cs="Times New Roman"/>
          <w:sz w:val="24"/>
          <w:szCs w:val="24"/>
        </w:rPr>
        <w:t xml:space="preserve">We </w:t>
      </w:r>
      <w:r w:rsidRPr="008E4ABA">
        <w:rPr>
          <w:rFonts w:ascii="Times New Roman" w:eastAsia="Calibri" w:hAnsi="Times New Roman" w:cs="Times New Roman"/>
          <w:sz w:val="24"/>
          <w:szCs w:val="24"/>
        </w:rPr>
        <w:t>then</w:t>
      </w:r>
      <w:r w:rsidR="00732DC2" w:rsidRPr="008E4ABA">
        <w:rPr>
          <w:rFonts w:ascii="Times New Roman" w:eastAsia="Calibri" w:hAnsi="Times New Roman" w:cs="Times New Roman"/>
          <w:sz w:val="24"/>
          <w:szCs w:val="24"/>
        </w:rPr>
        <w:t xml:space="preserve"> outline</w:t>
      </w:r>
      <w:r w:rsidRPr="008E4ABA">
        <w:rPr>
          <w:rFonts w:ascii="Times New Roman" w:eastAsia="Calibri" w:hAnsi="Times New Roman" w:cs="Times New Roman"/>
          <w:sz w:val="24"/>
          <w:szCs w:val="24"/>
        </w:rPr>
        <w:t xml:space="preserve"> </w:t>
      </w:r>
      <w:r w:rsidR="00D14E40" w:rsidRPr="008E4ABA">
        <w:rPr>
          <w:rFonts w:ascii="Times New Roman" w:eastAsia="Calibri" w:hAnsi="Times New Roman" w:cs="Times New Roman"/>
          <w:sz w:val="24"/>
          <w:szCs w:val="24"/>
        </w:rPr>
        <w:t xml:space="preserve">sampling and </w:t>
      </w:r>
      <w:r w:rsidR="009A2BE2" w:rsidRPr="008E4ABA">
        <w:rPr>
          <w:rFonts w:ascii="Times New Roman" w:eastAsia="Calibri" w:hAnsi="Times New Roman" w:cs="Times New Roman"/>
          <w:sz w:val="24"/>
          <w:szCs w:val="24"/>
        </w:rPr>
        <w:t xml:space="preserve">statistical </w:t>
      </w:r>
      <w:r w:rsidR="00581014" w:rsidRPr="008E4ABA">
        <w:rPr>
          <w:rFonts w:ascii="Times New Roman" w:eastAsia="Calibri" w:hAnsi="Times New Roman" w:cs="Times New Roman"/>
          <w:sz w:val="24"/>
          <w:szCs w:val="24"/>
        </w:rPr>
        <w:t xml:space="preserve">model </w:t>
      </w:r>
      <w:r w:rsidR="009A2BE2" w:rsidRPr="008E4ABA">
        <w:rPr>
          <w:rFonts w:ascii="Times New Roman" w:eastAsia="Calibri" w:hAnsi="Times New Roman" w:cs="Times New Roman"/>
          <w:sz w:val="24"/>
          <w:szCs w:val="24"/>
        </w:rPr>
        <w:t xml:space="preserve">designs </w:t>
      </w:r>
      <w:r w:rsidRPr="008E4ABA">
        <w:rPr>
          <w:rFonts w:ascii="Times New Roman" w:eastAsia="Calibri" w:hAnsi="Times New Roman" w:cs="Times New Roman"/>
          <w:sz w:val="24"/>
          <w:szCs w:val="24"/>
        </w:rPr>
        <w:t>for dealing with omitted variable bias</w:t>
      </w:r>
      <w:r w:rsidR="00D14E40" w:rsidRPr="008E4ABA">
        <w:rPr>
          <w:rFonts w:ascii="Times New Roman" w:eastAsia="Calibri" w:hAnsi="Times New Roman" w:cs="Times New Roman"/>
          <w:sz w:val="24"/>
          <w:szCs w:val="24"/>
        </w:rPr>
        <w:t>.</w:t>
      </w:r>
      <w:r w:rsidRPr="008E4ABA">
        <w:rPr>
          <w:rFonts w:ascii="Times New Roman" w:eastAsia="Calibri" w:hAnsi="Times New Roman" w:cs="Times New Roman"/>
          <w:sz w:val="24"/>
          <w:szCs w:val="24"/>
        </w:rPr>
        <w:t xml:space="preserve"> </w:t>
      </w:r>
      <w:r w:rsidR="00D14E40" w:rsidRPr="008E4ABA">
        <w:rPr>
          <w:rFonts w:ascii="Times New Roman" w:eastAsia="Calibri" w:hAnsi="Times New Roman" w:cs="Times New Roman"/>
          <w:sz w:val="24"/>
          <w:szCs w:val="24"/>
        </w:rPr>
        <w:t xml:space="preserve">Most of these statistical </w:t>
      </w:r>
      <w:r w:rsidR="00581014" w:rsidRPr="008E4ABA">
        <w:rPr>
          <w:rFonts w:ascii="Times New Roman" w:eastAsia="Calibri" w:hAnsi="Times New Roman" w:cs="Times New Roman"/>
          <w:sz w:val="24"/>
          <w:szCs w:val="24"/>
        </w:rPr>
        <w:t xml:space="preserve">model </w:t>
      </w:r>
      <w:r w:rsidR="00D14E40" w:rsidRPr="008E4ABA">
        <w:rPr>
          <w:rFonts w:ascii="Times New Roman" w:eastAsia="Calibri" w:hAnsi="Times New Roman" w:cs="Times New Roman"/>
          <w:sz w:val="24"/>
          <w:szCs w:val="24"/>
        </w:rPr>
        <w:t xml:space="preserve">designs </w:t>
      </w:r>
      <w:r w:rsidR="009A2BE2" w:rsidRPr="008E4ABA">
        <w:rPr>
          <w:rFonts w:ascii="Times New Roman" w:eastAsia="Calibri" w:hAnsi="Times New Roman" w:cs="Times New Roman"/>
          <w:sz w:val="24"/>
          <w:szCs w:val="24"/>
        </w:rPr>
        <w:t xml:space="preserve">are </w:t>
      </w:r>
      <w:r w:rsidR="00D14E40" w:rsidRPr="008E4ABA">
        <w:rPr>
          <w:rFonts w:ascii="Times New Roman" w:eastAsia="Calibri" w:hAnsi="Times New Roman" w:cs="Times New Roman"/>
          <w:sz w:val="24"/>
          <w:szCs w:val="24"/>
        </w:rPr>
        <w:t>novel</w:t>
      </w:r>
      <w:r w:rsidR="009A2BE2" w:rsidRPr="008E4ABA">
        <w:rPr>
          <w:rFonts w:ascii="Times New Roman" w:eastAsia="Calibri" w:hAnsi="Times New Roman" w:cs="Times New Roman"/>
          <w:sz w:val="24"/>
          <w:szCs w:val="24"/>
        </w:rPr>
        <w:t xml:space="preserve"> </w:t>
      </w:r>
      <w:r w:rsidR="00D14E40" w:rsidRPr="008E4ABA">
        <w:rPr>
          <w:rFonts w:ascii="Times New Roman" w:eastAsia="Calibri" w:hAnsi="Times New Roman" w:cs="Times New Roman"/>
          <w:sz w:val="24"/>
          <w:szCs w:val="24"/>
        </w:rPr>
        <w:t>for</w:t>
      </w:r>
      <w:r w:rsidR="009A2BE2" w:rsidRPr="008E4ABA">
        <w:rPr>
          <w:rFonts w:ascii="Times New Roman" w:eastAsia="Calibri" w:hAnsi="Times New Roman" w:cs="Times New Roman"/>
          <w:sz w:val="24"/>
          <w:szCs w:val="24"/>
        </w:rPr>
        <w:t xml:space="preserve"> ecology</w:t>
      </w:r>
      <w:r w:rsidRPr="008E4ABA">
        <w:rPr>
          <w:rFonts w:ascii="Times New Roman" w:eastAsia="Calibri" w:hAnsi="Times New Roman" w:cs="Times New Roman"/>
          <w:sz w:val="24"/>
          <w:szCs w:val="24"/>
        </w:rPr>
        <w:t>. To illustrat</w:t>
      </w:r>
      <w:r w:rsidRPr="008E4ABA">
        <w:rPr>
          <w:rFonts w:ascii="Times New Roman" w:eastAsia="Calibri" w:hAnsi="Times New Roman" w:cs="Times New Roman"/>
          <w:color w:val="333333"/>
          <w:sz w:val="24"/>
          <w:szCs w:val="24"/>
        </w:rPr>
        <w:t xml:space="preserve">e problems with OVB and different ways to identify and address it, we present a motivating example </w:t>
      </w:r>
      <w:r w:rsidR="00732DC2" w:rsidRPr="008E4ABA">
        <w:rPr>
          <w:rFonts w:ascii="Times New Roman" w:eastAsia="Calibri" w:hAnsi="Times New Roman" w:cs="Times New Roman"/>
          <w:color w:val="333333"/>
          <w:sz w:val="24"/>
          <w:szCs w:val="24"/>
        </w:rPr>
        <w:t xml:space="preserve">that aims to quantify the causal effect of temperature on </w:t>
      </w:r>
      <w:r w:rsidRPr="008E4ABA">
        <w:rPr>
          <w:rFonts w:ascii="Times New Roman" w:eastAsia="Calibri" w:hAnsi="Times New Roman" w:cs="Times New Roman"/>
          <w:color w:val="333333"/>
          <w:sz w:val="24"/>
          <w:szCs w:val="24"/>
        </w:rPr>
        <w:t>marine snail abundances. With this example, we demonstrate the conclusions that would be drawn from the typical approaches</w:t>
      </w:r>
      <w:r w:rsidR="00732DC2" w:rsidRPr="008E4ABA">
        <w:rPr>
          <w:rFonts w:ascii="Times New Roman" w:eastAsia="Calibri" w:hAnsi="Times New Roman" w:cs="Times New Roman"/>
          <w:color w:val="333333"/>
          <w:sz w:val="24"/>
          <w:szCs w:val="24"/>
        </w:rPr>
        <w:t xml:space="preserve"> an</w:t>
      </w:r>
      <w:r w:rsidRPr="008E4ABA">
        <w:rPr>
          <w:rFonts w:ascii="Times New Roman" w:eastAsia="Calibri" w:hAnsi="Times New Roman" w:cs="Times New Roman"/>
          <w:color w:val="333333"/>
          <w:sz w:val="24"/>
          <w:szCs w:val="24"/>
        </w:rPr>
        <w:t xml:space="preserve"> ecologist</w:t>
      </w:r>
      <w:r w:rsidR="00732DC2" w:rsidRPr="008E4ABA">
        <w:rPr>
          <w:rFonts w:ascii="Times New Roman" w:eastAsia="Calibri" w:hAnsi="Times New Roman" w:cs="Times New Roman"/>
          <w:color w:val="333333"/>
          <w:sz w:val="24"/>
          <w:szCs w:val="24"/>
        </w:rPr>
        <w:t xml:space="preserve"> might </w:t>
      </w:r>
      <w:r w:rsidRPr="008E4ABA">
        <w:rPr>
          <w:rFonts w:ascii="Times New Roman" w:eastAsia="Calibri" w:hAnsi="Times New Roman" w:cs="Times New Roman"/>
          <w:color w:val="333333"/>
          <w:sz w:val="24"/>
          <w:szCs w:val="24"/>
        </w:rPr>
        <w:t xml:space="preserve">take </w:t>
      </w:r>
      <w:r w:rsidR="00732DC2" w:rsidRPr="008E4ABA">
        <w:rPr>
          <w:rFonts w:ascii="Times New Roman" w:eastAsia="Calibri" w:hAnsi="Times New Roman" w:cs="Times New Roman"/>
          <w:color w:val="333333"/>
          <w:sz w:val="24"/>
          <w:szCs w:val="24"/>
        </w:rPr>
        <w:t>with</w:t>
      </w:r>
      <w:r w:rsidRPr="008E4ABA">
        <w:rPr>
          <w:rFonts w:ascii="Times New Roman" w:eastAsia="Calibri" w:hAnsi="Times New Roman" w:cs="Times New Roman"/>
          <w:color w:val="333333"/>
          <w:sz w:val="24"/>
          <w:szCs w:val="24"/>
        </w:rPr>
        <w:t xml:space="preserve"> this data </w:t>
      </w:r>
      <w:r w:rsidR="006962B2" w:rsidRPr="008E4ABA">
        <w:rPr>
          <w:rFonts w:ascii="Times New Roman" w:eastAsia="Calibri" w:hAnsi="Times New Roman" w:cs="Times New Roman"/>
          <w:color w:val="333333"/>
          <w:sz w:val="24"/>
          <w:szCs w:val="24"/>
        </w:rPr>
        <w:fldChar w:fldCharType="begin"/>
      </w:r>
      <w:r w:rsidR="0072028C" w:rsidRPr="008E4ABA">
        <w:rPr>
          <w:rFonts w:ascii="Times New Roman" w:eastAsia="Calibri" w:hAnsi="Times New Roman" w:cs="Times New Roman"/>
          <w:color w:val="333333"/>
          <w:sz w:val="24"/>
          <w:szCs w:val="24"/>
        </w:rPr>
        <w:instrText xml:space="preserve"> ADDIN ZOTERO_ITEM CSL_CITATION {"citationID":"st592aQI","properties":{"formattedCitation":"(e.g., random effects in a mixed model Bolker et al. 2009)","plainCitation":"(e.g., random effects in a mixed model Bolker et al. 2009)","dontUpdate":true,"noteIndex":0},"citationItems":[{"id":10845,"uris":["http://zotero.org/users/1810851/items/3CGQWEHA"],"itemData":{"id":10845,"type":"article-journal","abstract":"How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S"}],"issued":{"date-parts":[["2009"]]}},"label":"page","prefix":"e.g., random effects in a mixed model"}],"schema":"https://github.com/citation-style-language/schema/raw/master/csl-citation.json"} </w:instrText>
      </w:r>
      <w:r w:rsidR="006962B2" w:rsidRPr="008E4ABA">
        <w:rPr>
          <w:rFonts w:ascii="Times New Roman" w:eastAsia="Calibri" w:hAnsi="Times New Roman" w:cs="Times New Roman"/>
          <w:color w:val="333333"/>
          <w:sz w:val="24"/>
          <w:szCs w:val="24"/>
        </w:rPr>
        <w:fldChar w:fldCharType="separate"/>
      </w:r>
      <w:r w:rsidR="005B3383" w:rsidRPr="008E4ABA">
        <w:rPr>
          <w:rFonts w:ascii="Times New Roman" w:eastAsia="Calibri" w:hAnsi="Times New Roman" w:cs="Times New Roman"/>
          <w:noProof/>
          <w:color w:val="333333"/>
          <w:sz w:val="24"/>
          <w:szCs w:val="24"/>
        </w:rPr>
        <w:t>(e.g., random effects in a mixed model</w:t>
      </w:r>
      <w:r w:rsidR="00086998" w:rsidRPr="008E4ABA">
        <w:rPr>
          <w:rFonts w:ascii="Times New Roman" w:eastAsia="Calibri" w:hAnsi="Times New Roman" w:cs="Times New Roman"/>
          <w:noProof/>
          <w:color w:val="333333"/>
          <w:sz w:val="24"/>
          <w:szCs w:val="24"/>
        </w:rPr>
        <w:t xml:space="preserve">, </w:t>
      </w:r>
      <w:r w:rsidR="00086998" w:rsidRPr="008E4ABA">
        <w:rPr>
          <w:rFonts w:ascii="Times New Roman" w:eastAsia="Calibri" w:hAnsi="Times New Roman" w:cs="Times New Roman"/>
          <w:i/>
          <w:iCs/>
          <w:noProof/>
          <w:color w:val="333333"/>
          <w:sz w:val="24"/>
          <w:szCs w:val="24"/>
        </w:rPr>
        <w:t>see</w:t>
      </w:r>
      <w:r w:rsidR="005B3383" w:rsidRPr="008E4ABA">
        <w:rPr>
          <w:rFonts w:ascii="Times New Roman" w:eastAsia="Calibri" w:hAnsi="Times New Roman" w:cs="Times New Roman"/>
          <w:i/>
          <w:iCs/>
          <w:noProof/>
          <w:color w:val="333333"/>
          <w:sz w:val="24"/>
          <w:szCs w:val="24"/>
        </w:rPr>
        <w:t xml:space="preserve"> </w:t>
      </w:r>
      <w:r w:rsidR="005B3383" w:rsidRPr="008E4ABA">
        <w:rPr>
          <w:rFonts w:ascii="Times New Roman" w:eastAsia="Calibri" w:hAnsi="Times New Roman" w:cs="Times New Roman"/>
          <w:noProof/>
          <w:color w:val="333333"/>
          <w:sz w:val="24"/>
          <w:szCs w:val="24"/>
        </w:rPr>
        <w:t>Bolker et al. 2009)</w:t>
      </w:r>
      <w:r w:rsidR="006962B2" w:rsidRPr="008E4ABA">
        <w:rPr>
          <w:rFonts w:ascii="Times New Roman" w:eastAsia="Calibri" w:hAnsi="Times New Roman" w:cs="Times New Roman"/>
          <w:color w:val="333333"/>
          <w:sz w:val="24"/>
          <w:szCs w:val="24"/>
        </w:rPr>
        <w:fldChar w:fldCharType="end"/>
      </w:r>
      <w:r w:rsidRPr="008E4ABA">
        <w:rPr>
          <w:rFonts w:ascii="Times New Roman" w:eastAsia="Calibri" w:hAnsi="Times New Roman" w:cs="Times New Roman"/>
          <w:color w:val="333333"/>
          <w:sz w:val="24"/>
          <w:szCs w:val="24"/>
        </w:rPr>
        <w:t xml:space="preserve"> – and why they fall short of dealing with OVB </w:t>
      </w:r>
      <w:r w:rsidR="00732DC2" w:rsidRPr="008E4ABA">
        <w:rPr>
          <w:rFonts w:ascii="Times New Roman" w:eastAsia="Calibri" w:hAnsi="Times New Roman" w:cs="Times New Roman"/>
          <w:color w:val="333333"/>
          <w:sz w:val="24"/>
          <w:szCs w:val="24"/>
        </w:rPr>
        <w:t xml:space="preserve">(i.e., have statistical bias) </w:t>
      </w:r>
      <w:r w:rsidRPr="008E4ABA">
        <w:rPr>
          <w:rFonts w:ascii="Times New Roman" w:eastAsia="Calibri" w:hAnsi="Times New Roman" w:cs="Times New Roman"/>
          <w:color w:val="333333"/>
          <w:sz w:val="24"/>
          <w:szCs w:val="24"/>
        </w:rPr>
        <w:t xml:space="preserve">– compared to several other statistical </w:t>
      </w:r>
      <w:r w:rsidR="00581014" w:rsidRPr="008E4ABA">
        <w:rPr>
          <w:rFonts w:ascii="Times New Roman" w:eastAsia="Calibri" w:hAnsi="Times New Roman" w:cs="Times New Roman"/>
          <w:color w:val="333333"/>
          <w:sz w:val="24"/>
          <w:szCs w:val="24"/>
        </w:rPr>
        <w:t xml:space="preserve">model </w:t>
      </w:r>
      <w:r w:rsidRPr="008E4ABA">
        <w:rPr>
          <w:rFonts w:ascii="Times New Roman" w:eastAsia="Calibri" w:hAnsi="Times New Roman" w:cs="Times New Roman"/>
          <w:color w:val="333333"/>
          <w:sz w:val="24"/>
          <w:szCs w:val="24"/>
        </w:rPr>
        <w:t xml:space="preserve">designs that </w:t>
      </w:r>
      <w:r w:rsidR="00732DC2" w:rsidRPr="008E4ABA">
        <w:rPr>
          <w:rFonts w:ascii="Times New Roman" w:eastAsia="Calibri" w:hAnsi="Times New Roman" w:cs="Times New Roman"/>
          <w:color w:val="333333"/>
          <w:sz w:val="24"/>
          <w:szCs w:val="24"/>
        </w:rPr>
        <w:t xml:space="preserve">can more adequately control for </w:t>
      </w:r>
      <w:r w:rsidRPr="008E4ABA">
        <w:rPr>
          <w:rFonts w:ascii="Times New Roman" w:eastAsia="Calibri" w:hAnsi="Times New Roman" w:cs="Times New Roman"/>
          <w:color w:val="333333"/>
          <w:sz w:val="24"/>
          <w:szCs w:val="24"/>
        </w:rPr>
        <w:t>omitted variable. We then present results from simulation analyses showing</w:t>
      </w:r>
      <w:r w:rsidR="00732DC2" w:rsidRPr="008E4ABA">
        <w:rPr>
          <w:rFonts w:ascii="Times New Roman" w:eastAsia="Calibri" w:hAnsi="Times New Roman" w:cs="Times New Roman"/>
          <w:color w:val="333333"/>
          <w:sz w:val="24"/>
          <w:szCs w:val="24"/>
        </w:rPr>
        <w:t xml:space="preserve"> that </w:t>
      </w:r>
      <w:r w:rsidRPr="008E4ABA">
        <w:rPr>
          <w:rFonts w:ascii="Times New Roman" w:eastAsia="Calibri" w:hAnsi="Times New Roman" w:cs="Times New Roman"/>
          <w:color w:val="333333"/>
          <w:sz w:val="24"/>
          <w:szCs w:val="24"/>
        </w:rPr>
        <w:t>these designs</w:t>
      </w:r>
      <w:r w:rsidR="00732DC2" w:rsidRPr="008E4ABA">
        <w:rPr>
          <w:rFonts w:ascii="Times New Roman" w:eastAsia="Calibri" w:hAnsi="Times New Roman" w:cs="Times New Roman"/>
          <w:color w:val="333333"/>
          <w:sz w:val="24"/>
          <w:szCs w:val="24"/>
        </w:rPr>
        <w:t xml:space="preserve"> </w:t>
      </w:r>
      <w:r w:rsidR="00D14E40" w:rsidRPr="008E4ABA">
        <w:rPr>
          <w:rFonts w:ascii="Times New Roman" w:eastAsia="Calibri" w:hAnsi="Times New Roman" w:cs="Times New Roman"/>
          <w:color w:val="333333"/>
          <w:sz w:val="24"/>
          <w:szCs w:val="24"/>
        </w:rPr>
        <w:t>–</w:t>
      </w:r>
      <w:r w:rsidR="00732DC2" w:rsidRPr="008E4ABA">
        <w:rPr>
          <w:rFonts w:ascii="Times New Roman" w:eastAsia="Calibri" w:hAnsi="Times New Roman" w:cs="Times New Roman"/>
          <w:color w:val="333333"/>
          <w:sz w:val="24"/>
          <w:szCs w:val="24"/>
        </w:rPr>
        <w:t xml:space="preserve"> which have seen limited adoption in ecology </w:t>
      </w:r>
      <w:r w:rsidR="00D14E40" w:rsidRPr="008E4ABA">
        <w:rPr>
          <w:rFonts w:ascii="Times New Roman" w:eastAsia="Calibri" w:hAnsi="Times New Roman" w:cs="Times New Roman"/>
          <w:color w:val="333333"/>
          <w:sz w:val="24"/>
          <w:szCs w:val="24"/>
        </w:rPr>
        <w:t>–</w:t>
      </w:r>
      <w:r w:rsidR="00732DC2" w:rsidRPr="008E4ABA">
        <w:rPr>
          <w:rFonts w:ascii="Times New Roman" w:eastAsia="Calibri" w:hAnsi="Times New Roman" w:cs="Times New Roman"/>
          <w:color w:val="333333"/>
          <w:sz w:val="24"/>
          <w:szCs w:val="24"/>
        </w:rPr>
        <w:t xml:space="preserve"> </w:t>
      </w:r>
      <w:r w:rsidRPr="008E4ABA">
        <w:rPr>
          <w:rFonts w:ascii="Times New Roman" w:eastAsia="Calibri" w:hAnsi="Times New Roman" w:cs="Times New Roman"/>
          <w:color w:val="333333"/>
          <w:sz w:val="24"/>
          <w:szCs w:val="24"/>
        </w:rPr>
        <w:t>are more robust to OVB</w:t>
      </w:r>
      <w:r w:rsidR="00732DC2" w:rsidRPr="008E4ABA">
        <w:rPr>
          <w:rFonts w:ascii="Times New Roman" w:eastAsia="Calibri" w:hAnsi="Times New Roman" w:cs="Times New Roman"/>
          <w:color w:val="333333"/>
          <w:sz w:val="24"/>
          <w:szCs w:val="24"/>
        </w:rPr>
        <w:t xml:space="preserve"> (unbiased)</w:t>
      </w:r>
      <w:r w:rsidRPr="008E4ABA">
        <w:rPr>
          <w:rFonts w:ascii="Times New Roman" w:eastAsia="Calibri" w:hAnsi="Times New Roman" w:cs="Times New Roman"/>
          <w:color w:val="333333"/>
          <w:sz w:val="24"/>
          <w:szCs w:val="24"/>
        </w:rPr>
        <w:t xml:space="preserve">. We provide guidance for choosing among these designs for different data contexts and </w:t>
      </w:r>
      <w:r w:rsidR="0016272E" w:rsidRPr="008E4ABA">
        <w:rPr>
          <w:rFonts w:ascii="Times New Roman" w:eastAsia="Calibri" w:hAnsi="Times New Roman" w:cs="Times New Roman"/>
          <w:color w:val="333333"/>
          <w:sz w:val="24"/>
          <w:szCs w:val="24"/>
        </w:rPr>
        <w:t>questions</w:t>
      </w:r>
      <w:r w:rsidRPr="008E4ABA">
        <w:rPr>
          <w:rFonts w:ascii="Times New Roman" w:eastAsia="Calibri" w:hAnsi="Times New Roman" w:cs="Times New Roman"/>
          <w:color w:val="333333"/>
          <w:sz w:val="24"/>
          <w:szCs w:val="24"/>
        </w:rPr>
        <w:t>.</w:t>
      </w:r>
      <w:r w:rsidR="00365453" w:rsidRPr="008E4ABA">
        <w:rPr>
          <w:rFonts w:ascii="Times New Roman" w:eastAsia="Calibri" w:hAnsi="Times New Roman" w:cs="Times New Roman"/>
          <w:color w:val="333333"/>
          <w:sz w:val="24"/>
          <w:szCs w:val="24"/>
        </w:rPr>
        <w:t xml:space="preserve"> Our </w:t>
      </w:r>
      <w:r w:rsidR="00D14E40" w:rsidRPr="008E4ABA">
        <w:rPr>
          <w:rFonts w:ascii="Times New Roman" w:eastAsia="Calibri" w:hAnsi="Times New Roman" w:cs="Times New Roman"/>
          <w:color w:val="333333"/>
          <w:sz w:val="24"/>
          <w:szCs w:val="24"/>
        </w:rPr>
        <w:t xml:space="preserve">goal is to enable researchers to </w:t>
      </w:r>
      <w:r w:rsidRPr="008E4ABA">
        <w:rPr>
          <w:rFonts w:ascii="Times New Roman" w:eastAsia="Calibri" w:hAnsi="Times New Roman" w:cs="Times New Roman"/>
          <w:color w:val="333333"/>
          <w:sz w:val="24"/>
          <w:szCs w:val="24"/>
        </w:rPr>
        <w:t>advance the field of Ecology at scale</w:t>
      </w:r>
      <w:r w:rsidR="00D14E40" w:rsidRPr="008E4ABA">
        <w:rPr>
          <w:rFonts w:ascii="Times New Roman" w:eastAsia="Calibri" w:hAnsi="Times New Roman" w:cs="Times New Roman"/>
          <w:color w:val="333333"/>
          <w:sz w:val="24"/>
          <w:szCs w:val="24"/>
        </w:rPr>
        <w:t xml:space="preserve"> using observational data</w:t>
      </w:r>
      <w:r w:rsidRPr="008E4ABA">
        <w:rPr>
          <w:rFonts w:ascii="Times New Roman" w:eastAsia="Calibri" w:hAnsi="Times New Roman" w:cs="Times New Roman"/>
          <w:color w:val="333333"/>
          <w:sz w:val="24"/>
          <w:szCs w:val="24"/>
        </w:rPr>
        <w:t>.</w:t>
      </w:r>
    </w:p>
    <w:p w14:paraId="0A72D75A" w14:textId="77777777" w:rsidR="00FC2217" w:rsidRPr="00FC2217" w:rsidRDefault="00FC2217" w:rsidP="00F87D56">
      <w:pPr>
        <w:rPr>
          <w:rFonts w:ascii="Times New Roman" w:eastAsia="Calibri" w:hAnsi="Times New Roman" w:cs="Times New Roman"/>
          <w:color w:val="333333"/>
          <w:sz w:val="24"/>
          <w:szCs w:val="24"/>
        </w:rPr>
      </w:pPr>
    </w:p>
    <w:p w14:paraId="66955E24" w14:textId="77777777" w:rsidR="00766C2E" w:rsidRPr="00FC2217" w:rsidRDefault="00766C2E">
      <w:pPr>
        <w:rPr>
          <w:rFonts w:ascii="Times New Roman" w:eastAsia="Calibri" w:hAnsi="Times New Roman" w:cs="Times New Roman"/>
          <w:color w:val="333333"/>
          <w:sz w:val="24"/>
          <w:szCs w:val="24"/>
        </w:rPr>
      </w:pPr>
    </w:p>
    <w:p w14:paraId="0B496E10" w14:textId="77777777" w:rsidR="00766C2E" w:rsidRPr="00FC2217" w:rsidRDefault="00037819">
      <w:pPr>
        <w:spacing w:after="160"/>
        <w:rPr>
          <w:rFonts w:ascii="Times New Roman" w:eastAsia="Calibri" w:hAnsi="Times New Roman" w:cs="Times New Roman"/>
          <w:color w:val="333333"/>
          <w:sz w:val="24"/>
          <w:szCs w:val="24"/>
        </w:rPr>
      </w:pPr>
      <w:r w:rsidRPr="00FC2217">
        <w:rPr>
          <w:rFonts w:ascii="Times New Roman" w:eastAsia="Calibri" w:hAnsi="Times New Roman" w:cs="Times New Roman"/>
          <w:b/>
          <w:color w:val="333333"/>
          <w:sz w:val="24"/>
          <w:szCs w:val="24"/>
        </w:rPr>
        <w:t>How are ecologists coping with Omitted Variables Bias?</w:t>
      </w:r>
    </w:p>
    <w:p w14:paraId="1B100D45" w14:textId="2FA39BB6" w:rsidR="00766C2E" w:rsidRDefault="00037819" w:rsidP="00F87D56">
      <w:pPr>
        <w:spacing w:after="160"/>
        <w:ind w:firstLine="720"/>
        <w:rPr>
          <w:rFonts w:ascii="Times New Roman" w:eastAsia="Calibri" w:hAnsi="Times New Roman" w:cs="Times New Roman"/>
          <w:color w:val="333333"/>
          <w:sz w:val="24"/>
          <w:szCs w:val="24"/>
        </w:rPr>
      </w:pPr>
      <w:bookmarkStart w:id="0" w:name="_30j0zll" w:colFirst="0" w:colLast="0"/>
      <w:bookmarkEnd w:id="0"/>
      <w:r w:rsidRPr="00FC2217">
        <w:rPr>
          <w:rFonts w:ascii="Times New Roman" w:eastAsia="Calibri" w:hAnsi="Times New Roman" w:cs="Times New Roman"/>
          <w:color w:val="333333"/>
          <w:sz w:val="24"/>
          <w:szCs w:val="24"/>
        </w:rPr>
        <w:t xml:space="preserve">Omitted variable bias is commonly dealt with in one </w:t>
      </w:r>
      <w:r w:rsidR="0016272E" w:rsidRPr="00FC2217">
        <w:rPr>
          <w:rFonts w:ascii="Times New Roman" w:eastAsia="Calibri" w:hAnsi="Times New Roman" w:cs="Times New Roman"/>
          <w:color w:val="333333"/>
          <w:sz w:val="24"/>
          <w:szCs w:val="24"/>
        </w:rPr>
        <w:t>of four</w:t>
      </w:r>
      <w:r w:rsidRPr="00FC2217">
        <w:rPr>
          <w:rFonts w:ascii="Times New Roman" w:eastAsia="Calibri" w:hAnsi="Times New Roman" w:cs="Times New Roman"/>
          <w:color w:val="333333"/>
          <w:sz w:val="24"/>
          <w:szCs w:val="24"/>
        </w:rPr>
        <w:t xml:space="preserve"> ways in Ecology. The first is using randomized controlled experiments. </w:t>
      </w:r>
      <w:r w:rsidR="00406F08" w:rsidRPr="00FC2217">
        <w:rPr>
          <w:rFonts w:ascii="Times New Roman" w:eastAsia="Calibri" w:hAnsi="Times New Roman" w:cs="Times New Roman"/>
          <w:color w:val="333333"/>
          <w:sz w:val="24"/>
          <w:szCs w:val="24"/>
        </w:rPr>
        <w:t xml:space="preserve">In an ideal, randomized controlled experiment, the effect of confounding variables is eliminated </w:t>
      </w:r>
      <w:r w:rsidRPr="00FC2217">
        <w:rPr>
          <w:rFonts w:ascii="Times New Roman" w:hAnsi="Times New Roman" w:cs="Times New Roman"/>
          <w:sz w:val="24"/>
          <w:szCs w:val="24"/>
        </w:rPr>
        <w:fldChar w:fldCharType="begin"/>
      </w:r>
      <w:r w:rsidR="00BB3DA4" w:rsidRPr="00FC2217">
        <w:rPr>
          <w:rFonts w:ascii="Times New Roman" w:hAnsi="Times New Roman" w:cs="Times New Roman"/>
          <w:sz w:val="24"/>
          <w:szCs w:val="24"/>
        </w:rPr>
        <w:instrText xml:space="preserve"> ADDIN ZOTERO_ITEM CSL_CITATION {"citationID":"ZT5Jwk16","properties":{"formattedCitation":"(but see Kimmel {\\i{}et al.} 2021 on why this can be difficult)","plainCitation":"(but see Kimmel et al. 2021 on why this can be difficult)","noteIndex":0},"citationItems":[{"id":12347,"uris":["http://zotero.org/users/1810851/items/L8UTDNLK"],"itemData":{"id":12347,"type":"article-journal","abstract":"Causal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J."}],"accessed":{"date-parts":[["2022",4,20]]},"issued":{"date-parts":[["2021",12,1]]}},"label":"page","prefix":"but see ","suffix":"on why this can be difficult"}],"schema":"https://github.com/citation-style-language/schema/raw/master/csl-citation.json"} </w:instrText>
      </w:r>
      <w:r w:rsidRPr="00FC2217">
        <w:rPr>
          <w:rFonts w:ascii="Times New Roman" w:hAnsi="Times New Roman" w:cs="Times New Roman"/>
          <w:sz w:val="24"/>
          <w:szCs w:val="24"/>
        </w:rPr>
        <w:fldChar w:fldCharType="separate"/>
      </w:r>
      <w:r w:rsidR="00BB3DA4" w:rsidRPr="00FC2217">
        <w:rPr>
          <w:rFonts w:ascii="Times New Roman" w:hAnsi="Times New Roman" w:cs="Times New Roman"/>
          <w:sz w:val="24"/>
          <w:szCs w:val="24"/>
        </w:rPr>
        <w:t xml:space="preserve">(but see Kimmel </w:t>
      </w:r>
      <w:r w:rsidR="00BB3DA4" w:rsidRPr="00FC2217">
        <w:rPr>
          <w:rFonts w:ascii="Times New Roman" w:hAnsi="Times New Roman" w:cs="Times New Roman"/>
          <w:i/>
          <w:iCs/>
          <w:sz w:val="24"/>
          <w:szCs w:val="24"/>
        </w:rPr>
        <w:t>et al.</w:t>
      </w:r>
      <w:r w:rsidR="00BB3DA4" w:rsidRPr="00FC2217">
        <w:rPr>
          <w:rFonts w:ascii="Times New Roman" w:hAnsi="Times New Roman" w:cs="Times New Roman"/>
          <w:sz w:val="24"/>
          <w:szCs w:val="24"/>
        </w:rPr>
        <w:t xml:space="preserve"> 2021 on why this can be difficult)</w:t>
      </w:r>
      <w:r w:rsidRPr="00FC2217">
        <w:rPr>
          <w:rFonts w:ascii="Times New Roman" w:eastAsia="Calibri" w:hAnsi="Times New Roman" w:cs="Times New Roman"/>
          <w:sz w:val="24"/>
          <w:szCs w:val="24"/>
        </w:rPr>
        <w:fldChar w:fldCharType="end"/>
      </w:r>
      <w:r w:rsidRPr="00FC2217">
        <w:rPr>
          <w:rFonts w:ascii="Times New Roman" w:eastAsia="Calibri" w:hAnsi="Times New Roman" w:cs="Times New Roman"/>
          <w:sz w:val="24"/>
          <w:szCs w:val="24"/>
        </w:rPr>
        <w:t>,</w:t>
      </w:r>
      <w:r w:rsidR="00406F08" w:rsidRPr="00FC2217">
        <w:rPr>
          <w:rFonts w:ascii="Times New Roman" w:eastAsia="Calibri" w:hAnsi="Times New Roman" w:cs="Times New Roman"/>
          <w:sz w:val="24"/>
          <w:szCs w:val="24"/>
        </w:rPr>
        <w:t xml:space="preserve"> because of the random assignment of treatments</w:t>
      </w:r>
      <w:r w:rsidR="00361680" w:rsidRPr="00FC2217">
        <w:rPr>
          <w:rFonts w:ascii="Times New Roman" w:eastAsia="Calibri" w:hAnsi="Times New Roman" w:cs="Times New Roman"/>
          <w:sz w:val="24"/>
          <w:szCs w:val="24"/>
        </w:rPr>
        <w:t xml:space="preserve"> with treatment and control groups having the same level of any confounders on average</w:t>
      </w:r>
      <w:r w:rsidR="00406F08" w:rsidRPr="00FC2217">
        <w:rPr>
          <w:rFonts w:ascii="Times New Roman" w:eastAsia="Calibri" w:hAnsi="Times New Roman" w:cs="Times New Roman"/>
          <w:sz w:val="24"/>
          <w:szCs w:val="24"/>
        </w:rPr>
        <w:t>.</w:t>
      </w:r>
      <w:r w:rsidRPr="00FC2217">
        <w:rPr>
          <w:rFonts w:ascii="Times New Roman" w:eastAsia="Calibri" w:hAnsi="Times New Roman" w:cs="Times New Roman"/>
          <w:sz w:val="24"/>
          <w:szCs w:val="24"/>
        </w:rPr>
        <w:t xml:space="preserve"> </w:t>
      </w:r>
      <w:r w:rsidR="00D86386" w:rsidRPr="00FC2217">
        <w:rPr>
          <w:rFonts w:ascii="Times New Roman" w:eastAsia="Calibri" w:hAnsi="Times New Roman" w:cs="Times New Roman"/>
          <w:color w:val="333333"/>
          <w:sz w:val="24"/>
          <w:szCs w:val="24"/>
        </w:rPr>
        <w:t>However, e</w:t>
      </w:r>
      <w:r w:rsidRPr="00FC2217">
        <w:rPr>
          <w:rFonts w:ascii="Times New Roman" w:eastAsia="Calibri" w:hAnsi="Times New Roman" w:cs="Times New Roman"/>
          <w:color w:val="333333"/>
          <w:sz w:val="24"/>
          <w:szCs w:val="24"/>
        </w:rPr>
        <w:t>xperimentation</w:t>
      </w:r>
      <w:r w:rsidR="00D86386" w:rsidRPr="00FC2217">
        <w:rPr>
          <w:rFonts w:ascii="Times New Roman" w:eastAsia="Calibri" w:hAnsi="Times New Roman" w:cs="Times New Roman"/>
          <w:color w:val="333333"/>
          <w:sz w:val="24"/>
          <w:szCs w:val="24"/>
        </w:rPr>
        <w:t xml:space="preserve">, </w:t>
      </w:r>
      <w:r w:rsidRPr="00FC2217">
        <w:rPr>
          <w:rFonts w:ascii="Times New Roman" w:eastAsia="Calibri" w:hAnsi="Times New Roman" w:cs="Times New Roman"/>
          <w:color w:val="333333"/>
          <w:sz w:val="24"/>
          <w:szCs w:val="24"/>
        </w:rPr>
        <w:t>particularly at scale</w:t>
      </w:r>
      <w:r w:rsidR="00D86386" w:rsidRPr="00FC2217">
        <w:rPr>
          <w:rFonts w:ascii="Times New Roman" w:eastAsia="Calibri" w:hAnsi="Times New Roman" w:cs="Times New Roman"/>
          <w:color w:val="333333"/>
          <w:sz w:val="24"/>
          <w:szCs w:val="24"/>
        </w:rPr>
        <w:t>,</w:t>
      </w:r>
      <w:r w:rsidRPr="00FC2217">
        <w:rPr>
          <w:rFonts w:ascii="Times New Roman" w:eastAsia="Calibri" w:hAnsi="Times New Roman" w:cs="Times New Roman"/>
          <w:color w:val="333333"/>
          <w:sz w:val="24"/>
          <w:szCs w:val="24"/>
        </w:rPr>
        <w:t xml:space="preserve"> is not always feasible.  Second, in observational studies, ecologists primarily attempt to deal with confounding variables by measuring the confounder and </w:t>
      </w:r>
      <w:r w:rsidR="00721F6B" w:rsidRPr="00FC2217">
        <w:rPr>
          <w:rFonts w:ascii="Times New Roman" w:eastAsia="Calibri" w:hAnsi="Times New Roman" w:cs="Times New Roman"/>
          <w:color w:val="333333"/>
          <w:sz w:val="24"/>
          <w:szCs w:val="24"/>
        </w:rPr>
        <w:t xml:space="preserve">controlling for </w:t>
      </w:r>
      <w:r w:rsidRPr="00FC2217">
        <w:rPr>
          <w:rFonts w:ascii="Times New Roman" w:eastAsia="Calibri" w:hAnsi="Times New Roman" w:cs="Times New Roman"/>
          <w:color w:val="333333"/>
          <w:sz w:val="24"/>
          <w:szCs w:val="24"/>
        </w:rPr>
        <w:t xml:space="preserve">it in </w:t>
      </w:r>
      <w:r w:rsidR="00721F6B" w:rsidRPr="00FC2217">
        <w:rPr>
          <w:rFonts w:ascii="Times New Roman" w:eastAsia="Calibri" w:hAnsi="Times New Roman" w:cs="Times New Roman"/>
          <w:color w:val="333333"/>
          <w:sz w:val="24"/>
          <w:szCs w:val="24"/>
        </w:rPr>
        <w:t xml:space="preserve">a </w:t>
      </w:r>
      <w:r w:rsidRPr="00FC2217">
        <w:rPr>
          <w:rFonts w:ascii="Times New Roman" w:eastAsia="Calibri" w:hAnsi="Times New Roman" w:cs="Times New Roman"/>
          <w:color w:val="333333"/>
          <w:sz w:val="24"/>
          <w:szCs w:val="24"/>
        </w:rPr>
        <w:t xml:space="preserve">model. </w:t>
      </w:r>
      <w:r w:rsidR="00406F08" w:rsidRPr="00FC2217">
        <w:rPr>
          <w:rFonts w:ascii="Times New Roman" w:eastAsia="Calibri" w:hAnsi="Times New Roman" w:cs="Times New Roman"/>
          <w:color w:val="333333"/>
          <w:sz w:val="24"/>
          <w:szCs w:val="24"/>
        </w:rPr>
        <w:t>As described above, m</w:t>
      </w:r>
      <w:r w:rsidRPr="00FC2217">
        <w:rPr>
          <w:rFonts w:ascii="Times New Roman" w:eastAsia="Calibri" w:hAnsi="Times New Roman" w:cs="Times New Roman"/>
          <w:color w:val="333333"/>
          <w:sz w:val="24"/>
          <w:szCs w:val="24"/>
        </w:rPr>
        <w:t xml:space="preserve">easuring </w:t>
      </w:r>
      <w:r w:rsidR="003457A7" w:rsidRPr="00FC2217">
        <w:rPr>
          <w:rFonts w:ascii="Times New Roman" w:eastAsia="Calibri" w:hAnsi="Times New Roman" w:cs="Times New Roman"/>
          <w:color w:val="333333"/>
          <w:sz w:val="24"/>
          <w:szCs w:val="24"/>
        </w:rPr>
        <w:t>all</w:t>
      </w:r>
      <w:r w:rsidRPr="00FC2217">
        <w:rPr>
          <w:rFonts w:ascii="Times New Roman" w:eastAsia="Calibri" w:hAnsi="Times New Roman" w:cs="Times New Roman"/>
          <w:color w:val="333333"/>
          <w:sz w:val="24"/>
          <w:szCs w:val="24"/>
        </w:rPr>
        <w:t xml:space="preserve"> confounder</w:t>
      </w:r>
      <w:r w:rsidR="00E941F8" w:rsidRPr="00FC2217">
        <w:rPr>
          <w:rFonts w:ascii="Times New Roman" w:eastAsia="Calibri" w:hAnsi="Times New Roman" w:cs="Times New Roman"/>
          <w:color w:val="333333"/>
          <w:sz w:val="24"/>
          <w:szCs w:val="24"/>
        </w:rPr>
        <w:t>s</w:t>
      </w:r>
      <w:r w:rsidRPr="00FC2217">
        <w:rPr>
          <w:rFonts w:ascii="Times New Roman" w:eastAsia="Calibri" w:hAnsi="Times New Roman" w:cs="Times New Roman"/>
          <w:color w:val="333333"/>
          <w:sz w:val="24"/>
          <w:szCs w:val="24"/>
        </w:rPr>
        <w:t xml:space="preserve">, however, is frequently not possible, particularly for retrospective analyses of existing data, and it is possible that confounders in the system are not even known. Third, ecologists can make causal claims rooted in their knowledge of the natural history of a </w:t>
      </w:r>
      <w:r w:rsidR="0016272E" w:rsidRPr="00FC2217">
        <w:rPr>
          <w:rFonts w:ascii="Times New Roman" w:eastAsia="Calibri" w:hAnsi="Times New Roman" w:cs="Times New Roman"/>
          <w:color w:val="333333"/>
          <w:sz w:val="24"/>
          <w:szCs w:val="24"/>
        </w:rPr>
        <w:t>system</w:t>
      </w:r>
      <w:r w:rsidR="00406F08" w:rsidRPr="00FC2217">
        <w:rPr>
          <w:rFonts w:ascii="Times New Roman" w:eastAsia="Calibri" w:hAnsi="Times New Roman" w:cs="Times New Roman"/>
          <w:color w:val="333333"/>
          <w:sz w:val="24"/>
          <w:szCs w:val="24"/>
        </w:rPr>
        <w:t xml:space="preserve">, at times without </w:t>
      </w:r>
      <w:r w:rsidRPr="00FC2217">
        <w:rPr>
          <w:rFonts w:ascii="Times New Roman" w:eastAsia="Calibri" w:hAnsi="Times New Roman" w:cs="Times New Roman"/>
          <w:color w:val="333333"/>
          <w:sz w:val="24"/>
          <w:szCs w:val="24"/>
        </w:rPr>
        <w:t xml:space="preserve">supporting </w:t>
      </w:r>
      <w:r w:rsidR="00406F08" w:rsidRPr="00FC2217">
        <w:rPr>
          <w:rFonts w:ascii="Times New Roman" w:eastAsia="Calibri" w:hAnsi="Times New Roman" w:cs="Times New Roman"/>
          <w:color w:val="333333"/>
          <w:sz w:val="24"/>
          <w:szCs w:val="24"/>
        </w:rPr>
        <w:t xml:space="preserve">quantitative </w:t>
      </w:r>
      <w:r w:rsidRPr="00FC2217">
        <w:rPr>
          <w:rFonts w:ascii="Times New Roman" w:eastAsia="Calibri" w:hAnsi="Times New Roman" w:cs="Times New Roman"/>
          <w:color w:val="333333"/>
          <w:sz w:val="24"/>
          <w:szCs w:val="24"/>
        </w:rPr>
        <w:t xml:space="preserve">evidence. </w:t>
      </w:r>
      <w:r w:rsidR="00D14E40" w:rsidRPr="00FC2217">
        <w:rPr>
          <w:rFonts w:ascii="Times New Roman" w:eastAsia="Calibri" w:hAnsi="Times New Roman" w:cs="Times New Roman"/>
          <w:color w:val="333333"/>
          <w:sz w:val="24"/>
          <w:szCs w:val="24"/>
        </w:rPr>
        <w:t xml:space="preserve">These claims </w:t>
      </w:r>
      <w:r w:rsidRPr="00FC2217">
        <w:rPr>
          <w:rFonts w:ascii="Times New Roman" w:eastAsia="Calibri" w:hAnsi="Times New Roman" w:cs="Times New Roman"/>
          <w:color w:val="333333"/>
          <w:sz w:val="24"/>
          <w:szCs w:val="24"/>
        </w:rPr>
        <w:t>can be problematic</w:t>
      </w:r>
      <w:r w:rsidR="00406F08" w:rsidRPr="00FC2217">
        <w:rPr>
          <w:rFonts w:ascii="Times New Roman" w:eastAsia="Calibri" w:hAnsi="Times New Roman" w:cs="Times New Roman"/>
          <w:color w:val="333333"/>
          <w:sz w:val="24"/>
          <w:szCs w:val="24"/>
        </w:rPr>
        <w:t xml:space="preserve"> due to</w:t>
      </w:r>
      <w:r w:rsidRPr="00FC2217">
        <w:rPr>
          <w:rFonts w:ascii="Times New Roman" w:eastAsia="Calibri" w:hAnsi="Times New Roman" w:cs="Times New Roman"/>
          <w:color w:val="333333"/>
          <w:sz w:val="24"/>
          <w:szCs w:val="24"/>
        </w:rPr>
        <w:t xml:space="preserve"> a simple lack of transparency</w:t>
      </w:r>
      <w:r w:rsidR="00D14E40" w:rsidRPr="00FC2217">
        <w:rPr>
          <w:rFonts w:ascii="Times New Roman" w:eastAsia="Calibri" w:hAnsi="Times New Roman" w:cs="Times New Roman"/>
          <w:color w:val="333333"/>
          <w:sz w:val="24"/>
          <w:szCs w:val="24"/>
        </w:rPr>
        <w:t xml:space="preserve"> and </w:t>
      </w:r>
      <w:r w:rsidR="00406F08" w:rsidRPr="00FC2217">
        <w:rPr>
          <w:rFonts w:ascii="Times New Roman" w:eastAsia="Calibri" w:hAnsi="Times New Roman" w:cs="Times New Roman"/>
          <w:color w:val="333333"/>
          <w:sz w:val="24"/>
          <w:szCs w:val="24"/>
        </w:rPr>
        <w:t xml:space="preserve">the </w:t>
      </w:r>
      <w:r w:rsidR="00D14E40" w:rsidRPr="00FC2217">
        <w:rPr>
          <w:rFonts w:ascii="Times New Roman" w:eastAsia="Calibri" w:hAnsi="Times New Roman" w:cs="Times New Roman"/>
          <w:color w:val="333333"/>
          <w:sz w:val="24"/>
          <w:szCs w:val="24"/>
        </w:rPr>
        <w:t>likelihood of incorrect statements of effect size</w:t>
      </w:r>
      <w:r w:rsidR="00406F08" w:rsidRPr="00FC2217">
        <w:rPr>
          <w:rFonts w:ascii="Times New Roman" w:eastAsia="Calibri" w:hAnsi="Times New Roman" w:cs="Times New Roman"/>
          <w:color w:val="333333"/>
          <w:sz w:val="24"/>
          <w:szCs w:val="24"/>
        </w:rPr>
        <w:t>; e</w:t>
      </w:r>
      <w:r w:rsidRPr="00FC2217">
        <w:rPr>
          <w:rFonts w:ascii="Times New Roman" w:eastAsia="Calibri" w:hAnsi="Times New Roman" w:cs="Times New Roman"/>
          <w:color w:val="333333"/>
          <w:sz w:val="24"/>
          <w:szCs w:val="24"/>
        </w:rPr>
        <w:t>ven the knowledge of the most accomplished naturalist can have gaps in their understanding of a system. Finally, ecologists often qualify their results verbally to avoid making causal claim</w:t>
      </w:r>
      <w:r w:rsidR="00406F08" w:rsidRPr="00FC2217">
        <w:rPr>
          <w:rFonts w:ascii="Times New Roman" w:eastAsia="Calibri" w:hAnsi="Times New Roman" w:cs="Times New Roman"/>
          <w:color w:val="333333"/>
          <w:sz w:val="24"/>
          <w:szCs w:val="24"/>
        </w:rPr>
        <w:t>s</w:t>
      </w:r>
      <w:r w:rsidRPr="00FC2217">
        <w:rPr>
          <w:rFonts w:ascii="Times New Roman" w:eastAsia="Calibri" w:hAnsi="Times New Roman" w:cs="Times New Roman"/>
          <w:color w:val="333333"/>
          <w:sz w:val="24"/>
          <w:szCs w:val="24"/>
        </w:rPr>
        <w:t xml:space="preserve"> </w:t>
      </w:r>
      <w:r w:rsidR="00361680" w:rsidRPr="00FC2217">
        <w:rPr>
          <w:rFonts w:ascii="Times New Roman" w:eastAsia="Calibri" w:hAnsi="Times New Roman" w:cs="Times New Roman"/>
          <w:color w:val="333333"/>
          <w:sz w:val="24"/>
          <w:szCs w:val="24"/>
        </w:rPr>
        <w:t>–</w:t>
      </w:r>
      <w:r w:rsidRPr="00FC2217">
        <w:rPr>
          <w:rFonts w:ascii="Times New Roman" w:eastAsia="Calibri" w:hAnsi="Times New Roman" w:cs="Times New Roman"/>
          <w:color w:val="333333"/>
          <w:sz w:val="24"/>
          <w:szCs w:val="24"/>
        </w:rPr>
        <w:t xml:space="preserve"> even when </w:t>
      </w:r>
      <w:r w:rsidR="00406F08" w:rsidRPr="00FC2217">
        <w:rPr>
          <w:rFonts w:ascii="Times New Roman" w:eastAsia="Calibri" w:hAnsi="Times New Roman" w:cs="Times New Roman"/>
          <w:color w:val="333333"/>
          <w:sz w:val="24"/>
          <w:szCs w:val="24"/>
        </w:rPr>
        <w:t>the</w:t>
      </w:r>
      <w:r w:rsidR="00361680" w:rsidRPr="00FC2217">
        <w:rPr>
          <w:rFonts w:ascii="Times New Roman" w:eastAsia="Calibri" w:hAnsi="Times New Roman" w:cs="Times New Roman"/>
          <w:color w:val="333333"/>
          <w:sz w:val="24"/>
          <w:szCs w:val="24"/>
        </w:rPr>
        <w:t>ir</w:t>
      </w:r>
      <w:r w:rsidR="00406F08" w:rsidRPr="00FC2217">
        <w:rPr>
          <w:rFonts w:ascii="Times New Roman" w:eastAsia="Calibri" w:hAnsi="Times New Roman" w:cs="Times New Roman"/>
          <w:color w:val="333333"/>
          <w:sz w:val="24"/>
          <w:szCs w:val="24"/>
        </w:rPr>
        <w:t xml:space="preserve"> research </w:t>
      </w:r>
      <w:r w:rsidR="00361680" w:rsidRPr="00FC2217">
        <w:rPr>
          <w:rFonts w:ascii="Times New Roman" w:eastAsia="Calibri" w:hAnsi="Times New Roman" w:cs="Times New Roman"/>
          <w:color w:val="333333"/>
          <w:sz w:val="24"/>
          <w:szCs w:val="24"/>
        </w:rPr>
        <w:t>focus</w:t>
      </w:r>
      <w:r w:rsidR="00406F08" w:rsidRPr="00FC2217">
        <w:rPr>
          <w:rFonts w:ascii="Times New Roman" w:eastAsia="Calibri" w:hAnsi="Times New Roman" w:cs="Times New Roman"/>
          <w:color w:val="333333"/>
          <w:sz w:val="24"/>
          <w:szCs w:val="24"/>
        </w:rPr>
        <w:t xml:space="preserve"> </w:t>
      </w:r>
      <w:r w:rsidRPr="00FC2217">
        <w:rPr>
          <w:rFonts w:ascii="Times New Roman" w:eastAsia="Calibri" w:hAnsi="Times New Roman" w:cs="Times New Roman"/>
          <w:color w:val="333333"/>
          <w:sz w:val="24"/>
          <w:szCs w:val="24"/>
        </w:rPr>
        <w:t xml:space="preserve">is causal understanding, rather than description </w:t>
      </w:r>
      <w:r w:rsidRPr="00FC2217">
        <w:rPr>
          <w:rFonts w:ascii="Times New Roman" w:hAnsi="Times New Roman" w:cs="Times New Roman"/>
          <w:sz w:val="24"/>
          <w:szCs w:val="24"/>
        </w:rPr>
        <w:fldChar w:fldCharType="begin"/>
      </w:r>
      <w:r w:rsidR="00BB3DA4" w:rsidRPr="00FC2217">
        <w:rPr>
          <w:rFonts w:ascii="Times New Roman" w:hAnsi="Times New Roman" w:cs="Times New Roman"/>
          <w:sz w:val="24"/>
          <w:szCs w:val="24"/>
        </w:rPr>
        <w:instrText xml:space="preserve"> ADDIN ZOTERO_ITEM CSL_CITATION {"citationID":"NPPKvKhI","properties":{"formattedCitation":"(and see Dudney {\\i{}et al.} 2021 for an empirical example; but see Laubach {\\i{}et al.} 2021 on causal aims and claims)","plainCitation":"(and see Dudney et al. 2021 for an empirical example; but see Laubach et al. 2021 on causal aims and claims)","noteIndex":0},"citationItems":[{"id":12786,"uris":["http://zotero.org/users/1810851/items/Z7EF4JWE"],"itemData":{"id":12786,"type":"article-journal","abstract":"A goal of many research programmes in biology is to extract meaningful insights from large, complex datasets. Researchers in ecology, evolution and behavior (EEB) often grapple with long-term, observational datasets from which they construct models to test causal hypotheses about biological processes. Similarly, epidemiologists analyse large, complex observational datasets to understand the distribution and determinants of human health. A key difference in the analytical workflows for these two distinct areas of biology is the delineation of data analysis tasks and explicit use of causal directed acyclic graphs (DAGs), widely adopted by epidemiologists. Here, we review the most recent causal inference literature and describe an analytical workflow that has direct applications for EEB. We start this commentary by defining four distinct analytical tasks (description, prediction, association, causal inference). The remainder of the text is dedicated to causal inference, specifically focusing on the use of DAGs to inform the modelling strategy. Given the increasing interest in causal inference and misperceptions regarding this task, we seek to facilitate an exchange of ideas between disciplinary silos and provide an analytical framework that is particularly relevant for making causal inference from observational data.","container-title":"Proceedings of the Royal Society B: Biological Sciences","DOI":"10.1098/rspb.2020.2815","issue":"1943","note":"publisher: Royal Society","page":"20202815","source":"royalsocietypublishing.org (Atypon)","title":"A biologist's guide to model selection and causal inference","URL":"https://royalsocietypublishing.org/doi/full/10.1098/rspb.2020.2815","volume":"288","author":[{"family":"Laubach","given":"Zachary M."},{"family":"Murray","given":"Eleanor J."},{"family":"Hoke","given":"Kim L."},{"family":"Safran","given":"Rebecca J."},{"family":"Perng","given":"Wei"}],"accessed":{"date-parts":[["2023",3,27]]},"issued":{"date-parts":[["2021",1,27]]}},"label":"page","prefix":"but see","suffix":"on causal aims and claims"},{"id":12352,"uris":["http://zotero.org/users/1810851/items/3D7HEUM5"],"itemData":{"id":12352,"type":"article-journal","abstract":"Range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J."}],"accessed":{"date-parts":[["2022",4,20]]},"issued":{"date-parts":[["2021",8,24]]}},"label":"page","prefix":"and see","suffix":"for an empirical example"}],"schema":"https://github.com/citation-style-language/schema/raw/master/csl-citation.json"} </w:instrText>
      </w:r>
      <w:r w:rsidRPr="00FC2217">
        <w:rPr>
          <w:rFonts w:ascii="Times New Roman" w:hAnsi="Times New Roman" w:cs="Times New Roman"/>
          <w:sz w:val="24"/>
          <w:szCs w:val="24"/>
        </w:rPr>
        <w:fldChar w:fldCharType="separate"/>
      </w:r>
      <w:r w:rsidR="00BB3DA4" w:rsidRPr="00FC2217">
        <w:rPr>
          <w:rFonts w:ascii="Times New Roman" w:hAnsi="Times New Roman" w:cs="Times New Roman"/>
          <w:sz w:val="24"/>
          <w:szCs w:val="24"/>
        </w:rPr>
        <w:t xml:space="preserve">(and see </w:t>
      </w:r>
      <w:proofErr w:type="spellStart"/>
      <w:r w:rsidR="00BB3DA4" w:rsidRPr="00FC2217">
        <w:rPr>
          <w:rFonts w:ascii="Times New Roman" w:hAnsi="Times New Roman" w:cs="Times New Roman"/>
          <w:sz w:val="24"/>
          <w:szCs w:val="24"/>
        </w:rPr>
        <w:t>Dudney</w:t>
      </w:r>
      <w:proofErr w:type="spellEnd"/>
      <w:r w:rsidR="00BB3DA4" w:rsidRPr="00FC2217">
        <w:rPr>
          <w:rFonts w:ascii="Times New Roman" w:hAnsi="Times New Roman" w:cs="Times New Roman"/>
          <w:sz w:val="24"/>
          <w:szCs w:val="24"/>
        </w:rPr>
        <w:t xml:space="preserve"> </w:t>
      </w:r>
      <w:r w:rsidR="00BB3DA4" w:rsidRPr="00FC2217">
        <w:rPr>
          <w:rFonts w:ascii="Times New Roman" w:hAnsi="Times New Roman" w:cs="Times New Roman"/>
          <w:i/>
          <w:iCs/>
          <w:sz w:val="24"/>
          <w:szCs w:val="24"/>
        </w:rPr>
        <w:t>et al.</w:t>
      </w:r>
      <w:r w:rsidR="00BB3DA4" w:rsidRPr="00FC2217">
        <w:rPr>
          <w:rFonts w:ascii="Times New Roman" w:hAnsi="Times New Roman" w:cs="Times New Roman"/>
          <w:sz w:val="24"/>
          <w:szCs w:val="24"/>
        </w:rPr>
        <w:t xml:space="preserve"> 2021 for an empirical example; but see Laubach </w:t>
      </w:r>
      <w:r w:rsidR="00BB3DA4" w:rsidRPr="00FC2217">
        <w:rPr>
          <w:rFonts w:ascii="Times New Roman" w:hAnsi="Times New Roman" w:cs="Times New Roman"/>
          <w:i/>
          <w:iCs/>
          <w:sz w:val="24"/>
          <w:szCs w:val="24"/>
        </w:rPr>
        <w:t>et al.</w:t>
      </w:r>
      <w:r w:rsidR="00BB3DA4" w:rsidRPr="00FC2217">
        <w:rPr>
          <w:rFonts w:ascii="Times New Roman" w:hAnsi="Times New Roman" w:cs="Times New Roman"/>
          <w:sz w:val="24"/>
          <w:szCs w:val="24"/>
        </w:rPr>
        <w:t xml:space="preserve"> 2021 on causal </w:t>
      </w:r>
      <w:r w:rsidR="00BB3DA4" w:rsidRPr="00FC2217">
        <w:rPr>
          <w:rFonts w:ascii="Times New Roman" w:hAnsi="Times New Roman" w:cs="Times New Roman"/>
          <w:sz w:val="24"/>
          <w:szCs w:val="24"/>
        </w:rPr>
        <w:lastRenderedPageBreak/>
        <w:t>aims and claims)</w:t>
      </w:r>
      <w:r w:rsidRPr="00FC2217">
        <w:rPr>
          <w:rFonts w:ascii="Times New Roman" w:eastAsia="Calibri" w:hAnsi="Times New Roman" w:cs="Times New Roman"/>
          <w:sz w:val="24"/>
          <w:szCs w:val="24"/>
        </w:rPr>
        <w:fldChar w:fldCharType="end"/>
      </w:r>
      <w:r w:rsidRPr="00FC2217">
        <w:rPr>
          <w:rFonts w:ascii="Times New Roman" w:eastAsia="Calibri" w:hAnsi="Times New Roman" w:cs="Times New Roman"/>
          <w:sz w:val="24"/>
          <w:szCs w:val="24"/>
        </w:rPr>
        <w:t xml:space="preserve">. </w:t>
      </w:r>
      <w:r w:rsidR="003805D7" w:rsidRPr="00FC2217">
        <w:rPr>
          <w:rFonts w:ascii="Times New Roman" w:eastAsia="Calibri" w:hAnsi="Times New Roman" w:cs="Times New Roman"/>
          <w:sz w:val="24"/>
          <w:szCs w:val="24"/>
        </w:rPr>
        <w:t xml:space="preserve">This practice </w:t>
      </w:r>
      <w:r w:rsidRPr="00FC2217">
        <w:rPr>
          <w:rFonts w:ascii="Times New Roman" w:eastAsia="Calibri" w:hAnsi="Times New Roman" w:cs="Times New Roman"/>
          <w:color w:val="333333"/>
          <w:sz w:val="24"/>
          <w:szCs w:val="24"/>
        </w:rPr>
        <w:t>mudd</w:t>
      </w:r>
      <w:r w:rsidR="003805D7" w:rsidRPr="00FC2217">
        <w:rPr>
          <w:rFonts w:ascii="Times New Roman" w:eastAsia="Calibri" w:hAnsi="Times New Roman" w:cs="Times New Roman"/>
          <w:color w:val="333333"/>
          <w:sz w:val="24"/>
          <w:szCs w:val="24"/>
        </w:rPr>
        <w:t>ies the</w:t>
      </w:r>
      <w:r w:rsidRPr="00FC2217">
        <w:rPr>
          <w:rFonts w:ascii="Times New Roman" w:eastAsia="Calibri" w:hAnsi="Times New Roman" w:cs="Times New Roman"/>
          <w:color w:val="333333"/>
          <w:sz w:val="24"/>
          <w:szCs w:val="24"/>
        </w:rPr>
        <w:t xml:space="preserve"> waters</w:t>
      </w:r>
      <w:r w:rsidR="000B0CC1" w:rsidRPr="00FC2217">
        <w:rPr>
          <w:rFonts w:ascii="Times New Roman" w:eastAsia="Calibri" w:hAnsi="Times New Roman" w:cs="Times New Roman"/>
          <w:color w:val="333333"/>
          <w:sz w:val="24"/>
          <w:szCs w:val="24"/>
        </w:rPr>
        <w:t>, at times</w:t>
      </w:r>
      <w:r w:rsidRPr="00FC2217">
        <w:rPr>
          <w:rFonts w:ascii="Times New Roman" w:eastAsia="Calibri" w:hAnsi="Times New Roman" w:cs="Times New Roman"/>
          <w:color w:val="333333"/>
          <w:sz w:val="24"/>
          <w:szCs w:val="24"/>
        </w:rPr>
        <w:t xml:space="preserve"> </w:t>
      </w:r>
      <w:r w:rsidR="00FC5538" w:rsidRPr="00FC2217">
        <w:rPr>
          <w:rFonts w:ascii="Times New Roman" w:eastAsia="Calibri" w:hAnsi="Times New Roman" w:cs="Times New Roman"/>
          <w:color w:val="333333"/>
          <w:sz w:val="24"/>
          <w:szCs w:val="24"/>
        </w:rPr>
        <w:t>creating confusion over whether an</w:t>
      </w:r>
      <w:r w:rsidRPr="00FC2217">
        <w:rPr>
          <w:rFonts w:ascii="Times New Roman" w:eastAsia="Calibri" w:hAnsi="Times New Roman" w:cs="Times New Roman"/>
          <w:color w:val="333333"/>
          <w:sz w:val="24"/>
          <w:szCs w:val="24"/>
        </w:rPr>
        <w:t xml:space="preserve"> author claiming a</w:t>
      </w:r>
      <w:r w:rsidR="00406F08" w:rsidRPr="00FC2217">
        <w:rPr>
          <w:rFonts w:ascii="Times New Roman" w:eastAsia="Calibri" w:hAnsi="Times New Roman" w:cs="Times New Roman"/>
          <w:color w:val="333333"/>
          <w:sz w:val="24"/>
          <w:szCs w:val="24"/>
        </w:rPr>
        <w:t>n</w:t>
      </w:r>
      <w:r w:rsidRPr="00FC2217">
        <w:rPr>
          <w:rFonts w:ascii="Times New Roman" w:eastAsia="Calibri" w:hAnsi="Times New Roman" w:cs="Times New Roman"/>
          <w:color w:val="333333"/>
          <w:sz w:val="24"/>
          <w:szCs w:val="24"/>
        </w:rPr>
        <w:t xml:space="preserve"> association, or implying causation while allowing themselves plausible deniability</w:t>
      </w:r>
      <w:r w:rsidR="00A155A7" w:rsidRPr="00FC2217">
        <w:rPr>
          <w:rFonts w:ascii="Times New Roman" w:eastAsia="Calibri" w:hAnsi="Times New Roman" w:cs="Times New Roman"/>
          <w:color w:val="333333"/>
          <w:sz w:val="24"/>
          <w:szCs w:val="24"/>
        </w:rPr>
        <w:t xml:space="preserve">. </w:t>
      </w:r>
      <w:r w:rsidRPr="00FC2217">
        <w:rPr>
          <w:rFonts w:ascii="Times New Roman" w:eastAsia="Calibri" w:hAnsi="Times New Roman" w:cs="Times New Roman"/>
          <w:color w:val="333333"/>
          <w:sz w:val="24"/>
          <w:szCs w:val="24"/>
        </w:rPr>
        <w:t>We feel that given our current need to understand causal relationships from large-scale observational data sets, these solutions are not adequate, and can even lead to misleading inferences. Ecologists have an opportunity</w:t>
      </w:r>
      <w:r w:rsidR="00196850" w:rsidRPr="00FC2217">
        <w:rPr>
          <w:rFonts w:ascii="Times New Roman" w:eastAsia="Calibri" w:hAnsi="Times New Roman" w:cs="Times New Roman"/>
          <w:color w:val="333333"/>
          <w:sz w:val="24"/>
          <w:szCs w:val="24"/>
        </w:rPr>
        <w:t xml:space="preserve"> and, nay, obligation,</w:t>
      </w:r>
      <w:r w:rsidRPr="00FC2217">
        <w:rPr>
          <w:rFonts w:ascii="Times New Roman" w:eastAsia="Calibri" w:hAnsi="Times New Roman" w:cs="Times New Roman"/>
          <w:color w:val="333333"/>
          <w:sz w:val="24"/>
          <w:szCs w:val="24"/>
        </w:rPr>
        <w:t xml:space="preserve"> to leverage (or at least consider) the solutions to Omitted Variable Bias in causal data analysis that other disciplines have been building for decades.</w:t>
      </w:r>
      <w:r w:rsidR="00406F08" w:rsidRPr="00FC2217">
        <w:rPr>
          <w:rFonts w:ascii="Times New Roman" w:eastAsia="Calibri" w:hAnsi="Times New Roman" w:cs="Times New Roman"/>
          <w:color w:val="333333"/>
          <w:sz w:val="24"/>
          <w:szCs w:val="24"/>
        </w:rPr>
        <w:t xml:space="preserve"> This paper provides an entry point into several approaches</w:t>
      </w:r>
      <w:r w:rsidR="007F14F2" w:rsidRPr="00FC2217">
        <w:rPr>
          <w:rFonts w:ascii="Times New Roman" w:eastAsia="Calibri" w:hAnsi="Times New Roman" w:cs="Times New Roman"/>
          <w:color w:val="333333"/>
          <w:sz w:val="24"/>
          <w:szCs w:val="24"/>
        </w:rPr>
        <w:t xml:space="preserve"> </w:t>
      </w:r>
      <w:r w:rsidR="00406F08" w:rsidRPr="00FC2217">
        <w:rPr>
          <w:rFonts w:ascii="Times New Roman" w:eastAsia="Calibri" w:hAnsi="Times New Roman" w:cs="Times New Roman"/>
          <w:color w:val="333333"/>
          <w:sz w:val="24"/>
          <w:szCs w:val="24"/>
        </w:rPr>
        <w:t xml:space="preserve">and complements recent reviews of quasi-experimental methods </w:t>
      </w:r>
      <w:r w:rsidR="0015163B" w:rsidRPr="00FC2217">
        <w:rPr>
          <w:rFonts w:ascii="Times New Roman" w:eastAsia="Calibri" w:hAnsi="Times New Roman" w:cs="Times New Roman"/>
          <w:color w:val="333333"/>
          <w:sz w:val="24"/>
          <w:szCs w:val="24"/>
        </w:rPr>
        <w:fldChar w:fldCharType="begin"/>
      </w:r>
      <w:r w:rsidR="00BB3DA4" w:rsidRPr="00FC2217">
        <w:rPr>
          <w:rFonts w:ascii="Times New Roman" w:eastAsia="Calibri" w:hAnsi="Times New Roman" w:cs="Times New Roman"/>
          <w:color w:val="333333"/>
          <w:sz w:val="24"/>
          <w:szCs w:val="24"/>
        </w:rPr>
        <w:instrText xml:space="preserve"> ADDIN ZOTERO_ITEM CSL_CITATION {"citationID":"crZrQimf","properties":{"formattedCitation":"(e.g., Antonakis {\\i{}et al.} 2010; Kendall 2015; Butsic {\\i{}et al.} 2017; Ferraro &amp; Miranda 2017; Bell {\\i{}et al.} 2018; Bellemare {\\i{}et al.} 2020; Grace &amp; Irvine 2020; Arif &amp; MacNeil 2022; the appendices of Dee {\\i{}et al.} 2023)","plainCitation":"(e.g., Antonakis et al. 2010; Kendall 2015; Butsic et al. 2017; Ferraro &amp; Miranda 2017; Bell et al. 2018; Bellemare et al. 2020; Grace &amp; Irvine 2020; Arif &amp; MacNeil 2022; the appendices of Dee et al. 2023)","noteIndex":0},"citationItems":[{"id":12873,"uris":["http://zotero.org/users/1810851/items/PPDNEU33"],"itemData":{"id":12873,"type":"article-journal","abstract":"Social scientists often estimate models from correlational data, where the independent variable has not been exogenously manipulated; they also make implicit or explicit causal claims based on these models. When can these claims be made? We answer this question by first discussing design and estimation conditions under which model estimates can be interpreted, using the randomized experiment as the gold standard. We show how endogeneity – which includes omitted variables, omitted selection, simultaneity, common-method variance, and measurement error – renders estimates causally uninterpretable. Second, we present methods that allow researchers to test causal claims in situations where randomization is not possible or when causal interpretation could be confounded; these methods include fixed-effects panel, sample selection, instrumental variable, regression discontinuity, and difference-in-differences models. Third, we take stock of the methodological rigor with which causal claims are being made in a social sciences discipline by reviewing a representative sample of 110 articles on leadership published in the previous 10years in top-tier journals. Our key finding is that researchers fail to address at least 66% and up to 90% of design and estimation conditions that make causal claims invalid. We conclude by offering 10 suggestions on how to improve non-experimental research.","collection-title":"Leadership Quarterly Yearly Review","container-title":"The Leadership Quarterly","DOI":"10.1016/j.leaqua.2010.10.010","ISSN":"1048-9843","issue":"6","journalAbbreviation":"The Leadership Quarterly","language":"en","page":"1086-1120","source":"ScienceDirect","title":"On making causal claims: A review and recommendations","title-short":"On making causal claims","URL":"https://www.sciencedirect.com/science/article/pii/S1048984310001475","volume":"21","author":[{"family":"Antonakis","given":"John"},{"family":"Bendahan","given":"Samuel"},{"family":"Jacquart","given":"Philippe"},{"family":"Lalive","given":"Rafael"}],"accessed":{"date-parts":[["2023",5,18]]},"issued":{"date-parts":[["2010",12,1]]}},"label":"page","prefix":"e.g., "},{"id":12361,"uris":["http://zotero.org/users/1810851/items/VS9H5RUI"],"itemData":{"id":12361,"type":"book","ISBN":"0-19-967254-7","title":"A statistical symphony: instrumental variables reveal causality and control measurement error","author":[{"family":"Kendall","given":"Bruce E."}],"issued":{"date-parts":[["2015"]]}}},{"id":12611,"uris":["http://zotero.org/groups/4833414/items/G3B7NQZH"],"itemData":{"id":12611,"type":"article-journal","abstract":"In the evaluation of public programs, experimental designs are rare. Researchers instead rely on observational designs. Observational designs that use panel data are widely portrayed as superior to time-series or cross-sectional designs because they provide opportunities to control for observable and unobservable variables correlated with outcomes and exposure to a program. The most popular panel data evaluation designs use linear, fixed-effects estimators with additive individual and time effects. To assess the ability of observational designs to replicate results from experimental designs, scholars use design replications. No such replications have assessed popular, fixed-effects panel data models that exploit repeated observations before and after treatment assignment. We implement such a study using, as a benchmark, results from a randomized environmental program that included effective and ineffective treatments. The popular linear, fixed-effects estimator fails to generate impact estimates or statistical inferences similar to the experimental estimator. Applying common flexible model specifications or trimming procedures also fail to yield accurate estimates or inferences. However, following best practices for selecting a nonexperimental comparison group and combining matching methods with panel data estimators, we replicate the experimental benchmarks. We demonstrate how the combination of panel and matching methods mitigates common concerns about specifying the correct functional form, the nature of treatment effect heterogeneity, and the way in which time enters the model. Our results are consistent with recent claims that design trumps methods in estimating treatment effects and that combining designs is more likely to approximate a randomized controlled trial than applying a single design.","container-title":"Journal of the Association of Environmental and Resource Economists","DOI":"10.1086/689868","ISSN":"2333-5955","issue":"1","note":"publisher: The University of Chicago Press","page":"281-317","source":"journals.uchicago.edu (Atypon)","title":"Panel Data Designs and Estimators as Substitutes for Randomized Controlled Trials in the Evaluation of Public Programs","URL":"https://www.journals.uchicago.edu/doi/full/10.1086/689868","volume":"4","author":[{"family":"Ferraro","given":"Paul J."},{"family":"Miranda","given":"Juan José"}],"accessed":{"date-parts":[["2022",4,20]]},"issued":{"date-parts":[["2017",3]]}}},{"id":12354,"uris":["http://zotero.org/users/1810851/items/X7JJREPF"],"itemData":{"id":12354,"type":"article-journal","abstract":"Many systems and processes in ecology cannot be experimentally controlled, either because the temporal and spatial scales are too broad, or because it would be unethical. Examples include large wildfires, alternative conservation strategies, removal of top predators, or the introduction of invasive species. Unfortunately, many of these phenomena also do not occur randomly in time or space, and this can lead to different biases (selection bias, unobserved variable bias) in statistical analyses. Economics has evolved largely without experiments, and developed statistical approaches to study “quasi-experiments”, i.e., situations were changes in time or space reveal relationships even in the absence of a controlled experiment. The goal of our paper was to compare and evaluate four quasi-experimental statistical approaches commonly used in economics, (1) matching, (2) regression discontinuity design, (3) difference-in-differences models, and (4) instrumental variables, in terms of their relevance for ecological research. We contrast the strengths and weaknesses of each approach and provide a detailed tutorial to demonstrate these approaches. We suggest that quasi-experimental methods offer great potential for investigating many phenomena and processes in ecological and coupled human-natural systems. Furthermore, quasi-experimental methods are common in environmental policy research and policy recommendations by ecologists may be more valuable when based on these methods.","container-title":"Basic and Applied Ecology","DOI":"10.1016/j.baae.2017.01.005","ISSN":"1439-1791","journalAbbreviation":"Basic and Applied Ecology","language":"en","page":"1-10","source":"ScienceDirect","title":"Quasi-experimental methods enable stronger inferences from observational data in ecology","URL":"https://www.sciencedirect.com/science/article/pii/S1439179116301323","volume":"19","author":[{"family":"Butsic","given":"Van"},{"family":"Lewis","given":"David J."},{"family":"Radeloff","given":"Volker C."},{"family":"Baumann","given":"Matthias"},{"family":"Kuemmerle","given":"Tobias"}],"accessed":{"date-parts":[["2022",4,20]]},"issued":{"date-parts":[["2017",3,1]]}}},{"id":10211,"uris":["http://zotero.org/users/1810851/items/VWNN7PKF"],"itemData":{"id":10211,"type":"article-journal","container-title":"Quality &amp; Quantity","DOI":"10.18637/jss.v072.i10","issue":"1","journalAbbreviation":"Qual Quant","page":"117","title":"Fixed and random effects models: making an informed choice","URL":"http://link.springer.com/10.1007/s11135-018-0802-x","volume":"55","author":[{"family":"Bell","given":"Andrew"},{"family":"Fairbrother","given":"Malcolm"},{"family":"Jones","given":"Kelvyn"}],"issued":{"date-parts":[["2018"]]}}},{"id":11229,"uris":["http://zotero.org/users/1810851/items/MSXWSGUP"],"itemData":{"id":11229,"type":"article-journal","abstract":"We present the ﬁrst application of Pearl’s (1995, 2000) front-door criterion to observational data in which the required assumptions plausibly hold. For identiﬁcation, the front-door criterion relies on the presence of a single, strictly exogenous mediator variable on the causal path between the treatment and outcome variables. After ﬁrst explaining how to use the front-door criterion in practice, we present empirical illustrations. Our core application uses data on over 890,000 Uber and Lyft rides in Chicago to estimate the average treatment effect of the authorization of ride sharing—that is, the decision to authorize the app to overlap one’s ride with a stranger’s ride—on tipping behavior. We exploit as mediator the (conditionally) exogenous variation in whether one actually gets to share a ride, since authorizing a shared ride does not necessarily result in sharing a ride. Comparing our front-door criterion results to those of naïve regressions of tipping on the decision to authorize ride sharing, we ﬁnd that almost all of the naïve negative relationship between authorizing a shared ride and tipping is due to selection effects. Finally, we explore the consequences for applied work of violating some of the assumptions underpinning the front-door criterion approach.","language":"en","source":"Zotero","title":"The Paper of How: Estimating Treatment Effects Using the Front-Door Criterion","author":[{"family":"Bellemare","given":"Marc F"},{"family":"Bloem","given":"Jeffrey R"},{"family":"Wexler","given":"Noah"}],"issued":{"date-parts":[["2020"]]}}},{"id":11230,"uris":["http://zotero.org/users/1810851/items/JKAWLH2T"],"itemData":{"id":11230,"type":"article-journal","abstract":"Recent discussions of model selection and multimodel inference highlight a general challenge for researchers: how to convey the explanatory content of a hypothesized model or set of competing models clearly. The advice from statisticians for scientists employing multimodel inference is to develop a well-thought-out set of candidate models for comparison, though precise instructions for how to do that are typically not given. A coherent body of knowledge, which falls under the general term causal analysis, now exists for examining the explanatory scientific content of candidate models. Much of the literature on causal analysis has been recently developed, and we suspect may not be familiar to many ecologists. This body of knowledge comprises a set of graphical tools and axiomatic principles to support scientists in their endeavors to create “well-formed hypotheses,” as statisticians are asking them to do. Causal analysis is complementary to methods such as structural equation modeling, which provides the means for evaluation of proposed hypotheses against data. In this paper, we summarize and illustrate a set of principles that can guide scientists in their quest to develop explanatory hypotheses for evaluation. The principles presented in this paper have the capacity to close the communication gap between statisticians, who urge scientists to develop wellthought-out coherent models, and scientists, who would like some practical advice for exactly how to do that.","container-title":"Ecology","DOI":"10.1002/ecy.2962","ISSN":"0012-9658, 1939-9170","issue":"4","journalAbbreviation":"Ecology","language":"en","source":"DOI.org (Crossref)","title":"Scientist’s guide to developing explanatory statistical models using causal analysis principles","URL":"https://onlinelibrary.wiley.com/doi/abs/10.1002/ecy.2962","volume":"101","author":[{"family":"Grace","given":"James B."},{"family":"Irvine","given":"Kathryn M."}],"accessed":{"date-parts":[["2020",6,25]]},"issued":{"date-parts":[["2020",4]]}}},{"id":12618,"uris":["http://zotero.org/users/1810851/items/YANEP3LK"],"itemData":{"id":12618,"type":"article-journal","abstract":"Recent developments in computer science have substantially advanced the use of observational causal inference under Pearl's structural causal model (SCM) framework. A key tool in the application of SCM is the use of casual diagrams, used to visualize the causal structure of a system or process under study. Here, we show how causal diagrams can be extended to ensure proper study design under quasi-experimental settings, including propensity score analysis, before-after-control-impact studies, regression discontinuity design, and instrumental variables. Causal diagrams represent a unified approach to variable selection across methodologies and should be routinely applied in ecology research with causal implications.","container-title":"Ecosphere","DOI":"10.1002/ecs2.4009","ISSN":"2150-8925","issue":"4","language":"en","note":"_eprint: https://onlinelibrary.wiley.com/doi/pdf/10.1002/ecs2.4009","page":"e4009","source":"Wiley Online Library","title":"Utilizing causal diagrams across quasi-experimental approaches","URL":"https://onlinelibrary.wiley.com/doi/abs/10.1002/ecs2.4009","volume":"13","author":[{"family":"Arif","given":"Suchinta"},{"family":"MacNeil","given":"M. Aaron"}],"accessed":{"date-parts":[["2022",10,26]]},"issued":{"date-parts":[["2022"]]}}},{"id":12850,"uris":["http://zotero.org/users/1810851/items/2W4TLILW"],"itemData":{"id":12850,"type":"article-journal","abstract":"Causal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L."},{"family":"Stevens","given":"Carly"},{"family":"Loreau","given":"Michel"}],"accessed":{"date-parts":[["2023",5,5]]},"issued":{"date-parts":[["2023",5,5]]}},"label":"page","prefix":"the appendices of "}],"schema":"https://github.com/citation-style-language/schema/raw/master/csl-citation.json"} </w:instrText>
      </w:r>
      <w:r w:rsidR="0015163B" w:rsidRPr="00FC2217">
        <w:rPr>
          <w:rFonts w:ascii="Times New Roman" w:eastAsia="Calibri" w:hAnsi="Times New Roman" w:cs="Times New Roman"/>
          <w:color w:val="333333"/>
          <w:sz w:val="24"/>
          <w:szCs w:val="24"/>
        </w:rPr>
        <w:fldChar w:fldCharType="separate"/>
      </w:r>
      <w:r w:rsidR="00BB3DA4" w:rsidRPr="00FC2217">
        <w:rPr>
          <w:rFonts w:ascii="Times New Roman" w:hAnsi="Times New Roman" w:cs="Times New Roman"/>
          <w:color w:val="000000"/>
          <w:sz w:val="24"/>
          <w:szCs w:val="24"/>
        </w:rPr>
        <w:t xml:space="preserve">(e.g., </w:t>
      </w:r>
      <w:proofErr w:type="spellStart"/>
      <w:r w:rsidR="00BB3DA4" w:rsidRPr="00FC2217">
        <w:rPr>
          <w:rFonts w:ascii="Times New Roman" w:hAnsi="Times New Roman" w:cs="Times New Roman"/>
          <w:color w:val="000000"/>
          <w:sz w:val="24"/>
          <w:szCs w:val="24"/>
        </w:rPr>
        <w:t>Antonakis</w:t>
      </w:r>
      <w:proofErr w:type="spellEnd"/>
      <w:r w:rsidR="00BB3DA4" w:rsidRPr="00FC2217">
        <w:rPr>
          <w:rFonts w:ascii="Times New Roman" w:hAnsi="Times New Roman" w:cs="Times New Roman"/>
          <w:color w:val="000000"/>
          <w:sz w:val="24"/>
          <w:szCs w:val="24"/>
        </w:rPr>
        <w:t xml:space="preserve"> </w:t>
      </w:r>
      <w:r w:rsidR="00BB3DA4" w:rsidRPr="00FC2217">
        <w:rPr>
          <w:rFonts w:ascii="Times New Roman" w:hAnsi="Times New Roman" w:cs="Times New Roman"/>
          <w:i/>
          <w:iCs/>
          <w:color w:val="000000"/>
          <w:sz w:val="24"/>
          <w:szCs w:val="24"/>
        </w:rPr>
        <w:t>et al.</w:t>
      </w:r>
      <w:r w:rsidR="00BB3DA4" w:rsidRPr="00FC2217">
        <w:rPr>
          <w:rFonts w:ascii="Times New Roman" w:hAnsi="Times New Roman" w:cs="Times New Roman"/>
          <w:color w:val="000000"/>
          <w:sz w:val="24"/>
          <w:szCs w:val="24"/>
        </w:rPr>
        <w:t xml:space="preserve"> 2010; Kendall 2015; </w:t>
      </w:r>
      <w:proofErr w:type="spellStart"/>
      <w:r w:rsidR="00BB3DA4" w:rsidRPr="00FC2217">
        <w:rPr>
          <w:rFonts w:ascii="Times New Roman" w:hAnsi="Times New Roman" w:cs="Times New Roman"/>
          <w:color w:val="000000"/>
          <w:sz w:val="24"/>
          <w:szCs w:val="24"/>
        </w:rPr>
        <w:t>Butsic</w:t>
      </w:r>
      <w:proofErr w:type="spellEnd"/>
      <w:r w:rsidR="00BB3DA4" w:rsidRPr="00FC2217">
        <w:rPr>
          <w:rFonts w:ascii="Times New Roman" w:hAnsi="Times New Roman" w:cs="Times New Roman"/>
          <w:color w:val="000000"/>
          <w:sz w:val="24"/>
          <w:szCs w:val="24"/>
        </w:rPr>
        <w:t xml:space="preserve"> </w:t>
      </w:r>
      <w:r w:rsidR="00BB3DA4" w:rsidRPr="00FC2217">
        <w:rPr>
          <w:rFonts w:ascii="Times New Roman" w:hAnsi="Times New Roman" w:cs="Times New Roman"/>
          <w:i/>
          <w:iCs/>
          <w:color w:val="000000"/>
          <w:sz w:val="24"/>
          <w:szCs w:val="24"/>
        </w:rPr>
        <w:t>et al.</w:t>
      </w:r>
      <w:r w:rsidR="00BB3DA4" w:rsidRPr="00FC2217">
        <w:rPr>
          <w:rFonts w:ascii="Times New Roman" w:hAnsi="Times New Roman" w:cs="Times New Roman"/>
          <w:color w:val="000000"/>
          <w:sz w:val="24"/>
          <w:szCs w:val="24"/>
        </w:rPr>
        <w:t xml:space="preserve"> 2017; Ferraro &amp; Miranda 2017; Bell </w:t>
      </w:r>
      <w:r w:rsidR="00BB3DA4" w:rsidRPr="00FC2217">
        <w:rPr>
          <w:rFonts w:ascii="Times New Roman" w:hAnsi="Times New Roman" w:cs="Times New Roman"/>
          <w:i/>
          <w:iCs/>
          <w:color w:val="000000"/>
          <w:sz w:val="24"/>
          <w:szCs w:val="24"/>
        </w:rPr>
        <w:t>et al.</w:t>
      </w:r>
      <w:r w:rsidR="00BB3DA4" w:rsidRPr="00FC2217">
        <w:rPr>
          <w:rFonts w:ascii="Times New Roman" w:hAnsi="Times New Roman" w:cs="Times New Roman"/>
          <w:color w:val="000000"/>
          <w:sz w:val="24"/>
          <w:szCs w:val="24"/>
        </w:rPr>
        <w:t xml:space="preserve"> 2018; Bellemare </w:t>
      </w:r>
      <w:r w:rsidR="00BB3DA4" w:rsidRPr="00FC2217">
        <w:rPr>
          <w:rFonts w:ascii="Times New Roman" w:hAnsi="Times New Roman" w:cs="Times New Roman"/>
          <w:i/>
          <w:iCs/>
          <w:color w:val="000000"/>
          <w:sz w:val="24"/>
          <w:szCs w:val="24"/>
        </w:rPr>
        <w:t>et al.</w:t>
      </w:r>
      <w:r w:rsidR="00BB3DA4" w:rsidRPr="00FC2217">
        <w:rPr>
          <w:rFonts w:ascii="Times New Roman" w:hAnsi="Times New Roman" w:cs="Times New Roman"/>
          <w:color w:val="000000"/>
          <w:sz w:val="24"/>
          <w:szCs w:val="24"/>
        </w:rPr>
        <w:t xml:space="preserve"> 2020; Grace &amp; Irvine 2020; </w:t>
      </w:r>
      <w:proofErr w:type="spellStart"/>
      <w:r w:rsidR="00BB3DA4" w:rsidRPr="00FC2217">
        <w:rPr>
          <w:rFonts w:ascii="Times New Roman" w:hAnsi="Times New Roman" w:cs="Times New Roman"/>
          <w:color w:val="000000"/>
          <w:sz w:val="24"/>
          <w:szCs w:val="24"/>
        </w:rPr>
        <w:t>Arif</w:t>
      </w:r>
      <w:proofErr w:type="spellEnd"/>
      <w:r w:rsidR="00BB3DA4" w:rsidRPr="00FC2217">
        <w:rPr>
          <w:rFonts w:ascii="Times New Roman" w:hAnsi="Times New Roman" w:cs="Times New Roman"/>
          <w:color w:val="000000"/>
          <w:sz w:val="24"/>
          <w:szCs w:val="24"/>
        </w:rPr>
        <w:t xml:space="preserve"> &amp; MacNeil 2022; the appendices of Dee </w:t>
      </w:r>
      <w:r w:rsidR="00BB3DA4" w:rsidRPr="00FC2217">
        <w:rPr>
          <w:rFonts w:ascii="Times New Roman" w:hAnsi="Times New Roman" w:cs="Times New Roman"/>
          <w:i/>
          <w:iCs/>
          <w:color w:val="000000"/>
          <w:sz w:val="24"/>
          <w:szCs w:val="24"/>
        </w:rPr>
        <w:t>et al.</w:t>
      </w:r>
      <w:r w:rsidR="00BB3DA4" w:rsidRPr="00FC2217">
        <w:rPr>
          <w:rFonts w:ascii="Times New Roman" w:hAnsi="Times New Roman" w:cs="Times New Roman"/>
          <w:color w:val="000000"/>
          <w:sz w:val="24"/>
          <w:szCs w:val="24"/>
        </w:rPr>
        <w:t xml:space="preserve"> 2023)</w:t>
      </w:r>
      <w:r w:rsidR="0015163B" w:rsidRPr="00FC2217">
        <w:rPr>
          <w:rFonts w:ascii="Times New Roman" w:eastAsia="Calibri" w:hAnsi="Times New Roman" w:cs="Times New Roman"/>
          <w:color w:val="333333"/>
          <w:sz w:val="24"/>
          <w:szCs w:val="24"/>
        </w:rPr>
        <w:fldChar w:fldCharType="end"/>
      </w:r>
      <w:r w:rsidR="0015163B" w:rsidRPr="00FC2217">
        <w:rPr>
          <w:rFonts w:ascii="Times New Roman" w:eastAsia="Calibri" w:hAnsi="Times New Roman" w:cs="Times New Roman"/>
          <w:color w:val="333333"/>
          <w:sz w:val="24"/>
          <w:szCs w:val="24"/>
        </w:rPr>
        <w:t xml:space="preserve"> </w:t>
      </w:r>
      <w:r w:rsidR="00406F08" w:rsidRPr="00FC2217">
        <w:rPr>
          <w:rFonts w:ascii="Times New Roman" w:eastAsia="Calibri" w:hAnsi="Times New Roman" w:cs="Times New Roman"/>
          <w:color w:val="333333"/>
          <w:sz w:val="24"/>
          <w:szCs w:val="24"/>
        </w:rPr>
        <w:t>by expanding on panel designs for accounting for OVB.</w:t>
      </w:r>
    </w:p>
    <w:p w14:paraId="3B8B94F1" w14:textId="77777777" w:rsidR="00FC2217" w:rsidRPr="00FC2217" w:rsidRDefault="00FC2217" w:rsidP="00F87D56">
      <w:pPr>
        <w:spacing w:after="160"/>
        <w:ind w:firstLine="720"/>
        <w:rPr>
          <w:rFonts w:ascii="Times New Roman" w:eastAsia="Calibri" w:hAnsi="Times New Roman" w:cs="Times New Roman"/>
          <w:color w:val="333333"/>
          <w:sz w:val="24"/>
          <w:szCs w:val="24"/>
        </w:rPr>
      </w:pPr>
    </w:p>
    <w:p w14:paraId="51D9BF0C" w14:textId="17D41649" w:rsidR="00766C2E" w:rsidRPr="00FC2217" w:rsidRDefault="00037819">
      <w:pPr>
        <w:spacing w:after="160"/>
        <w:rPr>
          <w:rFonts w:ascii="Times New Roman" w:eastAsia="Calibri" w:hAnsi="Times New Roman" w:cs="Times New Roman"/>
          <w:color w:val="333333"/>
          <w:sz w:val="24"/>
          <w:szCs w:val="24"/>
        </w:rPr>
      </w:pPr>
      <w:r w:rsidRPr="00FC2217">
        <w:rPr>
          <w:rFonts w:ascii="Times New Roman" w:eastAsia="Calibri" w:hAnsi="Times New Roman" w:cs="Times New Roman"/>
          <w:b/>
          <w:color w:val="333333"/>
          <w:sz w:val="24"/>
          <w:szCs w:val="24"/>
        </w:rPr>
        <w:t xml:space="preserve">​​Using DAGs to clarify our causal understanding and assumptions </w:t>
      </w:r>
      <w:r w:rsidR="00A141C8" w:rsidRPr="00FC2217">
        <w:rPr>
          <w:rFonts w:ascii="Times New Roman" w:eastAsia="Calibri" w:hAnsi="Times New Roman" w:cs="Times New Roman"/>
          <w:b/>
          <w:color w:val="333333"/>
          <w:sz w:val="24"/>
          <w:szCs w:val="24"/>
        </w:rPr>
        <w:t xml:space="preserve">to </w:t>
      </w:r>
      <w:r w:rsidRPr="00FC2217">
        <w:rPr>
          <w:rFonts w:ascii="Times New Roman" w:eastAsia="Calibri" w:hAnsi="Times New Roman" w:cs="Times New Roman"/>
          <w:b/>
          <w:color w:val="333333"/>
          <w:sz w:val="24"/>
          <w:szCs w:val="24"/>
        </w:rPr>
        <w:t xml:space="preserve">ferret out Omitted Variables Bias </w:t>
      </w:r>
    </w:p>
    <w:p w14:paraId="298304EE" w14:textId="0AC5D42B" w:rsidR="00766C2E" w:rsidRPr="00FC2217" w:rsidRDefault="00037819" w:rsidP="00F87D56">
      <w:pPr>
        <w:ind w:firstLine="720"/>
        <w:rPr>
          <w:rFonts w:ascii="Times New Roman" w:eastAsia="Calibri" w:hAnsi="Times New Roman" w:cs="Times New Roman"/>
          <w:color w:val="333333"/>
          <w:sz w:val="24"/>
          <w:szCs w:val="24"/>
          <w:highlight w:val="white"/>
        </w:rPr>
      </w:pPr>
      <w:r w:rsidRPr="00FC2217">
        <w:rPr>
          <w:rFonts w:ascii="Times New Roman" w:eastAsia="Calibri" w:hAnsi="Times New Roman" w:cs="Times New Roman"/>
          <w:color w:val="333333"/>
          <w:sz w:val="24"/>
          <w:szCs w:val="24"/>
          <w:highlight w:val="white"/>
        </w:rPr>
        <w:t xml:space="preserve">Causal diagrams </w:t>
      </w:r>
      <w:r w:rsidRPr="00FC2217">
        <w:rPr>
          <w:rFonts w:ascii="Times New Roman" w:hAnsi="Times New Roman" w:cs="Times New Roman"/>
          <w:sz w:val="24"/>
          <w:szCs w:val="24"/>
        </w:rPr>
        <w:fldChar w:fldCharType="begin"/>
      </w:r>
      <w:r w:rsidR="00BB3DA4" w:rsidRPr="00FC2217">
        <w:rPr>
          <w:rFonts w:ascii="Times New Roman" w:hAnsi="Times New Roman" w:cs="Times New Roman"/>
          <w:sz w:val="24"/>
          <w:szCs w:val="24"/>
        </w:rPr>
        <w:instrText xml:space="preserve"> ADDIN ZOTERO_ITEM CSL_CITATION {"citationID":"B0ZYLFk0","properties":{"formattedCitation":"(a.k.a. Structural Causal Models, see Grace &amp; Irvine 2020; Laubach {\\i{}et al.} 2021; Arif &amp; MacNeil 2023 for in depth introductions for Ecologists)","plainCitation":"(a.k.a. Structural Causal Models, see Grace &amp; Irvine 2020; Laubach et al. 2021; Arif &amp; MacNeil 2023 for in depth introductions for Ecologists)","noteIndex":0},"citationItems":[{"id":11230,"uris":["http://zotero.org/users/1810851/items/JKAWLH2T"],"itemData":{"id":11230,"type":"article-journal","abstract":"Recent discussions of model selection and multimodel inference highlight a general challenge for researchers: how to convey the explanatory content of a hypothesized model or set of competing models clearly. The advice from statisticians for scientists employing multimodel inference is to develop a well-thought-out set of candidate models for comparison, though precise instructions for how to do that are typically not given. A coherent body of knowledge, which falls under the general term causal analysis, now exists for examining the explanatory scientific content of candidate models. Much of the literature on causal analysis has been recently developed, and we suspect may not be familiar to many ecologists. This body of knowledge comprises a set of graphical tools and axiomatic principles to support scientists in their endeavors to create “well-formed hypotheses,” as statisticians are asking them to do. Causal analysis is complementary to methods such as structural equation modeling, which provides the means for evaluation of proposed hypotheses against data. In this paper, we summarize and illustrate a set of principles that can guide scientists in their quest to develop explanatory hypotheses for evaluation. The principles presented in this paper have the capacity to close the communication gap between statisticians, who urge scientists to develop wellthought-out coherent models, and scientists, who would like some practical advice for exactly how to do that.","container-title":"Ecology","DOI":"10.1002/ecy.2962","ISSN":"0012-9658, 1939-9170","issue":"4","journalAbbreviation":"Ecology","language":"en","source":"DOI.org (Crossref)","title":"Scientist’s guide to developing explanatory statistical models using causal analysis principles","URL":"https://onlinelibrary.wiley.com/doi/abs/10.1002/ecy.2962","volume":"101","author":[{"family":"Grace","given":"James B."},{"family":"Irvine","given":"Kathryn M."}],"accessed":{"date-parts":[["2020",6,25]]},"issued":{"date-parts":[["2020",4]]}},"label":"page","prefix":"a.k.a. Structural Causal Models, see"},{"id":12786,"uris":["http://zotero.org/users/1810851/items/Z7EF4JWE"],"itemData":{"id":12786,"type":"article-journal","abstract":"A goal of many research programmes in biology is to extract meaningful insights from large, complex datasets. Researchers in ecology, evolution and behavior (EEB) often grapple with long-term, observational datasets from which they construct models to test causal hypotheses about biological processes. Similarly, epidemiologists analyse large, complex observational datasets to understand the distribution and determinants of human health. A key difference in the analytical workflows for these two distinct areas of biology is the delineation of data analysis tasks and explicit use of causal directed acyclic graphs (DAGs), widely adopted by epidemiologists. Here, we review the most recent causal inference literature and describe an analytical workflow that has direct applications for EEB. We start this commentary by defining four distinct analytical tasks (description, prediction, association, causal inference). The remainder of the text is dedicated to causal inference, specifically focusing on the use of DAGs to inform the modelling strategy. Given the increasing interest in causal inference and misperceptions regarding this task, we seek to facilitate an exchange of ideas between disciplinary silos and provide an analytical framework that is particularly relevant for making causal inference from observational data.","container-title":"Proceedings of the Royal Society B: Biological Sciences","DOI":"10.1098/rspb.2020.2815","issue":"1943","note":"publisher: Royal Society","page":"20202815","source":"royalsocietypublishing.org (Atypon)","title":"A biologist's guide to model selection and causal inference","URL":"https://royalsocietypublishing.org/doi/full/10.1098/rspb.2020.2815","volume":"288","author":[{"family":"Laubach","given":"Zachary M."},{"family":"Murray","given":"Eleanor J."},{"family":"Hoke","given":"Kim L."},{"family":"Safran","given":"Rebecca J."},{"family":"Perng","given":"Wei"}],"accessed":{"date-parts":[["2023",3,27]]},"issued":{"date-parts":[["2021",1,27]]}}},{"id":12785,"uris":["http://zotero.org/users/1810851/items/WBJ7NKLR"],"itemData":{"id":12785,"type":"article-journal","abstract":"Ecologists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Aaron"}],"accessed":{"date-parts":[["2023",3,27]]},"issued":{"date-parts":[["2023"]]}},"label":"page","suffix":"for in depth introductions for Ecologists"}],"schema":"https://github.com/citation-style-language/schema/raw/master/csl-citation.json"} </w:instrText>
      </w:r>
      <w:r w:rsidRPr="00FC2217">
        <w:rPr>
          <w:rFonts w:ascii="Times New Roman" w:hAnsi="Times New Roman" w:cs="Times New Roman"/>
          <w:sz w:val="24"/>
          <w:szCs w:val="24"/>
        </w:rPr>
        <w:fldChar w:fldCharType="separate"/>
      </w:r>
      <w:r w:rsidR="00BB3DA4" w:rsidRPr="00FC2217">
        <w:rPr>
          <w:rFonts w:ascii="Times New Roman" w:hAnsi="Times New Roman" w:cs="Times New Roman"/>
          <w:sz w:val="24"/>
          <w:szCs w:val="24"/>
        </w:rPr>
        <w:t xml:space="preserve">(a.k.a. Structural Causal Models, see Grace &amp; Irvine 2020; Laubach </w:t>
      </w:r>
      <w:r w:rsidR="00BB3DA4" w:rsidRPr="00FC2217">
        <w:rPr>
          <w:rFonts w:ascii="Times New Roman" w:hAnsi="Times New Roman" w:cs="Times New Roman"/>
          <w:i/>
          <w:iCs/>
          <w:sz w:val="24"/>
          <w:szCs w:val="24"/>
        </w:rPr>
        <w:t>et al.</w:t>
      </w:r>
      <w:r w:rsidR="00BB3DA4" w:rsidRPr="00FC2217">
        <w:rPr>
          <w:rFonts w:ascii="Times New Roman" w:hAnsi="Times New Roman" w:cs="Times New Roman"/>
          <w:sz w:val="24"/>
          <w:szCs w:val="24"/>
        </w:rPr>
        <w:t xml:space="preserve"> 2021; </w:t>
      </w:r>
      <w:proofErr w:type="spellStart"/>
      <w:r w:rsidR="00BB3DA4" w:rsidRPr="00FC2217">
        <w:rPr>
          <w:rFonts w:ascii="Times New Roman" w:hAnsi="Times New Roman" w:cs="Times New Roman"/>
          <w:sz w:val="24"/>
          <w:szCs w:val="24"/>
        </w:rPr>
        <w:t>Arif</w:t>
      </w:r>
      <w:proofErr w:type="spellEnd"/>
      <w:r w:rsidR="00BB3DA4" w:rsidRPr="00FC2217">
        <w:rPr>
          <w:rFonts w:ascii="Times New Roman" w:hAnsi="Times New Roman" w:cs="Times New Roman"/>
          <w:sz w:val="24"/>
          <w:szCs w:val="24"/>
        </w:rPr>
        <w:t xml:space="preserve"> &amp; MacNeil 2023 for in depth introductions for Ecologists)</w:t>
      </w:r>
      <w:r w:rsidRPr="00FC2217">
        <w:rPr>
          <w:rFonts w:ascii="Times New Roman" w:hAnsi="Times New Roman" w:cs="Times New Roman"/>
          <w:sz w:val="24"/>
          <w:szCs w:val="24"/>
          <w:highlight w:val="white"/>
        </w:rPr>
        <w:fldChar w:fldCharType="end"/>
      </w:r>
      <w:r w:rsidRPr="00FC2217">
        <w:rPr>
          <w:rFonts w:ascii="Times New Roman" w:eastAsia="Calibri" w:hAnsi="Times New Roman" w:cs="Times New Roman"/>
          <w:color w:val="333333"/>
          <w:sz w:val="24"/>
          <w:szCs w:val="24"/>
          <w:highlight w:val="white"/>
        </w:rPr>
        <w:t xml:space="preserve"> are one of the first tools for identifying and addressing omitted variable bias </w:t>
      </w:r>
      <w:r w:rsidRPr="00FC2217">
        <w:rPr>
          <w:rFonts w:ascii="Times New Roman" w:hAnsi="Times New Roman" w:cs="Times New Roman"/>
          <w:sz w:val="24"/>
          <w:szCs w:val="24"/>
        </w:rPr>
        <w:fldChar w:fldCharType="begin"/>
      </w:r>
      <w:r w:rsidR="00BB3DA4" w:rsidRPr="00FC2217">
        <w:rPr>
          <w:rFonts w:ascii="Times New Roman" w:hAnsi="Times New Roman" w:cs="Times New Roman"/>
          <w:sz w:val="24"/>
          <w:szCs w:val="24"/>
        </w:rPr>
        <w:instrText xml:space="preserve"> ADDIN ZOTERO_ITEM CSL_CITATION {"citationID":"nk6RLvOr","properties":{"formattedCitation":"(Pearl 1995; Pearl {\\i{}et al.} 2016; Arif &amp; MacNeil 2023)","plainCitation":"(Pearl 1995; Pearl et al. 2016; Arif &amp; MacNeil 2023)","noteIndex":0},"citationItems":[{"id":12362,"uris":["http://zotero.org/users/1810851/items/TYH5FRA7"],"itemData":{"id":12362,"type":"article-journal","abstract":"The primary aim of this paper is to show how graphical models can be used as a mathematical language for integrating statistical and subject-matter information. In particular, the paper develops a principled, nonparametric framework for causal inference, in which diagrams are queried to determine if the assumptions available are sufficient for identifying causal effects from nonexperimental data. If so the diagrams can be queried to produce mathematical expressions for causal effects in terms of observed distributions; otherwise, the diagrams can be queried to suggest additional observations or auxiliary experiments from which the desired inferences can be obtained.","container-title":"Biometrika","DOI":"10.2307/2337329","ISSN":"0006-3444","issue":"4","note":"publisher: [Oxford University Press, Biometrika Trust]","page":"669-688","source":"JSTOR","title":"Causal Diagrams for Empirical Research","URL":"https://www.jstor.org/stable/2337329","volume":"82","author":[{"family":"Pearl","given":"Judea"}],"accessed":{"date-parts":[["2022",4,20]]},"issued":{"date-parts":[["1995"]]}}},{"id":12346,"uris":["http://zotero.org/users/1810851/items/HGRD2VG6"],"itemData":{"id":12346,"type":"book","ISBN":"1-119-18686-2","publisher":"John Wiley &amp; Sons","title":"Causal inference in statistics: A primer","author":[{"family":"Pearl","given":"Judea"},{"family":"Glymour","given":"Madelyn"},{"family":"Jewell","given":"Nicholas P."}],"issued":{"date-parts":[["2016"]]}}},{"id":12785,"uris":["http://zotero.org/users/1810851/items/WBJ7NKLR"],"itemData":{"id":12785,"type":"article-journal","abstract":"Ecologists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Aaron"}],"accessed":{"date-parts":[["2023",3,27]]},"issued":{"date-parts":[["2023"]]}}}],"schema":"https://github.com/citation-style-language/schema/raw/master/csl-citation.json"} </w:instrText>
      </w:r>
      <w:r w:rsidRPr="00FC2217">
        <w:rPr>
          <w:rFonts w:ascii="Times New Roman" w:hAnsi="Times New Roman" w:cs="Times New Roman"/>
          <w:sz w:val="24"/>
          <w:szCs w:val="24"/>
        </w:rPr>
        <w:fldChar w:fldCharType="separate"/>
      </w:r>
      <w:r w:rsidR="00BB3DA4" w:rsidRPr="00FC2217">
        <w:rPr>
          <w:rFonts w:ascii="Times New Roman" w:hAnsi="Times New Roman" w:cs="Times New Roman"/>
          <w:sz w:val="24"/>
          <w:szCs w:val="24"/>
        </w:rPr>
        <w:t xml:space="preserve">(Pearl 1995; Pearl </w:t>
      </w:r>
      <w:r w:rsidR="00BB3DA4" w:rsidRPr="00FC2217">
        <w:rPr>
          <w:rFonts w:ascii="Times New Roman" w:hAnsi="Times New Roman" w:cs="Times New Roman"/>
          <w:i/>
          <w:iCs/>
          <w:sz w:val="24"/>
          <w:szCs w:val="24"/>
        </w:rPr>
        <w:t>et al.</w:t>
      </w:r>
      <w:r w:rsidR="00BB3DA4" w:rsidRPr="00FC2217">
        <w:rPr>
          <w:rFonts w:ascii="Times New Roman" w:hAnsi="Times New Roman" w:cs="Times New Roman"/>
          <w:sz w:val="24"/>
          <w:szCs w:val="24"/>
        </w:rPr>
        <w:t xml:space="preserve"> 2016; </w:t>
      </w:r>
      <w:proofErr w:type="spellStart"/>
      <w:r w:rsidR="00BB3DA4" w:rsidRPr="00FC2217">
        <w:rPr>
          <w:rFonts w:ascii="Times New Roman" w:hAnsi="Times New Roman" w:cs="Times New Roman"/>
          <w:sz w:val="24"/>
          <w:szCs w:val="24"/>
        </w:rPr>
        <w:t>Arif</w:t>
      </w:r>
      <w:proofErr w:type="spellEnd"/>
      <w:r w:rsidR="00BB3DA4" w:rsidRPr="00FC2217">
        <w:rPr>
          <w:rFonts w:ascii="Times New Roman" w:hAnsi="Times New Roman" w:cs="Times New Roman"/>
          <w:sz w:val="24"/>
          <w:szCs w:val="24"/>
        </w:rPr>
        <w:t xml:space="preserve"> &amp; MacNeil 2023)</w:t>
      </w:r>
      <w:r w:rsidRPr="00FC2217">
        <w:rPr>
          <w:rFonts w:ascii="Times New Roman" w:hAnsi="Times New Roman" w:cs="Times New Roman"/>
          <w:sz w:val="24"/>
          <w:szCs w:val="24"/>
          <w:highlight w:val="white"/>
        </w:rPr>
        <w:fldChar w:fldCharType="end"/>
      </w:r>
      <w:r w:rsidRPr="00FC2217">
        <w:rPr>
          <w:rFonts w:ascii="Times New Roman" w:eastAsia="Calibri" w:hAnsi="Times New Roman" w:cs="Times New Roman"/>
          <w:color w:val="333333"/>
          <w:sz w:val="24"/>
          <w:szCs w:val="24"/>
          <w:highlight w:val="white"/>
        </w:rPr>
        <w:t>. Causal diagrams, or Directed Acyclic Graphs (DAGs)</w:t>
      </w:r>
      <w:r w:rsidR="00086998" w:rsidRPr="00FC2217">
        <w:rPr>
          <w:rFonts w:ascii="Times New Roman" w:eastAsia="Calibri" w:hAnsi="Times New Roman" w:cs="Times New Roman"/>
          <w:color w:val="333333"/>
          <w:sz w:val="24"/>
          <w:szCs w:val="24"/>
          <w:highlight w:val="white"/>
        </w:rPr>
        <w:t>,</w:t>
      </w:r>
      <w:r w:rsidRPr="00FC2217">
        <w:rPr>
          <w:rFonts w:ascii="Times New Roman" w:eastAsia="Calibri" w:hAnsi="Times New Roman" w:cs="Times New Roman"/>
          <w:color w:val="333333"/>
          <w:sz w:val="24"/>
          <w:szCs w:val="24"/>
          <w:highlight w:val="white"/>
        </w:rPr>
        <w:t xml:space="preserve"> visualize our understanding of and assumptions </w:t>
      </w:r>
      <w:r w:rsidR="0016272E" w:rsidRPr="00FC2217">
        <w:rPr>
          <w:rFonts w:ascii="Times New Roman" w:eastAsia="Calibri" w:hAnsi="Times New Roman" w:cs="Times New Roman"/>
          <w:color w:val="333333"/>
          <w:sz w:val="24"/>
          <w:szCs w:val="24"/>
          <w:highlight w:val="white"/>
        </w:rPr>
        <w:t>about causal</w:t>
      </w:r>
      <w:r w:rsidRPr="00FC2217">
        <w:rPr>
          <w:rFonts w:ascii="Times New Roman" w:eastAsia="Calibri" w:hAnsi="Times New Roman" w:cs="Times New Roman"/>
          <w:color w:val="333333"/>
          <w:sz w:val="24"/>
          <w:szCs w:val="24"/>
          <w:highlight w:val="white"/>
        </w:rPr>
        <w:t xml:space="preserve"> </w:t>
      </w:r>
      <w:r w:rsidR="00086998" w:rsidRPr="00FC2217">
        <w:rPr>
          <w:rFonts w:ascii="Times New Roman" w:eastAsia="Calibri" w:hAnsi="Times New Roman" w:cs="Times New Roman"/>
          <w:color w:val="333333"/>
          <w:sz w:val="24"/>
          <w:szCs w:val="24"/>
          <w:highlight w:val="white"/>
        </w:rPr>
        <w:t xml:space="preserve">relationships and confounding variables </w:t>
      </w:r>
      <w:r w:rsidRPr="00FC2217">
        <w:rPr>
          <w:rFonts w:ascii="Times New Roman" w:eastAsia="Calibri" w:hAnsi="Times New Roman" w:cs="Times New Roman"/>
          <w:color w:val="333333"/>
          <w:sz w:val="24"/>
          <w:szCs w:val="24"/>
          <w:highlight w:val="white"/>
        </w:rPr>
        <w:t xml:space="preserve">within a system. </w:t>
      </w:r>
      <w:r w:rsidR="0036785A" w:rsidRPr="00FC2217">
        <w:rPr>
          <w:rFonts w:ascii="Times New Roman" w:eastAsia="Calibri" w:hAnsi="Times New Roman" w:cs="Times New Roman"/>
          <w:color w:val="333333"/>
          <w:sz w:val="24"/>
          <w:szCs w:val="24"/>
          <w:highlight w:val="white"/>
        </w:rPr>
        <w:t xml:space="preserve">In doing so, </w:t>
      </w:r>
      <w:r w:rsidRPr="00FC2217">
        <w:rPr>
          <w:rFonts w:ascii="Times New Roman" w:eastAsia="Calibri" w:hAnsi="Times New Roman" w:cs="Times New Roman"/>
          <w:color w:val="333333"/>
          <w:sz w:val="24"/>
          <w:szCs w:val="24"/>
          <w:highlight w:val="white"/>
        </w:rPr>
        <w:t>DAG</w:t>
      </w:r>
      <w:r w:rsidR="00086998" w:rsidRPr="00FC2217">
        <w:rPr>
          <w:rFonts w:ascii="Times New Roman" w:eastAsia="Calibri" w:hAnsi="Times New Roman" w:cs="Times New Roman"/>
          <w:color w:val="333333"/>
          <w:sz w:val="24"/>
          <w:szCs w:val="24"/>
          <w:highlight w:val="white"/>
        </w:rPr>
        <w:t xml:space="preserve">s </w:t>
      </w:r>
      <w:r w:rsidR="0036785A" w:rsidRPr="00FC2217">
        <w:rPr>
          <w:rFonts w:ascii="Times New Roman" w:eastAsia="Calibri" w:hAnsi="Times New Roman" w:cs="Times New Roman"/>
          <w:color w:val="333333"/>
          <w:sz w:val="24"/>
          <w:szCs w:val="24"/>
          <w:highlight w:val="white"/>
        </w:rPr>
        <w:t xml:space="preserve">transparently clarify </w:t>
      </w:r>
      <w:r w:rsidRPr="00FC2217">
        <w:rPr>
          <w:rFonts w:ascii="Times New Roman" w:eastAsia="Calibri" w:hAnsi="Times New Roman" w:cs="Times New Roman"/>
          <w:color w:val="333333"/>
          <w:sz w:val="24"/>
          <w:szCs w:val="24"/>
          <w:highlight w:val="white"/>
        </w:rPr>
        <w:t xml:space="preserve">the assumptions on which one relies for making causal claims </w:t>
      </w:r>
      <w:r w:rsidR="00086998" w:rsidRPr="00FC2217">
        <w:rPr>
          <w:rFonts w:ascii="Times New Roman" w:eastAsia="Calibri" w:hAnsi="Times New Roman" w:cs="Times New Roman"/>
          <w:color w:val="333333"/>
          <w:sz w:val="24"/>
          <w:szCs w:val="24"/>
          <w:highlight w:val="white"/>
        </w:rPr>
        <w:t xml:space="preserve">about relationships inferred </w:t>
      </w:r>
      <w:r w:rsidRPr="00FC2217">
        <w:rPr>
          <w:rFonts w:ascii="Times New Roman" w:eastAsia="Calibri" w:hAnsi="Times New Roman" w:cs="Times New Roman"/>
          <w:color w:val="333333"/>
          <w:sz w:val="24"/>
          <w:szCs w:val="24"/>
          <w:highlight w:val="white"/>
        </w:rPr>
        <w:t>from observable data</w:t>
      </w:r>
      <w:r w:rsidR="00086998" w:rsidRPr="00FC2217">
        <w:rPr>
          <w:rFonts w:ascii="Times New Roman" w:eastAsia="Calibri" w:hAnsi="Times New Roman" w:cs="Times New Roman"/>
          <w:color w:val="333333"/>
          <w:sz w:val="24"/>
          <w:szCs w:val="24"/>
          <w:highlight w:val="white"/>
        </w:rPr>
        <w:t xml:space="preserve">, including by ruling out </w:t>
      </w:r>
      <w:r w:rsidRPr="00FC2217">
        <w:rPr>
          <w:rFonts w:ascii="Times New Roman" w:eastAsia="Calibri" w:hAnsi="Times New Roman" w:cs="Times New Roman"/>
          <w:color w:val="333333"/>
          <w:sz w:val="24"/>
          <w:szCs w:val="24"/>
          <w:highlight w:val="white"/>
        </w:rPr>
        <w:t xml:space="preserve">potential confounding variables. If possible, we recommend making a diagram </w:t>
      </w:r>
      <w:r w:rsidRPr="00FC2217">
        <w:rPr>
          <w:rFonts w:ascii="Times New Roman" w:eastAsia="Calibri" w:hAnsi="Times New Roman" w:cs="Times New Roman"/>
          <w:i/>
          <w:color w:val="333333"/>
          <w:sz w:val="24"/>
          <w:szCs w:val="24"/>
          <w:highlight w:val="white"/>
        </w:rPr>
        <w:t>before</w:t>
      </w:r>
      <w:r w:rsidRPr="00FC2217">
        <w:rPr>
          <w:rFonts w:ascii="Times New Roman" w:eastAsia="Calibri" w:hAnsi="Times New Roman" w:cs="Times New Roman"/>
          <w:color w:val="333333"/>
          <w:sz w:val="24"/>
          <w:szCs w:val="24"/>
          <w:highlight w:val="white"/>
        </w:rPr>
        <w:t xml:space="preserve"> </w:t>
      </w:r>
      <w:r w:rsidR="00086998" w:rsidRPr="00FC2217">
        <w:rPr>
          <w:rFonts w:ascii="Times New Roman" w:eastAsia="Calibri" w:hAnsi="Times New Roman" w:cs="Times New Roman"/>
          <w:color w:val="333333"/>
          <w:sz w:val="24"/>
          <w:szCs w:val="24"/>
          <w:highlight w:val="white"/>
        </w:rPr>
        <w:t xml:space="preserve">data collection </w:t>
      </w:r>
      <w:r w:rsidRPr="00FC2217">
        <w:rPr>
          <w:rFonts w:ascii="Times New Roman" w:eastAsia="Calibri" w:hAnsi="Times New Roman" w:cs="Times New Roman"/>
          <w:color w:val="333333"/>
          <w:sz w:val="24"/>
          <w:szCs w:val="24"/>
          <w:highlight w:val="white"/>
        </w:rPr>
        <w:t>to inform which covariates might be confounding and should be measured</w:t>
      </w:r>
      <w:r w:rsidR="00721962" w:rsidRPr="00FC2217">
        <w:rPr>
          <w:rFonts w:ascii="Times New Roman" w:eastAsia="Calibri" w:hAnsi="Times New Roman" w:cs="Times New Roman"/>
          <w:color w:val="333333"/>
          <w:sz w:val="24"/>
          <w:szCs w:val="24"/>
          <w:highlight w:val="white"/>
        </w:rPr>
        <w:t xml:space="preserve"> if possible</w:t>
      </w:r>
      <w:r w:rsidRPr="00FC2217">
        <w:rPr>
          <w:rFonts w:ascii="Times New Roman" w:eastAsia="Calibri" w:hAnsi="Times New Roman" w:cs="Times New Roman"/>
          <w:color w:val="333333"/>
          <w:sz w:val="24"/>
          <w:szCs w:val="24"/>
          <w:highlight w:val="white"/>
        </w:rPr>
        <w:t xml:space="preserve">. However, due to feasibility constraints or when analyzing existing data, measuring all potential confounders might not be possible. For example, the data could have been collected for another purpose or question, so a set of confounders were deemed unimportant. For this reason, a causal diagram needs to include both measured and </w:t>
      </w:r>
      <w:r w:rsidRPr="00FC2217">
        <w:rPr>
          <w:rFonts w:ascii="Times New Roman" w:eastAsia="Calibri" w:hAnsi="Times New Roman" w:cs="Times New Roman"/>
          <w:i/>
          <w:color w:val="333333"/>
          <w:sz w:val="24"/>
          <w:szCs w:val="24"/>
          <w:highlight w:val="white"/>
        </w:rPr>
        <w:t>unmeasured</w:t>
      </w:r>
      <w:r w:rsidRPr="00FC2217">
        <w:rPr>
          <w:rFonts w:ascii="Times New Roman" w:eastAsia="Calibri" w:hAnsi="Times New Roman" w:cs="Times New Roman"/>
          <w:color w:val="333333"/>
          <w:sz w:val="24"/>
          <w:szCs w:val="24"/>
          <w:highlight w:val="white"/>
        </w:rPr>
        <w:t xml:space="preserve"> confounding variables – and we argue should be a requirement before conducting an analysis from which one wants to make any causal conclusions. Finally, causal diagrams can also show what variables you should </w:t>
      </w:r>
      <w:r w:rsidR="007346A3" w:rsidRPr="00FC2217">
        <w:rPr>
          <w:rFonts w:ascii="Times New Roman" w:eastAsia="Calibri" w:hAnsi="Times New Roman" w:cs="Times New Roman"/>
          <w:i/>
          <w:iCs/>
          <w:color w:val="333333"/>
          <w:sz w:val="24"/>
          <w:szCs w:val="24"/>
          <w:highlight w:val="white"/>
          <w:u w:val="single"/>
        </w:rPr>
        <w:t xml:space="preserve">not </w:t>
      </w:r>
      <w:r w:rsidRPr="00FC2217">
        <w:rPr>
          <w:rFonts w:ascii="Times New Roman" w:eastAsia="Calibri" w:hAnsi="Times New Roman" w:cs="Times New Roman"/>
          <w:color w:val="333333"/>
          <w:sz w:val="24"/>
          <w:szCs w:val="24"/>
          <w:highlight w:val="white"/>
        </w:rPr>
        <w:t xml:space="preserve">include in an analyses, such as those that cause collider bias </w:t>
      </w:r>
      <w:r w:rsidRPr="00FC2217">
        <w:rPr>
          <w:rFonts w:ascii="Times New Roman" w:hAnsi="Times New Roman" w:cs="Times New Roman"/>
          <w:sz w:val="24"/>
          <w:szCs w:val="24"/>
        </w:rPr>
        <w:fldChar w:fldCharType="begin"/>
      </w:r>
      <w:r w:rsidR="00BB3DA4" w:rsidRPr="00FC2217">
        <w:rPr>
          <w:rFonts w:ascii="Times New Roman" w:hAnsi="Times New Roman" w:cs="Times New Roman"/>
          <w:sz w:val="24"/>
          <w:szCs w:val="24"/>
        </w:rPr>
        <w:instrText xml:space="preserve"> ADDIN ZOTERO_ITEM CSL_CITATION {"citationID":"GHImUWyz","properties":{"formattedCitation":"(or see Griffith {\\i{}et al.} 2020 for a Covd-19 example; for an excellent discussion of this topic beyond the scope of this manuscript, see McElreath McElreath 2020 Chapter 6)","plainCitation":"(or see Griffith et al. 2020 for a Covd-19 example; for an excellent discussion of this topic beyond the scope of this manuscript, see McElreath McElreath 2020 Chapter 6)","noteIndex":0},"citationItems":[{"id":12357,"uris":["http://zotero.org/users/1810851/items/3JFJCP6I"],"itemData":{"id":12357,"type":"book","ISBN":"0-429-02960-8","publisher":"Chapman and Hall/CRC","title":"Statistical rethinking: A Bayesian course with examples in R and Stan","author":[{"family":"McElreath","given":"Richard"}],"issued":{"date-parts":[["2020"]]}},"label":"page","prefix":"for an excellent discussion of this topic beyond the scope of this manuscript, see McElreath","suffix":" Chapter 6"},{"id":12358,"uris":["http://zotero.org/users/1810851/items/I2SPJRGT"],"itemData":{"id":12358,"type":"article-journal","abstract":"Numerous observational studies have attempted to identify risk factors for infection with SARS-CoV-2 and COVID-19 disease outcomes. Studies have used datasets sampled from patients admitted to hospital, people tested for active infection, or people who volunteered to participate. Here, we highlight the challenge of interpreting observational evidence from such non-representative samples. Collider bias can induce associations between two or more variables which affect the likelihood of an individual being sampled, distorting associations between these variables in the sample. Analysing UK Biobank data, compared to the wider cohort the participants tested for COVID-19 were highly selected for a range of genetic, behavioural, cardiovascular, demographic, and anthropometric traits. We discuss the mechanisms inducing these problems, and approaches that could help mitigate them. While collider bias should be explored in existing studies, the optimal way to mitigate the problem is to use appropriate sampling strategies at the study design stage.","container-title":"Nature Communications","DOI":"10.1038/s41467-020-19478-2","ISSN":"2041-1723","issue":"1","journalAbbreviation":"Nat Commun","language":"en","license":"2020 The Author(s)","note":"number: 1\npublisher: Nature Publishing Group","page":"5749","source":"www.nature.com","title":"Collider bias undermines our understanding of COVID-19 disease risk and severity","URL":"https://www.nature.com/articles/s41467-020-19478-2","volume":"11","author":[{"family":"Griffith","given":"Gareth J."},{"family":"Morris","given":"Tim T."},{"family":"Tudball","given":"Matthew J."},{"family":"Herbert","given":"Annie"},{"family":"Mancano","given":"Giulia"},{"family":"Pike","given":"Lindsey"},{"family":"Sharp","given":"Gemma C."},{"family":"Sterne","given":"Jonathan"},{"family":"Palmer","given":"Tom M."},{"family":"Davey Smith","given":"George"},{"family":"Tilling","given":"Kate"},{"family":"Zuccolo","given":"Luisa"},{"family":"Davies","given":"Neil M."},{"family":"Hemani","given":"Gibran"}],"accessed":{"date-parts":[["2022",4,20]]},"issued":{"date-parts":[["2020",11,12]]}},"label":"page","prefix":"or see","suffix":"for a Covd-19 example"}],"schema":"https://github.com/citation-style-language/schema/raw/master/csl-citation.json"} </w:instrText>
      </w:r>
      <w:r w:rsidRPr="00FC2217">
        <w:rPr>
          <w:rFonts w:ascii="Times New Roman" w:hAnsi="Times New Roman" w:cs="Times New Roman"/>
          <w:sz w:val="24"/>
          <w:szCs w:val="24"/>
        </w:rPr>
        <w:fldChar w:fldCharType="separate"/>
      </w:r>
      <w:r w:rsidR="00BB3DA4" w:rsidRPr="00FC2217">
        <w:rPr>
          <w:rFonts w:ascii="Times New Roman" w:hAnsi="Times New Roman" w:cs="Times New Roman"/>
          <w:sz w:val="24"/>
          <w:szCs w:val="24"/>
        </w:rPr>
        <w:t xml:space="preserve">(or see Griffith </w:t>
      </w:r>
      <w:r w:rsidR="00BB3DA4" w:rsidRPr="00FC2217">
        <w:rPr>
          <w:rFonts w:ascii="Times New Roman" w:hAnsi="Times New Roman" w:cs="Times New Roman"/>
          <w:i/>
          <w:iCs/>
          <w:sz w:val="24"/>
          <w:szCs w:val="24"/>
        </w:rPr>
        <w:t>et al.</w:t>
      </w:r>
      <w:r w:rsidR="00BB3DA4" w:rsidRPr="00FC2217">
        <w:rPr>
          <w:rFonts w:ascii="Times New Roman" w:hAnsi="Times New Roman" w:cs="Times New Roman"/>
          <w:sz w:val="24"/>
          <w:szCs w:val="24"/>
        </w:rPr>
        <w:t xml:space="preserve"> 2020 for a </w:t>
      </w:r>
      <w:proofErr w:type="spellStart"/>
      <w:r w:rsidR="00BB3DA4" w:rsidRPr="00FC2217">
        <w:rPr>
          <w:rFonts w:ascii="Times New Roman" w:hAnsi="Times New Roman" w:cs="Times New Roman"/>
          <w:sz w:val="24"/>
          <w:szCs w:val="24"/>
        </w:rPr>
        <w:t>Covd-19</w:t>
      </w:r>
      <w:proofErr w:type="spellEnd"/>
      <w:r w:rsidR="00BB3DA4" w:rsidRPr="00FC2217">
        <w:rPr>
          <w:rFonts w:ascii="Times New Roman" w:hAnsi="Times New Roman" w:cs="Times New Roman"/>
          <w:sz w:val="24"/>
          <w:szCs w:val="24"/>
        </w:rPr>
        <w:t xml:space="preserve"> example; for an excellent discussion of this topic beyond the scope of this manuscript, see </w:t>
      </w:r>
      <w:proofErr w:type="spellStart"/>
      <w:r w:rsidR="00BB3DA4" w:rsidRPr="00FC2217">
        <w:rPr>
          <w:rFonts w:ascii="Times New Roman" w:hAnsi="Times New Roman" w:cs="Times New Roman"/>
          <w:sz w:val="24"/>
          <w:szCs w:val="24"/>
        </w:rPr>
        <w:t>McElreath</w:t>
      </w:r>
      <w:proofErr w:type="spellEnd"/>
      <w:r w:rsidR="00BB3DA4" w:rsidRPr="00FC2217">
        <w:rPr>
          <w:rFonts w:ascii="Times New Roman" w:hAnsi="Times New Roman" w:cs="Times New Roman"/>
          <w:sz w:val="24"/>
          <w:szCs w:val="24"/>
        </w:rPr>
        <w:t xml:space="preserve"> </w:t>
      </w:r>
      <w:proofErr w:type="spellStart"/>
      <w:r w:rsidR="00BB3DA4" w:rsidRPr="00FC2217">
        <w:rPr>
          <w:rFonts w:ascii="Times New Roman" w:hAnsi="Times New Roman" w:cs="Times New Roman"/>
          <w:sz w:val="24"/>
          <w:szCs w:val="24"/>
        </w:rPr>
        <w:t>McElreath</w:t>
      </w:r>
      <w:proofErr w:type="spellEnd"/>
      <w:r w:rsidR="00BB3DA4" w:rsidRPr="00FC2217">
        <w:rPr>
          <w:rFonts w:ascii="Times New Roman" w:hAnsi="Times New Roman" w:cs="Times New Roman"/>
          <w:sz w:val="24"/>
          <w:szCs w:val="24"/>
        </w:rPr>
        <w:t xml:space="preserve"> 2020 Chapter 6)</w:t>
      </w:r>
      <w:r w:rsidRPr="00FC2217">
        <w:rPr>
          <w:rFonts w:ascii="Times New Roman" w:hAnsi="Times New Roman" w:cs="Times New Roman"/>
          <w:sz w:val="24"/>
          <w:szCs w:val="24"/>
          <w:highlight w:val="white"/>
        </w:rPr>
        <w:fldChar w:fldCharType="end"/>
      </w:r>
      <w:r w:rsidRPr="00FC2217">
        <w:rPr>
          <w:rFonts w:ascii="Times New Roman" w:eastAsia="Calibri" w:hAnsi="Times New Roman" w:cs="Times New Roman"/>
          <w:color w:val="333333"/>
          <w:sz w:val="24"/>
          <w:szCs w:val="24"/>
          <w:highlight w:val="white"/>
        </w:rPr>
        <w:t>.</w:t>
      </w:r>
    </w:p>
    <w:p w14:paraId="43822C83" w14:textId="77777777" w:rsidR="00433985" w:rsidRDefault="00433985" w:rsidP="00433985">
      <w:pPr>
        <w:rPr>
          <w:rFonts w:ascii="Calibri" w:eastAsia="Calibri" w:hAnsi="Calibri" w:cs="Calibri"/>
          <w:color w:val="333333"/>
          <w:sz w:val="24"/>
          <w:szCs w:val="24"/>
          <w:highlight w:val="white"/>
        </w:rPr>
      </w:pPr>
    </w:p>
    <w:p w14:paraId="0AC60BCE" w14:textId="195DB63B" w:rsidR="00433985" w:rsidRPr="00FC2217" w:rsidRDefault="00FC2217"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rFonts w:ascii="Times New Roman" w:hAnsi="Times New Roman" w:cs="Times New Roman"/>
          <w:shd w:val="pct15" w:color="auto" w:fill="FFFFFF"/>
        </w:rPr>
      </w:pPr>
      <w:r w:rsidRPr="00FC2217">
        <w:rPr>
          <w:rFonts w:ascii="Times New Roman" w:eastAsia="Calibri" w:hAnsi="Times New Roman" w:cs="Times New Roman"/>
          <w:b/>
          <w:color w:val="333333"/>
          <w:shd w:val="pct15" w:color="auto" w:fill="FFFFFF"/>
        </w:rPr>
        <w:t>Bo</w:t>
      </w:r>
      <w:r w:rsidR="00433985" w:rsidRPr="00FC2217">
        <w:rPr>
          <w:rFonts w:ascii="Times New Roman" w:eastAsia="Calibri" w:hAnsi="Times New Roman" w:cs="Times New Roman"/>
          <w:b/>
          <w:color w:val="333333"/>
          <w:shd w:val="pct15" w:color="auto" w:fill="FFFFFF"/>
        </w:rPr>
        <w:t>x 1: A Brief Overview of the Elements of Directed Acyclic Graphs for Causal Analysis</w:t>
      </w:r>
    </w:p>
    <w:p w14:paraId="6ABF9548" w14:textId="77777777" w:rsidR="00433985" w:rsidRPr="00FC2217" w:rsidRDefault="00433985"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rFonts w:ascii="Times New Roman" w:hAnsi="Times New Roman" w:cs="Times New Roman"/>
          <w:shd w:val="pct15" w:color="auto" w:fill="FFFFFF"/>
        </w:rPr>
      </w:pPr>
    </w:p>
    <w:p w14:paraId="72F40390" w14:textId="5E533FCD" w:rsidR="00476D21" w:rsidRPr="00FC2217" w:rsidRDefault="00433985" w:rsidP="002978A3">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rFonts w:ascii="Times New Roman" w:eastAsia="Calibri" w:hAnsi="Times New Roman" w:cs="Times New Roman"/>
          <w:color w:val="333333"/>
          <w:shd w:val="pct15" w:color="auto" w:fill="FFFFFF"/>
        </w:rPr>
      </w:pPr>
      <w:r w:rsidRPr="00FC2217">
        <w:rPr>
          <w:rFonts w:ascii="Times New Roman" w:eastAsia="Calibri" w:hAnsi="Times New Roman" w:cs="Times New Roman"/>
          <w:color w:val="333333"/>
          <w:shd w:val="pct15" w:color="auto" w:fill="FFFFFF"/>
        </w:rPr>
        <w:t xml:space="preserve"> </w:t>
      </w:r>
      <w:r w:rsidR="00A623DE" w:rsidRPr="00FC2217">
        <w:rPr>
          <w:rFonts w:ascii="Times New Roman" w:eastAsia="Calibri" w:hAnsi="Times New Roman" w:cs="Times New Roman"/>
          <w:color w:val="333333"/>
          <w:shd w:val="pct15" w:color="auto" w:fill="FFFFFF"/>
        </w:rPr>
        <w:t>We briefly review the uses and</w:t>
      </w:r>
      <w:r w:rsidRPr="00FC2217">
        <w:rPr>
          <w:rFonts w:ascii="Times New Roman" w:eastAsia="Calibri" w:hAnsi="Times New Roman" w:cs="Times New Roman"/>
          <w:color w:val="333333"/>
          <w:shd w:val="pct15" w:color="auto" w:fill="FFFFFF"/>
        </w:rPr>
        <w:t xml:space="preserve"> the elements of causal diagram</w:t>
      </w:r>
      <w:r w:rsidR="00A623DE" w:rsidRPr="00FC2217">
        <w:rPr>
          <w:rFonts w:ascii="Times New Roman" w:eastAsia="Calibri" w:hAnsi="Times New Roman" w:cs="Times New Roman"/>
          <w:color w:val="333333"/>
          <w:shd w:val="pct15" w:color="auto" w:fill="FFFFFF"/>
        </w:rPr>
        <w:t>s</w:t>
      </w:r>
      <w:r w:rsidRPr="00FC2217">
        <w:rPr>
          <w:rFonts w:ascii="Times New Roman" w:eastAsia="Calibri" w:hAnsi="Times New Roman" w:cs="Times New Roman"/>
          <w:color w:val="333333"/>
          <w:shd w:val="pct15" w:color="auto" w:fill="FFFFFF"/>
        </w:rPr>
        <w:t>, such as the one included in Figure 1, called Directed Acyclic Graphs</w:t>
      </w:r>
      <w:r w:rsidR="00C068C4" w:rsidRPr="00FC2217">
        <w:rPr>
          <w:rFonts w:ascii="Times New Roman" w:eastAsia="Calibri" w:hAnsi="Times New Roman" w:cs="Times New Roman"/>
          <w:color w:val="333333"/>
          <w:shd w:val="pct15" w:color="auto" w:fill="FFFFFF"/>
        </w:rPr>
        <w:t xml:space="preserve"> (</w:t>
      </w:r>
      <w:r w:rsidRPr="00FC2217">
        <w:rPr>
          <w:rFonts w:ascii="Times New Roman" w:eastAsia="Calibri" w:hAnsi="Times New Roman" w:cs="Times New Roman"/>
          <w:color w:val="333333"/>
          <w:shd w:val="pct15" w:color="auto" w:fill="FFFFFF"/>
        </w:rPr>
        <w:t>DAGs</w:t>
      </w:r>
      <w:r w:rsidR="00C068C4" w:rsidRPr="00FC2217">
        <w:rPr>
          <w:rFonts w:ascii="Times New Roman" w:eastAsia="Calibri" w:hAnsi="Times New Roman" w:cs="Times New Roman"/>
          <w:color w:val="333333"/>
          <w:shd w:val="pct15" w:color="auto" w:fill="FFFFFF"/>
        </w:rPr>
        <w:t>)</w:t>
      </w:r>
      <w:r w:rsidRPr="00FC2217">
        <w:rPr>
          <w:rFonts w:ascii="Times New Roman" w:eastAsia="Calibri" w:hAnsi="Times New Roman" w:cs="Times New Roman"/>
          <w:color w:val="333333"/>
          <w:shd w:val="pct15" w:color="auto" w:fill="FFFFFF"/>
        </w:rPr>
        <w:t xml:space="preserve"> </w:t>
      </w:r>
      <w:r w:rsidRPr="00FC2217">
        <w:rPr>
          <w:rFonts w:ascii="Times New Roman" w:hAnsi="Times New Roman" w:cs="Times New Roman"/>
          <w:shd w:val="pct15" w:color="auto" w:fill="FFFFFF"/>
        </w:rPr>
        <w:fldChar w:fldCharType="begin"/>
      </w:r>
      <w:r w:rsidR="00BB3DA4" w:rsidRPr="00FC2217">
        <w:rPr>
          <w:rFonts w:ascii="Times New Roman" w:hAnsi="Times New Roman" w:cs="Times New Roman"/>
          <w:shd w:val="pct15" w:color="auto" w:fill="FFFFFF"/>
        </w:rPr>
        <w:instrText xml:space="preserve"> ADDIN ZOTERO_ITEM CSL_CITATION {"citationID":"Gtwo0yxr","properties":{"formattedCitation":"(Grace &amp; Irvine 2020; Laubach {\\i{}et al.} 2021; Arif &amp; MacNeil 2023)","plainCitation":"(Grace &amp; Irvine 2020; Laubach et al. 2021; Arif &amp; MacNeil 2023)","noteIndex":0},"citationItems":[{"id":11230,"uris":["http://zotero.org/users/1810851/items/JKAWLH2T"],"itemData":{"id":11230,"type":"article-journal","abstract":"Recent discussions of model selection and multimodel inference highlight a general challenge for researchers: how to convey the explanatory content of a hypothesized model or set of competing models clearly. The advice from statisticians for scientists employing multimodel inference is to develop a well-thought-out set of candidate models for comparison, though precise instructions for how to do that are typically not given. A coherent body of knowledge, which falls under the general term causal analysis, now exists for examining the explanatory scientific content of candidate models. Much of the literature on causal analysis has been recently developed, and we suspect may not be familiar to many ecologists. This body of knowledge comprises a set of graphical tools and axiomatic principles to support scientists in their endeavors to create “well-formed hypotheses,” as statisticians are asking them to do. Causal analysis is complementary to methods such as structural equation modeling, which provides the means for evaluation of proposed hypotheses against data. In this paper, we summarize and illustrate a set of principles that can guide scientists in their quest to develop explanatory hypotheses for evaluation. The principles presented in this paper have the capacity to close the communication gap between statisticians, who urge scientists to develop wellthought-out coherent models, and scientists, who would like some practical advice for exactly how to do that.","container-title":"Ecology","DOI":"10.1002/ecy.2962","ISSN":"0012-9658, 1939-9170","issue":"4","journalAbbreviation":"Ecology","language":"en","source":"DOI.org (Crossref)","title":"Scientist’s guide to developing explanatory statistical models using causal analysis principles","URL":"https://onlinelibrary.wiley.com/doi/abs/10.1002/ecy.2962","volume":"101","author":[{"family":"Grace","given":"James B."},{"family":"Irvine","given":"Kathryn M."}],"accessed":{"date-parts":[["2020",6,25]]},"issued":{"date-parts":[["2020",4]]}},"label":"page"},{"id":12786,"uris":["http://zotero.org/users/1810851/items/Z7EF4JWE"],"itemData":{"id":12786,"type":"article-journal","abstract":"A goal of many research programmes in biology is to extract meaningful insights from large, complex datasets. Researchers in ecology, evolution and behavior (EEB) often grapple with long-term, observational datasets from which they construct models to test causal hypotheses about biological processes. Similarly, epidemiologists analyse large, complex observational datasets to understand the distribution and determinants of human health. A key difference in the analytical workflows for these two distinct areas of biology is the delineation of data analysis tasks and explicit use of causal directed acyclic graphs (DAGs), widely adopted by epidemiologists. Here, we review the most recent causal inference literature and describe an analytical workflow that has direct applications for EEB. We start this commentary by defining four distinct analytical tasks (description, prediction, association, causal inference). The remainder of the text is dedicated to causal inference, specifically focusing on the use of DAGs to inform the modelling strategy. Given the increasing interest in causal inference and misperceptions regarding this task, we seek to facilitate an exchange of ideas between disciplinary silos and provide an analytical framework that is particularly relevant for making causal inference from observational data.","container-title":"Proceedings of the Royal Society B: Biological Sciences","DOI":"10.1098/rspb.2020.2815","issue":"1943","note":"publisher: Royal Society","page":"20202815","source":"royalsocietypublishing.org (Atypon)","title":"A biologist's guide to model selection and causal inference","URL":"https://royalsocietypublishing.org/doi/full/10.1098/rspb.2020.2815","volume":"288","author":[{"family":"Laubach","given":"Zachary M."},{"family":"Murray","given":"Eleanor J."},{"family":"Hoke","given":"Kim L."},{"family":"Safran","given":"Rebecca J."},{"family":"Perng","given":"Wei"}],"accessed":{"date-parts":[["2023",3,27]]},"issued":{"date-parts":[["2021",1,27]]}}},{"id":12785,"uris":["http://zotero.org/users/1810851/items/WBJ7NKLR"],"itemData":{"id":12785,"type":"article-journal","abstract":"Ecologists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Aaron"}],"accessed":{"date-parts":[["2023",3,27]]},"issued":{"date-parts":[["2023"]]}},"label":"page"}],"schema":"https://github.com/citation-style-language/schema/raw/master/csl-citation.json"} </w:instrText>
      </w:r>
      <w:r w:rsidRPr="00FC2217">
        <w:rPr>
          <w:rFonts w:ascii="Times New Roman" w:hAnsi="Times New Roman" w:cs="Times New Roman"/>
          <w:shd w:val="pct15" w:color="auto" w:fill="FFFFFF"/>
        </w:rPr>
        <w:fldChar w:fldCharType="separate"/>
      </w:r>
      <w:r w:rsidR="00BB3DA4" w:rsidRPr="00FC2217">
        <w:rPr>
          <w:rFonts w:ascii="Times New Roman" w:hAnsi="Times New Roman" w:cs="Times New Roman"/>
        </w:rPr>
        <w:t xml:space="preserve">(Grace &amp; Irvine 2020; Laubach </w:t>
      </w:r>
      <w:r w:rsidR="00BB3DA4" w:rsidRPr="00FC2217">
        <w:rPr>
          <w:rFonts w:ascii="Times New Roman" w:hAnsi="Times New Roman" w:cs="Times New Roman"/>
          <w:i/>
          <w:iCs/>
        </w:rPr>
        <w:t>et al.</w:t>
      </w:r>
      <w:r w:rsidR="00BB3DA4" w:rsidRPr="00FC2217">
        <w:rPr>
          <w:rFonts w:ascii="Times New Roman" w:hAnsi="Times New Roman" w:cs="Times New Roman"/>
        </w:rPr>
        <w:t xml:space="preserve"> 2021; </w:t>
      </w:r>
      <w:proofErr w:type="spellStart"/>
      <w:r w:rsidR="00BB3DA4" w:rsidRPr="00FC2217">
        <w:rPr>
          <w:rFonts w:ascii="Times New Roman" w:hAnsi="Times New Roman" w:cs="Times New Roman"/>
        </w:rPr>
        <w:t>Arif</w:t>
      </w:r>
      <w:proofErr w:type="spellEnd"/>
      <w:r w:rsidR="00BB3DA4" w:rsidRPr="00FC2217">
        <w:rPr>
          <w:rFonts w:ascii="Times New Roman" w:hAnsi="Times New Roman" w:cs="Times New Roman"/>
        </w:rPr>
        <w:t xml:space="preserve"> &amp; MacNeil 2023)</w:t>
      </w:r>
      <w:r w:rsidRPr="00FC2217">
        <w:rPr>
          <w:rFonts w:ascii="Times New Roman" w:hAnsi="Times New Roman" w:cs="Times New Roman"/>
          <w:shd w:val="pct15" w:color="auto" w:fill="FFFFFF"/>
        </w:rPr>
        <w:fldChar w:fldCharType="end"/>
      </w:r>
      <w:r w:rsidRPr="00FC2217">
        <w:rPr>
          <w:rFonts w:ascii="Times New Roman" w:eastAsia="Calibri" w:hAnsi="Times New Roman" w:cs="Times New Roman"/>
          <w:color w:val="333333"/>
          <w:shd w:val="pct15" w:color="auto" w:fill="FFFFFF"/>
        </w:rPr>
        <w:t xml:space="preserve">. </w:t>
      </w:r>
      <w:r w:rsidR="008C6802" w:rsidRPr="00FC2217">
        <w:rPr>
          <w:rFonts w:ascii="Times New Roman" w:eastAsia="Calibri" w:hAnsi="Times New Roman" w:cs="Times New Roman"/>
          <w:color w:val="333333"/>
          <w:shd w:val="pct15" w:color="auto" w:fill="FFFFFF"/>
        </w:rPr>
        <w:t>F</w:t>
      </w:r>
      <w:r w:rsidRPr="00FC2217">
        <w:rPr>
          <w:rFonts w:ascii="Times New Roman" w:eastAsia="Calibri" w:hAnsi="Times New Roman" w:cs="Times New Roman"/>
          <w:color w:val="333333"/>
          <w:shd w:val="pct15" w:color="auto" w:fill="FFFFFF"/>
        </w:rPr>
        <w:t>or the variables and</w:t>
      </w:r>
      <w:r w:rsidR="008C6802" w:rsidRPr="00FC2217">
        <w:rPr>
          <w:rFonts w:ascii="Times New Roman" w:eastAsia="Calibri" w:hAnsi="Times New Roman" w:cs="Times New Roman"/>
          <w:color w:val="333333"/>
          <w:shd w:val="pct15" w:color="auto" w:fill="FFFFFF"/>
        </w:rPr>
        <w:t xml:space="preserve"> implied causal relationships (as paths)</w:t>
      </w:r>
      <w:r w:rsidRPr="00FC2217">
        <w:rPr>
          <w:rFonts w:ascii="Times New Roman" w:eastAsia="Calibri" w:hAnsi="Times New Roman" w:cs="Times New Roman"/>
          <w:color w:val="333333"/>
          <w:shd w:val="pct15" w:color="auto" w:fill="FFFFFF"/>
        </w:rPr>
        <w:t xml:space="preserve">, we adopt a symbology to differentiate between observed and unobserved variables </w:t>
      </w:r>
      <w:r w:rsidR="00CA79F1" w:rsidRPr="00FC2217">
        <w:rPr>
          <w:rFonts w:ascii="Times New Roman" w:eastAsia="Calibri" w:hAnsi="Times New Roman" w:cs="Times New Roman"/>
          <w:color w:val="333333"/>
          <w:shd w:val="pct15" w:color="auto" w:fill="FFFFFF"/>
        </w:rPr>
        <w:t>to</w:t>
      </w:r>
      <w:r w:rsidRPr="00FC2217">
        <w:rPr>
          <w:rFonts w:ascii="Times New Roman" w:eastAsia="Calibri" w:hAnsi="Times New Roman" w:cs="Times New Roman"/>
          <w:color w:val="333333"/>
          <w:shd w:val="pct15" w:color="auto" w:fill="FFFFFF"/>
        </w:rPr>
        <w:t xml:space="preserve"> reveal where </w:t>
      </w:r>
      <w:r w:rsidR="00CA79F1" w:rsidRPr="00FC2217">
        <w:rPr>
          <w:rFonts w:ascii="Times New Roman" w:eastAsia="Calibri" w:hAnsi="Times New Roman" w:cs="Times New Roman"/>
          <w:color w:val="333333"/>
          <w:shd w:val="pct15" w:color="auto" w:fill="FFFFFF"/>
        </w:rPr>
        <w:t xml:space="preserve">confounding variables might lurk. </w:t>
      </w:r>
      <w:r w:rsidRPr="00FC2217">
        <w:rPr>
          <w:rFonts w:ascii="Times New Roman" w:eastAsia="Calibri" w:hAnsi="Times New Roman" w:cs="Times New Roman"/>
          <w:color w:val="333333"/>
          <w:shd w:val="pct15" w:color="auto" w:fill="FFFFFF"/>
        </w:rPr>
        <w:t xml:space="preserve">First, </w:t>
      </w:r>
      <w:r w:rsidRPr="00FC2217">
        <w:rPr>
          <w:rFonts w:ascii="Times New Roman" w:eastAsia="Calibri" w:hAnsi="Times New Roman" w:cs="Times New Roman"/>
          <w:color w:val="333333"/>
          <w:shd w:val="pct15" w:color="auto" w:fill="FFFFFF"/>
        </w:rPr>
        <w:lastRenderedPageBreak/>
        <w:t>observed variables</w:t>
      </w:r>
      <w:r w:rsidR="00CA79F1" w:rsidRPr="00FC2217">
        <w:rPr>
          <w:rFonts w:ascii="Times New Roman" w:eastAsia="Calibri" w:hAnsi="Times New Roman" w:cs="Times New Roman"/>
          <w:color w:val="333333"/>
          <w:shd w:val="pct15" w:color="auto" w:fill="FFFFFF"/>
        </w:rPr>
        <w:t>,</w:t>
      </w:r>
      <w:r w:rsidRPr="00FC2217">
        <w:rPr>
          <w:rFonts w:ascii="Times New Roman" w:eastAsia="Calibri" w:hAnsi="Times New Roman" w:cs="Times New Roman"/>
          <w:color w:val="333333"/>
          <w:shd w:val="pct15" w:color="auto" w:fill="FFFFFF"/>
        </w:rPr>
        <w:t xml:space="preserve"> </w:t>
      </w:r>
      <w:r w:rsidR="002B072E" w:rsidRPr="00FC2217">
        <w:rPr>
          <w:rFonts w:ascii="Times New Roman" w:eastAsia="Calibri" w:hAnsi="Times New Roman" w:cs="Times New Roman"/>
          <w:color w:val="333333"/>
          <w:shd w:val="pct15" w:color="auto" w:fill="FFFFFF"/>
        </w:rPr>
        <w:t>things</w:t>
      </w:r>
      <w:r w:rsidRPr="00FC2217">
        <w:rPr>
          <w:rFonts w:ascii="Times New Roman" w:eastAsia="Calibri" w:hAnsi="Times New Roman" w:cs="Times New Roman"/>
          <w:color w:val="333333"/>
          <w:shd w:val="pct15" w:color="auto" w:fill="FFFFFF"/>
        </w:rPr>
        <w:t xml:space="preserve"> that can be or have been measured</w:t>
      </w:r>
      <w:r w:rsidR="00CA79F1" w:rsidRPr="00FC2217">
        <w:rPr>
          <w:rFonts w:ascii="Times New Roman" w:eastAsia="Calibri" w:hAnsi="Times New Roman" w:cs="Times New Roman"/>
          <w:color w:val="333333"/>
          <w:shd w:val="pct15" w:color="auto" w:fill="FFFFFF"/>
        </w:rPr>
        <w:t>, are</w:t>
      </w:r>
      <w:r w:rsidRPr="00FC2217">
        <w:rPr>
          <w:rFonts w:ascii="Times New Roman" w:eastAsia="Calibri" w:hAnsi="Times New Roman" w:cs="Times New Roman"/>
          <w:color w:val="333333"/>
          <w:shd w:val="pct15" w:color="auto" w:fill="FFFFFF"/>
        </w:rPr>
        <w:t xml:space="preserve"> </w:t>
      </w:r>
      <w:r w:rsidR="00CA79F1" w:rsidRPr="00FC2217">
        <w:rPr>
          <w:rFonts w:ascii="Times New Roman" w:eastAsia="Calibri" w:hAnsi="Times New Roman" w:cs="Times New Roman"/>
          <w:color w:val="333333"/>
          <w:shd w:val="pct15" w:color="auto" w:fill="FFFFFF"/>
        </w:rPr>
        <w:t>represented</w:t>
      </w:r>
      <w:r w:rsidRPr="00FC2217">
        <w:rPr>
          <w:rFonts w:ascii="Times New Roman" w:eastAsia="Calibri" w:hAnsi="Times New Roman" w:cs="Times New Roman"/>
          <w:color w:val="333333"/>
          <w:shd w:val="pct15" w:color="auto" w:fill="FFFFFF"/>
        </w:rPr>
        <w:t xml:space="preserve"> as terms within boxes</w:t>
      </w:r>
      <w:r w:rsidR="00CA79F1" w:rsidRPr="00FC2217">
        <w:rPr>
          <w:rFonts w:ascii="Times New Roman" w:eastAsia="Calibri" w:hAnsi="Times New Roman" w:cs="Times New Roman"/>
          <w:color w:val="333333"/>
          <w:shd w:val="pct15" w:color="auto" w:fill="FFFFFF"/>
        </w:rPr>
        <w:t>,</w:t>
      </w:r>
      <w:r w:rsidRPr="00FC2217">
        <w:rPr>
          <w:rFonts w:ascii="Times New Roman" w:eastAsia="Calibri" w:hAnsi="Times New Roman" w:cs="Times New Roman"/>
          <w:color w:val="333333"/>
          <w:shd w:val="pct15" w:color="auto" w:fill="FFFFFF"/>
        </w:rPr>
        <w:t xml:space="preserve"> as</w:t>
      </w:r>
      <w:r w:rsidR="00CA79F1" w:rsidRPr="00FC2217">
        <w:rPr>
          <w:rFonts w:ascii="Times New Roman" w:eastAsia="Calibri" w:hAnsi="Times New Roman" w:cs="Times New Roman"/>
          <w:color w:val="333333"/>
          <w:shd w:val="pct15" w:color="auto" w:fill="FFFFFF"/>
        </w:rPr>
        <w:t xml:space="preserve"> for</w:t>
      </w:r>
      <w:r w:rsidRPr="00FC2217">
        <w:rPr>
          <w:rFonts w:ascii="Times New Roman" w:eastAsia="Calibri" w:hAnsi="Times New Roman" w:cs="Times New Roman"/>
          <w:color w:val="333333"/>
          <w:shd w:val="pct15" w:color="auto" w:fill="FFFFFF"/>
        </w:rPr>
        <w:t xml:space="preserve"> X and Y in </w:t>
      </w:r>
      <w:r w:rsidR="00CA79F1" w:rsidRPr="00FC2217">
        <w:rPr>
          <w:rFonts w:ascii="Times New Roman" w:eastAsia="Calibri" w:hAnsi="Times New Roman" w:cs="Times New Roman"/>
          <w:color w:val="333333"/>
          <w:shd w:val="pct15" w:color="auto" w:fill="FFFFFF"/>
        </w:rPr>
        <w:t>F</w:t>
      </w:r>
      <w:r w:rsidRPr="00FC2217">
        <w:rPr>
          <w:rFonts w:ascii="Times New Roman" w:eastAsia="Calibri" w:hAnsi="Times New Roman" w:cs="Times New Roman"/>
          <w:color w:val="333333"/>
          <w:shd w:val="pct15" w:color="auto" w:fill="FFFFFF"/>
        </w:rPr>
        <w:t xml:space="preserve">igure 1. Second, our </w:t>
      </w:r>
      <w:r w:rsidR="00CA79F1" w:rsidRPr="00FC2217">
        <w:rPr>
          <w:rFonts w:ascii="Times New Roman" w:eastAsia="Calibri" w:hAnsi="Times New Roman" w:cs="Times New Roman"/>
          <w:color w:val="333333"/>
          <w:shd w:val="pct15" w:color="auto" w:fill="FFFFFF"/>
        </w:rPr>
        <w:t>DAG</w:t>
      </w:r>
      <w:r w:rsidRPr="00FC2217">
        <w:rPr>
          <w:rFonts w:ascii="Times New Roman" w:eastAsia="Calibri" w:hAnsi="Times New Roman" w:cs="Times New Roman"/>
          <w:color w:val="333333"/>
          <w:shd w:val="pct15" w:color="auto" w:fill="FFFFFF"/>
        </w:rPr>
        <w:t xml:space="preserve"> in Figure 1 shows </w:t>
      </w:r>
      <w:r w:rsidRPr="00FC2217">
        <w:rPr>
          <w:rFonts w:ascii="Times New Roman" w:eastAsia="Calibri" w:hAnsi="Times New Roman" w:cs="Times New Roman"/>
          <w:i/>
          <w:iCs/>
          <w:color w:val="333333"/>
          <w:shd w:val="pct15" w:color="auto" w:fill="FFFFFF"/>
        </w:rPr>
        <w:t xml:space="preserve">unobserved </w:t>
      </w:r>
      <w:r w:rsidR="00CA79F1" w:rsidRPr="00FC2217">
        <w:rPr>
          <w:rFonts w:ascii="Times New Roman" w:eastAsia="Calibri" w:hAnsi="Times New Roman" w:cs="Times New Roman"/>
          <w:color w:val="333333"/>
          <w:shd w:val="pct15" w:color="auto" w:fill="FFFFFF"/>
        </w:rPr>
        <w:t>(</w:t>
      </w:r>
      <w:proofErr w:type="gramStart"/>
      <w:r w:rsidR="00CA79F1" w:rsidRPr="00FC2217">
        <w:rPr>
          <w:rFonts w:ascii="Times New Roman" w:eastAsia="Calibri" w:hAnsi="Times New Roman" w:cs="Times New Roman"/>
          <w:color w:val="333333"/>
          <w:shd w:val="pct15" w:color="auto" w:fill="FFFFFF"/>
        </w:rPr>
        <w:t>i.e.</w:t>
      </w:r>
      <w:proofErr w:type="gramEnd"/>
      <w:r w:rsidR="00CA79F1" w:rsidRPr="00FC2217">
        <w:rPr>
          <w:rFonts w:ascii="Times New Roman" w:eastAsia="Calibri" w:hAnsi="Times New Roman" w:cs="Times New Roman"/>
          <w:color w:val="333333"/>
          <w:shd w:val="pct15" w:color="auto" w:fill="FFFFFF"/>
        </w:rPr>
        <w:t xml:space="preserve"> unmeasured) v</w:t>
      </w:r>
      <w:r w:rsidRPr="00FC2217">
        <w:rPr>
          <w:rFonts w:ascii="Times New Roman" w:eastAsia="Calibri" w:hAnsi="Times New Roman" w:cs="Times New Roman"/>
          <w:color w:val="333333"/>
          <w:shd w:val="pct15" w:color="auto" w:fill="FFFFFF"/>
        </w:rPr>
        <w:t>ariables contained in ellipses</w:t>
      </w:r>
      <w:r w:rsidR="00CA79F1" w:rsidRPr="00FC2217">
        <w:rPr>
          <w:rFonts w:ascii="Times New Roman" w:eastAsia="Calibri" w:hAnsi="Times New Roman" w:cs="Times New Roman"/>
          <w:color w:val="333333"/>
          <w:shd w:val="pct15" w:color="auto" w:fill="FFFFFF"/>
        </w:rPr>
        <w:t xml:space="preserve">, such as the variable </w:t>
      </w:r>
      <w:r w:rsidR="002978A3" w:rsidRPr="00FC2217">
        <w:rPr>
          <w:rFonts w:ascii="Times New Roman" w:eastAsia="Calibri" w:hAnsi="Times New Roman" w:cs="Times New Roman"/>
          <w:i/>
          <w:iCs/>
          <w:color w:val="333333"/>
          <w:shd w:val="pct15" w:color="auto" w:fill="FFFFFF"/>
        </w:rPr>
        <w:t>U</w:t>
      </w:r>
      <w:r w:rsidR="00CA79F1" w:rsidRPr="00FC2217">
        <w:rPr>
          <w:rFonts w:ascii="Times New Roman" w:eastAsia="Calibri" w:hAnsi="Times New Roman" w:cs="Times New Roman"/>
          <w:i/>
          <w:iCs/>
          <w:color w:val="333333"/>
          <w:shd w:val="pct15" w:color="auto" w:fill="FFFFFF"/>
        </w:rPr>
        <w:t>.</w:t>
      </w:r>
      <w:r w:rsidR="00CA79F1" w:rsidRPr="00FC2217">
        <w:rPr>
          <w:rFonts w:ascii="Times New Roman" w:eastAsia="Calibri" w:hAnsi="Times New Roman" w:cs="Times New Roman"/>
          <w:color w:val="333333"/>
          <w:shd w:val="pct15" w:color="auto" w:fill="FFFFFF"/>
        </w:rPr>
        <w:t xml:space="preserve"> </w:t>
      </w:r>
      <w:r w:rsidR="00C72290" w:rsidRPr="00FC2217">
        <w:rPr>
          <w:rFonts w:ascii="Times New Roman" w:eastAsia="Calibri" w:hAnsi="Times New Roman" w:cs="Times New Roman"/>
          <w:color w:val="333333"/>
          <w:shd w:val="pct15" w:color="auto" w:fill="FFFFFF"/>
        </w:rPr>
        <w:t xml:space="preserve">The error term is shown as </w:t>
      </w:r>
      <w:r w:rsidR="00C72290" w:rsidRPr="00FC2217">
        <w:rPr>
          <w:rFonts w:ascii="Times New Roman" w:eastAsia="Calibri" w:hAnsi="Times New Roman" w:cs="Times New Roman"/>
          <w:i/>
          <w:iCs/>
          <w:color w:val="333333"/>
          <w:shd w:val="pct15" w:color="auto" w:fill="FFFFFF"/>
        </w:rPr>
        <w:t>e</w:t>
      </w:r>
      <w:r w:rsidR="00C72290" w:rsidRPr="00FC2217">
        <w:rPr>
          <w:rFonts w:ascii="Times New Roman" w:eastAsia="Calibri" w:hAnsi="Times New Roman" w:cs="Times New Roman"/>
          <w:color w:val="333333"/>
          <w:shd w:val="pct15" w:color="auto" w:fill="FFFFFF"/>
        </w:rPr>
        <w:t xml:space="preserve">. </w:t>
      </w:r>
      <w:r w:rsidRPr="00FC2217">
        <w:rPr>
          <w:rFonts w:ascii="Times New Roman" w:eastAsia="Calibri" w:hAnsi="Times New Roman" w:cs="Times New Roman"/>
          <w:color w:val="333333"/>
          <w:shd w:val="pct15" w:color="auto" w:fill="FFFFFF"/>
        </w:rPr>
        <w:t>In the case of e - the error term - this is a collection of different variables and influences outside of the scope of analysis. We need not know what they are precisely, but we can trace a causal path between them and other variables in our causal diagram. Finally, variables are connected by paths - i.e., arrows. The direction of these arrows represents a direct causal connection going in the direction the arrow is pointed. This is fundamentally different than the “=” sign in an equation, as there is applied directionality. If the value of a causal variable of interest changes (i.e., via manipulation), there will be a concomitant change in the response variable(s) it affects. If a response variable changes, say via direct manipulation, there will be no associated change in the causal variable of interest.</w:t>
      </w:r>
    </w:p>
    <w:p w14:paraId="28FCEEED" w14:textId="77777777" w:rsidR="007B3B01" w:rsidRPr="00FC2217" w:rsidRDefault="007B3B01" w:rsidP="002978A3">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rFonts w:ascii="Times New Roman" w:hAnsi="Times New Roman" w:cs="Times New Roman"/>
          <w:shd w:val="pct15" w:color="auto" w:fill="FFFFFF"/>
        </w:rPr>
      </w:pPr>
    </w:p>
    <w:p w14:paraId="7875013E" w14:textId="22D92FDF" w:rsidR="00433985" w:rsidRPr="00FC2217" w:rsidRDefault="001346D3"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rFonts w:ascii="Times New Roman" w:eastAsia="Calibri" w:hAnsi="Times New Roman" w:cs="Times New Roman"/>
          <w:color w:val="333333"/>
          <w:shd w:val="pct15" w:color="auto" w:fill="FFFFFF"/>
        </w:rPr>
      </w:pPr>
      <w:r w:rsidRPr="00FC2217">
        <w:rPr>
          <w:rFonts w:ascii="Times New Roman" w:eastAsia="Calibri" w:hAnsi="Times New Roman" w:cs="Times New Roman"/>
          <w:color w:val="333333"/>
          <w:shd w:val="pct15" w:color="auto" w:fill="FFFFFF"/>
        </w:rPr>
        <w:tab/>
      </w:r>
      <w:r w:rsidR="000A6114" w:rsidRPr="00FC2217">
        <w:rPr>
          <w:rFonts w:ascii="Times New Roman" w:eastAsia="Calibri" w:hAnsi="Times New Roman" w:cs="Times New Roman"/>
          <w:color w:val="333333"/>
          <w:shd w:val="pct15" w:color="auto" w:fill="FFFFFF"/>
        </w:rPr>
        <w:t xml:space="preserve">A common critique is that DAGs do not include </w:t>
      </w:r>
      <w:r w:rsidR="00433985" w:rsidRPr="00FC2217">
        <w:rPr>
          <w:rFonts w:ascii="Times New Roman" w:eastAsia="Calibri" w:hAnsi="Times New Roman" w:cs="Times New Roman"/>
          <w:color w:val="333333"/>
          <w:shd w:val="pct15" w:color="auto" w:fill="FFFFFF"/>
        </w:rPr>
        <w:t>feedbacks</w:t>
      </w:r>
      <w:r w:rsidR="00A5761E" w:rsidRPr="00FC2217">
        <w:rPr>
          <w:rFonts w:ascii="Times New Roman" w:eastAsia="Calibri" w:hAnsi="Times New Roman" w:cs="Times New Roman"/>
          <w:color w:val="333333"/>
          <w:shd w:val="pct15" w:color="auto" w:fill="FFFFFF"/>
        </w:rPr>
        <w:t>, t</w:t>
      </w:r>
      <w:r w:rsidR="00433985" w:rsidRPr="00FC2217">
        <w:rPr>
          <w:rFonts w:ascii="Times New Roman" w:eastAsia="Calibri" w:hAnsi="Times New Roman" w:cs="Times New Roman"/>
          <w:color w:val="333333"/>
          <w:shd w:val="pct15" w:color="auto" w:fill="FFFFFF"/>
        </w:rPr>
        <w:t xml:space="preserve">o which we respond by asking the reader to think of their definition of causality. Here we adopt the </w:t>
      </w:r>
      <w:proofErr w:type="spellStart"/>
      <w:r w:rsidR="00433985" w:rsidRPr="00FC2217">
        <w:rPr>
          <w:rFonts w:ascii="Times New Roman" w:eastAsia="Calibri" w:hAnsi="Times New Roman" w:cs="Times New Roman"/>
          <w:color w:val="333333"/>
          <w:shd w:val="pct15" w:color="auto" w:fill="FFFFFF"/>
        </w:rPr>
        <w:t>Neyman</w:t>
      </w:r>
      <w:proofErr w:type="spellEnd"/>
      <w:r w:rsidR="00433985" w:rsidRPr="00FC2217">
        <w:rPr>
          <w:rFonts w:ascii="Times New Roman" w:eastAsia="Calibri" w:hAnsi="Times New Roman" w:cs="Times New Roman"/>
          <w:color w:val="333333"/>
          <w:shd w:val="pct15" w:color="auto" w:fill="FFFFFF"/>
        </w:rPr>
        <w:t>-Rubin</w:t>
      </w:r>
      <w:r w:rsidR="00CA79F1" w:rsidRPr="00FC2217">
        <w:rPr>
          <w:rFonts w:ascii="Times New Roman" w:eastAsia="Calibri" w:hAnsi="Times New Roman" w:cs="Times New Roman"/>
          <w:color w:val="333333"/>
          <w:shd w:val="pct15" w:color="auto" w:fill="FFFFFF"/>
        </w:rPr>
        <w:t xml:space="preserve"> counterfactual causality</w:t>
      </w:r>
      <w:r w:rsidR="00433985" w:rsidRPr="00FC2217">
        <w:rPr>
          <w:rFonts w:ascii="Times New Roman" w:eastAsia="Calibri" w:hAnsi="Times New Roman" w:cs="Times New Roman"/>
          <w:color w:val="333333"/>
          <w:shd w:val="pct15" w:color="auto" w:fill="FFFFFF"/>
        </w:rPr>
        <w:t xml:space="preserve"> framework </w:t>
      </w:r>
      <w:r w:rsidR="0016272E" w:rsidRPr="00FC2217">
        <w:rPr>
          <w:rFonts w:ascii="Times New Roman" w:eastAsia="Calibri" w:hAnsi="Times New Roman" w:cs="Times New Roman"/>
          <w:color w:val="333333"/>
          <w:shd w:val="pct15" w:color="auto" w:fill="FFFFFF"/>
        </w:rPr>
        <w:fldChar w:fldCharType="begin"/>
      </w:r>
      <w:r w:rsidR="00BB3DA4" w:rsidRPr="00FC2217">
        <w:rPr>
          <w:rFonts w:ascii="Times New Roman" w:eastAsia="Calibri" w:hAnsi="Times New Roman" w:cs="Times New Roman"/>
          <w:color w:val="333333"/>
          <w:shd w:val="pct15" w:color="auto" w:fill="FFFFFF"/>
        </w:rPr>
        <w:instrText xml:space="preserve"> ADDIN ZOTERO_ITEM CSL_CITATION {"citationID":"MKObbj3r","properties":{"formattedCitation":"(Rubin 1974, 2005; Holland 1986)","plainCitation":"(Rubin 1974, 2005; Holland 1986)","noteIndex":0},"citationItems":[{"id":12778,"uris":["http://zotero.org/users/1810851/items/MQJJC2Z2"],"itemData":{"id":12778,"type":"article-journal","abstract":"Presents a discussion of matching, randomization, random sampling, and other methods of controlling extraneous variation. The objective was to specify the benefits of randomization in estimating causal effects of treatments. It is concluded that randomization should be employed whenever possible but that the use of carefully controlled nonrandomized data to estimate causal effects is a reasonable and necessary procedure in many cases. (15 ref) (PsycINFO Database Record (c) 2016 APA, all rights reserved)","container-title":"Journal of Educational Psychology","DOI":"10.1037/h0037350","ISSN":"1939-2176","note":"publisher-place: US\npublisher: American Psychological Association","page":"688-701","source":"APA PsycNet","title":"Estimating causal effects of treatments in randomized and nonrandomized studies","volume":"66","author":[{"family":"Rubin","given":"Donald B."}],"issued":{"date-parts":[["1974"]]}}},{"id":12777,"uris":["http://zotero.org/users/1810851/items/QX98IB4Y"],"itemData":{"id":12777,"type":"article-journal","abstract":"Causal effects are defined as comparisons of potential outcomes under different treatments on a common set of units. Observed values of the potential outcomes are revealed by the assignment mechanism—a probabilistic model for the treatment each unit receives as a function of covariates and potential outcomes. Fisher made tremendous contributions to causal inference through his work on the design of randomized experiments, but the potential outcomes perspective applies to other complex experiments and nonrandomized studies as well. As noted by Kempthorne in his 1976 discussion of Savage's Fisher lecture, Fisher never bridged his work on experimental design and his work on parametric modeling, a bridge that appears nearly automatic with an appropriate view of the potential outcomes framework, where the potential outcomes and covariates are given a Bayesian distribution to complete the model specification. Also, this framework crisply separates scientific inference for causal effects and decisions based on such inference, a distinction evident in Fisher's discussion of tests of significance versus tests in an accept/reject framework. But Fisher never used the potential outcomes framework, originally proposed by Neyman in the context of randomized experiments, and as a result he provided generally flawed advice concerning the use of the analysis of covariance to adjust for posttreatment concomitants in randomized trials.","container-title":"Journal of the American Statistical Association","DOI":"10.1198/016214504000001880","ISSN":"0162-1459","issue":"469","note":"publisher: Taylor &amp; Francis\n_eprint: https://doi.org/10.1198/016214504000001880","page":"322-331","source":"Taylor and Francis+NEJM","title":"Causal Inference Using Potential Outcomes","URL":"https://doi.org/10.1198/016214504000001880","volume":"100","author":[{"family":"Rubin","given":"Donald B"}],"accessed":{"date-parts":[["2023",3,27]]},"issued":{"date-parts":[["2005",3,1]]}}},{"id":12770,"uris":["http://zotero.org/users/1810851/items/EMDQJHEL"],"itemData":{"id":12770,"type":"article-journal","abstract":"Problems involving causal inference have dogged at the heels of statistics since its earliest days. Correlation does not imply causation, and yet causal conclusions drawn from a carefully designed experiment are often valid. What can a statistical model say about causation? This question is addressed by using a particular model for causal inference (Holland and Rubin 1983; Rubin 1974) to critique the discussions of other writers on causation and causal inference. These include selected philosophers, medical researchers, statisticians, econometricians, and proponents of causal modeling.","container-title":"Journal of the American Statistical Association","DOI":"10.2307/2289064","ISSN":"0162-1459","issue":"396","note":"publisher: [American Statistical Association, Taylor &amp; Francis, Ltd.]","page":"945-960","source":"JSTOR","title":"Statistics and Causal Inference","URL":"https://www.jstor.org/stable/2289064","volume":"81","author":[{"family":"Holland","given":"Paul W."}],"accessed":{"date-parts":[["2023",3,27]]},"issued":{"date-parts":[["1986"]]}}}],"schema":"https://github.com/citation-style-language/schema/raw/master/csl-citation.json"} </w:instrText>
      </w:r>
      <w:r w:rsidR="0016272E" w:rsidRPr="00FC2217">
        <w:rPr>
          <w:rFonts w:ascii="Times New Roman" w:eastAsia="Calibri" w:hAnsi="Times New Roman" w:cs="Times New Roman"/>
          <w:color w:val="333333"/>
          <w:shd w:val="pct15" w:color="auto" w:fill="FFFFFF"/>
        </w:rPr>
        <w:fldChar w:fldCharType="separate"/>
      </w:r>
      <w:r w:rsidR="00BB3DA4" w:rsidRPr="00FC2217">
        <w:rPr>
          <w:rFonts w:ascii="Times New Roman" w:eastAsia="Calibri" w:hAnsi="Times New Roman" w:cs="Times New Roman"/>
          <w:noProof/>
          <w:color w:val="333333"/>
          <w:shd w:val="pct15" w:color="auto" w:fill="FFFFFF"/>
        </w:rPr>
        <w:t>(Rubin 1974, 2005; Holland 1986)</w:t>
      </w:r>
      <w:r w:rsidR="0016272E" w:rsidRPr="00FC2217">
        <w:rPr>
          <w:rFonts w:ascii="Times New Roman" w:eastAsia="Calibri" w:hAnsi="Times New Roman" w:cs="Times New Roman"/>
          <w:color w:val="333333"/>
          <w:shd w:val="pct15" w:color="auto" w:fill="FFFFFF"/>
        </w:rPr>
        <w:fldChar w:fldCharType="end"/>
      </w:r>
      <w:r w:rsidR="00433985" w:rsidRPr="00FC2217">
        <w:rPr>
          <w:rFonts w:ascii="Times New Roman" w:eastAsia="Calibri" w:hAnsi="Times New Roman" w:cs="Times New Roman"/>
          <w:color w:val="333333"/>
          <w:shd w:val="pct15" w:color="auto" w:fill="FFFFFF"/>
        </w:rPr>
        <w:t xml:space="preserve"> where we recognize that cause temporarily precedes effect. Therefore, feedbacks can be handled by thinking about a system with a temporal lag </w:t>
      </w:r>
      <w:r w:rsidR="0016272E" w:rsidRPr="00FC2217">
        <w:rPr>
          <w:rFonts w:ascii="Times New Roman" w:eastAsia="Calibri" w:hAnsi="Times New Roman" w:cs="Times New Roman"/>
          <w:color w:val="333333"/>
          <w:shd w:val="pct15" w:color="auto" w:fill="FFFFFF"/>
        </w:rPr>
        <w:fldChar w:fldCharType="begin"/>
      </w:r>
      <w:r w:rsidR="00BB3DA4" w:rsidRPr="00FC2217">
        <w:rPr>
          <w:rFonts w:ascii="Times New Roman" w:eastAsia="Calibri" w:hAnsi="Times New Roman" w:cs="Times New Roman"/>
          <w:color w:val="333333"/>
          <w:shd w:val="pct15" w:color="auto" w:fill="FFFFFF"/>
        </w:rPr>
        <w:instrText xml:space="preserve"> ADDIN ZOTERO_ITEM CSL_CITATION {"citationID":"o2xBSWNq","properties":{"formattedCitation":"(e.g., Larson {\\i{}et al.} 2008)","plainCitation":"(e.g., Larson et al. 2008)","noteIndex":0},"citationItems":[{"id":3365,"uris":["http://zotero.org/users/1810851/items/RPEQVDDN"],"itemData":{"id":3365,"type":"article-journal","container-title":"Biological Control","DOI":"10.1016/j.biocontrol.2008.07.016","issue":"2","journalAbbreviation":"Biol. Control","page":"250-256","title":"Long-term dynamics of leafy spurge (&lt;i&gt;Euphorbia esula&lt;/i&gt;) and its biocontrol agent, flea beetles in the genus Aphthona","URL":"http://linkinghub.elsevier.com/retrieve/pii/S104996440800193X","volume":"47","author":[{"family":"Larson","given":"D"},{"family":"Grace","given":"J"},{"family":"Larson","given":"J"}],"issued":{"date-parts":[["2008"]]}},"label":"page","prefix":"e.g.,"}],"schema":"https://github.com/citation-style-language/schema/raw/master/csl-citation.json"} </w:instrText>
      </w:r>
      <w:r w:rsidR="0016272E" w:rsidRPr="00FC2217">
        <w:rPr>
          <w:rFonts w:ascii="Times New Roman" w:eastAsia="Calibri" w:hAnsi="Times New Roman" w:cs="Times New Roman"/>
          <w:color w:val="333333"/>
          <w:shd w:val="pct15" w:color="auto" w:fill="FFFFFF"/>
        </w:rPr>
        <w:fldChar w:fldCharType="separate"/>
      </w:r>
      <w:r w:rsidR="00BB3DA4" w:rsidRPr="00FC2217">
        <w:rPr>
          <w:rFonts w:ascii="Times New Roman" w:hAnsi="Times New Roman" w:cs="Times New Roman"/>
          <w:color w:val="000000"/>
        </w:rPr>
        <w:t xml:space="preserve">(e.g., Larson </w:t>
      </w:r>
      <w:r w:rsidR="00BB3DA4" w:rsidRPr="00FC2217">
        <w:rPr>
          <w:rFonts w:ascii="Times New Roman" w:hAnsi="Times New Roman" w:cs="Times New Roman"/>
          <w:i/>
          <w:iCs/>
          <w:color w:val="000000"/>
        </w:rPr>
        <w:t>et al.</w:t>
      </w:r>
      <w:r w:rsidR="00BB3DA4" w:rsidRPr="00FC2217">
        <w:rPr>
          <w:rFonts w:ascii="Times New Roman" w:hAnsi="Times New Roman" w:cs="Times New Roman"/>
          <w:color w:val="000000"/>
        </w:rPr>
        <w:t xml:space="preserve"> 2008)</w:t>
      </w:r>
      <w:r w:rsidR="0016272E" w:rsidRPr="00FC2217">
        <w:rPr>
          <w:rFonts w:ascii="Times New Roman" w:eastAsia="Calibri" w:hAnsi="Times New Roman" w:cs="Times New Roman"/>
          <w:color w:val="333333"/>
          <w:shd w:val="pct15" w:color="auto" w:fill="FFFFFF"/>
        </w:rPr>
        <w:fldChar w:fldCharType="end"/>
      </w:r>
      <w:r w:rsidR="00433985" w:rsidRPr="00FC2217">
        <w:rPr>
          <w:rFonts w:ascii="Times New Roman" w:eastAsia="Calibri" w:hAnsi="Times New Roman" w:cs="Times New Roman"/>
          <w:color w:val="333333"/>
          <w:shd w:val="pct15" w:color="auto" w:fill="FFFFFF"/>
        </w:rPr>
        <w:t>. If an instantaneous feedback is truly present (</w:t>
      </w:r>
      <w:r w:rsidR="00F10D47" w:rsidRPr="00FC2217">
        <w:rPr>
          <w:rFonts w:ascii="Times New Roman" w:eastAsia="Calibri" w:hAnsi="Times New Roman" w:cs="Times New Roman"/>
          <w:color w:val="333333"/>
          <w:shd w:val="pct15" w:color="auto" w:fill="FFFFFF"/>
        </w:rPr>
        <w:t>albeit</w:t>
      </w:r>
      <w:r w:rsidR="00B71E23" w:rsidRPr="00FC2217">
        <w:rPr>
          <w:rFonts w:ascii="Times New Roman" w:eastAsia="Calibri" w:hAnsi="Times New Roman" w:cs="Times New Roman"/>
          <w:color w:val="333333"/>
          <w:shd w:val="pct15" w:color="auto" w:fill="FFFFFF"/>
        </w:rPr>
        <w:t xml:space="preserve"> </w:t>
      </w:r>
      <w:r w:rsidR="00433985" w:rsidRPr="00FC2217">
        <w:rPr>
          <w:rFonts w:ascii="Times New Roman" w:eastAsia="Calibri" w:hAnsi="Times New Roman" w:cs="Times New Roman"/>
          <w:color w:val="333333"/>
          <w:shd w:val="pct15" w:color="auto" w:fill="FFFFFF"/>
        </w:rPr>
        <w:t xml:space="preserve">rare), or the only data available has a single time-step, one will likely require other tools such as instrumental variables - something beyond the scope of this manuscript </w:t>
      </w:r>
      <w:r w:rsidR="0016272E" w:rsidRPr="00FC2217">
        <w:rPr>
          <w:rFonts w:ascii="Times New Roman" w:eastAsia="Calibri" w:hAnsi="Times New Roman" w:cs="Times New Roman"/>
          <w:color w:val="333333"/>
          <w:shd w:val="pct15" w:color="auto" w:fill="FFFFFF"/>
        </w:rPr>
        <w:fldChar w:fldCharType="begin"/>
      </w:r>
      <w:r w:rsidR="0016272E" w:rsidRPr="00FC2217">
        <w:rPr>
          <w:rFonts w:ascii="Times New Roman" w:eastAsia="Calibri" w:hAnsi="Times New Roman" w:cs="Times New Roman"/>
          <w:color w:val="333333"/>
          <w:shd w:val="pct15" w:color="auto" w:fill="FFFFFF"/>
        </w:rPr>
        <w:instrText xml:space="preserve"> ADDIN ZOTERO_ITEM CSL_CITATION {"citationID":"COk5J9Of","properties":{"formattedCitation":"(but see Kendall 2015 for an excellent introduction)","plainCitation":"(but see Kendall 2015 for an excellent introduction)","noteIndex":0},"citationItems":[{"id":12361,"uris":["http://zotero.org/users/1810851/items/VS9H5RUI"],"itemData":{"id":12361,"type":"book","ISBN":"0-19-967254-7","title":"A statistical symphony: instrumental variables reveal causality and control measurement error","author":[{"family":"Kendall","given":"Bruce E."}],"issued":{"date-parts":[["2015"]]}},"label":"page","prefix":"but see","suffix":"for an excellent introduction"}],"schema":"https://github.com/citation-style-language/schema/raw/master/csl-citation.json"} </w:instrText>
      </w:r>
      <w:r w:rsidR="0016272E" w:rsidRPr="00FC2217">
        <w:rPr>
          <w:rFonts w:ascii="Times New Roman" w:eastAsia="Calibri" w:hAnsi="Times New Roman" w:cs="Times New Roman"/>
          <w:color w:val="333333"/>
          <w:shd w:val="pct15" w:color="auto" w:fill="FFFFFF"/>
        </w:rPr>
        <w:fldChar w:fldCharType="separate"/>
      </w:r>
      <w:r w:rsidR="00BB3DA4" w:rsidRPr="00FC2217">
        <w:rPr>
          <w:rFonts w:ascii="Times New Roman" w:eastAsia="Calibri" w:hAnsi="Times New Roman" w:cs="Times New Roman"/>
          <w:noProof/>
          <w:color w:val="333333"/>
          <w:shd w:val="pct15" w:color="auto" w:fill="FFFFFF"/>
        </w:rPr>
        <w:t>(but see Kendall 2015 for an excellent introduction)</w:t>
      </w:r>
      <w:r w:rsidR="0016272E" w:rsidRPr="00FC2217">
        <w:rPr>
          <w:rFonts w:ascii="Times New Roman" w:eastAsia="Calibri" w:hAnsi="Times New Roman" w:cs="Times New Roman"/>
          <w:color w:val="333333"/>
          <w:shd w:val="pct15" w:color="auto" w:fill="FFFFFF"/>
        </w:rPr>
        <w:fldChar w:fldCharType="end"/>
      </w:r>
      <w:r w:rsidR="00433985" w:rsidRPr="00FC2217">
        <w:rPr>
          <w:rFonts w:ascii="Times New Roman" w:eastAsia="Calibri" w:hAnsi="Times New Roman" w:cs="Times New Roman"/>
          <w:color w:val="333333"/>
          <w:shd w:val="pct15" w:color="auto" w:fill="FFFFFF"/>
        </w:rPr>
        <w:t>.</w:t>
      </w:r>
    </w:p>
    <w:p w14:paraId="064E4971" w14:textId="77777777" w:rsidR="007B3B01" w:rsidRPr="00FC2217" w:rsidRDefault="007B3B01"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rFonts w:ascii="Times New Roman" w:eastAsia="Calibri" w:hAnsi="Times New Roman" w:cs="Times New Roman"/>
          <w:color w:val="333333"/>
          <w:shd w:val="pct15" w:color="auto" w:fill="FFFFFF"/>
        </w:rPr>
      </w:pPr>
    </w:p>
    <w:p w14:paraId="6E21518D" w14:textId="566DB234" w:rsidR="00CA79F1" w:rsidRPr="00FC2217" w:rsidRDefault="001346D3"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shd w:val="pct15" w:color="auto" w:fill="FFFFFF"/>
        </w:rPr>
      </w:pPr>
      <w:r w:rsidRPr="00FC2217">
        <w:rPr>
          <w:rFonts w:ascii="Times New Roman" w:eastAsia="Calibri" w:hAnsi="Times New Roman" w:cs="Times New Roman"/>
          <w:color w:val="333333"/>
        </w:rPr>
        <w:tab/>
      </w:r>
      <w:r w:rsidR="00CA79F1" w:rsidRPr="00FC2217">
        <w:rPr>
          <w:rFonts w:ascii="Times New Roman" w:eastAsia="Calibri" w:hAnsi="Times New Roman" w:cs="Times New Roman"/>
          <w:color w:val="333333"/>
        </w:rPr>
        <w:t xml:space="preserve">In this article, we emphasize how thinking in terms of graphical causal models helps to determine both where </w:t>
      </w:r>
      <w:r w:rsidRPr="00FC2217">
        <w:rPr>
          <w:rFonts w:ascii="Times New Roman" w:eastAsia="Calibri" w:hAnsi="Times New Roman" w:cs="Times New Roman"/>
          <w:color w:val="333333"/>
        </w:rPr>
        <w:t>omitte</w:t>
      </w:r>
      <w:r w:rsidR="00D9134A" w:rsidRPr="00FC2217">
        <w:rPr>
          <w:rFonts w:ascii="Times New Roman" w:eastAsia="Calibri" w:hAnsi="Times New Roman" w:cs="Times New Roman"/>
          <w:color w:val="333333"/>
        </w:rPr>
        <w:t>d</w:t>
      </w:r>
      <w:r w:rsidRPr="00FC2217">
        <w:rPr>
          <w:rFonts w:ascii="Times New Roman" w:eastAsia="Calibri" w:hAnsi="Times New Roman" w:cs="Times New Roman"/>
          <w:color w:val="333333"/>
        </w:rPr>
        <w:t xml:space="preserve"> variable bias (</w:t>
      </w:r>
      <w:r w:rsidR="00CA79F1" w:rsidRPr="00FC2217">
        <w:rPr>
          <w:rFonts w:ascii="Times New Roman" w:eastAsia="Calibri" w:hAnsi="Times New Roman" w:cs="Times New Roman"/>
          <w:color w:val="333333"/>
        </w:rPr>
        <w:t>OVB</w:t>
      </w:r>
      <w:r w:rsidRPr="00FC2217">
        <w:rPr>
          <w:rFonts w:ascii="Times New Roman" w:eastAsia="Calibri" w:hAnsi="Times New Roman" w:cs="Times New Roman"/>
          <w:color w:val="333333"/>
        </w:rPr>
        <w:t>)</w:t>
      </w:r>
      <w:r w:rsidR="00CA79F1" w:rsidRPr="00FC2217">
        <w:rPr>
          <w:rFonts w:ascii="Times New Roman" w:eastAsia="Calibri" w:hAnsi="Times New Roman" w:cs="Times New Roman"/>
          <w:color w:val="333333"/>
        </w:rPr>
        <w:t xml:space="preserve"> might cause problems in analyses as well as </w:t>
      </w:r>
      <w:r w:rsidR="00476D21" w:rsidRPr="00FC2217">
        <w:rPr>
          <w:rFonts w:ascii="Times New Roman" w:eastAsia="Calibri" w:hAnsi="Times New Roman" w:cs="Times New Roman"/>
          <w:color w:val="333333"/>
        </w:rPr>
        <w:t xml:space="preserve">in </w:t>
      </w:r>
      <w:r w:rsidR="00CA79F1" w:rsidRPr="00FC2217">
        <w:rPr>
          <w:rFonts w:ascii="Times New Roman" w:eastAsia="Calibri" w:hAnsi="Times New Roman" w:cs="Times New Roman"/>
          <w:color w:val="333333"/>
        </w:rPr>
        <w:t>identifying solutions. As applied researchers, we have found that, rather than creating confusion with complexity, graphical causal models paired with robust statistical approaches for causal inferences have often clarified our own thinking about ecological systems.</w:t>
      </w:r>
    </w:p>
    <w:p w14:paraId="70F3E22E" w14:textId="77777777" w:rsidR="001346D3" w:rsidRDefault="001346D3" w:rsidP="00F87D56">
      <w:pPr>
        <w:ind w:firstLine="720"/>
        <w:rPr>
          <w:rFonts w:ascii="Calibri" w:eastAsia="Calibri" w:hAnsi="Calibri" w:cs="Calibri"/>
          <w:color w:val="333333"/>
          <w:sz w:val="24"/>
          <w:szCs w:val="24"/>
        </w:rPr>
      </w:pPr>
    </w:p>
    <w:p w14:paraId="1B54E76D" w14:textId="6772DE83" w:rsidR="00766C2E" w:rsidRPr="00FC2217" w:rsidRDefault="00037819" w:rsidP="008C2E43">
      <w:pPr>
        <w:spacing w:before="160"/>
        <w:ind w:firstLine="720"/>
        <w:rPr>
          <w:rFonts w:ascii="Times New Roman" w:eastAsia="Calibri" w:hAnsi="Times New Roman" w:cs="Times New Roman"/>
          <w:color w:val="333333"/>
          <w:sz w:val="24"/>
          <w:szCs w:val="24"/>
        </w:rPr>
      </w:pPr>
      <w:r w:rsidRPr="00FC2217">
        <w:rPr>
          <w:rFonts w:ascii="Times New Roman" w:eastAsia="Calibri" w:hAnsi="Times New Roman" w:cs="Times New Roman"/>
          <w:color w:val="333333"/>
          <w:sz w:val="24"/>
          <w:szCs w:val="24"/>
        </w:rPr>
        <w:t xml:space="preserve">After building a </w:t>
      </w:r>
      <w:r w:rsidR="001346D3" w:rsidRPr="00FC2217">
        <w:rPr>
          <w:rFonts w:ascii="Times New Roman" w:eastAsia="Calibri" w:hAnsi="Times New Roman" w:cs="Times New Roman"/>
          <w:color w:val="333333"/>
          <w:sz w:val="24"/>
          <w:szCs w:val="24"/>
        </w:rPr>
        <w:t>DAG</w:t>
      </w:r>
      <w:r w:rsidRPr="00FC2217">
        <w:rPr>
          <w:rFonts w:ascii="Times New Roman" w:eastAsia="Calibri" w:hAnsi="Times New Roman" w:cs="Times New Roman"/>
          <w:color w:val="333333"/>
          <w:sz w:val="24"/>
          <w:szCs w:val="24"/>
        </w:rPr>
        <w:t xml:space="preserve">, as described in Box 1, one can determine potential sources of omitted variable bias </w:t>
      </w:r>
      <w:r w:rsidR="001346D3" w:rsidRPr="00FC2217">
        <w:rPr>
          <w:rFonts w:ascii="Times New Roman" w:eastAsia="Calibri" w:hAnsi="Times New Roman" w:cs="Times New Roman"/>
          <w:color w:val="333333"/>
          <w:sz w:val="24"/>
          <w:szCs w:val="24"/>
        </w:rPr>
        <w:t>from</w:t>
      </w:r>
      <w:r w:rsidRPr="00FC2217">
        <w:rPr>
          <w:rFonts w:ascii="Times New Roman" w:eastAsia="Calibri" w:hAnsi="Times New Roman" w:cs="Times New Roman"/>
          <w:color w:val="333333"/>
          <w:sz w:val="24"/>
          <w:szCs w:val="24"/>
        </w:rPr>
        <w:t xml:space="preserve"> variables influencing both the cause of interest and outcome</w:t>
      </w:r>
      <w:r w:rsidR="001346D3" w:rsidRPr="00FC2217">
        <w:rPr>
          <w:rFonts w:ascii="Times New Roman" w:eastAsia="Calibri" w:hAnsi="Times New Roman" w:cs="Times New Roman"/>
          <w:color w:val="333333"/>
          <w:sz w:val="24"/>
          <w:szCs w:val="24"/>
        </w:rPr>
        <w:t xml:space="preserve"> that</w:t>
      </w:r>
      <w:r w:rsidRPr="00FC2217">
        <w:rPr>
          <w:rFonts w:ascii="Times New Roman" w:eastAsia="Calibri" w:hAnsi="Times New Roman" w:cs="Times New Roman"/>
          <w:color w:val="333333"/>
          <w:sz w:val="24"/>
          <w:szCs w:val="24"/>
        </w:rPr>
        <w:t xml:space="preserve"> have not been observed in the system (e.g., </w:t>
      </w:r>
      <w:r w:rsidR="002978A3" w:rsidRPr="00FC2217">
        <w:rPr>
          <w:rFonts w:ascii="Times New Roman" w:eastAsia="Calibri" w:hAnsi="Times New Roman" w:cs="Times New Roman"/>
          <w:color w:val="333333"/>
          <w:sz w:val="24"/>
          <w:szCs w:val="24"/>
        </w:rPr>
        <w:t xml:space="preserve">U </w:t>
      </w:r>
      <w:r w:rsidRPr="00FC2217">
        <w:rPr>
          <w:rFonts w:ascii="Times New Roman" w:eastAsia="Calibri" w:hAnsi="Times New Roman" w:cs="Times New Roman"/>
          <w:color w:val="333333"/>
          <w:sz w:val="24"/>
          <w:szCs w:val="24"/>
        </w:rPr>
        <w:t>in Fig</w:t>
      </w:r>
      <w:r w:rsidR="00A141C8" w:rsidRPr="00FC2217">
        <w:rPr>
          <w:rFonts w:ascii="Times New Roman" w:eastAsia="Calibri" w:hAnsi="Times New Roman" w:cs="Times New Roman"/>
          <w:color w:val="333333"/>
          <w:sz w:val="24"/>
          <w:szCs w:val="24"/>
        </w:rPr>
        <w:t xml:space="preserve">. </w:t>
      </w:r>
      <w:r w:rsidRPr="00FC2217">
        <w:rPr>
          <w:rFonts w:ascii="Times New Roman" w:eastAsia="Calibri" w:hAnsi="Times New Roman" w:cs="Times New Roman"/>
          <w:color w:val="333333"/>
          <w:sz w:val="24"/>
          <w:szCs w:val="24"/>
        </w:rPr>
        <w:t xml:space="preserve">1B). Not controlling for this confounding variable opens a “back-door” for causal information to flow between your causal variable of interest and its response variable via an unassessed pathway. </w:t>
      </w:r>
      <w:r w:rsidR="007B3B01" w:rsidRPr="00FC2217">
        <w:rPr>
          <w:rFonts w:ascii="Times New Roman" w:eastAsia="Calibri" w:hAnsi="Times New Roman" w:cs="Times New Roman"/>
          <w:color w:val="333333"/>
          <w:sz w:val="24"/>
          <w:szCs w:val="24"/>
        </w:rPr>
        <w:t xml:space="preserve">In the case of Figure 1B, U would be folded into </w:t>
      </w:r>
      <w:r w:rsidR="00A141C8" w:rsidRPr="00FC2217">
        <w:rPr>
          <w:rFonts w:ascii="Times New Roman" w:eastAsia="Calibri" w:hAnsi="Times New Roman" w:cs="Times New Roman"/>
          <w:color w:val="333333"/>
          <w:sz w:val="24"/>
          <w:szCs w:val="24"/>
        </w:rPr>
        <w:t>a statistical</w:t>
      </w:r>
      <w:r w:rsidR="007B3B01" w:rsidRPr="00FC2217">
        <w:rPr>
          <w:rFonts w:ascii="Times New Roman" w:eastAsia="Calibri" w:hAnsi="Times New Roman" w:cs="Times New Roman"/>
          <w:color w:val="333333"/>
          <w:sz w:val="24"/>
          <w:szCs w:val="24"/>
        </w:rPr>
        <w:t xml:space="preserve"> model’s error term. </w:t>
      </w:r>
      <w:r w:rsidR="00A141C8" w:rsidRPr="00FC2217">
        <w:rPr>
          <w:rFonts w:ascii="Times New Roman" w:eastAsia="Calibri" w:hAnsi="Times New Roman" w:cs="Times New Roman"/>
          <w:color w:val="333333"/>
          <w:sz w:val="24"/>
          <w:szCs w:val="24"/>
        </w:rPr>
        <w:t>The model’s</w:t>
      </w:r>
      <w:r w:rsidR="007B3B01" w:rsidRPr="00FC2217">
        <w:rPr>
          <w:rFonts w:ascii="Times New Roman" w:eastAsia="Calibri" w:hAnsi="Times New Roman" w:cs="Times New Roman"/>
          <w:color w:val="333333"/>
          <w:sz w:val="24"/>
          <w:szCs w:val="24"/>
        </w:rPr>
        <w:t xml:space="preserve"> error </w:t>
      </w:r>
      <w:r w:rsidR="00A141C8" w:rsidRPr="00FC2217">
        <w:rPr>
          <w:rFonts w:ascii="Times New Roman" w:eastAsia="Calibri" w:hAnsi="Times New Roman" w:cs="Times New Roman"/>
          <w:color w:val="333333"/>
          <w:sz w:val="24"/>
          <w:szCs w:val="24"/>
        </w:rPr>
        <w:t xml:space="preserve">term </w:t>
      </w:r>
      <w:r w:rsidR="007B3B01" w:rsidRPr="00FC2217">
        <w:rPr>
          <w:rFonts w:ascii="Times New Roman" w:eastAsia="Calibri" w:hAnsi="Times New Roman" w:cs="Times New Roman"/>
          <w:color w:val="333333"/>
          <w:sz w:val="24"/>
          <w:szCs w:val="24"/>
        </w:rPr>
        <w:t xml:space="preserve">and causal variable of interest would be correlated, </w:t>
      </w:r>
      <w:r w:rsidR="00A141C8" w:rsidRPr="00FC2217">
        <w:rPr>
          <w:rFonts w:ascii="Times New Roman" w:eastAsia="Calibri" w:hAnsi="Times New Roman" w:cs="Times New Roman"/>
          <w:color w:val="333333"/>
          <w:sz w:val="24"/>
          <w:szCs w:val="24"/>
        </w:rPr>
        <w:t>a</w:t>
      </w:r>
      <w:r w:rsidR="007B3B01" w:rsidRPr="00FC2217">
        <w:rPr>
          <w:rFonts w:ascii="Times New Roman" w:eastAsia="Calibri" w:hAnsi="Times New Roman" w:cs="Times New Roman"/>
          <w:color w:val="333333"/>
          <w:sz w:val="24"/>
          <w:szCs w:val="24"/>
        </w:rPr>
        <w:t xml:space="preserve"> </w:t>
      </w:r>
      <w:r w:rsidR="00A141C8" w:rsidRPr="00FC2217">
        <w:rPr>
          <w:rFonts w:ascii="Times New Roman" w:eastAsia="Calibri" w:hAnsi="Times New Roman" w:cs="Times New Roman"/>
          <w:color w:val="333333"/>
          <w:sz w:val="24"/>
          <w:szCs w:val="24"/>
        </w:rPr>
        <w:t>violation</w:t>
      </w:r>
      <w:r w:rsidR="007B3B01" w:rsidRPr="00FC2217">
        <w:rPr>
          <w:rFonts w:ascii="Times New Roman" w:eastAsia="Calibri" w:hAnsi="Times New Roman" w:cs="Times New Roman"/>
          <w:color w:val="333333"/>
          <w:sz w:val="24"/>
          <w:szCs w:val="24"/>
        </w:rPr>
        <w:t xml:space="preserve"> </w:t>
      </w:r>
      <w:r w:rsidR="00A141C8" w:rsidRPr="00FC2217">
        <w:rPr>
          <w:rFonts w:ascii="Times New Roman" w:eastAsia="Calibri" w:hAnsi="Times New Roman" w:cs="Times New Roman"/>
          <w:color w:val="333333"/>
          <w:sz w:val="24"/>
          <w:szCs w:val="24"/>
        </w:rPr>
        <w:t xml:space="preserve">of </w:t>
      </w:r>
      <w:r w:rsidR="007B3B01" w:rsidRPr="00FC2217">
        <w:rPr>
          <w:rFonts w:ascii="Times New Roman" w:eastAsia="Calibri" w:hAnsi="Times New Roman" w:cs="Times New Roman"/>
          <w:color w:val="333333"/>
          <w:sz w:val="24"/>
          <w:szCs w:val="24"/>
        </w:rPr>
        <w:t>a core assumption of Gauss-Markov</w:t>
      </w:r>
      <w:r w:rsidR="00A141C8" w:rsidRPr="00FC2217">
        <w:rPr>
          <w:rFonts w:ascii="Times New Roman" w:eastAsia="Calibri" w:hAnsi="Times New Roman" w:cs="Times New Roman"/>
          <w:color w:val="333333"/>
          <w:sz w:val="24"/>
          <w:szCs w:val="24"/>
        </w:rPr>
        <w:t xml:space="preserve"> known as an endogeneity problem</w:t>
      </w:r>
      <w:r w:rsidR="007B3B01" w:rsidRPr="00FC2217">
        <w:rPr>
          <w:rFonts w:ascii="Times New Roman" w:eastAsia="Calibri" w:hAnsi="Times New Roman" w:cs="Times New Roman"/>
          <w:color w:val="333333"/>
          <w:sz w:val="24"/>
          <w:szCs w:val="24"/>
        </w:rPr>
        <w:t xml:space="preserve"> </w:t>
      </w:r>
      <w:r w:rsidR="007B3B01" w:rsidRPr="00FC2217">
        <w:rPr>
          <w:rFonts w:ascii="Times New Roman" w:eastAsia="Calibri" w:hAnsi="Times New Roman" w:cs="Times New Roman"/>
          <w:color w:val="333333"/>
          <w:sz w:val="24"/>
          <w:szCs w:val="24"/>
        </w:rPr>
        <w:fldChar w:fldCharType="begin"/>
      </w:r>
      <w:r w:rsidR="00BB3DA4" w:rsidRPr="00FC2217">
        <w:rPr>
          <w:rFonts w:ascii="Times New Roman" w:eastAsia="Calibri" w:hAnsi="Times New Roman" w:cs="Times New Roman"/>
          <w:color w:val="333333"/>
          <w:sz w:val="24"/>
          <w:szCs w:val="24"/>
        </w:rPr>
        <w:instrText xml:space="preserve"> ADDIN ZOTERO_ITEM CSL_CITATION {"citationID":"1kXGyrPb","properties":{"formattedCitation":"(Antonakis {\\i{}et al.} 2010; Abdallah {\\i{}et al.} 2015)","plainCitation":"(Antonakis et al. 2010; Abdallah et al. 2015)","noteIndex":0},"citationItems":[{"id":12873,"uris":["http://zotero.org/users/1810851/items/PPDNEU33"],"itemData":{"id":12873,"type":"article-journal","abstract":"Social scientists often estimate models from correlational data, where the independent variable has not been exogenously manipulated; they also make implicit or explicit causal claims based on these models. When can these claims be made? We answer this question by first discussing design and estimation conditions under which model estimates can be interpreted, using the randomized experiment as the gold standard. We show how endogeneity – which includes omitted variables, omitted selection, simultaneity, common-method variance, and measurement error – renders estimates causally uninterpretable. Second, we present methods that allow researchers to test causal claims in situations where randomization is not possible or when causal interpretation could be confounded; these methods include fixed-effects panel, sample selection, instrumental variable, regression discontinuity, and difference-in-differences models. Third, we take stock of the methodological rigor with which causal claims are being made in a social sciences discipline by reviewing a representative sample of 110 articles on leadership published in the previous 10years in top-tier journals. Our key finding is that researchers fail to address at least 66% and up to 90% of design and estimation conditions that make causal claims invalid. We conclude by offering 10 suggestions on how to improve non-experimental research.","collection-title":"Leadership Quarterly Yearly Review","container-title":"The Leadership Quarterly","DOI":"10.1016/j.leaqua.2010.10.010","ISSN":"1048-9843","issue":"6","journalAbbreviation":"The Leadership Quarterly","language":"en","page":"1086-1120","source":"ScienceDirect","title":"On making causal claims: A review and recommendations","title-short":"On making causal claims","URL":"https://www.sciencedirect.com/science/article/pii/S1048984310001475","volume":"21","author":[{"family":"Antonakis","given":"John"},{"family":"Bendahan","given":"Samuel"},{"family":"Jacquart","given":"Philippe"},{"family":"Lalive","given":"Rafael"}],"accessed":{"date-parts":[["2023",5,18]]},"issued":{"date-parts":[["2010",12,1]]}}},{"id":12870,"uris":["http://zotero.org/users/1810851/items/6PMALT63"],"itemData":{"id":12870,"type":"article-journal","abstract":"Although researchers in business and management are becoming increasingly aware of the importance of endogeneity affecting regression analysis, they frequently do not have the right methodological toolkit to adjust for this issue. In this paper we discuss such a toolkit. There are also areas in business and management research which to date seem to be mostly oblivious about the endogeneity issue. We highlight such an area, which studies the question of whether firms that are cross-listed on a foreign stock exchange are charged premium fees by their auditors. When the same methodology (pooled ordinary least squares) as in the existing literature is used, the existence of an audit fee premium for cross-listed firms seems to be confirmed. However, once methodologies are used which adjust for the various types of endogeneity (i.e. omitted variable bias, simultaneous and dynamic endogeneity) there is no longer support for the existence of such a generalized premium. Hence, not only do we illustrate that failure to adjust for endogeneity has severe consequences such as drawing the wrong inferences, but we also review various ways to control for the different types of endogeneity.","container-title":"British Journal of Management","DOI":"10.1111/1467-8551.12113","ISSN":"1467-8551","issue":"4","language":"en","note":"_eprint: https://onlinelibrary.wiley.com/doi/pdf/10.1111/1467-8551.12113","page":"791-804","source":"Wiley Online Library","title":"Endogeneity: How Failure to Correct for it can Cause Wrong Inferences and Some Remedies","title-short":"Endogeneity","URL":"https://onlinelibrary.wiley.com/doi/abs/10.1111/1467-8551.12113","volume":"26","author":[{"family":"Abdallah","given":"Wissam"},{"family":"Goergen","given":"Marc"},{"family":"O'Sullivan","given":"Noel"}],"accessed":{"date-parts":[["2023",5,18]]},"issued":{"date-parts":[["2015"]]}}}],"schema":"https://github.com/citation-style-language/schema/raw/master/csl-citation.json"} </w:instrText>
      </w:r>
      <w:r w:rsidR="007B3B01" w:rsidRPr="00FC2217">
        <w:rPr>
          <w:rFonts w:ascii="Times New Roman" w:eastAsia="Calibri" w:hAnsi="Times New Roman" w:cs="Times New Roman"/>
          <w:color w:val="333333"/>
          <w:sz w:val="24"/>
          <w:szCs w:val="24"/>
        </w:rPr>
        <w:fldChar w:fldCharType="separate"/>
      </w:r>
      <w:r w:rsidR="00BB3DA4" w:rsidRPr="00FC2217">
        <w:rPr>
          <w:rFonts w:ascii="Times New Roman" w:hAnsi="Times New Roman" w:cs="Times New Roman"/>
          <w:color w:val="000000"/>
          <w:sz w:val="24"/>
          <w:szCs w:val="24"/>
        </w:rPr>
        <w:t>(</w:t>
      </w:r>
      <w:proofErr w:type="spellStart"/>
      <w:r w:rsidR="00BB3DA4" w:rsidRPr="00FC2217">
        <w:rPr>
          <w:rFonts w:ascii="Times New Roman" w:hAnsi="Times New Roman" w:cs="Times New Roman"/>
          <w:color w:val="000000"/>
          <w:sz w:val="24"/>
          <w:szCs w:val="24"/>
        </w:rPr>
        <w:t>Antonakis</w:t>
      </w:r>
      <w:proofErr w:type="spellEnd"/>
      <w:r w:rsidR="00BB3DA4" w:rsidRPr="00FC2217">
        <w:rPr>
          <w:rFonts w:ascii="Times New Roman" w:hAnsi="Times New Roman" w:cs="Times New Roman"/>
          <w:color w:val="000000"/>
          <w:sz w:val="24"/>
          <w:szCs w:val="24"/>
        </w:rPr>
        <w:t xml:space="preserve"> </w:t>
      </w:r>
      <w:r w:rsidR="00BB3DA4" w:rsidRPr="00FC2217">
        <w:rPr>
          <w:rFonts w:ascii="Times New Roman" w:hAnsi="Times New Roman" w:cs="Times New Roman"/>
          <w:i/>
          <w:iCs/>
          <w:color w:val="000000"/>
          <w:sz w:val="24"/>
          <w:szCs w:val="24"/>
        </w:rPr>
        <w:t>et al.</w:t>
      </w:r>
      <w:r w:rsidR="00BB3DA4" w:rsidRPr="00FC2217">
        <w:rPr>
          <w:rFonts w:ascii="Times New Roman" w:hAnsi="Times New Roman" w:cs="Times New Roman"/>
          <w:color w:val="000000"/>
          <w:sz w:val="24"/>
          <w:szCs w:val="24"/>
        </w:rPr>
        <w:t xml:space="preserve"> 2010; Abdallah </w:t>
      </w:r>
      <w:r w:rsidR="00BB3DA4" w:rsidRPr="00FC2217">
        <w:rPr>
          <w:rFonts w:ascii="Times New Roman" w:hAnsi="Times New Roman" w:cs="Times New Roman"/>
          <w:i/>
          <w:iCs/>
          <w:color w:val="000000"/>
          <w:sz w:val="24"/>
          <w:szCs w:val="24"/>
        </w:rPr>
        <w:t>et al.</w:t>
      </w:r>
      <w:r w:rsidR="00BB3DA4" w:rsidRPr="00FC2217">
        <w:rPr>
          <w:rFonts w:ascii="Times New Roman" w:hAnsi="Times New Roman" w:cs="Times New Roman"/>
          <w:color w:val="000000"/>
          <w:sz w:val="24"/>
          <w:szCs w:val="24"/>
        </w:rPr>
        <w:t xml:space="preserve"> 2015)</w:t>
      </w:r>
      <w:r w:rsidR="007B3B01" w:rsidRPr="00FC2217">
        <w:rPr>
          <w:rFonts w:ascii="Times New Roman" w:eastAsia="Calibri" w:hAnsi="Times New Roman" w:cs="Times New Roman"/>
          <w:color w:val="333333"/>
          <w:sz w:val="24"/>
          <w:szCs w:val="24"/>
        </w:rPr>
        <w:fldChar w:fldCharType="end"/>
      </w:r>
      <w:r w:rsidR="007B3B01" w:rsidRPr="00FC2217">
        <w:rPr>
          <w:rFonts w:ascii="Times New Roman" w:eastAsia="Calibri" w:hAnsi="Times New Roman" w:cs="Times New Roman"/>
          <w:color w:val="333333"/>
          <w:sz w:val="24"/>
          <w:szCs w:val="24"/>
        </w:rPr>
        <w:t xml:space="preserve">. </w:t>
      </w:r>
      <w:r w:rsidRPr="00FC2217">
        <w:rPr>
          <w:rFonts w:ascii="Times New Roman" w:eastAsia="Calibri" w:hAnsi="Times New Roman" w:cs="Times New Roman"/>
          <w:color w:val="333333"/>
          <w:sz w:val="24"/>
          <w:szCs w:val="24"/>
        </w:rPr>
        <w:t xml:space="preserve">Including a variable in your analysis that blocks all paths between X and Y via </w:t>
      </w:r>
      <w:r w:rsidR="00D54847" w:rsidRPr="00FC2217">
        <w:rPr>
          <w:rFonts w:ascii="Times New Roman" w:eastAsia="Calibri" w:hAnsi="Times New Roman" w:cs="Times New Roman"/>
          <w:color w:val="333333"/>
          <w:sz w:val="24"/>
          <w:szCs w:val="24"/>
        </w:rPr>
        <w:t xml:space="preserve">U </w:t>
      </w:r>
      <w:r w:rsidRPr="00FC2217">
        <w:rPr>
          <w:rFonts w:ascii="Times New Roman" w:eastAsia="Calibri" w:hAnsi="Times New Roman" w:cs="Times New Roman"/>
          <w:color w:val="333333"/>
          <w:sz w:val="24"/>
          <w:szCs w:val="24"/>
        </w:rPr>
        <w:t xml:space="preserve">means that your ensuing analysis will satisfy the </w:t>
      </w:r>
      <w:r w:rsidRPr="00FC2217">
        <w:rPr>
          <w:rFonts w:ascii="Times New Roman" w:eastAsia="Calibri" w:hAnsi="Times New Roman" w:cs="Times New Roman"/>
          <w:b/>
          <w:color w:val="333333"/>
          <w:sz w:val="24"/>
          <w:szCs w:val="24"/>
        </w:rPr>
        <w:t xml:space="preserve">back-door criterion </w:t>
      </w:r>
      <w:r w:rsidRPr="00FC2217">
        <w:rPr>
          <w:rFonts w:ascii="Times New Roman" w:hAnsi="Times New Roman" w:cs="Times New Roman"/>
          <w:sz w:val="24"/>
          <w:szCs w:val="24"/>
        </w:rPr>
        <w:fldChar w:fldCharType="begin"/>
      </w:r>
      <w:r w:rsidR="00F87D56" w:rsidRPr="00FC2217">
        <w:rPr>
          <w:rFonts w:ascii="Times New Roman" w:hAnsi="Times New Roman" w:cs="Times New Roman"/>
          <w:sz w:val="24"/>
          <w:szCs w:val="24"/>
        </w:rPr>
        <w:instrText xml:space="preserve"> ADDIN ZOTERO_ITEM CSL_CITATION {"citationID":"tNvev8qC","properties":{"formattedCitation":"(Pearl 1995, Fig. 2A)","plainCitation":"(Pearl 1995, Fig. 2A)","noteIndex":0},"citationItems":[{"id":12362,"uris":["http://zotero.org/users/1810851/items/TYH5FRA7"],"itemData":{"id":12362,"type":"article-journal","abstract":"The primary aim of this paper is to show how graphical models can be used as a mathematical language for integrating statistical and subject-matter information. In particular, the paper develops a principled, nonparametric framework for causal inference, in which diagrams are queried to determine if the assumptions available are sufficient for identifying causal effects from nonexperimental data. If so the diagrams can be queried to produce mathematical expressions for causal effects in terms of observed distributions; otherwise, the diagrams can be queried to suggest additional observations or auxiliary experiments from which the desired inferences can be obtained.","container-title":"Biometrika","DOI":"10.2307/2337329","ISSN":"0006-3444","issue":"4","note":"publisher: [Oxford University Press, Biometrika Trust]","page":"669-688","source":"JSTOR","title":"Causal Diagrams for Empirical Research","URL":"https://www.jstor.org/stable/2337329","volume":"82","author":[{"family":"Pearl","given":"Judea"}],"accessed":{"date-parts":[["2022",4,20]]},"issued":{"date-parts":[["1995"]]}},"label":"page","suffix":", Fig. 2A"}],"schema":"https://github.com/citation-style-language/schema/raw/master/csl-citation.json"} </w:instrText>
      </w:r>
      <w:r w:rsidRPr="00FC2217">
        <w:rPr>
          <w:rFonts w:ascii="Times New Roman" w:hAnsi="Times New Roman" w:cs="Times New Roman"/>
          <w:sz w:val="24"/>
          <w:szCs w:val="24"/>
        </w:rPr>
        <w:fldChar w:fldCharType="separate"/>
      </w:r>
      <w:r w:rsidR="00BB3DA4" w:rsidRPr="00FC2217">
        <w:rPr>
          <w:rFonts w:ascii="Times New Roman" w:hAnsi="Times New Roman" w:cs="Times New Roman"/>
          <w:sz w:val="24"/>
          <w:szCs w:val="24"/>
        </w:rPr>
        <w:t>(Pearl 1995, Fig. 2A)</w:t>
      </w:r>
      <w:r w:rsidRPr="00FC2217">
        <w:rPr>
          <w:rFonts w:ascii="Times New Roman" w:eastAsia="Calibri" w:hAnsi="Times New Roman" w:cs="Times New Roman"/>
          <w:color w:val="333333"/>
          <w:sz w:val="24"/>
          <w:szCs w:val="24"/>
        </w:rPr>
        <w:fldChar w:fldCharType="end"/>
      </w:r>
      <w:r w:rsidRPr="00FC2217">
        <w:rPr>
          <w:rFonts w:ascii="Times New Roman" w:eastAsia="Calibri" w:hAnsi="Times New Roman" w:cs="Times New Roman"/>
          <w:color w:val="333333"/>
          <w:sz w:val="24"/>
          <w:szCs w:val="24"/>
        </w:rPr>
        <w:t xml:space="preserve">. Depending on the causal structure of </w:t>
      </w:r>
      <w:r w:rsidR="00545BCF" w:rsidRPr="00FC2217">
        <w:rPr>
          <w:rFonts w:ascii="Times New Roman" w:eastAsia="Calibri" w:hAnsi="Times New Roman" w:cs="Times New Roman"/>
          <w:color w:val="333333"/>
          <w:sz w:val="24"/>
          <w:szCs w:val="24"/>
        </w:rPr>
        <w:t xml:space="preserve">a </w:t>
      </w:r>
      <w:r w:rsidRPr="00FC2217">
        <w:rPr>
          <w:rFonts w:ascii="Times New Roman" w:eastAsia="Calibri" w:hAnsi="Times New Roman" w:cs="Times New Roman"/>
          <w:color w:val="333333"/>
          <w:sz w:val="24"/>
          <w:szCs w:val="24"/>
        </w:rPr>
        <w:t>system</w:t>
      </w:r>
      <w:r w:rsidR="00A141C8" w:rsidRPr="00FC2217">
        <w:rPr>
          <w:rFonts w:ascii="Times New Roman" w:eastAsia="Calibri" w:hAnsi="Times New Roman" w:cs="Times New Roman"/>
          <w:color w:val="333333"/>
          <w:sz w:val="24"/>
          <w:szCs w:val="24"/>
        </w:rPr>
        <w:t xml:space="preserve"> and what you have measured</w:t>
      </w:r>
      <w:r w:rsidRPr="00FC2217">
        <w:rPr>
          <w:rFonts w:ascii="Times New Roman" w:eastAsia="Calibri" w:hAnsi="Times New Roman" w:cs="Times New Roman"/>
          <w:color w:val="333333"/>
          <w:sz w:val="24"/>
          <w:szCs w:val="24"/>
        </w:rPr>
        <w:t>, there may be many</w:t>
      </w:r>
      <w:r w:rsidR="00FA0111" w:rsidRPr="00FC2217">
        <w:rPr>
          <w:rFonts w:ascii="Times New Roman" w:eastAsia="Calibri" w:hAnsi="Times New Roman" w:cs="Times New Roman"/>
          <w:color w:val="333333"/>
          <w:sz w:val="24"/>
          <w:szCs w:val="24"/>
        </w:rPr>
        <w:t xml:space="preserve"> </w:t>
      </w:r>
      <w:r w:rsidR="00917AAA" w:rsidRPr="00FC2217">
        <w:rPr>
          <w:rFonts w:ascii="Times New Roman" w:eastAsia="Calibri" w:hAnsi="Times New Roman" w:cs="Times New Roman"/>
          <w:color w:val="333333"/>
          <w:sz w:val="24"/>
          <w:szCs w:val="24"/>
        </w:rPr>
        <w:t>confounding</w:t>
      </w:r>
      <w:r w:rsidR="00FA0111" w:rsidRPr="00FC2217">
        <w:rPr>
          <w:rFonts w:ascii="Times New Roman" w:eastAsia="Calibri" w:hAnsi="Times New Roman" w:cs="Times New Roman"/>
          <w:color w:val="333333"/>
          <w:sz w:val="24"/>
          <w:szCs w:val="24"/>
        </w:rPr>
        <w:t xml:space="preserve"> but measured </w:t>
      </w:r>
      <w:r w:rsidRPr="00FC2217">
        <w:rPr>
          <w:rFonts w:ascii="Times New Roman" w:eastAsia="Calibri" w:hAnsi="Times New Roman" w:cs="Times New Roman"/>
          <w:color w:val="333333"/>
          <w:sz w:val="24"/>
          <w:szCs w:val="24"/>
        </w:rPr>
        <w:t>variables</w:t>
      </w:r>
      <w:r w:rsidR="009950B7" w:rsidRPr="00FC2217">
        <w:rPr>
          <w:rFonts w:ascii="Times New Roman" w:eastAsia="Calibri" w:hAnsi="Times New Roman" w:cs="Times New Roman"/>
          <w:color w:val="333333"/>
          <w:sz w:val="24"/>
          <w:szCs w:val="24"/>
        </w:rPr>
        <w:t>.</w:t>
      </w:r>
      <w:r w:rsidR="00FA0111" w:rsidRPr="00FC2217">
        <w:rPr>
          <w:rFonts w:ascii="Times New Roman" w:eastAsia="Calibri" w:hAnsi="Times New Roman" w:cs="Times New Roman"/>
          <w:color w:val="333333"/>
          <w:sz w:val="24"/>
          <w:szCs w:val="24"/>
        </w:rPr>
        <w:t xml:space="preserve"> </w:t>
      </w:r>
      <w:r w:rsidR="009950B7" w:rsidRPr="00FC2217">
        <w:rPr>
          <w:rFonts w:ascii="Times New Roman" w:eastAsia="Calibri" w:hAnsi="Times New Roman" w:cs="Times New Roman"/>
          <w:color w:val="333333"/>
          <w:sz w:val="24"/>
          <w:szCs w:val="24"/>
        </w:rPr>
        <w:t>C</w:t>
      </w:r>
      <w:r w:rsidR="00FA0111" w:rsidRPr="00FC2217">
        <w:rPr>
          <w:rFonts w:ascii="Times New Roman" w:eastAsia="Calibri" w:hAnsi="Times New Roman" w:cs="Times New Roman"/>
          <w:color w:val="333333"/>
          <w:sz w:val="24"/>
          <w:szCs w:val="24"/>
        </w:rPr>
        <w:t xml:space="preserve">ontrolling for </w:t>
      </w:r>
      <w:r w:rsidR="009950B7" w:rsidRPr="00FC2217">
        <w:rPr>
          <w:rFonts w:ascii="Times New Roman" w:eastAsia="Calibri" w:hAnsi="Times New Roman" w:cs="Times New Roman"/>
          <w:color w:val="333333"/>
          <w:sz w:val="24"/>
          <w:szCs w:val="24"/>
        </w:rPr>
        <w:t>measured confounders</w:t>
      </w:r>
      <w:r w:rsidR="00FA0111" w:rsidRPr="00FC2217">
        <w:rPr>
          <w:rFonts w:ascii="Times New Roman" w:eastAsia="Calibri" w:hAnsi="Times New Roman" w:cs="Times New Roman"/>
          <w:color w:val="333333"/>
          <w:sz w:val="24"/>
          <w:szCs w:val="24"/>
        </w:rPr>
        <w:t xml:space="preserve"> in a statical model </w:t>
      </w:r>
      <w:r w:rsidRPr="00FC2217">
        <w:rPr>
          <w:rFonts w:ascii="Times New Roman" w:eastAsia="Calibri" w:hAnsi="Times New Roman" w:cs="Times New Roman"/>
          <w:color w:val="333333"/>
          <w:sz w:val="24"/>
          <w:szCs w:val="24"/>
        </w:rPr>
        <w:t xml:space="preserve">can “shut the back door” and </w:t>
      </w:r>
      <w:r w:rsidR="00AE22FB" w:rsidRPr="00FC2217">
        <w:rPr>
          <w:rFonts w:ascii="Times New Roman" w:eastAsia="Calibri" w:hAnsi="Times New Roman" w:cs="Times New Roman"/>
          <w:color w:val="333333"/>
          <w:sz w:val="24"/>
          <w:szCs w:val="24"/>
        </w:rPr>
        <w:t xml:space="preserve">enable causal </w:t>
      </w:r>
      <w:r w:rsidR="00AB079D" w:rsidRPr="00FC2217">
        <w:rPr>
          <w:rFonts w:ascii="Times New Roman" w:eastAsia="Calibri" w:hAnsi="Times New Roman" w:cs="Times New Roman"/>
          <w:color w:val="333333"/>
          <w:sz w:val="24"/>
          <w:szCs w:val="24"/>
        </w:rPr>
        <w:t>identification</w:t>
      </w:r>
      <w:r w:rsidR="00AE22FB" w:rsidRPr="00FC2217">
        <w:rPr>
          <w:rFonts w:ascii="Times New Roman" w:eastAsia="Calibri" w:hAnsi="Times New Roman" w:cs="Times New Roman"/>
          <w:color w:val="333333"/>
          <w:sz w:val="24"/>
          <w:szCs w:val="24"/>
        </w:rPr>
        <w:t xml:space="preserve"> </w:t>
      </w:r>
      <w:r w:rsidRPr="00FC2217">
        <w:rPr>
          <w:rFonts w:ascii="Times New Roman" w:eastAsia="Calibri" w:hAnsi="Times New Roman" w:cs="Times New Roman"/>
          <w:color w:val="333333"/>
          <w:sz w:val="24"/>
          <w:szCs w:val="24"/>
        </w:rPr>
        <w:t xml:space="preserve">(see Fig 2. and caption for several examples). Without including such a variable in a statistical model, the omitted, confounding variable will cause </w:t>
      </w:r>
      <w:r w:rsidR="00A141C8" w:rsidRPr="00FC2217">
        <w:rPr>
          <w:rFonts w:ascii="Times New Roman" w:eastAsia="Calibri" w:hAnsi="Times New Roman" w:cs="Times New Roman"/>
          <w:color w:val="333333"/>
          <w:sz w:val="24"/>
          <w:szCs w:val="24"/>
        </w:rPr>
        <w:t>OVB</w:t>
      </w:r>
      <w:r w:rsidRPr="00FC2217">
        <w:rPr>
          <w:rFonts w:ascii="Times New Roman" w:eastAsia="Calibri" w:hAnsi="Times New Roman" w:cs="Times New Roman"/>
          <w:color w:val="333333"/>
          <w:sz w:val="24"/>
          <w:szCs w:val="24"/>
        </w:rPr>
        <w:t>.</w:t>
      </w:r>
    </w:p>
    <w:p w14:paraId="42D57B2D" w14:textId="6BBE8AA5" w:rsidR="00766C2E" w:rsidRPr="00FC2217" w:rsidRDefault="00037819" w:rsidP="008C2E43">
      <w:pPr>
        <w:spacing w:before="160"/>
        <w:ind w:firstLine="720"/>
        <w:rPr>
          <w:rFonts w:ascii="Times New Roman" w:eastAsia="Calibri" w:hAnsi="Times New Roman" w:cs="Times New Roman"/>
          <w:color w:val="333333"/>
          <w:sz w:val="24"/>
          <w:szCs w:val="24"/>
        </w:rPr>
      </w:pPr>
      <w:r w:rsidRPr="00FC2217">
        <w:rPr>
          <w:rFonts w:ascii="Times New Roman" w:eastAsia="Calibri" w:hAnsi="Times New Roman" w:cs="Times New Roman"/>
          <w:color w:val="333333"/>
          <w:sz w:val="24"/>
          <w:szCs w:val="24"/>
          <w:highlight w:val="white"/>
        </w:rPr>
        <w:lastRenderedPageBreak/>
        <w:t xml:space="preserve">Without a causal diagram, understanding how and when to control for these confounding variables is difficult. With a diagram in hand, it can either be visually obvious or one can utilize a variety of software for </w:t>
      </w:r>
      <w:r w:rsidR="00007ABB" w:rsidRPr="00FC2217">
        <w:rPr>
          <w:rFonts w:ascii="Times New Roman" w:eastAsia="Calibri" w:hAnsi="Times New Roman" w:cs="Times New Roman"/>
          <w:color w:val="333333"/>
          <w:sz w:val="24"/>
          <w:szCs w:val="24"/>
          <w:highlight w:val="white"/>
        </w:rPr>
        <w:t xml:space="preserve">creating </w:t>
      </w:r>
      <w:r w:rsidRPr="00FC2217">
        <w:rPr>
          <w:rFonts w:ascii="Times New Roman" w:eastAsia="Calibri" w:hAnsi="Times New Roman" w:cs="Times New Roman"/>
          <w:color w:val="333333"/>
          <w:sz w:val="24"/>
          <w:szCs w:val="24"/>
          <w:highlight w:val="white"/>
        </w:rPr>
        <w:t>DAG</w:t>
      </w:r>
      <w:r w:rsidR="00476D21" w:rsidRPr="00FC2217">
        <w:rPr>
          <w:rFonts w:ascii="Times New Roman" w:eastAsia="Calibri" w:hAnsi="Times New Roman" w:cs="Times New Roman"/>
          <w:color w:val="333333"/>
          <w:sz w:val="24"/>
          <w:szCs w:val="24"/>
          <w:highlight w:val="white"/>
        </w:rPr>
        <w:t>s</w:t>
      </w:r>
      <w:r w:rsidRPr="00FC2217">
        <w:rPr>
          <w:rFonts w:ascii="Times New Roman" w:eastAsia="Calibri" w:hAnsi="Times New Roman" w:cs="Times New Roman"/>
          <w:color w:val="333333"/>
          <w:sz w:val="24"/>
          <w:szCs w:val="24"/>
          <w:highlight w:val="white"/>
        </w:rPr>
        <w:t xml:space="preserve"> </w:t>
      </w:r>
      <w:r w:rsidRPr="00FC2217">
        <w:rPr>
          <w:rFonts w:ascii="Times New Roman" w:hAnsi="Times New Roman" w:cs="Times New Roman"/>
          <w:sz w:val="24"/>
          <w:szCs w:val="24"/>
        </w:rPr>
        <w:fldChar w:fldCharType="begin"/>
      </w:r>
      <w:r w:rsidR="00BB3DA4" w:rsidRPr="00FC2217">
        <w:rPr>
          <w:rFonts w:ascii="Times New Roman" w:hAnsi="Times New Roman" w:cs="Times New Roman"/>
          <w:sz w:val="24"/>
          <w:szCs w:val="24"/>
        </w:rPr>
        <w:instrText xml:space="preserve"> ADDIN ZOTERO_ITEM CSL_CITATION {"citationID":"nFvQaNey","properties":{"formattedCitation":"(e.g., Textor {\\i{}et al.} 2016)","plainCitation":"(e.g., Textor et al. 2016)","noteIndex":0},"citationItems":[{"id":12363,"uris":["http://zotero.org/users/1810851/items/XBR7N8LE"],"itemData":{"id":12363,"type":"article-journal","abstract":"Directed acyclic graphs (DAGs), which offer systematic representations of causal relationships, have become an established framework for the analysis of causal inference in epidemiology, often being used to determine covariate adjustment sets for minimizing confounding bias. DAGitty is a popular web application for drawing and analysing DAGs. Here we introduce the R package ‘dagitty’, which provides access to all of the capabilities of the DAGitty web application within the R platform for statistical computing, and also offers several new functions. We describe how the R package ‘dagitty’ can be used to: evaluate whether a DAG is consistent with the dataset it is intended to represent; enumerate ‘statistically equivalent’ but causally different DAGs; and identify exposure-outcome adjustment sets that are valid for causally different but statistically equivalent DAGs. This functionality enables epidemiologists to detect causal misspecifications in DAGs and make robust inferences that remain valid for a range of different DAGs. The R package ‘dagitty’ is available through the comprehensive R archive network (CRAN) at [https://cran.r-project.org/web/packages/dagitty/]. The source code is available on github at [https://github.com/jtextor/dagitty]. The web application ‘DAGitty’ is free software, licensed under the GNU general public licence (GPL) version 2 and is available at [http://dagitty.net/].","container-title":"International Journal of Epidemiology","DOI":"10.1093/ije/dyw341","ISSN":"0300-5771","issue":"6","journalAbbreviation":"International Journal of Epidemiology","page":"1887-1894","source":"Silverchair","title":"Robust causal inference using directed acyclic graphs: the R package ‘dagitty’","title-short":"Robust causal inference using directed acyclic graphs","URL":"https://doi.org/10.1093/ije/dyw341","volume":"45","author":[{"family":"Textor","given":"Johannes"},{"family":"Zander","given":"Benito","non-dropping-particle":"van der"},{"family":"Gilthorpe","given":"Mark S"},{"family":"Liśkiewicz","given":"Maciej"},{"family":"Ellison","given":"George TH"}],"accessed":{"date-parts":[["2022",4,20]]},"issued":{"date-parts":[["2016",12,1]]}},"label":"page","prefix":"e.g.,"}],"schema":"https://github.com/citation-style-language/schema/raw/master/csl-citation.json"} </w:instrText>
      </w:r>
      <w:r w:rsidRPr="00FC2217">
        <w:rPr>
          <w:rFonts w:ascii="Times New Roman" w:hAnsi="Times New Roman" w:cs="Times New Roman"/>
          <w:sz w:val="24"/>
          <w:szCs w:val="24"/>
        </w:rPr>
        <w:fldChar w:fldCharType="separate"/>
      </w:r>
      <w:r w:rsidR="00BB3DA4" w:rsidRPr="00FC2217">
        <w:rPr>
          <w:rFonts w:ascii="Times New Roman" w:hAnsi="Times New Roman" w:cs="Times New Roman"/>
          <w:sz w:val="24"/>
          <w:szCs w:val="24"/>
        </w:rPr>
        <w:t xml:space="preserve">(e.g., </w:t>
      </w:r>
      <w:proofErr w:type="spellStart"/>
      <w:r w:rsidR="00BB3DA4" w:rsidRPr="00FC2217">
        <w:rPr>
          <w:rFonts w:ascii="Times New Roman" w:hAnsi="Times New Roman" w:cs="Times New Roman"/>
          <w:sz w:val="24"/>
          <w:szCs w:val="24"/>
        </w:rPr>
        <w:t>Textor</w:t>
      </w:r>
      <w:proofErr w:type="spellEnd"/>
      <w:r w:rsidR="00BB3DA4" w:rsidRPr="00FC2217">
        <w:rPr>
          <w:rFonts w:ascii="Times New Roman" w:hAnsi="Times New Roman" w:cs="Times New Roman"/>
          <w:sz w:val="24"/>
          <w:szCs w:val="24"/>
        </w:rPr>
        <w:t xml:space="preserve"> </w:t>
      </w:r>
      <w:r w:rsidR="00BB3DA4" w:rsidRPr="00FC2217">
        <w:rPr>
          <w:rFonts w:ascii="Times New Roman" w:hAnsi="Times New Roman" w:cs="Times New Roman"/>
          <w:i/>
          <w:iCs/>
          <w:sz w:val="24"/>
          <w:szCs w:val="24"/>
        </w:rPr>
        <w:t>et al.</w:t>
      </w:r>
      <w:r w:rsidR="00BB3DA4" w:rsidRPr="00FC2217">
        <w:rPr>
          <w:rFonts w:ascii="Times New Roman" w:hAnsi="Times New Roman" w:cs="Times New Roman"/>
          <w:sz w:val="24"/>
          <w:szCs w:val="24"/>
        </w:rPr>
        <w:t xml:space="preserve"> 2016)</w:t>
      </w:r>
      <w:r w:rsidRPr="00FC2217">
        <w:rPr>
          <w:rFonts w:ascii="Times New Roman" w:eastAsia="Calibri" w:hAnsi="Times New Roman" w:cs="Times New Roman"/>
          <w:color w:val="333333"/>
          <w:sz w:val="24"/>
          <w:szCs w:val="24"/>
          <w:highlight w:val="white"/>
        </w:rPr>
        <w:fldChar w:fldCharType="end"/>
      </w:r>
      <w:r w:rsidRPr="00FC2217">
        <w:rPr>
          <w:rFonts w:ascii="Times New Roman" w:eastAsia="Calibri" w:hAnsi="Times New Roman" w:cs="Times New Roman"/>
          <w:color w:val="333333"/>
          <w:sz w:val="24"/>
          <w:szCs w:val="24"/>
          <w:highlight w:val="white"/>
        </w:rPr>
        <w:t xml:space="preserve"> to find </w:t>
      </w:r>
      <w:r w:rsidR="00476D21" w:rsidRPr="00FC2217">
        <w:rPr>
          <w:rFonts w:ascii="Times New Roman" w:eastAsia="Calibri" w:hAnsi="Times New Roman" w:cs="Times New Roman"/>
          <w:color w:val="333333"/>
          <w:sz w:val="24"/>
          <w:szCs w:val="24"/>
          <w:highlight w:val="white"/>
        </w:rPr>
        <w:t>“</w:t>
      </w:r>
      <w:r w:rsidRPr="00FC2217">
        <w:rPr>
          <w:rFonts w:ascii="Times New Roman" w:eastAsia="Calibri" w:hAnsi="Times New Roman" w:cs="Times New Roman"/>
          <w:color w:val="333333"/>
          <w:sz w:val="24"/>
          <w:szCs w:val="24"/>
          <w:highlight w:val="white"/>
        </w:rPr>
        <w:t>open back-doors</w:t>
      </w:r>
      <w:r w:rsidR="00476D21" w:rsidRPr="00FC2217">
        <w:rPr>
          <w:rFonts w:ascii="Times New Roman" w:eastAsia="Calibri" w:hAnsi="Times New Roman" w:cs="Times New Roman"/>
          <w:color w:val="333333"/>
          <w:sz w:val="24"/>
          <w:szCs w:val="24"/>
          <w:highlight w:val="white"/>
        </w:rPr>
        <w:t>”</w:t>
      </w:r>
      <w:r w:rsidRPr="00FC2217">
        <w:rPr>
          <w:rFonts w:ascii="Times New Roman" w:eastAsia="Calibri" w:hAnsi="Times New Roman" w:cs="Times New Roman"/>
          <w:color w:val="333333"/>
          <w:sz w:val="24"/>
          <w:szCs w:val="24"/>
          <w:highlight w:val="white"/>
        </w:rPr>
        <w:t xml:space="preserve"> that need to be controlled for in order to eliminate omitted variable bias. One can evaluate multiple options and find the most efficient (in terms of sampling effort) variable or variables to measure </w:t>
      </w:r>
      <w:r w:rsidR="004219EC" w:rsidRPr="00FC2217">
        <w:rPr>
          <w:rFonts w:ascii="Times New Roman" w:eastAsia="Calibri" w:hAnsi="Times New Roman" w:cs="Times New Roman"/>
          <w:color w:val="333333"/>
          <w:sz w:val="24"/>
          <w:szCs w:val="24"/>
          <w:highlight w:val="white"/>
        </w:rPr>
        <w:t>to</w:t>
      </w:r>
      <w:r w:rsidRPr="00FC2217">
        <w:rPr>
          <w:rFonts w:ascii="Times New Roman" w:eastAsia="Calibri" w:hAnsi="Times New Roman" w:cs="Times New Roman"/>
          <w:color w:val="333333"/>
          <w:sz w:val="24"/>
          <w:szCs w:val="24"/>
          <w:highlight w:val="white"/>
        </w:rPr>
        <w:t xml:space="preserve"> control for omitted variable bias. Perhaps most importantly, one can justify their choice of statistical controls with a DAG, making their assumptions about how a system works before an analysis transparent to readers of their work in the literature.</w:t>
      </w:r>
    </w:p>
    <w:p w14:paraId="3376D663" w14:textId="26312492" w:rsidR="00766C2E" w:rsidRDefault="00037819" w:rsidP="008C2E43">
      <w:pPr>
        <w:spacing w:before="160"/>
        <w:ind w:firstLine="720"/>
        <w:rPr>
          <w:rFonts w:ascii="Times New Roman" w:eastAsia="Calibri" w:hAnsi="Times New Roman" w:cs="Times New Roman"/>
          <w:color w:val="333333"/>
          <w:sz w:val="24"/>
          <w:szCs w:val="24"/>
        </w:rPr>
      </w:pPr>
      <w:r w:rsidRPr="00FC2217">
        <w:rPr>
          <w:rFonts w:ascii="Times New Roman" w:eastAsia="Calibri" w:hAnsi="Times New Roman" w:cs="Times New Roman"/>
          <w:color w:val="333333"/>
          <w:sz w:val="24"/>
          <w:szCs w:val="24"/>
        </w:rPr>
        <w:t>A causal diagram is, therefore, the first step on the way for handling omitted variable bias</w:t>
      </w:r>
      <w:r w:rsidR="00CD39C2" w:rsidRPr="00FC2217">
        <w:rPr>
          <w:rFonts w:ascii="Times New Roman" w:eastAsia="Calibri" w:hAnsi="Times New Roman" w:cs="Times New Roman"/>
          <w:color w:val="333333"/>
          <w:sz w:val="24"/>
          <w:szCs w:val="24"/>
        </w:rPr>
        <w:t xml:space="preserve"> by identifying </w:t>
      </w:r>
      <w:r w:rsidRPr="00FC2217">
        <w:rPr>
          <w:rFonts w:ascii="Times New Roman" w:eastAsia="Calibri" w:hAnsi="Times New Roman" w:cs="Times New Roman"/>
          <w:color w:val="333333"/>
          <w:sz w:val="24"/>
          <w:szCs w:val="24"/>
        </w:rPr>
        <w:t xml:space="preserve">where OVB might influence our </w:t>
      </w:r>
      <w:r w:rsidR="003B6555" w:rsidRPr="00FC2217">
        <w:rPr>
          <w:rFonts w:ascii="Times New Roman" w:eastAsia="Calibri" w:hAnsi="Times New Roman" w:cs="Times New Roman"/>
          <w:color w:val="333333"/>
          <w:sz w:val="24"/>
          <w:szCs w:val="24"/>
        </w:rPr>
        <w:t>inferences</w:t>
      </w:r>
      <w:r w:rsidR="00CD39C2" w:rsidRPr="00FC2217">
        <w:rPr>
          <w:rFonts w:ascii="Times New Roman" w:eastAsia="Calibri" w:hAnsi="Times New Roman" w:cs="Times New Roman"/>
          <w:color w:val="333333"/>
          <w:sz w:val="24"/>
          <w:szCs w:val="24"/>
        </w:rPr>
        <w:t>. On their own, however, they do</w:t>
      </w:r>
      <w:r w:rsidRPr="00FC2217">
        <w:rPr>
          <w:rFonts w:ascii="Times New Roman" w:eastAsia="Calibri" w:hAnsi="Times New Roman" w:cs="Times New Roman"/>
          <w:color w:val="333333"/>
          <w:sz w:val="24"/>
          <w:szCs w:val="24"/>
        </w:rPr>
        <w:t xml:space="preserve"> not in and of </w:t>
      </w:r>
      <w:r w:rsidR="007B3B01" w:rsidRPr="00FC2217">
        <w:rPr>
          <w:rFonts w:ascii="Times New Roman" w:eastAsia="Calibri" w:hAnsi="Times New Roman" w:cs="Times New Roman"/>
          <w:color w:val="333333"/>
          <w:sz w:val="24"/>
          <w:szCs w:val="24"/>
        </w:rPr>
        <w:t xml:space="preserve">themselves </w:t>
      </w:r>
      <w:r w:rsidRPr="00FC2217">
        <w:rPr>
          <w:rFonts w:ascii="Times New Roman" w:eastAsia="Calibri" w:hAnsi="Times New Roman" w:cs="Times New Roman"/>
          <w:color w:val="333333"/>
          <w:sz w:val="24"/>
          <w:szCs w:val="24"/>
        </w:rPr>
        <w:t xml:space="preserve">provide a means for controlling for OVB if we do not have a control variable measured. Nor does a causal diagram help us in the face of unknown omitted variables that we have failed to imagine as part of our system. To address </w:t>
      </w:r>
      <w:r w:rsidR="00134FF2" w:rsidRPr="00FC2217">
        <w:rPr>
          <w:rFonts w:ascii="Times New Roman" w:eastAsia="Calibri" w:hAnsi="Times New Roman" w:cs="Times New Roman"/>
          <w:color w:val="333333"/>
          <w:sz w:val="24"/>
          <w:szCs w:val="24"/>
        </w:rPr>
        <w:t>both</w:t>
      </w:r>
      <w:r w:rsidRPr="00FC2217">
        <w:rPr>
          <w:rFonts w:ascii="Times New Roman" w:eastAsia="Calibri" w:hAnsi="Times New Roman" w:cs="Times New Roman"/>
          <w:color w:val="333333"/>
          <w:sz w:val="24"/>
          <w:szCs w:val="24"/>
        </w:rPr>
        <w:t xml:space="preserve"> issues, we must consider the sampling design of our observational studies and how we build our statistical models with the data to produce causally identified </w:t>
      </w:r>
      <w:r w:rsidR="003B6555" w:rsidRPr="00FC2217">
        <w:rPr>
          <w:rFonts w:ascii="Times New Roman" w:eastAsia="Calibri" w:hAnsi="Times New Roman" w:cs="Times New Roman"/>
          <w:color w:val="333333"/>
          <w:sz w:val="24"/>
          <w:szCs w:val="24"/>
        </w:rPr>
        <w:t>estimates.</w:t>
      </w:r>
    </w:p>
    <w:p w14:paraId="5EB885BA" w14:textId="77777777" w:rsidR="00FC2217" w:rsidRPr="00FC2217" w:rsidRDefault="00FC2217" w:rsidP="008C2E43">
      <w:pPr>
        <w:spacing w:before="160"/>
        <w:ind w:firstLine="720"/>
        <w:rPr>
          <w:rFonts w:ascii="Times New Roman" w:eastAsia="Calibri" w:hAnsi="Times New Roman" w:cs="Times New Roman"/>
          <w:color w:val="333333"/>
          <w:sz w:val="24"/>
          <w:szCs w:val="24"/>
        </w:rPr>
      </w:pPr>
    </w:p>
    <w:p w14:paraId="710B688E" w14:textId="77777777" w:rsidR="00766C2E" w:rsidRPr="00FC2217" w:rsidRDefault="00037819">
      <w:pPr>
        <w:spacing w:before="300" w:after="160"/>
        <w:rPr>
          <w:rFonts w:ascii="Times New Roman" w:eastAsia="Calibri" w:hAnsi="Times New Roman" w:cs="Times New Roman"/>
          <w:b/>
          <w:color w:val="333333"/>
          <w:sz w:val="24"/>
          <w:szCs w:val="24"/>
        </w:rPr>
      </w:pPr>
      <w:r w:rsidRPr="00FC2217">
        <w:rPr>
          <w:rFonts w:ascii="Times New Roman" w:eastAsia="Calibri" w:hAnsi="Times New Roman" w:cs="Times New Roman"/>
          <w:b/>
          <w:color w:val="333333"/>
          <w:sz w:val="24"/>
          <w:szCs w:val="24"/>
        </w:rPr>
        <w:t>A Problem of Omitted Snails</w:t>
      </w:r>
    </w:p>
    <w:p w14:paraId="534FE545" w14:textId="445C27F2" w:rsidR="00766C2E" w:rsidRPr="00FC2217" w:rsidRDefault="00037819" w:rsidP="00FC2217">
      <w:pPr>
        <w:spacing w:line="240" w:lineRule="auto"/>
        <w:ind w:firstLine="720"/>
        <w:rPr>
          <w:rFonts w:ascii="Times New Roman" w:eastAsia="Calibri" w:hAnsi="Times New Roman" w:cs="Times New Roman"/>
          <w:color w:val="333333"/>
          <w:sz w:val="24"/>
          <w:szCs w:val="24"/>
          <w:highlight w:val="yellow"/>
        </w:rPr>
      </w:pPr>
      <w:r w:rsidRPr="00FC2217">
        <w:rPr>
          <w:rFonts w:ascii="Times New Roman" w:eastAsia="Calibri" w:hAnsi="Times New Roman" w:cs="Times New Roman"/>
          <w:color w:val="333333"/>
          <w:sz w:val="24"/>
          <w:szCs w:val="24"/>
          <w:highlight w:val="white"/>
        </w:rPr>
        <w:t xml:space="preserve">To illustrate these empirical challenges and suite of potential solutions, we consider a marine benthic ecosystem, </w:t>
      </w:r>
      <w:r w:rsidR="00F339AB" w:rsidRPr="00FC2217">
        <w:rPr>
          <w:rFonts w:ascii="Times New Roman" w:eastAsia="Calibri" w:hAnsi="Times New Roman" w:cs="Times New Roman"/>
          <w:color w:val="333333"/>
          <w:sz w:val="24"/>
          <w:szCs w:val="24"/>
          <w:highlight w:val="white"/>
        </w:rPr>
        <w:t xml:space="preserve">modeled after </w:t>
      </w:r>
      <w:r w:rsidRPr="00FC2217">
        <w:rPr>
          <w:rFonts w:ascii="Times New Roman" w:eastAsia="Calibri" w:hAnsi="Times New Roman" w:cs="Times New Roman"/>
          <w:color w:val="333333"/>
          <w:sz w:val="24"/>
          <w:szCs w:val="24"/>
          <w:highlight w:val="white"/>
        </w:rPr>
        <w:t xml:space="preserve">the Gulf of Maine, </w:t>
      </w:r>
      <w:r w:rsidR="00134FF2" w:rsidRPr="00FC2217">
        <w:rPr>
          <w:rFonts w:ascii="Times New Roman" w:eastAsia="Calibri" w:hAnsi="Times New Roman" w:cs="Times New Roman"/>
          <w:color w:val="333333"/>
          <w:sz w:val="24"/>
          <w:szCs w:val="24"/>
          <w:highlight w:val="white"/>
        </w:rPr>
        <w:t>USA, where</w:t>
      </w:r>
      <w:r w:rsidRPr="00FC2217">
        <w:rPr>
          <w:rFonts w:ascii="Times New Roman" w:eastAsia="Calibri" w:hAnsi="Times New Roman" w:cs="Times New Roman"/>
          <w:color w:val="333333"/>
          <w:sz w:val="24"/>
          <w:szCs w:val="24"/>
          <w:highlight w:val="white"/>
        </w:rPr>
        <w:t xml:space="preserve"> we aim to study the causal </w:t>
      </w:r>
      <w:r w:rsidR="00F339AB" w:rsidRPr="00FC2217">
        <w:rPr>
          <w:rFonts w:ascii="Times New Roman" w:eastAsia="Calibri" w:hAnsi="Times New Roman" w:cs="Times New Roman"/>
          <w:color w:val="333333"/>
          <w:sz w:val="24"/>
          <w:szCs w:val="24"/>
          <w:highlight w:val="white"/>
        </w:rPr>
        <w:t xml:space="preserve">effect of </w:t>
      </w:r>
      <w:r w:rsidRPr="00FC2217">
        <w:rPr>
          <w:rFonts w:ascii="Times New Roman" w:eastAsia="Calibri" w:hAnsi="Times New Roman" w:cs="Times New Roman"/>
          <w:color w:val="333333"/>
          <w:sz w:val="24"/>
          <w:szCs w:val="24"/>
          <w:highlight w:val="white"/>
        </w:rPr>
        <w:t xml:space="preserve">temperature </w:t>
      </w:r>
      <w:r w:rsidR="00F339AB" w:rsidRPr="00FC2217">
        <w:rPr>
          <w:rFonts w:ascii="Times New Roman" w:eastAsia="Calibri" w:hAnsi="Times New Roman" w:cs="Times New Roman"/>
          <w:color w:val="333333"/>
          <w:sz w:val="24"/>
          <w:szCs w:val="24"/>
          <w:highlight w:val="white"/>
        </w:rPr>
        <w:t xml:space="preserve">on </w:t>
      </w:r>
      <w:r w:rsidRPr="00FC2217">
        <w:rPr>
          <w:rFonts w:ascii="Times New Roman" w:eastAsia="Calibri" w:hAnsi="Times New Roman" w:cs="Times New Roman"/>
          <w:color w:val="333333"/>
          <w:sz w:val="24"/>
          <w:szCs w:val="24"/>
          <w:highlight w:val="white"/>
        </w:rPr>
        <w:t xml:space="preserve">snail abundance. Let us say that both temperature and recruitment influence the abundance of snails as shown in (Fig. 3). As temperature influences metabolic and mortality rates, we hypothesize that </w:t>
      </w:r>
      <w:r w:rsidR="009950B7" w:rsidRPr="00FC2217">
        <w:rPr>
          <w:rFonts w:ascii="Times New Roman" w:eastAsia="Calibri" w:hAnsi="Times New Roman" w:cs="Times New Roman"/>
          <w:color w:val="333333"/>
          <w:sz w:val="24"/>
          <w:szCs w:val="24"/>
          <w:highlight w:val="white"/>
        </w:rPr>
        <w:t xml:space="preserve">snail mortality increases as water temperatures increase. </w:t>
      </w:r>
      <w:r w:rsidRPr="00FC2217">
        <w:rPr>
          <w:rFonts w:ascii="Times New Roman" w:eastAsia="Calibri" w:hAnsi="Times New Roman" w:cs="Times New Roman"/>
          <w:color w:val="333333"/>
          <w:sz w:val="24"/>
          <w:szCs w:val="24"/>
          <w:highlight w:val="white"/>
        </w:rPr>
        <w:t>At the same time, the region’s oceanography determines</w:t>
      </w:r>
      <w:r w:rsidR="00505A1C" w:rsidRPr="00FC2217">
        <w:rPr>
          <w:rFonts w:ascii="Times New Roman" w:eastAsia="Calibri" w:hAnsi="Times New Roman" w:cs="Times New Roman"/>
          <w:color w:val="333333"/>
          <w:sz w:val="24"/>
          <w:szCs w:val="24"/>
          <w:highlight w:val="white"/>
        </w:rPr>
        <w:t xml:space="preserve"> both</w:t>
      </w:r>
      <w:r w:rsidRPr="00FC2217">
        <w:rPr>
          <w:rFonts w:ascii="Times New Roman" w:eastAsia="Calibri" w:hAnsi="Times New Roman" w:cs="Times New Roman"/>
          <w:color w:val="333333"/>
          <w:sz w:val="24"/>
          <w:szCs w:val="24"/>
          <w:highlight w:val="white"/>
        </w:rPr>
        <w:t xml:space="preserve"> </w:t>
      </w:r>
      <w:r w:rsidR="009950B7" w:rsidRPr="00FC2217">
        <w:rPr>
          <w:rFonts w:ascii="Times New Roman" w:eastAsia="Calibri" w:hAnsi="Times New Roman" w:cs="Times New Roman"/>
          <w:color w:val="333333"/>
          <w:sz w:val="24"/>
          <w:szCs w:val="24"/>
          <w:highlight w:val="white"/>
        </w:rPr>
        <w:t xml:space="preserve">water </w:t>
      </w:r>
      <w:r w:rsidRPr="00FC2217">
        <w:rPr>
          <w:rFonts w:ascii="Times New Roman" w:eastAsia="Calibri" w:hAnsi="Times New Roman" w:cs="Times New Roman"/>
          <w:color w:val="333333"/>
          <w:sz w:val="24"/>
          <w:szCs w:val="24"/>
          <w:highlight w:val="white"/>
        </w:rPr>
        <w:t>temperature patterns and recruitment of juvenile snails (Fig. 3).</w:t>
      </w:r>
      <w:r w:rsidRPr="00FC2217">
        <w:rPr>
          <w:rFonts w:ascii="Times New Roman" w:hAnsi="Times New Roman" w:cs="Times New Roman"/>
          <w:color w:val="333333"/>
          <w:sz w:val="24"/>
          <w:szCs w:val="24"/>
          <w:highlight w:val="white"/>
        </w:rPr>
        <w:t xml:space="preserve"> W</w:t>
      </w:r>
      <w:r w:rsidRPr="00FC2217">
        <w:rPr>
          <w:rFonts w:ascii="Times New Roman" w:eastAsia="Calibri" w:hAnsi="Times New Roman" w:cs="Times New Roman"/>
          <w:color w:val="333333"/>
          <w:sz w:val="24"/>
          <w:szCs w:val="24"/>
        </w:rPr>
        <w:t>e assume that the researcher</w:t>
      </w:r>
      <w:r w:rsidRPr="00FC2217">
        <w:rPr>
          <w:rFonts w:ascii="Times New Roman" w:eastAsia="Calibri" w:hAnsi="Times New Roman" w:cs="Times New Roman"/>
          <w:color w:val="333333"/>
          <w:sz w:val="24"/>
          <w:szCs w:val="24"/>
          <w:highlight w:val="white"/>
        </w:rPr>
        <w:t xml:space="preserve"> measured snail abundance and temperature at </w:t>
      </w:r>
      <w:r w:rsidR="009950B7" w:rsidRPr="00FC2217">
        <w:rPr>
          <w:rFonts w:ascii="Times New Roman" w:eastAsia="Calibri" w:hAnsi="Times New Roman" w:cs="Times New Roman"/>
          <w:color w:val="333333"/>
          <w:sz w:val="24"/>
          <w:szCs w:val="24"/>
          <w:highlight w:val="white"/>
        </w:rPr>
        <w:t>several</w:t>
      </w:r>
      <w:r w:rsidRPr="00FC2217">
        <w:rPr>
          <w:rFonts w:ascii="Times New Roman" w:eastAsia="Calibri" w:hAnsi="Times New Roman" w:cs="Times New Roman"/>
          <w:color w:val="333333"/>
          <w:sz w:val="24"/>
          <w:szCs w:val="24"/>
          <w:highlight w:val="white"/>
        </w:rPr>
        <w:t xml:space="preserve"> sites, but not recruitment or any measurement of oceanography.</w:t>
      </w:r>
      <w:r w:rsidR="00505A1C" w:rsidRPr="00FC2217">
        <w:rPr>
          <w:rFonts w:ascii="Times New Roman" w:eastAsia="Calibri" w:hAnsi="Times New Roman" w:cs="Times New Roman"/>
          <w:color w:val="333333"/>
          <w:sz w:val="24"/>
          <w:szCs w:val="24"/>
          <w:highlight w:val="white"/>
        </w:rPr>
        <w:t xml:space="preserve"> Thus, recruitment and oceanography are unmeasured or so-called “unobserved” confounding variables that pose threats for bias. </w:t>
      </w:r>
      <w:r w:rsidRPr="00FC2217">
        <w:rPr>
          <w:rFonts w:ascii="Times New Roman" w:eastAsia="Calibri" w:hAnsi="Times New Roman" w:cs="Times New Roman"/>
          <w:color w:val="333333"/>
          <w:sz w:val="24"/>
          <w:szCs w:val="24"/>
          <w:highlight w:val="white"/>
        </w:rPr>
        <w:t xml:space="preserve"> </w:t>
      </w:r>
      <w:r w:rsidR="00505A1C" w:rsidRPr="00FC2217">
        <w:rPr>
          <w:rFonts w:ascii="Times New Roman" w:eastAsia="Calibri" w:hAnsi="Times New Roman" w:cs="Times New Roman"/>
          <w:color w:val="333333"/>
          <w:sz w:val="24"/>
          <w:szCs w:val="24"/>
          <w:highlight w:val="white"/>
        </w:rPr>
        <w:t xml:space="preserve">In addition to these confounding variables, </w:t>
      </w:r>
      <w:r w:rsidRPr="00FC2217">
        <w:rPr>
          <w:rFonts w:ascii="Times New Roman" w:eastAsia="Calibri" w:hAnsi="Times New Roman" w:cs="Times New Roman"/>
          <w:color w:val="333333"/>
          <w:sz w:val="24"/>
          <w:szCs w:val="24"/>
          <w:highlight w:val="white"/>
        </w:rPr>
        <w:t xml:space="preserve">what if </w:t>
      </w:r>
      <w:r w:rsidR="00505A1C" w:rsidRPr="00FC2217">
        <w:rPr>
          <w:rFonts w:ascii="Times New Roman" w:eastAsia="Calibri" w:hAnsi="Times New Roman" w:cs="Times New Roman"/>
          <w:color w:val="333333"/>
          <w:sz w:val="24"/>
          <w:szCs w:val="24"/>
          <w:highlight w:val="white"/>
        </w:rPr>
        <w:t xml:space="preserve">our casual </w:t>
      </w:r>
      <w:r w:rsidRPr="00FC2217">
        <w:rPr>
          <w:rFonts w:ascii="Times New Roman" w:eastAsia="Calibri" w:hAnsi="Times New Roman" w:cs="Times New Roman"/>
          <w:color w:val="333333"/>
          <w:sz w:val="24"/>
          <w:szCs w:val="24"/>
          <w:highlight w:val="white"/>
        </w:rPr>
        <w:t>diagram</w:t>
      </w:r>
      <w:r w:rsidR="00505A1C" w:rsidRPr="00FC2217">
        <w:rPr>
          <w:rFonts w:ascii="Times New Roman" w:eastAsia="Calibri" w:hAnsi="Times New Roman" w:cs="Times New Roman"/>
          <w:color w:val="333333"/>
          <w:sz w:val="24"/>
          <w:szCs w:val="24"/>
          <w:highlight w:val="white"/>
        </w:rPr>
        <w:t xml:space="preserve"> in Figure </w:t>
      </w:r>
      <w:r w:rsidR="009950B7" w:rsidRPr="00FC2217">
        <w:rPr>
          <w:rFonts w:ascii="Times New Roman" w:eastAsia="Calibri" w:hAnsi="Times New Roman" w:cs="Times New Roman"/>
          <w:color w:val="333333"/>
          <w:sz w:val="24"/>
          <w:szCs w:val="24"/>
          <w:highlight w:val="white"/>
        </w:rPr>
        <w:t>3</w:t>
      </w:r>
      <w:r w:rsidRPr="00FC2217">
        <w:rPr>
          <w:rFonts w:ascii="Times New Roman" w:eastAsia="Calibri" w:hAnsi="Times New Roman" w:cs="Times New Roman"/>
          <w:color w:val="333333"/>
          <w:sz w:val="24"/>
          <w:szCs w:val="24"/>
          <w:highlight w:val="white"/>
        </w:rPr>
        <w:t xml:space="preserve"> is wrong, and there are other lurking </w:t>
      </w:r>
      <w:r w:rsidR="00505A1C" w:rsidRPr="00FC2217">
        <w:rPr>
          <w:rFonts w:ascii="Times New Roman" w:eastAsia="Calibri" w:hAnsi="Times New Roman" w:cs="Times New Roman"/>
          <w:color w:val="333333"/>
          <w:sz w:val="24"/>
          <w:szCs w:val="24"/>
          <w:highlight w:val="white"/>
        </w:rPr>
        <w:t xml:space="preserve">confounding </w:t>
      </w:r>
      <w:r w:rsidRPr="00FC2217">
        <w:rPr>
          <w:rFonts w:ascii="Times New Roman" w:eastAsia="Calibri" w:hAnsi="Times New Roman" w:cs="Times New Roman"/>
          <w:color w:val="333333"/>
          <w:sz w:val="24"/>
          <w:szCs w:val="24"/>
          <w:highlight w:val="white"/>
        </w:rPr>
        <w:t xml:space="preserve">variables? Then, even if oceanography were accounted for, omitted variable bias </w:t>
      </w:r>
      <w:r w:rsidR="00505A1C" w:rsidRPr="00FC2217">
        <w:rPr>
          <w:rFonts w:ascii="Times New Roman" w:eastAsia="Calibri" w:hAnsi="Times New Roman" w:cs="Times New Roman"/>
          <w:color w:val="333333"/>
          <w:sz w:val="24"/>
          <w:szCs w:val="24"/>
          <w:highlight w:val="white"/>
        </w:rPr>
        <w:t>remains</w:t>
      </w:r>
      <w:r w:rsidRPr="00FC2217">
        <w:rPr>
          <w:rFonts w:ascii="Times New Roman" w:eastAsia="Calibri" w:hAnsi="Times New Roman" w:cs="Times New Roman"/>
          <w:color w:val="333333"/>
          <w:sz w:val="24"/>
          <w:szCs w:val="24"/>
          <w:highlight w:val="white"/>
        </w:rPr>
        <w:t xml:space="preserve"> a real possibility</w:t>
      </w:r>
      <w:r w:rsidR="00D7127F" w:rsidRPr="00FC2217">
        <w:rPr>
          <w:rFonts w:ascii="Times New Roman" w:eastAsia="Calibri" w:hAnsi="Times New Roman" w:cs="Times New Roman"/>
          <w:color w:val="333333"/>
          <w:sz w:val="24"/>
          <w:szCs w:val="24"/>
          <w:highlight w:val="white"/>
        </w:rPr>
        <w:t xml:space="preserve"> – </w:t>
      </w:r>
      <w:r w:rsidR="00447946" w:rsidRPr="00FC2217">
        <w:rPr>
          <w:rFonts w:ascii="Times New Roman" w:eastAsia="Calibri" w:hAnsi="Times New Roman" w:cs="Times New Roman"/>
          <w:color w:val="333333"/>
          <w:sz w:val="24"/>
          <w:szCs w:val="24"/>
          <w:highlight w:val="white"/>
        </w:rPr>
        <w:t>and the</w:t>
      </w:r>
      <w:r w:rsidR="00D7127F" w:rsidRPr="00FC2217">
        <w:rPr>
          <w:rFonts w:ascii="Times New Roman" w:eastAsia="Calibri" w:hAnsi="Times New Roman" w:cs="Times New Roman"/>
          <w:color w:val="333333"/>
          <w:sz w:val="24"/>
          <w:szCs w:val="24"/>
          <w:highlight w:val="white"/>
        </w:rPr>
        <w:t xml:space="preserve"> estimation of the effect of temperature on snails will be incorrect</w:t>
      </w:r>
      <w:r w:rsidRPr="00FC2217">
        <w:rPr>
          <w:rFonts w:ascii="Times New Roman" w:eastAsia="Calibri" w:hAnsi="Times New Roman" w:cs="Times New Roman"/>
          <w:color w:val="333333"/>
          <w:sz w:val="24"/>
          <w:szCs w:val="24"/>
          <w:highlight w:val="white"/>
        </w:rPr>
        <w:t>. Fortunately, we can</w:t>
      </w:r>
      <w:r w:rsidR="00D7127F" w:rsidRPr="00FC2217">
        <w:rPr>
          <w:rFonts w:ascii="Times New Roman" w:eastAsia="Calibri" w:hAnsi="Times New Roman" w:cs="Times New Roman"/>
          <w:color w:val="333333"/>
          <w:sz w:val="24"/>
          <w:szCs w:val="24"/>
          <w:highlight w:val="white"/>
        </w:rPr>
        <w:t xml:space="preserve"> control for both observed and unobserved confounding variables</w:t>
      </w:r>
      <w:r w:rsidRPr="00FC2217">
        <w:rPr>
          <w:rFonts w:ascii="Times New Roman" w:eastAsia="Calibri" w:hAnsi="Times New Roman" w:cs="Times New Roman"/>
          <w:color w:val="333333"/>
          <w:sz w:val="24"/>
          <w:szCs w:val="24"/>
          <w:highlight w:val="white"/>
        </w:rPr>
        <w:t xml:space="preserve"> </w:t>
      </w:r>
      <w:r w:rsidR="00D7127F" w:rsidRPr="00FC2217">
        <w:rPr>
          <w:rFonts w:ascii="Times New Roman" w:eastAsia="Calibri" w:hAnsi="Times New Roman" w:cs="Times New Roman"/>
          <w:color w:val="333333"/>
          <w:sz w:val="24"/>
          <w:szCs w:val="24"/>
          <w:highlight w:val="white"/>
        </w:rPr>
        <w:t>with</w:t>
      </w:r>
      <w:r w:rsidRPr="00FC2217">
        <w:rPr>
          <w:rFonts w:ascii="Times New Roman" w:eastAsia="Calibri" w:hAnsi="Times New Roman" w:cs="Times New Roman"/>
          <w:color w:val="333333"/>
          <w:sz w:val="24"/>
          <w:szCs w:val="24"/>
          <w:highlight w:val="white"/>
        </w:rPr>
        <w:t xml:space="preserve"> appropriate sampling and statistical </w:t>
      </w:r>
      <w:r w:rsidR="00581014" w:rsidRPr="00FC2217">
        <w:rPr>
          <w:rFonts w:ascii="Times New Roman" w:eastAsia="Calibri" w:hAnsi="Times New Roman" w:cs="Times New Roman"/>
          <w:color w:val="333333"/>
          <w:sz w:val="24"/>
          <w:szCs w:val="24"/>
          <w:highlight w:val="white"/>
        </w:rPr>
        <w:t xml:space="preserve">model </w:t>
      </w:r>
      <w:r w:rsidRPr="00FC2217">
        <w:rPr>
          <w:rFonts w:ascii="Times New Roman" w:eastAsia="Calibri" w:hAnsi="Times New Roman" w:cs="Times New Roman"/>
          <w:color w:val="333333"/>
          <w:sz w:val="24"/>
          <w:szCs w:val="24"/>
          <w:highlight w:val="white"/>
        </w:rPr>
        <w:t>designs</w:t>
      </w:r>
      <w:r w:rsidR="00D7127F" w:rsidRPr="00FC2217">
        <w:rPr>
          <w:rFonts w:ascii="Times New Roman" w:eastAsia="Calibri" w:hAnsi="Times New Roman" w:cs="Times New Roman"/>
          <w:color w:val="333333"/>
          <w:sz w:val="24"/>
          <w:szCs w:val="24"/>
          <w:highlight w:val="white"/>
        </w:rPr>
        <w:t xml:space="preserve">. </w:t>
      </w:r>
    </w:p>
    <w:p w14:paraId="12AE22B7" w14:textId="77777777" w:rsidR="00FC2217" w:rsidRPr="00FC2217" w:rsidRDefault="00FC2217" w:rsidP="00FC2217">
      <w:pPr>
        <w:pStyle w:val="Heading2"/>
        <w:keepNext w:val="0"/>
        <w:keepLines w:val="0"/>
        <w:shd w:val="clear" w:color="auto" w:fill="FFFFFF"/>
        <w:spacing w:before="0" w:after="160" w:line="240" w:lineRule="auto"/>
        <w:rPr>
          <w:rFonts w:ascii="Times New Roman" w:eastAsia="Calibri" w:hAnsi="Times New Roman" w:cs="Times New Roman"/>
          <w:b/>
          <w:color w:val="333333"/>
          <w:sz w:val="24"/>
          <w:szCs w:val="24"/>
        </w:rPr>
      </w:pPr>
      <w:bookmarkStart w:id="1" w:name="_1fob9te" w:colFirst="0" w:colLast="0"/>
      <w:bookmarkEnd w:id="1"/>
    </w:p>
    <w:p w14:paraId="3B1B626E" w14:textId="1681F559" w:rsidR="00766C2E" w:rsidRPr="00FC2217" w:rsidRDefault="00037819">
      <w:pPr>
        <w:pStyle w:val="Heading2"/>
        <w:keepNext w:val="0"/>
        <w:keepLines w:val="0"/>
        <w:shd w:val="clear" w:color="auto" w:fill="FFFFFF"/>
        <w:spacing w:before="300" w:after="160" w:line="264" w:lineRule="auto"/>
        <w:rPr>
          <w:rFonts w:ascii="Times New Roman" w:eastAsia="Calibri" w:hAnsi="Times New Roman" w:cs="Times New Roman"/>
          <w:b/>
          <w:color w:val="333333"/>
          <w:sz w:val="24"/>
          <w:szCs w:val="24"/>
        </w:rPr>
      </w:pPr>
      <w:r w:rsidRPr="00FC2217">
        <w:rPr>
          <w:rFonts w:ascii="Times New Roman" w:eastAsia="Calibri" w:hAnsi="Times New Roman" w:cs="Times New Roman"/>
          <w:b/>
          <w:color w:val="333333"/>
          <w:sz w:val="24"/>
          <w:szCs w:val="24"/>
        </w:rPr>
        <w:t xml:space="preserve">Sampling Designs </w:t>
      </w:r>
      <w:r w:rsidR="00847DC2" w:rsidRPr="00FC2217">
        <w:rPr>
          <w:rFonts w:ascii="Times New Roman" w:eastAsia="Calibri" w:hAnsi="Times New Roman" w:cs="Times New Roman"/>
          <w:b/>
          <w:color w:val="333333"/>
          <w:sz w:val="24"/>
          <w:szCs w:val="24"/>
        </w:rPr>
        <w:t xml:space="preserve">that enable </w:t>
      </w:r>
      <w:r w:rsidR="00A141C8" w:rsidRPr="00FC2217">
        <w:rPr>
          <w:rFonts w:ascii="Times New Roman" w:eastAsia="Calibri" w:hAnsi="Times New Roman" w:cs="Times New Roman"/>
          <w:b/>
          <w:color w:val="333333"/>
          <w:sz w:val="24"/>
          <w:szCs w:val="24"/>
        </w:rPr>
        <w:t xml:space="preserve">statistical </w:t>
      </w:r>
      <w:r w:rsidR="00847DC2" w:rsidRPr="00FC2217">
        <w:rPr>
          <w:rFonts w:ascii="Times New Roman" w:eastAsia="Calibri" w:hAnsi="Times New Roman" w:cs="Times New Roman"/>
          <w:b/>
          <w:color w:val="333333"/>
          <w:sz w:val="24"/>
          <w:szCs w:val="24"/>
        </w:rPr>
        <w:t xml:space="preserve">methods </w:t>
      </w:r>
      <w:r w:rsidRPr="00FC2217">
        <w:rPr>
          <w:rFonts w:ascii="Times New Roman" w:eastAsia="Calibri" w:hAnsi="Times New Roman" w:cs="Times New Roman"/>
          <w:b/>
          <w:color w:val="333333"/>
          <w:sz w:val="24"/>
          <w:szCs w:val="24"/>
        </w:rPr>
        <w:t xml:space="preserve">to cope with omitted variable </w:t>
      </w:r>
      <w:proofErr w:type="gramStart"/>
      <w:r w:rsidRPr="00FC2217">
        <w:rPr>
          <w:rFonts w:ascii="Times New Roman" w:eastAsia="Calibri" w:hAnsi="Times New Roman" w:cs="Times New Roman"/>
          <w:b/>
          <w:color w:val="333333"/>
          <w:sz w:val="24"/>
          <w:szCs w:val="24"/>
        </w:rPr>
        <w:t>bias</w:t>
      </w:r>
      <w:proofErr w:type="gramEnd"/>
    </w:p>
    <w:p w14:paraId="0DA19945" w14:textId="651A30D9" w:rsidR="00766C2E" w:rsidRPr="00FC2217" w:rsidRDefault="00155AAC" w:rsidP="00CD60B3">
      <w:pPr>
        <w:spacing w:before="300" w:after="160"/>
        <w:ind w:firstLine="720"/>
        <w:rPr>
          <w:rFonts w:ascii="Times New Roman" w:eastAsia="Calibri" w:hAnsi="Times New Roman" w:cs="Times New Roman"/>
          <w:sz w:val="24"/>
          <w:szCs w:val="24"/>
        </w:rPr>
      </w:pPr>
      <w:r w:rsidRPr="00FC2217">
        <w:rPr>
          <w:rFonts w:ascii="Times New Roman" w:eastAsia="Calibri" w:hAnsi="Times New Roman" w:cs="Times New Roman"/>
          <w:sz w:val="24"/>
          <w:szCs w:val="24"/>
        </w:rPr>
        <w:t>M</w:t>
      </w:r>
      <w:r w:rsidR="00037819" w:rsidRPr="00FC2217">
        <w:rPr>
          <w:rFonts w:ascii="Times New Roman" w:eastAsia="Calibri" w:hAnsi="Times New Roman" w:cs="Times New Roman"/>
          <w:sz w:val="24"/>
          <w:szCs w:val="24"/>
        </w:rPr>
        <w:t>ultiple sampling designs</w:t>
      </w:r>
      <w:r w:rsidR="00505A1C" w:rsidRPr="00FC2217">
        <w:rPr>
          <w:rFonts w:ascii="Times New Roman" w:eastAsia="Calibri" w:hAnsi="Times New Roman" w:cs="Times New Roman"/>
          <w:sz w:val="24"/>
          <w:szCs w:val="24"/>
        </w:rPr>
        <w:t xml:space="preserve"> for data collection</w:t>
      </w:r>
      <w:r w:rsidR="00037819" w:rsidRPr="00FC2217">
        <w:rPr>
          <w:rFonts w:ascii="Times New Roman" w:eastAsia="Calibri" w:hAnsi="Times New Roman" w:cs="Times New Roman"/>
          <w:sz w:val="24"/>
          <w:szCs w:val="24"/>
        </w:rPr>
        <w:t xml:space="preserve"> </w:t>
      </w:r>
      <w:r w:rsidR="00A141C8" w:rsidRPr="00FC2217">
        <w:rPr>
          <w:rFonts w:ascii="Times New Roman" w:eastAsia="Calibri" w:hAnsi="Times New Roman" w:cs="Times New Roman"/>
          <w:sz w:val="24"/>
          <w:szCs w:val="24"/>
        </w:rPr>
        <w:t>e</w:t>
      </w:r>
      <w:r w:rsidR="00505A1C" w:rsidRPr="00FC2217">
        <w:rPr>
          <w:rFonts w:ascii="Times New Roman" w:eastAsia="Calibri" w:hAnsi="Times New Roman" w:cs="Times New Roman"/>
          <w:sz w:val="24"/>
          <w:szCs w:val="24"/>
        </w:rPr>
        <w:t>na</w:t>
      </w:r>
      <w:r w:rsidR="00A141C8" w:rsidRPr="00FC2217">
        <w:rPr>
          <w:rFonts w:ascii="Times New Roman" w:eastAsia="Calibri" w:hAnsi="Times New Roman" w:cs="Times New Roman"/>
          <w:sz w:val="24"/>
          <w:szCs w:val="24"/>
        </w:rPr>
        <w:t>b</w:t>
      </w:r>
      <w:r w:rsidR="00505A1C" w:rsidRPr="00FC2217">
        <w:rPr>
          <w:rFonts w:ascii="Times New Roman" w:eastAsia="Calibri" w:hAnsi="Times New Roman" w:cs="Times New Roman"/>
          <w:sz w:val="24"/>
          <w:szCs w:val="24"/>
        </w:rPr>
        <w:t xml:space="preserve">le </w:t>
      </w:r>
      <w:r w:rsidR="00447946" w:rsidRPr="00FC2217">
        <w:rPr>
          <w:rFonts w:ascii="Times New Roman" w:eastAsia="Calibri" w:hAnsi="Times New Roman" w:cs="Times New Roman"/>
          <w:sz w:val="24"/>
          <w:szCs w:val="24"/>
        </w:rPr>
        <w:t>the use of</w:t>
      </w:r>
      <w:r w:rsidR="00505A1C" w:rsidRPr="00FC2217">
        <w:rPr>
          <w:rFonts w:ascii="Times New Roman" w:eastAsia="Calibri" w:hAnsi="Times New Roman" w:cs="Times New Roman"/>
          <w:sz w:val="24"/>
          <w:szCs w:val="24"/>
        </w:rPr>
        <w:t xml:space="preserve"> statistical </w:t>
      </w:r>
      <w:r w:rsidR="00581014" w:rsidRPr="00FC2217">
        <w:rPr>
          <w:rFonts w:ascii="Times New Roman" w:eastAsia="Calibri" w:hAnsi="Times New Roman" w:cs="Times New Roman"/>
          <w:sz w:val="24"/>
          <w:szCs w:val="24"/>
        </w:rPr>
        <w:t xml:space="preserve">model </w:t>
      </w:r>
      <w:r w:rsidR="00505A1C" w:rsidRPr="00FC2217">
        <w:rPr>
          <w:rFonts w:ascii="Times New Roman" w:eastAsia="Calibri" w:hAnsi="Times New Roman" w:cs="Times New Roman"/>
          <w:sz w:val="24"/>
          <w:szCs w:val="24"/>
        </w:rPr>
        <w:t>designs t</w:t>
      </w:r>
      <w:r w:rsidRPr="00FC2217">
        <w:rPr>
          <w:rFonts w:ascii="Times New Roman" w:eastAsia="Calibri" w:hAnsi="Times New Roman" w:cs="Times New Roman"/>
          <w:sz w:val="24"/>
          <w:szCs w:val="24"/>
        </w:rPr>
        <w:t>hat can</w:t>
      </w:r>
      <w:r w:rsidR="00505A1C" w:rsidRPr="00FC2217">
        <w:rPr>
          <w:rFonts w:ascii="Times New Roman" w:eastAsia="Calibri" w:hAnsi="Times New Roman" w:cs="Times New Roman"/>
          <w:sz w:val="24"/>
          <w:szCs w:val="24"/>
        </w:rPr>
        <w:t xml:space="preserve"> </w:t>
      </w:r>
      <w:r w:rsidR="00037819" w:rsidRPr="00FC2217">
        <w:rPr>
          <w:rFonts w:ascii="Times New Roman" w:eastAsia="Calibri" w:hAnsi="Times New Roman" w:cs="Times New Roman"/>
          <w:sz w:val="24"/>
          <w:szCs w:val="24"/>
        </w:rPr>
        <w:t>address omitted variable bias</w:t>
      </w:r>
      <w:r w:rsidR="00A141C8" w:rsidRPr="00FC2217">
        <w:rPr>
          <w:rFonts w:ascii="Times New Roman" w:eastAsia="Calibri" w:hAnsi="Times New Roman" w:cs="Times New Roman"/>
          <w:sz w:val="24"/>
          <w:szCs w:val="24"/>
        </w:rPr>
        <w:t xml:space="preserve"> </w:t>
      </w:r>
      <w:r w:rsidR="00447946" w:rsidRPr="00FC2217">
        <w:rPr>
          <w:rFonts w:ascii="Times New Roman" w:eastAsia="Calibri" w:hAnsi="Times New Roman" w:cs="Times New Roman"/>
          <w:sz w:val="24"/>
          <w:szCs w:val="24"/>
        </w:rPr>
        <w:t>from</w:t>
      </w:r>
      <w:r w:rsidR="003C31C2" w:rsidRPr="00FC2217">
        <w:rPr>
          <w:rFonts w:ascii="Times New Roman" w:eastAsia="Calibri" w:hAnsi="Times New Roman" w:cs="Times New Roman"/>
          <w:sz w:val="24"/>
          <w:szCs w:val="24"/>
        </w:rPr>
        <w:t xml:space="preserve"> confounding variables </w:t>
      </w:r>
      <w:r w:rsidR="00943C15" w:rsidRPr="00FC2217">
        <w:rPr>
          <w:rFonts w:ascii="Times New Roman" w:eastAsia="Calibri" w:hAnsi="Times New Roman" w:cs="Times New Roman"/>
          <w:sz w:val="24"/>
          <w:szCs w:val="24"/>
        </w:rPr>
        <w:t>that vary across</w:t>
      </w:r>
      <w:r w:rsidR="003C31C2" w:rsidRPr="00FC2217">
        <w:rPr>
          <w:rFonts w:ascii="Times New Roman" w:eastAsia="Calibri" w:hAnsi="Times New Roman" w:cs="Times New Roman"/>
          <w:sz w:val="24"/>
          <w:szCs w:val="24"/>
        </w:rPr>
        <w:t xml:space="preserve"> space</w:t>
      </w:r>
      <w:r w:rsidR="00447946" w:rsidRPr="00FC2217">
        <w:rPr>
          <w:rFonts w:ascii="Times New Roman" w:eastAsia="Calibri" w:hAnsi="Times New Roman" w:cs="Times New Roman"/>
          <w:sz w:val="24"/>
          <w:szCs w:val="24"/>
        </w:rPr>
        <w:t xml:space="preserve">, </w:t>
      </w:r>
      <w:r w:rsidR="003C31C2" w:rsidRPr="00FC2217">
        <w:rPr>
          <w:rFonts w:ascii="Times New Roman" w:eastAsia="Calibri" w:hAnsi="Times New Roman" w:cs="Times New Roman"/>
          <w:sz w:val="24"/>
          <w:szCs w:val="24"/>
        </w:rPr>
        <w:t>time</w:t>
      </w:r>
      <w:r w:rsidR="00447946" w:rsidRPr="00FC2217">
        <w:rPr>
          <w:rFonts w:ascii="Times New Roman" w:eastAsia="Calibri" w:hAnsi="Times New Roman" w:cs="Times New Roman"/>
          <w:sz w:val="24"/>
          <w:szCs w:val="24"/>
        </w:rPr>
        <w:t>, or both</w:t>
      </w:r>
      <w:r w:rsidR="003C31C2" w:rsidRPr="00FC2217">
        <w:rPr>
          <w:rFonts w:ascii="Times New Roman" w:eastAsia="Calibri" w:hAnsi="Times New Roman" w:cs="Times New Roman"/>
          <w:sz w:val="24"/>
          <w:szCs w:val="24"/>
        </w:rPr>
        <w:t xml:space="preserve">. </w:t>
      </w:r>
      <w:r w:rsidR="00505A1C" w:rsidRPr="00FC2217">
        <w:rPr>
          <w:rFonts w:ascii="Times New Roman" w:eastAsia="Calibri" w:hAnsi="Times New Roman" w:cs="Times New Roman"/>
          <w:sz w:val="24"/>
          <w:szCs w:val="24"/>
        </w:rPr>
        <w:t xml:space="preserve">A key feature </w:t>
      </w:r>
      <w:r w:rsidR="00447946" w:rsidRPr="00FC2217">
        <w:rPr>
          <w:rFonts w:ascii="Times New Roman" w:eastAsia="Calibri" w:hAnsi="Times New Roman" w:cs="Times New Roman"/>
          <w:sz w:val="24"/>
          <w:szCs w:val="24"/>
        </w:rPr>
        <w:t xml:space="preserve">in the sampling designs </w:t>
      </w:r>
      <w:r w:rsidR="00505A1C" w:rsidRPr="00FC2217">
        <w:rPr>
          <w:rFonts w:ascii="Times New Roman" w:eastAsia="Calibri" w:hAnsi="Times New Roman" w:cs="Times New Roman"/>
          <w:sz w:val="24"/>
          <w:szCs w:val="24"/>
        </w:rPr>
        <w:t xml:space="preserve">is </w:t>
      </w:r>
      <w:r w:rsidR="00037819" w:rsidRPr="00FC2217">
        <w:rPr>
          <w:rFonts w:ascii="Times New Roman" w:eastAsia="Calibri" w:hAnsi="Times New Roman" w:cs="Times New Roman"/>
          <w:sz w:val="24"/>
          <w:szCs w:val="24"/>
        </w:rPr>
        <w:t xml:space="preserve">the </w:t>
      </w:r>
      <w:r w:rsidR="00037819" w:rsidRPr="00FC2217">
        <w:rPr>
          <w:rFonts w:ascii="Times New Roman" w:eastAsia="Calibri" w:hAnsi="Times New Roman" w:cs="Times New Roman"/>
          <w:b/>
          <w:sz w:val="24"/>
          <w:szCs w:val="24"/>
        </w:rPr>
        <w:t>nesting</w:t>
      </w:r>
      <w:r w:rsidR="00037819" w:rsidRPr="00FC2217">
        <w:rPr>
          <w:rFonts w:ascii="Times New Roman" w:eastAsia="Calibri" w:hAnsi="Times New Roman" w:cs="Times New Roman"/>
          <w:sz w:val="24"/>
          <w:szCs w:val="24"/>
        </w:rPr>
        <w:t xml:space="preserve"> of </w:t>
      </w:r>
      <w:r w:rsidR="00CD60B3" w:rsidRPr="00FC2217">
        <w:rPr>
          <w:rFonts w:ascii="Times New Roman" w:eastAsia="Calibri" w:hAnsi="Times New Roman" w:cs="Times New Roman"/>
          <w:sz w:val="24"/>
          <w:szCs w:val="24"/>
        </w:rPr>
        <w:t xml:space="preserve">multiple </w:t>
      </w:r>
      <w:r w:rsidR="001F4430" w:rsidRPr="00FC2217">
        <w:rPr>
          <w:rFonts w:ascii="Times New Roman" w:eastAsia="Calibri" w:hAnsi="Times New Roman" w:cs="Times New Roman"/>
          <w:sz w:val="24"/>
          <w:szCs w:val="24"/>
        </w:rPr>
        <w:t xml:space="preserve">observations </w:t>
      </w:r>
      <w:r w:rsidR="00037819" w:rsidRPr="00FC2217">
        <w:rPr>
          <w:rFonts w:ascii="Times New Roman" w:eastAsia="Calibri" w:hAnsi="Times New Roman" w:cs="Times New Roman"/>
          <w:sz w:val="24"/>
          <w:szCs w:val="24"/>
        </w:rPr>
        <w:t xml:space="preserve">within a cluster such that the causal variable of interest varies across the </w:t>
      </w:r>
      <w:r w:rsidR="00CD60B3" w:rsidRPr="00FC2217">
        <w:rPr>
          <w:rFonts w:ascii="Times New Roman" w:eastAsia="Calibri" w:hAnsi="Times New Roman" w:cs="Times New Roman"/>
          <w:sz w:val="24"/>
          <w:szCs w:val="24"/>
        </w:rPr>
        <w:t>level of replicates</w:t>
      </w:r>
      <w:r w:rsidR="00037819" w:rsidRPr="00FC2217">
        <w:rPr>
          <w:rFonts w:ascii="Times New Roman" w:eastAsia="Calibri" w:hAnsi="Times New Roman" w:cs="Times New Roman"/>
          <w:sz w:val="24"/>
          <w:szCs w:val="24"/>
        </w:rPr>
        <w:t xml:space="preserve"> while the </w:t>
      </w:r>
      <w:r w:rsidR="00CD60B3" w:rsidRPr="00FC2217">
        <w:rPr>
          <w:rFonts w:ascii="Times New Roman" w:eastAsia="Calibri" w:hAnsi="Times New Roman" w:cs="Times New Roman"/>
          <w:sz w:val="24"/>
          <w:szCs w:val="24"/>
        </w:rPr>
        <w:lastRenderedPageBreak/>
        <w:t>confounder</w:t>
      </w:r>
      <w:r w:rsidR="00037819" w:rsidRPr="00FC2217">
        <w:rPr>
          <w:rFonts w:ascii="Times New Roman" w:eastAsia="Calibri" w:hAnsi="Times New Roman" w:cs="Times New Roman"/>
          <w:sz w:val="24"/>
          <w:szCs w:val="24"/>
        </w:rPr>
        <w:t xml:space="preserve"> varies at the cluster level</w:t>
      </w:r>
      <w:r w:rsidR="00CD60B3" w:rsidRPr="00FC2217">
        <w:rPr>
          <w:rFonts w:ascii="Times New Roman" w:eastAsia="Calibri" w:hAnsi="Times New Roman" w:cs="Times New Roman"/>
          <w:sz w:val="24"/>
          <w:szCs w:val="24"/>
        </w:rPr>
        <w:t xml:space="preserve"> (Fig 4)</w:t>
      </w:r>
      <w:r w:rsidR="00037819" w:rsidRPr="00FC2217">
        <w:rPr>
          <w:rFonts w:ascii="Times New Roman" w:eastAsia="Calibri" w:hAnsi="Times New Roman" w:cs="Times New Roman"/>
          <w:sz w:val="24"/>
          <w:szCs w:val="24"/>
        </w:rPr>
        <w:t xml:space="preserve">. </w:t>
      </w:r>
      <w:r w:rsidR="00037819" w:rsidRPr="00FC2217">
        <w:rPr>
          <w:rFonts w:ascii="Times New Roman" w:eastAsia="Calibri" w:hAnsi="Times New Roman" w:cs="Times New Roman"/>
          <w:i/>
          <w:sz w:val="24"/>
          <w:szCs w:val="24"/>
        </w:rPr>
        <w:t>Clustered data is often also referred to as a hierarchical or nested sampling. We use these terms interchangeably.</w:t>
      </w:r>
      <w:r w:rsidR="00037819" w:rsidRPr="00FC2217">
        <w:rPr>
          <w:rFonts w:ascii="Times New Roman" w:eastAsia="Calibri" w:hAnsi="Times New Roman" w:cs="Times New Roman"/>
          <w:sz w:val="24"/>
          <w:szCs w:val="24"/>
        </w:rPr>
        <w:t xml:space="preserve"> </w:t>
      </w:r>
      <w:r w:rsidR="00CD60B3" w:rsidRPr="00FC2217">
        <w:rPr>
          <w:rFonts w:ascii="Times New Roman" w:eastAsia="Calibri" w:hAnsi="Times New Roman" w:cs="Times New Roman"/>
          <w:sz w:val="24"/>
          <w:szCs w:val="24"/>
        </w:rPr>
        <w:t xml:space="preserve"> Below, we</w:t>
      </w:r>
      <w:r w:rsidR="00365453" w:rsidRPr="00FC2217">
        <w:rPr>
          <w:rFonts w:ascii="Times New Roman" w:eastAsia="Calibri" w:hAnsi="Times New Roman" w:cs="Times New Roman"/>
          <w:sz w:val="24"/>
          <w:szCs w:val="24"/>
        </w:rPr>
        <w:t xml:space="preserve"> </w:t>
      </w:r>
      <w:r w:rsidR="00CE66FA" w:rsidRPr="00FC2217">
        <w:rPr>
          <w:rFonts w:ascii="Times New Roman" w:eastAsia="Calibri" w:hAnsi="Times New Roman" w:cs="Times New Roman"/>
          <w:sz w:val="24"/>
          <w:szCs w:val="24"/>
        </w:rPr>
        <w:t>outline these sampling design</w:t>
      </w:r>
      <w:r w:rsidR="00CD60B3" w:rsidRPr="00FC2217">
        <w:rPr>
          <w:rFonts w:ascii="Times New Roman" w:eastAsia="Calibri" w:hAnsi="Times New Roman" w:cs="Times New Roman"/>
          <w:sz w:val="24"/>
          <w:szCs w:val="24"/>
        </w:rPr>
        <w:t>s</w:t>
      </w:r>
      <w:r w:rsidR="00F1158A" w:rsidRPr="00FC2217">
        <w:rPr>
          <w:rFonts w:ascii="Times New Roman" w:eastAsia="Calibri" w:hAnsi="Times New Roman" w:cs="Times New Roman"/>
          <w:sz w:val="24"/>
          <w:szCs w:val="24"/>
        </w:rPr>
        <w:t xml:space="preserve"> </w:t>
      </w:r>
      <w:r w:rsidR="00CD60B3" w:rsidRPr="00FC2217">
        <w:rPr>
          <w:rFonts w:ascii="Times New Roman" w:eastAsia="Calibri" w:hAnsi="Times New Roman" w:cs="Times New Roman"/>
          <w:sz w:val="24"/>
          <w:szCs w:val="24"/>
        </w:rPr>
        <w:t xml:space="preserve">and discuss how they </w:t>
      </w:r>
      <w:r w:rsidR="00A8308E" w:rsidRPr="00FC2217">
        <w:rPr>
          <w:rFonts w:ascii="Times New Roman" w:eastAsia="Calibri" w:hAnsi="Times New Roman" w:cs="Times New Roman"/>
          <w:sz w:val="24"/>
          <w:szCs w:val="24"/>
        </w:rPr>
        <w:t xml:space="preserve">set us up to for statistical model designs that </w:t>
      </w:r>
      <w:r w:rsidR="00CD60B3" w:rsidRPr="00FC2217">
        <w:rPr>
          <w:rFonts w:ascii="Times New Roman" w:eastAsia="Calibri" w:hAnsi="Times New Roman" w:cs="Times New Roman"/>
          <w:sz w:val="24"/>
          <w:szCs w:val="24"/>
        </w:rPr>
        <w:t>deal with confounders across space and time</w:t>
      </w:r>
      <w:r w:rsidR="00F1158A" w:rsidRPr="00FC2217">
        <w:rPr>
          <w:rFonts w:ascii="Times New Roman" w:eastAsia="Calibri" w:hAnsi="Times New Roman" w:cs="Times New Roman"/>
          <w:sz w:val="24"/>
          <w:szCs w:val="24"/>
        </w:rPr>
        <w:t xml:space="preserve"> </w:t>
      </w:r>
      <w:r w:rsidR="00CE66FA" w:rsidRPr="00FC2217">
        <w:rPr>
          <w:rFonts w:ascii="Times New Roman" w:eastAsia="Calibri" w:hAnsi="Times New Roman" w:cs="Times New Roman"/>
          <w:sz w:val="24"/>
          <w:szCs w:val="24"/>
        </w:rPr>
        <w:t xml:space="preserve">using our snail abundance and temperature </w:t>
      </w:r>
      <w:r w:rsidR="00365453" w:rsidRPr="00FC2217">
        <w:rPr>
          <w:rFonts w:ascii="Times New Roman" w:eastAsia="Calibri" w:hAnsi="Times New Roman" w:cs="Times New Roman"/>
          <w:sz w:val="24"/>
          <w:szCs w:val="24"/>
        </w:rPr>
        <w:t>example</w:t>
      </w:r>
      <w:r w:rsidR="00CD60B3" w:rsidRPr="00FC2217">
        <w:rPr>
          <w:rFonts w:ascii="Times New Roman" w:eastAsia="Calibri" w:hAnsi="Times New Roman" w:cs="Times New Roman"/>
          <w:sz w:val="24"/>
          <w:szCs w:val="24"/>
        </w:rPr>
        <w:t xml:space="preserve"> as a guide.</w:t>
      </w:r>
    </w:p>
    <w:p w14:paraId="37B16443" w14:textId="057F78C4" w:rsidR="00686BA9" w:rsidRPr="00FC2217" w:rsidRDefault="007F14F2" w:rsidP="008C2E43">
      <w:pPr>
        <w:spacing w:before="160"/>
        <w:ind w:firstLine="720"/>
        <w:rPr>
          <w:rFonts w:ascii="Times New Roman" w:eastAsia="Calibri" w:hAnsi="Times New Roman" w:cs="Times New Roman"/>
          <w:sz w:val="24"/>
          <w:szCs w:val="24"/>
        </w:rPr>
      </w:pPr>
      <w:r w:rsidRPr="00FC2217">
        <w:rPr>
          <w:rFonts w:ascii="Times New Roman" w:eastAsia="Calibri" w:hAnsi="Times New Roman" w:cs="Times New Roman"/>
          <w:sz w:val="24"/>
          <w:szCs w:val="24"/>
        </w:rPr>
        <w:t>These nested sampling designs can take several forms</w:t>
      </w:r>
      <w:r w:rsidR="002E78E4" w:rsidRPr="00FC2217">
        <w:rPr>
          <w:rFonts w:ascii="Times New Roman" w:eastAsia="Calibri" w:hAnsi="Times New Roman" w:cs="Times New Roman"/>
          <w:sz w:val="24"/>
          <w:szCs w:val="24"/>
        </w:rPr>
        <w:t xml:space="preserve"> and </w:t>
      </w:r>
      <w:r w:rsidR="002807AC" w:rsidRPr="00FC2217">
        <w:rPr>
          <w:rFonts w:ascii="Times New Roman" w:eastAsia="Calibri" w:hAnsi="Times New Roman" w:cs="Times New Roman"/>
          <w:sz w:val="24"/>
          <w:szCs w:val="24"/>
        </w:rPr>
        <w:t>create</w:t>
      </w:r>
      <w:r w:rsidR="002E78E4" w:rsidRPr="00FC2217">
        <w:rPr>
          <w:rFonts w:ascii="Times New Roman" w:eastAsia="Calibri" w:hAnsi="Times New Roman" w:cs="Times New Roman"/>
          <w:sz w:val="24"/>
          <w:szCs w:val="24"/>
        </w:rPr>
        <w:t xml:space="preserve"> difference sources of variation to study</w:t>
      </w:r>
      <w:r w:rsidRPr="00FC2217">
        <w:rPr>
          <w:rFonts w:ascii="Times New Roman" w:eastAsia="Calibri" w:hAnsi="Times New Roman" w:cs="Times New Roman"/>
          <w:sz w:val="24"/>
          <w:szCs w:val="24"/>
        </w:rPr>
        <w:t xml:space="preserve">. </w:t>
      </w:r>
      <w:r w:rsidR="00037819" w:rsidRPr="00FC2217">
        <w:rPr>
          <w:rFonts w:ascii="Times New Roman" w:eastAsia="Calibri" w:hAnsi="Times New Roman" w:cs="Times New Roman"/>
          <w:sz w:val="24"/>
          <w:szCs w:val="24"/>
        </w:rPr>
        <w:t>First,</w:t>
      </w:r>
      <w:r w:rsidR="00714AD2" w:rsidRPr="00FC2217">
        <w:rPr>
          <w:rFonts w:ascii="Times New Roman" w:eastAsia="Calibri" w:hAnsi="Times New Roman" w:cs="Times New Roman"/>
          <w:sz w:val="24"/>
          <w:szCs w:val="24"/>
        </w:rPr>
        <w:t xml:space="preserve"> </w:t>
      </w:r>
      <w:r w:rsidR="004D5F5E" w:rsidRPr="00FC2217">
        <w:rPr>
          <w:rFonts w:ascii="Times New Roman" w:eastAsia="Calibri" w:hAnsi="Times New Roman" w:cs="Times New Roman"/>
          <w:sz w:val="24"/>
          <w:szCs w:val="24"/>
        </w:rPr>
        <w:t>we</w:t>
      </w:r>
      <w:r w:rsidR="00037819" w:rsidRPr="00FC2217">
        <w:rPr>
          <w:rFonts w:ascii="Times New Roman" w:eastAsia="Calibri" w:hAnsi="Times New Roman" w:cs="Times New Roman"/>
          <w:sz w:val="24"/>
          <w:szCs w:val="24"/>
        </w:rPr>
        <w:t xml:space="preserve"> consider a sampling design where plots are sampled within sites across an environmental gradient in a single year (Fig. 4A)</w:t>
      </w:r>
      <w:r w:rsidR="00F1158A" w:rsidRPr="00FC2217">
        <w:rPr>
          <w:rFonts w:ascii="Times New Roman" w:eastAsia="Calibri" w:hAnsi="Times New Roman" w:cs="Times New Roman"/>
          <w:sz w:val="24"/>
          <w:szCs w:val="24"/>
        </w:rPr>
        <w:t>, or</w:t>
      </w:r>
      <w:r w:rsidR="00037819" w:rsidRPr="00FC2217">
        <w:rPr>
          <w:rFonts w:ascii="Times New Roman" w:eastAsia="Calibri" w:hAnsi="Times New Roman" w:cs="Times New Roman"/>
          <w:sz w:val="24"/>
          <w:szCs w:val="24"/>
        </w:rPr>
        <w:t xml:space="preserve"> a </w:t>
      </w:r>
      <w:r w:rsidR="00037819" w:rsidRPr="00FC2217">
        <w:rPr>
          <w:rFonts w:ascii="Times New Roman" w:eastAsia="Calibri" w:hAnsi="Times New Roman" w:cs="Times New Roman"/>
          <w:b/>
          <w:sz w:val="24"/>
          <w:szCs w:val="24"/>
        </w:rPr>
        <w:t>cross-sectional design</w:t>
      </w:r>
      <w:r w:rsidR="00037819" w:rsidRPr="00FC2217">
        <w:rPr>
          <w:rFonts w:ascii="Times New Roman" w:eastAsia="Calibri" w:hAnsi="Times New Roman" w:cs="Times New Roman"/>
          <w:sz w:val="24"/>
          <w:szCs w:val="24"/>
        </w:rPr>
        <w:t>, i.e., with multiple places</w:t>
      </w:r>
      <w:r w:rsidR="004D5F5E" w:rsidRPr="00FC2217">
        <w:rPr>
          <w:rFonts w:ascii="Times New Roman" w:eastAsia="Calibri" w:hAnsi="Times New Roman" w:cs="Times New Roman"/>
          <w:sz w:val="24"/>
          <w:szCs w:val="24"/>
        </w:rPr>
        <w:t xml:space="preserve"> </w:t>
      </w:r>
      <w:r w:rsidR="00241436" w:rsidRPr="00FC2217">
        <w:rPr>
          <w:rFonts w:ascii="Times New Roman" w:eastAsia="Calibri" w:hAnsi="Times New Roman" w:cs="Times New Roman"/>
          <w:sz w:val="24"/>
          <w:szCs w:val="24"/>
        </w:rPr>
        <w:t xml:space="preserve">(plots) </w:t>
      </w:r>
      <w:r w:rsidR="004D5F5E" w:rsidRPr="00FC2217">
        <w:rPr>
          <w:rFonts w:ascii="Times New Roman" w:eastAsia="Calibri" w:hAnsi="Times New Roman" w:cs="Times New Roman"/>
          <w:sz w:val="24"/>
          <w:szCs w:val="24"/>
        </w:rPr>
        <w:t>within a site,</w:t>
      </w:r>
      <w:r w:rsidR="00241436" w:rsidRPr="00FC2217">
        <w:rPr>
          <w:rFonts w:ascii="Times New Roman" w:eastAsia="Calibri" w:hAnsi="Times New Roman" w:cs="Times New Roman"/>
          <w:sz w:val="24"/>
          <w:szCs w:val="24"/>
        </w:rPr>
        <w:t xml:space="preserve"> but</w:t>
      </w:r>
      <w:r w:rsidR="00037819" w:rsidRPr="00FC2217">
        <w:rPr>
          <w:rFonts w:ascii="Times New Roman" w:eastAsia="Calibri" w:hAnsi="Times New Roman" w:cs="Times New Roman"/>
          <w:sz w:val="24"/>
          <w:szCs w:val="24"/>
        </w:rPr>
        <w:t xml:space="preserve"> sampled</w:t>
      </w:r>
      <w:r w:rsidR="00505A1C" w:rsidRPr="00FC2217">
        <w:rPr>
          <w:rFonts w:ascii="Times New Roman" w:eastAsia="Calibri" w:hAnsi="Times New Roman" w:cs="Times New Roman"/>
          <w:sz w:val="24"/>
          <w:szCs w:val="24"/>
        </w:rPr>
        <w:t xml:space="preserve"> </w:t>
      </w:r>
      <w:r w:rsidR="009F6ED4" w:rsidRPr="00FC2217">
        <w:rPr>
          <w:rFonts w:ascii="Times New Roman" w:eastAsia="Calibri" w:hAnsi="Times New Roman" w:cs="Times New Roman"/>
          <w:sz w:val="24"/>
          <w:szCs w:val="24"/>
        </w:rPr>
        <w:t>at only</w:t>
      </w:r>
      <w:r w:rsidR="00505A1C" w:rsidRPr="00FC2217">
        <w:rPr>
          <w:rFonts w:ascii="Times New Roman" w:eastAsia="Calibri" w:hAnsi="Times New Roman" w:cs="Times New Roman"/>
          <w:sz w:val="24"/>
          <w:szCs w:val="24"/>
        </w:rPr>
        <w:t xml:space="preserve"> one point in time</w:t>
      </w:r>
      <w:r w:rsidR="00037819" w:rsidRPr="00FC2217">
        <w:rPr>
          <w:rFonts w:ascii="Times New Roman" w:eastAsia="Calibri" w:hAnsi="Times New Roman" w:cs="Times New Roman"/>
          <w:sz w:val="24"/>
          <w:szCs w:val="24"/>
        </w:rPr>
        <w:t xml:space="preserve">.  When sites span large environmental gradients, </w:t>
      </w:r>
      <w:r w:rsidR="00365453" w:rsidRPr="00FC2217">
        <w:rPr>
          <w:rFonts w:ascii="Times New Roman" w:eastAsia="Calibri" w:hAnsi="Times New Roman" w:cs="Times New Roman"/>
          <w:sz w:val="24"/>
          <w:szCs w:val="24"/>
        </w:rPr>
        <w:t xml:space="preserve">site differ for </w:t>
      </w:r>
      <w:r w:rsidR="00037819" w:rsidRPr="00FC2217">
        <w:rPr>
          <w:rFonts w:ascii="Times New Roman" w:eastAsia="Calibri" w:hAnsi="Times New Roman" w:cs="Times New Roman"/>
          <w:sz w:val="24"/>
          <w:szCs w:val="24"/>
        </w:rPr>
        <w:t>many reasons (e.g., temperature, productivity, oceanographic conditions).</w:t>
      </w:r>
      <w:r w:rsidR="003208BD" w:rsidRPr="00FC2217">
        <w:rPr>
          <w:rFonts w:ascii="Times New Roman" w:eastAsia="Calibri" w:hAnsi="Times New Roman" w:cs="Times New Roman"/>
          <w:sz w:val="24"/>
          <w:szCs w:val="24"/>
        </w:rPr>
        <w:t xml:space="preserve"> </w:t>
      </w:r>
      <w:r w:rsidR="00910D19" w:rsidRPr="00FC2217">
        <w:rPr>
          <w:rFonts w:ascii="Times New Roman" w:eastAsia="Calibri" w:hAnsi="Times New Roman" w:cs="Times New Roman"/>
          <w:sz w:val="24"/>
          <w:szCs w:val="24"/>
        </w:rPr>
        <w:t>The spatial covariation of these gradients creates many potential confounding relationships – in our differences in</w:t>
      </w:r>
      <w:r w:rsidR="00037819" w:rsidRPr="00FC2217">
        <w:rPr>
          <w:rFonts w:ascii="Times New Roman" w:eastAsia="Calibri" w:hAnsi="Times New Roman" w:cs="Times New Roman"/>
          <w:sz w:val="24"/>
          <w:szCs w:val="24"/>
        </w:rPr>
        <w:t xml:space="preserve"> oceanography between sites that affect both temperature and recruitment (Fig. 3)</w:t>
      </w:r>
      <w:r w:rsidR="00910D19" w:rsidRPr="00FC2217">
        <w:rPr>
          <w:rFonts w:ascii="Times New Roman" w:eastAsia="Calibri" w:hAnsi="Times New Roman" w:cs="Times New Roman"/>
          <w:sz w:val="24"/>
          <w:szCs w:val="24"/>
        </w:rPr>
        <w:t xml:space="preserve"> create a confounded relationship between the two</w:t>
      </w:r>
      <w:r w:rsidR="00037819" w:rsidRPr="00FC2217">
        <w:rPr>
          <w:rFonts w:ascii="Times New Roman" w:eastAsia="Calibri" w:hAnsi="Times New Roman" w:cs="Times New Roman"/>
          <w:sz w:val="24"/>
          <w:szCs w:val="24"/>
        </w:rPr>
        <w:t xml:space="preserve">. </w:t>
      </w:r>
      <w:r w:rsidR="003208BD" w:rsidRPr="00FC2217">
        <w:rPr>
          <w:rFonts w:ascii="Times New Roman" w:eastAsia="Calibri" w:hAnsi="Times New Roman" w:cs="Times New Roman"/>
          <w:sz w:val="24"/>
          <w:szCs w:val="24"/>
        </w:rPr>
        <w:t>However, with</w:t>
      </w:r>
      <w:r w:rsidR="00185A9C" w:rsidRPr="00FC2217">
        <w:rPr>
          <w:rFonts w:ascii="Times New Roman" w:eastAsia="Calibri" w:hAnsi="Times New Roman" w:cs="Times New Roman"/>
          <w:sz w:val="24"/>
          <w:szCs w:val="24"/>
        </w:rPr>
        <w:t xml:space="preserve"> data collected from </w:t>
      </w:r>
      <w:r w:rsidR="00246C05" w:rsidRPr="00FC2217">
        <w:rPr>
          <w:rFonts w:ascii="Times New Roman" w:eastAsia="Calibri" w:hAnsi="Times New Roman" w:cs="Times New Roman"/>
          <w:sz w:val="24"/>
          <w:szCs w:val="24"/>
        </w:rPr>
        <w:t>a cross-sectional</w:t>
      </w:r>
      <w:r w:rsidR="00185A9C" w:rsidRPr="00FC2217">
        <w:rPr>
          <w:rFonts w:ascii="Times New Roman" w:eastAsia="Calibri" w:hAnsi="Times New Roman" w:cs="Times New Roman"/>
          <w:sz w:val="24"/>
          <w:szCs w:val="24"/>
        </w:rPr>
        <w:t xml:space="preserve"> sampling design, w</w:t>
      </w:r>
      <w:r w:rsidR="00037819" w:rsidRPr="00FC2217">
        <w:rPr>
          <w:rFonts w:ascii="Times New Roman" w:eastAsia="Calibri" w:hAnsi="Times New Roman" w:cs="Times New Roman"/>
          <w:sz w:val="24"/>
          <w:szCs w:val="24"/>
        </w:rPr>
        <w:t xml:space="preserve">e can use </w:t>
      </w:r>
      <w:r w:rsidR="00037819" w:rsidRPr="00FC2217">
        <w:rPr>
          <w:rFonts w:ascii="Times New Roman" w:eastAsia="Calibri" w:hAnsi="Times New Roman" w:cs="Times New Roman"/>
          <w:i/>
          <w:sz w:val="24"/>
          <w:szCs w:val="24"/>
        </w:rPr>
        <w:t>within</w:t>
      </w:r>
      <w:r w:rsidR="00037819" w:rsidRPr="00FC2217">
        <w:rPr>
          <w:rFonts w:ascii="Times New Roman" w:eastAsia="Calibri" w:hAnsi="Times New Roman" w:cs="Times New Roman"/>
          <w:sz w:val="24"/>
          <w:szCs w:val="24"/>
        </w:rPr>
        <w:t>-site variation in temperature to isolate temperature’s effects on recruitment from confounding effects of other variables that affect temperature and recruitment</w:t>
      </w:r>
      <w:r w:rsidR="00037819" w:rsidRPr="00FC2217">
        <w:rPr>
          <w:rFonts w:ascii="Times New Roman" w:eastAsia="Calibri" w:hAnsi="Times New Roman" w:cs="Times New Roman"/>
          <w:i/>
          <w:sz w:val="24"/>
          <w:szCs w:val="24"/>
        </w:rPr>
        <w:t xml:space="preserve"> between</w:t>
      </w:r>
      <w:r w:rsidR="00037819" w:rsidRPr="00FC2217">
        <w:rPr>
          <w:rFonts w:ascii="Times New Roman" w:eastAsia="Calibri" w:hAnsi="Times New Roman" w:cs="Times New Roman"/>
          <w:sz w:val="24"/>
          <w:szCs w:val="24"/>
        </w:rPr>
        <w:t xml:space="preserve"> sites. </w:t>
      </w:r>
    </w:p>
    <w:p w14:paraId="76654CCF" w14:textId="3E0EB25A" w:rsidR="009038C0" w:rsidRPr="00FC2217" w:rsidRDefault="00241436" w:rsidP="008A0201">
      <w:pPr>
        <w:spacing w:before="120"/>
        <w:ind w:firstLine="720"/>
        <w:rPr>
          <w:rFonts w:ascii="Times New Roman" w:eastAsia="Calibri" w:hAnsi="Times New Roman" w:cs="Times New Roman"/>
          <w:sz w:val="24"/>
          <w:szCs w:val="24"/>
        </w:rPr>
      </w:pPr>
      <w:r w:rsidRPr="00FC2217">
        <w:rPr>
          <w:rFonts w:ascii="Times New Roman" w:eastAsia="Calibri" w:hAnsi="Times New Roman" w:cs="Times New Roman"/>
          <w:sz w:val="24"/>
          <w:szCs w:val="24"/>
        </w:rPr>
        <w:t xml:space="preserve">We can also leverage variation within-sites </w:t>
      </w:r>
      <w:r w:rsidR="00096F2A" w:rsidRPr="00FC2217">
        <w:rPr>
          <w:rFonts w:ascii="Times New Roman" w:eastAsia="Calibri" w:hAnsi="Times New Roman" w:cs="Times New Roman"/>
          <w:sz w:val="24"/>
          <w:szCs w:val="24"/>
        </w:rPr>
        <w:t>through time, such as to study the effects of fluctuations in temperature on recruitment, by collecting</w:t>
      </w:r>
      <w:r w:rsidR="00037819" w:rsidRPr="00FC2217">
        <w:rPr>
          <w:rFonts w:ascii="Times New Roman" w:eastAsia="Calibri" w:hAnsi="Times New Roman" w:cs="Times New Roman"/>
          <w:sz w:val="24"/>
          <w:szCs w:val="24"/>
        </w:rPr>
        <w:t xml:space="preserve"> </w:t>
      </w:r>
      <w:r w:rsidR="00037819" w:rsidRPr="00FC2217">
        <w:rPr>
          <w:rFonts w:ascii="Times New Roman" w:eastAsia="Calibri" w:hAnsi="Times New Roman" w:cs="Times New Roman"/>
          <w:b/>
          <w:sz w:val="24"/>
          <w:szCs w:val="24"/>
        </w:rPr>
        <w:t xml:space="preserve">longitudinal </w:t>
      </w:r>
      <w:r w:rsidR="00096F2A" w:rsidRPr="00FC2217">
        <w:rPr>
          <w:rFonts w:ascii="Times New Roman" w:eastAsia="Calibri" w:hAnsi="Times New Roman" w:cs="Times New Roman"/>
          <w:b/>
          <w:sz w:val="24"/>
          <w:szCs w:val="24"/>
        </w:rPr>
        <w:t>data, also known as</w:t>
      </w:r>
      <w:r w:rsidR="00037819" w:rsidRPr="00FC2217">
        <w:rPr>
          <w:rFonts w:ascii="Times New Roman" w:eastAsia="Calibri" w:hAnsi="Times New Roman" w:cs="Times New Roman"/>
          <w:sz w:val="24"/>
          <w:szCs w:val="24"/>
        </w:rPr>
        <w:t xml:space="preserve"> </w:t>
      </w:r>
      <w:r w:rsidR="00037819" w:rsidRPr="00FC2217">
        <w:rPr>
          <w:rFonts w:ascii="Times New Roman" w:eastAsia="Calibri" w:hAnsi="Times New Roman" w:cs="Times New Roman"/>
          <w:b/>
          <w:sz w:val="24"/>
          <w:szCs w:val="24"/>
        </w:rPr>
        <w:t xml:space="preserve">panel </w:t>
      </w:r>
      <w:r w:rsidR="00096F2A" w:rsidRPr="00FC2217">
        <w:rPr>
          <w:rFonts w:ascii="Times New Roman" w:eastAsia="Calibri" w:hAnsi="Times New Roman" w:cs="Times New Roman"/>
          <w:b/>
          <w:sz w:val="24"/>
          <w:szCs w:val="24"/>
        </w:rPr>
        <w:t>data</w:t>
      </w:r>
      <w:r w:rsidR="00096F2A" w:rsidRPr="00FC2217">
        <w:rPr>
          <w:rFonts w:ascii="Times New Roman" w:eastAsia="Calibri" w:hAnsi="Times New Roman" w:cs="Times New Roman"/>
          <w:sz w:val="24"/>
          <w:szCs w:val="24"/>
        </w:rPr>
        <w:t xml:space="preserve">. In longitudinal data, the same plots (or sites) are sampled </w:t>
      </w:r>
      <w:r w:rsidR="00037819" w:rsidRPr="00FC2217">
        <w:rPr>
          <w:rFonts w:ascii="Times New Roman" w:eastAsia="Calibri" w:hAnsi="Times New Roman" w:cs="Times New Roman"/>
          <w:sz w:val="24"/>
          <w:szCs w:val="24"/>
        </w:rPr>
        <w:t>repeatedly through time</w:t>
      </w:r>
      <w:r w:rsidR="002F4150" w:rsidRPr="00FC2217" w:rsidDel="002F4150">
        <w:rPr>
          <w:rFonts w:ascii="Times New Roman" w:eastAsia="Calibri" w:hAnsi="Times New Roman" w:cs="Times New Roman"/>
          <w:sz w:val="24"/>
          <w:szCs w:val="24"/>
        </w:rPr>
        <w:t xml:space="preserve"> </w:t>
      </w:r>
      <w:r w:rsidR="00037819" w:rsidRPr="00FC2217">
        <w:rPr>
          <w:rFonts w:ascii="Times New Roman" w:eastAsia="Calibri" w:hAnsi="Times New Roman" w:cs="Times New Roman"/>
          <w:sz w:val="24"/>
          <w:szCs w:val="24"/>
        </w:rPr>
        <w:t xml:space="preserve">(Fig. 4B). </w:t>
      </w:r>
      <w:r w:rsidR="002F4150" w:rsidRPr="00FC2217">
        <w:rPr>
          <w:rFonts w:ascii="Times New Roman" w:eastAsia="Calibri" w:hAnsi="Times New Roman" w:cs="Times New Roman"/>
          <w:sz w:val="24"/>
          <w:szCs w:val="24"/>
        </w:rPr>
        <w:t xml:space="preserve">Thus, we do not need to rely on </w:t>
      </w:r>
      <w:r w:rsidR="009038C0" w:rsidRPr="00FC2217">
        <w:rPr>
          <w:rFonts w:ascii="Times New Roman" w:eastAsia="Calibri" w:hAnsi="Times New Roman" w:cs="Times New Roman"/>
          <w:sz w:val="24"/>
          <w:szCs w:val="24"/>
        </w:rPr>
        <w:t xml:space="preserve">within-site variation as a signal of our causal variable of interest. Using the appropriate statistical model designs, we can remove the signal </w:t>
      </w:r>
      <w:r w:rsidR="002F4150" w:rsidRPr="00FC2217">
        <w:rPr>
          <w:rFonts w:ascii="Times New Roman" w:eastAsia="Calibri" w:hAnsi="Times New Roman" w:cs="Times New Roman"/>
          <w:sz w:val="24"/>
          <w:szCs w:val="24"/>
        </w:rPr>
        <w:t>between-site variation that could be due to a wide range of confounding variables</w:t>
      </w:r>
      <w:r w:rsidR="009038C0" w:rsidRPr="00FC2217">
        <w:rPr>
          <w:rFonts w:ascii="Times New Roman" w:eastAsia="Calibri" w:hAnsi="Times New Roman" w:cs="Times New Roman"/>
          <w:sz w:val="24"/>
          <w:szCs w:val="24"/>
        </w:rPr>
        <w:t xml:space="preserve"> in a manner </w:t>
      </w:r>
      <w:proofErr w:type="gramStart"/>
      <w:r w:rsidR="009038C0" w:rsidRPr="00FC2217">
        <w:rPr>
          <w:rFonts w:ascii="Times New Roman" w:eastAsia="Calibri" w:hAnsi="Times New Roman" w:cs="Times New Roman"/>
          <w:sz w:val="24"/>
          <w:szCs w:val="24"/>
        </w:rPr>
        <w:t>similar to</w:t>
      </w:r>
      <w:proofErr w:type="gramEnd"/>
      <w:r w:rsidR="009038C0" w:rsidRPr="00FC2217">
        <w:rPr>
          <w:rFonts w:ascii="Times New Roman" w:eastAsia="Calibri" w:hAnsi="Times New Roman" w:cs="Times New Roman"/>
          <w:sz w:val="24"/>
          <w:szCs w:val="24"/>
        </w:rPr>
        <w:t xml:space="preserve"> the cross-sectional design</w:t>
      </w:r>
      <w:r w:rsidR="002F4150" w:rsidRPr="00FC2217">
        <w:rPr>
          <w:rFonts w:ascii="Times New Roman" w:eastAsia="Calibri" w:hAnsi="Times New Roman" w:cs="Times New Roman"/>
          <w:sz w:val="24"/>
          <w:szCs w:val="24"/>
        </w:rPr>
        <w:t xml:space="preserve">.  </w:t>
      </w:r>
    </w:p>
    <w:p w14:paraId="29690156" w14:textId="6D6152A5" w:rsidR="001A612D" w:rsidRDefault="009038C0" w:rsidP="00FC2217">
      <w:pPr>
        <w:spacing w:afterLines="160" w:after="384" w:line="240" w:lineRule="auto"/>
        <w:ind w:firstLine="720"/>
        <w:rPr>
          <w:rFonts w:ascii="Times New Roman" w:eastAsia="Calibri" w:hAnsi="Times New Roman" w:cs="Times New Roman"/>
          <w:sz w:val="24"/>
          <w:szCs w:val="24"/>
        </w:rPr>
      </w:pPr>
      <w:r w:rsidRPr="00FC2217">
        <w:rPr>
          <w:rFonts w:ascii="Times New Roman" w:eastAsia="Calibri" w:hAnsi="Times New Roman" w:cs="Times New Roman"/>
          <w:sz w:val="24"/>
          <w:szCs w:val="24"/>
        </w:rPr>
        <w:t xml:space="preserve">Cross-sectional and Panel sampling </w:t>
      </w:r>
      <w:r w:rsidR="001A612D" w:rsidRPr="00FC2217">
        <w:rPr>
          <w:rFonts w:ascii="Times New Roman" w:eastAsia="Calibri" w:hAnsi="Times New Roman" w:cs="Times New Roman"/>
          <w:sz w:val="24"/>
          <w:szCs w:val="24"/>
        </w:rPr>
        <w:t>designs are generalizable beyond just the simple case presented in our example</w:t>
      </w:r>
      <w:r w:rsidR="00201670" w:rsidRPr="00FC2217">
        <w:rPr>
          <w:rFonts w:ascii="Times New Roman" w:eastAsia="Calibri" w:hAnsi="Times New Roman" w:cs="Times New Roman"/>
          <w:sz w:val="24"/>
          <w:szCs w:val="24"/>
        </w:rPr>
        <w:t>; for instance, o</w:t>
      </w:r>
      <w:r w:rsidR="001A612D" w:rsidRPr="00FC2217">
        <w:rPr>
          <w:rFonts w:ascii="Times New Roman" w:eastAsia="Calibri" w:hAnsi="Times New Roman" w:cs="Times New Roman"/>
          <w:sz w:val="24"/>
          <w:szCs w:val="24"/>
        </w:rPr>
        <w:t>ne c</w:t>
      </w:r>
      <w:r w:rsidR="00201670" w:rsidRPr="00FC2217">
        <w:rPr>
          <w:rFonts w:ascii="Times New Roman" w:eastAsia="Calibri" w:hAnsi="Times New Roman" w:cs="Times New Roman"/>
          <w:sz w:val="24"/>
          <w:szCs w:val="24"/>
        </w:rPr>
        <w:t>ould</w:t>
      </w:r>
      <w:r w:rsidR="001A612D" w:rsidRPr="00FC2217">
        <w:rPr>
          <w:rFonts w:ascii="Times New Roman" w:eastAsia="Calibri" w:hAnsi="Times New Roman" w:cs="Times New Roman"/>
          <w:sz w:val="24"/>
          <w:szCs w:val="24"/>
        </w:rPr>
        <w:t xml:space="preserve"> </w:t>
      </w:r>
      <w:r w:rsidR="00201670" w:rsidRPr="00FC2217">
        <w:rPr>
          <w:rFonts w:ascii="Times New Roman" w:eastAsia="Calibri" w:hAnsi="Times New Roman" w:cs="Times New Roman"/>
          <w:sz w:val="24"/>
          <w:szCs w:val="24"/>
        </w:rPr>
        <w:t>adapt the above designs</w:t>
      </w:r>
      <w:r w:rsidR="001A612D" w:rsidRPr="00FC2217">
        <w:rPr>
          <w:rFonts w:ascii="Times New Roman" w:eastAsia="Calibri" w:hAnsi="Times New Roman" w:cs="Times New Roman"/>
          <w:sz w:val="24"/>
          <w:szCs w:val="24"/>
        </w:rPr>
        <w:t xml:space="preserve"> if temperature and recruitment varied temporally at a regional </w:t>
      </w:r>
      <w:r w:rsidR="00201670" w:rsidRPr="00FC2217">
        <w:rPr>
          <w:rFonts w:ascii="Times New Roman" w:eastAsia="Calibri" w:hAnsi="Times New Roman" w:cs="Times New Roman"/>
          <w:sz w:val="24"/>
          <w:szCs w:val="24"/>
        </w:rPr>
        <w:t xml:space="preserve">rather than site </w:t>
      </w:r>
      <w:r w:rsidR="001A612D" w:rsidRPr="00FC2217">
        <w:rPr>
          <w:rFonts w:ascii="Times New Roman" w:eastAsia="Calibri" w:hAnsi="Times New Roman" w:cs="Times New Roman"/>
          <w:sz w:val="24"/>
          <w:szCs w:val="24"/>
        </w:rPr>
        <w:t>scale</w:t>
      </w:r>
      <w:r w:rsidR="00686BA9" w:rsidRPr="00FC2217">
        <w:rPr>
          <w:rFonts w:ascii="Times New Roman" w:eastAsia="Calibri" w:hAnsi="Times New Roman" w:cs="Times New Roman"/>
          <w:sz w:val="24"/>
          <w:szCs w:val="24"/>
        </w:rPr>
        <w:t xml:space="preserve"> (e.g., sampling plots within a single site or sampling many – both over many years to leverage spatial variation in temperature) or for </w:t>
      </w:r>
      <w:proofErr w:type="spellStart"/>
      <w:r w:rsidR="00686BA9" w:rsidRPr="00FC2217">
        <w:rPr>
          <w:rFonts w:ascii="Times New Roman" w:eastAsia="Calibri" w:hAnsi="Times New Roman" w:cs="Times New Roman"/>
          <w:sz w:val="24"/>
          <w:szCs w:val="24"/>
        </w:rPr>
        <w:t>spatio</w:t>
      </w:r>
      <w:proofErr w:type="spellEnd"/>
      <w:r w:rsidR="00686BA9" w:rsidRPr="00FC2217">
        <w:rPr>
          <w:rFonts w:ascii="Times New Roman" w:eastAsia="Calibri" w:hAnsi="Times New Roman" w:cs="Times New Roman"/>
          <w:sz w:val="24"/>
          <w:szCs w:val="24"/>
        </w:rPr>
        <w:t>-temporal designs (see Box 3)</w:t>
      </w:r>
      <w:r w:rsidR="001A612D" w:rsidRPr="00FC2217">
        <w:rPr>
          <w:rFonts w:ascii="Times New Roman" w:eastAsia="Calibri" w:hAnsi="Times New Roman" w:cs="Times New Roman"/>
          <w:sz w:val="24"/>
          <w:szCs w:val="24"/>
        </w:rPr>
        <w:t xml:space="preserve">. </w:t>
      </w:r>
      <w:r w:rsidR="002F4150" w:rsidRPr="00FC2217">
        <w:rPr>
          <w:rFonts w:ascii="Times New Roman" w:eastAsia="Calibri" w:hAnsi="Times New Roman" w:cs="Times New Roman"/>
          <w:sz w:val="24"/>
          <w:szCs w:val="24"/>
        </w:rPr>
        <w:t xml:space="preserve">Combining these designs with others, such as the classic stratified random sampling design </w:t>
      </w:r>
      <w:r w:rsidR="002F4150" w:rsidRPr="00FC2217">
        <w:rPr>
          <w:rFonts w:ascii="Times New Roman" w:hAnsi="Times New Roman" w:cs="Times New Roman"/>
          <w:sz w:val="24"/>
          <w:szCs w:val="24"/>
        </w:rPr>
        <w:fldChar w:fldCharType="begin"/>
      </w:r>
      <w:r w:rsidR="00BB3DA4" w:rsidRPr="00FC2217">
        <w:rPr>
          <w:rFonts w:ascii="Times New Roman" w:hAnsi="Times New Roman" w:cs="Times New Roman"/>
          <w:sz w:val="24"/>
          <w:szCs w:val="24"/>
        </w:rPr>
        <w:instrText xml:space="preserve"> ADDIN ZOTERO_ITEM CSL_CITATION {"citationID":"Wi3zgeIv","properties":{"formattedCitation":"(Stevens &amp; Olsen 2004; Grafstr\\uc0\\u246{}m &amp; Lundstr\\uc0\\u246{}m 2013; Robertson {\\i{}et al.} 2013; Foster {\\i{}et al.} 2018; Kermorvant {\\i{}et al.} 2019)","plainCitation":"(Stevens &amp; Olsen 2004; Grafström &amp; Lundström 2013; Robertson et al. 2013; Foster et al. 2018; Kermorvant et al. 2019)","noteIndex":0},"citationItems":[{"id":12734,"uris":["http://zotero.org/users/1810851/items/SXAUWU4M"],"itemData":{"id":12734,"type":"article-journal","abstract":"The spatial distribution of a natural resource is an important consideration in designing an efficient survey or monitoring program for the resource. Generally, sample sites that are spatially balanced, that is, more or less evenly dispersed over the extent of the resource, are more efficient than simple random sampling. We review a unified strategy for selecting spatially balanced probability samples of natural resources. The technique is based on creating a function that maps two-dimensional space into one-dimensional space, thereby defining an ordered spatial address. We use a restricted randomization to randomly order the addresses, so that systematic sampling along the randomly ordered linear structure results in a spatially well-balanced random sample. Variable inclusion probability, proportional to an arbitrary positive ancillary variable, is easily accommodated. The basic technique selects points in a two-dimensional continuum, but is also applicable to sampling finite populations or one-dimensional continua embedded in two-dimensional space. An extension of the basic technique gives a way to order the sample points so that any set of consecutively numbered points is in itself a spatially well-balanced sample. This latter property is extremely useful in adjusting the sample for the frame imperfections common in environmental sampling.","container-title":"Journal of the American Statistical Association","DOI":"10.1198/016214504000000250","ISSN":"0162-1459","issue":"465","note":"publisher: Taylor &amp; Francis\n_eprint: https://doi.org/10.1198/016214504000000250","page":"262-278","source":"Taylor and Francis+NEJM","title":"Spatially Balanced Sampling of Natural Resources","URL":"https://doi.org/10.1198/016214504000000250","volume":"99","author":[{"family":"Stevens","given":"Don L"},{"family":"Olsen","given":"Anthony R"}],"accessed":{"date-parts":[["2023",1,18]]},"issued":{"date-parts":[["2004",3,1]]}}},{"id":12735,"uris":["http://zotero.org/users/1810851/items/AJWQ78MS"],"itemData":{"id":12735,"type":"article-journal","abstract":"To design an efficient survey or monitoring program for a natural resource it is important to consider the spatial distribution of the resource. Generally, sample designs that are spatially balanced are more efficient than designs which are not. A spatially balanced design selects a sample that is evenly distributed over the extent of the resource. In this article we present a new spatially balanced design that can be used to select a sample from discrete and continuous populations in multi-dimensional space. The design, which we call balanced acceptance sampling, utilizes the Halton sequence to assure spatial diversity of selected locations. Targeted inclusion probabilities are achieved by acceptance sampling. The BAS design is conceptually simpler than competing spatially balanced designs, executes faster, and achieves better spatial balance as measured by a number of quantities. The algorithm has been programed in an R package freely available for download.","container-title":"Biometrics","ISSN":"0006-341X","issue":"3","note":"publisher: [Wiley, International Biometric Society]","page":"776-784","source":"JSTOR","title":"BAS: Balanced Acceptance Sampling of Natural Resources","title-short":"BAS","URL":"https://www.jstor.org/stable/24538144","volume":"69","author":[{"family":"Robertson","given":"B. L."},{"family":"Brown","given":"J. A."},{"family":"McDonald","given":"T."},{"family":"Jaksons","given":"P."}],"accessed":{"date-parts":[["2023",1,18]]},"issued":{"date-parts":[["2013"]]}}},{"id":12731,"uris":["http://zotero.org/users/1810851/items/FHRWWGM8"],"itemData":{"id":12731,"type":"article-journal","abstract":"When sampling from a finite population there is often auxiliary information available on unit level. Such information can be used to improve the estimation of the target parameter. We show that probability samples that are well spread in the auxiliary space are balanced, or approximately balanced, on the auxiliary variables. A consequence of this balancing effect is that the Horvitz-Thompson estimator will be a very good estimator for any target variable that can be well approximated by a Lipschitz continuous function of the auxiliary variables. Hence we give a theoretical motivation for use of well spread probability samples. Our conclusions imply that well spread samples, combined with the Horvitz- Thompson estimator, is a good strategy in a varsity of situations.","container-title":"Open Journal of Statistics","DOI":"10.4236/ojs.2013.31005","journalAbbreviation":"Open Journal of Statistics","page":"36-41","source":"ResearchGate","title":"Why Well Spread Probability Samples Are Balanced","volume":"3","author":[{"family":"Grafström","given":"Anton"},{"family":"Lundström","given":"Niklas"}],"issued":{"date-parts":[["2013",2,1]]}}},{"id":12737,"uris":["http://zotero.org/users/1810851/items/BKUM7BHJ"],"itemData":{"id":12737,"type":"chapter","source":"ResearchGate","title":"Statistical considerations for monitoring and sampling","author":[{"family":"Foster","given":"Scott"},{"family":"Monk","given":"Jacquomo"},{"family":"Lawrence","given":"Emma"},{"family":"Hayes","given":"Keith"},{"family":"Hosack","given":"Geoffrey"},{"family":"Przeslawski","given":"Rachel"}],"issued":{"date-parts":[["2018",2,28]]}}},{"id":12740,"uris":["http://zotero.org/users/1810851/items/PXZHELUL"],"itemData":{"id":12740,"type":"article-journal","abstract":"Some environmental studies use non-probabilistic sampling designs to draw samples from spatially distributed populations. Unfortunately, these samples can be difficult to analyse statistically and can give biased estimates of population characteristics. Spatially balanced sampling designs are probabilistic designs that spread the sampling effort evenly over the resource. These designs are particularly useful for environmental sampling because they produce good-sample coverage over the resource, they have precise design-based estimators and they can potentially reduce the sampling cost. The most popular spatially balanced design is Generalized Random Tessellation Stratified (GRTS), which has many desirable features including a spatially balanced sample, design-based estimators and the ability to select spatially balanced oversamples. This article considers the popularity of spatially balanced sampling, reviews several spatially balanced sampling designs and shows how these designs can be implemented in the statistical programming language R. We hope to increase the visibility of spatially balanced sampling and encourage environmental scientists to use these designs.","container-title":"Environmental Monitoring and Assessment","DOI":"10.1007/s10661-019-7666-y","ISSN":"1573-2959","issue":"8","journalAbbreviation":"Environ Monit Assess","language":"en","page":"524","source":"Springer Link","title":"Spatially balanced sampling designs for environmental surveys","URL":"https://doi.org/10.1007/s10661-019-7666-y","volume":"191","author":[{"family":"Kermorvant","given":"Claire"},{"family":"D’Amico","given":"Frank"},{"family":"Bru","given":"Noëlle"},{"family":"Caill-Milly","given":"Nathalie"},{"family":"Robertson","given":"Blair"}],"accessed":{"date-parts":[["2023",1,18]]},"issued":{"date-parts":[["2019",7,30]]}}}],"schema":"https://github.com/citation-style-language/schema/raw/master/csl-citation.json"} </w:instrText>
      </w:r>
      <w:r w:rsidR="002F4150" w:rsidRPr="00FC2217">
        <w:rPr>
          <w:rFonts w:ascii="Times New Roman" w:hAnsi="Times New Roman" w:cs="Times New Roman"/>
          <w:sz w:val="24"/>
          <w:szCs w:val="24"/>
        </w:rPr>
        <w:fldChar w:fldCharType="separate"/>
      </w:r>
      <w:r w:rsidR="00BB3DA4" w:rsidRPr="00FC2217">
        <w:rPr>
          <w:rFonts w:ascii="Times New Roman" w:hAnsi="Times New Roman" w:cs="Times New Roman"/>
          <w:sz w:val="24"/>
          <w:szCs w:val="24"/>
        </w:rPr>
        <w:t xml:space="preserve">(Stevens &amp; Olsen 2004; </w:t>
      </w:r>
      <w:proofErr w:type="spellStart"/>
      <w:r w:rsidR="00BB3DA4" w:rsidRPr="00FC2217">
        <w:rPr>
          <w:rFonts w:ascii="Times New Roman" w:hAnsi="Times New Roman" w:cs="Times New Roman"/>
          <w:sz w:val="24"/>
          <w:szCs w:val="24"/>
        </w:rPr>
        <w:t>Grafström</w:t>
      </w:r>
      <w:proofErr w:type="spellEnd"/>
      <w:r w:rsidR="00BB3DA4" w:rsidRPr="00FC2217">
        <w:rPr>
          <w:rFonts w:ascii="Times New Roman" w:hAnsi="Times New Roman" w:cs="Times New Roman"/>
          <w:sz w:val="24"/>
          <w:szCs w:val="24"/>
        </w:rPr>
        <w:t xml:space="preserve"> &amp; Lundström 2013; Robertson </w:t>
      </w:r>
      <w:r w:rsidR="00BB3DA4" w:rsidRPr="00FC2217">
        <w:rPr>
          <w:rFonts w:ascii="Times New Roman" w:hAnsi="Times New Roman" w:cs="Times New Roman"/>
          <w:i/>
          <w:iCs/>
          <w:sz w:val="24"/>
          <w:szCs w:val="24"/>
        </w:rPr>
        <w:t>et al.</w:t>
      </w:r>
      <w:r w:rsidR="00BB3DA4" w:rsidRPr="00FC2217">
        <w:rPr>
          <w:rFonts w:ascii="Times New Roman" w:hAnsi="Times New Roman" w:cs="Times New Roman"/>
          <w:sz w:val="24"/>
          <w:szCs w:val="24"/>
        </w:rPr>
        <w:t xml:space="preserve"> 2013; Foster </w:t>
      </w:r>
      <w:r w:rsidR="00BB3DA4" w:rsidRPr="00FC2217">
        <w:rPr>
          <w:rFonts w:ascii="Times New Roman" w:hAnsi="Times New Roman" w:cs="Times New Roman"/>
          <w:i/>
          <w:iCs/>
          <w:sz w:val="24"/>
          <w:szCs w:val="24"/>
        </w:rPr>
        <w:t>et al.</w:t>
      </w:r>
      <w:r w:rsidR="00BB3DA4" w:rsidRPr="00FC2217">
        <w:rPr>
          <w:rFonts w:ascii="Times New Roman" w:hAnsi="Times New Roman" w:cs="Times New Roman"/>
          <w:sz w:val="24"/>
          <w:szCs w:val="24"/>
        </w:rPr>
        <w:t xml:space="preserve"> 2018; </w:t>
      </w:r>
      <w:proofErr w:type="spellStart"/>
      <w:r w:rsidR="00BB3DA4" w:rsidRPr="00FC2217">
        <w:rPr>
          <w:rFonts w:ascii="Times New Roman" w:hAnsi="Times New Roman" w:cs="Times New Roman"/>
          <w:sz w:val="24"/>
          <w:szCs w:val="24"/>
        </w:rPr>
        <w:t>Kermorvant</w:t>
      </w:r>
      <w:proofErr w:type="spellEnd"/>
      <w:r w:rsidR="00BB3DA4" w:rsidRPr="00FC2217">
        <w:rPr>
          <w:rFonts w:ascii="Times New Roman" w:hAnsi="Times New Roman" w:cs="Times New Roman"/>
          <w:sz w:val="24"/>
          <w:szCs w:val="24"/>
        </w:rPr>
        <w:t xml:space="preserve"> </w:t>
      </w:r>
      <w:r w:rsidR="00BB3DA4" w:rsidRPr="00FC2217">
        <w:rPr>
          <w:rFonts w:ascii="Times New Roman" w:hAnsi="Times New Roman" w:cs="Times New Roman"/>
          <w:i/>
          <w:iCs/>
          <w:sz w:val="24"/>
          <w:szCs w:val="24"/>
        </w:rPr>
        <w:t>et al.</w:t>
      </w:r>
      <w:r w:rsidR="00BB3DA4" w:rsidRPr="00FC2217">
        <w:rPr>
          <w:rFonts w:ascii="Times New Roman" w:hAnsi="Times New Roman" w:cs="Times New Roman"/>
          <w:sz w:val="24"/>
          <w:szCs w:val="24"/>
        </w:rPr>
        <w:t xml:space="preserve"> 2019)</w:t>
      </w:r>
      <w:r w:rsidR="002F4150" w:rsidRPr="00FC2217">
        <w:rPr>
          <w:rFonts w:ascii="Times New Roman" w:eastAsia="Calibri" w:hAnsi="Times New Roman" w:cs="Times New Roman"/>
          <w:sz w:val="24"/>
          <w:szCs w:val="24"/>
        </w:rPr>
        <w:fldChar w:fldCharType="end"/>
      </w:r>
      <w:r w:rsidR="002F4150" w:rsidRPr="00FC2217">
        <w:rPr>
          <w:rFonts w:ascii="Times New Roman" w:eastAsia="Calibri" w:hAnsi="Times New Roman" w:cs="Times New Roman"/>
          <w:sz w:val="24"/>
          <w:szCs w:val="24"/>
        </w:rPr>
        <w:t>, will allow for the analyses that are not only causally identified, but also reduce the influence of variability of uncorrelated variables when estimating causal relationships.</w:t>
      </w:r>
      <w:r w:rsidR="00686BA9" w:rsidRPr="00FC2217">
        <w:rPr>
          <w:rFonts w:ascii="Times New Roman" w:eastAsia="Calibri" w:hAnsi="Times New Roman" w:cs="Times New Roman"/>
          <w:sz w:val="24"/>
          <w:szCs w:val="24"/>
        </w:rPr>
        <w:t xml:space="preserve"> How </w:t>
      </w:r>
      <w:r w:rsidR="00B37D96" w:rsidRPr="00FC2217">
        <w:rPr>
          <w:rFonts w:ascii="Times New Roman" w:eastAsia="Calibri" w:hAnsi="Times New Roman" w:cs="Times New Roman"/>
          <w:sz w:val="24"/>
          <w:szCs w:val="24"/>
        </w:rPr>
        <w:t>t</w:t>
      </w:r>
      <w:r w:rsidR="00686BA9" w:rsidRPr="00FC2217">
        <w:rPr>
          <w:rFonts w:ascii="Times New Roman" w:eastAsia="Calibri" w:hAnsi="Times New Roman" w:cs="Times New Roman"/>
          <w:sz w:val="24"/>
          <w:szCs w:val="24"/>
        </w:rPr>
        <w:t xml:space="preserve">o design a study to fully </w:t>
      </w:r>
      <w:r w:rsidR="00B37D96" w:rsidRPr="00FC2217">
        <w:rPr>
          <w:rFonts w:ascii="Times New Roman" w:eastAsia="Calibri" w:hAnsi="Times New Roman" w:cs="Times New Roman"/>
          <w:sz w:val="24"/>
          <w:szCs w:val="24"/>
        </w:rPr>
        <w:t>account</w:t>
      </w:r>
      <w:r w:rsidR="00686BA9" w:rsidRPr="00FC2217">
        <w:rPr>
          <w:rFonts w:ascii="Times New Roman" w:eastAsia="Calibri" w:hAnsi="Times New Roman" w:cs="Times New Roman"/>
          <w:sz w:val="24"/>
          <w:szCs w:val="24"/>
        </w:rPr>
        <w:t xml:space="preserve"> for confounders, however, will hinge on a causal diagram </w:t>
      </w:r>
      <w:r w:rsidR="00B37D96" w:rsidRPr="00FC2217">
        <w:rPr>
          <w:rFonts w:ascii="Times New Roman" w:eastAsia="Calibri" w:hAnsi="Times New Roman" w:cs="Times New Roman"/>
          <w:sz w:val="24"/>
          <w:szCs w:val="24"/>
        </w:rPr>
        <w:t>of the system.</w:t>
      </w:r>
      <w:r w:rsidR="00686BA9" w:rsidRPr="00FC2217">
        <w:rPr>
          <w:rFonts w:ascii="Times New Roman" w:eastAsia="Calibri" w:hAnsi="Times New Roman" w:cs="Times New Roman"/>
          <w:sz w:val="24"/>
          <w:szCs w:val="24"/>
        </w:rPr>
        <w:t xml:space="preserve">  </w:t>
      </w:r>
    </w:p>
    <w:p w14:paraId="51A34C0F" w14:textId="77777777" w:rsidR="00FC2217" w:rsidRPr="00FC2217" w:rsidRDefault="00FC2217" w:rsidP="00FC2217">
      <w:pPr>
        <w:spacing w:afterLines="160" w:after="384" w:line="240" w:lineRule="auto"/>
        <w:ind w:firstLine="720"/>
        <w:rPr>
          <w:rFonts w:ascii="Times New Roman" w:eastAsia="Calibri" w:hAnsi="Times New Roman" w:cs="Times New Roman"/>
          <w:sz w:val="24"/>
          <w:szCs w:val="24"/>
        </w:rPr>
      </w:pPr>
    </w:p>
    <w:p w14:paraId="69F4B69A" w14:textId="55E89823" w:rsidR="00766C2E" w:rsidRPr="00FC2217" w:rsidRDefault="00037819" w:rsidP="00FC2217">
      <w:pPr>
        <w:pStyle w:val="Heading2"/>
        <w:keepNext w:val="0"/>
        <w:keepLines w:val="0"/>
        <w:shd w:val="clear" w:color="auto" w:fill="FFFFFF"/>
        <w:spacing w:before="0" w:afterLines="160" w:after="384" w:line="240" w:lineRule="auto"/>
        <w:rPr>
          <w:rFonts w:ascii="Times New Roman" w:eastAsia="Calibri" w:hAnsi="Times New Roman" w:cs="Times New Roman"/>
          <w:b/>
          <w:color w:val="333333"/>
          <w:sz w:val="24"/>
          <w:szCs w:val="24"/>
        </w:rPr>
      </w:pPr>
      <w:bookmarkStart w:id="2" w:name="_3znysh7" w:colFirst="0" w:colLast="0"/>
      <w:bookmarkEnd w:id="2"/>
      <w:r w:rsidRPr="00FC2217">
        <w:rPr>
          <w:rFonts w:ascii="Times New Roman" w:eastAsia="Calibri" w:hAnsi="Times New Roman" w:cs="Times New Roman"/>
          <w:b/>
          <w:color w:val="333333"/>
          <w:sz w:val="24"/>
          <w:szCs w:val="24"/>
        </w:rPr>
        <w:t xml:space="preserve">Statistical </w:t>
      </w:r>
      <w:r w:rsidR="001A612D" w:rsidRPr="00FC2217">
        <w:rPr>
          <w:rFonts w:ascii="Times New Roman" w:eastAsia="Calibri" w:hAnsi="Times New Roman" w:cs="Times New Roman"/>
          <w:b/>
          <w:color w:val="333333"/>
          <w:sz w:val="24"/>
          <w:szCs w:val="24"/>
        </w:rPr>
        <w:t xml:space="preserve">Model </w:t>
      </w:r>
      <w:r w:rsidRPr="00FC2217">
        <w:rPr>
          <w:rFonts w:ascii="Times New Roman" w:eastAsia="Calibri" w:hAnsi="Times New Roman" w:cs="Times New Roman"/>
          <w:b/>
          <w:color w:val="333333"/>
          <w:sz w:val="24"/>
          <w:szCs w:val="24"/>
        </w:rPr>
        <w:t xml:space="preserve">Designs to Coping with Omitted Variables </w:t>
      </w:r>
    </w:p>
    <w:p w14:paraId="6C0E26A5" w14:textId="57A7C27E" w:rsidR="00766C2E" w:rsidRPr="00FC2217" w:rsidRDefault="000B229C" w:rsidP="00FC2217">
      <w:pPr>
        <w:spacing w:afterLines="160" w:after="384" w:line="240" w:lineRule="auto"/>
        <w:ind w:firstLine="720"/>
        <w:rPr>
          <w:rFonts w:ascii="Times New Roman" w:hAnsi="Times New Roman" w:cs="Times New Roman"/>
          <w:sz w:val="24"/>
          <w:szCs w:val="24"/>
        </w:rPr>
      </w:pPr>
      <w:r w:rsidRPr="00FC2217">
        <w:rPr>
          <w:rFonts w:ascii="Times New Roman" w:eastAsia="Calibri" w:hAnsi="Times New Roman" w:cs="Times New Roman"/>
          <w:color w:val="333333"/>
          <w:sz w:val="24"/>
          <w:szCs w:val="24"/>
        </w:rPr>
        <w:t>With data in hand,</w:t>
      </w:r>
      <w:r w:rsidR="00037819" w:rsidRPr="00FC2217">
        <w:rPr>
          <w:rFonts w:ascii="Times New Roman" w:eastAsia="Calibri" w:hAnsi="Times New Roman" w:cs="Times New Roman"/>
          <w:color w:val="333333"/>
          <w:sz w:val="24"/>
          <w:szCs w:val="24"/>
        </w:rPr>
        <w:t xml:space="preserve"> there are multiple, well-established statistical </w:t>
      </w:r>
      <w:r w:rsidR="002D49FA" w:rsidRPr="00FC2217">
        <w:rPr>
          <w:rFonts w:ascii="Times New Roman" w:eastAsia="Calibri" w:hAnsi="Times New Roman" w:cs="Times New Roman"/>
          <w:color w:val="333333"/>
          <w:sz w:val="24"/>
          <w:szCs w:val="24"/>
        </w:rPr>
        <w:t xml:space="preserve">model </w:t>
      </w:r>
      <w:r w:rsidR="00037819" w:rsidRPr="00FC2217">
        <w:rPr>
          <w:rFonts w:ascii="Times New Roman" w:eastAsia="Calibri" w:hAnsi="Times New Roman" w:cs="Times New Roman"/>
          <w:color w:val="333333"/>
          <w:sz w:val="24"/>
          <w:szCs w:val="24"/>
        </w:rPr>
        <w:t xml:space="preserve">designs for analyzing </w:t>
      </w:r>
      <w:r w:rsidRPr="00FC2217">
        <w:rPr>
          <w:rFonts w:ascii="Times New Roman" w:eastAsia="Calibri" w:hAnsi="Times New Roman" w:cs="Times New Roman"/>
          <w:color w:val="333333"/>
          <w:sz w:val="24"/>
          <w:szCs w:val="24"/>
        </w:rPr>
        <w:t>clustered</w:t>
      </w:r>
      <w:r w:rsidR="00D96E3C" w:rsidRPr="00FC2217">
        <w:rPr>
          <w:rFonts w:ascii="Times New Roman" w:eastAsia="Calibri" w:hAnsi="Times New Roman" w:cs="Times New Roman"/>
          <w:color w:val="333333"/>
          <w:sz w:val="24"/>
          <w:szCs w:val="24"/>
        </w:rPr>
        <w:t xml:space="preserve"> </w:t>
      </w:r>
      <w:r w:rsidR="00037819" w:rsidRPr="00FC2217">
        <w:rPr>
          <w:rFonts w:ascii="Times New Roman" w:eastAsia="Calibri" w:hAnsi="Times New Roman" w:cs="Times New Roman"/>
          <w:color w:val="333333"/>
          <w:sz w:val="24"/>
          <w:szCs w:val="24"/>
        </w:rPr>
        <w:t>data</w:t>
      </w:r>
      <w:r w:rsidRPr="00FC2217">
        <w:rPr>
          <w:rFonts w:ascii="Times New Roman" w:eastAsia="Calibri" w:hAnsi="Times New Roman" w:cs="Times New Roman"/>
          <w:color w:val="333333"/>
          <w:sz w:val="24"/>
          <w:szCs w:val="24"/>
        </w:rPr>
        <w:t xml:space="preserve"> to handle omitted confounders for causal analysis</w:t>
      </w:r>
      <w:r w:rsidR="00037819" w:rsidRPr="00FC2217">
        <w:rPr>
          <w:rFonts w:ascii="Times New Roman" w:eastAsia="Calibri" w:hAnsi="Times New Roman" w:cs="Times New Roman"/>
          <w:color w:val="333333"/>
          <w:sz w:val="24"/>
          <w:szCs w:val="24"/>
        </w:rPr>
        <w:t>. We emphasize the term</w:t>
      </w:r>
      <w:r w:rsidR="00037819" w:rsidRPr="00FC2217">
        <w:rPr>
          <w:rFonts w:ascii="Times New Roman" w:eastAsia="Calibri" w:hAnsi="Times New Roman" w:cs="Times New Roman"/>
          <w:i/>
          <w:color w:val="333333"/>
          <w:sz w:val="24"/>
          <w:szCs w:val="24"/>
        </w:rPr>
        <w:t xml:space="preserve"> ‘designs</w:t>
      </w:r>
      <w:r w:rsidR="00037819" w:rsidRPr="00FC2217">
        <w:rPr>
          <w:rFonts w:ascii="Times New Roman" w:eastAsia="Calibri" w:hAnsi="Times New Roman" w:cs="Times New Roman"/>
          <w:color w:val="333333"/>
          <w:sz w:val="24"/>
          <w:szCs w:val="24"/>
        </w:rPr>
        <w:t xml:space="preserve">’ over </w:t>
      </w:r>
      <w:r w:rsidR="00037819" w:rsidRPr="00FC2217">
        <w:rPr>
          <w:rFonts w:ascii="Times New Roman" w:eastAsia="Calibri" w:hAnsi="Times New Roman" w:cs="Times New Roman"/>
          <w:i/>
          <w:color w:val="333333"/>
          <w:sz w:val="24"/>
          <w:szCs w:val="24"/>
        </w:rPr>
        <w:t>‘methods,</w:t>
      </w:r>
      <w:r w:rsidR="00433985" w:rsidRPr="00FC2217">
        <w:rPr>
          <w:rFonts w:ascii="Times New Roman" w:eastAsia="Calibri" w:hAnsi="Times New Roman" w:cs="Times New Roman"/>
          <w:i/>
          <w:color w:val="333333"/>
          <w:sz w:val="24"/>
          <w:szCs w:val="24"/>
        </w:rPr>
        <w:t xml:space="preserve">’ </w:t>
      </w:r>
      <w:r w:rsidR="00433985" w:rsidRPr="00FC2217">
        <w:rPr>
          <w:rFonts w:ascii="Times New Roman" w:eastAsia="Calibri" w:hAnsi="Times New Roman" w:cs="Times New Roman"/>
          <w:color w:val="333333"/>
          <w:sz w:val="24"/>
          <w:szCs w:val="24"/>
        </w:rPr>
        <w:t>because</w:t>
      </w:r>
      <w:r w:rsidR="00037819" w:rsidRPr="00FC2217">
        <w:rPr>
          <w:rFonts w:ascii="Times New Roman" w:eastAsia="Calibri" w:hAnsi="Times New Roman" w:cs="Times New Roman"/>
          <w:color w:val="333333"/>
          <w:sz w:val="24"/>
          <w:szCs w:val="24"/>
        </w:rPr>
        <w:t xml:space="preserve"> one could implement these model</w:t>
      </w:r>
      <w:r w:rsidR="002D49FA" w:rsidRPr="00FC2217">
        <w:rPr>
          <w:rFonts w:ascii="Times New Roman" w:eastAsia="Calibri" w:hAnsi="Times New Roman" w:cs="Times New Roman"/>
          <w:color w:val="333333"/>
          <w:sz w:val="24"/>
          <w:szCs w:val="24"/>
        </w:rPr>
        <w:t xml:space="preserve"> design</w:t>
      </w:r>
      <w:r w:rsidR="00037819" w:rsidRPr="00FC2217">
        <w:rPr>
          <w:rFonts w:ascii="Times New Roman" w:eastAsia="Calibri" w:hAnsi="Times New Roman" w:cs="Times New Roman"/>
          <w:color w:val="333333"/>
          <w:sz w:val="24"/>
          <w:szCs w:val="24"/>
        </w:rPr>
        <w:t xml:space="preserve">s using different </w:t>
      </w:r>
      <w:r w:rsidR="00037819" w:rsidRPr="00FC2217">
        <w:rPr>
          <w:rFonts w:ascii="Times New Roman" w:eastAsia="Calibri" w:hAnsi="Times New Roman" w:cs="Times New Roman"/>
          <w:color w:val="333333"/>
          <w:sz w:val="24"/>
          <w:szCs w:val="24"/>
        </w:rPr>
        <w:lastRenderedPageBreak/>
        <w:t>estimation approaches (e.g.,</w:t>
      </w:r>
      <w:r w:rsidR="00D96E3C" w:rsidRPr="00FC2217">
        <w:rPr>
          <w:rFonts w:ascii="Times New Roman" w:eastAsia="Calibri" w:hAnsi="Times New Roman" w:cs="Times New Roman"/>
          <w:color w:val="333333"/>
          <w:sz w:val="24"/>
          <w:szCs w:val="24"/>
        </w:rPr>
        <w:t xml:space="preserve"> using</w:t>
      </w:r>
      <w:r w:rsidR="00037819" w:rsidRPr="00FC2217">
        <w:rPr>
          <w:rFonts w:ascii="Times New Roman" w:eastAsia="Calibri" w:hAnsi="Times New Roman" w:cs="Times New Roman"/>
          <w:color w:val="333333"/>
          <w:sz w:val="24"/>
          <w:szCs w:val="24"/>
        </w:rPr>
        <w:t xml:space="preserve"> linear</w:t>
      </w:r>
      <w:r w:rsidR="00D96E3C" w:rsidRPr="00FC2217">
        <w:rPr>
          <w:rFonts w:ascii="Times New Roman" w:eastAsia="Calibri" w:hAnsi="Times New Roman" w:cs="Times New Roman"/>
          <w:color w:val="333333"/>
          <w:sz w:val="24"/>
          <w:szCs w:val="24"/>
        </w:rPr>
        <w:t xml:space="preserve"> regression</w:t>
      </w:r>
      <w:r w:rsidR="00037819" w:rsidRPr="00FC2217">
        <w:rPr>
          <w:rFonts w:ascii="Times New Roman" w:eastAsia="Calibri" w:hAnsi="Times New Roman" w:cs="Times New Roman"/>
          <w:color w:val="333333"/>
          <w:sz w:val="24"/>
          <w:szCs w:val="24"/>
        </w:rPr>
        <w:t xml:space="preserve">, </w:t>
      </w:r>
      <w:r w:rsidR="00177E59" w:rsidRPr="00FC2217">
        <w:rPr>
          <w:rFonts w:ascii="Times New Roman" w:eastAsia="Calibri" w:hAnsi="Times New Roman" w:cs="Times New Roman"/>
          <w:color w:val="333333"/>
          <w:sz w:val="24"/>
          <w:szCs w:val="24"/>
        </w:rPr>
        <w:t xml:space="preserve">Generalized Linear Models, as a part of </w:t>
      </w:r>
      <w:r w:rsidR="00037819" w:rsidRPr="00FC2217">
        <w:rPr>
          <w:rFonts w:ascii="Times New Roman" w:eastAsia="Calibri" w:hAnsi="Times New Roman" w:cs="Times New Roman"/>
          <w:color w:val="333333"/>
          <w:sz w:val="24"/>
          <w:szCs w:val="24"/>
        </w:rPr>
        <w:t xml:space="preserve">Structural Equation Models, </w:t>
      </w:r>
      <w:r w:rsidR="00D96E3C" w:rsidRPr="00FC2217">
        <w:rPr>
          <w:rFonts w:ascii="Times New Roman" w:eastAsia="Calibri" w:hAnsi="Times New Roman" w:cs="Times New Roman"/>
          <w:color w:val="333333"/>
          <w:sz w:val="24"/>
          <w:szCs w:val="24"/>
        </w:rPr>
        <w:t xml:space="preserve">or </w:t>
      </w:r>
      <w:r w:rsidR="00177E59" w:rsidRPr="00FC2217">
        <w:rPr>
          <w:rFonts w:ascii="Times New Roman" w:eastAsia="Calibri" w:hAnsi="Times New Roman" w:cs="Times New Roman"/>
          <w:color w:val="333333"/>
          <w:sz w:val="24"/>
          <w:szCs w:val="24"/>
        </w:rPr>
        <w:t xml:space="preserve">via </w:t>
      </w:r>
      <w:r w:rsidR="00037819" w:rsidRPr="00FC2217">
        <w:rPr>
          <w:rFonts w:ascii="Times New Roman" w:eastAsia="Calibri" w:hAnsi="Times New Roman" w:cs="Times New Roman"/>
          <w:color w:val="333333"/>
          <w:sz w:val="24"/>
          <w:szCs w:val="24"/>
        </w:rPr>
        <w:t xml:space="preserve">Bayesian techniques). These </w:t>
      </w:r>
      <w:r w:rsidR="00177E59" w:rsidRPr="00FC2217">
        <w:rPr>
          <w:rFonts w:ascii="Times New Roman" w:eastAsia="Calibri" w:hAnsi="Times New Roman" w:cs="Times New Roman"/>
          <w:color w:val="333333"/>
          <w:sz w:val="24"/>
          <w:szCs w:val="24"/>
        </w:rPr>
        <w:t xml:space="preserve">model </w:t>
      </w:r>
      <w:r w:rsidR="00037819" w:rsidRPr="00FC2217">
        <w:rPr>
          <w:rFonts w:ascii="Times New Roman" w:eastAsia="Calibri" w:hAnsi="Times New Roman" w:cs="Times New Roman"/>
          <w:color w:val="333333"/>
          <w:sz w:val="24"/>
          <w:szCs w:val="24"/>
        </w:rPr>
        <w:t>designs have different costs and benefits</w:t>
      </w:r>
      <w:r w:rsidR="00177E59" w:rsidRPr="00FC2217">
        <w:rPr>
          <w:rFonts w:ascii="Times New Roman" w:eastAsia="Calibri" w:hAnsi="Times New Roman" w:cs="Times New Roman"/>
          <w:color w:val="333333"/>
          <w:sz w:val="24"/>
          <w:szCs w:val="24"/>
        </w:rPr>
        <w:t>,</w:t>
      </w:r>
      <w:r w:rsidR="00037819" w:rsidRPr="00FC2217">
        <w:rPr>
          <w:rFonts w:ascii="Times New Roman" w:eastAsia="Calibri" w:hAnsi="Times New Roman" w:cs="Times New Roman"/>
          <w:color w:val="333333"/>
          <w:sz w:val="24"/>
          <w:szCs w:val="24"/>
        </w:rPr>
        <w:t xml:space="preserve"> and </w:t>
      </w:r>
      <w:r w:rsidR="00177E59" w:rsidRPr="00FC2217">
        <w:rPr>
          <w:rFonts w:ascii="Times New Roman" w:eastAsia="Calibri" w:hAnsi="Times New Roman" w:cs="Times New Roman"/>
          <w:color w:val="333333"/>
          <w:sz w:val="24"/>
          <w:szCs w:val="24"/>
        </w:rPr>
        <w:t xml:space="preserve">they </w:t>
      </w:r>
      <w:r w:rsidR="00037819" w:rsidRPr="00FC2217">
        <w:rPr>
          <w:rFonts w:ascii="Times New Roman" w:eastAsia="Calibri" w:hAnsi="Times New Roman" w:cs="Times New Roman"/>
          <w:color w:val="333333"/>
          <w:sz w:val="24"/>
          <w:szCs w:val="24"/>
        </w:rPr>
        <w:t xml:space="preserve">differ in their assumptions required for interpreting an estimate as a causal </w:t>
      </w:r>
      <w:r w:rsidR="00D96E3C" w:rsidRPr="00FC2217">
        <w:rPr>
          <w:rFonts w:ascii="Times New Roman" w:eastAsia="Calibri" w:hAnsi="Times New Roman" w:cs="Times New Roman"/>
          <w:color w:val="333333"/>
          <w:sz w:val="24"/>
          <w:szCs w:val="24"/>
        </w:rPr>
        <w:t>effect</w:t>
      </w:r>
      <w:r w:rsidR="00037819" w:rsidRPr="00FC2217">
        <w:rPr>
          <w:rFonts w:ascii="Times New Roman" w:eastAsia="Calibri" w:hAnsi="Times New Roman" w:cs="Times New Roman"/>
          <w:color w:val="333333"/>
          <w:sz w:val="24"/>
          <w:szCs w:val="24"/>
        </w:rPr>
        <w:t xml:space="preserve">. </w:t>
      </w:r>
      <w:r w:rsidR="00037819" w:rsidRPr="00FC2217">
        <w:rPr>
          <w:rFonts w:ascii="Times New Roman" w:eastAsia="Calibri" w:hAnsi="Times New Roman" w:cs="Times New Roman"/>
          <w:color w:val="333333"/>
          <w:sz w:val="24"/>
          <w:szCs w:val="24"/>
          <w:highlight w:val="white"/>
        </w:rPr>
        <w:t xml:space="preserve">We believe these </w:t>
      </w:r>
      <w:r w:rsidR="00CA71E1" w:rsidRPr="00FC2217">
        <w:rPr>
          <w:rFonts w:ascii="Times New Roman" w:eastAsia="Calibri" w:hAnsi="Times New Roman" w:cs="Times New Roman"/>
          <w:color w:val="333333"/>
          <w:sz w:val="24"/>
          <w:szCs w:val="24"/>
          <w:highlight w:val="white"/>
        </w:rPr>
        <w:t xml:space="preserve">designs </w:t>
      </w:r>
      <w:r w:rsidR="00037819" w:rsidRPr="00FC2217">
        <w:rPr>
          <w:rFonts w:ascii="Times New Roman" w:eastAsia="Calibri" w:hAnsi="Times New Roman" w:cs="Times New Roman"/>
          <w:color w:val="333333"/>
          <w:sz w:val="24"/>
          <w:szCs w:val="24"/>
          <w:highlight w:val="white"/>
        </w:rPr>
        <w:t xml:space="preserve">are a key advance worth considering for ecologists. Further, </w:t>
      </w:r>
      <w:r w:rsidR="00647F10" w:rsidRPr="00FC2217">
        <w:rPr>
          <w:rFonts w:ascii="Times New Roman" w:eastAsia="Calibri" w:hAnsi="Times New Roman" w:cs="Times New Roman"/>
          <w:color w:val="333333"/>
          <w:sz w:val="24"/>
          <w:szCs w:val="24"/>
          <w:highlight w:val="white"/>
        </w:rPr>
        <w:t xml:space="preserve">most of the following designs </w:t>
      </w:r>
      <w:r w:rsidR="00037819" w:rsidRPr="00FC2217">
        <w:rPr>
          <w:rFonts w:ascii="Times New Roman" w:eastAsia="Calibri" w:hAnsi="Times New Roman" w:cs="Times New Roman"/>
          <w:color w:val="333333"/>
          <w:sz w:val="24"/>
          <w:szCs w:val="24"/>
          <w:highlight w:val="white"/>
        </w:rPr>
        <w:t>allow</w:t>
      </w:r>
      <w:r w:rsidR="00CA71E1" w:rsidRPr="00FC2217">
        <w:rPr>
          <w:rFonts w:ascii="Times New Roman" w:eastAsia="Calibri" w:hAnsi="Times New Roman" w:cs="Times New Roman"/>
          <w:color w:val="333333"/>
          <w:sz w:val="24"/>
          <w:szCs w:val="24"/>
          <w:highlight w:val="white"/>
        </w:rPr>
        <w:t>s</w:t>
      </w:r>
      <w:r w:rsidR="00037819" w:rsidRPr="00FC2217">
        <w:rPr>
          <w:rFonts w:ascii="Times New Roman" w:eastAsia="Calibri" w:hAnsi="Times New Roman" w:cs="Times New Roman"/>
          <w:color w:val="333333"/>
          <w:sz w:val="24"/>
          <w:szCs w:val="24"/>
          <w:highlight w:val="white"/>
        </w:rPr>
        <w:t xml:space="preserve"> us to flexibly control for confounding variables that are both known and unknown </w:t>
      </w:r>
      <w:r w:rsidR="00037819" w:rsidRPr="00FC2217">
        <w:rPr>
          <w:rFonts w:ascii="Times New Roman" w:hAnsi="Times New Roman" w:cs="Times New Roman"/>
          <w:sz w:val="24"/>
          <w:szCs w:val="24"/>
        </w:rPr>
        <w:fldChar w:fldCharType="begin"/>
      </w:r>
      <w:r w:rsidR="00BB3DA4" w:rsidRPr="00FC2217">
        <w:rPr>
          <w:rFonts w:ascii="Times New Roman" w:hAnsi="Times New Roman" w:cs="Times New Roman"/>
          <w:sz w:val="24"/>
          <w:szCs w:val="24"/>
        </w:rPr>
        <w:instrText xml:space="preserve"> ADDIN ZOTERO_ITEM CSL_CITATION {"citationID":"gaRI1Se3","properties":{"formattedCitation":"(see Angrist &amp; Pischke 2008; Ferraro &amp; Miranda 2017; Dudney {\\i{}et al.} 2021)","plainCitation":"(see Angrist &amp; Pischke 2008; Ferraro &amp; Miranda 2017; Dudney et al. 2021)","noteIndex":0},"citationItems":[{"id":12366,"uris":["http://zotero.org/users/1810851/items/DYJIPGVM"],"itemData":{"id":12366,"type":"chapter","container-title":"Mostly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D."},{"family":"Pischke","given":"Jörn-Steffen"}],"issued":{"date-parts":[["2008"]]}},"label":"page","prefix":"see"},{"id":12611,"uris":["http://zotero.org/groups/4833414/items/G3B7NQZH"],"itemData":{"id":12611,"type":"article-journal","abstract":"In the evaluation of public programs, experimental designs are rare. Researchers instead rely on observational designs. Observational designs that use panel data are widely portrayed as superior to time-series or cross-sectional designs because they provide opportunities to control for observable and unobservable variables correlated with outcomes and exposure to a program. The most popular panel data evaluation designs use linear, fixed-effects estimators with additive individual and time effects. To assess the ability of observational designs to replicate results from experimental designs, scholars use design replications. No such replications have assessed popular, fixed-effects panel data models that exploit repeated observations before and after treatment assignment. We implement such a study using, as a benchmark, results from a randomized environmental program that included effective and ineffective treatments. The popular linear, fixed-effects estimator fails to generate impact estimates or statistical inferences similar to the experimental estimator. Applying common flexible model specifications or trimming procedures also fail to yield accurate estimates or inferences. However, following best practices for selecting a nonexperimental comparison group and combining matching methods with panel data estimators, we replicate the experimental benchmarks. We demonstrate how the combination of panel and matching methods mitigates common concerns about specifying the correct functional form, the nature of treatment effect heterogeneity, and the way in which time enters the model. Our results are consistent with recent claims that design trumps methods in estimating treatment effects and that combining designs is more likely to approximate a randomized controlled trial than applying a single design.","container-title":"Journal of the Association of Environmental and Resource Economists","DOI":"10.1086/689868","ISSN":"2333-5955","issue":"1","note":"publisher: The University of Chicago Press","page":"281-317","source":"journals.uchicago.edu (Atypon)","title":"Panel Data Designs and Estimators as Substitutes for Randomized Controlled Trials in the Evaluation of Public Programs","URL":"https://www.journals.uchicago.edu/doi/full/10.1086/689868","volume":"4","author":[{"family":"Ferraro","given":"Paul J."},{"family":"Miranda","given":"Juan José"}],"accessed":{"date-parts":[["2022",4,20]]},"issued":{"date-parts":[["2017",3]]}}},{"id":12352,"uris":["http://zotero.org/users/1810851/items/3D7HEUM5"],"itemData":{"id":12352,"type":"article-journal","abstract":"Range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J."}],"accessed":{"date-parts":[["2022",4,20]]},"issued":{"date-parts":[["2021",8,24]]}}}],"schema":"https://github.com/citation-style-language/schema/raw/master/csl-citation.json"} </w:instrText>
      </w:r>
      <w:r w:rsidR="00037819" w:rsidRPr="00FC2217">
        <w:rPr>
          <w:rFonts w:ascii="Times New Roman" w:hAnsi="Times New Roman" w:cs="Times New Roman"/>
          <w:sz w:val="24"/>
          <w:szCs w:val="24"/>
        </w:rPr>
        <w:fldChar w:fldCharType="separate"/>
      </w:r>
      <w:r w:rsidR="00BB3DA4" w:rsidRPr="00FC2217">
        <w:rPr>
          <w:rFonts w:ascii="Times New Roman" w:hAnsi="Times New Roman" w:cs="Times New Roman"/>
          <w:sz w:val="24"/>
          <w:szCs w:val="24"/>
        </w:rPr>
        <w:t xml:space="preserve">(see Angrist &amp; </w:t>
      </w:r>
      <w:proofErr w:type="spellStart"/>
      <w:r w:rsidR="00BB3DA4" w:rsidRPr="00FC2217">
        <w:rPr>
          <w:rFonts w:ascii="Times New Roman" w:hAnsi="Times New Roman" w:cs="Times New Roman"/>
          <w:sz w:val="24"/>
          <w:szCs w:val="24"/>
        </w:rPr>
        <w:t>Pischke</w:t>
      </w:r>
      <w:proofErr w:type="spellEnd"/>
      <w:r w:rsidR="00BB3DA4" w:rsidRPr="00FC2217">
        <w:rPr>
          <w:rFonts w:ascii="Times New Roman" w:hAnsi="Times New Roman" w:cs="Times New Roman"/>
          <w:sz w:val="24"/>
          <w:szCs w:val="24"/>
        </w:rPr>
        <w:t xml:space="preserve"> 2008; Ferraro &amp; Miranda 2017; </w:t>
      </w:r>
      <w:proofErr w:type="spellStart"/>
      <w:r w:rsidR="00BB3DA4" w:rsidRPr="00FC2217">
        <w:rPr>
          <w:rFonts w:ascii="Times New Roman" w:hAnsi="Times New Roman" w:cs="Times New Roman"/>
          <w:sz w:val="24"/>
          <w:szCs w:val="24"/>
        </w:rPr>
        <w:t>Dudney</w:t>
      </w:r>
      <w:proofErr w:type="spellEnd"/>
      <w:r w:rsidR="00BB3DA4" w:rsidRPr="00FC2217">
        <w:rPr>
          <w:rFonts w:ascii="Times New Roman" w:hAnsi="Times New Roman" w:cs="Times New Roman"/>
          <w:sz w:val="24"/>
          <w:szCs w:val="24"/>
        </w:rPr>
        <w:t xml:space="preserve"> </w:t>
      </w:r>
      <w:r w:rsidR="00BB3DA4" w:rsidRPr="00FC2217">
        <w:rPr>
          <w:rFonts w:ascii="Times New Roman" w:hAnsi="Times New Roman" w:cs="Times New Roman"/>
          <w:i/>
          <w:iCs/>
          <w:sz w:val="24"/>
          <w:szCs w:val="24"/>
        </w:rPr>
        <w:t>et al.</w:t>
      </w:r>
      <w:r w:rsidR="00BB3DA4" w:rsidRPr="00FC2217">
        <w:rPr>
          <w:rFonts w:ascii="Times New Roman" w:hAnsi="Times New Roman" w:cs="Times New Roman"/>
          <w:sz w:val="24"/>
          <w:szCs w:val="24"/>
        </w:rPr>
        <w:t xml:space="preserve"> 2021)</w:t>
      </w:r>
      <w:r w:rsidR="00037819" w:rsidRPr="00FC2217">
        <w:rPr>
          <w:rFonts w:ascii="Times New Roman" w:eastAsia="Calibri" w:hAnsi="Times New Roman" w:cs="Times New Roman"/>
          <w:color w:val="333333"/>
          <w:sz w:val="24"/>
          <w:szCs w:val="24"/>
        </w:rPr>
        <w:fldChar w:fldCharType="end"/>
      </w:r>
      <w:r w:rsidR="00037819" w:rsidRPr="00FC2217">
        <w:rPr>
          <w:rFonts w:ascii="Times New Roman" w:eastAsia="Calibri" w:hAnsi="Times New Roman" w:cs="Times New Roman"/>
          <w:color w:val="333333"/>
          <w:sz w:val="24"/>
          <w:szCs w:val="24"/>
          <w:highlight w:val="white"/>
        </w:rPr>
        <w:t xml:space="preserve">  – something many Ecologists worry about.</w:t>
      </w:r>
      <w:r w:rsidR="00037819" w:rsidRPr="00FC2217">
        <w:rPr>
          <w:rFonts w:ascii="Times New Roman" w:eastAsia="Calibri" w:hAnsi="Times New Roman" w:cs="Times New Roman"/>
          <w:color w:val="333333"/>
          <w:sz w:val="24"/>
          <w:szCs w:val="24"/>
        </w:rPr>
        <w:t xml:space="preserve"> </w:t>
      </w:r>
    </w:p>
    <w:p w14:paraId="75ED714A" w14:textId="7AC82714" w:rsidR="00766C2E" w:rsidRPr="00FC2217" w:rsidRDefault="00037819" w:rsidP="00FC2217">
      <w:pPr>
        <w:spacing w:after="160"/>
        <w:ind w:firstLine="720"/>
        <w:rPr>
          <w:rFonts w:ascii="Times New Roman" w:eastAsia="Calibri" w:hAnsi="Times New Roman" w:cs="Times New Roman"/>
          <w:color w:val="333333"/>
          <w:sz w:val="24"/>
          <w:szCs w:val="24"/>
        </w:rPr>
      </w:pPr>
      <w:r w:rsidRPr="00FC2217">
        <w:rPr>
          <w:rFonts w:ascii="Times New Roman" w:eastAsia="Calibri" w:hAnsi="Times New Roman" w:cs="Times New Roman"/>
          <w:color w:val="333333"/>
          <w:sz w:val="24"/>
          <w:szCs w:val="24"/>
        </w:rPr>
        <w:t xml:space="preserve">We illustrate the different designs using a common set of terms for </w:t>
      </w:r>
      <w:r w:rsidR="0045030B" w:rsidRPr="00FC2217">
        <w:rPr>
          <w:rFonts w:ascii="Times New Roman" w:eastAsia="Calibri" w:hAnsi="Times New Roman" w:cs="Times New Roman"/>
          <w:color w:val="333333"/>
          <w:sz w:val="24"/>
          <w:szCs w:val="24"/>
        </w:rPr>
        <w:t xml:space="preserve">causal variables of interest </w:t>
      </w:r>
      <w:r w:rsidRPr="00FC2217">
        <w:rPr>
          <w:rFonts w:ascii="Times New Roman" w:eastAsia="Calibri" w:hAnsi="Times New Roman" w:cs="Times New Roman"/>
          <w:color w:val="333333"/>
          <w:sz w:val="24"/>
          <w:szCs w:val="24"/>
        </w:rPr>
        <w:t>(x), responses (y), and confounding variables (</w:t>
      </w:r>
      <w:r w:rsidR="00177E59" w:rsidRPr="00FC2217">
        <w:rPr>
          <w:rFonts w:ascii="Times New Roman" w:eastAsia="Calibri" w:hAnsi="Times New Roman" w:cs="Times New Roman"/>
          <w:color w:val="333333"/>
          <w:sz w:val="24"/>
          <w:szCs w:val="24"/>
        </w:rPr>
        <w:t>u</w:t>
      </w:r>
      <w:r w:rsidRPr="00FC2217">
        <w:rPr>
          <w:rFonts w:ascii="Times New Roman" w:eastAsia="Calibri" w:hAnsi="Times New Roman" w:cs="Times New Roman"/>
          <w:color w:val="333333"/>
          <w:sz w:val="24"/>
          <w:szCs w:val="24"/>
        </w:rPr>
        <w:t>) in a regression, applied to our example of the snail system in Figure 3 with different sites (</w:t>
      </w:r>
      <w:proofErr w:type="spellStart"/>
      <w:r w:rsidRPr="00FC2217">
        <w:rPr>
          <w:rFonts w:ascii="Times New Roman" w:eastAsia="Calibri" w:hAnsi="Times New Roman" w:cs="Times New Roman"/>
          <w:color w:val="333333"/>
          <w:sz w:val="24"/>
          <w:szCs w:val="24"/>
        </w:rPr>
        <w:t>i</w:t>
      </w:r>
      <w:proofErr w:type="spellEnd"/>
      <w:r w:rsidRPr="00FC2217">
        <w:rPr>
          <w:rFonts w:ascii="Times New Roman" w:eastAsia="Calibri" w:hAnsi="Times New Roman" w:cs="Times New Roman"/>
          <w:color w:val="333333"/>
          <w:sz w:val="24"/>
          <w:szCs w:val="24"/>
        </w:rPr>
        <w:t>) sampled either at multiple time points (j) in a panel design or in multiple plots (j) in the case of a cross-sectional design. For the sake of simplicity, we assume a linear model form with normally distributed error (</w:t>
      </w:r>
      <m:oMath>
        <m:r>
          <m:rPr>
            <m:sty m:val="p"/>
          </m:rPr>
          <w:rPr>
            <w:rFonts w:ascii="Cambria Math" w:eastAsia="Calibri" w:hAnsi="Cambria Math" w:cs="Times New Roman"/>
            <w:color w:val="000000" w:themeColor="text1"/>
            <w:sz w:val="24"/>
            <w:szCs w:val="24"/>
          </w:rPr>
          <m:t>ϵ</m:t>
        </m:r>
      </m:oMath>
      <w:r w:rsidRPr="00FC2217">
        <w:rPr>
          <w:rFonts w:ascii="Times New Roman" w:eastAsia="Calibri" w:hAnsi="Times New Roman" w:cs="Times New Roman"/>
          <w:color w:val="333333"/>
          <w:sz w:val="24"/>
          <w:szCs w:val="24"/>
        </w:rPr>
        <w:t>)</w:t>
      </w:r>
      <w:r w:rsidR="00DB4AC7" w:rsidRPr="00FC2217">
        <w:rPr>
          <w:rFonts w:ascii="Times New Roman" w:eastAsia="Calibri" w:hAnsi="Times New Roman" w:cs="Times New Roman"/>
          <w:color w:val="333333"/>
          <w:sz w:val="24"/>
          <w:szCs w:val="24"/>
        </w:rPr>
        <w:t>, although the framework will work for generalized linear models as well. I</w:t>
      </w:r>
      <w:r w:rsidRPr="00FC2217">
        <w:rPr>
          <w:rFonts w:ascii="Times New Roman" w:eastAsia="Calibri" w:hAnsi="Times New Roman" w:cs="Times New Roman"/>
          <w:color w:val="333333"/>
          <w:sz w:val="24"/>
          <w:szCs w:val="24"/>
        </w:rPr>
        <w:t xml:space="preserve">f we had measured the confounder, we could fit the following </w:t>
      </w:r>
      <w:r w:rsidR="002D49FA" w:rsidRPr="00FC2217">
        <w:rPr>
          <w:rFonts w:ascii="Times New Roman" w:eastAsia="Calibri" w:hAnsi="Times New Roman" w:cs="Times New Roman"/>
          <w:color w:val="333333"/>
          <w:sz w:val="24"/>
          <w:szCs w:val="24"/>
        </w:rPr>
        <w:t xml:space="preserve">model </w:t>
      </w:r>
      <w:r w:rsidR="000B229C" w:rsidRPr="00FC2217">
        <w:rPr>
          <w:rFonts w:ascii="Times New Roman" w:eastAsia="Calibri" w:hAnsi="Times New Roman" w:cs="Times New Roman"/>
          <w:color w:val="000000" w:themeColor="text1"/>
          <w:sz w:val="24"/>
          <w:szCs w:val="24"/>
        </w:rPr>
        <w:t xml:space="preserve">design </w:t>
      </w:r>
      <w:r w:rsidRPr="00FC2217">
        <w:rPr>
          <w:rFonts w:ascii="Times New Roman" w:eastAsia="Calibri" w:hAnsi="Times New Roman" w:cs="Times New Roman"/>
          <w:color w:val="333333"/>
          <w:sz w:val="24"/>
          <w:szCs w:val="24"/>
        </w:rPr>
        <w:t>and get a causally identified estimate of the effect of x on y.</w:t>
      </w:r>
    </w:p>
    <w:p w14:paraId="357DA05A" w14:textId="307A4A56" w:rsidR="0025796B" w:rsidRPr="00FC2217" w:rsidRDefault="00FD37AE" w:rsidP="0025796B">
      <w:pPr>
        <w:keepNext/>
        <w:spacing w:after="160"/>
        <w:jc w:val="center"/>
        <w:rPr>
          <w:rFonts w:ascii="Times New Roman" w:eastAsia="Calibri" w:hAnsi="Times New Roman" w:cs="Times New Roman"/>
          <w:bCs/>
          <w:color w:val="000000" w:themeColor="text1"/>
          <w:sz w:val="24"/>
          <w:szCs w:val="24"/>
        </w:rPr>
      </w:pPr>
      <m:oMathPara>
        <m:oMath>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y</m:t>
              </m:r>
            </m:e>
            <m:sub>
              <m: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0</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x</m:t>
              </m:r>
            </m:e>
            <m:sub>
              <m: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rPr>
            <m:t>+</m:t>
          </m:r>
          <m:r>
            <w:rPr>
              <w:rFonts w:ascii="Cambria Math" w:eastAsia="Calibri" w:hAnsi="Cambria Math" w:cs="Times New Roman"/>
              <w:color w:val="000000" w:themeColor="text1"/>
              <w:sz w:val="24"/>
              <w:szCs w:val="24"/>
            </w:rPr>
            <m:t>γ</m:t>
          </m:r>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u</m:t>
              </m:r>
            </m:e>
            <m:sub>
              <m:r>
                <w:rPr>
                  <w:rFonts w:ascii="Cambria Math" w:eastAsia="Calibri" w:hAnsi="Cambria Math" w:cs="Times New Roman"/>
                  <w:color w:val="000000" w:themeColor="text1"/>
                  <w:sz w:val="24"/>
                  <w:szCs w:val="24"/>
                </w:rPr>
                <m:t>i</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ϵ</m:t>
              </m:r>
            </m:e>
            <m:sub>
              <m:r>
                <m:rPr>
                  <m:sty m:val="p"/>
                </m:rPr>
                <w:rPr>
                  <w:rFonts w:ascii="Cambria Math" w:eastAsia="Calibri" w:hAnsi="Cambria Math" w:cs="Times New Roman"/>
                  <w:color w:val="000000" w:themeColor="text1"/>
                  <w:sz w:val="24"/>
                  <w:szCs w:val="24"/>
                </w:rPr>
                <m:t>ij</m:t>
              </m:r>
            </m:sub>
          </m:sSub>
        </m:oMath>
      </m:oMathPara>
    </w:p>
    <w:p w14:paraId="7E7DD285" w14:textId="1221EAB1" w:rsidR="00E24FAD" w:rsidRPr="00FC2217" w:rsidRDefault="00E24FAD" w:rsidP="00E24FAD">
      <w:pPr>
        <w:keepNext/>
        <w:spacing w:after="160"/>
        <w:jc w:val="right"/>
        <w:rPr>
          <w:rFonts w:ascii="Times New Roman" w:eastAsia="Calibri" w:hAnsi="Times New Roman" w:cs="Times New Roman"/>
          <w:b/>
          <w:color w:val="00AA00"/>
          <w:sz w:val="24"/>
          <w:szCs w:val="24"/>
        </w:rPr>
      </w:pPr>
      <w:r w:rsidRPr="00FC2217">
        <w:rPr>
          <w:rFonts w:ascii="Times New Roman" w:hAnsi="Times New Roman" w:cs="Times New Roman"/>
          <w:sz w:val="24"/>
          <w:szCs w:val="24"/>
        </w:rPr>
        <w:t xml:space="preserve">(1) </w:t>
      </w:r>
    </w:p>
    <w:p w14:paraId="35945A17" w14:textId="3BE6CF78" w:rsidR="00766C2E" w:rsidRPr="00FC2217" w:rsidRDefault="00037819">
      <w:pPr>
        <w:spacing w:after="160"/>
        <w:rPr>
          <w:rFonts w:ascii="Times New Roman" w:eastAsia="Calibri" w:hAnsi="Times New Roman" w:cs="Times New Roman"/>
          <w:color w:val="333333"/>
          <w:sz w:val="24"/>
          <w:szCs w:val="24"/>
        </w:rPr>
      </w:pPr>
      <w:r w:rsidRPr="00FC2217">
        <w:rPr>
          <w:rFonts w:ascii="Times New Roman" w:eastAsia="Calibri" w:hAnsi="Times New Roman" w:cs="Times New Roman"/>
          <w:color w:val="333333"/>
          <w:sz w:val="24"/>
          <w:szCs w:val="24"/>
          <w:highlight w:val="green"/>
        </w:rPr>
        <w:t>$</w:t>
      </w:r>
      <w:r w:rsidRPr="00FC2217">
        <w:rPr>
          <w:rFonts w:ascii="Times New Roman" w:eastAsia="Calibri" w:hAnsi="Times New Roman" w:cs="Times New Roman"/>
          <w:color w:val="005577"/>
          <w:sz w:val="24"/>
          <w:szCs w:val="24"/>
          <w:highlight w:val="green"/>
        </w:rPr>
        <w:t>y</w:t>
      </w:r>
      <w:r w:rsidRPr="00FC2217">
        <w:rPr>
          <w:rFonts w:ascii="Times New Roman" w:eastAsia="Calibri" w:hAnsi="Times New Roman" w:cs="Times New Roman"/>
          <w:b/>
          <w:color w:val="00AA00"/>
          <w:sz w:val="24"/>
          <w:szCs w:val="24"/>
          <w:highlight w:val="green"/>
        </w:rPr>
        <w:t>_</w:t>
      </w:r>
      <w:r w:rsidRPr="00FC2217">
        <w:rPr>
          <w:rFonts w:ascii="Times New Roman" w:eastAsia="Calibri" w:hAnsi="Times New Roman" w:cs="Times New Roman"/>
          <w:b/>
          <w:color w:val="66AA66"/>
          <w:sz w:val="24"/>
          <w:szCs w:val="24"/>
          <w:highlight w:val="green"/>
        </w:rPr>
        <w:t>{</w:t>
      </w:r>
      <w:proofErr w:type="spellStart"/>
      <w:r w:rsidRPr="00FC2217">
        <w:rPr>
          <w:rFonts w:ascii="Times New Roman" w:eastAsia="Calibri" w:hAnsi="Times New Roman" w:cs="Times New Roman"/>
          <w:color w:val="005577"/>
          <w:sz w:val="24"/>
          <w:szCs w:val="24"/>
          <w:highlight w:val="green"/>
        </w:rPr>
        <w:t>ij</w:t>
      </w:r>
      <w:proofErr w:type="spellEnd"/>
      <w:r w:rsidRPr="00FC2217">
        <w:rPr>
          <w:rFonts w:ascii="Times New Roman" w:eastAsia="Calibri" w:hAnsi="Times New Roman" w:cs="Times New Roman"/>
          <w:b/>
          <w:color w:val="66AA66"/>
          <w:sz w:val="24"/>
          <w:szCs w:val="24"/>
          <w:highlight w:val="green"/>
        </w:rPr>
        <w:t>}</w:t>
      </w:r>
      <w:r w:rsidRPr="00FC2217">
        <w:rPr>
          <w:rFonts w:ascii="Times New Roman" w:eastAsia="Calibri" w:hAnsi="Times New Roman" w:cs="Times New Roman"/>
          <w:color w:val="333333"/>
          <w:sz w:val="24"/>
          <w:szCs w:val="24"/>
          <w:highlight w:val="green"/>
        </w:rPr>
        <w:t xml:space="preserve"> = </w:t>
      </w:r>
      <w:r w:rsidRPr="00FC2217">
        <w:rPr>
          <w:rFonts w:ascii="Times New Roman" w:eastAsia="Calibri" w:hAnsi="Times New Roman" w:cs="Times New Roman"/>
          <w:b/>
          <w:color w:val="333333"/>
          <w:sz w:val="24"/>
          <w:szCs w:val="24"/>
          <w:highlight w:val="green"/>
        </w:rPr>
        <w:t>\beta</w:t>
      </w:r>
      <w:r w:rsidRPr="00FC2217">
        <w:rPr>
          <w:rFonts w:ascii="Times New Roman" w:eastAsia="Calibri" w:hAnsi="Times New Roman" w:cs="Times New Roman"/>
          <w:b/>
          <w:color w:val="00AA00"/>
          <w:sz w:val="24"/>
          <w:szCs w:val="24"/>
          <w:highlight w:val="green"/>
        </w:rPr>
        <w:t>_</w:t>
      </w:r>
      <w:r w:rsidRPr="00FC2217">
        <w:rPr>
          <w:rFonts w:ascii="Times New Roman" w:eastAsia="Calibri" w:hAnsi="Times New Roman" w:cs="Times New Roman"/>
          <w:b/>
          <w:color w:val="006600"/>
          <w:sz w:val="24"/>
          <w:szCs w:val="24"/>
          <w:highlight w:val="green"/>
        </w:rPr>
        <w:t>0</w:t>
      </w:r>
      <w:r w:rsidRPr="00FC2217">
        <w:rPr>
          <w:rFonts w:ascii="Times New Roman" w:eastAsia="Calibri" w:hAnsi="Times New Roman" w:cs="Times New Roman"/>
          <w:color w:val="333333"/>
          <w:sz w:val="24"/>
          <w:szCs w:val="24"/>
          <w:highlight w:val="green"/>
        </w:rPr>
        <w:t xml:space="preserve"> </w:t>
      </w:r>
      <w:r w:rsidRPr="00FC2217">
        <w:rPr>
          <w:rFonts w:ascii="Times New Roman" w:eastAsia="Calibri" w:hAnsi="Times New Roman" w:cs="Times New Roman"/>
          <w:b/>
          <w:color w:val="00AA00"/>
          <w:sz w:val="24"/>
          <w:szCs w:val="24"/>
          <w:highlight w:val="green"/>
        </w:rPr>
        <w:t>+</w:t>
      </w:r>
      <w:r w:rsidRPr="00FC2217">
        <w:rPr>
          <w:rFonts w:ascii="Times New Roman" w:eastAsia="Calibri" w:hAnsi="Times New Roman" w:cs="Times New Roman"/>
          <w:color w:val="333333"/>
          <w:sz w:val="24"/>
          <w:szCs w:val="24"/>
          <w:highlight w:val="green"/>
        </w:rPr>
        <w:t xml:space="preserve"> </w:t>
      </w:r>
      <w:r w:rsidRPr="00FC2217">
        <w:rPr>
          <w:rFonts w:ascii="Times New Roman" w:eastAsia="Calibri" w:hAnsi="Times New Roman" w:cs="Times New Roman"/>
          <w:b/>
          <w:color w:val="333333"/>
          <w:sz w:val="24"/>
          <w:szCs w:val="24"/>
          <w:highlight w:val="green"/>
        </w:rPr>
        <w:t>\beta</w:t>
      </w:r>
      <w:r w:rsidRPr="00FC2217">
        <w:rPr>
          <w:rFonts w:ascii="Times New Roman" w:eastAsia="Calibri" w:hAnsi="Times New Roman" w:cs="Times New Roman"/>
          <w:b/>
          <w:color w:val="00AA00"/>
          <w:sz w:val="24"/>
          <w:szCs w:val="24"/>
          <w:highlight w:val="green"/>
        </w:rPr>
        <w:t>_</w:t>
      </w:r>
      <w:r w:rsidRPr="00FC2217">
        <w:rPr>
          <w:rFonts w:ascii="Times New Roman" w:eastAsia="Calibri" w:hAnsi="Times New Roman" w:cs="Times New Roman"/>
          <w:b/>
          <w:color w:val="006600"/>
          <w:sz w:val="24"/>
          <w:szCs w:val="24"/>
          <w:highlight w:val="green"/>
        </w:rPr>
        <w:t>1</w:t>
      </w:r>
      <w:r w:rsidRPr="00FC2217">
        <w:rPr>
          <w:rFonts w:ascii="Times New Roman" w:eastAsia="Calibri" w:hAnsi="Times New Roman" w:cs="Times New Roman"/>
          <w:color w:val="333333"/>
          <w:sz w:val="24"/>
          <w:szCs w:val="24"/>
          <w:highlight w:val="green"/>
        </w:rPr>
        <w:t xml:space="preserve"> </w:t>
      </w:r>
      <w:r w:rsidRPr="00FC2217">
        <w:rPr>
          <w:rFonts w:ascii="Times New Roman" w:eastAsia="Calibri" w:hAnsi="Times New Roman" w:cs="Times New Roman"/>
          <w:color w:val="005577"/>
          <w:sz w:val="24"/>
          <w:szCs w:val="24"/>
          <w:highlight w:val="green"/>
        </w:rPr>
        <w:t>x</w:t>
      </w:r>
      <w:r w:rsidRPr="00FC2217">
        <w:rPr>
          <w:rFonts w:ascii="Times New Roman" w:eastAsia="Calibri" w:hAnsi="Times New Roman" w:cs="Times New Roman"/>
          <w:b/>
          <w:color w:val="00AA00"/>
          <w:sz w:val="24"/>
          <w:szCs w:val="24"/>
          <w:highlight w:val="green"/>
        </w:rPr>
        <w:t>_</w:t>
      </w:r>
      <w:r w:rsidRPr="00FC2217">
        <w:rPr>
          <w:rFonts w:ascii="Times New Roman" w:eastAsia="Calibri" w:hAnsi="Times New Roman" w:cs="Times New Roman"/>
          <w:b/>
          <w:color w:val="66AA66"/>
          <w:sz w:val="24"/>
          <w:szCs w:val="24"/>
          <w:highlight w:val="green"/>
        </w:rPr>
        <w:t>{</w:t>
      </w:r>
      <w:proofErr w:type="spellStart"/>
      <w:r w:rsidRPr="00FC2217">
        <w:rPr>
          <w:rFonts w:ascii="Times New Roman" w:eastAsia="Calibri" w:hAnsi="Times New Roman" w:cs="Times New Roman"/>
          <w:color w:val="005577"/>
          <w:sz w:val="24"/>
          <w:szCs w:val="24"/>
          <w:highlight w:val="green"/>
        </w:rPr>
        <w:t>ij</w:t>
      </w:r>
      <w:proofErr w:type="spellEnd"/>
      <w:r w:rsidRPr="00FC2217">
        <w:rPr>
          <w:rFonts w:ascii="Times New Roman" w:eastAsia="Calibri" w:hAnsi="Times New Roman" w:cs="Times New Roman"/>
          <w:b/>
          <w:color w:val="66AA66"/>
          <w:sz w:val="24"/>
          <w:szCs w:val="24"/>
          <w:highlight w:val="green"/>
        </w:rPr>
        <w:t>}</w:t>
      </w:r>
      <w:r w:rsidRPr="00FC2217">
        <w:rPr>
          <w:rFonts w:ascii="Times New Roman" w:eastAsia="Calibri" w:hAnsi="Times New Roman" w:cs="Times New Roman"/>
          <w:color w:val="333333"/>
          <w:sz w:val="24"/>
          <w:szCs w:val="24"/>
          <w:highlight w:val="green"/>
        </w:rPr>
        <w:t xml:space="preserve"> </w:t>
      </w:r>
      <w:r w:rsidRPr="00FC2217">
        <w:rPr>
          <w:rFonts w:ascii="Times New Roman" w:eastAsia="Calibri" w:hAnsi="Times New Roman" w:cs="Times New Roman"/>
          <w:b/>
          <w:color w:val="00AA00"/>
          <w:sz w:val="24"/>
          <w:szCs w:val="24"/>
          <w:highlight w:val="green"/>
        </w:rPr>
        <w:t>+</w:t>
      </w:r>
      <w:r w:rsidRPr="00FC2217">
        <w:rPr>
          <w:rFonts w:ascii="Times New Roman" w:eastAsia="Calibri" w:hAnsi="Times New Roman" w:cs="Times New Roman"/>
          <w:color w:val="333333"/>
          <w:sz w:val="24"/>
          <w:szCs w:val="24"/>
          <w:highlight w:val="green"/>
        </w:rPr>
        <w:t xml:space="preserve"> </w:t>
      </w:r>
      <w:r w:rsidRPr="00FC2217">
        <w:rPr>
          <w:rFonts w:ascii="Times New Roman" w:eastAsia="Calibri" w:hAnsi="Times New Roman" w:cs="Times New Roman"/>
          <w:b/>
          <w:color w:val="333333"/>
          <w:sz w:val="24"/>
          <w:szCs w:val="24"/>
          <w:highlight w:val="green"/>
        </w:rPr>
        <w:t>\gamma</w:t>
      </w:r>
      <w:r w:rsidRPr="00FC2217">
        <w:rPr>
          <w:rFonts w:ascii="Times New Roman" w:eastAsia="Calibri" w:hAnsi="Times New Roman" w:cs="Times New Roman"/>
          <w:color w:val="333333"/>
          <w:sz w:val="24"/>
          <w:szCs w:val="24"/>
          <w:highlight w:val="green"/>
        </w:rPr>
        <w:t xml:space="preserve"> </w:t>
      </w:r>
      <w:proofErr w:type="spellStart"/>
      <w:r w:rsidRPr="00FC2217">
        <w:rPr>
          <w:rFonts w:ascii="Times New Roman" w:eastAsia="Calibri" w:hAnsi="Times New Roman" w:cs="Times New Roman"/>
          <w:color w:val="005577"/>
          <w:sz w:val="24"/>
          <w:szCs w:val="24"/>
          <w:highlight w:val="green"/>
        </w:rPr>
        <w:t>z</w:t>
      </w:r>
      <w:r w:rsidRPr="00FC2217">
        <w:rPr>
          <w:rFonts w:ascii="Times New Roman" w:eastAsia="Calibri" w:hAnsi="Times New Roman" w:cs="Times New Roman"/>
          <w:b/>
          <w:color w:val="00AA00"/>
          <w:sz w:val="24"/>
          <w:szCs w:val="24"/>
          <w:highlight w:val="green"/>
        </w:rPr>
        <w:t>_</w:t>
      </w:r>
      <w:r w:rsidRPr="00FC2217">
        <w:rPr>
          <w:rFonts w:ascii="Times New Roman" w:eastAsia="Calibri" w:hAnsi="Times New Roman" w:cs="Times New Roman"/>
          <w:color w:val="005577"/>
          <w:sz w:val="24"/>
          <w:szCs w:val="24"/>
          <w:highlight w:val="green"/>
        </w:rPr>
        <w:t>i</w:t>
      </w:r>
      <w:proofErr w:type="spellEnd"/>
      <w:r w:rsidRPr="00FC2217">
        <w:rPr>
          <w:rFonts w:ascii="Times New Roman" w:eastAsia="Calibri" w:hAnsi="Times New Roman" w:cs="Times New Roman"/>
          <w:color w:val="333333"/>
          <w:sz w:val="24"/>
          <w:szCs w:val="24"/>
          <w:highlight w:val="green"/>
        </w:rPr>
        <w:t xml:space="preserve"> </w:t>
      </w:r>
      <w:r w:rsidRPr="00FC2217">
        <w:rPr>
          <w:rFonts w:ascii="Times New Roman" w:eastAsia="Calibri" w:hAnsi="Times New Roman" w:cs="Times New Roman"/>
          <w:b/>
          <w:color w:val="00AA00"/>
          <w:sz w:val="24"/>
          <w:szCs w:val="24"/>
          <w:highlight w:val="green"/>
        </w:rPr>
        <w:t>+</w:t>
      </w:r>
      <w:r w:rsidRPr="00FC2217">
        <w:rPr>
          <w:rFonts w:ascii="Times New Roman" w:eastAsia="Calibri" w:hAnsi="Times New Roman" w:cs="Times New Roman"/>
          <w:color w:val="333333"/>
          <w:sz w:val="24"/>
          <w:szCs w:val="24"/>
          <w:highlight w:val="green"/>
        </w:rPr>
        <w:t xml:space="preserve"> </w:t>
      </w:r>
      <w:r w:rsidRPr="00FC2217">
        <w:rPr>
          <w:rFonts w:ascii="Times New Roman" w:eastAsia="Calibri" w:hAnsi="Times New Roman" w:cs="Times New Roman"/>
          <w:color w:val="005577"/>
          <w:sz w:val="24"/>
          <w:szCs w:val="24"/>
          <w:highlight w:val="green"/>
        </w:rPr>
        <w:t>e</w:t>
      </w:r>
      <w:r w:rsidRPr="00FC2217">
        <w:rPr>
          <w:rFonts w:ascii="Times New Roman" w:eastAsia="Calibri" w:hAnsi="Times New Roman" w:cs="Times New Roman"/>
          <w:b/>
          <w:color w:val="00AA00"/>
          <w:sz w:val="24"/>
          <w:szCs w:val="24"/>
          <w:highlight w:val="green"/>
        </w:rPr>
        <w:t>_</w:t>
      </w:r>
      <w:r w:rsidRPr="00FC2217">
        <w:rPr>
          <w:rFonts w:ascii="Times New Roman" w:eastAsia="Calibri" w:hAnsi="Times New Roman" w:cs="Times New Roman"/>
          <w:b/>
          <w:color w:val="66AA66"/>
          <w:sz w:val="24"/>
          <w:szCs w:val="24"/>
          <w:highlight w:val="green"/>
        </w:rPr>
        <w:t>{</w:t>
      </w:r>
      <w:proofErr w:type="spellStart"/>
      <w:r w:rsidRPr="00FC2217">
        <w:rPr>
          <w:rFonts w:ascii="Times New Roman" w:eastAsia="Calibri" w:hAnsi="Times New Roman" w:cs="Times New Roman"/>
          <w:color w:val="005577"/>
          <w:sz w:val="24"/>
          <w:szCs w:val="24"/>
          <w:highlight w:val="green"/>
        </w:rPr>
        <w:t>ij</w:t>
      </w:r>
      <w:proofErr w:type="spellEnd"/>
      <w:r w:rsidRPr="00FC2217">
        <w:rPr>
          <w:rFonts w:ascii="Times New Roman" w:eastAsia="Calibri" w:hAnsi="Times New Roman" w:cs="Times New Roman"/>
          <w:b/>
          <w:color w:val="66AA66"/>
          <w:sz w:val="24"/>
          <w:szCs w:val="24"/>
          <w:highlight w:val="green"/>
        </w:rPr>
        <w:t>}$</w:t>
      </w:r>
    </w:p>
    <w:p w14:paraId="371C73BC" w14:textId="79139C00" w:rsidR="00766C2E" w:rsidRPr="00FC2217" w:rsidRDefault="00037819" w:rsidP="00DB4AC7">
      <w:pPr>
        <w:spacing w:after="160"/>
        <w:rPr>
          <w:rFonts w:ascii="Times New Roman" w:eastAsia="Calibri" w:hAnsi="Times New Roman" w:cs="Times New Roman"/>
          <w:color w:val="333333"/>
          <w:sz w:val="24"/>
          <w:szCs w:val="24"/>
        </w:rPr>
      </w:pPr>
      <w:r w:rsidRPr="00FC2217">
        <w:rPr>
          <w:rFonts w:ascii="Times New Roman" w:eastAsia="Calibri" w:hAnsi="Times New Roman" w:cs="Times New Roman"/>
          <w:color w:val="333333"/>
          <w:sz w:val="24"/>
          <w:szCs w:val="24"/>
        </w:rPr>
        <w:t xml:space="preserve">Our goal is to estimate </w:t>
      </w:r>
      <m:oMath>
        <m:sSub>
          <m:sSubPr>
            <m:ctrlPr>
              <w:rPr>
                <w:rFonts w:ascii="Cambria Math" w:eastAsia="Calibri" w:hAnsi="Cambria Math" w:cs="Times New Roman"/>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oMath>
      <w:r w:rsidR="0045030B" w:rsidRPr="00FC2217">
        <w:rPr>
          <w:rFonts w:ascii="Times New Roman" w:eastAsia="Calibri" w:hAnsi="Times New Roman" w:cs="Times New Roman"/>
          <w:color w:val="333333"/>
          <w:sz w:val="24"/>
          <w:szCs w:val="24"/>
        </w:rPr>
        <w:t xml:space="preserve">. </w:t>
      </w:r>
      <w:r w:rsidRPr="00FC2217">
        <w:rPr>
          <w:rFonts w:ascii="Times New Roman" w:eastAsia="Calibri" w:hAnsi="Times New Roman" w:cs="Times New Roman"/>
          <w:color w:val="333333"/>
          <w:sz w:val="24"/>
          <w:szCs w:val="24"/>
        </w:rPr>
        <w:t xml:space="preserve">If the confounder was not measured in the </w:t>
      </w:r>
      <w:r w:rsidR="000B229C" w:rsidRPr="00FC2217">
        <w:rPr>
          <w:rFonts w:ascii="Times New Roman" w:eastAsia="Calibri" w:hAnsi="Times New Roman" w:cs="Times New Roman"/>
          <w:color w:val="333333"/>
          <w:sz w:val="24"/>
          <w:szCs w:val="24"/>
        </w:rPr>
        <w:t xml:space="preserve">design </w:t>
      </w:r>
      <w:r w:rsidRPr="00FC2217">
        <w:rPr>
          <w:rFonts w:ascii="Times New Roman" w:eastAsia="Calibri" w:hAnsi="Times New Roman" w:cs="Times New Roman"/>
          <w:color w:val="333333"/>
          <w:sz w:val="24"/>
          <w:szCs w:val="24"/>
        </w:rPr>
        <w:t xml:space="preserve">above, and instead a researcher tried to fit the following </w:t>
      </w:r>
      <w:r w:rsidR="002600F9" w:rsidRPr="00FC2217">
        <w:rPr>
          <w:rFonts w:ascii="Times New Roman" w:eastAsia="Calibri" w:hAnsi="Times New Roman" w:cs="Times New Roman"/>
          <w:color w:val="333333"/>
          <w:sz w:val="24"/>
          <w:szCs w:val="24"/>
        </w:rPr>
        <w:t>equation:</w:t>
      </w:r>
    </w:p>
    <w:p w14:paraId="67FC0927" w14:textId="71964E7B" w:rsidR="0025796B" w:rsidRPr="00FC2217" w:rsidRDefault="00FD37AE" w:rsidP="0025796B">
      <w:pPr>
        <w:keepNext/>
        <w:spacing w:after="160"/>
        <w:rPr>
          <w:rFonts w:ascii="Times New Roman" w:eastAsia="Calibri" w:hAnsi="Times New Roman" w:cs="Times New Roman"/>
          <w:bCs/>
          <w:color w:val="000000" w:themeColor="text1"/>
          <w:sz w:val="24"/>
          <w:szCs w:val="24"/>
        </w:rPr>
      </w:pPr>
      <m:oMathPara>
        <m:oMath>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y</m:t>
              </m:r>
            </m:e>
            <m:sub>
              <m:r>
                <m:rPr>
                  <m:sty m:val="p"/>
                </m:rP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0</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x</m:t>
              </m:r>
            </m:e>
            <m:sub>
              <m:r>
                <m:rPr>
                  <m:sty m:val="p"/>
                </m:rP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ϵ</m:t>
              </m:r>
            </m:e>
            <m:sub>
              <m:r>
                <m:rPr>
                  <m:sty m:val="p"/>
                </m:rPr>
                <w:rPr>
                  <w:rFonts w:ascii="Cambria Math" w:eastAsia="Calibri" w:hAnsi="Cambria Math" w:cs="Times New Roman"/>
                  <w:color w:val="000000" w:themeColor="text1"/>
                  <w:sz w:val="24"/>
                  <w:szCs w:val="24"/>
                </w:rPr>
                <m:t>ij</m:t>
              </m:r>
            </m:sub>
          </m:sSub>
        </m:oMath>
      </m:oMathPara>
    </w:p>
    <w:p w14:paraId="5990D1EE" w14:textId="32023AD4" w:rsidR="00766C2E" w:rsidRPr="00FC2217" w:rsidRDefault="00134FF2" w:rsidP="00ED1423">
      <w:pPr>
        <w:pStyle w:val="Caption"/>
        <w:jc w:val="right"/>
        <w:rPr>
          <w:rFonts w:ascii="Times New Roman" w:hAnsi="Times New Roman" w:cs="Times New Roman"/>
          <w:sz w:val="24"/>
          <w:szCs w:val="24"/>
        </w:rPr>
      </w:pPr>
      <w:r w:rsidRPr="00FC2217">
        <w:rPr>
          <w:rFonts w:ascii="Times New Roman" w:hAnsi="Times New Roman" w:cs="Times New Roman"/>
          <w:sz w:val="24"/>
          <w:szCs w:val="24"/>
        </w:rPr>
        <w:t xml:space="preserve">(2) </w:t>
      </w:r>
    </w:p>
    <w:p w14:paraId="23D2811D" w14:textId="0AEB78D0" w:rsidR="00766C2E" w:rsidRDefault="00037819" w:rsidP="00FC2217">
      <w:pPr>
        <w:spacing w:after="160"/>
        <w:rPr>
          <w:rFonts w:ascii="Times New Roman" w:eastAsia="Calibri" w:hAnsi="Times New Roman" w:cs="Times New Roman"/>
          <w:color w:val="333333"/>
          <w:sz w:val="24"/>
          <w:szCs w:val="24"/>
        </w:rPr>
      </w:pPr>
      <w:r w:rsidRPr="00FC2217">
        <w:rPr>
          <w:rFonts w:ascii="Times New Roman" w:eastAsia="Calibri" w:hAnsi="Times New Roman" w:cs="Times New Roman"/>
          <w:color w:val="333333"/>
          <w:sz w:val="24"/>
          <w:szCs w:val="24"/>
        </w:rPr>
        <w:t xml:space="preserve">our causal inference about </w:t>
      </w:r>
      <m:oMath>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oMath>
      <w:r w:rsidRPr="00FC2217">
        <w:rPr>
          <w:rFonts w:ascii="Times New Roman" w:eastAsia="Calibri" w:hAnsi="Times New Roman" w:cs="Times New Roman"/>
          <w:bCs/>
          <w:color w:val="333333"/>
          <w:sz w:val="24"/>
          <w:szCs w:val="24"/>
        </w:rPr>
        <w:t xml:space="preserve"> would</w:t>
      </w:r>
      <w:r w:rsidRPr="00FC2217">
        <w:rPr>
          <w:rFonts w:ascii="Times New Roman" w:eastAsia="Calibri" w:hAnsi="Times New Roman" w:cs="Times New Roman"/>
          <w:color w:val="333333"/>
          <w:sz w:val="24"/>
          <w:szCs w:val="24"/>
        </w:rPr>
        <w:t xml:space="preserve"> be incorrect. This is because </w:t>
      </w:r>
      <m:oMath>
        <m:r>
          <w:rPr>
            <w:rFonts w:ascii="Cambria Math" w:eastAsia="Calibri" w:hAnsi="Cambria Math" w:cs="Times New Roman"/>
            <w:color w:val="000000" w:themeColor="text1"/>
            <w:sz w:val="24"/>
            <w:szCs w:val="24"/>
          </w:rPr>
          <m:t>γ</m:t>
        </m:r>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u</m:t>
            </m:r>
          </m:e>
          <m:sub>
            <m:r>
              <w:rPr>
                <w:rFonts w:ascii="Cambria Math" w:eastAsia="Calibri" w:hAnsi="Cambria Math" w:cs="Times New Roman"/>
                <w:color w:val="000000" w:themeColor="text1"/>
                <w:sz w:val="24"/>
                <w:szCs w:val="24"/>
              </w:rPr>
              <m:t>i</m:t>
            </m:r>
          </m:sub>
        </m:sSub>
      </m:oMath>
      <w:r w:rsidRPr="00FC2217">
        <w:rPr>
          <w:rFonts w:ascii="Times New Roman" w:eastAsia="Calibri" w:hAnsi="Times New Roman" w:cs="Times New Roman"/>
          <w:bCs/>
          <w:color w:val="333333"/>
          <w:sz w:val="24"/>
          <w:szCs w:val="24"/>
        </w:rPr>
        <w:t xml:space="preserve"> would</w:t>
      </w:r>
      <w:r w:rsidRPr="00FC2217">
        <w:rPr>
          <w:rFonts w:ascii="Times New Roman" w:eastAsia="Calibri" w:hAnsi="Times New Roman" w:cs="Times New Roman"/>
          <w:color w:val="333333"/>
          <w:sz w:val="24"/>
          <w:szCs w:val="24"/>
        </w:rPr>
        <w:t xml:space="preserve"> now be included in the error term, inducing a correlation between our error and causal variable of interest. This </w:t>
      </w:r>
      <w:r w:rsidRPr="00FC2217">
        <w:rPr>
          <w:rFonts w:ascii="Times New Roman" w:eastAsia="Calibri" w:hAnsi="Times New Roman" w:cs="Times New Roman"/>
          <w:b/>
          <w:color w:val="333333"/>
          <w:sz w:val="24"/>
          <w:szCs w:val="24"/>
        </w:rPr>
        <w:t>endogeneity problem</w:t>
      </w:r>
      <w:r w:rsidRPr="00FC2217">
        <w:rPr>
          <w:rFonts w:ascii="Times New Roman" w:eastAsia="Calibri" w:hAnsi="Times New Roman" w:cs="Times New Roman"/>
          <w:color w:val="333333"/>
          <w:sz w:val="24"/>
          <w:szCs w:val="24"/>
        </w:rPr>
        <w:t xml:space="preserve"> violate</w:t>
      </w:r>
      <w:r w:rsidR="00176C87" w:rsidRPr="00FC2217">
        <w:rPr>
          <w:rFonts w:ascii="Times New Roman" w:eastAsia="Calibri" w:hAnsi="Times New Roman" w:cs="Times New Roman"/>
          <w:color w:val="333333"/>
          <w:sz w:val="24"/>
          <w:szCs w:val="24"/>
        </w:rPr>
        <w:t>s</w:t>
      </w:r>
      <w:r w:rsidRPr="00FC2217">
        <w:rPr>
          <w:rFonts w:ascii="Times New Roman" w:eastAsia="Calibri" w:hAnsi="Times New Roman" w:cs="Times New Roman"/>
          <w:color w:val="333333"/>
          <w:sz w:val="24"/>
          <w:szCs w:val="24"/>
        </w:rPr>
        <w:t xml:space="preserve"> the assumptions of the Gauss-Markov theorem and its extensions </w:t>
      </w:r>
      <w:r w:rsidRPr="00FC2217">
        <w:rPr>
          <w:rFonts w:ascii="Times New Roman" w:hAnsi="Times New Roman" w:cs="Times New Roman"/>
          <w:sz w:val="24"/>
          <w:szCs w:val="24"/>
        </w:rPr>
        <w:fldChar w:fldCharType="begin"/>
      </w:r>
      <w:r w:rsidR="00F87D56" w:rsidRPr="00FC2217">
        <w:rPr>
          <w:rFonts w:ascii="Times New Roman" w:hAnsi="Times New Roman" w:cs="Times New Roman"/>
          <w:sz w:val="24"/>
          <w:szCs w:val="24"/>
        </w:rPr>
        <w:instrText xml:space="preserve"> ADDIN ZOTERO_ITEM CSL_CITATION {"citationID":"OxBDUSme","properties":{"formattedCitation":"(Wooldridge 2015)","plainCitation":"(Wooldridge 2015)","noteIndex":0},"citationItems":[{"id":12340,"uris":["http://zotero.org/users/1810851/items/EU4RT3D3"],"itemData":{"id":12340,"type":"book","ISBN":"1-305-44638-0","publisher":"Cengage learning","title":"Introductory econometrics: A modern approach","author":[{"family":"Wooldridge","given":"Jeffrey M."}],"issued":{"date-parts":[["2015"]]}}}],"schema":"https://github.com/citation-style-language/schema/raw/master/csl-citation.json"} </w:instrText>
      </w:r>
      <w:r w:rsidRPr="00FC2217">
        <w:rPr>
          <w:rFonts w:ascii="Times New Roman" w:hAnsi="Times New Roman" w:cs="Times New Roman"/>
          <w:sz w:val="24"/>
          <w:szCs w:val="24"/>
        </w:rPr>
        <w:fldChar w:fldCharType="separate"/>
      </w:r>
      <w:r w:rsidR="00BB3DA4" w:rsidRPr="00FC2217">
        <w:rPr>
          <w:rFonts w:ascii="Times New Roman" w:hAnsi="Times New Roman" w:cs="Times New Roman"/>
          <w:sz w:val="24"/>
          <w:szCs w:val="24"/>
        </w:rPr>
        <w:t>(Wooldridge 2015)</w:t>
      </w:r>
      <w:r w:rsidRPr="00FC2217">
        <w:rPr>
          <w:rFonts w:ascii="Times New Roman" w:eastAsia="Calibri" w:hAnsi="Times New Roman" w:cs="Times New Roman"/>
          <w:color w:val="333333"/>
          <w:sz w:val="24"/>
          <w:szCs w:val="24"/>
        </w:rPr>
        <w:fldChar w:fldCharType="end"/>
      </w:r>
      <w:r w:rsidRPr="00FC2217">
        <w:rPr>
          <w:rFonts w:ascii="Times New Roman" w:eastAsia="Calibri" w:hAnsi="Times New Roman" w:cs="Times New Roman"/>
          <w:color w:val="333333"/>
          <w:sz w:val="24"/>
          <w:szCs w:val="24"/>
        </w:rPr>
        <w:t xml:space="preserve"> and is what leads to the problem of omitted variable bias.</w:t>
      </w:r>
    </w:p>
    <w:p w14:paraId="4A29124C" w14:textId="77777777" w:rsidR="00FC2217" w:rsidRPr="00FC2217" w:rsidRDefault="00FC2217" w:rsidP="00FC2217">
      <w:pPr>
        <w:spacing w:after="160"/>
        <w:rPr>
          <w:rFonts w:ascii="Times New Roman" w:eastAsia="Calibri" w:hAnsi="Times New Roman" w:cs="Times New Roman"/>
          <w:color w:val="000000" w:themeColor="text1"/>
          <w:sz w:val="24"/>
          <w:szCs w:val="24"/>
        </w:rPr>
      </w:pPr>
    </w:p>
    <w:p w14:paraId="5DAFED5B" w14:textId="77777777" w:rsidR="00766C2E" w:rsidRPr="00FC2217" w:rsidRDefault="00037819" w:rsidP="00FC2217">
      <w:pPr>
        <w:pStyle w:val="Heading2"/>
        <w:shd w:val="clear" w:color="auto" w:fill="FFFFFF"/>
        <w:spacing w:before="0" w:after="160"/>
        <w:rPr>
          <w:rFonts w:ascii="Times New Roman" w:eastAsia="Calibri" w:hAnsi="Times New Roman" w:cs="Times New Roman"/>
          <w:i/>
          <w:color w:val="000000" w:themeColor="text1"/>
          <w:sz w:val="24"/>
          <w:szCs w:val="24"/>
        </w:rPr>
      </w:pPr>
      <w:bookmarkStart w:id="3" w:name="_2et92p0" w:colFirst="0" w:colLast="0"/>
      <w:bookmarkEnd w:id="3"/>
      <w:r w:rsidRPr="00FC2217">
        <w:rPr>
          <w:rFonts w:ascii="Times New Roman" w:eastAsia="Calibri" w:hAnsi="Times New Roman" w:cs="Times New Roman"/>
          <w:i/>
          <w:color w:val="000000" w:themeColor="text1"/>
          <w:sz w:val="24"/>
          <w:szCs w:val="24"/>
        </w:rPr>
        <w:t>What Ecologists Typically Do: Random or Mixed Effects Models</w:t>
      </w:r>
    </w:p>
    <w:p w14:paraId="4131A243" w14:textId="610D4FFF" w:rsidR="00766C2E" w:rsidRPr="00FC2217" w:rsidRDefault="00037819" w:rsidP="00FC2217">
      <w:pPr>
        <w:shd w:val="clear" w:color="auto" w:fill="FFFFFF"/>
        <w:spacing w:after="160"/>
        <w:ind w:firstLine="720"/>
        <w:rPr>
          <w:rFonts w:ascii="Times New Roman" w:eastAsia="Calibri" w:hAnsi="Times New Roman" w:cs="Times New Roman"/>
          <w:color w:val="000000" w:themeColor="text1"/>
          <w:sz w:val="24"/>
          <w:szCs w:val="24"/>
        </w:rPr>
      </w:pPr>
      <w:r w:rsidRPr="00FC2217">
        <w:rPr>
          <w:rFonts w:ascii="Times New Roman" w:eastAsia="Calibri" w:hAnsi="Times New Roman" w:cs="Times New Roman"/>
          <w:color w:val="000000" w:themeColor="text1"/>
          <w:sz w:val="24"/>
          <w:szCs w:val="24"/>
          <w:highlight w:val="white"/>
        </w:rPr>
        <w:t xml:space="preserve">Mixed </w:t>
      </w:r>
      <w:r w:rsidR="0018290D" w:rsidRPr="00FC2217">
        <w:rPr>
          <w:rFonts w:ascii="Times New Roman" w:eastAsia="Calibri" w:hAnsi="Times New Roman" w:cs="Times New Roman"/>
          <w:color w:val="000000" w:themeColor="text1"/>
          <w:sz w:val="24"/>
          <w:szCs w:val="24"/>
          <w:highlight w:val="white"/>
        </w:rPr>
        <w:t>effect</w:t>
      </w:r>
      <w:r w:rsidR="004437CE" w:rsidRPr="00FC2217">
        <w:rPr>
          <w:rFonts w:ascii="Times New Roman" w:eastAsia="Calibri" w:hAnsi="Times New Roman" w:cs="Times New Roman"/>
          <w:color w:val="000000" w:themeColor="text1"/>
          <w:sz w:val="24"/>
          <w:szCs w:val="24"/>
          <w:highlight w:val="white"/>
        </w:rPr>
        <w:t xml:space="preserve">s models </w:t>
      </w:r>
      <w:r w:rsidRPr="00FC2217">
        <w:rPr>
          <w:rFonts w:ascii="Times New Roman" w:eastAsia="Calibri" w:hAnsi="Times New Roman" w:cs="Times New Roman"/>
          <w:color w:val="000000" w:themeColor="text1"/>
          <w:sz w:val="24"/>
          <w:szCs w:val="24"/>
          <w:highlight w:val="white"/>
        </w:rPr>
        <w:t xml:space="preserve">have been </w:t>
      </w:r>
      <w:r w:rsidR="002F1D3F" w:rsidRPr="00FC2217">
        <w:rPr>
          <w:rFonts w:ascii="Times New Roman" w:eastAsia="Calibri" w:hAnsi="Times New Roman" w:cs="Times New Roman"/>
          <w:color w:val="000000" w:themeColor="text1"/>
          <w:sz w:val="24"/>
          <w:szCs w:val="24"/>
          <w:highlight w:val="white"/>
        </w:rPr>
        <w:t xml:space="preserve">popular </w:t>
      </w:r>
      <w:r w:rsidRPr="00FC2217">
        <w:rPr>
          <w:rFonts w:ascii="Times New Roman" w:eastAsia="Calibri" w:hAnsi="Times New Roman" w:cs="Times New Roman"/>
          <w:color w:val="000000" w:themeColor="text1"/>
          <w:sz w:val="24"/>
          <w:szCs w:val="24"/>
          <w:highlight w:val="white"/>
        </w:rPr>
        <w:t xml:space="preserve">in ecology for the past two decades </w:t>
      </w:r>
      <w:r w:rsidRPr="00FC2217">
        <w:rPr>
          <w:rFonts w:ascii="Times New Roman" w:hAnsi="Times New Roman" w:cs="Times New Roman"/>
          <w:color w:val="000000" w:themeColor="text1"/>
          <w:sz w:val="24"/>
          <w:szCs w:val="24"/>
        </w:rPr>
        <w:fldChar w:fldCharType="begin"/>
      </w:r>
      <w:r w:rsidR="0072028C" w:rsidRPr="00FC2217">
        <w:rPr>
          <w:rFonts w:ascii="Times New Roman" w:hAnsi="Times New Roman" w:cs="Times New Roman"/>
          <w:color w:val="000000" w:themeColor="text1"/>
          <w:sz w:val="24"/>
          <w:szCs w:val="24"/>
        </w:rPr>
        <w:instrText xml:space="preserve"> ADDIN ZOTERO_ITEM CSL_CITATION {"citationID":"R9duN4xX","properties":{"formattedCitation":"(for some useful reviews see Bolker et al. 2009, Schielzeth and Nakagawa 2012, Harrison et al. 2018)","plainCitation":"(for some useful reviews see Bolker et al. 2009, Schielzeth and Nakagawa 2012, Harrison et al. 2018)","dontUpdate":true,"noteIndex":0},"citationItems":[{"id":10845,"uris":["http://zotero.org/users/1810851/items/3CGQWEHA"],"itemData":{"id":10845,"type":"article-journal","abstract":"How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S"}],"issued":{"date-parts":[["2009"]]}},"label":"page","prefix":"for some useful reviews see"},{"id":4870,"uris":["http://zotero.org/users/1810851/items/TUF6ZXQH"],"itemData":{"id":4870,"type":"article-journal","container-title":"Methods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id":4364,"uris":["http://zotero.org/users/1810851/items/6WP7J2E2"],"itemData":{"id":4364,"type":"article-journal","container-title":"PeerJ","DOI":"10.7717/peerj.4794","journalAbbreviation":"PeerJ","page":"e4794","title":"A brief introduction to mixed effects modelling and multi-model inference in ecology","URL":"https://doi.org/10.7717/peerj.4794","volume":"6","author":[{"family":"Harrison","given":"Xavier A"},{"family":"Donaldson","given":"Lynda"},{"family":"Correa-Cano","given":"Maria Eugenia"},{"family":"Evans","given":"Julian"},{"family":"Fisher","given":"David N"},{"family":"Goodwin","given":"Cecily E D"},{"family":"Robinson","given":"Beth S"},{"family":"Hodgson","given":"David J."},{"family":"Inger","given":"Richard"}],"editor":[{"family":"Gray","given":"Andrew"}],"issued":{"date-parts":[["2018"]]}}}],"schema":"https://github.com/citation-style-language/schema/raw/master/csl-citation.json"} </w:instrText>
      </w:r>
      <w:r w:rsidRPr="00FC2217">
        <w:rPr>
          <w:rFonts w:ascii="Times New Roman" w:hAnsi="Times New Roman" w:cs="Times New Roman"/>
          <w:color w:val="000000" w:themeColor="text1"/>
          <w:sz w:val="24"/>
          <w:szCs w:val="24"/>
        </w:rPr>
        <w:fldChar w:fldCharType="separate"/>
      </w:r>
      <w:r w:rsidR="00F87D56" w:rsidRPr="00FC2217">
        <w:rPr>
          <w:rFonts w:ascii="Times New Roman" w:hAnsi="Times New Roman" w:cs="Times New Roman"/>
          <w:color w:val="000000" w:themeColor="text1"/>
          <w:sz w:val="24"/>
          <w:szCs w:val="24"/>
        </w:rPr>
        <w:t xml:space="preserve">(for </w:t>
      </w:r>
      <w:r w:rsidR="00C231BB" w:rsidRPr="00FC2217">
        <w:rPr>
          <w:rFonts w:ascii="Times New Roman" w:hAnsi="Times New Roman" w:cs="Times New Roman"/>
          <w:color w:val="000000" w:themeColor="text1"/>
          <w:sz w:val="24"/>
          <w:szCs w:val="24"/>
        </w:rPr>
        <w:t xml:space="preserve">a </w:t>
      </w:r>
      <w:r w:rsidR="00F87D56" w:rsidRPr="00FC2217">
        <w:rPr>
          <w:rFonts w:ascii="Times New Roman" w:hAnsi="Times New Roman" w:cs="Times New Roman"/>
          <w:color w:val="000000" w:themeColor="text1"/>
          <w:sz w:val="24"/>
          <w:szCs w:val="24"/>
        </w:rPr>
        <w:t>useful review</w:t>
      </w:r>
      <w:r w:rsidR="00C231BB" w:rsidRPr="00FC2217">
        <w:rPr>
          <w:rFonts w:ascii="Times New Roman" w:hAnsi="Times New Roman" w:cs="Times New Roman"/>
          <w:color w:val="000000" w:themeColor="text1"/>
          <w:sz w:val="24"/>
          <w:szCs w:val="24"/>
        </w:rPr>
        <w:t>,</w:t>
      </w:r>
      <w:r w:rsidR="00F87D56" w:rsidRPr="00FC2217">
        <w:rPr>
          <w:rFonts w:ascii="Times New Roman" w:hAnsi="Times New Roman" w:cs="Times New Roman"/>
          <w:color w:val="000000" w:themeColor="text1"/>
          <w:sz w:val="24"/>
          <w:szCs w:val="24"/>
        </w:rPr>
        <w:t xml:space="preserve"> see </w:t>
      </w:r>
      <w:proofErr w:type="spellStart"/>
      <w:r w:rsidR="00F87D56" w:rsidRPr="00FC2217">
        <w:rPr>
          <w:rFonts w:ascii="Times New Roman" w:hAnsi="Times New Roman" w:cs="Times New Roman"/>
          <w:color w:val="000000" w:themeColor="text1"/>
          <w:sz w:val="24"/>
          <w:szCs w:val="24"/>
        </w:rPr>
        <w:t>Bolker</w:t>
      </w:r>
      <w:proofErr w:type="spellEnd"/>
      <w:r w:rsidR="00F87D56" w:rsidRPr="00FC2217">
        <w:rPr>
          <w:rFonts w:ascii="Times New Roman" w:hAnsi="Times New Roman" w:cs="Times New Roman"/>
          <w:color w:val="000000" w:themeColor="text1"/>
          <w:sz w:val="24"/>
          <w:szCs w:val="24"/>
        </w:rPr>
        <w:t xml:space="preserve"> et al. 2009, </w:t>
      </w:r>
      <w:proofErr w:type="spellStart"/>
      <w:r w:rsidR="00F87D56" w:rsidRPr="00FC2217">
        <w:rPr>
          <w:rFonts w:ascii="Times New Roman" w:hAnsi="Times New Roman" w:cs="Times New Roman"/>
          <w:color w:val="000000" w:themeColor="text1"/>
          <w:sz w:val="24"/>
          <w:szCs w:val="24"/>
        </w:rPr>
        <w:t>Schielzeth</w:t>
      </w:r>
      <w:proofErr w:type="spellEnd"/>
      <w:r w:rsidR="00F87D56" w:rsidRPr="00FC2217">
        <w:rPr>
          <w:rFonts w:ascii="Times New Roman" w:hAnsi="Times New Roman" w:cs="Times New Roman"/>
          <w:color w:val="000000" w:themeColor="text1"/>
          <w:sz w:val="24"/>
          <w:szCs w:val="24"/>
        </w:rPr>
        <w:t xml:space="preserve"> and Nakagawa 2012, Harrison et al. 2018)</w:t>
      </w:r>
      <w:r w:rsidRPr="00FC2217">
        <w:rPr>
          <w:rFonts w:ascii="Times New Roman" w:eastAsia="Calibri" w:hAnsi="Times New Roman" w:cs="Times New Roman"/>
          <w:color w:val="000000" w:themeColor="text1"/>
          <w:sz w:val="24"/>
          <w:szCs w:val="24"/>
        </w:rPr>
        <w:fldChar w:fldCharType="end"/>
      </w:r>
      <w:r w:rsidRPr="00FC2217">
        <w:rPr>
          <w:rFonts w:ascii="Times New Roman" w:eastAsia="Calibri" w:hAnsi="Times New Roman" w:cs="Times New Roman"/>
          <w:color w:val="000000" w:themeColor="text1"/>
          <w:sz w:val="24"/>
          <w:szCs w:val="24"/>
          <w:highlight w:val="white"/>
        </w:rPr>
        <w:t xml:space="preserve">. </w:t>
      </w:r>
      <w:r w:rsidRPr="00FC2217">
        <w:rPr>
          <w:rFonts w:ascii="Times New Roman" w:eastAsia="Calibri" w:hAnsi="Times New Roman" w:cs="Times New Roman"/>
          <w:color w:val="000000" w:themeColor="text1"/>
          <w:sz w:val="24"/>
          <w:szCs w:val="24"/>
        </w:rPr>
        <w:t xml:space="preserve">Originally used to partition variation in heritability between different relatives </w:t>
      </w:r>
      <w:r w:rsidRPr="00FC2217">
        <w:rPr>
          <w:rFonts w:ascii="Times New Roman" w:hAnsi="Times New Roman" w:cs="Times New Roman"/>
          <w:color w:val="000000" w:themeColor="text1"/>
          <w:sz w:val="24"/>
          <w:szCs w:val="24"/>
        </w:rPr>
        <w:fldChar w:fldCharType="begin"/>
      </w:r>
      <w:r w:rsidR="00F87D56" w:rsidRPr="00FC2217">
        <w:rPr>
          <w:rFonts w:ascii="Times New Roman" w:hAnsi="Times New Roman" w:cs="Times New Roman"/>
          <w:color w:val="000000" w:themeColor="text1"/>
          <w:sz w:val="24"/>
          <w:szCs w:val="24"/>
        </w:rPr>
        <w:instrText xml:space="preserve"> ADDIN ZOTERO_ITEM CSL_CITATION {"citationID":"rXh8ZtXq","properties":{"formattedCitation":"(Fisher 1919)","plainCitation":"(Fisher 1919)","noteIndex":0},"citationItems":[{"id":12379,"uris":["http://zotero.org/users/1810851/items/WK4TI2SX"],"itemData":{"id":12379,"type":"article-journal","abstract":"Several attempts have already been made to interpret the well-established results of biometry in accordance with the Mendelian scheme of inheritance. It is here attempted to ascertain the biometrical properties of a population of a more general type than has hitherto been examined, inheritance in which follows this scheme. It is hoped that in this way it will be possible to make a more exact analysis of the causes of human variability. The great body of available statistics show us that the deviations of a human measurement from its mean follow very closely the Normal Law of Errors, and, therefore, that the variability may be uniformly measured by the standard deviation corresponding to the square root of the mean square error. When there are two independent causes of variability capable of producing in an otherwise uniform population distributions with standard deviations σ1 and σ2, it is found that the distribution, when both causes act together, has a standard deviation . It is therefore desirable in analysing the causes of variability to deal with the square of the standard deviation as the measure of variability. We shall term this quantity the Variance of the normal population to which it refers, and we may now ascribe to the constituent causes fractions or percentages of the total variance which they together produce. It is desirable on the one hand that the elementary ideas at the basis of the calculus of correlations should be clearly understood, and easily expressed in ordinary language, and on the other that loose phrases about the “percentage of causation,” which obscure the essential distinction between the individual and the population, should be carefully avoided.","container-title":"Earth and Environmental Science Transactions of The Royal Society of Edinburgh","DOI":"10.1017/S0080456800012163","ISSN":"2053-5945, 0080-4568","issue":"2","language":"en","note":"publisher: Royal Society of Edinburgh Scotland Foundation","page":"399-433","source":"Cambridge University Press","title":"XV.—The Correlation between Relatives on the Supposition of Mendelian Inheritance.","URL":"https://www.cambridge.org/core/journals/earth-and-environmental-science-transactions-of-royal-society-of-edinburgh/article/abs/xvthe-correlation-between-relatives-on-the-supposition-of-mendelian-inheritance/A60675052E0FB78C561F66C670BC75DE","volume":"52","author":[{"family":"Fisher","given":"R. A."}],"accessed":{"date-parts":[["2022",4,21]]},"issued":{"date-parts":[["1919"]],"season":"ed"}}}],"schema":"https://github.com/citation-style-language/schema/raw/master/csl-citation.json"} </w:instrText>
      </w:r>
      <w:r w:rsidRPr="00FC2217">
        <w:rPr>
          <w:rFonts w:ascii="Times New Roman" w:hAnsi="Times New Roman" w:cs="Times New Roman"/>
          <w:color w:val="000000" w:themeColor="text1"/>
          <w:sz w:val="24"/>
          <w:szCs w:val="24"/>
        </w:rPr>
        <w:fldChar w:fldCharType="separate"/>
      </w:r>
      <w:r w:rsidR="00BB3DA4" w:rsidRPr="00FC2217">
        <w:rPr>
          <w:rFonts w:ascii="Times New Roman" w:hAnsi="Times New Roman" w:cs="Times New Roman"/>
          <w:color w:val="000000" w:themeColor="text1"/>
          <w:sz w:val="24"/>
          <w:szCs w:val="24"/>
        </w:rPr>
        <w:t>(Fisher 1919)</w:t>
      </w:r>
      <w:r w:rsidRPr="00FC2217">
        <w:rPr>
          <w:rFonts w:ascii="Times New Roman" w:eastAsia="Calibri" w:hAnsi="Times New Roman" w:cs="Times New Roman"/>
          <w:color w:val="000000" w:themeColor="text1"/>
          <w:sz w:val="24"/>
          <w:szCs w:val="24"/>
        </w:rPr>
        <w:fldChar w:fldCharType="end"/>
      </w:r>
      <w:r w:rsidRPr="00FC2217">
        <w:rPr>
          <w:rFonts w:ascii="Times New Roman" w:eastAsia="Calibri" w:hAnsi="Times New Roman" w:cs="Times New Roman"/>
          <w:color w:val="000000" w:themeColor="text1"/>
          <w:sz w:val="24"/>
          <w:szCs w:val="24"/>
        </w:rPr>
        <w:t xml:space="preserve">, </w:t>
      </w:r>
      <w:r w:rsidRPr="00FC2217">
        <w:rPr>
          <w:rFonts w:ascii="Times New Roman" w:eastAsia="Calibri" w:hAnsi="Times New Roman" w:cs="Times New Roman"/>
          <w:b/>
          <w:color w:val="000000" w:themeColor="text1"/>
          <w:sz w:val="24"/>
          <w:szCs w:val="24"/>
        </w:rPr>
        <w:t xml:space="preserve">random effects  - </w:t>
      </w:r>
      <w:r w:rsidRPr="00FC2217">
        <w:rPr>
          <w:rFonts w:ascii="Times New Roman" w:eastAsia="Calibri" w:hAnsi="Times New Roman" w:cs="Times New Roman"/>
          <w:color w:val="000000" w:themeColor="text1"/>
          <w:sz w:val="24"/>
          <w:szCs w:val="24"/>
        </w:rPr>
        <w:t xml:space="preserve">the effects of clusters in data assumed to come from a random distribution </w:t>
      </w:r>
      <w:r w:rsidRPr="00FC2217">
        <w:rPr>
          <w:rFonts w:ascii="Times New Roman" w:hAnsi="Times New Roman" w:cs="Times New Roman"/>
          <w:color w:val="000000" w:themeColor="text1"/>
          <w:sz w:val="24"/>
          <w:szCs w:val="24"/>
        </w:rPr>
        <w:fldChar w:fldCharType="begin"/>
      </w:r>
      <w:r w:rsidR="00BB3DA4" w:rsidRPr="00FC2217">
        <w:rPr>
          <w:rFonts w:ascii="Times New Roman" w:hAnsi="Times New Roman" w:cs="Times New Roman"/>
          <w:color w:val="000000" w:themeColor="text1"/>
          <w:sz w:val="24"/>
          <w:szCs w:val="24"/>
        </w:rPr>
        <w:instrText xml:space="preserve"> ADDIN ZOTERO_ITEM CSL_CITATION {"citationID":"iuSbUTFO","properties":{"formattedCitation":"(but see Gelman &amp; Hill 2006 on the linguistic difficulties of defining random effects)","plainCitation":"(but see Gelman &amp; Hill 2006 on the linguistic difficulties of defining random effects)","noteIndex":0},"citationItems":[{"id":1266,"uris":["http://zotero.org/users/1810851/items/ZIVVQIAB"],"itemData":{"id":1266,"type":"book","number-of-pages":"648","publisher":"Cambridge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Models","author":[{"family":"Gelman","given":"Andrew"},{"family":"Hill","given":"Jennifer"}],"issued":{"date-parts":[["2006"]]}},"label":"page","prefix":"but see","suffix":"on the linguistic difficulties of defining random effects"}],"schema":"https://github.com/citation-style-language/schema/raw/master/csl-citation.json"} </w:instrText>
      </w:r>
      <w:r w:rsidRPr="00FC2217">
        <w:rPr>
          <w:rFonts w:ascii="Times New Roman" w:hAnsi="Times New Roman" w:cs="Times New Roman"/>
          <w:color w:val="000000" w:themeColor="text1"/>
          <w:sz w:val="24"/>
          <w:szCs w:val="24"/>
        </w:rPr>
        <w:fldChar w:fldCharType="separate"/>
      </w:r>
      <w:r w:rsidR="00BB3DA4" w:rsidRPr="00FC2217">
        <w:rPr>
          <w:rFonts w:ascii="Times New Roman" w:hAnsi="Times New Roman" w:cs="Times New Roman"/>
          <w:color w:val="000000" w:themeColor="text1"/>
          <w:sz w:val="24"/>
          <w:szCs w:val="24"/>
        </w:rPr>
        <w:t>(but see Gelman &amp; Hill 2006 on the linguistic difficulties of defining random effects)</w:t>
      </w:r>
      <w:r w:rsidRPr="00FC2217">
        <w:rPr>
          <w:rFonts w:ascii="Times New Roman" w:eastAsia="Calibri" w:hAnsi="Times New Roman" w:cs="Times New Roman"/>
          <w:color w:val="000000" w:themeColor="text1"/>
          <w:sz w:val="24"/>
          <w:szCs w:val="24"/>
        </w:rPr>
        <w:fldChar w:fldCharType="end"/>
      </w:r>
      <w:r w:rsidRPr="00FC2217">
        <w:rPr>
          <w:rFonts w:ascii="Times New Roman" w:eastAsia="Calibri" w:hAnsi="Times New Roman" w:cs="Times New Roman"/>
          <w:color w:val="000000" w:themeColor="text1"/>
          <w:sz w:val="24"/>
          <w:szCs w:val="24"/>
        </w:rPr>
        <w:t xml:space="preserve"> - quickly became a mainstay in the partitioning of variation in </w:t>
      </w:r>
      <w:r w:rsidR="008D5784" w:rsidRPr="00FC2217">
        <w:rPr>
          <w:rFonts w:ascii="Times New Roman" w:eastAsia="Calibri" w:hAnsi="Times New Roman" w:cs="Times New Roman"/>
          <w:color w:val="000000" w:themeColor="text1"/>
          <w:sz w:val="24"/>
          <w:szCs w:val="24"/>
        </w:rPr>
        <w:t xml:space="preserve">randomized </w:t>
      </w:r>
      <w:r w:rsidRPr="00FC2217">
        <w:rPr>
          <w:rFonts w:ascii="Times New Roman" w:eastAsia="Calibri" w:hAnsi="Times New Roman" w:cs="Times New Roman"/>
          <w:color w:val="000000" w:themeColor="text1"/>
          <w:sz w:val="24"/>
          <w:szCs w:val="24"/>
        </w:rPr>
        <w:t>experiments with subsamples</w:t>
      </w:r>
      <w:r w:rsidR="008D5784" w:rsidRPr="00FC2217">
        <w:rPr>
          <w:rFonts w:ascii="Times New Roman" w:eastAsia="Calibri" w:hAnsi="Times New Roman" w:cs="Times New Roman"/>
          <w:color w:val="000000" w:themeColor="text1"/>
          <w:sz w:val="24"/>
          <w:szCs w:val="24"/>
        </w:rPr>
        <w:t xml:space="preserve"> taken</w:t>
      </w:r>
      <w:r w:rsidRPr="00FC2217">
        <w:rPr>
          <w:rFonts w:ascii="Times New Roman" w:eastAsia="Calibri" w:hAnsi="Times New Roman" w:cs="Times New Roman"/>
          <w:color w:val="000000" w:themeColor="text1"/>
          <w:sz w:val="24"/>
          <w:szCs w:val="24"/>
        </w:rPr>
        <w:t xml:space="preserve"> </w:t>
      </w:r>
      <w:r w:rsidRPr="00FC2217">
        <w:rPr>
          <w:rFonts w:ascii="Times New Roman" w:eastAsia="Calibri" w:hAnsi="Times New Roman" w:cs="Times New Roman"/>
          <w:color w:val="000000" w:themeColor="text1"/>
          <w:sz w:val="24"/>
          <w:szCs w:val="24"/>
        </w:rPr>
        <w:lastRenderedPageBreak/>
        <w:t xml:space="preserve">within clusters </w:t>
      </w:r>
      <w:r w:rsidRPr="00FC2217">
        <w:rPr>
          <w:rFonts w:ascii="Times New Roman" w:hAnsi="Times New Roman" w:cs="Times New Roman"/>
          <w:color w:val="000000" w:themeColor="text1"/>
          <w:sz w:val="24"/>
          <w:szCs w:val="24"/>
        </w:rPr>
        <w:fldChar w:fldCharType="begin"/>
      </w:r>
      <w:r w:rsidR="00BB3DA4" w:rsidRPr="00FC2217">
        <w:rPr>
          <w:rFonts w:ascii="Times New Roman" w:hAnsi="Times New Roman" w:cs="Times New Roman"/>
          <w:color w:val="000000" w:themeColor="text1"/>
          <w:sz w:val="24"/>
          <w:szCs w:val="24"/>
        </w:rPr>
        <w:instrText xml:space="preserve"> ADDIN ZOTERO_ITEM CSL_CITATION {"citationID":"kOfnhJvy","properties":{"formattedCitation":"(Cochran 1937; Eisenhart 1947)","plainCitation":"(Cochran 1937; Eisenhart 1947)","noteIndex":0},"citationItems":[{"id":12382,"uris":["http://zotero.org/users/1810851/items/9UEBGMA8"],"itemData":{"id":12382,"type":"article-journal","container-title":"Supplement to the Journal of the Royal Statistical Society","issue":"1","note":"publisher: JSTOR","page":"102–118","source":"Google Scholar","title":"Problems arising in the analysis of a series of similar experiments","volume":"4","author":[{"family":"Cochran","given":"William G."}],"issued":{"date-parts":[["1937"]]}}},{"id":12384,"uris":["http://zotero.org/users/1810851/items/UHC4Q4V2"],"itemData":{"id":12384,"type":"article-journal","container-title":"Biometrics","DOI":"10.2307/3001534","ISSN":"0006-341X","issue":"1","note":"publisher: [Wiley, International Biometric Society]","page":"1-21","source":"JSTOR","title":"The Assumptions Underlying the Analysis of Variance","URL":"https://www.jstor.org/stable/3001534","volume":"3","author":[{"family":"Eisenhart","given":"Churchill"}],"accessed":{"date-parts":[["2022",4,21]]},"issued":{"date-parts":[["1947"]]}}}],"schema":"https://github.com/citation-style-language/schema/raw/master/csl-citation.json"} </w:instrText>
      </w:r>
      <w:r w:rsidRPr="00FC2217">
        <w:rPr>
          <w:rFonts w:ascii="Times New Roman" w:hAnsi="Times New Roman" w:cs="Times New Roman"/>
          <w:color w:val="000000" w:themeColor="text1"/>
          <w:sz w:val="24"/>
          <w:szCs w:val="24"/>
        </w:rPr>
        <w:fldChar w:fldCharType="separate"/>
      </w:r>
      <w:r w:rsidR="00BB3DA4" w:rsidRPr="00FC2217">
        <w:rPr>
          <w:rFonts w:ascii="Times New Roman" w:hAnsi="Times New Roman" w:cs="Times New Roman"/>
          <w:color w:val="000000" w:themeColor="text1"/>
          <w:sz w:val="24"/>
          <w:szCs w:val="24"/>
        </w:rPr>
        <w:t xml:space="preserve">(Cochran 1937; </w:t>
      </w:r>
      <w:proofErr w:type="spellStart"/>
      <w:r w:rsidR="00BB3DA4" w:rsidRPr="00FC2217">
        <w:rPr>
          <w:rFonts w:ascii="Times New Roman" w:hAnsi="Times New Roman" w:cs="Times New Roman"/>
          <w:color w:val="000000" w:themeColor="text1"/>
          <w:sz w:val="24"/>
          <w:szCs w:val="24"/>
        </w:rPr>
        <w:t>Eisenhart</w:t>
      </w:r>
      <w:proofErr w:type="spellEnd"/>
      <w:r w:rsidR="00BB3DA4" w:rsidRPr="00FC2217">
        <w:rPr>
          <w:rFonts w:ascii="Times New Roman" w:hAnsi="Times New Roman" w:cs="Times New Roman"/>
          <w:color w:val="000000" w:themeColor="text1"/>
          <w:sz w:val="24"/>
          <w:szCs w:val="24"/>
        </w:rPr>
        <w:t xml:space="preserve"> 1947)</w:t>
      </w:r>
      <w:r w:rsidRPr="00FC2217">
        <w:rPr>
          <w:rFonts w:ascii="Times New Roman" w:eastAsia="Calibri" w:hAnsi="Times New Roman" w:cs="Times New Roman"/>
          <w:color w:val="000000" w:themeColor="text1"/>
          <w:sz w:val="24"/>
          <w:szCs w:val="24"/>
        </w:rPr>
        <w:fldChar w:fldCharType="end"/>
      </w:r>
      <w:r w:rsidRPr="00FC2217">
        <w:rPr>
          <w:rFonts w:ascii="Times New Roman" w:eastAsia="Calibri" w:hAnsi="Times New Roman" w:cs="Times New Roman"/>
          <w:color w:val="000000" w:themeColor="text1"/>
          <w:sz w:val="24"/>
          <w:szCs w:val="24"/>
        </w:rPr>
        <w:t xml:space="preserve">. They have become a standard part of the toolbox for analyzing ecological experiments </w:t>
      </w:r>
      <w:r w:rsidRPr="00FC2217">
        <w:rPr>
          <w:rFonts w:ascii="Times New Roman" w:hAnsi="Times New Roman" w:cs="Times New Roman"/>
          <w:color w:val="000000" w:themeColor="text1"/>
          <w:sz w:val="24"/>
          <w:szCs w:val="24"/>
        </w:rPr>
        <w:fldChar w:fldCharType="begin"/>
      </w:r>
      <w:r w:rsidR="00BB3DA4" w:rsidRPr="00FC2217">
        <w:rPr>
          <w:rFonts w:ascii="Times New Roman" w:hAnsi="Times New Roman" w:cs="Times New Roman"/>
          <w:color w:val="000000" w:themeColor="text1"/>
          <w:sz w:val="24"/>
          <w:szCs w:val="24"/>
        </w:rPr>
        <w:instrText xml:space="preserve"> ADDIN ZOTERO_ITEM CSL_CITATION {"citationID":"ao3xXTE1","properties":{"formattedCitation":"(Schielzeth &amp; Nakagawa 2012)","plainCitation":"(Schielzeth &amp; Nakagawa 2012)","noteIndex":0},"citationItems":[{"id":4870,"uris":["http://zotero.org/users/1810851/items/TUF6ZXQH"],"itemData":{"id":4870,"type":"article-journal","container-title":"Methods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label":"page"}],"schema":"https://github.com/citation-style-language/schema/raw/master/csl-citation.json"} </w:instrText>
      </w:r>
      <w:r w:rsidRPr="00FC2217">
        <w:rPr>
          <w:rFonts w:ascii="Times New Roman" w:hAnsi="Times New Roman" w:cs="Times New Roman"/>
          <w:color w:val="000000" w:themeColor="text1"/>
          <w:sz w:val="24"/>
          <w:szCs w:val="24"/>
        </w:rPr>
        <w:fldChar w:fldCharType="separate"/>
      </w:r>
      <w:r w:rsidR="00BB3DA4" w:rsidRPr="00FC2217">
        <w:rPr>
          <w:rFonts w:ascii="Times New Roman" w:hAnsi="Times New Roman" w:cs="Times New Roman"/>
          <w:color w:val="000000" w:themeColor="text1"/>
          <w:sz w:val="24"/>
          <w:szCs w:val="24"/>
        </w:rPr>
        <w:t>(</w:t>
      </w:r>
      <w:proofErr w:type="spellStart"/>
      <w:r w:rsidR="00BB3DA4" w:rsidRPr="00FC2217">
        <w:rPr>
          <w:rFonts w:ascii="Times New Roman" w:hAnsi="Times New Roman" w:cs="Times New Roman"/>
          <w:color w:val="000000" w:themeColor="text1"/>
          <w:sz w:val="24"/>
          <w:szCs w:val="24"/>
        </w:rPr>
        <w:t>Schielzeth</w:t>
      </w:r>
      <w:proofErr w:type="spellEnd"/>
      <w:r w:rsidR="00BB3DA4" w:rsidRPr="00FC2217">
        <w:rPr>
          <w:rFonts w:ascii="Times New Roman" w:hAnsi="Times New Roman" w:cs="Times New Roman"/>
          <w:color w:val="000000" w:themeColor="text1"/>
          <w:sz w:val="24"/>
          <w:szCs w:val="24"/>
        </w:rPr>
        <w:t xml:space="preserve"> &amp; Nakagawa 2012)</w:t>
      </w:r>
      <w:r w:rsidRPr="00FC2217">
        <w:rPr>
          <w:rFonts w:ascii="Times New Roman" w:eastAsia="Calibri" w:hAnsi="Times New Roman" w:cs="Times New Roman"/>
          <w:color w:val="000000" w:themeColor="text1"/>
          <w:sz w:val="24"/>
          <w:szCs w:val="24"/>
        </w:rPr>
        <w:fldChar w:fldCharType="end"/>
      </w:r>
      <w:r w:rsidRPr="00FC2217">
        <w:rPr>
          <w:rFonts w:ascii="Times New Roman" w:eastAsia="Calibri" w:hAnsi="Times New Roman" w:cs="Times New Roman"/>
          <w:color w:val="000000" w:themeColor="text1"/>
          <w:sz w:val="24"/>
          <w:szCs w:val="24"/>
        </w:rPr>
        <w:t xml:space="preserve">. </w:t>
      </w:r>
    </w:p>
    <w:p w14:paraId="7574155F" w14:textId="5C9C353E" w:rsidR="002E4527" w:rsidRPr="00FC2217" w:rsidRDefault="00037819" w:rsidP="00F87D56">
      <w:pPr>
        <w:shd w:val="clear" w:color="auto" w:fill="FFFFFF"/>
        <w:spacing w:after="160"/>
        <w:ind w:firstLine="720"/>
        <w:rPr>
          <w:rFonts w:ascii="Times New Roman" w:eastAsia="Calibri" w:hAnsi="Times New Roman" w:cs="Times New Roman"/>
          <w:color w:val="000000" w:themeColor="text1"/>
          <w:sz w:val="24"/>
          <w:szCs w:val="24"/>
          <w:highlight w:val="white"/>
        </w:rPr>
      </w:pPr>
      <w:r w:rsidRPr="00FC2217">
        <w:rPr>
          <w:rFonts w:ascii="Times New Roman" w:eastAsia="Calibri" w:hAnsi="Times New Roman" w:cs="Times New Roman"/>
          <w:color w:val="000000" w:themeColor="text1"/>
          <w:sz w:val="24"/>
          <w:szCs w:val="24"/>
        </w:rPr>
        <w:t>In observational data, random effects</w:t>
      </w:r>
      <w:r w:rsidR="00617BA3" w:rsidRPr="00FC2217">
        <w:rPr>
          <w:rFonts w:ascii="Times New Roman" w:eastAsia="Calibri" w:hAnsi="Times New Roman" w:cs="Times New Roman"/>
          <w:color w:val="000000" w:themeColor="text1"/>
          <w:sz w:val="24"/>
          <w:szCs w:val="24"/>
        </w:rPr>
        <w:t xml:space="preserve"> </w:t>
      </w:r>
      <w:r w:rsidR="00EE3160" w:rsidRPr="00FC2217">
        <w:rPr>
          <w:rFonts w:ascii="Times New Roman" w:eastAsia="Calibri" w:hAnsi="Times New Roman" w:cs="Times New Roman"/>
          <w:color w:val="000000" w:themeColor="text1"/>
          <w:sz w:val="24"/>
          <w:szCs w:val="24"/>
        </w:rPr>
        <w:t>account for</w:t>
      </w:r>
      <w:r w:rsidR="00617BA3" w:rsidRPr="00FC2217">
        <w:rPr>
          <w:rFonts w:ascii="Times New Roman" w:eastAsia="Calibri" w:hAnsi="Times New Roman" w:cs="Times New Roman"/>
          <w:color w:val="000000" w:themeColor="text1"/>
          <w:sz w:val="24"/>
          <w:szCs w:val="24"/>
        </w:rPr>
        <w:t xml:space="preserve"> </w:t>
      </w:r>
      <w:r w:rsidRPr="00FC2217">
        <w:rPr>
          <w:rFonts w:ascii="Times New Roman" w:eastAsia="Calibri" w:hAnsi="Times New Roman" w:cs="Times New Roman"/>
          <w:color w:val="000000" w:themeColor="text1"/>
          <w:sz w:val="24"/>
          <w:szCs w:val="24"/>
        </w:rPr>
        <w:t>clustering in our data</w:t>
      </w:r>
      <w:r w:rsidR="00EE3160" w:rsidRPr="00FC2217">
        <w:rPr>
          <w:rFonts w:ascii="Times New Roman" w:eastAsia="Calibri" w:hAnsi="Times New Roman" w:cs="Times New Roman"/>
          <w:color w:val="000000" w:themeColor="text1"/>
          <w:sz w:val="24"/>
          <w:szCs w:val="24"/>
        </w:rPr>
        <w:t xml:space="preserve"> in the error structure of the model </w:t>
      </w:r>
      <w:r w:rsidR="0072028C" w:rsidRPr="00FC2217">
        <w:rPr>
          <w:rFonts w:ascii="Times New Roman" w:eastAsia="Calibri" w:hAnsi="Times New Roman" w:cs="Times New Roman"/>
          <w:color w:val="000000" w:themeColor="text1"/>
          <w:sz w:val="24"/>
          <w:szCs w:val="24"/>
        </w:rPr>
        <w:fldChar w:fldCharType="begin"/>
      </w:r>
      <w:r w:rsidR="00BB3DA4" w:rsidRPr="00FC2217">
        <w:rPr>
          <w:rFonts w:ascii="Times New Roman" w:eastAsia="Calibri" w:hAnsi="Times New Roman" w:cs="Times New Roman"/>
          <w:color w:val="000000" w:themeColor="text1"/>
          <w:sz w:val="24"/>
          <w:szCs w:val="24"/>
        </w:rPr>
        <w:instrText xml:space="preserve"> ADDIN ZOTERO_ITEM CSL_CITATION {"citationID":"dfytSHwW","properties":{"formattedCitation":"(Gelman &amp; Hill 2006; Bolker {\\i{}et al.} 2009)","plainCitation":"(Gelman &amp; Hill 2006; Bolker et al. 2009)","noteIndex":0},"citationItems":[{"id":1266,"uris":["http://zotero.org/users/1810851/items/ZIVVQIAB"],"itemData":{"id":1266,"type":"book","number-of-pages":"648","publisher":"Cambridge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S"}],"issued":{"date-parts":[["2009"]]}}}],"schema":"https://github.com/citation-style-language/schema/raw/master/csl-citation.json"} </w:instrText>
      </w:r>
      <w:r w:rsidR="0072028C" w:rsidRPr="00FC2217">
        <w:rPr>
          <w:rFonts w:ascii="Times New Roman" w:eastAsia="Calibri" w:hAnsi="Times New Roman" w:cs="Times New Roman"/>
          <w:color w:val="000000" w:themeColor="text1"/>
          <w:sz w:val="24"/>
          <w:szCs w:val="24"/>
        </w:rPr>
        <w:fldChar w:fldCharType="separate"/>
      </w:r>
      <w:r w:rsidR="00BB3DA4" w:rsidRPr="00FC2217">
        <w:rPr>
          <w:rFonts w:ascii="Times New Roman" w:hAnsi="Times New Roman" w:cs="Times New Roman"/>
          <w:color w:val="000000" w:themeColor="text1"/>
          <w:sz w:val="24"/>
          <w:szCs w:val="24"/>
        </w:rPr>
        <w:t xml:space="preserve">(Gelman &amp; Hill 2006; </w:t>
      </w:r>
      <w:proofErr w:type="spellStart"/>
      <w:r w:rsidR="00BB3DA4" w:rsidRPr="00FC2217">
        <w:rPr>
          <w:rFonts w:ascii="Times New Roman" w:hAnsi="Times New Roman" w:cs="Times New Roman"/>
          <w:color w:val="000000" w:themeColor="text1"/>
          <w:sz w:val="24"/>
          <w:szCs w:val="24"/>
        </w:rPr>
        <w:t>Bolker</w:t>
      </w:r>
      <w:proofErr w:type="spellEnd"/>
      <w:r w:rsidR="00BB3DA4" w:rsidRPr="00FC2217">
        <w:rPr>
          <w:rFonts w:ascii="Times New Roman" w:hAnsi="Times New Roman" w:cs="Times New Roman"/>
          <w:color w:val="000000" w:themeColor="text1"/>
          <w:sz w:val="24"/>
          <w:szCs w:val="24"/>
        </w:rPr>
        <w:t xml:space="preserve"> </w:t>
      </w:r>
      <w:r w:rsidR="00BB3DA4" w:rsidRPr="00FC2217">
        <w:rPr>
          <w:rFonts w:ascii="Times New Roman" w:hAnsi="Times New Roman" w:cs="Times New Roman"/>
          <w:i/>
          <w:iCs/>
          <w:color w:val="000000" w:themeColor="text1"/>
          <w:sz w:val="24"/>
          <w:szCs w:val="24"/>
        </w:rPr>
        <w:t>et al.</w:t>
      </w:r>
      <w:r w:rsidR="00BB3DA4" w:rsidRPr="00FC2217">
        <w:rPr>
          <w:rFonts w:ascii="Times New Roman" w:hAnsi="Times New Roman" w:cs="Times New Roman"/>
          <w:color w:val="000000" w:themeColor="text1"/>
          <w:sz w:val="24"/>
          <w:szCs w:val="24"/>
        </w:rPr>
        <w:t xml:space="preserve"> 2009)</w:t>
      </w:r>
      <w:r w:rsidR="0072028C" w:rsidRPr="00FC2217">
        <w:rPr>
          <w:rFonts w:ascii="Times New Roman" w:eastAsia="Calibri" w:hAnsi="Times New Roman" w:cs="Times New Roman"/>
          <w:color w:val="000000" w:themeColor="text1"/>
          <w:sz w:val="24"/>
          <w:szCs w:val="24"/>
        </w:rPr>
        <w:fldChar w:fldCharType="end"/>
      </w:r>
      <w:r w:rsidR="00F6146E" w:rsidRPr="00FC2217">
        <w:rPr>
          <w:rFonts w:ascii="Times New Roman" w:eastAsia="Calibri" w:hAnsi="Times New Roman" w:cs="Times New Roman"/>
          <w:color w:val="000000" w:themeColor="text1"/>
          <w:sz w:val="24"/>
          <w:szCs w:val="24"/>
        </w:rPr>
        <w:t>.</w:t>
      </w:r>
      <w:r w:rsidRPr="00FC2217">
        <w:rPr>
          <w:rFonts w:ascii="Times New Roman" w:eastAsia="Calibri" w:hAnsi="Times New Roman" w:cs="Times New Roman"/>
          <w:color w:val="000000" w:themeColor="text1"/>
          <w:sz w:val="24"/>
          <w:szCs w:val="24"/>
        </w:rPr>
        <w:t xml:space="preserve"> </w:t>
      </w:r>
      <w:r w:rsidR="002E4527" w:rsidRPr="00FC2217">
        <w:rPr>
          <w:rFonts w:ascii="Times New Roman" w:eastAsia="Calibri" w:hAnsi="Times New Roman" w:cs="Times New Roman"/>
          <w:color w:val="000000" w:themeColor="text1"/>
          <w:sz w:val="24"/>
          <w:szCs w:val="24"/>
        </w:rPr>
        <w:t xml:space="preserve">This could of course be done with clusters as a </w:t>
      </w:r>
      <w:r w:rsidR="002E4527" w:rsidRPr="00FC2217">
        <w:rPr>
          <w:rFonts w:ascii="Times New Roman" w:eastAsia="Calibri" w:hAnsi="Times New Roman" w:cs="Times New Roman"/>
          <w:b/>
          <w:color w:val="000000" w:themeColor="text1"/>
          <w:sz w:val="24"/>
          <w:szCs w:val="24"/>
        </w:rPr>
        <w:t>fixed effects</w:t>
      </w:r>
      <w:r w:rsidR="002E4527" w:rsidRPr="00FC2217">
        <w:rPr>
          <w:rFonts w:ascii="Times New Roman" w:eastAsia="Calibri" w:hAnsi="Times New Roman" w:cs="Times New Roman"/>
          <w:color w:val="000000" w:themeColor="text1"/>
          <w:sz w:val="24"/>
          <w:szCs w:val="24"/>
        </w:rPr>
        <w:t xml:space="preserve"> (i.e., recoding clusters to 0/1 </w:t>
      </w:r>
      <w:r w:rsidR="004F33AA" w:rsidRPr="00FC2217">
        <w:rPr>
          <w:rFonts w:ascii="Times New Roman" w:eastAsia="Calibri" w:hAnsi="Times New Roman" w:cs="Times New Roman"/>
          <w:color w:val="000000" w:themeColor="text1"/>
          <w:sz w:val="24"/>
          <w:szCs w:val="24"/>
        </w:rPr>
        <w:t>dummy variables – done automatically in most statistical software</w:t>
      </w:r>
      <w:r w:rsidR="002E4527" w:rsidRPr="00FC2217">
        <w:rPr>
          <w:rFonts w:ascii="Times New Roman" w:eastAsia="Calibri" w:hAnsi="Times New Roman" w:cs="Times New Roman"/>
          <w:color w:val="000000" w:themeColor="text1"/>
          <w:sz w:val="24"/>
          <w:szCs w:val="24"/>
        </w:rPr>
        <w:t xml:space="preserve">), although in such a case one might need to use cluster robust standard errors to accommodate for clustered error structures </w:t>
      </w:r>
      <w:r w:rsidR="002E4527" w:rsidRPr="00FC2217">
        <w:rPr>
          <w:rFonts w:ascii="Times New Roman" w:hAnsi="Times New Roman" w:cs="Times New Roman"/>
          <w:color w:val="000000" w:themeColor="text1"/>
          <w:sz w:val="24"/>
          <w:szCs w:val="24"/>
        </w:rPr>
        <w:fldChar w:fldCharType="begin"/>
      </w:r>
      <w:r w:rsidR="00B2675F" w:rsidRPr="00FC2217">
        <w:rPr>
          <w:rFonts w:ascii="Times New Roman" w:hAnsi="Times New Roman" w:cs="Times New Roman"/>
          <w:color w:val="000000" w:themeColor="text1"/>
          <w:sz w:val="24"/>
          <w:szCs w:val="24"/>
        </w:rPr>
        <w:instrText xml:space="preserve"> ADDIN ZOTERO_ITEM CSL_CITATION {"citationID":"DCR1r2AI","properties":{"formattedCitation":"((see Box 4 and Cameron and Miller 2015)","plainCitation":"((see Box 4 and Cameron and Miller 2015)","dontUpdate":true,"noteIndex":0},"citationItems":[{"id":12411,"uris":["http://zotero.org/users/1810851/items/NHAY2HUU"],"itemData":{"id":12411,"type":"article-journal","abstract":"We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L."}],"accessed":{"date-parts":[["2022",4,21]]},"issued":{"date-parts":[["2015",3,31]]}},"label":"page","prefix":"(see Box 4 and "}],"schema":"https://github.com/citation-style-language/schema/raw/master/csl-citation.json"} </w:instrText>
      </w:r>
      <w:r w:rsidR="002E4527" w:rsidRPr="00FC2217">
        <w:rPr>
          <w:rFonts w:ascii="Times New Roman" w:hAnsi="Times New Roman" w:cs="Times New Roman"/>
          <w:color w:val="000000" w:themeColor="text1"/>
          <w:sz w:val="24"/>
          <w:szCs w:val="24"/>
        </w:rPr>
        <w:fldChar w:fldCharType="separate"/>
      </w:r>
      <w:r w:rsidR="002E4527" w:rsidRPr="00FC2217">
        <w:rPr>
          <w:rFonts w:ascii="Times New Roman" w:hAnsi="Times New Roman" w:cs="Times New Roman"/>
          <w:color w:val="000000" w:themeColor="text1"/>
          <w:sz w:val="24"/>
          <w:szCs w:val="24"/>
        </w:rPr>
        <w:t>(see Box 4 and Cameron and Miller 2015)</w:t>
      </w:r>
      <w:r w:rsidR="002E4527" w:rsidRPr="00FC2217">
        <w:rPr>
          <w:rFonts w:ascii="Times New Roman" w:eastAsia="Calibri" w:hAnsi="Times New Roman" w:cs="Times New Roman"/>
          <w:color w:val="000000" w:themeColor="text1"/>
          <w:sz w:val="24"/>
          <w:szCs w:val="24"/>
        </w:rPr>
        <w:fldChar w:fldCharType="end"/>
      </w:r>
      <w:r w:rsidR="002E4527" w:rsidRPr="00FC2217">
        <w:rPr>
          <w:rFonts w:ascii="Times New Roman" w:eastAsia="Calibri" w:hAnsi="Times New Roman" w:cs="Times New Roman"/>
          <w:color w:val="000000" w:themeColor="text1"/>
          <w:sz w:val="24"/>
          <w:szCs w:val="24"/>
        </w:rPr>
        <w:t>. Random effects, however, have the added second benefit of efficiency - they cost fewer degrees of freedom to estimate as we assume all cluster means follow from a distribution</w:t>
      </w:r>
      <w:r w:rsidR="00F15409" w:rsidRPr="00FC2217">
        <w:rPr>
          <w:rFonts w:ascii="Times New Roman" w:eastAsia="Calibri" w:hAnsi="Times New Roman" w:cs="Times New Roman"/>
          <w:color w:val="000000" w:themeColor="text1"/>
          <w:sz w:val="24"/>
          <w:szCs w:val="24"/>
        </w:rPr>
        <w:t xml:space="preserve"> (i.e., estimating a grand mean and variance) rather than estimating a separate coefficient for each cluster mean</w:t>
      </w:r>
      <w:r w:rsidR="002E4527" w:rsidRPr="00FC2217">
        <w:rPr>
          <w:rFonts w:ascii="Times New Roman" w:eastAsia="Calibri" w:hAnsi="Times New Roman" w:cs="Times New Roman"/>
          <w:color w:val="000000" w:themeColor="text1"/>
          <w:sz w:val="24"/>
          <w:szCs w:val="24"/>
        </w:rPr>
        <w:t xml:space="preserve">. With this can come an improvement in the estimates of </w:t>
      </w:r>
      <w:r w:rsidR="002E4527" w:rsidRPr="00FC2217">
        <w:rPr>
          <w:rFonts w:ascii="Times New Roman" w:eastAsia="Calibri" w:hAnsi="Times New Roman" w:cs="Times New Roman"/>
          <w:i/>
          <w:color w:val="000000" w:themeColor="text1"/>
          <w:sz w:val="24"/>
          <w:szCs w:val="24"/>
        </w:rPr>
        <w:t>precision</w:t>
      </w:r>
      <w:r w:rsidR="002E4527" w:rsidRPr="00FC2217">
        <w:rPr>
          <w:rFonts w:ascii="Times New Roman" w:eastAsia="Calibri" w:hAnsi="Times New Roman" w:cs="Times New Roman"/>
          <w:color w:val="000000" w:themeColor="text1"/>
          <w:sz w:val="24"/>
          <w:szCs w:val="24"/>
        </w:rPr>
        <w:t xml:space="preserve"> for coefficient estimates</w:t>
      </w:r>
      <w:r w:rsidR="00F15409" w:rsidRPr="00FC2217">
        <w:rPr>
          <w:rFonts w:ascii="Times New Roman" w:eastAsia="Calibri" w:hAnsi="Times New Roman" w:cs="Times New Roman"/>
          <w:color w:val="000000" w:themeColor="text1"/>
          <w:sz w:val="24"/>
          <w:szCs w:val="24"/>
        </w:rPr>
        <w:t xml:space="preserve"> for our causal variable of interest</w:t>
      </w:r>
      <w:r w:rsidR="002E4527" w:rsidRPr="00FC2217">
        <w:rPr>
          <w:rFonts w:ascii="Times New Roman" w:eastAsia="Calibri" w:hAnsi="Times New Roman" w:cs="Times New Roman"/>
          <w:color w:val="000000" w:themeColor="text1"/>
          <w:sz w:val="24"/>
          <w:szCs w:val="24"/>
        </w:rPr>
        <w:t xml:space="preserve"> </w:t>
      </w:r>
      <w:r w:rsidR="00F15409" w:rsidRPr="00FC2217">
        <w:rPr>
          <w:rFonts w:ascii="Times New Roman" w:eastAsia="Calibri" w:hAnsi="Times New Roman" w:cs="Times New Roman"/>
          <w:color w:val="000000" w:themeColor="text1"/>
          <w:sz w:val="24"/>
          <w:szCs w:val="24"/>
        </w:rPr>
        <w:fldChar w:fldCharType="begin"/>
      </w:r>
      <w:r w:rsidR="00BB3DA4" w:rsidRPr="00FC2217">
        <w:rPr>
          <w:rFonts w:ascii="Times New Roman" w:eastAsia="Calibri" w:hAnsi="Times New Roman" w:cs="Times New Roman"/>
          <w:color w:val="000000" w:themeColor="text1"/>
          <w:sz w:val="24"/>
          <w:szCs w:val="24"/>
        </w:rPr>
        <w:instrText xml:space="preserve"> ADDIN ZOTERO_ITEM CSL_CITATION {"citationID":"ODrSWuAk","properties":{"formattedCitation":"(Gelman &amp; Hill 2006)","plainCitation":"(Gelman &amp;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Models","author":[{"family":"Gelman","given":"Andrew"},{"family":"Hill","given":"Jennifer"}],"issued":{"date-parts":[["2006"]]}}}],"schema":"https://github.com/citation-style-language/schema/raw/master/csl-citation.json"} </w:instrText>
      </w:r>
      <w:r w:rsidR="00F15409" w:rsidRPr="00FC2217">
        <w:rPr>
          <w:rFonts w:ascii="Times New Roman" w:eastAsia="Calibri" w:hAnsi="Times New Roman" w:cs="Times New Roman"/>
          <w:color w:val="000000" w:themeColor="text1"/>
          <w:sz w:val="24"/>
          <w:szCs w:val="24"/>
        </w:rPr>
        <w:fldChar w:fldCharType="separate"/>
      </w:r>
      <w:r w:rsidR="00BB3DA4" w:rsidRPr="00FC2217">
        <w:rPr>
          <w:rFonts w:ascii="Times New Roman" w:eastAsia="Calibri" w:hAnsi="Times New Roman" w:cs="Times New Roman"/>
          <w:noProof/>
          <w:color w:val="000000" w:themeColor="text1"/>
          <w:sz w:val="24"/>
          <w:szCs w:val="24"/>
        </w:rPr>
        <w:t>(Gelman &amp; Hill 2006)</w:t>
      </w:r>
      <w:r w:rsidR="00F15409" w:rsidRPr="00FC2217">
        <w:rPr>
          <w:rFonts w:ascii="Times New Roman" w:eastAsia="Calibri" w:hAnsi="Times New Roman" w:cs="Times New Roman"/>
          <w:color w:val="000000" w:themeColor="text1"/>
          <w:sz w:val="24"/>
          <w:szCs w:val="24"/>
        </w:rPr>
        <w:fldChar w:fldCharType="end"/>
      </w:r>
      <w:r w:rsidR="00F15409" w:rsidRPr="00FC2217">
        <w:rPr>
          <w:rFonts w:ascii="Times New Roman" w:eastAsia="Calibri" w:hAnsi="Times New Roman" w:cs="Times New Roman"/>
          <w:color w:val="000000" w:themeColor="text1"/>
          <w:sz w:val="24"/>
          <w:szCs w:val="24"/>
        </w:rPr>
        <w:t xml:space="preserve"> </w:t>
      </w:r>
      <w:r w:rsidR="002E4527" w:rsidRPr="00FC2217">
        <w:rPr>
          <w:rFonts w:ascii="Times New Roman" w:eastAsia="Calibri" w:hAnsi="Times New Roman" w:cs="Times New Roman"/>
          <w:color w:val="000000" w:themeColor="text1"/>
          <w:sz w:val="24"/>
          <w:szCs w:val="24"/>
        </w:rPr>
        <w:t xml:space="preserve">relative to fixed effects. This can contrast to changes in precision from  </w:t>
      </w:r>
      <w:r w:rsidR="00F15409" w:rsidRPr="00FC2217">
        <w:rPr>
          <w:rFonts w:ascii="Times New Roman" w:eastAsia="Calibri" w:hAnsi="Times New Roman" w:cs="Times New Roman"/>
          <w:color w:val="000000" w:themeColor="text1"/>
          <w:sz w:val="24"/>
          <w:szCs w:val="24"/>
        </w:rPr>
        <w:t xml:space="preserve">fixed effects for clusters with </w:t>
      </w:r>
      <w:r w:rsidR="002E4527" w:rsidRPr="00FC2217">
        <w:rPr>
          <w:rFonts w:ascii="Times New Roman" w:eastAsia="Calibri" w:hAnsi="Times New Roman" w:cs="Times New Roman"/>
          <w:color w:val="000000" w:themeColor="text1"/>
          <w:sz w:val="24"/>
          <w:szCs w:val="24"/>
        </w:rPr>
        <w:t xml:space="preserve">cluster robust standard errors </w:t>
      </w:r>
      <w:r w:rsidR="00F15409" w:rsidRPr="00FC2217">
        <w:rPr>
          <w:rFonts w:ascii="Times New Roman" w:eastAsia="Calibri" w:hAnsi="Times New Roman" w:cs="Times New Roman"/>
          <w:color w:val="000000" w:themeColor="text1"/>
          <w:sz w:val="24"/>
          <w:szCs w:val="24"/>
        </w:rPr>
        <w:t xml:space="preserve">which make no assumptions about the distribution of cluster means and fewer assumptions about the homogeneity of residuals between clusters </w:t>
      </w:r>
      <w:r w:rsidR="002E4527" w:rsidRPr="00FC2217">
        <w:rPr>
          <w:rFonts w:ascii="Times New Roman" w:hAnsi="Times New Roman" w:cs="Times New Roman"/>
          <w:color w:val="000000" w:themeColor="text1"/>
          <w:sz w:val="24"/>
          <w:szCs w:val="24"/>
        </w:rPr>
        <w:fldChar w:fldCharType="begin"/>
      </w:r>
      <w:r w:rsidR="00BB3DA4" w:rsidRPr="00FC2217">
        <w:rPr>
          <w:rFonts w:ascii="Times New Roman" w:hAnsi="Times New Roman" w:cs="Times New Roman"/>
          <w:color w:val="000000" w:themeColor="text1"/>
          <w:sz w:val="24"/>
          <w:szCs w:val="24"/>
        </w:rPr>
        <w:instrText xml:space="preserve"> ADDIN ZOTERO_ITEM CSL_CITATION {"citationID":"fUMBAqic","properties":{"formattedCitation":"(in addition to Box 4, see Oshchepkov &amp; Shirokanova 2022 for an excellent comparison between mixed models and cluster robust standard errors)","plainCitation":"(in addition to Box 4, see Oshchepkov &amp; Shirokanova 2022 for an excellent comparison between mixed models and cluster robust standard errors)","noteIndex":0},"citationItems":[{"id":12647,"uris":["http://zotero.org/users/1810851/items/9YIL44BI"],"itemData":{"id":12647,"type":"article-journal","abstract":"Many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label":"page","prefix":"in addition to Box 4, see","suffix":"for an excellent comparison between mixed models and cluster robust standard errors"}],"schema":"https://github.com/citation-style-language/schema/raw/master/csl-citation.json"} </w:instrText>
      </w:r>
      <w:r w:rsidR="002E4527" w:rsidRPr="00FC2217">
        <w:rPr>
          <w:rFonts w:ascii="Times New Roman" w:hAnsi="Times New Roman" w:cs="Times New Roman"/>
          <w:color w:val="000000" w:themeColor="text1"/>
          <w:sz w:val="24"/>
          <w:szCs w:val="24"/>
        </w:rPr>
        <w:fldChar w:fldCharType="separate"/>
      </w:r>
      <w:r w:rsidR="00BB3DA4" w:rsidRPr="00FC2217">
        <w:rPr>
          <w:rFonts w:ascii="Times New Roman" w:hAnsi="Times New Roman" w:cs="Times New Roman"/>
          <w:color w:val="000000" w:themeColor="text1"/>
          <w:sz w:val="24"/>
          <w:szCs w:val="24"/>
        </w:rPr>
        <w:t xml:space="preserve">(in addition to Box 4, see </w:t>
      </w:r>
      <w:proofErr w:type="spellStart"/>
      <w:r w:rsidR="00BB3DA4" w:rsidRPr="00FC2217">
        <w:rPr>
          <w:rFonts w:ascii="Times New Roman" w:hAnsi="Times New Roman" w:cs="Times New Roman"/>
          <w:color w:val="000000" w:themeColor="text1"/>
          <w:sz w:val="24"/>
          <w:szCs w:val="24"/>
        </w:rPr>
        <w:t>Oshchepkov</w:t>
      </w:r>
      <w:proofErr w:type="spellEnd"/>
      <w:r w:rsidR="00BB3DA4" w:rsidRPr="00FC2217">
        <w:rPr>
          <w:rFonts w:ascii="Times New Roman" w:hAnsi="Times New Roman" w:cs="Times New Roman"/>
          <w:color w:val="000000" w:themeColor="text1"/>
          <w:sz w:val="24"/>
          <w:szCs w:val="24"/>
        </w:rPr>
        <w:t xml:space="preserve"> &amp; </w:t>
      </w:r>
      <w:proofErr w:type="spellStart"/>
      <w:r w:rsidR="00BB3DA4" w:rsidRPr="00FC2217">
        <w:rPr>
          <w:rFonts w:ascii="Times New Roman" w:hAnsi="Times New Roman" w:cs="Times New Roman"/>
          <w:color w:val="000000" w:themeColor="text1"/>
          <w:sz w:val="24"/>
          <w:szCs w:val="24"/>
        </w:rPr>
        <w:t>Shirokanova</w:t>
      </w:r>
      <w:proofErr w:type="spellEnd"/>
      <w:r w:rsidR="00BB3DA4" w:rsidRPr="00FC2217">
        <w:rPr>
          <w:rFonts w:ascii="Times New Roman" w:hAnsi="Times New Roman" w:cs="Times New Roman"/>
          <w:color w:val="000000" w:themeColor="text1"/>
          <w:sz w:val="24"/>
          <w:szCs w:val="24"/>
        </w:rPr>
        <w:t xml:space="preserve"> 2022 for an excellent comparison between mixed models and cluster robust standard errors)</w:t>
      </w:r>
      <w:r w:rsidR="002E4527" w:rsidRPr="00FC2217">
        <w:rPr>
          <w:rFonts w:ascii="Times New Roman" w:eastAsia="Calibri" w:hAnsi="Times New Roman" w:cs="Times New Roman"/>
          <w:color w:val="000000" w:themeColor="text1"/>
          <w:sz w:val="24"/>
          <w:szCs w:val="24"/>
        </w:rPr>
        <w:fldChar w:fldCharType="end"/>
      </w:r>
      <w:r w:rsidR="002E4527" w:rsidRPr="00FC2217">
        <w:rPr>
          <w:rFonts w:ascii="Times New Roman" w:eastAsia="Calibri" w:hAnsi="Times New Roman" w:cs="Times New Roman"/>
          <w:color w:val="000000" w:themeColor="text1"/>
          <w:sz w:val="24"/>
          <w:szCs w:val="24"/>
        </w:rPr>
        <w:t xml:space="preserve">. Further, as random effects are assumed to be drawn from a common distribution, they have benefits for analyses of unbalanced samples as well as regularizing of cluster means </w:t>
      </w:r>
      <w:r w:rsidR="002E4527" w:rsidRPr="00FC2217">
        <w:rPr>
          <w:rFonts w:ascii="Times New Roman" w:hAnsi="Times New Roman" w:cs="Times New Roman"/>
          <w:color w:val="000000" w:themeColor="text1"/>
          <w:sz w:val="24"/>
          <w:szCs w:val="24"/>
        </w:rPr>
        <w:fldChar w:fldCharType="begin"/>
      </w:r>
      <w:r w:rsidR="00BB3DA4" w:rsidRPr="00FC2217">
        <w:rPr>
          <w:rFonts w:ascii="Times New Roman" w:hAnsi="Times New Roman" w:cs="Times New Roman"/>
          <w:color w:val="000000" w:themeColor="text1"/>
          <w:sz w:val="24"/>
          <w:szCs w:val="24"/>
        </w:rPr>
        <w:instrText xml:space="preserve"> ADDIN ZOTERO_ITEM CSL_CITATION {"citationID":"8DB47tg3","properties":{"formattedCitation":"(i.e., drawing them towards the grand mean, see an excellent discussion by Efron &amp; Morris 1975)","plainCitation":"(i.e., drawing them towards the grand mean, see an excellent discussion by Efron &amp; Morris 1975)","noteIndex":0},"citationItems":[{"id":12388,"uris":["http://zotero.org/users/1810851/items/QHMC9GWI"],"itemData":{"id":12388,"type":"article-journal","abstract":"In 1961, James and Stein exhibited an estimator of the mean of a multivariate normal distribution having uniformly lower mean squared error than the sample mean. This estimator is reviewed briefly in an empirical Bayes context. Stein's rule and its generalizations are then applied to predict baseball averages, to estimate toxomosis prevalence rates, and to estimate the exact size of Pearson's chi-square test with results from a computer simulation. In each of these examples, the mean square error of these rules is less than half that of the sample mean.","container-title":"Journal of the American Statistical Association","DOI":"10.2307/2285814","ISSN":"0162-1459","issue":"350","note":"publisher: [American Statistical Association, Taylor &amp; Francis, Ltd.]","page":"311-319","source":"JSTOR","title":"Data Analysis Using Stein's Estimator and its Generalizations","URL":"https://www.jstor.org/stable/2285814","volume":"70","author":[{"family":"Efron","given":"Bradley"},{"family":"Morris","given":"Carl"}],"accessed":{"date-parts":[["2022",4,21]]},"issued":{"date-parts":[["1975"]]}},"label":"page","prefix":"i.e., drawing them towards the grand mean, see an excellent discussion by"}],"schema":"https://github.com/citation-style-language/schema/raw/master/csl-citation.json"} </w:instrText>
      </w:r>
      <w:r w:rsidR="002E4527" w:rsidRPr="00FC2217">
        <w:rPr>
          <w:rFonts w:ascii="Times New Roman" w:hAnsi="Times New Roman" w:cs="Times New Roman"/>
          <w:color w:val="000000" w:themeColor="text1"/>
          <w:sz w:val="24"/>
          <w:szCs w:val="24"/>
        </w:rPr>
        <w:fldChar w:fldCharType="separate"/>
      </w:r>
      <w:r w:rsidR="00BB3DA4" w:rsidRPr="00FC2217">
        <w:rPr>
          <w:rFonts w:ascii="Times New Roman" w:hAnsi="Times New Roman" w:cs="Times New Roman"/>
          <w:color w:val="000000" w:themeColor="text1"/>
          <w:sz w:val="24"/>
          <w:szCs w:val="24"/>
        </w:rPr>
        <w:t xml:space="preserve">(i.e., drawing them towards the grand mean, see an excellent discussion by </w:t>
      </w:r>
      <w:proofErr w:type="spellStart"/>
      <w:r w:rsidR="00BB3DA4" w:rsidRPr="00FC2217">
        <w:rPr>
          <w:rFonts w:ascii="Times New Roman" w:hAnsi="Times New Roman" w:cs="Times New Roman"/>
          <w:color w:val="000000" w:themeColor="text1"/>
          <w:sz w:val="24"/>
          <w:szCs w:val="24"/>
        </w:rPr>
        <w:t>Efron</w:t>
      </w:r>
      <w:proofErr w:type="spellEnd"/>
      <w:r w:rsidR="00BB3DA4" w:rsidRPr="00FC2217">
        <w:rPr>
          <w:rFonts w:ascii="Times New Roman" w:hAnsi="Times New Roman" w:cs="Times New Roman"/>
          <w:color w:val="000000" w:themeColor="text1"/>
          <w:sz w:val="24"/>
          <w:szCs w:val="24"/>
        </w:rPr>
        <w:t xml:space="preserve"> &amp; Morris 1975)</w:t>
      </w:r>
      <w:r w:rsidR="002E4527" w:rsidRPr="00FC2217">
        <w:rPr>
          <w:rFonts w:ascii="Times New Roman" w:eastAsia="Calibri" w:hAnsi="Times New Roman" w:cs="Times New Roman"/>
          <w:color w:val="000000" w:themeColor="text1"/>
          <w:sz w:val="24"/>
          <w:szCs w:val="24"/>
        </w:rPr>
        <w:fldChar w:fldCharType="end"/>
      </w:r>
      <w:r w:rsidR="002E4527" w:rsidRPr="00FC2217">
        <w:rPr>
          <w:rFonts w:ascii="Times New Roman" w:eastAsia="Calibri" w:hAnsi="Times New Roman" w:cs="Times New Roman"/>
          <w:color w:val="000000" w:themeColor="text1"/>
          <w:sz w:val="24"/>
          <w:szCs w:val="24"/>
          <w:highlight w:val="white"/>
        </w:rPr>
        <w:t xml:space="preserve">. </w:t>
      </w:r>
    </w:p>
    <w:p w14:paraId="282AB4E4" w14:textId="093B9772" w:rsidR="00766C2E" w:rsidRPr="00FC2217" w:rsidRDefault="00037819" w:rsidP="00F87D56">
      <w:pPr>
        <w:shd w:val="clear" w:color="auto" w:fill="FFFFFF"/>
        <w:spacing w:after="160"/>
        <w:ind w:firstLine="720"/>
        <w:rPr>
          <w:rFonts w:ascii="Times New Roman" w:eastAsia="Calibri" w:hAnsi="Times New Roman" w:cs="Times New Roman"/>
          <w:color w:val="000000" w:themeColor="text1"/>
          <w:sz w:val="24"/>
          <w:szCs w:val="24"/>
          <w:highlight w:val="white"/>
        </w:rPr>
      </w:pPr>
      <w:r w:rsidRPr="00FC2217">
        <w:rPr>
          <w:rFonts w:ascii="Times New Roman" w:eastAsia="Calibri" w:hAnsi="Times New Roman" w:cs="Times New Roman"/>
          <w:color w:val="000000" w:themeColor="text1"/>
          <w:sz w:val="24"/>
          <w:szCs w:val="24"/>
          <w:highlight w:val="white"/>
        </w:rPr>
        <w:t xml:space="preserve">For these reasons, Ecologists conducting a study akin to our snail-temperature example would likely gravitate towards a mixed model to account for site-to-site variability in snail abundances </w:t>
      </w:r>
      <w:r w:rsidRPr="00FC2217">
        <w:rPr>
          <w:rFonts w:ascii="Times New Roman" w:hAnsi="Times New Roman" w:cs="Times New Roman"/>
          <w:color w:val="000000" w:themeColor="text1"/>
          <w:sz w:val="24"/>
          <w:szCs w:val="24"/>
        </w:rPr>
        <w:fldChar w:fldCharType="begin"/>
      </w:r>
      <w:r w:rsidR="00BB3DA4" w:rsidRPr="00FC2217">
        <w:rPr>
          <w:rFonts w:ascii="Times New Roman" w:hAnsi="Times New Roman" w:cs="Times New Roman"/>
          <w:color w:val="000000" w:themeColor="text1"/>
          <w:sz w:val="24"/>
          <w:szCs w:val="24"/>
        </w:rPr>
        <w:instrText xml:space="preserve"> ADDIN ZOTERO_ITEM CSL_CITATION {"citationID":"nthz9vQL","properties":{"formattedCitation":"(e.g., the models in Duffy {\\i{}et al.} 2016 as an example - these are colleagues whom we do not wish to single out, but rather show an example)","plainCitation":"(e.g., the models in Duffy et al. 2016 as an example - these are colleagues whom we do not wish to single out, but rather show an example)","noteIndex":0},"citationItems":[{"id":3746,"uris":["http://zotero.org/users/1810851/items/Y9KCQ4CE"],"itemData":{"id":3746,"type":"article-journal","container-title":"PNAS","DOI":"10.1073/pnas.1524465113","issue":"22","journalAbbreviation":"PNAS","page":"6230-6235","title":"Biodiversity enhances reef fish biomass and resistance to climate change","URL":"http://www.pnas.org/lookup/doi/10.1073/pnas.1524465113","volume":"113","author":[{"family":"Duffy","given":"J. Emmett"},{"family":"Lefcheck","given":"Jonathan S"},{"family":"Stuart-Smith","given":"Rick D"},{"family":"Navarrete","given":"Sergio A."},{"family":"Edgar","given":"Graham J"}],"issued":{"date-parts":[["2016"]]}},"label":"page","prefix":"e.g., the models in","suffix":"as an example - these are colleagues whom we do not wish to single out, but rather show an example"}],"schema":"https://github.com/citation-style-language/schema/raw/master/csl-citation.json"} </w:instrText>
      </w:r>
      <w:r w:rsidRPr="00FC2217">
        <w:rPr>
          <w:rFonts w:ascii="Times New Roman" w:hAnsi="Times New Roman" w:cs="Times New Roman"/>
          <w:color w:val="000000" w:themeColor="text1"/>
          <w:sz w:val="24"/>
          <w:szCs w:val="24"/>
        </w:rPr>
        <w:fldChar w:fldCharType="separate"/>
      </w:r>
      <w:r w:rsidR="00BB3DA4" w:rsidRPr="00FC2217">
        <w:rPr>
          <w:rFonts w:ascii="Times New Roman" w:hAnsi="Times New Roman" w:cs="Times New Roman"/>
          <w:color w:val="000000" w:themeColor="text1"/>
          <w:sz w:val="24"/>
          <w:szCs w:val="24"/>
        </w:rPr>
        <w:t xml:space="preserve">(e.g., the models in Duffy </w:t>
      </w:r>
      <w:r w:rsidR="00BB3DA4" w:rsidRPr="00FC2217">
        <w:rPr>
          <w:rFonts w:ascii="Times New Roman" w:hAnsi="Times New Roman" w:cs="Times New Roman"/>
          <w:i/>
          <w:iCs/>
          <w:color w:val="000000" w:themeColor="text1"/>
          <w:sz w:val="24"/>
          <w:szCs w:val="24"/>
        </w:rPr>
        <w:t>et al.</w:t>
      </w:r>
      <w:r w:rsidR="00BB3DA4" w:rsidRPr="00FC2217">
        <w:rPr>
          <w:rFonts w:ascii="Times New Roman" w:hAnsi="Times New Roman" w:cs="Times New Roman"/>
          <w:color w:val="000000" w:themeColor="text1"/>
          <w:sz w:val="24"/>
          <w:szCs w:val="24"/>
        </w:rPr>
        <w:t xml:space="preserve"> 2016 as an example - these are colleagues whom we do not wish to single out, but rather show an example)</w:t>
      </w:r>
      <w:r w:rsidRPr="00FC2217">
        <w:rPr>
          <w:rFonts w:ascii="Times New Roman" w:eastAsia="Calibri" w:hAnsi="Times New Roman" w:cs="Times New Roman"/>
          <w:color w:val="000000" w:themeColor="text1"/>
          <w:sz w:val="24"/>
          <w:szCs w:val="24"/>
        </w:rPr>
        <w:fldChar w:fldCharType="end"/>
      </w:r>
      <w:r w:rsidRPr="00FC2217">
        <w:rPr>
          <w:rFonts w:ascii="Times New Roman" w:eastAsia="Calibri" w:hAnsi="Times New Roman" w:cs="Times New Roman"/>
          <w:color w:val="000000" w:themeColor="text1"/>
          <w:sz w:val="24"/>
          <w:szCs w:val="24"/>
          <w:highlight w:val="white"/>
        </w:rPr>
        <w:t xml:space="preserve">, such as using the following mixed </w:t>
      </w:r>
      <w:r w:rsidR="0072028C" w:rsidRPr="00FC2217">
        <w:rPr>
          <w:rFonts w:ascii="Times New Roman" w:eastAsia="Calibri" w:hAnsi="Times New Roman" w:cs="Times New Roman"/>
          <w:color w:val="000000" w:themeColor="text1"/>
          <w:sz w:val="24"/>
          <w:szCs w:val="24"/>
          <w:highlight w:val="white"/>
        </w:rPr>
        <w:t xml:space="preserve">effects </w:t>
      </w:r>
      <w:r w:rsidRPr="00FC2217">
        <w:rPr>
          <w:rFonts w:ascii="Times New Roman" w:eastAsia="Calibri" w:hAnsi="Times New Roman" w:cs="Times New Roman"/>
          <w:color w:val="000000" w:themeColor="text1"/>
          <w:sz w:val="24"/>
          <w:szCs w:val="24"/>
          <w:highlight w:val="white"/>
        </w:rPr>
        <w:t>model design:</w:t>
      </w:r>
    </w:p>
    <w:p w14:paraId="4E028A8C" w14:textId="4A948908" w:rsidR="00766C2E" w:rsidRPr="00FC2217" w:rsidRDefault="00FD37AE" w:rsidP="00134FF2">
      <w:pPr>
        <w:keepNext/>
        <w:shd w:val="clear" w:color="auto" w:fill="FFFFFF"/>
        <w:spacing w:after="160"/>
        <w:rPr>
          <w:rFonts w:ascii="Times New Roman" w:eastAsia="Calibri" w:hAnsi="Times New Roman" w:cs="Times New Roman"/>
          <w:color w:val="000000" w:themeColor="text1"/>
          <w:sz w:val="24"/>
          <w:szCs w:val="24"/>
        </w:rPr>
      </w:pPr>
      <m:oMathPara>
        <m:oMath>
          <m:sSub>
            <m:sSubPr>
              <m:ctrlPr>
                <w:rPr>
                  <w:rFonts w:ascii="Cambria Math" w:eastAsia="Calibri" w:hAnsi="Cambria Math" w:cs="Times New Roman"/>
                  <w:color w:val="000000" w:themeColor="text1"/>
                  <w:sz w:val="24"/>
                  <w:szCs w:val="24"/>
                </w:rPr>
              </m:ctrlPr>
            </m:sSubPr>
            <m:e>
              <m:r>
                <w:rPr>
                  <w:rFonts w:ascii="Cambria Math" w:eastAsia="Calibri" w:hAnsi="Cambria Math" w:cs="Times New Roman"/>
                  <w:color w:val="000000" w:themeColor="text1"/>
                  <w:sz w:val="24"/>
                  <w:szCs w:val="24"/>
                </w:rPr>
                <m:t>y</m:t>
              </m:r>
            </m:e>
            <m:sub>
              <m:r>
                <m:rPr>
                  <m:sty m:val="p"/>
                </m:rP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highlight w:val="white"/>
            </w:rPr>
            <m:t>=</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β</m:t>
              </m:r>
            </m:e>
            <m:sub>
              <m:r>
                <m:rPr>
                  <m:sty m:val="p"/>
                </m:rPr>
                <w:rPr>
                  <w:rFonts w:ascii="Cambria Math" w:eastAsia="Calibri" w:hAnsi="Cambria Math" w:cs="Times New Roman"/>
                  <w:color w:val="000000" w:themeColor="text1"/>
                  <w:sz w:val="24"/>
                  <w:szCs w:val="24"/>
                  <w:highlight w:val="white"/>
                </w:rPr>
                <m:t>0</m:t>
              </m:r>
            </m:sub>
          </m:sSub>
          <m:r>
            <m:rPr>
              <m:sty m:val="p"/>
            </m:rPr>
            <w:rPr>
              <w:rFonts w:ascii="Cambria Math" w:eastAsia="Calibri" w:hAnsi="Cambria Math" w:cs="Times New Roman"/>
              <w:color w:val="000000" w:themeColor="text1"/>
              <w:sz w:val="24"/>
              <w:szCs w:val="24"/>
              <w:highlight w:val="white"/>
            </w:rPr>
            <m:t>+</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β</m:t>
              </m:r>
            </m:e>
            <m:sub>
              <m:r>
                <m:rPr>
                  <m:sty m:val="p"/>
                </m:rPr>
                <w:rPr>
                  <w:rFonts w:ascii="Cambria Math" w:eastAsia="Calibri" w:hAnsi="Cambria Math" w:cs="Times New Roman"/>
                  <w:color w:val="000000" w:themeColor="text1"/>
                  <w:sz w:val="24"/>
                  <w:szCs w:val="24"/>
                  <w:highlight w:val="white"/>
                </w:rPr>
                <m:t>0</m:t>
              </m:r>
            </m:sub>
          </m:sSub>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x</m:t>
              </m:r>
              <m:ctrlPr>
                <w:rPr>
                  <w:rFonts w:ascii="Cambria Math" w:eastAsia="Calibri" w:hAnsi="Cambria Math" w:cs="Times New Roman"/>
                  <w:color w:val="000000" w:themeColor="text1"/>
                  <w:sz w:val="24"/>
                  <w:szCs w:val="24"/>
                  <w:highlight w:val="white"/>
                </w:rPr>
              </m:ctrlPr>
            </m:e>
            <m:sub>
              <m:r>
                <m:rPr>
                  <m:sty m:val="p"/>
                </m:rPr>
                <w:rPr>
                  <w:rFonts w:ascii="Cambria Math" w:eastAsia="Calibri" w:hAnsi="Cambria Math" w:cs="Times New Roman"/>
                  <w:color w:val="000000" w:themeColor="text1"/>
                  <w:sz w:val="24"/>
                  <w:szCs w:val="24"/>
                  <w:highlight w:val="white"/>
                </w:rPr>
                <m:t>ij</m:t>
              </m:r>
            </m:sub>
          </m:sSub>
          <m:r>
            <m:rPr>
              <m:sty m:val="p"/>
            </m:rPr>
            <w:rPr>
              <w:rFonts w:ascii="Cambria Math" w:eastAsia="Calibri" w:hAnsi="Cambria Math" w:cs="Times New Roman"/>
              <w:color w:val="000000" w:themeColor="text1"/>
              <w:sz w:val="24"/>
              <w:szCs w:val="24"/>
              <w:highlight w:val="white"/>
            </w:rPr>
            <m:t>+</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δ</m:t>
              </m:r>
            </m:e>
            <m:sub>
              <m:r>
                <m:rPr>
                  <m:sty m:val="p"/>
                </m:rPr>
                <w:rPr>
                  <w:rFonts w:ascii="Cambria Math" w:eastAsia="Calibri" w:hAnsi="Cambria Math" w:cs="Times New Roman"/>
                  <w:color w:val="000000" w:themeColor="text1"/>
                  <w:sz w:val="24"/>
                  <w:szCs w:val="24"/>
                  <w:highlight w:val="white"/>
                </w:rPr>
                <m:t>i</m:t>
              </m:r>
            </m:sub>
          </m:sSub>
          <m:r>
            <m:rPr>
              <m:sty m:val="p"/>
            </m:rPr>
            <w:rPr>
              <w:rFonts w:ascii="Cambria Math" w:eastAsia="Calibri" w:hAnsi="Cambria Math" w:cs="Times New Roman"/>
              <w:color w:val="000000" w:themeColor="text1"/>
              <w:sz w:val="24"/>
              <w:szCs w:val="24"/>
              <w:highlight w:val="white"/>
            </w:rPr>
            <m:t>+</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ϵ</m:t>
              </m:r>
            </m:e>
            <m:sub>
              <m:r>
                <m:rPr>
                  <m:sty m:val="p"/>
                </m:rPr>
                <w:rPr>
                  <w:rFonts w:ascii="Cambria Math" w:eastAsia="Calibri" w:hAnsi="Cambria Math" w:cs="Times New Roman"/>
                  <w:color w:val="000000" w:themeColor="text1"/>
                  <w:sz w:val="24"/>
                  <w:szCs w:val="24"/>
                  <w:highlight w:val="white"/>
                </w:rPr>
                <m:t>ij</m:t>
              </m:r>
            </m:sub>
          </m:sSub>
          <m:r>
            <m:rPr>
              <m:sty m:val="p"/>
            </m:rPr>
            <w:rPr>
              <w:rFonts w:ascii="Cambria Math" w:eastAsia="Calibri" w:hAnsi="Cambria Math" w:cs="Times New Roman"/>
              <w:color w:val="000000" w:themeColor="text1"/>
              <w:sz w:val="24"/>
              <w:szCs w:val="24"/>
            </w:rPr>
            <w:br/>
          </m:r>
        </m:oMath>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δ</m:t>
              </m:r>
              <m:ctrlPr>
                <w:rPr>
                  <w:rFonts w:ascii="Cambria Math" w:eastAsia="Calibri" w:hAnsi="Cambria Math" w:cs="Times New Roman"/>
                  <w:color w:val="000000" w:themeColor="text1"/>
                  <w:sz w:val="24"/>
                  <w:szCs w:val="24"/>
                  <w:highlight w:val="white"/>
                </w:rPr>
              </m:ctrlPr>
            </m:e>
            <m:sub>
              <m:r>
                <m:rPr>
                  <m:sty m:val="p"/>
                </m:rPr>
                <w:rPr>
                  <w:rFonts w:ascii="Cambria Math" w:eastAsia="Calibri" w:hAnsi="Cambria Math" w:cs="Times New Roman"/>
                  <w:color w:val="000000" w:themeColor="text1"/>
                  <w:sz w:val="24"/>
                  <w:szCs w:val="24"/>
                  <w:highlight w:val="white"/>
                </w:rPr>
                <m:t>i</m:t>
              </m:r>
            </m:sub>
          </m:sSub>
          <m:r>
            <m:rPr>
              <m:scr m:val="script"/>
              <m:sty m:val="p"/>
            </m:rPr>
            <w:rPr>
              <w:rFonts w:ascii="Cambria Math" w:eastAsia="Calibri" w:hAnsi="Cambria Math" w:cs="Times New Roman"/>
              <w:color w:val="000000" w:themeColor="text1"/>
              <w:sz w:val="24"/>
              <w:szCs w:val="24"/>
              <w:highlight w:val="white"/>
            </w:rPr>
            <m:t>∼N</m:t>
          </m:r>
          <m:d>
            <m:dPr>
              <m:ctrlPr>
                <w:rPr>
                  <w:rFonts w:ascii="Cambria Math" w:eastAsia="Calibri" w:hAnsi="Cambria Math" w:cs="Times New Roman"/>
                  <w:color w:val="000000" w:themeColor="text1"/>
                  <w:sz w:val="24"/>
                  <w:szCs w:val="24"/>
                </w:rPr>
              </m:ctrlPr>
            </m:dPr>
            <m:e>
              <m:r>
                <m:rPr>
                  <m:sty m:val="p"/>
                </m:rPr>
                <w:rPr>
                  <w:rFonts w:ascii="Cambria Math" w:eastAsia="Calibri" w:hAnsi="Cambria Math" w:cs="Times New Roman"/>
                  <w:color w:val="000000" w:themeColor="text1"/>
                  <w:sz w:val="24"/>
                  <w:szCs w:val="24"/>
                  <w:highlight w:val="white"/>
                </w:rPr>
                <m:t>0,</m:t>
              </m:r>
              <m:sSubSup>
                <m:sSubSupPr>
                  <m:ctrlPr>
                    <w:rPr>
                      <w:rFonts w:ascii="Cambria Math" w:eastAsia="Calibri" w:hAnsi="Cambria Math" w:cs="Times New Roman"/>
                      <w:color w:val="000000" w:themeColor="text1"/>
                      <w:sz w:val="24"/>
                      <w:szCs w:val="24"/>
                    </w:rPr>
                  </m:ctrlPr>
                </m:sSubSupPr>
                <m:e>
                  <m:r>
                    <m:rPr>
                      <m:sty m:val="p"/>
                    </m:rPr>
                    <w:rPr>
                      <w:rFonts w:ascii="Cambria Math" w:eastAsia="Calibri" w:hAnsi="Cambria Math" w:cs="Times New Roman"/>
                      <w:color w:val="000000" w:themeColor="text1"/>
                      <w:sz w:val="24"/>
                      <w:szCs w:val="24"/>
                      <w:highlight w:val="white"/>
                    </w:rPr>
                    <m:t>σ</m:t>
                  </m:r>
                </m:e>
                <m:sub>
                  <m:r>
                    <m:rPr>
                      <m:sty m:val="p"/>
                    </m:rPr>
                    <w:rPr>
                      <w:rFonts w:ascii="Cambria Math" w:eastAsia="Calibri" w:hAnsi="Cambria Math" w:cs="Times New Roman"/>
                      <w:color w:val="000000" w:themeColor="text1"/>
                      <w:sz w:val="24"/>
                      <w:szCs w:val="24"/>
                      <w:highlight w:val="white"/>
                    </w:rPr>
                    <m:t>site</m:t>
                  </m:r>
                </m:sub>
                <m:sup>
                  <m:r>
                    <m:rPr>
                      <m:sty m:val="p"/>
                    </m:rPr>
                    <w:rPr>
                      <w:rFonts w:ascii="Cambria Math" w:eastAsia="Calibri" w:hAnsi="Cambria Math" w:cs="Times New Roman"/>
                      <w:color w:val="000000" w:themeColor="text1"/>
                      <w:sz w:val="24"/>
                      <w:szCs w:val="24"/>
                      <w:highlight w:val="white"/>
                    </w:rPr>
                    <m:t>2</m:t>
                  </m:r>
                </m:sup>
              </m:sSubSup>
            </m:e>
          </m:d>
          <m:r>
            <m:rPr>
              <m:sty m:val="p"/>
            </m:rPr>
            <w:rPr>
              <w:rFonts w:ascii="Cambria Math" w:eastAsia="Calibri" w:hAnsi="Cambria Math" w:cs="Times New Roman"/>
              <w:color w:val="000000" w:themeColor="text1"/>
              <w:sz w:val="24"/>
              <w:szCs w:val="24"/>
            </w:rPr>
            <w:br/>
          </m:r>
        </m:oMath>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ϵ</m:t>
              </m:r>
              <m:ctrlPr>
                <w:rPr>
                  <w:rFonts w:ascii="Cambria Math" w:eastAsia="Calibri" w:hAnsi="Cambria Math" w:cs="Times New Roman"/>
                  <w:color w:val="000000" w:themeColor="text1"/>
                  <w:sz w:val="24"/>
                  <w:szCs w:val="24"/>
                  <w:highlight w:val="white"/>
                </w:rPr>
              </m:ctrlPr>
            </m:e>
            <m:sub>
              <m:r>
                <m:rPr>
                  <m:sty m:val="p"/>
                </m:rPr>
                <w:rPr>
                  <w:rFonts w:ascii="Cambria Math" w:eastAsia="Calibri" w:hAnsi="Cambria Math" w:cs="Times New Roman"/>
                  <w:color w:val="000000" w:themeColor="text1"/>
                  <w:sz w:val="24"/>
                  <w:szCs w:val="24"/>
                  <w:highlight w:val="white"/>
                </w:rPr>
                <m:t>ij</m:t>
              </m:r>
            </m:sub>
          </m:sSub>
          <m:r>
            <m:rPr>
              <m:scr m:val="script"/>
              <m:sty m:val="p"/>
            </m:rPr>
            <w:rPr>
              <w:rFonts w:ascii="Cambria Math" w:eastAsia="Calibri" w:hAnsi="Cambria Math" w:cs="Times New Roman"/>
              <w:color w:val="000000" w:themeColor="text1"/>
              <w:sz w:val="24"/>
              <w:szCs w:val="24"/>
              <w:highlight w:val="white"/>
            </w:rPr>
            <m:t>∼N</m:t>
          </m:r>
          <m:d>
            <m:dPr>
              <m:ctrlPr>
                <w:rPr>
                  <w:rFonts w:ascii="Cambria Math" w:eastAsia="Calibri" w:hAnsi="Cambria Math" w:cs="Times New Roman"/>
                  <w:color w:val="000000" w:themeColor="text1"/>
                  <w:sz w:val="24"/>
                  <w:szCs w:val="24"/>
                </w:rPr>
              </m:ctrlPr>
            </m:dPr>
            <m:e>
              <m:r>
                <m:rPr>
                  <m:sty m:val="p"/>
                </m:rPr>
                <w:rPr>
                  <w:rFonts w:ascii="Cambria Math" w:eastAsia="Calibri" w:hAnsi="Cambria Math" w:cs="Times New Roman"/>
                  <w:color w:val="000000" w:themeColor="text1"/>
                  <w:sz w:val="24"/>
                  <w:szCs w:val="24"/>
                  <w:highlight w:val="white"/>
                </w:rPr>
                <m:t>0,</m:t>
              </m:r>
              <m:sSup>
                <m:sSupPr>
                  <m:ctrlPr>
                    <w:rPr>
                      <w:rFonts w:ascii="Cambria Math" w:eastAsia="Calibri" w:hAnsi="Cambria Math" w:cs="Times New Roman"/>
                      <w:color w:val="000000" w:themeColor="text1"/>
                      <w:sz w:val="24"/>
                      <w:szCs w:val="24"/>
                    </w:rPr>
                  </m:ctrlPr>
                </m:sSupPr>
                <m:e>
                  <m:r>
                    <m:rPr>
                      <m:sty m:val="p"/>
                    </m:rPr>
                    <w:rPr>
                      <w:rFonts w:ascii="Cambria Math" w:eastAsia="Calibri" w:hAnsi="Cambria Math" w:cs="Times New Roman"/>
                      <w:color w:val="000000" w:themeColor="text1"/>
                      <w:sz w:val="24"/>
                      <w:szCs w:val="24"/>
                      <w:highlight w:val="white"/>
                    </w:rPr>
                    <m:t>σ</m:t>
                  </m:r>
                </m:e>
                <m:sup>
                  <m:r>
                    <m:rPr>
                      <m:sty m:val="p"/>
                    </m:rPr>
                    <w:rPr>
                      <w:rFonts w:ascii="Cambria Math" w:eastAsia="Calibri" w:hAnsi="Cambria Math" w:cs="Times New Roman"/>
                      <w:color w:val="000000" w:themeColor="text1"/>
                      <w:sz w:val="24"/>
                      <w:szCs w:val="24"/>
                      <w:highlight w:val="white"/>
                    </w:rPr>
                    <m:t>2</m:t>
                  </m:r>
                </m:sup>
              </m:sSup>
            </m:e>
          </m:d>
        </m:oMath>
      </m:oMathPara>
    </w:p>
    <w:p w14:paraId="7BC0A8A4" w14:textId="5E0A5AF3" w:rsidR="00134FF2" w:rsidRPr="00FC2217" w:rsidRDefault="00134FF2" w:rsidP="00134FF2">
      <w:pPr>
        <w:pStyle w:val="Caption"/>
        <w:jc w:val="right"/>
        <w:rPr>
          <w:rFonts w:ascii="Times New Roman" w:eastAsia="Calibri" w:hAnsi="Times New Roman" w:cs="Times New Roman"/>
          <w:i w:val="0"/>
          <w:color w:val="000000" w:themeColor="text1"/>
          <w:sz w:val="24"/>
          <w:szCs w:val="24"/>
          <w:highlight w:val="white"/>
        </w:rPr>
      </w:pPr>
      <w:r w:rsidRPr="00FC2217">
        <w:rPr>
          <w:rFonts w:ascii="Times New Roman" w:hAnsi="Times New Roman" w:cs="Times New Roman"/>
          <w:color w:val="000000" w:themeColor="text1"/>
          <w:sz w:val="24"/>
          <w:szCs w:val="24"/>
        </w:rPr>
        <w:t xml:space="preserve">(3) </w:t>
      </w:r>
    </w:p>
    <w:p w14:paraId="528A095B" w14:textId="77777777"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\beta_0 + \beta_1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
    <w:p w14:paraId="1495C280" w14:textId="77777777"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\sigma^2_{site}) \\ \\</w:t>
      </w:r>
    </w:p>
    <w:p w14:paraId="50536531" w14:textId="77777777"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w:t>
      </w:r>
    </w:p>
    <w:p w14:paraId="2A5DE796" w14:textId="5ED26CC6" w:rsidR="00766C2E" w:rsidRPr="00FC2217" w:rsidRDefault="00037819" w:rsidP="004F33AA">
      <w:pPr>
        <w:shd w:val="clear" w:color="auto" w:fill="FFFFFF"/>
        <w:spacing w:after="160"/>
        <w:ind w:firstLine="720"/>
        <w:rPr>
          <w:rFonts w:ascii="Times New Roman" w:eastAsia="Calibri" w:hAnsi="Times New Roman" w:cs="Times New Roman"/>
          <w:color w:val="333333"/>
          <w:sz w:val="24"/>
          <w:szCs w:val="24"/>
          <w:highlight w:val="white"/>
        </w:rPr>
      </w:pPr>
      <w:r w:rsidRPr="00FC2217">
        <w:rPr>
          <w:rFonts w:ascii="Times New Roman" w:eastAsia="Calibri" w:hAnsi="Times New Roman" w:cs="Times New Roman"/>
          <w:color w:val="333333"/>
          <w:sz w:val="24"/>
          <w:szCs w:val="24"/>
          <w:highlight w:val="white"/>
        </w:rPr>
        <w:t xml:space="preserve">Here, </w:t>
      </w:r>
      <w:proofErr w:type="spellStart"/>
      <w:r w:rsidRPr="00FC2217">
        <w:rPr>
          <w:rFonts w:ascii="Times New Roman" w:eastAsia="Calibri" w:hAnsi="Times New Roman" w:cs="Times New Roman"/>
          <w:color w:val="333333"/>
          <w:sz w:val="24"/>
          <w:szCs w:val="24"/>
          <w:highlight w:val="white"/>
        </w:rPr>
        <w:t>y</w:t>
      </w:r>
      <w:r w:rsidRPr="00FC2217">
        <w:rPr>
          <w:rFonts w:ascii="Times New Roman" w:eastAsia="Calibri" w:hAnsi="Times New Roman" w:cs="Times New Roman"/>
          <w:color w:val="333333"/>
          <w:sz w:val="24"/>
          <w:szCs w:val="24"/>
          <w:highlight w:val="white"/>
          <w:vertAlign w:val="subscript"/>
        </w:rPr>
        <w:t>ij</w:t>
      </w:r>
      <w:proofErr w:type="spellEnd"/>
      <w:r w:rsidRPr="00FC2217">
        <w:rPr>
          <w:rFonts w:ascii="Times New Roman" w:eastAsia="Calibri" w:hAnsi="Times New Roman" w:cs="Times New Roman"/>
          <w:color w:val="333333"/>
          <w:sz w:val="24"/>
          <w:szCs w:val="24"/>
          <w:highlight w:val="white"/>
          <w:vertAlign w:val="subscript"/>
        </w:rPr>
        <w:t xml:space="preserve"> </w:t>
      </w:r>
      <w:r w:rsidRPr="00FC2217">
        <w:rPr>
          <w:rFonts w:ascii="Times New Roman" w:eastAsia="Calibri" w:hAnsi="Times New Roman" w:cs="Times New Roman"/>
          <w:color w:val="333333"/>
          <w:sz w:val="24"/>
          <w:szCs w:val="24"/>
          <w:highlight w:val="white"/>
        </w:rPr>
        <w:t xml:space="preserve">is the abundance of snails at site </w:t>
      </w:r>
      <w:proofErr w:type="spellStart"/>
      <w:r w:rsidRPr="00FC2217">
        <w:rPr>
          <w:rFonts w:ascii="Times New Roman" w:eastAsia="Calibri" w:hAnsi="Times New Roman" w:cs="Times New Roman"/>
          <w:i/>
          <w:color w:val="333333"/>
          <w:sz w:val="24"/>
          <w:szCs w:val="24"/>
          <w:highlight w:val="white"/>
        </w:rPr>
        <w:t>i</w:t>
      </w:r>
      <w:proofErr w:type="spellEnd"/>
      <w:r w:rsidRPr="00FC2217">
        <w:rPr>
          <w:rFonts w:ascii="Times New Roman" w:eastAsia="Calibri" w:hAnsi="Times New Roman" w:cs="Times New Roman"/>
          <w:i/>
          <w:color w:val="333333"/>
          <w:sz w:val="24"/>
          <w:szCs w:val="24"/>
          <w:highlight w:val="white"/>
        </w:rPr>
        <w:t xml:space="preserve"> </w:t>
      </w:r>
      <w:r w:rsidRPr="00FC2217">
        <w:rPr>
          <w:rFonts w:ascii="Times New Roman" w:eastAsia="Calibri" w:hAnsi="Times New Roman" w:cs="Times New Roman"/>
          <w:color w:val="333333"/>
          <w:sz w:val="24"/>
          <w:szCs w:val="24"/>
          <w:highlight w:val="white"/>
        </w:rPr>
        <w:t>in year</w:t>
      </w:r>
      <w:r w:rsidRPr="00FC2217">
        <w:rPr>
          <w:rFonts w:ascii="Times New Roman" w:eastAsia="Calibri" w:hAnsi="Times New Roman" w:cs="Times New Roman"/>
          <w:i/>
          <w:color w:val="333333"/>
          <w:sz w:val="24"/>
          <w:szCs w:val="24"/>
          <w:highlight w:val="white"/>
        </w:rPr>
        <w:t xml:space="preserve"> j</w:t>
      </w:r>
      <w:r w:rsidRPr="00FC2217">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β</m:t>
            </m:r>
          </m:e>
          <m:sub>
            <m:r>
              <m:rPr>
                <m:sty m:val="p"/>
              </m:rPr>
              <w:rPr>
                <w:rFonts w:ascii="Cambria Math" w:eastAsia="Calibri" w:hAnsi="Cambria Math" w:cs="Times New Roman"/>
                <w:color w:val="333333"/>
                <w:sz w:val="24"/>
                <w:szCs w:val="24"/>
                <w:highlight w:val="white"/>
              </w:rPr>
              <m:t>0</m:t>
            </m:r>
          </m:sub>
        </m:sSub>
      </m:oMath>
      <w:r w:rsidRPr="00FC2217">
        <w:rPr>
          <w:rFonts w:ascii="Times New Roman" w:eastAsia="Calibri" w:hAnsi="Times New Roman" w:cs="Times New Roman"/>
          <w:color w:val="333333"/>
          <w:sz w:val="24"/>
          <w:szCs w:val="24"/>
          <w:highlight w:val="white"/>
        </w:rPr>
        <w:t>is the abundance of snails if the temperat</w:t>
      </w:r>
      <w:proofErr w:type="spellStart"/>
      <w:r w:rsidRPr="00FC2217">
        <w:rPr>
          <w:rFonts w:ascii="Times New Roman" w:eastAsia="Calibri" w:hAnsi="Times New Roman" w:cs="Times New Roman"/>
          <w:color w:val="333333"/>
          <w:sz w:val="24"/>
          <w:szCs w:val="24"/>
          <w:highlight w:val="white"/>
        </w:rPr>
        <w:t>ure</w:t>
      </w:r>
      <w:proofErr w:type="spellEnd"/>
      <w:r w:rsidRPr="00FC2217">
        <w:rPr>
          <w:rFonts w:ascii="Times New Roman" w:eastAsia="Calibri" w:hAnsi="Times New Roman" w:cs="Times New Roman"/>
          <w:color w:val="333333"/>
          <w:sz w:val="24"/>
          <w:szCs w:val="24"/>
          <w:highlight w:val="white"/>
        </w:rPr>
        <w:t xml:space="preserve"> was 0 (you might want to center your temperatures to make this the abundance of snails at the mean temperature!),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β</m:t>
            </m:r>
          </m:e>
          <m:sub>
            <m:r>
              <m:rPr>
                <m:sty m:val="p"/>
              </m:rPr>
              <w:rPr>
                <w:rFonts w:ascii="Cambria Math" w:eastAsia="Calibri" w:hAnsi="Cambria Math" w:cs="Times New Roman"/>
                <w:color w:val="333333"/>
                <w:sz w:val="24"/>
                <w:szCs w:val="24"/>
              </w:rPr>
              <m:t>1</m:t>
            </m:r>
          </m:sub>
        </m:sSub>
        <m:r>
          <w:rPr>
            <w:rFonts w:ascii="Cambria Math" w:eastAsia="Calibri" w:hAnsi="Cambria Math" w:cs="Times New Roman"/>
            <w:color w:val="333333"/>
            <w:sz w:val="24"/>
            <w:szCs w:val="24"/>
          </w:rPr>
          <m:t xml:space="preserve"> </m:t>
        </m:r>
      </m:oMath>
      <w:r w:rsidRPr="00FC2217">
        <w:rPr>
          <w:rFonts w:ascii="Times New Roman" w:eastAsia="Calibri" w:hAnsi="Times New Roman" w:cs="Times New Roman"/>
          <w:color w:val="333333"/>
          <w:sz w:val="24"/>
          <w:szCs w:val="24"/>
          <w:highlight w:val="white"/>
        </w:rPr>
        <w:t xml:space="preserve">is the effect of temperature x at site </w:t>
      </w:r>
      <w:proofErr w:type="spellStart"/>
      <w:r w:rsidRPr="00FC2217">
        <w:rPr>
          <w:rFonts w:ascii="Times New Roman" w:eastAsia="Calibri" w:hAnsi="Times New Roman" w:cs="Times New Roman"/>
          <w:color w:val="333333"/>
          <w:sz w:val="24"/>
          <w:szCs w:val="24"/>
          <w:highlight w:val="white"/>
        </w:rPr>
        <w:t>i</w:t>
      </w:r>
      <w:proofErr w:type="spellEnd"/>
      <w:r w:rsidRPr="00FC2217">
        <w:rPr>
          <w:rFonts w:ascii="Times New Roman" w:eastAsia="Calibri" w:hAnsi="Times New Roman" w:cs="Times New Roman"/>
          <w:color w:val="333333"/>
          <w:sz w:val="24"/>
          <w:szCs w:val="24"/>
          <w:highlight w:val="white"/>
        </w:rPr>
        <w:t xml:space="preserve"> in year j on snails,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δ</m:t>
            </m:r>
          </m:e>
          <m:sub>
            <m:r>
              <m:rPr>
                <m:sty m:val="p"/>
              </m:rPr>
              <w:rPr>
                <w:rFonts w:ascii="Cambria Math" w:eastAsia="Calibri" w:hAnsi="Cambria Math" w:cs="Times New Roman"/>
                <w:color w:val="333333"/>
                <w:sz w:val="24"/>
                <w:szCs w:val="24"/>
                <w:highlight w:val="white"/>
              </w:rPr>
              <m:t>i</m:t>
            </m:r>
          </m:sub>
        </m:sSub>
      </m:oMath>
      <w:r w:rsidR="0072028C" w:rsidRPr="00FC2217">
        <w:rPr>
          <w:rFonts w:ascii="Times New Roman" w:eastAsia="Calibri" w:hAnsi="Times New Roman" w:cs="Times New Roman"/>
          <w:color w:val="333333"/>
          <w:sz w:val="24"/>
          <w:szCs w:val="24"/>
          <w:highlight w:val="white"/>
        </w:rPr>
        <w:t xml:space="preserve"> </w:t>
      </w:r>
      <w:r w:rsidRPr="00FC2217">
        <w:rPr>
          <w:rFonts w:ascii="Times New Roman" w:eastAsia="Calibri" w:hAnsi="Times New Roman" w:cs="Times New Roman"/>
          <w:color w:val="333333"/>
          <w:sz w:val="24"/>
          <w:szCs w:val="24"/>
          <w:highlight w:val="white"/>
        </w:rPr>
        <w:t xml:space="preserve">is </w:t>
      </w:r>
      <w:r w:rsidRPr="00FC2217">
        <w:rPr>
          <w:rFonts w:ascii="Times New Roman" w:eastAsia="Calibri" w:hAnsi="Times New Roman" w:cs="Times New Roman"/>
          <w:color w:val="333333"/>
          <w:sz w:val="24"/>
          <w:szCs w:val="24"/>
          <w:highlight w:val="white"/>
        </w:rPr>
        <w:lastRenderedPageBreak/>
        <w:t xml:space="preserve">the site-specific deviation at site </w:t>
      </w:r>
      <w:proofErr w:type="spellStart"/>
      <w:r w:rsidRPr="00FC2217">
        <w:rPr>
          <w:rFonts w:ascii="Times New Roman" w:eastAsia="Calibri" w:hAnsi="Times New Roman" w:cs="Times New Roman"/>
          <w:color w:val="333333"/>
          <w:sz w:val="24"/>
          <w:szCs w:val="24"/>
          <w:highlight w:val="white"/>
        </w:rPr>
        <w:t>i</w:t>
      </w:r>
      <w:proofErr w:type="spellEnd"/>
      <w:r w:rsidRPr="00FC2217">
        <w:rPr>
          <w:rFonts w:ascii="Times New Roman" w:eastAsia="Calibri" w:hAnsi="Times New Roman" w:cs="Times New Roman"/>
          <w:color w:val="333333"/>
          <w:sz w:val="24"/>
          <w:szCs w:val="24"/>
          <w:highlight w:val="white"/>
        </w:rPr>
        <w:t xml:space="preserve"> from our intercept due to random variation which follows a normal distribution and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ϵ</m:t>
            </m:r>
          </m:e>
          <m:sub>
            <m:r>
              <m:rPr>
                <m:sty m:val="p"/>
              </m:rPr>
              <w:rPr>
                <w:rFonts w:ascii="Cambria Math" w:eastAsia="Calibri" w:hAnsi="Cambria Math" w:cs="Times New Roman"/>
                <w:color w:val="333333"/>
                <w:sz w:val="24"/>
                <w:szCs w:val="24"/>
                <w:highlight w:val="white"/>
              </w:rPr>
              <m:t>ij</m:t>
            </m:r>
          </m:sub>
        </m:sSub>
      </m:oMath>
      <w:r w:rsidR="0072028C" w:rsidRPr="00FC2217">
        <w:rPr>
          <w:rFonts w:ascii="Times New Roman" w:eastAsia="Calibri" w:hAnsi="Times New Roman" w:cs="Times New Roman"/>
          <w:color w:val="333333"/>
          <w:sz w:val="24"/>
          <w:szCs w:val="24"/>
          <w:highlight w:val="white"/>
        </w:rPr>
        <w:t xml:space="preserve"> </w:t>
      </w:r>
      <w:r w:rsidRPr="00FC2217">
        <w:rPr>
          <w:rFonts w:ascii="Times New Roman" w:eastAsia="Calibri" w:hAnsi="Times New Roman" w:cs="Times New Roman"/>
          <w:color w:val="333333"/>
          <w:sz w:val="24"/>
          <w:szCs w:val="24"/>
          <w:highlight w:val="white"/>
        </w:rPr>
        <w:t xml:space="preserve">is the residual variability for snail abundance at site </w:t>
      </w:r>
      <w:proofErr w:type="spellStart"/>
      <w:r w:rsidRPr="00FC2217">
        <w:rPr>
          <w:rFonts w:ascii="Times New Roman" w:eastAsia="Calibri" w:hAnsi="Times New Roman" w:cs="Times New Roman"/>
          <w:i/>
          <w:color w:val="333333"/>
          <w:sz w:val="24"/>
          <w:szCs w:val="24"/>
          <w:highlight w:val="white"/>
        </w:rPr>
        <w:t>i</w:t>
      </w:r>
      <w:proofErr w:type="spellEnd"/>
      <w:r w:rsidRPr="00FC2217">
        <w:rPr>
          <w:rFonts w:ascii="Times New Roman" w:eastAsia="Calibri" w:hAnsi="Times New Roman" w:cs="Times New Roman"/>
          <w:color w:val="333333"/>
          <w:sz w:val="24"/>
          <w:szCs w:val="24"/>
          <w:highlight w:val="white"/>
        </w:rPr>
        <w:t xml:space="preserve"> in year</w:t>
      </w:r>
      <w:r w:rsidRPr="00FC2217">
        <w:rPr>
          <w:rFonts w:ascii="Times New Roman" w:eastAsia="Calibri" w:hAnsi="Times New Roman" w:cs="Times New Roman"/>
          <w:i/>
          <w:color w:val="333333"/>
          <w:sz w:val="24"/>
          <w:szCs w:val="24"/>
          <w:highlight w:val="white"/>
        </w:rPr>
        <w:t xml:space="preserve"> j. </w:t>
      </w:r>
    </w:p>
    <w:p w14:paraId="6F8A36B6" w14:textId="77777777" w:rsidR="00766C2E" w:rsidRPr="00FC2217" w:rsidRDefault="00037819">
      <w:pPr>
        <w:shd w:val="clear" w:color="auto" w:fill="FFFFFF"/>
        <w:spacing w:after="160"/>
        <w:rPr>
          <w:rFonts w:ascii="Times New Roman" w:eastAsia="Calibri" w:hAnsi="Times New Roman" w:cs="Times New Roman"/>
          <w:i/>
          <w:color w:val="333333"/>
          <w:sz w:val="24"/>
          <w:szCs w:val="24"/>
          <w:highlight w:val="white"/>
        </w:rPr>
      </w:pPr>
      <w:r w:rsidRPr="00FC2217">
        <w:rPr>
          <w:rFonts w:ascii="Times New Roman" w:eastAsia="Calibri" w:hAnsi="Times New Roman" w:cs="Times New Roman"/>
          <w:i/>
          <w:color w:val="333333"/>
          <w:sz w:val="24"/>
          <w:szCs w:val="24"/>
          <w:highlight w:val="white"/>
        </w:rPr>
        <w:t xml:space="preserve">What assumptions is a random effects design making when it comes to omitted variables bias? </w:t>
      </w:r>
    </w:p>
    <w:p w14:paraId="2461E06D" w14:textId="6099B69D" w:rsidR="00766C2E" w:rsidRPr="00FC2217" w:rsidRDefault="00037819" w:rsidP="008C2E43">
      <w:pPr>
        <w:shd w:val="clear" w:color="auto" w:fill="FFFFFF"/>
        <w:spacing w:after="160"/>
        <w:rPr>
          <w:rFonts w:ascii="Times New Roman" w:eastAsia="Calibri" w:hAnsi="Times New Roman" w:cs="Times New Roman"/>
          <w:color w:val="333333"/>
          <w:sz w:val="24"/>
          <w:szCs w:val="24"/>
          <w:highlight w:val="white"/>
        </w:rPr>
      </w:pPr>
      <w:r w:rsidRPr="00FC2217">
        <w:rPr>
          <w:rFonts w:ascii="Times New Roman" w:eastAsia="Calibri" w:hAnsi="Times New Roman" w:cs="Times New Roman"/>
          <w:color w:val="333333"/>
          <w:sz w:val="24"/>
          <w:szCs w:val="24"/>
        </w:rPr>
        <w:t xml:space="preserve">So why </w:t>
      </w:r>
      <w:r w:rsidR="004F33AA" w:rsidRPr="00FC2217">
        <w:rPr>
          <w:rFonts w:ascii="Times New Roman" w:eastAsia="Calibri" w:hAnsi="Times New Roman" w:cs="Times New Roman"/>
          <w:color w:val="333333"/>
          <w:sz w:val="24"/>
          <w:szCs w:val="24"/>
        </w:rPr>
        <w:t>does the above model not control for omitted confounders via its site effect?</w:t>
      </w:r>
      <w:r w:rsidR="008C2E43" w:rsidRPr="00FC2217">
        <w:rPr>
          <w:rFonts w:ascii="Times New Roman" w:eastAsia="Calibri" w:hAnsi="Times New Roman" w:cs="Times New Roman"/>
          <w:color w:val="333333"/>
          <w:sz w:val="24"/>
          <w:szCs w:val="24"/>
        </w:rPr>
        <w:t xml:space="preserve"> Why do</w:t>
      </w:r>
      <w:r w:rsidR="004F33AA" w:rsidRPr="00FC2217">
        <w:rPr>
          <w:rFonts w:ascii="Times New Roman" w:eastAsia="Calibri" w:hAnsi="Times New Roman" w:cs="Times New Roman"/>
          <w:color w:val="333333"/>
          <w:sz w:val="24"/>
          <w:szCs w:val="24"/>
        </w:rPr>
        <w:t xml:space="preserve"> mixed effects designs</w:t>
      </w:r>
      <w:r w:rsidRPr="00FC2217">
        <w:rPr>
          <w:rFonts w:ascii="Times New Roman" w:eastAsia="Calibri" w:hAnsi="Times New Roman" w:cs="Times New Roman"/>
          <w:color w:val="333333"/>
          <w:sz w:val="24"/>
          <w:szCs w:val="24"/>
        </w:rPr>
        <w:t xml:space="preserve"> produce incorrect results</w:t>
      </w:r>
      <w:r w:rsidR="004F33AA" w:rsidRPr="00FC2217">
        <w:rPr>
          <w:rFonts w:ascii="Times New Roman" w:eastAsia="Calibri" w:hAnsi="Times New Roman" w:cs="Times New Roman"/>
          <w:color w:val="333333"/>
          <w:sz w:val="24"/>
          <w:szCs w:val="24"/>
        </w:rPr>
        <w:t xml:space="preserve"> in the face of omitted confounders</w:t>
      </w:r>
      <w:r w:rsidRPr="00FC2217">
        <w:rPr>
          <w:rFonts w:ascii="Times New Roman" w:eastAsia="Calibri" w:hAnsi="Times New Roman" w:cs="Times New Roman"/>
          <w:color w:val="333333"/>
          <w:sz w:val="24"/>
          <w:szCs w:val="24"/>
        </w:rPr>
        <w:t xml:space="preserve"> (i.e., a </w:t>
      </w:r>
      <w:r w:rsidR="00433985" w:rsidRPr="00FC2217">
        <w:rPr>
          <w:rFonts w:ascii="Times New Roman" w:eastAsia="Calibri" w:hAnsi="Times New Roman" w:cs="Times New Roman"/>
          <w:color w:val="333333"/>
          <w:sz w:val="24"/>
          <w:szCs w:val="24"/>
        </w:rPr>
        <w:t>statistically biased</w:t>
      </w:r>
      <w:r w:rsidRPr="00FC2217">
        <w:rPr>
          <w:rFonts w:ascii="Times New Roman" w:eastAsia="Calibri" w:hAnsi="Times New Roman" w:cs="Times New Roman"/>
          <w:color w:val="333333"/>
          <w:sz w:val="24"/>
          <w:szCs w:val="24"/>
        </w:rPr>
        <w:t xml:space="preserve"> estimate of the causal effect)? </w:t>
      </w:r>
      <w:r w:rsidR="008C2E43" w:rsidRPr="00FC2217">
        <w:rPr>
          <w:rFonts w:ascii="Times New Roman" w:eastAsia="Calibri" w:hAnsi="Times New Roman" w:cs="Times New Roman"/>
          <w:color w:val="333333"/>
          <w:sz w:val="24"/>
          <w:szCs w:val="24"/>
        </w:rPr>
        <w:t xml:space="preserve">To understand this problem, it </w:t>
      </w:r>
      <w:r w:rsidRPr="00FC2217">
        <w:rPr>
          <w:rFonts w:ascii="Times New Roman" w:eastAsia="Calibri" w:hAnsi="Times New Roman" w:cs="Times New Roman"/>
          <w:color w:val="333333"/>
          <w:sz w:val="24"/>
          <w:szCs w:val="24"/>
        </w:rPr>
        <w:t xml:space="preserve">is key to remember, that when we model random effects, we are not modeling group means </w:t>
      </w:r>
      <w:r w:rsidRPr="00FC2217">
        <w:rPr>
          <w:rFonts w:ascii="Times New Roman" w:eastAsia="Calibri" w:hAnsi="Times New Roman" w:cs="Times New Roman"/>
          <w:i/>
          <w:color w:val="333333"/>
          <w:sz w:val="24"/>
          <w:szCs w:val="24"/>
        </w:rPr>
        <w:t>per se</w:t>
      </w:r>
      <w:r w:rsidRPr="00FC2217">
        <w:rPr>
          <w:rFonts w:ascii="Times New Roman" w:eastAsia="Calibri" w:hAnsi="Times New Roman" w:cs="Times New Roman"/>
          <w:color w:val="333333"/>
          <w:sz w:val="24"/>
          <w:szCs w:val="24"/>
        </w:rPr>
        <w:t xml:space="preserve">. Rather, we are modeling correlation in our error structure due to clustering in our data </w:t>
      </w:r>
      <w:r w:rsidRPr="00FC2217">
        <w:rPr>
          <w:rFonts w:ascii="Times New Roman" w:hAnsi="Times New Roman" w:cs="Times New Roman"/>
          <w:sz w:val="24"/>
          <w:szCs w:val="24"/>
        </w:rPr>
        <w:fldChar w:fldCharType="begin"/>
      </w:r>
      <w:r w:rsidR="00BB3DA4" w:rsidRPr="00FC2217">
        <w:rPr>
          <w:rFonts w:ascii="Times New Roman" w:hAnsi="Times New Roman" w:cs="Times New Roman"/>
          <w:sz w:val="24"/>
          <w:szCs w:val="24"/>
        </w:rPr>
        <w:instrText xml:space="preserve"> ADDIN ZOTERO_ITEM CSL_CITATION {"citationID":"Z4s0Ig45","properties":{"formattedCitation":"(Bolker {\\i{}et al.} 2009; Wooldridge 2010; Schielzeth &amp; Nakagawa 2012)","plainCitation":"(Bolker et al. 2009; Wooldridge 2010; Schielzeth &amp; Nakagawa 2012)","noteIndex":0},"citationItems":[{"id":10845,"uris":["http://zotero.org/users/1810851/items/3CGQWEHA"],"itemData":{"id":10845,"type":"article-journal","abstract":"How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S"}],"issued":{"date-parts":[["2009"]]}}},{"id":12341,"uris":["http://zotero.org/users/1810851/items/FI9C5GJP"],"itemData":{"id":12341,"type":"book","ISBN":"0-262-29679-9","publisher":"MIT press","title":"Econometric analysis of cross section and panel data","author":[{"family":"Wooldridge","given":"Jeffrey M."}],"issued":{"date-parts":[["2010"]]}}},{"id":4870,"uris":["http://zotero.org/users/1810851/items/TUF6ZXQH"],"itemData":{"id":4870,"type":"article-journal","container-title":"Methods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schema":"https://github.com/citation-style-language/schema/raw/master/csl-citation.json"} </w:instrText>
      </w:r>
      <w:r w:rsidRPr="00FC2217">
        <w:rPr>
          <w:rFonts w:ascii="Times New Roman" w:hAnsi="Times New Roman" w:cs="Times New Roman"/>
          <w:sz w:val="24"/>
          <w:szCs w:val="24"/>
        </w:rPr>
        <w:fldChar w:fldCharType="separate"/>
      </w:r>
      <w:r w:rsidR="00BB3DA4" w:rsidRPr="00FC2217">
        <w:rPr>
          <w:rFonts w:ascii="Times New Roman" w:hAnsi="Times New Roman" w:cs="Times New Roman"/>
          <w:sz w:val="24"/>
          <w:szCs w:val="24"/>
        </w:rPr>
        <w:t>(</w:t>
      </w:r>
      <w:proofErr w:type="spellStart"/>
      <w:r w:rsidR="00BB3DA4" w:rsidRPr="00FC2217">
        <w:rPr>
          <w:rFonts w:ascii="Times New Roman" w:hAnsi="Times New Roman" w:cs="Times New Roman"/>
          <w:sz w:val="24"/>
          <w:szCs w:val="24"/>
        </w:rPr>
        <w:t>Bolker</w:t>
      </w:r>
      <w:proofErr w:type="spellEnd"/>
      <w:r w:rsidR="00BB3DA4" w:rsidRPr="00FC2217">
        <w:rPr>
          <w:rFonts w:ascii="Times New Roman" w:hAnsi="Times New Roman" w:cs="Times New Roman"/>
          <w:sz w:val="24"/>
          <w:szCs w:val="24"/>
        </w:rPr>
        <w:t xml:space="preserve"> </w:t>
      </w:r>
      <w:r w:rsidR="00BB3DA4" w:rsidRPr="00FC2217">
        <w:rPr>
          <w:rFonts w:ascii="Times New Roman" w:hAnsi="Times New Roman" w:cs="Times New Roman"/>
          <w:i/>
          <w:iCs/>
          <w:sz w:val="24"/>
          <w:szCs w:val="24"/>
        </w:rPr>
        <w:t>et al.</w:t>
      </w:r>
      <w:r w:rsidR="00BB3DA4" w:rsidRPr="00FC2217">
        <w:rPr>
          <w:rFonts w:ascii="Times New Roman" w:hAnsi="Times New Roman" w:cs="Times New Roman"/>
          <w:sz w:val="24"/>
          <w:szCs w:val="24"/>
        </w:rPr>
        <w:t xml:space="preserve"> 2009; Wooldridge 2010; </w:t>
      </w:r>
      <w:proofErr w:type="spellStart"/>
      <w:r w:rsidR="00BB3DA4" w:rsidRPr="00FC2217">
        <w:rPr>
          <w:rFonts w:ascii="Times New Roman" w:hAnsi="Times New Roman" w:cs="Times New Roman"/>
          <w:sz w:val="24"/>
          <w:szCs w:val="24"/>
        </w:rPr>
        <w:t>Schielzeth</w:t>
      </w:r>
      <w:proofErr w:type="spellEnd"/>
      <w:r w:rsidR="00BB3DA4" w:rsidRPr="00FC2217">
        <w:rPr>
          <w:rFonts w:ascii="Times New Roman" w:hAnsi="Times New Roman" w:cs="Times New Roman"/>
          <w:sz w:val="24"/>
          <w:szCs w:val="24"/>
        </w:rPr>
        <w:t xml:space="preserve"> &amp; Nakagawa 2012)</w:t>
      </w:r>
      <w:r w:rsidRPr="00FC2217">
        <w:rPr>
          <w:rFonts w:ascii="Times New Roman" w:eastAsia="Calibri" w:hAnsi="Times New Roman" w:cs="Times New Roman"/>
          <w:sz w:val="24"/>
          <w:szCs w:val="24"/>
        </w:rPr>
        <w:fldChar w:fldCharType="end"/>
      </w:r>
      <w:r w:rsidRPr="00FC2217">
        <w:rPr>
          <w:rFonts w:ascii="Times New Roman" w:eastAsia="Calibri" w:hAnsi="Times New Roman" w:cs="Times New Roman"/>
          <w:color w:val="333333"/>
          <w:sz w:val="24"/>
          <w:szCs w:val="24"/>
        </w:rPr>
        <w:t xml:space="preserve">. The coefficient estimates of the causal variable of interest are unaffected by including or not including a random effect (we recommend you try this with any demo data set you have lying around). This difference </w:t>
      </w:r>
      <w:r w:rsidR="002F4BFB" w:rsidRPr="00FC2217">
        <w:rPr>
          <w:rFonts w:ascii="Times New Roman" w:eastAsia="Calibri" w:hAnsi="Times New Roman" w:cs="Times New Roman"/>
          <w:color w:val="333333"/>
          <w:sz w:val="24"/>
          <w:szCs w:val="24"/>
        </w:rPr>
        <w:t>–</w:t>
      </w:r>
      <w:r w:rsidRPr="00FC2217">
        <w:rPr>
          <w:rFonts w:ascii="Times New Roman" w:eastAsia="Calibri" w:hAnsi="Times New Roman" w:cs="Times New Roman"/>
          <w:color w:val="333333"/>
          <w:sz w:val="24"/>
          <w:szCs w:val="24"/>
        </w:rPr>
        <w:t xml:space="preserve"> modeling error instead of modeling means </w:t>
      </w:r>
      <w:r w:rsidRPr="00FC2217">
        <w:rPr>
          <w:rFonts w:ascii="Times New Roman" w:eastAsia="Calibri" w:hAnsi="Times New Roman" w:cs="Times New Roman"/>
          <w:i/>
          <w:color w:val="333333"/>
          <w:sz w:val="24"/>
          <w:szCs w:val="24"/>
        </w:rPr>
        <w:t>per se</w:t>
      </w:r>
      <w:r w:rsidRPr="00FC2217">
        <w:rPr>
          <w:rFonts w:ascii="Times New Roman" w:eastAsia="Calibri" w:hAnsi="Times New Roman" w:cs="Times New Roman"/>
          <w:color w:val="333333"/>
          <w:sz w:val="24"/>
          <w:szCs w:val="24"/>
        </w:rPr>
        <w:t xml:space="preserve"> </w:t>
      </w:r>
      <w:r w:rsidR="002F4BFB" w:rsidRPr="00FC2217">
        <w:rPr>
          <w:rFonts w:ascii="Times New Roman" w:eastAsia="Calibri" w:hAnsi="Times New Roman" w:cs="Times New Roman"/>
          <w:color w:val="333333"/>
          <w:sz w:val="24"/>
          <w:szCs w:val="24"/>
        </w:rPr>
        <w:t>–</w:t>
      </w:r>
      <w:r w:rsidRPr="00FC2217">
        <w:rPr>
          <w:rFonts w:ascii="Times New Roman" w:eastAsia="Calibri" w:hAnsi="Times New Roman" w:cs="Times New Roman"/>
          <w:color w:val="333333"/>
          <w:sz w:val="24"/>
          <w:szCs w:val="24"/>
        </w:rPr>
        <w:t xml:space="preserve"> results in many of the above benefits, but also introduces one new assumption not often considered – which we call </w:t>
      </w:r>
      <w:r w:rsidR="004F33AA" w:rsidRPr="00FC2217">
        <w:rPr>
          <w:rFonts w:ascii="Times New Roman" w:eastAsia="Calibri" w:hAnsi="Times New Roman" w:cs="Times New Roman"/>
          <w:iCs/>
          <w:color w:val="333333"/>
          <w:sz w:val="24"/>
          <w:szCs w:val="24"/>
        </w:rPr>
        <w:t>the</w:t>
      </w:r>
      <w:r w:rsidRPr="00FC2217">
        <w:rPr>
          <w:rFonts w:ascii="Times New Roman" w:eastAsia="Calibri" w:hAnsi="Times New Roman" w:cs="Times New Roman"/>
          <w:i/>
          <w:color w:val="333333"/>
          <w:sz w:val="24"/>
          <w:szCs w:val="24"/>
        </w:rPr>
        <w:t xml:space="preserve"> </w:t>
      </w:r>
      <w:r w:rsidRPr="00FC2217">
        <w:rPr>
          <w:rFonts w:ascii="Times New Roman" w:eastAsia="Calibri" w:hAnsi="Times New Roman" w:cs="Times New Roman"/>
          <w:b/>
          <w:bCs/>
          <w:iCs/>
          <w:color w:val="333333"/>
          <w:sz w:val="24"/>
          <w:szCs w:val="24"/>
        </w:rPr>
        <w:t>Random Effects Assumption</w:t>
      </w:r>
      <w:r w:rsidRPr="00FC2217">
        <w:rPr>
          <w:rFonts w:ascii="Times New Roman" w:eastAsia="Calibri" w:hAnsi="Times New Roman" w:cs="Times New Roman"/>
          <w:color w:val="333333"/>
          <w:sz w:val="24"/>
          <w:szCs w:val="24"/>
        </w:rPr>
        <w:t xml:space="preserve"> – that</w:t>
      </w:r>
      <w:r w:rsidR="00B0371D" w:rsidRPr="00FC2217">
        <w:rPr>
          <w:rFonts w:ascii="Times New Roman" w:eastAsia="Calibri" w:hAnsi="Times New Roman" w:cs="Times New Roman"/>
          <w:color w:val="333333"/>
          <w:sz w:val="24"/>
          <w:szCs w:val="24"/>
        </w:rPr>
        <w:t xml:space="preserve"> the</w:t>
      </w:r>
      <w:r w:rsidRPr="00FC2217">
        <w:rPr>
          <w:rFonts w:ascii="Times New Roman" w:eastAsia="Calibri" w:hAnsi="Times New Roman" w:cs="Times New Roman"/>
          <w:color w:val="333333"/>
          <w:sz w:val="24"/>
          <w:szCs w:val="24"/>
        </w:rPr>
        <w:t xml:space="preserve"> random effects do not correlate with </w:t>
      </w:r>
      <w:r w:rsidR="00675D0F" w:rsidRPr="00FC2217">
        <w:rPr>
          <w:rFonts w:ascii="Times New Roman" w:eastAsia="Calibri" w:hAnsi="Times New Roman" w:cs="Times New Roman"/>
          <w:color w:val="333333"/>
          <w:sz w:val="24"/>
          <w:szCs w:val="24"/>
        </w:rPr>
        <w:t xml:space="preserve">any covariates in the regression </w:t>
      </w:r>
      <w:r w:rsidRPr="00FC2217">
        <w:rPr>
          <w:rFonts w:ascii="Times New Roman" w:hAnsi="Times New Roman" w:cs="Times New Roman"/>
          <w:sz w:val="24"/>
          <w:szCs w:val="24"/>
        </w:rPr>
        <w:fldChar w:fldCharType="begin"/>
      </w:r>
      <w:r w:rsidR="00BB3DA4" w:rsidRPr="00FC2217">
        <w:rPr>
          <w:rFonts w:ascii="Times New Roman" w:hAnsi="Times New Roman" w:cs="Times New Roman"/>
          <w:sz w:val="24"/>
          <w:szCs w:val="24"/>
        </w:rPr>
        <w:instrText xml:space="preserve"> ADDIN ZOTERO_ITEM CSL_CITATION {"citationID":"ERoU5zqO","properties":{"formattedCitation":"(Wooldridge 2010; Antonakis {\\i{}et al.} 2021)","plainCitation":"(Wooldridge 2010; Antonakis et al. 2021)","noteIndex":0},"citationItems":[{"id":12341,"uris":["http://zotero.org/users/1810851/items/FI9C5GJP"],"itemData":{"id":12341,"type":"book","ISBN":"0-262-29679-9","publisher":"MIT press","title":"Econometric analysis of cross section and panel data","author":[{"family":"Wooldridge","given":"Jeffrey M."}],"issued":{"date-parts":[["2010"]]}}},{"id":12369,"uris":["http://zotero.org/users/1810851/items/KAP29LHK"],"itemData":{"id":12369,"type":"article-journal","abstract":"Entities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rsidRPr="00FC2217">
        <w:rPr>
          <w:rFonts w:ascii="Times New Roman" w:hAnsi="Times New Roman" w:cs="Times New Roman"/>
          <w:sz w:val="24"/>
          <w:szCs w:val="24"/>
        </w:rPr>
        <w:fldChar w:fldCharType="separate"/>
      </w:r>
      <w:r w:rsidR="00BB3DA4" w:rsidRPr="00FC2217">
        <w:rPr>
          <w:rFonts w:ascii="Times New Roman" w:hAnsi="Times New Roman" w:cs="Times New Roman"/>
          <w:sz w:val="24"/>
          <w:szCs w:val="24"/>
        </w:rPr>
        <w:t xml:space="preserve">(Wooldridge 2010; </w:t>
      </w:r>
      <w:proofErr w:type="spellStart"/>
      <w:r w:rsidR="00BB3DA4" w:rsidRPr="00FC2217">
        <w:rPr>
          <w:rFonts w:ascii="Times New Roman" w:hAnsi="Times New Roman" w:cs="Times New Roman"/>
          <w:sz w:val="24"/>
          <w:szCs w:val="24"/>
        </w:rPr>
        <w:t>Antonakis</w:t>
      </w:r>
      <w:proofErr w:type="spellEnd"/>
      <w:r w:rsidR="00BB3DA4" w:rsidRPr="00FC2217">
        <w:rPr>
          <w:rFonts w:ascii="Times New Roman" w:hAnsi="Times New Roman" w:cs="Times New Roman"/>
          <w:sz w:val="24"/>
          <w:szCs w:val="24"/>
        </w:rPr>
        <w:t xml:space="preserve"> </w:t>
      </w:r>
      <w:r w:rsidR="00BB3DA4" w:rsidRPr="00FC2217">
        <w:rPr>
          <w:rFonts w:ascii="Times New Roman" w:hAnsi="Times New Roman" w:cs="Times New Roman"/>
          <w:i/>
          <w:iCs/>
          <w:sz w:val="24"/>
          <w:szCs w:val="24"/>
        </w:rPr>
        <w:t>et al.</w:t>
      </w:r>
      <w:r w:rsidR="00BB3DA4" w:rsidRPr="00FC2217">
        <w:rPr>
          <w:rFonts w:ascii="Times New Roman" w:hAnsi="Times New Roman" w:cs="Times New Roman"/>
          <w:sz w:val="24"/>
          <w:szCs w:val="24"/>
        </w:rPr>
        <w:t xml:space="preserve"> 2021)</w:t>
      </w:r>
      <w:r w:rsidRPr="00FC2217">
        <w:rPr>
          <w:rFonts w:ascii="Times New Roman" w:eastAsia="Calibri" w:hAnsi="Times New Roman" w:cs="Times New Roman"/>
          <w:sz w:val="24"/>
          <w:szCs w:val="24"/>
        </w:rPr>
        <w:fldChar w:fldCharType="end"/>
      </w:r>
      <w:r w:rsidRPr="00FC2217">
        <w:rPr>
          <w:rFonts w:ascii="Times New Roman" w:eastAsia="Calibri" w:hAnsi="Times New Roman" w:cs="Times New Roman"/>
          <w:color w:val="333333"/>
          <w:sz w:val="24"/>
          <w:szCs w:val="24"/>
          <w:highlight w:val="white"/>
        </w:rPr>
        <w:t>.</w:t>
      </w:r>
      <w:r w:rsidR="004F33AA" w:rsidRPr="00FC2217">
        <w:rPr>
          <w:rFonts w:ascii="Times New Roman" w:eastAsia="Calibri" w:hAnsi="Times New Roman" w:cs="Times New Roman"/>
          <w:color w:val="333333"/>
          <w:sz w:val="24"/>
          <w:szCs w:val="24"/>
          <w:highlight w:val="white"/>
        </w:rPr>
        <w:t xml:space="preserve"> In the above model, while site is incorporated into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δ</m:t>
            </m:r>
          </m:e>
          <m:sub>
            <m:r>
              <m:rPr>
                <m:sty m:val="p"/>
              </m:rPr>
              <w:rPr>
                <w:rFonts w:ascii="Cambria Math" w:eastAsia="Calibri" w:hAnsi="Cambria Math" w:cs="Times New Roman"/>
                <w:color w:val="333333"/>
                <w:sz w:val="24"/>
                <w:szCs w:val="24"/>
                <w:highlight w:val="white"/>
              </w:rPr>
              <m:t>i</m:t>
            </m:r>
          </m:sub>
        </m:sSub>
      </m:oMath>
      <w:r w:rsidR="004F33AA" w:rsidRPr="00FC2217">
        <w:rPr>
          <w:rFonts w:ascii="Times New Roman" w:eastAsia="Calibri" w:hAnsi="Times New Roman" w:cs="Times New Roman"/>
          <w:color w:val="333333"/>
          <w:sz w:val="24"/>
          <w:szCs w:val="24"/>
          <w:highlight w:val="white"/>
        </w:rPr>
        <w:t xml:space="preserve">  here, the statistical model design is not causally identified due to the violation of the </w:t>
      </w:r>
      <w:r w:rsidR="004F33AA" w:rsidRPr="00FC2217">
        <w:rPr>
          <w:rFonts w:ascii="Times New Roman" w:eastAsia="Calibri" w:hAnsi="Times New Roman" w:cs="Times New Roman"/>
          <w:b/>
          <w:color w:val="333333"/>
          <w:sz w:val="24"/>
          <w:szCs w:val="24"/>
          <w:highlight w:val="white"/>
        </w:rPr>
        <w:t xml:space="preserve">Random Effects Assumption </w:t>
      </w:r>
      <w:r w:rsidR="004F33AA" w:rsidRPr="00FC2217">
        <w:rPr>
          <w:rFonts w:ascii="Times New Roman" w:eastAsia="Calibri" w:hAnsi="Times New Roman" w:cs="Times New Roman"/>
          <w:color w:val="333333"/>
          <w:sz w:val="24"/>
          <w:szCs w:val="24"/>
          <w:highlight w:val="white"/>
        </w:rPr>
        <w:t xml:space="preserve">and will produce biased estimates of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β</m:t>
            </m:r>
          </m:e>
          <m:sub>
            <m:r>
              <m:rPr>
                <m:sty m:val="p"/>
              </m:rPr>
              <w:rPr>
                <w:rFonts w:ascii="Cambria Math" w:eastAsia="Calibri" w:hAnsi="Cambria Math" w:cs="Times New Roman"/>
                <w:color w:val="333333"/>
                <w:sz w:val="24"/>
                <w:szCs w:val="24"/>
              </w:rPr>
              <m:t>1</m:t>
            </m:r>
          </m:sub>
        </m:sSub>
      </m:oMath>
      <w:r w:rsidR="004F33AA" w:rsidRPr="00FC2217">
        <w:rPr>
          <w:rFonts w:ascii="Times New Roman" w:eastAsia="Calibri" w:hAnsi="Times New Roman" w:cs="Times New Roman"/>
          <w:color w:val="333333"/>
          <w:sz w:val="24"/>
          <w:szCs w:val="24"/>
          <w:highlight w:val="white"/>
        </w:rPr>
        <w:t>.</w:t>
      </w:r>
    </w:p>
    <w:p w14:paraId="59EB7642" w14:textId="645F672C" w:rsidR="00766C2E" w:rsidRPr="00FC2217" w:rsidRDefault="00037819" w:rsidP="00EC7108">
      <w:pPr>
        <w:shd w:val="clear" w:color="auto" w:fill="FFFFFF"/>
        <w:spacing w:after="160"/>
        <w:ind w:firstLine="720"/>
        <w:rPr>
          <w:rFonts w:ascii="Times New Roman" w:eastAsia="Calibri" w:hAnsi="Times New Roman" w:cs="Times New Roman"/>
          <w:color w:val="333333"/>
          <w:sz w:val="24"/>
          <w:szCs w:val="24"/>
        </w:rPr>
      </w:pPr>
      <w:r w:rsidRPr="00FC2217">
        <w:rPr>
          <w:rFonts w:ascii="Times New Roman" w:eastAsia="Calibri" w:hAnsi="Times New Roman" w:cs="Times New Roman"/>
          <w:color w:val="333333"/>
          <w:sz w:val="24"/>
          <w:szCs w:val="24"/>
          <w:highlight w:val="white"/>
        </w:rPr>
        <w:t xml:space="preserve">Here, the random effects of ‘site’’ are assumed to be uncorrelated with temperature for an unbiased estimate. This is due to how random effects are estimated - as a part of the error term of the model </w:t>
      </w:r>
      <w:r w:rsidRPr="00FC2217">
        <w:rPr>
          <w:rFonts w:ascii="Times New Roman" w:hAnsi="Times New Roman" w:cs="Times New Roman"/>
          <w:sz w:val="24"/>
          <w:szCs w:val="24"/>
        </w:rPr>
        <w:fldChar w:fldCharType="begin"/>
      </w:r>
      <w:r w:rsidR="00BB3DA4" w:rsidRPr="00FC2217">
        <w:rPr>
          <w:rFonts w:ascii="Times New Roman" w:hAnsi="Times New Roman" w:cs="Times New Roman"/>
          <w:sz w:val="24"/>
          <w:szCs w:val="24"/>
        </w:rPr>
        <w:instrText xml:space="preserve"> ADDIN ZOTERO_ITEM CSL_CITATION {"citationID":"l6m8RenQ","properties":{"formattedCitation":"(Wooldridge 2010; Schielzeth &amp; Nakagawa 2012)","plainCitation":"(Wooldridge 2010; Schielzeth &amp; Nakagawa 2012)","noteIndex":0},"citationItems":[{"id":12341,"uris":["http://zotero.org/users/1810851/items/FI9C5GJP"],"itemData":{"id":12341,"type":"book","ISBN":"0-262-29679-9","publisher":"MIT press","title":"Econometric analysis of cross section and panel data","author":[{"family":"Wooldridge","given":"Jeffrey M."}],"issued":{"date-parts":[["2010"]]}}},{"id":4870,"uris":["http://zotero.org/users/1810851/items/TUF6ZXQH"],"itemData":{"id":4870,"type":"article-journal","container-title":"Methods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schema":"https://github.com/citation-style-language/schema/raw/master/csl-citation.json"} </w:instrText>
      </w:r>
      <w:r w:rsidRPr="00FC2217">
        <w:rPr>
          <w:rFonts w:ascii="Times New Roman" w:hAnsi="Times New Roman" w:cs="Times New Roman"/>
          <w:sz w:val="24"/>
          <w:szCs w:val="24"/>
        </w:rPr>
        <w:fldChar w:fldCharType="separate"/>
      </w:r>
      <w:r w:rsidR="00BB3DA4" w:rsidRPr="00FC2217">
        <w:rPr>
          <w:rFonts w:ascii="Times New Roman" w:hAnsi="Times New Roman" w:cs="Times New Roman"/>
          <w:sz w:val="24"/>
          <w:szCs w:val="24"/>
          <w:highlight w:val="white"/>
        </w:rPr>
        <w:t xml:space="preserve">(Wooldridge 2010; </w:t>
      </w:r>
      <w:proofErr w:type="spellStart"/>
      <w:r w:rsidR="00BB3DA4" w:rsidRPr="00FC2217">
        <w:rPr>
          <w:rFonts w:ascii="Times New Roman" w:hAnsi="Times New Roman" w:cs="Times New Roman"/>
          <w:sz w:val="24"/>
          <w:szCs w:val="24"/>
          <w:highlight w:val="white"/>
        </w:rPr>
        <w:t>Schielzeth</w:t>
      </w:r>
      <w:proofErr w:type="spellEnd"/>
      <w:r w:rsidR="00BB3DA4" w:rsidRPr="00FC2217">
        <w:rPr>
          <w:rFonts w:ascii="Times New Roman" w:hAnsi="Times New Roman" w:cs="Times New Roman"/>
          <w:sz w:val="24"/>
          <w:szCs w:val="24"/>
          <w:highlight w:val="white"/>
        </w:rPr>
        <w:t xml:space="preserve"> &amp; Nakagawa 2012)</w:t>
      </w:r>
      <w:r w:rsidRPr="00FC2217">
        <w:rPr>
          <w:rFonts w:ascii="Times New Roman" w:eastAsia="Calibri" w:hAnsi="Times New Roman" w:cs="Times New Roman"/>
          <w:color w:val="333333"/>
          <w:sz w:val="24"/>
          <w:szCs w:val="24"/>
          <w:highlight w:val="white"/>
        </w:rPr>
        <w:fldChar w:fldCharType="end"/>
      </w:r>
      <w:r w:rsidRPr="00FC2217">
        <w:rPr>
          <w:rFonts w:ascii="Times New Roman" w:eastAsia="Calibri" w:hAnsi="Times New Roman" w:cs="Times New Roman"/>
          <w:color w:val="333333"/>
          <w:sz w:val="24"/>
          <w:szCs w:val="24"/>
          <w:highlight w:val="white"/>
        </w:rPr>
        <w:t>. Indeed, if we were uninterested in modeling the site-level means, we could combine</w:t>
      </w:r>
      <w:r w:rsidR="00EC7108" w:rsidRPr="00FC2217">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highlight w:val="white"/>
              </w:rPr>
              <m:t>δ</m:t>
            </m:r>
          </m:e>
          <m:sub>
            <m:r>
              <w:rPr>
                <w:rFonts w:ascii="Cambria Math" w:eastAsia="Calibri" w:hAnsi="Cambria Math" w:cs="Times New Roman"/>
                <w:color w:val="333333"/>
                <w:sz w:val="24"/>
                <w:szCs w:val="24"/>
                <w:highlight w:val="white"/>
              </w:rPr>
              <m:t>i</m:t>
            </m:r>
          </m:sub>
        </m:sSub>
      </m:oMath>
      <w:r w:rsidR="00EC7108" w:rsidRPr="00FC2217">
        <w:rPr>
          <w:rFonts w:ascii="Times New Roman" w:eastAsia="Calibri" w:hAnsi="Times New Roman" w:cs="Times New Roman"/>
          <w:color w:val="333333"/>
          <w:sz w:val="24"/>
          <w:szCs w:val="24"/>
        </w:rPr>
        <w:t xml:space="preserve"> and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highlight w:val="white"/>
              </w:rPr>
              <m:t>ϵ</m:t>
            </m:r>
          </m:e>
          <m:sub>
            <m:r>
              <w:rPr>
                <w:rFonts w:ascii="Cambria Math" w:eastAsia="Calibri" w:hAnsi="Cambria Math" w:cs="Times New Roman"/>
                <w:color w:val="333333"/>
                <w:sz w:val="24"/>
                <w:szCs w:val="24"/>
                <w:highlight w:val="white"/>
              </w:rPr>
              <m:t>ij</m:t>
            </m:r>
          </m:sub>
        </m:sSub>
      </m:oMath>
      <w:r w:rsidR="00EC7108" w:rsidRPr="00FC2217">
        <w:rPr>
          <w:rFonts w:ascii="Times New Roman" w:eastAsia="Calibri" w:hAnsi="Times New Roman" w:cs="Times New Roman"/>
          <w:color w:val="333333"/>
          <w:sz w:val="24"/>
          <w:szCs w:val="24"/>
        </w:rPr>
        <w:t>into</w:t>
      </w:r>
      <w:r w:rsidRPr="00FC2217">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u</m:t>
            </m:r>
            <m:ctrlPr>
              <w:rPr>
                <w:rFonts w:ascii="Cambria Math" w:eastAsia="Calibri" w:hAnsi="Cambria Math" w:cs="Times New Roman"/>
                <w:color w:val="333333"/>
                <w:sz w:val="24"/>
                <w:szCs w:val="24"/>
                <w:highlight w:val="white"/>
              </w:rPr>
            </m:ctrlPr>
          </m:e>
          <m:sub>
            <m:r>
              <m:rPr>
                <m:sty m:val="p"/>
              </m:rPr>
              <w:rPr>
                <w:rFonts w:ascii="Cambria Math" w:eastAsia="Calibri" w:hAnsi="Cambria Math" w:cs="Times New Roman"/>
                <w:color w:val="333333"/>
                <w:sz w:val="24"/>
                <w:szCs w:val="24"/>
                <w:highlight w:val="white"/>
              </w:rPr>
              <m:t>ij</m:t>
            </m:r>
          </m:sub>
        </m:sSub>
        <m:r>
          <m:rPr>
            <m:sty m:val="p"/>
          </m:rPr>
          <w:rPr>
            <w:rFonts w:ascii="Cambria Math" w:eastAsia="Calibri" w:hAnsi="Cambria Math" w:cs="Times New Roman"/>
            <w:color w:val="333333"/>
            <w:sz w:val="24"/>
            <w:szCs w:val="24"/>
            <w:highlight w:val="white"/>
          </w:rPr>
          <m:t>=</m:t>
        </m:r>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δ</m:t>
            </m:r>
          </m:e>
          <m:sub>
            <m:r>
              <m:rPr>
                <m:sty m:val="p"/>
              </m:rPr>
              <w:rPr>
                <w:rFonts w:ascii="Cambria Math" w:eastAsia="Calibri" w:hAnsi="Cambria Math" w:cs="Times New Roman"/>
                <w:color w:val="333333"/>
                <w:sz w:val="24"/>
                <w:szCs w:val="24"/>
                <w:highlight w:val="white"/>
              </w:rPr>
              <m:t>i</m:t>
            </m:r>
          </m:sub>
        </m:sSub>
        <m:r>
          <m:rPr>
            <m:sty m:val="p"/>
          </m:rPr>
          <w:rPr>
            <w:rFonts w:ascii="Cambria Math" w:eastAsia="Calibri" w:hAnsi="Cambria Math" w:cs="Times New Roman"/>
            <w:color w:val="333333"/>
            <w:sz w:val="24"/>
            <w:szCs w:val="24"/>
            <w:highlight w:val="white"/>
          </w:rPr>
          <m:t>+</m:t>
        </m:r>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ϵ</m:t>
            </m:r>
          </m:e>
          <m:sub>
            <m:r>
              <m:rPr>
                <m:sty m:val="p"/>
              </m:rPr>
              <w:rPr>
                <w:rFonts w:ascii="Cambria Math" w:eastAsia="Calibri" w:hAnsi="Cambria Math" w:cs="Times New Roman"/>
                <w:color w:val="333333"/>
                <w:sz w:val="24"/>
                <w:szCs w:val="24"/>
                <w:highlight w:val="white"/>
              </w:rPr>
              <m:t>ij</m:t>
            </m:r>
          </m:sub>
        </m:sSub>
      </m:oMath>
      <w:r w:rsidR="00EC7108" w:rsidRPr="00FC2217">
        <w:rPr>
          <w:rFonts w:ascii="Times New Roman" w:eastAsia="Calibri" w:hAnsi="Times New Roman" w:cs="Times New Roman"/>
          <w:color w:val="333333"/>
          <w:sz w:val="24"/>
          <w:szCs w:val="24"/>
        </w:rPr>
        <w:t xml:space="preserve"> </w:t>
      </w:r>
      <w:r w:rsidRPr="00FC2217">
        <w:rPr>
          <w:rFonts w:ascii="Times New Roman" w:eastAsia="Calibri" w:hAnsi="Times New Roman" w:cs="Times New Roman"/>
          <w:color w:val="333333"/>
          <w:sz w:val="24"/>
          <w:szCs w:val="24"/>
          <w:highlight w:val="white"/>
        </w:rPr>
        <w:t xml:space="preserve">and estimate the model with ordinary least squares </w:t>
      </w:r>
      <w:r w:rsidR="00280141" w:rsidRPr="00FC2217">
        <w:rPr>
          <w:rFonts w:ascii="Times New Roman" w:eastAsia="Calibri" w:hAnsi="Times New Roman" w:cs="Times New Roman"/>
          <w:color w:val="333333"/>
          <w:sz w:val="24"/>
          <w:szCs w:val="24"/>
          <w:highlight w:val="white"/>
        </w:rPr>
        <w:t>if</w:t>
      </w:r>
      <w:r w:rsidRPr="00FC2217">
        <w:rPr>
          <w:rFonts w:ascii="Times New Roman" w:eastAsia="Calibri" w:hAnsi="Times New Roman" w:cs="Times New Roman"/>
          <w:color w:val="333333"/>
          <w:sz w:val="24"/>
          <w:szCs w:val="24"/>
          <w:highlight w:val="white"/>
        </w:rPr>
        <w:t xml:space="preserve"> there was no omitted variable bias. Given that our causal variable of interest varies at the site level in a way that is confounded with other drivers, however, we can easily see that</w:t>
      </w:r>
      <w:r w:rsidR="00E45906" w:rsidRPr="00FC2217">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highlight w:val="white"/>
              </w:rPr>
              <m:t>u</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ij</m:t>
            </m:r>
          </m:sub>
        </m:sSub>
      </m:oMath>
      <w:r w:rsidRPr="00FC2217">
        <w:rPr>
          <w:rFonts w:ascii="Times New Roman" w:eastAsia="Calibri" w:hAnsi="Times New Roman" w:cs="Times New Roman"/>
          <w:color w:val="333333"/>
          <w:sz w:val="24"/>
          <w:szCs w:val="24"/>
          <w:highlight w:val="white"/>
        </w:rPr>
        <w:t xml:space="preserve"> is not independent of our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highlight w:val="white"/>
              </w:rPr>
              <m:t>x</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ij</m:t>
            </m:r>
          </m:sub>
        </m:sSub>
      </m:oMath>
      <w:r w:rsidR="00E45906" w:rsidRPr="00FC2217">
        <w:rPr>
          <w:rFonts w:ascii="Times New Roman" w:eastAsia="Calibri" w:hAnsi="Times New Roman" w:cs="Times New Roman"/>
          <w:color w:val="333333"/>
          <w:sz w:val="24"/>
          <w:szCs w:val="24"/>
          <w:highlight w:val="white"/>
        </w:rPr>
        <w:t xml:space="preserve"> </w:t>
      </w:r>
      <w:r w:rsidRPr="00FC2217">
        <w:rPr>
          <w:rFonts w:ascii="Times New Roman" w:eastAsia="Calibri" w:hAnsi="Times New Roman" w:cs="Times New Roman"/>
          <w:color w:val="333333"/>
          <w:sz w:val="24"/>
          <w:szCs w:val="24"/>
          <w:highlight w:val="white"/>
        </w:rPr>
        <w:t xml:space="preserve">values. This is a </w:t>
      </w:r>
      <w:r w:rsidR="00134FF2" w:rsidRPr="00FC2217">
        <w:rPr>
          <w:rFonts w:ascii="Times New Roman" w:eastAsia="Calibri" w:hAnsi="Times New Roman" w:cs="Times New Roman"/>
          <w:color w:val="333333"/>
          <w:sz w:val="24"/>
          <w:szCs w:val="24"/>
          <w:highlight w:val="white"/>
        </w:rPr>
        <w:t>problem and</w:t>
      </w:r>
      <w:r w:rsidRPr="00FC2217">
        <w:rPr>
          <w:rFonts w:ascii="Times New Roman" w:eastAsia="Calibri" w:hAnsi="Times New Roman" w:cs="Times New Roman"/>
          <w:color w:val="333333"/>
          <w:sz w:val="24"/>
          <w:szCs w:val="24"/>
          <w:highlight w:val="white"/>
        </w:rPr>
        <w:t xml:space="preserve"> violates the basic assumptions of Ordinary Least Squares estimation and any extension.</w:t>
      </w:r>
    </w:p>
    <w:p w14:paraId="3924B8D0" w14:textId="2ED7E634" w:rsidR="00766C2E" w:rsidRPr="00FC2217" w:rsidRDefault="00037819">
      <w:pPr>
        <w:shd w:val="clear" w:color="auto" w:fill="FFFFFF"/>
        <w:spacing w:after="160"/>
        <w:ind w:firstLine="720"/>
        <w:rPr>
          <w:rFonts w:ascii="Times New Roman" w:eastAsia="Calibri" w:hAnsi="Times New Roman" w:cs="Times New Roman"/>
          <w:color w:val="000000" w:themeColor="text1"/>
          <w:sz w:val="24"/>
          <w:szCs w:val="24"/>
        </w:rPr>
      </w:pPr>
      <w:r w:rsidRPr="00FC2217">
        <w:rPr>
          <w:rFonts w:ascii="Times New Roman" w:eastAsia="Calibri" w:hAnsi="Times New Roman" w:cs="Times New Roman"/>
          <w:color w:val="333333"/>
          <w:sz w:val="24"/>
          <w:szCs w:val="24"/>
          <w:highlight w:val="white"/>
        </w:rPr>
        <w:t xml:space="preserve">We can see more clearly how a mixed model would violate the random effects assumption using a path diagram in Figure 5a. In essence, site effects here are site-level residuals drawn from a normal distribution. They represent </w:t>
      </w:r>
      <w:r w:rsidR="00134FF2" w:rsidRPr="00FC2217">
        <w:rPr>
          <w:rFonts w:ascii="Times New Roman" w:eastAsia="Calibri" w:hAnsi="Times New Roman" w:cs="Times New Roman"/>
          <w:color w:val="333333"/>
          <w:sz w:val="24"/>
          <w:szCs w:val="24"/>
          <w:highlight w:val="white"/>
        </w:rPr>
        <w:t>all other</w:t>
      </w:r>
      <w:r w:rsidRPr="00FC2217">
        <w:rPr>
          <w:rFonts w:ascii="Times New Roman" w:eastAsia="Calibri" w:hAnsi="Times New Roman" w:cs="Times New Roman"/>
          <w:color w:val="333333"/>
          <w:sz w:val="24"/>
          <w:szCs w:val="24"/>
          <w:highlight w:val="white"/>
        </w:rPr>
        <w:t xml:space="preserve"> abiotic and biotic forces happening at the site level, but they also assume all are uncorrelated with temperature at the site level. However, given the information in Figure 3, we know that this is not accurate and the key assumption for an unbiased estimator is violated. If we were to take a step back and think about our goals of analysis and our causal understanding, again representing unmeasured quantities in ellipses, what we </w:t>
      </w:r>
      <w:proofErr w:type="gramStart"/>
      <w:r w:rsidRPr="00FC2217">
        <w:rPr>
          <w:rFonts w:ascii="Times New Roman" w:eastAsia="Calibri" w:hAnsi="Times New Roman" w:cs="Times New Roman"/>
          <w:color w:val="333333"/>
          <w:sz w:val="24"/>
          <w:szCs w:val="24"/>
          <w:highlight w:val="white"/>
        </w:rPr>
        <w:t>actually have</w:t>
      </w:r>
      <w:proofErr w:type="gramEnd"/>
      <w:r w:rsidRPr="00FC2217">
        <w:rPr>
          <w:rFonts w:ascii="Times New Roman" w:eastAsia="Calibri" w:hAnsi="Times New Roman" w:cs="Times New Roman"/>
          <w:color w:val="333333"/>
          <w:sz w:val="24"/>
          <w:szCs w:val="24"/>
          <w:highlight w:val="white"/>
        </w:rPr>
        <w:t xml:space="preserve"> is something more like Figure 5b. Here we can see that while a random site effect would be wonderful in terms of </w:t>
      </w:r>
      <w:r w:rsidR="00134FF2" w:rsidRPr="00FC2217">
        <w:rPr>
          <w:rFonts w:ascii="Times New Roman" w:eastAsia="Calibri" w:hAnsi="Times New Roman" w:cs="Times New Roman"/>
          <w:color w:val="333333"/>
          <w:sz w:val="24"/>
          <w:szCs w:val="24"/>
          <w:highlight w:val="white"/>
        </w:rPr>
        <w:t>all</w:t>
      </w:r>
      <w:r w:rsidRPr="00FC2217">
        <w:rPr>
          <w:rFonts w:ascii="Times New Roman" w:eastAsia="Calibri" w:hAnsi="Times New Roman" w:cs="Times New Roman"/>
          <w:color w:val="333333"/>
          <w:sz w:val="24"/>
          <w:szCs w:val="24"/>
          <w:highlight w:val="white"/>
        </w:rPr>
        <w:t xml:space="preserve"> the benefits discussed above, we would need to remove the effects of site-level confounders </w:t>
      </w:r>
      <w:r w:rsidR="00FE690E" w:rsidRPr="00FC2217">
        <w:rPr>
          <w:rFonts w:ascii="Times New Roman" w:eastAsia="Calibri" w:hAnsi="Times New Roman" w:cs="Times New Roman"/>
          <w:color w:val="333333"/>
          <w:sz w:val="24"/>
          <w:szCs w:val="24"/>
          <w:highlight w:val="white"/>
        </w:rPr>
        <w:t>to</w:t>
      </w:r>
      <w:r w:rsidRPr="00FC2217">
        <w:rPr>
          <w:rFonts w:ascii="Times New Roman" w:eastAsia="Calibri" w:hAnsi="Times New Roman" w:cs="Times New Roman"/>
          <w:color w:val="333333"/>
          <w:sz w:val="24"/>
          <w:szCs w:val="24"/>
          <w:highlight w:val="white"/>
        </w:rPr>
        <w:t xml:space="preserve"> use it. That is not what we have done with the mixed model design above. We have fit data to the causal diagram show in Figure 5a. This example illustrates the difficulty in satisfying the </w:t>
      </w:r>
      <w:r w:rsidRPr="00FC2217">
        <w:rPr>
          <w:rFonts w:ascii="Times New Roman" w:eastAsia="Calibri" w:hAnsi="Times New Roman" w:cs="Times New Roman"/>
          <w:i/>
          <w:color w:val="333333"/>
          <w:sz w:val="24"/>
          <w:szCs w:val="24"/>
          <w:highlight w:val="white"/>
        </w:rPr>
        <w:t>Random Effects Assumption; i</w:t>
      </w:r>
      <w:r w:rsidRPr="00FC2217">
        <w:rPr>
          <w:rFonts w:ascii="Times New Roman" w:eastAsia="Calibri" w:hAnsi="Times New Roman" w:cs="Times New Roman"/>
          <w:color w:val="333333"/>
          <w:sz w:val="24"/>
          <w:szCs w:val="24"/>
          <w:highlight w:val="white"/>
        </w:rPr>
        <w:t xml:space="preserve">ndeed, satisfying this assumption is often quite difficult in Ecology – particular in observational data that spans </w:t>
      </w:r>
      <w:r w:rsidRPr="00FC2217">
        <w:rPr>
          <w:rFonts w:ascii="Times New Roman" w:eastAsia="Calibri" w:hAnsi="Times New Roman" w:cs="Times New Roman"/>
          <w:color w:val="333333"/>
          <w:sz w:val="24"/>
          <w:szCs w:val="24"/>
          <w:highlight w:val="white"/>
        </w:rPr>
        <w:lastRenderedPageBreak/>
        <w:t xml:space="preserve">environmental gradients - and how badly we violate the assumption is not well explored or acknowledged widely enough. We need a </w:t>
      </w:r>
      <w:r w:rsidR="00087024" w:rsidRPr="00FC2217">
        <w:rPr>
          <w:rFonts w:ascii="Times New Roman" w:eastAsia="Calibri" w:hAnsi="Times New Roman" w:cs="Times New Roman"/>
          <w:color w:val="333333"/>
          <w:sz w:val="24"/>
          <w:szCs w:val="24"/>
          <w:highlight w:val="white"/>
        </w:rPr>
        <w:t>s</w:t>
      </w:r>
      <w:r w:rsidRPr="00FC2217">
        <w:rPr>
          <w:rFonts w:ascii="Times New Roman" w:eastAsia="Calibri" w:hAnsi="Times New Roman" w:cs="Times New Roman"/>
          <w:color w:val="333333"/>
          <w:sz w:val="24"/>
          <w:szCs w:val="24"/>
          <w:highlight w:val="white"/>
        </w:rPr>
        <w:t>olution</w:t>
      </w:r>
      <w:r w:rsidR="00087024" w:rsidRPr="00FC2217">
        <w:rPr>
          <w:rFonts w:ascii="Times New Roman" w:eastAsia="Calibri" w:hAnsi="Times New Roman" w:cs="Times New Roman"/>
          <w:color w:val="333333"/>
          <w:sz w:val="24"/>
          <w:szCs w:val="24"/>
          <w:highlight w:val="white"/>
        </w:rPr>
        <w:t xml:space="preserve"> that </w:t>
      </w:r>
      <w:r w:rsidR="0096454D" w:rsidRPr="00FC2217">
        <w:rPr>
          <w:rFonts w:ascii="Times New Roman" w:eastAsia="Calibri" w:hAnsi="Times New Roman" w:cs="Times New Roman"/>
          <w:color w:val="333333"/>
          <w:sz w:val="24"/>
          <w:szCs w:val="24"/>
          <w:highlight w:val="white"/>
        </w:rPr>
        <w:t>does not produce incorrect results due to violating assumptions</w:t>
      </w:r>
      <w:r w:rsidR="00087024" w:rsidRPr="00FC2217">
        <w:rPr>
          <w:rFonts w:ascii="Times New Roman" w:eastAsia="Calibri" w:hAnsi="Times New Roman" w:cs="Times New Roman"/>
          <w:color w:val="333333"/>
          <w:sz w:val="24"/>
          <w:szCs w:val="24"/>
          <w:highlight w:val="white"/>
        </w:rPr>
        <w:t>.</w:t>
      </w:r>
    </w:p>
    <w:p w14:paraId="50D2E08C" w14:textId="77777777" w:rsidR="00766C2E" w:rsidRPr="00FC2217" w:rsidRDefault="00037819">
      <w:pPr>
        <w:shd w:val="clear" w:color="auto" w:fill="FFFFFF"/>
        <w:spacing w:after="160"/>
        <w:rPr>
          <w:rFonts w:ascii="Times New Roman" w:hAnsi="Times New Roman" w:cs="Times New Roman"/>
          <w:color w:val="000000" w:themeColor="text1"/>
          <w:sz w:val="24"/>
          <w:szCs w:val="24"/>
        </w:rPr>
      </w:pPr>
      <w:bookmarkStart w:id="4" w:name="_tyjcwt" w:colFirst="0" w:colLast="0"/>
      <w:bookmarkEnd w:id="4"/>
      <w:r w:rsidRPr="00FC2217">
        <w:rPr>
          <w:rFonts w:ascii="Times New Roman" w:eastAsia="Calibri" w:hAnsi="Times New Roman" w:cs="Times New Roman"/>
          <w:i/>
          <w:color w:val="000000" w:themeColor="text1"/>
          <w:sz w:val="24"/>
          <w:szCs w:val="24"/>
        </w:rPr>
        <w:t xml:space="preserve">Enter the Econometric Fixed Effects Design </w:t>
      </w:r>
    </w:p>
    <w:p w14:paraId="44FD44A8" w14:textId="247F5510" w:rsidR="00766C2E" w:rsidRPr="00FC2217" w:rsidRDefault="00037819" w:rsidP="00F87D56">
      <w:pPr>
        <w:shd w:val="clear" w:color="auto" w:fill="FFFFFF"/>
        <w:spacing w:after="160"/>
        <w:ind w:firstLine="720"/>
        <w:rPr>
          <w:rFonts w:ascii="Times New Roman" w:eastAsia="Calibri" w:hAnsi="Times New Roman" w:cs="Times New Roman"/>
          <w:color w:val="000000" w:themeColor="text1"/>
          <w:sz w:val="24"/>
          <w:szCs w:val="24"/>
          <w:highlight w:val="white"/>
        </w:rPr>
      </w:pPr>
      <w:r w:rsidRPr="00FC2217">
        <w:rPr>
          <w:rFonts w:ascii="Times New Roman" w:eastAsia="Calibri" w:hAnsi="Times New Roman" w:cs="Times New Roman"/>
          <w:color w:val="000000" w:themeColor="text1"/>
          <w:sz w:val="24"/>
          <w:szCs w:val="24"/>
          <w:highlight w:val="white"/>
        </w:rPr>
        <w:t>The Fixed Effects Design represents a familiar starting point for many ecologists</w:t>
      </w:r>
      <w:r w:rsidR="0096454D" w:rsidRPr="00FC2217">
        <w:rPr>
          <w:rFonts w:ascii="Times New Roman" w:eastAsia="Calibri" w:hAnsi="Times New Roman" w:cs="Times New Roman"/>
          <w:color w:val="000000" w:themeColor="text1"/>
          <w:sz w:val="24"/>
          <w:szCs w:val="24"/>
          <w:highlight w:val="white"/>
        </w:rPr>
        <w:t xml:space="preserve"> who are used to using categorical variables in ANOVA and ANCOVA</w:t>
      </w:r>
      <w:r w:rsidR="00733444" w:rsidRPr="00FC2217">
        <w:rPr>
          <w:rFonts w:ascii="Times New Roman" w:eastAsia="Calibri" w:hAnsi="Times New Roman" w:cs="Times New Roman"/>
          <w:color w:val="000000" w:themeColor="text1"/>
          <w:sz w:val="24"/>
          <w:szCs w:val="24"/>
          <w:highlight w:val="white"/>
        </w:rPr>
        <w:t xml:space="preserve"> </w:t>
      </w:r>
      <w:r w:rsidR="008C2E43" w:rsidRPr="00FC2217">
        <w:rPr>
          <w:rFonts w:ascii="Times New Roman" w:eastAsia="Calibri" w:hAnsi="Times New Roman" w:cs="Times New Roman"/>
          <w:color w:val="000000" w:themeColor="text1"/>
          <w:sz w:val="24"/>
          <w:szCs w:val="24"/>
          <w:highlight w:val="white"/>
        </w:rPr>
        <w:fldChar w:fldCharType="begin"/>
      </w:r>
      <w:r w:rsidR="00BB3DA4" w:rsidRPr="00FC2217">
        <w:rPr>
          <w:rFonts w:ascii="Times New Roman" w:eastAsia="Calibri" w:hAnsi="Times New Roman" w:cs="Times New Roman"/>
          <w:color w:val="000000" w:themeColor="text1"/>
          <w:sz w:val="24"/>
          <w:szCs w:val="24"/>
          <w:highlight w:val="white"/>
        </w:rPr>
        <w:instrText xml:space="preserve"> ADDIN ZOTERO_ITEM CSL_CITATION {"citationID":"Y5J6JH2y","properties":{"formattedCitation":"(e.g., Gotelli &amp; Ellison 2012)","plainCitation":"(e.g., Gotelli &amp; Ellison 2012)","noteIndex":0},"citationItems":[{"id":12863,"uris":["http://zotero.org/users/1810851/items/6D4GMBPG"],"itemData":{"id":12863,"type":"book","abstract":"A Primer of Ecological Statistics, Second Edition, explains fundamental material in probability theory, experimental design, and parameter estimation for ecologists and environmental scientists. The book emphasizes a general introduction to probability theory and provides a detailed discussion of specific designs and analyses that are typically encountered in ecology and environmental science. Appropriate for use as either a stand-alone or supplementary text for upper-division undergraduate or graduate courses in ecological and environmental statistics, ecology, environmental science, environmental studies, or experimental design, the Primer also serves as a resource for environmental professionals who need to use and interpret statistics daily but have little or no formal training in the subject.The book is divided into four parts. Part I discusses the fundamentals of probability and statistical thinking. It introduces the logic and language of probability (Chapter 1), explains common statistical distributions used in ecology (Chapter 2) and important measures of central tendency and spread (Chapter 3), explains P-values, hypothesis testing, and statistical errors (Chapter 4), and introduces frequentist, Bayesian, and Monte Carlo methods of analysis (Chapter 5).Part II discusses how to successfully design and execute field experiments and sampling studies. Topics include design strategies (Chapter 6), a \"bestiary\" of experimental designs (Chapter 7), and transformations and data management (Chapter 8).Part III discusses specific analyses, and covers the material that is the main core of most statistics texts. Topics include regression (Chapter 9), analysis of variance (Chapter 10), categorical data analysis (Chapter 11), and multivariate analysis (Chapter 12).Part IV--new to this edition--discusses two central topics in estimating important ecological metrics. Topics include quantification of biological diversity (Chapter 13) and estimating occupancy, detection probability, and population sizes from marked and unmarked populations (Chapter 14).The book includes a comprehensive glossary, a mathematical appendix on matrix algebra, and extensively annotated tables and figures. Footnotes introduce advanced and ancillary material: some are purely historical, others cover mathematical/statistical proofs or details, and still others address current topics in the ecological literature.For StudentsData files and code used for some of the examples are available on the companion website.For InstructorsInstructor's Resource LibraryThis resource includes all figures (line-art illustrations and photographs) and tables from the textbook, provided as both high- and low-resolution JPEGs. All have been formatted and optimized for excellent projection quality. Also included are ready-to-use PowerPoint slides of all figures and tables. \n             Previous publication dates\n             May 2004\n              \n            ,  \n             A Primer of Ecological Statistics, Second Edition, explains fundamental material in probability theory, experimental design, and parameter estimation for ecologists and environmental scientists. The book emphasizes a general introduction to probability theory and provides a detailed discussion of specific designs and analyses that are typically encountered in ecology and environmental science. Appropriate for use as either a stand-alone or supplementary text for upper-division undergraduate or graduate courses in ecological and environmental statistics, ecology, environmental science, environmental studies, or experimental design, the Primer also serves as a resource for environmental professionals who need to use and interpret statistics daily but have little or no formal training in the subject.The book is divided into four parts. Part I discusses the fundamentals of probability and statistical thinking. It introduces the logic and language of probability (Chapter 1), explains common statistical distributions used in ecology (Chapter 2) and important measures of central tendency and spread (Chapter 3), explains P-values, hypothesis testing, and statistical errors (Chapter 4), and introduces frequentist, Bayesian, and Monte Carlo methods of analysis (Chapter 5).Part II discusses how to successfully design and execute field experiments and sampling studies. Topics include design strategies (Chapter 6), a \"bestiary\" of experimental designs (Chapter 7), and transformations and data management (Chapter 8).Part III discusses specific analyses, and covers the material that is the main core of most statistics texts. Topics include regression (Chapter 9), analysis of variance (Chapter 10), categorical data analysis (Chapter 11), and multivariate analysis (Chapter 12).Part IV--new to this edition--discusses two central topics in estimating important ecological metrics. Topics include quantification of biological diversity (Chapter 13) and estimating occupancy, detection probability, and population sizes from marked and unmarked populations (Chapter 14).The book includes a comprehensive glossary, a mathematical appendix on matrix algebra, and extensively annotated tables and figures. Footnotes introduce advanced and ancillary material: some are purely historical, others cover mathematical/statistical proofs or details, and still others address current topics in the ecological literature.For StudentsData files and code used for some of the examples are available on the companion website.For InstructorsInstructor's Resource LibraryThis resource includes all figures (line-art illustrations and photographs) and tables from the textbook, provided as both high- and low-resolution JPEGs. All have been formatted and optimized for excellent projection quality. Also included are ready-to-use PowerPoint slides of all figures and tables. \n             Previous publication dates\n             May 2004","edition":"Second Edition","event-place":"Oxford, New York","ISBN":"978-1-60535-064-6","number-of-pages":"640","publisher":"Oxford University Press","publisher-place":"Oxford, New York","source":"Oxford University Press","title":"A Primer of Ecological Statistics","author":[{"family":"Gotelli","given":"Nicholas J."},{"family":"Ellison","given":"Aaron M."}],"issued":{"date-parts":[["2012",11,15]]}},"label":"page","prefix":"e.g.,"}],"schema":"https://github.com/citation-style-language/schema/raw/master/csl-citation.json"} </w:instrText>
      </w:r>
      <w:r w:rsidR="008C2E43" w:rsidRPr="00FC2217">
        <w:rPr>
          <w:rFonts w:ascii="Times New Roman" w:eastAsia="Calibri" w:hAnsi="Times New Roman" w:cs="Times New Roman"/>
          <w:color w:val="000000" w:themeColor="text1"/>
          <w:sz w:val="24"/>
          <w:szCs w:val="24"/>
          <w:highlight w:val="white"/>
        </w:rPr>
        <w:fldChar w:fldCharType="separate"/>
      </w:r>
      <w:r w:rsidR="00BB3DA4" w:rsidRPr="00FC2217">
        <w:rPr>
          <w:rFonts w:ascii="Times New Roman" w:eastAsia="Calibri" w:hAnsi="Times New Roman" w:cs="Times New Roman"/>
          <w:noProof/>
          <w:color w:val="000000" w:themeColor="text1"/>
          <w:sz w:val="24"/>
          <w:szCs w:val="24"/>
          <w:highlight w:val="white"/>
        </w:rPr>
        <w:t>(e.g., Gotelli &amp; Ellison 2012)</w:t>
      </w:r>
      <w:r w:rsidR="008C2E43" w:rsidRPr="00FC2217">
        <w:rPr>
          <w:rFonts w:ascii="Times New Roman" w:eastAsia="Calibri" w:hAnsi="Times New Roman" w:cs="Times New Roman"/>
          <w:color w:val="000000" w:themeColor="text1"/>
          <w:sz w:val="24"/>
          <w:szCs w:val="24"/>
          <w:highlight w:val="white"/>
        </w:rPr>
        <w:fldChar w:fldCharType="end"/>
      </w:r>
      <w:r w:rsidRPr="00FC2217">
        <w:rPr>
          <w:rFonts w:ascii="Times New Roman" w:eastAsia="Calibri" w:hAnsi="Times New Roman" w:cs="Times New Roman"/>
          <w:color w:val="000000" w:themeColor="text1"/>
          <w:sz w:val="24"/>
          <w:szCs w:val="24"/>
          <w:highlight w:val="white"/>
        </w:rPr>
        <w:t xml:space="preserve">. Here we use Fixed Effect in two senses of the phrase. The first is the use of the term “fixed effect” is drawn from the econometrics literature, where it refers to </w:t>
      </w:r>
      <w:r w:rsidR="00E34AE8" w:rsidRPr="00FC2217">
        <w:rPr>
          <w:rFonts w:ascii="Times New Roman" w:eastAsia="Calibri" w:hAnsi="Times New Roman" w:cs="Times New Roman"/>
          <w:color w:val="000000" w:themeColor="text1"/>
          <w:sz w:val="24"/>
          <w:szCs w:val="24"/>
          <w:highlight w:val="white"/>
        </w:rPr>
        <w:t>attributes of a system</w:t>
      </w:r>
      <w:r w:rsidR="007F78E2" w:rsidRPr="00FC2217">
        <w:rPr>
          <w:rFonts w:ascii="Times New Roman" w:eastAsia="Calibri" w:hAnsi="Times New Roman" w:cs="Times New Roman"/>
          <w:color w:val="000000" w:themeColor="text1"/>
          <w:sz w:val="24"/>
          <w:szCs w:val="24"/>
          <w:highlight w:val="white"/>
        </w:rPr>
        <w:t xml:space="preserve"> (e.g., site, plot, or year)</w:t>
      </w:r>
      <w:r w:rsidR="00E34AE8" w:rsidRPr="00FC2217">
        <w:rPr>
          <w:rFonts w:ascii="Times New Roman" w:eastAsia="Calibri" w:hAnsi="Times New Roman" w:cs="Times New Roman"/>
          <w:color w:val="000000" w:themeColor="text1"/>
          <w:sz w:val="24"/>
          <w:szCs w:val="24"/>
          <w:highlight w:val="white"/>
        </w:rPr>
        <w:t xml:space="preserve"> that vary by cluster </w:t>
      </w:r>
      <w:r w:rsidRPr="00FC2217">
        <w:rPr>
          <w:rFonts w:ascii="Times New Roman" w:eastAsia="Calibri" w:hAnsi="Times New Roman" w:cs="Times New Roman"/>
          <w:color w:val="000000" w:themeColor="text1"/>
          <w:sz w:val="24"/>
          <w:szCs w:val="24"/>
          <w:highlight w:val="white"/>
        </w:rPr>
        <w:t xml:space="preserve">(i.e., a within cluster intercept). </w:t>
      </w:r>
      <w:r w:rsidR="00E34AE8" w:rsidRPr="00FC2217">
        <w:rPr>
          <w:rFonts w:ascii="Times New Roman" w:eastAsia="Calibri" w:hAnsi="Times New Roman" w:cs="Times New Roman"/>
          <w:color w:val="000000" w:themeColor="text1"/>
          <w:sz w:val="24"/>
          <w:szCs w:val="24"/>
          <w:highlight w:val="white"/>
        </w:rPr>
        <w:t xml:space="preserve">In Ecology, we typically think of this as a categorical predictor representing site, block, or other descriptor of how our data is clustered. </w:t>
      </w:r>
      <w:r w:rsidRPr="00FC2217">
        <w:rPr>
          <w:rFonts w:ascii="Times New Roman" w:eastAsia="Calibri" w:hAnsi="Times New Roman" w:cs="Times New Roman"/>
          <w:color w:val="000000" w:themeColor="text1"/>
          <w:sz w:val="24"/>
          <w:szCs w:val="24"/>
          <w:highlight w:val="white"/>
        </w:rPr>
        <w:t xml:space="preserve">In our snail example, this attribute would be the site-level time-invariant effect of recruitment. We also use “fixed effect” as is typically done in ecology, where the term often refers to the coefficient estimates </w:t>
      </w:r>
      <w:r w:rsidR="0040473B" w:rsidRPr="00FC2217">
        <w:rPr>
          <w:rFonts w:ascii="Times New Roman" w:eastAsia="Calibri" w:hAnsi="Times New Roman" w:cs="Times New Roman"/>
          <w:color w:val="000000" w:themeColor="text1"/>
          <w:sz w:val="24"/>
          <w:szCs w:val="24"/>
          <w:highlight w:val="white"/>
        </w:rPr>
        <w:t>for variables that are not</w:t>
      </w:r>
      <w:r w:rsidRPr="00FC2217">
        <w:rPr>
          <w:rFonts w:ascii="Times New Roman" w:eastAsia="Calibri" w:hAnsi="Times New Roman" w:cs="Times New Roman"/>
          <w:color w:val="000000" w:themeColor="text1"/>
          <w:sz w:val="24"/>
          <w:szCs w:val="24"/>
          <w:highlight w:val="white"/>
        </w:rPr>
        <w:t xml:space="preserve"> part of the error term</w:t>
      </w:r>
      <w:r w:rsidR="0040473B" w:rsidRPr="00FC2217">
        <w:rPr>
          <w:rFonts w:ascii="Times New Roman" w:eastAsia="Calibri" w:hAnsi="Times New Roman" w:cs="Times New Roman"/>
          <w:color w:val="000000" w:themeColor="text1"/>
          <w:sz w:val="24"/>
          <w:szCs w:val="24"/>
          <w:highlight w:val="white"/>
        </w:rPr>
        <w:t xml:space="preserve"> – such as a random effect</w:t>
      </w:r>
      <w:r w:rsidRPr="00FC2217">
        <w:rPr>
          <w:rFonts w:ascii="Times New Roman" w:eastAsia="Calibri" w:hAnsi="Times New Roman" w:cs="Times New Roman"/>
          <w:color w:val="000000" w:themeColor="text1"/>
          <w:sz w:val="24"/>
          <w:szCs w:val="24"/>
          <w:highlight w:val="white"/>
        </w:rPr>
        <w:t xml:space="preserve">. We acknowledge that there are many uses and definitions of “fixed effect”, leading to a  wealth of confusion with different uses of the term across fields </w:t>
      </w:r>
      <w:r w:rsidRPr="00FC2217">
        <w:rPr>
          <w:rFonts w:ascii="Times New Roman" w:hAnsi="Times New Roman" w:cs="Times New Roman"/>
          <w:color w:val="000000" w:themeColor="text1"/>
          <w:sz w:val="24"/>
          <w:szCs w:val="24"/>
        </w:rPr>
        <w:fldChar w:fldCharType="begin"/>
      </w:r>
      <w:r w:rsidR="00BB3DA4" w:rsidRPr="00FC2217">
        <w:rPr>
          <w:rFonts w:ascii="Times New Roman" w:hAnsi="Times New Roman" w:cs="Times New Roman"/>
          <w:color w:val="000000" w:themeColor="text1"/>
          <w:sz w:val="24"/>
          <w:szCs w:val="24"/>
        </w:rPr>
        <w:instrText xml:space="preserve"> ADDIN ZOTERO_ITEM CSL_CITATION {"citationID":"YA2L69aZ","properties":{"formattedCitation":"(see discussion in Gelman &amp; Hill 2006)","plainCitation":"(see discussion in Gelman &amp;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Models","author":[{"family":"Gelman","given":"Andrew"},{"family":"Hill","given":"Jennifer"}],"issued":{"date-parts":[["2006"]]}},"label":"page","prefix":"see discussion in"}],"schema":"https://github.com/citation-style-language/schema/raw/master/csl-citation.json"} </w:instrText>
      </w:r>
      <w:r w:rsidRPr="00FC2217">
        <w:rPr>
          <w:rFonts w:ascii="Times New Roman" w:hAnsi="Times New Roman" w:cs="Times New Roman"/>
          <w:color w:val="000000" w:themeColor="text1"/>
          <w:sz w:val="24"/>
          <w:szCs w:val="24"/>
        </w:rPr>
        <w:fldChar w:fldCharType="separate"/>
      </w:r>
      <w:r w:rsidR="00BB3DA4" w:rsidRPr="00FC2217">
        <w:rPr>
          <w:rFonts w:ascii="Times New Roman" w:hAnsi="Times New Roman" w:cs="Times New Roman"/>
          <w:color w:val="000000" w:themeColor="text1"/>
          <w:sz w:val="24"/>
          <w:szCs w:val="24"/>
          <w:highlight w:val="white"/>
        </w:rPr>
        <w:t>(see discussion in Gelman &amp; Hill 2006)</w:t>
      </w:r>
      <w:r w:rsidRPr="00FC2217">
        <w:rPr>
          <w:rFonts w:ascii="Times New Roman" w:eastAsia="Calibri" w:hAnsi="Times New Roman" w:cs="Times New Roman"/>
          <w:color w:val="000000" w:themeColor="text1"/>
          <w:sz w:val="24"/>
          <w:szCs w:val="24"/>
          <w:highlight w:val="white"/>
        </w:rPr>
        <w:fldChar w:fldCharType="end"/>
      </w:r>
      <w:r w:rsidRPr="00FC2217">
        <w:rPr>
          <w:rFonts w:ascii="Times New Roman" w:eastAsia="Calibri" w:hAnsi="Times New Roman" w:cs="Times New Roman"/>
          <w:color w:val="000000" w:themeColor="text1"/>
          <w:sz w:val="24"/>
          <w:szCs w:val="24"/>
          <w:highlight w:val="white"/>
        </w:rPr>
        <w:t>. We hope to not add to the confusion here</w:t>
      </w:r>
      <w:r w:rsidR="0069320B" w:rsidRPr="00FC2217">
        <w:rPr>
          <w:rFonts w:ascii="Times New Roman" w:eastAsia="Calibri" w:hAnsi="Times New Roman" w:cs="Times New Roman"/>
          <w:color w:val="000000" w:themeColor="text1"/>
          <w:sz w:val="24"/>
          <w:szCs w:val="24"/>
          <w:highlight w:val="white"/>
        </w:rPr>
        <w:t xml:space="preserve">. </w:t>
      </w:r>
    </w:p>
    <w:p w14:paraId="3DF32355" w14:textId="5B3A93A7" w:rsidR="005B6271" w:rsidRPr="00FC2217" w:rsidRDefault="00037819">
      <w:pPr>
        <w:shd w:val="clear" w:color="auto" w:fill="FFFFFF"/>
        <w:spacing w:after="160"/>
        <w:ind w:firstLine="720"/>
        <w:rPr>
          <w:rFonts w:ascii="Times New Roman" w:eastAsia="Calibri" w:hAnsi="Times New Roman" w:cs="Times New Roman"/>
          <w:color w:val="000000" w:themeColor="text1"/>
          <w:sz w:val="24"/>
          <w:szCs w:val="24"/>
          <w:highlight w:val="white"/>
        </w:rPr>
      </w:pPr>
      <w:r w:rsidRPr="00FC2217">
        <w:rPr>
          <w:rFonts w:ascii="Times New Roman" w:eastAsia="Calibri" w:hAnsi="Times New Roman" w:cs="Times New Roman"/>
          <w:color w:val="000000" w:themeColor="text1"/>
          <w:sz w:val="24"/>
          <w:szCs w:val="24"/>
          <w:highlight w:val="white"/>
        </w:rPr>
        <w:t xml:space="preserve">In the econometric sense, treating omitted variables as cluster-invariant variables means that, if we wish to remove them as sources of confounding variation, we can use a bit of algebra known as the </w:t>
      </w:r>
      <w:r w:rsidRPr="00FC2217">
        <w:rPr>
          <w:rFonts w:ascii="Times New Roman" w:eastAsia="Calibri" w:hAnsi="Times New Roman" w:cs="Times New Roman"/>
          <w:b/>
          <w:color w:val="000000" w:themeColor="text1"/>
          <w:sz w:val="24"/>
          <w:szCs w:val="24"/>
          <w:highlight w:val="white"/>
        </w:rPr>
        <w:t xml:space="preserve">within transformation </w:t>
      </w:r>
      <w:r w:rsidRPr="00FC2217">
        <w:rPr>
          <w:rFonts w:ascii="Times New Roman" w:eastAsia="Calibri" w:hAnsi="Times New Roman" w:cs="Times New Roman"/>
          <w:color w:val="000000" w:themeColor="text1"/>
          <w:sz w:val="24"/>
          <w:szCs w:val="24"/>
          <w:highlight w:val="white"/>
        </w:rPr>
        <w:t xml:space="preserve">or </w:t>
      </w:r>
      <w:r w:rsidRPr="00FC2217">
        <w:rPr>
          <w:rFonts w:ascii="Times New Roman" w:eastAsia="Calibri" w:hAnsi="Times New Roman" w:cs="Times New Roman"/>
          <w:b/>
          <w:color w:val="000000" w:themeColor="text1"/>
          <w:sz w:val="24"/>
          <w:szCs w:val="24"/>
          <w:highlight w:val="white"/>
        </w:rPr>
        <w:t>fixed effects transformation</w:t>
      </w:r>
      <w:r w:rsidRPr="00FC2217">
        <w:rPr>
          <w:rFonts w:ascii="Times New Roman" w:eastAsia="Calibri" w:hAnsi="Times New Roman" w:cs="Times New Roman"/>
          <w:color w:val="000000" w:themeColor="text1"/>
          <w:sz w:val="24"/>
          <w:szCs w:val="24"/>
          <w:highlight w:val="white"/>
        </w:rPr>
        <w:t>. Giv</w:t>
      </w:r>
      <w:r w:rsidRPr="00FC2217">
        <w:rPr>
          <w:rFonts w:ascii="Times New Roman" w:eastAsia="Calibri" w:hAnsi="Times New Roman" w:cs="Times New Roman"/>
          <w:color w:val="000000" w:themeColor="text1"/>
          <w:sz w:val="24"/>
          <w:szCs w:val="24"/>
        </w:rPr>
        <w:t xml:space="preserve">en that the recruitment effect in our example is time invariant, we can transform the data before </w:t>
      </w:r>
      <w:r w:rsidR="00D16170" w:rsidRPr="00FC2217">
        <w:rPr>
          <w:rFonts w:ascii="Times New Roman" w:eastAsia="Calibri" w:hAnsi="Times New Roman" w:cs="Times New Roman"/>
          <w:color w:val="000000" w:themeColor="text1"/>
          <w:sz w:val="24"/>
          <w:szCs w:val="24"/>
        </w:rPr>
        <w:t xml:space="preserve">using it in a statistical model </w:t>
      </w:r>
      <w:r w:rsidRPr="00FC2217">
        <w:rPr>
          <w:rFonts w:ascii="Times New Roman" w:eastAsia="Calibri" w:hAnsi="Times New Roman" w:cs="Times New Roman"/>
          <w:color w:val="000000" w:themeColor="text1"/>
          <w:sz w:val="24"/>
          <w:szCs w:val="24"/>
        </w:rPr>
        <w:t xml:space="preserve">to </w:t>
      </w:r>
      <w:r w:rsidRPr="00FC2217">
        <w:rPr>
          <w:rFonts w:ascii="Times New Roman" w:eastAsia="Calibri" w:hAnsi="Times New Roman" w:cs="Times New Roman"/>
          <w:color w:val="000000" w:themeColor="text1"/>
          <w:sz w:val="24"/>
          <w:szCs w:val="24"/>
          <w:highlight w:val="white"/>
        </w:rPr>
        <w:t xml:space="preserve">eliminate </w:t>
      </w:r>
      <w:r w:rsidR="00D16170" w:rsidRPr="00FC2217">
        <w:rPr>
          <w:rFonts w:ascii="Times New Roman" w:eastAsia="Calibri" w:hAnsi="Times New Roman" w:cs="Times New Roman"/>
          <w:color w:val="000000" w:themeColor="text1"/>
          <w:sz w:val="24"/>
          <w:szCs w:val="24"/>
          <w:highlight w:val="white"/>
        </w:rPr>
        <w:t>the effects of a confounder</w:t>
      </w:r>
      <w:r w:rsidRPr="00FC2217">
        <w:rPr>
          <w:rFonts w:ascii="Times New Roman" w:eastAsia="Calibri" w:hAnsi="Times New Roman" w:cs="Times New Roman"/>
          <w:color w:val="000000" w:themeColor="text1"/>
          <w:sz w:val="24"/>
          <w:szCs w:val="24"/>
          <w:highlight w:val="white"/>
        </w:rPr>
        <w:t xml:space="preserve">. Consider the following </w:t>
      </w:r>
      <w:r w:rsidR="005B6271" w:rsidRPr="00FC2217">
        <w:rPr>
          <w:rFonts w:ascii="Times New Roman" w:eastAsia="Calibri" w:hAnsi="Times New Roman" w:cs="Times New Roman"/>
          <w:color w:val="000000" w:themeColor="text1"/>
          <w:sz w:val="24"/>
          <w:szCs w:val="24"/>
          <w:highlight w:val="white"/>
        </w:rPr>
        <w:t>equation</w:t>
      </w:r>
      <w:r w:rsidR="008C2E43" w:rsidRPr="00FC2217">
        <w:rPr>
          <w:rFonts w:ascii="Times New Roman" w:eastAsia="Calibri" w:hAnsi="Times New Roman" w:cs="Times New Roman"/>
          <w:color w:val="000000" w:themeColor="text1"/>
          <w:sz w:val="24"/>
          <w:szCs w:val="24"/>
          <w:highlight w:val="white"/>
        </w:rPr>
        <w:t>:</w:t>
      </w:r>
      <w:r w:rsidR="005B6271" w:rsidRPr="00FC2217">
        <w:rPr>
          <w:rFonts w:ascii="Times New Roman" w:eastAsia="Calibri" w:hAnsi="Times New Roman" w:cs="Times New Roman"/>
          <w:color w:val="000000" w:themeColor="text1"/>
          <w:sz w:val="24"/>
          <w:szCs w:val="24"/>
          <w:highlight w:val="white"/>
        </w:rPr>
        <w:t xml:space="preserve"> </w:t>
      </w:r>
    </w:p>
    <w:p w14:paraId="47136FB0" w14:textId="01A8B5A9" w:rsidR="0025796B" w:rsidRPr="00FC2217" w:rsidRDefault="00FD37AE" w:rsidP="00807F91">
      <w:pPr>
        <w:keepNext/>
        <w:shd w:val="clear" w:color="auto" w:fill="FFFFFF"/>
        <w:spacing w:after="160"/>
        <w:rPr>
          <w:rFonts w:ascii="Times New Roman" w:eastAsia="Calibri" w:hAnsi="Times New Roman" w:cs="Times New Roman"/>
          <w:color w:val="000000" w:themeColor="text1"/>
          <w:sz w:val="24"/>
          <w:szCs w:val="24"/>
          <w:lang w:val="es-ES"/>
        </w:rPr>
      </w:pPr>
      <m:oMathPara>
        <m:oMath>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y</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ij</m:t>
              </m:r>
            </m:sub>
          </m:sSub>
          <m:r>
            <w:rPr>
              <w:rFonts w:ascii="Cambria Math" w:eastAsia="Calibri" w:hAnsi="Cambria Math" w:cs="Times New Roman"/>
              <w:color w:val="000000" w:themeColor="text1"/>
              <w:sz w:val="24"/>
              <w:szCs w:val="24"/>
              <w:highlight w:val="white"/>
              <w:lang w:val="es-ES"/>
            </w:rPr>
            <m:t>=</m:t>
          </m:r>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β</m:t>
              </m:r>
            </m:e>
            <m:sub>
              <m:r>
                <w:rPr>
                  <w:rFonts w:ascii="Cambria Math" w:eastAsia="Calibri" w:hAnsi="Cambria Math" w:cs="Times New Roman"/>
                  <w:color w:val="000000" w:themeColor="text1"/>
                  <w:sz w:val="24"/>
                  <w:szCs w:val="24"/>
                  <w:highlight w:val="white"/>
                  <w:lang w:val="es-ES"/>
                </w:rPr>
                <m:t>0</m:t>
              </m:r>
            </m:sub>
          </m:sSub>
          <m:r>
            <w:rPr>
              <w:rFonts w:ascii="Cambria Math" w:eastAsia="Calibri" w:hAnsi="Cambria Math" w:cs="Times New Roman"/>
              <w:color w:val="000000" w:themeColor="text1"/>
              <w:sz w:val="24"/>
              <w:szCs w:val="24"/>
              <w:highlight w:val="white"/>
              <w:lang w:val="es-ES"/>
            </w:rPr>
            <m:t>+</m:t>
          </m:r>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β</m:t>
              </m:r>
            </m:e>
            <m:sub>
              <m:r>
                <w:rPr>
                  <w:rFonts w:ascii="Cambria Math" w:eastAsia="Calibri" w:hAnsi="Cambria Math" w:cs="Times New Roman"/>
                  <w:color w:val="000000" w:themeColor="text1"/>
                  <w:sz w:val="24"/>
                  <w:szCs w:val="24"/>
                  <w:highlight w:val="white"/>
                  <w:lang w:val="es-ES"/>
                </w:rPr>
                <m:t>1</m:t>
              </m:r>
            </m:sub>
          </m:sSub>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x</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ij</m:t>
              </m:r>
            </m:sub>
          </m:sSub>
          <m:r>
            <w:rPr>
              <w:rFonts w:ascii="Cambria Math" w:eastAsia="Calibri" w:hAnsi="Cambria Math" w:cs="Times New Roman"/>
              <w:color w:val="000000" w:themeColor="text1"/>
              <w:sz w:val="24"/>
              <w:szCs w:val="24"/>
              <w:highlight w:val="white"/>
              <w:lang w:val="es-ES"/>
            </w:rPr>
            <m:t>+</m:t>
          </m:r>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ϵ</m:t>
              </m:r>
            </m:e>
            <m:sub>
              <m:r>
                <w:rPr>
                  <w:rFonts w:ascii="Cambria Math" w:eastAsia="Calibri" w:hAnsi="Cambria Math" w:cs="Times New Roman"/>
                  <w:color w:val="000000" w:themeColor="text1"/>
                  <w:sz w:val="24"/>
                  <w:szCs w:val="24"/>
                  <w:highlight w:val="white"/>
                  <w:lang w:val="es-ES"/>
                </w:rPr>
                <m:t>ij</m:t>
              </m:r>
            </m:sub>
          </m:sSub>
          <m:r>
            <w:rPr>
              <w:rFonts w:ascii="Cambria Math" w:eastAsia="Calibri" w:hAnsi="Cambria Math" w:cs="Times New Roman"/>
              <w:color w:val="000000" w:themeColor="text1"/>
              <w:sz w:val="24"/>
              <w:szCs w:val="24"/>
              <w:lang w:val="es-ES"/>
            </w:rPr>
            <m:t xml:space="preserve">+ </m:t>
          </m:r>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u</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m:t>
              </m:r>
            </m:sub>
          </m:sSub>
        </m:oMath>
      </m:oMathPara>
    </w:p>
    <w:p w14:paraId="3199C529" w14:textId="0192B298" w:rsidR="00807F91" w:rsidRPr="00FC2217" w:rsidRDefault="00807F91" w:rsidP="00807F91">
      <w:pPr>
        <w:pStyle w:val="Caption"/>
        <w:jc w:val="right"/>
        <w:rPr>
          <w:rFonts w:ascii="Times New Roman" w:hAnsi="Times New Roman" w:cs="Times New Roman"/>
          <w:color w:val="000000" w:themeColor="text1"/>
          <w:sz w:val="24"/>
          <w:szCs w:val="24"/>
          <w:lang w:val="en-US"/>
        </w:rPr>
      </w:pPr>
      <w:r w:rsidRPr="00FC2217">
        <w:rPr>
          <w:rFonts w:ascii="Times New Roman" w:hAnsi="Times New Roman" w:cs="Times New Roman"/>
          <w:color w:val="000000" w:themeColor="text1"/>
          <w:sz w:val="24"/>
          <w:szCs w:val="24"/>
          <w:lang w:val="en-US"/>
        </w:rPr>
        <w:t xml:space="preserve">(4) </w:t>
      </w:r>
    </w:p>
    <w:p w14:paraId="5CF49A25" w14:textId="535ACDFF" w:rsidR="00766C2E" w:rsidRPr="00FC2217" w:rsidRDefault="00FF4C60">
      <w:pPr>
        <w:shd w:val="clear" w:color="auto" w:fill="FFFFFF"/>
        <w:spacing w:after="160"/>
        <w:rPr>
          <w:rFonts w:ascii="Times New Roman" w:eastAsia="Calibri" w:hAnsi="Times New Roman" w:cs="Times New Roman"/>
          <w:color w:val="000000" w:themeColor="text1"/>
          <w:sz w:val="24"/>
          <w:szCs w:val="24"/>
          <w:highlight w:val="white"/>
        </w:rPr>
      </w:pPr>
      <w:r w:rsidRPr="00FC2217">
        <w:rPr>
          <w:rFonts w:ascii="Times New Roman" w:eastAsia="Calibri" w:hAnsi="Times New Roman" w:cs="Times New Roman"/>
          <w:color w:val="000000" w:themeColor="text1"/>
          <w:sz w:val="24"/>
          <w:szCs w:val="24"/>
          <w:highlight w:val="white"/>
          <w:lang w:val="en-US"/>
        </w:rPr>
        <w:t>w</w:t>
      </w:r>
      <w:r w:rsidR="00A360CE" w:rsidRPr="00FC2217">
        <w:rPr>
          <w:rFonts w:ascii="Times New Roman" w:eastAsia="Calibri" w:hAnsi="Times New Roman" w:cs="Times New Roman"/>
          <w:color w:val="000000" w:themeColor="text1"/>
          <w:sz w:val="24"/>
          <w:szCs w:val="24"/>
          <w:highlight w:val="white"/>
          <w:lang w:val="en-US"/>
        </w:rPr>
        <w:t xml:space="preserve">here </w:t>
      </w:r>
      <m:oMath>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x</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ij</m:t>
            </m:r>
          </m:sub>
        </m:sSub>
      </m:oMath>
      <w:r w:rsidR="00A360CE" w:rsidRPr="00FC2217">
        <w:rPr>
          <w:rFonts w:ascii="Times New Roman" w:eastAsia="Calibri" w:hAnsi="Times New Roman" w:cs="Times New Roman"/>
          <w:color w:val="000000" w:themeColor="text1"/>
          <w:sz w:val="24"/>
          <w:szCs w:val="24"/>
          <w:lang w:val="en-US"/>
        </w:rPr>
        <w:t xml:space="preserve"> is our casual </w:t>
      </w:r>
      <w:r w:rsidR="00C10DB6" w:rsidRPr="00FC2217">
        <w:rPr>
          <w:rFonts w:ascii="Times New Roman" w:eastAsia="Calibri" w:hAnsi="Times New Roman" w:cs="Times New Roman"/>
          <w:color w:val="000000" w:themeColor="text1"/>
          <w:sz w:val="24"/>
          <w:szCs w:val="24"/>
          <w:lang w:val="en-US"/>
        </w:rPr>
        <w:t xml:space="preserve">variable </w:t>
      </w:r>
      <w:r w:rsidR="00A360CE" w:rsidRPr="00FC2217">
        <w:rPr>
          <w:rFonts w:ascii="Times New Roman" w:eastAsia="Calibri" w:hAnsi="Times New Roman" w:cs="Times New Roman"/>
          <w:color w:val="000000" w:themeColor="text1"/>
          <w:sz w:val="24"/>
          <w:szCs w:val="24"/>
          <w:lang w:val="en-US"/>
        </w:rPr>
        <w:t xml:space="preserve">of interest, and we have </w:t>
      </w:r>
      <w:r w:rsidRPr="00FC2217">
        <w:rPr>
          <w:rFonts w:ascii="Times New Roman" w:eastAsia="Calibri" w:hAnsi="Times New Roman" w:cs="Times New Roman"/>
          <w:color w:val="000000" w:themeColor="text1"/>
          <w:sz w:val="24"/>
          <w:szCs w:val="24"/>
          <w:lang w:val="en-US"/>
        </w:rPr>
        <w:t xml:space="preserve">error </w:t>
      </w:r>
      <w:r w:rsidR="00720C07" w:rsidRPr="00FC2217">
        <w:rPr>
          <w:rFonts w:ascii="Times New Roman" w:eastAsia="Calibri" w:hAnsi="Times New Roman" w:cs="Times New Roman"/>
          <w:color w:val="000000" w:themeColor="text1"/>
          <w:sz w:val="24"/>
          <w:szCs w:val="24"/>
          <w:lang w:val="en-US"/>
        </w:rPr>
        <w:t xml:space="preserve">term </w:t>
      </w:r>
      <m:oMath>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ϵ</m:t>
            </m:r>
          </m:e>
          <m:sub>
            <m:r>
              <w:rPr>
                <w:rFonts w:ascii="Cambria Math" w:eastAsia="Calibri" w:hAnsi="Cambria Math" w:cs="Times New Roman"/>
                <w:color w:val="000000" w:themeColor="text1"/>
                <w:sz w:val="24"/>
                <w:szCs w:val="24"/>
                <w:highlight w:val="white"/>
                <w:lang w:val="es-ES"/>
              </w:rPr>
              <m:t>ij</m:t>
            </m:r>
          </m:sub>
        </m:sSub>
      </m:oMath>
      <w:r w:rsidR="00720C07" w:rsidRPr="00FC2217">
        <w:rPr>
          <w:rFonts w:ascii="Times New Roman" w:eastAsia="Calibri" w:hAnsi="Times New Roman" w:cs="Times New Roman"/>
          <w:color w:val="000000" w:themeColor="text1"/>
          <w:sz w:val="24"/>
          <w:szCs w:val="24"/>
          <w:lang w:val="en-US"/>
        </w:rPr>
        <w:t xml:space="preserve"> </w:t>
      </w:r>
      <w:r w:rsidRPr="00FC2217">
        <w:rPr>
          <w:rFonts w:ascii="Times New Roman" w:eastAsia="Calibri" w:hAnsi="Times New Roman" w:cs="Times New Roman"/>
          <w:color w:val="000000" w:themeColor="text1"/>
          <w:sz w:val="24"/>
          <w:szCs w:val="24"/>
          <w:lang w:val="en-US"/>
        </w:rPr>
        <w:t xml:space="preserve">composed of </w:t>
      </w:r>
      <w:r w:rsidR="008C2E43" w:rsidRPr="00FC2217">
        <w:rPr>
          <w:rFonts w:ascii="Times New Roman" w:eastAsia="Calibri" w:hAnsi="Times New Roman" w:cs="Times New Roman"/>
          <w:color w:val="000000" w:themeColor="text1"/>
          <w:sz w:val="24"/>
          <w:szCs w:val="24"/>
          <w:lang w:val="en-US"/>
        </w:rPr>
        <w:t>idiosyncratic</w:t>
      </w:r>
      <w:r w:rsidRPr="00FC2217">
        <w:rPr>
          <w:rFonts w:ascii="Times New Roman" w:eastAsia="Calibri" w:hAnsi="Times New Roman" w:cs="Times New Roman"/>
          <w:color w:val="000000" w:themeColor="text1"/>
          <w:sz w:val="24"/>
          <w:szCs w:val="24"/>
          <w:lang w:val="en-US"/>
        </w:rPr>
        <w:t xml:space="preserve"> (random error) and unobserved confounding variables</w:t>
      </w:r>
      <w:r w:rsidR="00720C07" w:rsidRPr="00FC2217">
        <w:rPr>
          <w:rFonts w:ascii="Times New Roman" w:eastAsia="Calibri" w:hAnsi="Times New Roman" w:cs="Times New Roman"/>
          <w:color w:val="000000" w:themeColor="text1"/>
          <w:sz w:val="24"/>
          <w:szCs w:val="24"/>
          <w:lang w:val="en-US"/>
        </w:rPr>
        <w:t xml:space="preserve">, </w:t>
      </w:r>
      <w:r w:rsidRPr="00FC2217">
        <w:rPr>
          <w:rFonts w:ascii="Times New Roman" w:eastAsia="Calibri" w:hAnsi="Times New Roman" w:cs="Times New Roman"/>
          <w:color w:val="000000" w:themeColor="text1"/>
          <w:sz w:val="24"/>
          <w:szCs w:val="24"/>
          <w:lang w:val="en-US"/>
        </w:rPr>
        <w:t xml:space="preserve"> </w:t>
      </w:r>
      <m:oMath>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n-US"/>
              </w:rPr>
              <m:t>u</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m:t>
            </m:r>
          </m:sub>
        </m:sSub>
        <m:r>
          <w:rPr>
            <w:rFonts w:ascii="Cambria Math" w:eastAsia="Calibri" w:hAnsi="Cambria Math" w:cs="Times New Roman"/>
            <w:color w:val="000000" w:themeColor="text1"/>
            <w:sz w:val="24"/>
            <w:szCs w:val="24"/>
            <w:lang w:val="en-US"/>
          </w:rPr>
          <m:t xml:space="preserve"> </m:t>
        </m:r>
      </m:oMath>
      <w:r w:rsidR="00720C07" w:rsidRPr="00FC2217">
        <w:rPr>
          <w:rFonts w:ascii="Times New Roman" w:eastAsia="Calibri" w:hAnsi="Times New Roman" w:cs="Times New Roman"/>
          <w:color w:val="000000" w:themeColor="text1"/>
          <w:sz w:val="24"/>
          <w:szCs w:val="24"/>
          <w:lang w:val="en-US"/>
        </w:rPr>
        <w:t xml:space="preserve">, representing </w:t>
      </w:r>
      <w:r w:rsidR="00A03F1D" w:rsidRPr="00FC2217">
        <w:rPr>
          <w:rFonts w:ascii="Times New Roman" w:eastAsia="Calibri" w:hAnsi="Times New Roman" w:cs="Times New Roman"/>
          <w:color w:val="000000" w:themeColor="text1"/>
          <w:sz w:val="24"/>
          <w:szCs w:val="24"/>
          <w:lang w:val="en-US"/>
        </w:rPr>
        <w:t xml:space="preserve">confounding </w:t>
      </w:r>
      <w:r w:rsidR="00720C07" w:rsidRPr="00FC2217">
        <w:rPr>
          <w:rFonts w:ascii="Times New Roman" w:eastAsia="Calibri" w:hAnsi="Times New Roman" w:cs="Times New Roman"/>
          <w:color w:val="000000" w:themeColor="text1"/>
          <w:sz w:val="24"/>
          <w:szCs w:val="24"/>
          <w:lang w:val="en-US"/>
        </w:rPr>
        <w:t xml:space="preserve">differences </w:t>
      </w:r>
      <w:r w:rsidRPr="00FC2217">
        <w:rPr>
          <w:rFonts w:ascii="Times New Roman" w:eastAsia="Calibri" w:hAnsi="Times New Roman" w:cs="Times New Roman"/>
          <w:color w:val="000000" w:themeColor="text1"/>
          <w:sz w:val="24"/>
          <w:szCs w:val="24"/>
          <w:lang w:val="en-US"/>
        </w:rPr>
        <w:t xml:space="preserve">across sites </w:t>
      </w:r>
      <w:proofErr w:type="spellStart"/>
      <w:proofErr w:type="gramStart"/>
      <w:r w:rsidRPr="00FC2217">
        <w:rPr>
          <w:rFonts w:ascii="Times New Roman" w:eastAsia="Calibri" w:hAnsi="Times New Roman" w:cs="Times New Roman"/>
          <w:i/>
          <w:iCs/>
          <w:color w:val="000000" w:themeColor="text1"/>
          <w:sz w:val="24"/>
          <w:szCs w:val="24"/>
          <w:lang w:val="en-US"/>
        </w:rPr>
        <w:t>i</w:t>
      </w:r>
      <w:proofErr w:type="spellEnd"/>
      <w:r w:rsidRPr="00FC2217">
        <w:rPr>
          <w:rFonts w:ascii="Times New Roman" w:eastAsia="Calibri" w:hAnsi="Times New Roman" w:cs="Times New Roman"/>
          <w:i/>
          <w:iCs/>
          <w:color w:val="000000" w:themeColor="text1"/>
          <w:sz w:val="24"/>
          <w:szCs w:val="24"/>
          <w:lang w:val="en-US"/>
        </w:rPr>
        <w:t xml:space="preserve"> </w:t>
      </w:r>
      <w:r w:rsidRPr="00FC2217">
        <w:rPr>
          <w:rFonts w:ascii="Times New Roman" w:eastAsia="Calibri" w:hAnsi="Times New Roman" w:cs="Times New Roman"/>
          <w:color w:val="000000" w:themeColor="text1"/>
          <w:sz w:val="24"/>
          <w:szCs w:val="24"/>
          <w:highlight w:val="white"/>
          <w:lang w:val="en-US"/>
        </w:rPr>
        <w:t>.</w:t>
      </w:r>
      <w:proofErr w:type="gramEnd"/>
      <w:r w:rsidRPr="00FC2217">
        <w:rPr>
          <w:rFonts w:ascii="Times New Roman" w:eastAsia="Calibri" w:hAnsi="Times New Roman" w:cs="Times New Roman"/>
          <w:color w:val="000000" w:themeColor="text1"/>
          <w:sz w:val="24"/>
          <w:szCs w:val="24"/>
          <w:highlight w:val="white"/>
          <w:lang w:val="en-US"/>
        </w:rPr>
        <w:t xml:space="preserve">  Left in the error term, </w:t>
      </w:r>
      <m:oMath>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n-US"/>
              </w:rPr>
              <m:t>u</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m:t>
            </m:r>
          </m:sub>
        </m:sSub>
        <m:r>
          <w:rPr>
            <w:rFonts w:ascii="Cambria Math" w:eastAsia="Calibri" w:hAnsi="Cambria Math" w:cs="Times New Roman"/>
            <w:color w:val="000000" w:themeColor="text1"/>
            <w:sz w:val="24"/>
            <w:szCs w:val="24"/>
            <w:lang w:val="en-US"/>
          </w:rPr>
          <m:t xml:space="preserve"> </m:t>
        </m:r>
      </m:oMath>
      <w:r w:rsidRPr="00FC2217">
        <w:rPr>
          <w:rFonts w:ascii="Times New Roman" w:eastAsia="Calibri" w:hAnsi="Times New Roman" w:cs="Times New Roman"/>
          <w:color w:val="000000" w:themeColor="text1"/>
          <w:sz w:val="24"/>
          <w:szCs w:val="24"/>
          <w:lang w:val="en-US"/>
        </w:rPr>
        <w:t xml:space="preserve">Will lead to omitted variable bias. Instead, </w:t>
      </w:r>
      <w:r w:rsidRPr="00FC2217">
        <w:rPr>
          <w:rFonts w:ascii="Times New Roman" w:eastAsia="Calibri" w:hAnsi="Times New Roman" w:cs="Times New Roman"/>
          <w:color w:val="000000" w:themeColor="text1"/>
          <w:sz w:val="24"/>
          <w:szCs w:val="24"/>
          <w:highlight w:val="white"/>
        </w:rPr>
        <w:t>i</w:t>
      </w:r>
      <w:r w:rsidR="00037819" w:rsidRPr="00FC2217">
        <w:rPr>
          <w:rFonts w:ascii="Times New Roman" w:eastAsia="Calibri" w:hAnsi="Times New Roman" w:cs="Times New Roman"/>
          <w:color w:val="000000" w:themeColor="text1"/>
          <w:sz w:val="24"/>
          <w:szCs w:val="24"/>
          <w:highlight w:val="white"/>
        </w:rPr>
        <w:t>f we subtract this average value at each site across all years, we cancel out the site-level omitted variables.</w:t>
      </w:r>
    </w:p>
    <w:p w14:paraId="404BFE2D" w14:textId="5E06078D" w:rsidR="00B86FBC" w:rsidRPr="00B86FBC" w:rsidRDefault="00FD37AE" w:rsidP="00B86FBC">
      <w:pPr>
        <w:keepNext/>
        <w:shd w:val="clear" w:color="auto" w:fill="FFFFFF"/>
        <w:spacing w:after="160"/>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e>
          </m:d>
          <m:r>
            <m:rPr>
              <m:sty m:val="p"/>
            </m:rPr>
            <w:rPr>
              <w:rFonts w:ascii="Cambria Math" w:eastAsia="Calibri" w:hAnsi="Cambria Math" w:cs="Calibri"/>
              <w:color w:val="333333"/>
              <w:sz w:val="24"/>
              <w:szCs w:val="24"/>
              <w:highlight w:val="white"/>
            </w:rPr>
            <m:t>+</m:t>
          </m:r>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m:t>
                      </m:r>
                    </m:sub>
                  </m:sSub>
                </m:e>
              </m:acc>
              <m:ctrlPr>
                <w:rPr>
                  <w:rFonts w:ascii="Cambria Math" w:eastAsia="Calibri" w:hAnsi="Calibri" w:cs="Calibri"/>
                  <w:color w:val="333333"/>
                  <w:sz w:val="24"/>
                  <w:szCs w:val="24"/>
                </w:rPr>
              </m:ctrlPr>
            </m:e>
          </m:d>
        </m:oMath>
      </m:oMathPara>
    </w:p>
    <w:p w14:paraId="6D929BFC" w14:textId="34236BFC" w:rsidR="00B86FBC" w:rsidRPr="00FC2217" w:rsidRDefault="00B86FBC" w:rsidP="00B86FBC">
      <w:pPr>
        <w:pStyle w:val="Caption"/>
        <w:jc w:val="right"/>
        <w:rPr>
          <w:rFonts w:ascii="Times New Roman" w:eastAsia="Calibri" w:hAnsi="Times New Roman" w:cs="Times New Roman"/>
          <w:i w:val="0"/>
          <w:color w:val="000000" w:themeColor="text1"/>
          <w:sz w:val="24"/>
          <w:szCs w:val="24"/>
          <w:highlight w:val="white"/>
        </w:rPr>
      </w:pPr>
      <w:r w:rsidRPr="00FC2217">
        <w:rPr>
          <w:rFonts w:ascii="Times New Roman" w:hAnsi="Times New Roman" w:cs="Times New Roman"/>
          <w:color w:val="000000" w:themeColor="text1"/>
          <w:sz w:val="24"/>
          <w:szCs w:val="24"/>
        </w:rPr>
        <w:t xml:space="preserve">(6) </w:t>
      </w:r>
    </w:p>
    <w:p w14:paraId="22BFBFA0" w14:textId="39090AFE"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\bar{</w:t>
      </w:r>
      <w:proofErr w:type="spellStart"/>
      <w:r>
        <w:rPr>
          <w:rFonts w:ascii="Calibri" w:eastAsia="Calibri" w:hAnsi="Calibri" w:cs="Calibri"/>
          <w:color w:val="333333"/>
          <w:sz w:val="24"/>
          <w:szCs w:val="24"/>
          <w:highlight w:val="white"/>
        </w:rPr>
        <w:t>y_i</w:t>
      </w:r>
      <w:proofErr w:type="spellEnd"/>
      <w:r>
        <w:rPr>
          <w:rFonts w:ascii="Calibri" w:eastAsia="Calibri" w:hAnsi="Calibri" w:cs="Calibri"/>
          <w:color w:val="333333"/>
          <w:sz w:val="24"/>
          <w:szCs w:val="24"/>
          <w:highlight w:val="white"/>
        </w:rPr>
        <w:t xml:space="preserve">} </w:t>
      </w:r>
      <w:proofErr w:type="gramStart"/>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\bar{</w:t>
      </w:r>
      <w:proofErr w:type="spellStart"/>
      <w:r>
        <w:rPr>
          <w:rFonts w:ascii="Calibri" w:eastAsia="Calibri" w:hAnsi="Calibri" w:cs="Calibri"/>
          <w:color w:val="333333"/>
          <w:sz w:val="24"/>
          <w:szCs w:val="24"/>
          <w:highlight w:val="white"/>
        </w:rPr>
        <w:t>x_i</w:t>
      </w:r>
      <w:proofErr w:type="spellEnd"/>
      <w:r>
        <w:rPr>
          <w:rFonts w:ascii="Calibri" w:eastAsia="Calibri" w:hAnsi="Calibri" w:cs="Calibri"/>
          <w:color w:val="333333"/>
          <w:sz w:val="24"/>
          <w:szCs w:val="24"/>
          <w:highlight w:val="white"/>
        </w:rPr>
        <w:t>})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\bar{\</w:t>
      </w:r>
      <w:proofErr w:type="spellStart"/>
      <w:r>
        <w:rPr>
          <w:rFonts w:ascii="Calibri" w:eastAsia="Calibri" w:hAnsi="Calibri" w:cs="Calibri"/>
          <w:color w:val="333333"/>
          <w:sz w:val="24"/>
          <w:szCs w:val="24"/>
          <w:highlight w:val="white"/>
        </w:rPr>
        <w:t>epsilon_i</w:t>
      </w:r>
      <w:proofErr w:type="spellEnd"/>
      <w:r>
        <w:rPr>
          <w:rFonts w:ascii="Calibri" w:eastAsia="Calibri" w:hAnsi="Calibri" w:cs="Calibri"/>
          <w:color w:val="333333"/>
          <w:sz w:val="24"/>
          <w:szCs w:val="24"/>
          <w:highlight w:val="white"/>
        </w:rPr>
        <w:t>})</w:t>
      </w:r>
      <w:r w:rsidR="00B86FBC">
        <w:rPr>
          <w:rFonts w:ascii="Calibri" w:eastAsia="Calibri" w:hAnsi="Calibri" w:cs="Calibri"/>
          <w:color w:val="333333"/>
          <w:sz w:val="24"/>
          <w:szCs w:val="24"/>
          <w:highlight w:val="white"/>
        </w:rPr>
        <w:t xml:space="preserve">  </w:t>
      </w:r>
    </w:p>
    <w:p w14:paraId="34421996" w14:textId="084F4EDC" w:rsidR="00DC0858" w:rsidRPr="00FC2217" w:rsidRDefault="00037819" w:rsidP="00646EC5">
      <w:pPr>
        <w:shd w:val="clear" w:color="auto" w:fill="FFFFFF"/>
        <w:spacing w:after="160"/>
        <w:ind w:firstLine="720"/>
        <w:rPr>
          <w:rFonts w:ascii="Times New Roman" w:eastAsia="Calibri" w:hAnsi="Times New Roman" w:cs="Times New Roman"/>
          <w:color w:val="333333"/>
          <w:sz w:val="24"/>
          <w:szCs w:val="24"/>
          <w:highlight w:val="white"/>
        </w:rPr>
      </w:pPr>
      <w:r w:rsidRPr="00FC2217">
        <w:rPr>
          <w:rFonts w:ascii="Times New Roman" w:eastAsia="Calibri" w:hAnsi="Times New Roman" w:cs="Times New Roman"/>
          <w:color w:val="333333"/>
          <w:sz w:val="24"/>
          <w:szCs w:val="24"/>
          <w:highlight w:val="white"/>
        </w:rPr>
        <w:t xml:space="preserve">Using simple algebra, we have removed the confounding influence of </w:t>
      </w:r>
      <w:r w:rsidR="006768EE" w:rsidRPr="00FC2217">
        <w:rPr>
          <w:rFonts w:ascii="Times New Roman" w:eastAsia="Calibri" w:hAnsi="Times New Roman" w:cs="Times New Roman"/>
          <w:color w:val="333333"/>
          <w:sz w:val="24"/>
          <w:szCs w:val="24"/>
          <w:highlight w:val="white"/>
        </w:rPr>
        <w:t xml:space="preserve">time invariant, confounding variables for each </w:t>
      </w:r>
      <w:r w:rsidRPr="00FC2217">
        <w:rPr>
          <w:rFonts w:ascii="Times New Roman" w:eastAsia="Calibri" w:hAnsi="Times New Roman" w:cs="Times New Roman"/>
          <w:color w:val="333333"/>
          <w:sz w:val="24"/>
          <w:szCs w:val="24"/>
          <w:highlight w:val="white"/>
        </w:rPr>
        <w:t>site</w:t>
      </w:r>
      <w:r w:rsidR="006768EE" w:rsidRPr="00FC2217">
        <w:rPr>
          <w:rFonts w:ascii="Times New Roman" w:eastAsia="Calibri" w:hAnsi="Times New Roman" w:cs="Times New Roman"/>
          <w:color w:val="333333"/>
          <w:sz w:val="24"/>
          <w:szCs w:val="24"/>
          <w:highlight w:val="white"/>
        </w:rPr>
        <w:t xml:space="preserve">, </w:t>
      </w:r>
      <w:r w:rsidR="00D90E2E" w:rsidRPr="00FC2217">
        <w:rPr>
          <w:rFonts w:ascii="Times New Roman" w:eastAsia="Calibri" w:hAnsi="Times New Roman" w:cs="Times New Roman"/>
          <w:color w:val="333333"/>
          <w:sz w:val="24"/>
          <w:szCs w:val="24"/>
          <w:highlight w:val="white"/>
        </w:rPr>
        <w:t>whether</w:t>
      </w:r>
      <w:r w:rsidR="006768EE" w:rsidRPr="00FC2217">
        <w:rPr>
          <w:rFonts w:ascii="Times New Roman" w:eastAsia="Calibri" w:hAnsi="Times New Roman" w:cs="Times New Roman"/>
          <w:color w:val="333333"/>
          <w:sz w:val="24"/>
          <w:szCs w:val="24"/>
          <w:highlight w:val="white"/>
        </w:rPr>
        <w:t xml:space="preserve"> they were observed or not</w:t>
      </w:r>
      <w:r w:rsidR="006E6781" w:rsidRPr="00FC2217">
        <w:rPr>
          <w:rFonts w:ascii="Times New Roman" w:eastAsia="Calibri" w:hAnsi="Times New Roman" w:cs="Times New Roman"/>
          <w:color w:val="333333"/>
          <w:sz w:val="24"/>
          <w:szCs w:val="24"/>
          <w:highlight w:val="white"/>
        </w:rPr>
        <w:t xml:space="preserve">! </w:t>
      </w:r>
      <w:r w:rsidR="00646EC5" w:rsidRPr="00FC2217">
        <w:rPr>
          <w:rFonts w:ascii="Times New Roman" w:eastAsia="Calibri" w:hAnsi="Times New Roman" w:cs="Times New Roman"/>
          <w:color w:val="333333"/>
          <w:sz w:val="24"/>
          <w:szCs w:val="24"/>
          <w:highlight w:val="white"/>
        </w:rPr>
        <w:t>This approach can be implemented as above, by making a deviation from means transformation</w:t>
      </w:r>
      <w:r w:rsidR="007627DD" w:rsidRPr="00FC2217">
        <w:rPr>
          <w:rFonts w:ascii="Times New Roman" w:eastAsia="Calibri" w:hAnsi="Times New Roman" w:cs="Times New Roman"/>
          <w:color w:val="333333"/>
          <w:sz w:val="24"/>
          <w:szCs w:val="24"/>
          <w:highlight w:val="white"/>
        </w:rPr>
        <w:t xml:space="preserve"> (Fig. 6A)</w:t>
      </w:r>
      <w:r w:rsidR="00646EC5" w:rsidRPr="00FC2217">
        <w:rPr>
          <w:rFonts w:ascii="Times New Roman" w:eastAsia="Calibri" w:hAnsi="Times New Roman" w:cs="Times New Roman"/>
          <w:color w:val="333333"/>
          <w:sz w:val="24"/>
          <w:szCs w:val="24"/>
          <w:highlight w:val="white"/>
        </w:rPr>
        <w:t xml:space="preserve">, or </w:t>
      </w:r>
      <w:r w:rsidR="007627DD" w:rsidRPr="00FC2217">
        <w:rPr>
          <w:rFonts w:ascii="Times New Roman" w:eastAsia="Calibri" w:hAnsi="Times New Roman" w:cs="Times New Roman"/>
          <w:color w:val="333333"/>
          <w:sz w:val="24"/>
          <w:szCs w:val="24"/>
          <w:highlight w:val="white"/>
        </w:rPr>
        <w:t xml:space="preserve">by using a model design with </w:t>
      </w:r>
      <w:r w:rsidR="00646EC5" w:rsidRPr="00FC2217">
        <w:rPr>
          <w:rFonts w:ascii="Times New Roman" w:eastAsia="Calibri" w:hAnsi="Times New Roman" w:cs="Times New Roman"/>
          <w:color w:val="333333"/>
          <w:sz w:val="24"/>
          <w:szCs w:val="24"/>
          <w:highlight w:val="white"/>
        </w:rPr>
        <w:t>dummy variables for each cluster (</w:t>
      </w:r>
      <w:r w:rsidR="00DC0858" w:rsidRPr="00FC2217">
        <w:rPr>
          <w:rFonts w:ascii="Times New Roman" w:eastAsia="Calibri" w:hAnsi="Times New Roman" w:cs="Times New Roman"/>
          <w:color w:val="333333"/>
          <w:sz w:val="24"/>
          <w:szCs w:val="24"/>
          <w:highlight w:val="white"/>
        </w:rPr>
        <w:t>i.e., creating a variable for each cluster, and setting it to 1 if the measurement is from that cluster and 0 if not</w:t>
      </w:r>
      <w:r w:rsidR="007627DD" w:rsidRPr="00FC2217">
        <w:rPr>
          <w:rFonts w:ascii="Times New Roman" w:eastAsia="Calibri" w:hAnsi="Times New Roman" w:cs="Times New Roman"/>
          <w:color w:val="333333"/>
          <w:sz w:val="24"/>
          <w:szCs w:val="24"/>
          <w:highlight w:val="white"/>
        </w:rPr>
        <w:t>, Fig. 6B</w:t>
      </w:r>
      <w:r w:rsidR="00646EC5" w:rsidRPr="00FC2217">
        <w:rPr>
          <w:rFonts w:ascii="Times New Roman" w:eastAsia="Calibri" w:hAnsi="Times New Roman" w:cs="Times New Roman"/>
          <w:color w:val="333333"/>
          <w:sz w:val="24"/>
          <w:szCs w:val="24"/>
          <w:highlight w:val="white"/>
        </w:rPr>
        <w:t xml:space="preserve">). </w:t>
      </w:r>
      <w:r w:rsidR="00DC0858" w:rsidRPr="00FC2217">
        <w:rPr>
          <w:rFonts w:ascii="Times New Roman" w:eastAsia="Calibri" w:hAnsi="Times New Roman" w:cs="Times New Roman"/>
          <w:color w:val="333333"/>
          <w:sz w:val="24"/>
          <w:szCs w:val="24"/>
          <w:highlight w:val="white"/>
        </w:rPr>
        <w:t xml:space="preserve">This </w:t>
      </w:r>
      <w:r w:rsidR="00ED0F15" w:rsidRPr="00FC2217">
        <w:rPr>
          <w:rFonts w:ascii="Times New Roman" w:eastAsia="Calibri" w:hAnsi="Times New Roman" w:cs="Times New Roman"/>
          <w:color w:val="333333"/>
          <w:sz w:val="24"/>
          <w:szCs w:val="24"/>
          <w:highlight w:val="white"/>
        </w:rPr>
        <w:t xml:space="preserve">coding </w:t>
      </w:r>
      <w:r w:rsidR="00DC0858" w:rsidRPr="00FC2217">
        <w:rPr>
          <w:rFonts w:ascii="Times New Roman" w:eastAsia="Calibri" w:hAnsi="Times New Roman" w:cs="Times New Roman"/>
          <w:color w:val="333333"/>
          <w:sz w:val="24"/>
          <w:szCs w:val="24"/>
          <w:highlight w:val="white"/>
        </w:rPr>
        <w:t xml:space="preserve">is </w:t>
      </w:r>
      <w:r w:rsidR="00DC0858" w:rsidRPr="00FC2217">
        <w:rPr>
          <w:rFonts w:ascii="Times New Roman" w:eastAsia="Calibri" w:hAnsi="Times New Roman" w:cs="Times New Roman"/>
          <w:color w:val="333333"/>
          <w:sz w:val="24"/>
          <w:szCs w:val="24"/>
          <w:highlight w:val="white"/>
        </w:rPr>
        <w:lastRenderedPageBreak/>
        <w:t xml:space="preserve">done automatically by most statistical software when including a categorical variable in a model. </w:t>
      </w:r>
      <w:r w:rsidR="00646EC5" w:rsidRPr="00FC2217">
        <w:rPr>
          <w:rFonts w:ascii="Times New Roman" w:eastAsia="Calibri" w:hAnsi="Times New Roman" w:cs="Times New Roman"/>
          <w:color w:val="333333"/>
          <w:sz w:val="24"/>
          <w:szCs w:val="24"/>
          <w:highlight w:val="white"/>
        </w:rPr>
        <w:t xml:space="preserve">This kind of </w:t>
      </w:r>
      <w:r w:rsidR="007627DD" w:rsidRPr="00FC2217">
        <w:rPr>
          <w:rFonts w:ascii="Times New Roman" w:eastAsia="Calibri" w:hAnsi="Times New Roman" w:cs="Times New Roman"/>
          <w:color w:val="333333"/>
          <w:sz w:val="24"/>
          <w:szCs w:val="24"/>
          <w:highlight w:val="white"/>
        </w:rPr>
        <w:t xml:space="preserve">model </w:t>
      </w:r>
      <w:r w:rsidR="00646EC5" w:rsidRPr="00FC2217">
        <w:rPr>
          <w:rFonts w:ascii="Times New Roman" w:eastAsia="Calibri" w:hAnsi="Times New Roman" w:cs="Times New Roman"/>
          <w:color w:val="333333"/>
          <w:sz w:val="24"/>
          <w:szCs w:val="24"/>
          <w:highlight w:val="white"/>
        </w:rPr>
        <w:t xml:space="preserve">design – familiar as an ANCOVA-style model design to many Ecologists – will </w:t>
      </w:r>
      <w:r w:rsidR="001F4DEC" w:rsidRPr="00FC2217">
        <w:rPr>
          <w:rFonts w:ascii="Times New Roman" w:eastAsia="Calibri" w:hAnsi="Times New Roman" w:cs="Times New Roman"/>
          <w:color w:val="333333"/>
          <w:sz w:val="24"/>
          <w:szCs w:val="24"/>
          <w:highlight w:val="white"/>
        </w:rPr>
        <w:t xml:space="preserve">control for omitted variable bias and </w:t>
      </w:r>
      <w:r w:rsidR="00646EC5" w:rsidRPr="00FC2217">
        <w:rPr>
          <w:rFonts w:ascii="Times New Roman" w:eastAsia="Calibri" w:hAnsi="Times New Roman" w:cs="Times New Roman"/>
          <w:color w:val="333333"/>
          <w:sz w:val="24"/>
          <w:szCs w:val="24"/>
          <w:highlight w:val="white"/>
        </w:rPr>
        <w:t xml:space="preserve">produce identical results to the preceding model for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001F4DEC" w:rsidRPr="00FC2217">
        <w:rPr>
          <w:rFonts w:ascii="Times New Roman" w:eastAsia="Calibri" w:hAnsi="Times New Roman" w:cs="Times New Roman"/>
          <w:color w:val="333333"/>
          <w:sz w:val="24"/>
          <w:szCs w:val="24"/>
        </w:rPr>
        <w:t xml:space="preserve"> </w:t>
      </w:r>
      <w:r w:rsidR="001F4DEC" w:rsidRPr="00FC2217">
        <w:rPr>
          <w:rFonts w:ascii="Times New Roman" w:hAnsi="Times New Roman" w:cs="Times New Roman"/>
          <w:sz w:val="24"/>
          <w:szCs w:val="24"/>
        </w:rPr>
        <w:fldChar w:fldCharType="begin"/>
      </w:r>
      <w:r w:rsidR="00BB3DA4" w:rsidRPr="00FC2217">
        <w:rPr>
          <w:rFonts w:ascii="Times New Roman" w:hAnsi="Times New Roman" w:cs="Times New Roman"/>
          <w:sz w:val="24"/>
          <w:szCs w:val="24"/>
        </w:rPr>
        <w:instrText xml:space="preserve"> ADDIN ZOTERO_ITEM CSL_CITATION {"citationID":"HZFwOOy9","properties":{"formattedCitation":"(Angrist &amp; Pischke 2008; Wooldridge 2010)","plainCitation":"(Angrist &amp; Pischke 2008; Wooldridge 2010)","noteIndex":0},"citationItems":[{"id":12366,"uris":["http://zotero.org/users/1810851/items/DYJIPGVM"],"itemData":{"id":12366,"type":"chapter","container-title":"Mostly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D."},{"family":"Pischke","given":"Jörn-Steffen"}],"issued":{"date-parts":[["2008"]]}}},{"id":12341,"uris":["http://zotero.org/users/1810851/items/FI9C5GJP"],"itemData":{"id":12341,"type":"book","ISBN":"0-262-29679-9","publisher":"MIT press","title":"Econometric analysis of cross section and panel data","author":[{"family":"Wooldridge","given":"Jeffrey M."}],"issued":{"date-parts":[["2010"]]}}}],"schema":"https://github.com/citation-style-language/schema/raw/master/csl-citation.json"} </w:instrText>
      </w:r>
      <w:r w:rsidR="001F4DEC" w:rsidRPr="00FC2217">
        <w:rPr>
          <w:rFonts w:ascii="Times New Roman" w:hAnsi="Times New Roman" w:cs="Times New Roman"/>
          <w:sz w:val="24"/>
          <w:szCs w:val="24"/>
        </w:rPr>
        <w:fldChar w:fldCharType="separate"/>
      </w:r>
      <w:r w:rsidR="00BB3DA4" w:rsidRPr="00FC2217">
        <w:rPr>
          <w:rFonts w:ascii="Times New Roman" w:hAnsi="Times New Roman" w:cs="Times New Roman"/>
          <w:sz w:val="24"/>
          <w:szCs w:val="24"/>
          <w:highlight w:val="white"/>
        </w:rPr>
        <w:t xml:space="preserve">(Angrist &amp; </w:t>
      </w:r>
      <w:proofErr w:type="spellStart"/>
      <w:r w:rsidR="00BB3DA4" w:rsidRPr="00FC2217">
        <w:rPr>
          <w:rFonts w:ascii="Times New Roman" w:hAnsi="Times New Roman" w:cs="Times New Roman"/>
          <w:sz w:val="24"/>
          <w:szCs w:val="24"/>
          <w:highlight w:val="white"/>
        </w:rPr>
        <w:t>Pischke</w:t>
      </w:r>
      <w:proofErr w:type="spellEnd"/>
      <w:r w:rsidR="00BB3DA4" w:rsidRPr="00FC2217">
        <w:rPr>
          <w:rFonts w:ascii="Times New Roman" w:hAnsi="Times New Roman" w:cs="Times New Roman"/>
          <w:sz w:val="24"/>
          <w:szCs w:val="24"/>
          <w:highlight w:val="white"/>
        </w:rPr>
        <w:t xml:space="preserve"> 2008; Wooldridge 2010)</w:t>
      </w:r>
      <w:r w:rsidR="001F4DEC" w:rsidRPr="00FC2217">
        <w:rPr>
          <w:rFonts w:ascii="Times New Roman" w:eastAsia="Calibri" w:hAnsi="Times New Roman" w:cs="Times New Roman"/>
          <w:sz w:val="24"/>
          <w:szCs w:val="24"/>
          <w:highlight w:val="white"/>
        </w:rPr>
        <w:fldChar w:fldCharType="end"/>
      </w:r>
      <w:r w:rsidR="00646EC5" w:rsidRPr="00FC2217">
        <w:rPr>
          <w:rFonts w:ascii="Times New Roman" w:eastAsia="Calibri" w:hAnsi="Times New Roman" w:cs="Times New Roman"/>
          <w:color w:val="333333"/>
          <w:sz w:val="24"/>
          <w:szCs w:val="24"/>
          <w:highlight w:val="white"/>
        </w:rPr>
        <w:t>.</w:t>
      </w:r>
      <w:r w:rsidR="00DC0858" w:rsidRPr="00FC2217">
        <w:rPr>
          <w:rFonts w:ascii="Times New Roman" w:eastAsia="Calibri" w:hAnsi="Times New Roman" w:cs="Times New Roman"/>
          <w:color w:val="333333"/>
          <w:sz w:val="24"/>
          <w:szCs w:val="24"/>
          <w:highlight w:val="white"/>
        </w:rPr>
        <w:t xml:space="preserve"> For clarity, we can write this model either incorporating the dummy variables (x</w:t>
      </w:r>
      <w:r w:rsidR="00DC0858" w:rsidRPr="00FC2217">
        <w:rPr>
          <w:rFonts w:ascii="Times New Roman" w:eastAsia="Calibri" w:hAnsi="Times New Roman" w:cs="Times New Roman"/>
          <w:color w:val="333333"/>
          <w:sz w:val="24"/>
          <w:szCs w:val="24"/>
          <w:highlight w:val="white"/>
          <w:vertAlign w:val="subscript"/>
        </w:rPr>
        <w:t>2i</w:t>
      </w:r>
      <w:r w:rsidR="00DC0858" w:rsidRPr="00FC2217">
        <w:rPr>
          <w:rFonts w:ascii="Times New Roman" w:eastAsia="Calibri" w:hAnsi="Times New Roman" w:cs="Times New Roman"/>
          <w:color w:val="333333"/>
          <w:sz w:val="24"/>
          <w:szCs w:val="24"/>
          <w:highlight w:val="white"/>
        </w:rPr>
        <w:t>) and site effect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highlight w:val="white"/>
              </w:rPr>
              <m:t>λ</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i</m:t>
            </m:r>
          </m:sub>
        </m:sSub>
      </m:oMath>
      <w:r w:rsidR="00DC0858" w:rsidRPr="00FC2217">
        <w:rPr>
          <w:rFonts w:ascii="Times New Roman" w:eastAsia="Calibri" w:hAnsi="Times New Roman" w:cs="Times New Roman"/>
          <w:color w:val="333333"/>
          <w:sz w:val="24"/>
          <w:szCs w:val="24"/>
          <w:highlight w:val="white"/>
        </w:rPr>
        <w:t>)</w:t>
      </w:r>
      <w:r w:rsidR="001F4DEC" w:rsidRPr="00FC2217">
        <w:rPr>
          <w:rFonts w:ascii="Times New Roman" w:eastAsia="Calibri" w:hAnsi="Times New Roman" w:cs="Times New Roman"/>
          <w:color w:val="333333"/>
          <w:sz w:val="24"/>
          <w:szCs w:val="24"/>
          <w:highlight w:val="white"/>
        </w:rPr>
        <w:t xml:space="preserve"> </w:t>
      </w:r>
      <w:r w:rsidR="00DC0858" w:rsidRPr="00FC2217">
        <w:rPr>
          <w:rFonts w:ascii="Times New Roman" w:eastAsia="Calibri" w:hAnsi="Times New Roman" w:cs="Times New Roman"/>
          <w:color w:val="333333"/>
          <w:sz w:val="24"/>
          <w:szCs w:val="24"/>
          <w:highlight w:val="white"/>
        </w:rPr>
        <w:t>or with just the site effect alone</w:t>
      </w:r>
      <w:r w:rsidR="00C7519A" w:rsidRPr="00FC2217">
        <w:rPr>
          <w:rFonts w:ascii="Times New Roman" w:eastAsia="Calibri" w:hAnsi="Times New Roman" w:cs="Times New Roman"/>
          <w:color w:val="333333"/>
          <w:sz w:val="24"/>
          <w:szCs w:val="24"/>
          <w:highlight w:val="white"/>
        </w:rPr>
        <w:t xml:space="preserve"> – the means model notation </w:t>
      </w:r>
      <w:r w:rsidR="00C7519A" w:rsidRPr="00FC2217">
        <w:rPr>
          <w:rFonts w:ascii="Times New Roman" w:eastAsia="Calibri" w:hAnsi="Times New Roman" w:cs="Times New Roman"/>
          <w:color w:val="333333"/>
          <w:sz w:val="24"/>
          <w:szCs w:val="24"/>
          <w:highlight w:val="white"/>
        </w:rPr>
        <w:fldChar w:fldCharType="begin"/>
      </w:r>
      <w:r w:rsidR="00BB3DA4" w:rsidRPr="00FC2217">
        <w:rPr>
          <w:rFonts w:ascii="Times New Roman" w:eastAsia="Calibri" w:hAnsi="Times New Roman" w:cs="Times New Roman"/>
          <w:color w:val="333333"/>
          <w:sz w:val="24"/>
          <w:szCs w:val="24"/>
          <w:highlight w:val="white"/>
        </w:rPr>
        <w:instrText xml:space="preserve"> ADDIN ZOTERO_ITEM CSL_CITATION {"citationID":"nxN4HP2s","properties":{"formattedCitation":"(Gelman &amp; Hill 2006)","plainCitation":"(Gelman &amp;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Models","author":[{"family":"Gelman","given":"Andrew"},{"family":"Hill","given":"Jennifer"}],"issued":{"date-parts":[["2006"]]}}}],"schema":"https://github.com/citation-style-language/schema/raw/master/csl-citation.json"} </w:instrText>
      </w:r>
      <w:r w:rsidR="00C7519A" w:rsidRPr="00FC2217">
        <w:rPr>
          <w:rFonts w:ascii="Times New Roman" w:eastAsia="Calibri" w:hAnsi="Times New Roman" w:cs="Times New Roman"/>
          <w:color w:val="333333"/>
          <w:sz w:val="24"/>
          <w:szCs w:val="24"/>
          <w:highlight w:val="white"/>
        </w:rPr>
        <w:fldChar w:fldCharType="separate"/>
      </w:r>
      <w:r w:rsidR="00BB3DA4" w:rsidRPr="00FC2217">
        <w:rPr>
          <w:rFonts w:ascii="Times New Roman" w:eastAsia="Calibri" w:hAnsi="Times New Roman" w:cs="Times New Roman"/>
          <w:noProof/>
          <w:color w:val="333333"/>
          <w:sz w:val="24"/>
          <w:szCs w:val="24"/>
          <w:highlight w:val="white"/>
        </w:rPr>
        <w:t>(Gelman &amp; Hill 2006)</w:t>
      </w:r>
      <w:r w:rsidR="00C7519A" w:rsidRPr="00FC2217">
        <w:rPr>
          <w:rFonts w:ascii="Times New Roman" w:eastAsia="Calibri" w:hAnsi="Times New Roman" w:cs="Times New Roman"/>
          <w:color w:val="333333"/>
          <w:sz w:val="24"/>
          <w:szCs w:val="24"/>
          <w:highlight w:val="white"/>
        </w:rPr>
        <w:fldChar w:fldCharType="end"/>
      </w:r>
      <w:r w:rsidR="00DC0858" w:rsidRPr="00FC2217">
        <w:rPr>
          <w:rFonts w:ascii="Times New Roman" w:eastAsia="Calibri" w:hAnsi="Times New Roman" w:cs="Times New Roman"/>
          <w:color w:val="333333"/>
          <w:sz w:val="24"/>
          <w:szCs w:val="24"/>
          <w:highlight w:val="white"/>
        </w:rPr>
        <w:t>.</w:t>
      </w:r>
      <w:r w:rsidR="001F4DEC" w:rsidRPr="00FC2217">
        <w:rPr>
          <w:rFonts w:ascii="Times New Roman" w:eastAsia="Calibri" w:hAnsi="Times New Roman" w:cs="Times New Roman"/>
          <w:color w:val="333333"/>
          <w:sz w:val="24"/>
          <w:szCs w:val="24"/>
          <w:highlight w:val="white"/>
        </w:rPr>
        <w:t xml:space="preserve"> Note that unlike random effects in a mixed model design,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highlight w:val="white"/>
              </w:rPr>
              <m:t>λ</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i</m:t>
            </m:r>
          </m:sub>
        </m:sSub>
      </m:oMath>
      <w:r w:rsidR="001F4DEC" w:rsidRPr="00FC2217">
        <w:rPr>
          <w:rFonts w:ascii="Times New Roman" w:eastAsia="Calibri" w:hAnsi="Times New Roman" w:cs="Times New Roman"/>
          <w:color w:val="333333"/>
          <w:sz w:val="24"/>
          <w:szCs w:val="24"/>
        </w:rPr>
        <w:t xml:space="preserve"> </w:t>
      </w:r>
      <w:r w:rsidR="001F4DEC" w:rsidRPr="00FC2217">
        <w:rPr>
          <w:rFonts w:ascii="Times New Roman" w:eastAsia="Calibri" w:hAnsi="Times New Roman" w:cs="Times New Roman"/>
          <w:color w:val="333333"/>
          <w:sz w:val="24"/>
          <w:szCs w:val="24"/>
          <w:highlight w:val="white"/>
        </w:rPr>
        <w:t xml:space="preserve">is not constrained to be drawn from any predefined distribution. </w:t>
      </w:r>
      <w:r w:rsidR="00DC0858" w:rsidRPr="00FC2217">
        <w:rPr>
          <w:rFonts w:ascii="Times New Roman" w:eastAsia="Calibri" w:hAnsi="Times New Roman" w:cs="Times New Roman"/>
          <w:color w:val="333333"/>
          <w:sz w:val="24"/>
          <w:szCs w:val="24"/>
          <w:highlight w:val="white"/>
        </w:rPr>
        <w:t xml:space="preserve"> </w:t>
      </w:r>
      <w:r w:rsidR="00646EC5" w:rsidRPr="00FC2217">
        <w:rPr>
          <w:rFonts w:ascii="Times New Roman" w:eastAsia="Calibri" w:hAnsi="Times New Roman" w:cs="Times New Roman"/>
          <w:color w:val="333333"/>
          <w:sz w:val="24"/>
          <w:szCs w:val="24"/>
          <w:highlight w:val="white"/>
        </w:rPr>
        <w:t xml:space="preserve"> </w:t>
      </w:r>
    </w:p>
    <w:p w14:paraId="16CD3EAB" w14:textId="77777777" w:rsidR="00DC0858" w:rsidRPr="00ED0F15" w:rsidRDefault="00DC0858" w:rsidP="00646EC5">
      <w:pPr>
        <w:shd w:val="clear" w:color="auto" w:fill="FFFFFF"/>
        <w:spacing w:after="160"/>
        <w:ind w:firstLine="720"/>
        <w:rPr>
          <w:rFonts w:ascii="Calibri" w:eastAsia="Calibri" w:hAnsi="Calibri" w:cs="Calibri"/>
          <w:color w:val="333333"/>
          <w:sz w:val="24"/>
          <w:szCs w:val="24"/>
          <w:highlight w:val="white"/>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1ij</m:t>
              </m:r>
            </m:sub>
          </m:sSub>
          <m:r>
            <m:rPr>
              <m:sty m:val="p"/>
            </m:rPr>
            <w:rPr>
              <w:rFonts w:ascii="Cambria Math" w:eastAsia="Calibri" w:hAnsi="Cambria Math" w:cs="Calibri"/>
              <w:color w:val="333333"/>
              <w:sz w:val="24"/>
              <w:szCs w:val="24"/>
              <w:highlight w:val="white"/>
            </w:rPr>
            <m:t>+</m:t>
          </m:r>
          <m:nary>
            <m:naryPr>
              <m:chr m:val="∑"/>
              <m:subHide m:val="1"/>
              <m:supHide m:val="1"/>
              <m:ctrlPr>
                <w:rPr>
                  <w:rFonts w:ascii="Cambria Math" w:eastAsia="Calibri" w:hAnsi="Cambria Math" w:cs="Calibri"/>
                  <w:color w:val="333333"/>
                  <w:sz w:val="24"/>
                  <w:szCs w:val="24"/>
                </w:rPr>
              </m:ctrlPr>
            </m:naryPr>
            <m:sub/>
            <m:sup/>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λ</m:t>
                  </m:r>
                </m:e>
                <m:sub>
                  <m:r>
                    <m:rPr>
                      <m:sty m:val="p"/>
                    </m:rPr>
                    <w:rPr>
                      <w:rFonts w:ascii="Cambria Math" w:eastAsia="Calibri" w:hAnsi="Cambria Math" w:cs="Calibri"/>
                      <w:color w:val="333333"/>
                      <w:sz w:val="24"/>
                      <w:szCs w:val="24"/>
                      <w:highlight w:val="white"/>
                    </w:rPr>
                    <m:t>i</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2i</m:t>
                  </m:r>
                </m:sub>
              </m:sSub>
            </m:e>
          </m:nary>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oMath>
      </m:oMathPara>
    </w:p>
    <w:p w14:paraId="64DC9E9F" w14:textId="77777777" w:rsidR="00DC0858" w:rsidRPr="00B86FBC" w:rsidRDefault="00DC0858" w:rsidP="00DC0858">
      <w:pPr>
        <w:keepNext/>
        <w:shd w:val="clear" w:color="auto" w:fill="FFFFFF"/>
        <w:spacing w:after="160"/>
        <w:rPr>
          <w:rFonts w:ascii="Calibri" w:eastAsia="Calibri" w:hAnsi="Calibri" w:cs="Calibri"/>
          <w:color w:val="333333"/>
          <w:sz w:val="24"/>
          <w:szCs w:val="24"/>
        </w:rPr>
      </w:pPr>
      <m:oMathPara>
        <m:oMath>
          <m:r>
            <m:rPr>
              <m:sty m:val="p"/>
            </m:rPr>
            <w:rPr>
              <w:rFonts w:ascii="Cambria Math" w:eastAsia="Calibri" w:hAnsi="Calibri" w:cs="Calibri"/>
              <w:color w:val="333333"/>
              <w:sz w:val="24"/>
              <w:szCs w:val="24"/>
              <w:highlight w:val="white"/>
            </w:rPr>
            <m:t>=</m:t>
          </m:r>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highlight w:val="white"/>
                </w:rPr>
                <m:t>β</m:t>
              </m:r>
            </m:e>
            <m:sub>
              <m:r>
                <m:rPr>
                  <m:sty m:val="p"/>
                </m:rPr>
                <w:rPr>
                  <w:rFonts w:ascii="Cambria Math" w:eastAsia="Calibri" w:hAnsi="Calibri" w:cs="Calibri"/>
                  <w:color w:val="333333"/>
                  <w:sz w:val="24"/>
                  <w:szCs w:val="24"/>
                  <w:highlight w:val="white"/>
                </w:rPr>
                <m:t>1</m:t>
              </m:r>
            </m:sub>
          </m:sSub>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highlight w:val="white"/>
                </w:rPr>
                <m:t>x</m:t>
              </m:r>
              <m:ctrlPr>
                <w:rPr>
                  <w:rFonts w:ascii="Cambria Math" w:eastAsia="Calibri" w:hAnsi="Calibri" w:cs="Calibri"/>
                  <w:color w:val="333333"/>
                  <w:sz w:val="24"/>
                  <w:szCs w:val="24"/>
                  <w:highlight w:val="white"/>
                </w:rPr>
              </m:ctrlPr>
            </m:e>
            <m:sub>
              <m:r>
                <m:rPr>
                  <m:sty m:val="p"/>
                </m:rPr>
                <w:rPr>
                  <w:rFonts w:ascii="Cambria Math" w:eastAsia="Calibri" w:hAnsi="Calibri" w:cs="Calibri"/>
                  <w:color w:val="333333"/>
                  <w:sz w:val="24"/>
                  <w:szCs w:val="24"/>
                  <w:highlight w:val="white"/>
                </w:rPr>
                <m:t>1ij</m:t>
              </m:r>
            </m:sub>
          </m:sSub>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highlight w:val="white"/>
                </w:rPr>
                <m:t xml:space="preserve"> + </m:t>
              </m:r>
              <m:r>
                <m:rPr>
                  <m:sty m:val="p"/>
                </m:rPr>
                <w:rPr>
                  <w:rFonts w:ascii="Cambria Math" w:eastAsia="Calibri" w:hAnsi="Calibri" w:cs="Calibri"/>
                  <w:color w:val="333333"/>
                  <w:sz w:val="24"/>
                  <w:szCs w:val="24"/>
                  <w:highlight w:val="white"/>
                </w:rPr>
                <m:t>λ</m:t>
              </m:r>
              <m:ctrlPr>
                <w:rPr>
                  <w:rFonts w:ascii="Cambria Math" w:eastAsia="Calibri" w:hAnsi="Calibri" w:cs="Calibri"/>
                  <w:color w:val="333333"/>
                  <w:sz w:val="24"/>
                  <w:szCs w:val="24"/>
                  <w:highlight w:val="white"/>
                </w:rPr>
              </m:ctrlPr>
            </m:e>
            <m:sub>
              <m:r>
                <m:rPr>
                  <m:sty m:val="p"/>
                </m:rPr>
                <w:rPr>
                  <w:rFonts w:ascii="Cambria Math" w:eastAsia="Calibri" w:hAnsi="Calibri" w:cs="Calibri"/>
                  <w:color w:val="333333"/>
                  <w:sz w:val="24"/>
                  <w:szCs w:val="24"/>
                  <w:highlight w:val="white"/>
                </w:rPr>
                <m:t>i</m:t>
              </m:r>
            </m:sub>
          </m:sSub>
          <m:r>
            <m:rPr>
              <m:sty m:val="p"/>
            </m:rPr>
            <w:rPr>
              <w:rFonts w:ascii="Cambria Math" w:eastAsia="Calibri" w:hAnsi="Calibri" w:cs="Calibri"/>
              <w:color w:val="333333"/>
              <w:sz w:val="24"/>
              <w:szCs w:val="24"/>
              <w:highlight w:val="white"/>
            </w:rPr>
            <m:t>+</m:t>
          </m:r>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highlight w:val="white"/>
                </w:rPr>
                <m:t>ϵ</m:t>
              </m:r>
            </m:e>
            <m:sub>
              <m:r>
                <m:rPr>
                  <m:sty m:val="p"/>
                </m:rPr>
                <w:rPr>
                  <w:rFonts w:ascii="Cambria Math" w:eastAsia="Calibri" w:hAnsi="Calibri" w:cs="Calibri"/>
                  <w:color w:val="333333"/>
                  <w:sz w:val="24"/>
                  <w:szCs w:val="24"/>
                  <w:highlight w:val="white"/>
                </w:rPr>
                <m:t>ij</m:t>
              </m:r>
            </m:sub>
          </m:sSub>
        </m:oMath>
      </m:oMathPara>
    </w:p>
    <w:p w14:paraId="7E0BEFCE" w14:textId="08ED0224" w:rsidR="00DC0858" w:rsidRPr="00E41C70" w:rsidRDefault="00DC0858" w:rsidP="00ED0F15">
      <w:pPr>
        <w:pStyle w:val="Caption"/>
        <w:jc w:val="right"/>
        <w:rPr>
          <w:rFonts w:ascii="Times New Roman" w:eastAsia="Calibri" w:hAnsi="Times New Roman" w:cs="Times New Roman"/>
          <w:i w:val="0"/>
          <w:color w:val="000000" w:themeColor="text1"/>
          <w:sz w:val="24"/>
          <w:szCs w:val="24"/>
          <w:highlight w:val="white"/>
        </w:rPr>
      </w:pPr>
      <w:r w:rsidRPr="00E41C70">
        <w:rPr>
          <w:rFonts w:ascii="Times New Roman" w:hAnsi="Times New Roman" w:cs="Times New Roman"/>
          <w:color w:val="000000" w:themeColor="text1"/>
          <w:sz w:val="24"/>
          <w:szCs w:val="24"/>
        </w:rPr>
        <w:t>(7)</w:t>
      </w:r>
    </w:p>
    <w:p w14:paraId="7B386BC5" w14:textId="556A7A3B" w:rsidR="00DC0858" w:rsidRDefault="00DC0858" w:rsidP="00646EC5">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\beta_1 x_{1ij} + \sum\</w:t>
      </w:r>
      <w:proofErr w:type="spellStart"/>
      <w:r>
        <w:rPr>
          <w:rFonts w:ascii="Calibri" w:eastAsia="Calibri" w:hAnsi="Calibri" w:cs="Calibri"/>
          <w:color w:val="333333"/>
          <w:sz w:val="24"/>
          <w:szCs w:val="24"/>
          <w:highlight w:val="white"/>
        </w:rPr>
        <w:t>lambda_i</w:t>
      </w:r>
      <w:proofErr w:type="spellEnd"/>
      <w:r>
        <w:rPr>
          <w:rFonts w:ascii="Calibri" w:eastAsia="Calibri" w:hAnsi="Calibri" w:cs="Calibri"/>
          <w:color w:val="333333"/>
          <w:sz w:val="24"/>
          <w:szCs w:val="24"/>
          <w:highlight w:val="white"/>
        </w:rPr>
        <w:t xml:space="preserve"> x_{2i}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spellStart"/>
      <w:r>
        <w:rPr>
          <w:rFonts w:ascii="Calibri" w:eastAsia="Calibri" w:hAnsi="Calibri" w:cs="Calibri"/>
          <w:color w:val="333333"/>
          <w:sz w:val="24"/>
          <w:szCs w:val="24"/>
          <w:highlight w:val="white"/>
        </w:rPr>
        <w:t>linebreak</w:t>
      </w:r>
      <w:proofErr w:type="spellEnd"/>
    </w:p>
    <w:p w14:paraId="2D12674B" w14:textId="26470250" w:rsidR="00DC0858" w:rsidRDefault="00DC0858" w:rsidP="00ED0F15">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\beta_1 x_{1ij} </w:t>
      </w:r>
      <w:proofErr w:type="gramStart"/>
      <w:r>
        <w:rPr>
          <w:rFonts w:ascii="Calibri" w:eastAsia="Calibri" w:hAnsi="Calibri" w:cs="Calibri"/>
          <w:color w:val="333333"/>
          <w:sz w:val="24"/>
          <w:szCs w:val="24"/>
          <w:highlight w:val="white"/>
        </w:rPr>
        <w:t>+  \</w:t>
      </w:r>
      <w:proofErr w:type="spellStart"/>
      <w:proofErr w:type="gramEnd"/>
      <w:r>
        <w:rPr>
          <w:rFonts w:ascii="Calibri" w:eastAsia="Calibri" w:hAnsi="Calibri" w:cs="Calibri"/>
          <w:color w:val="333333"/>
          <w:sz w:val="24"/>
          <w:szCs w:val="24"/>
          <w:highlight w:val="white"/>
        </w:rPr>
        <w:t>lambda_i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xml:space="preserve">} #   </w:t>
      </w:r>
    </w:p>
    <w:p w14:paraId="5C6335C8" w14:textId="715DA1AA" w:rsidR="00646EC5" w:rsidRPr="00E41C70" w:rsidRDefault="006768EE" w:rsidP="00646EC5">
      <w:pPr>
        <w:shd w:val="clear" w:color="auto" w:fill="FFFFFF"/>
        <w:spacing w:after="160"/>
        <w:ind w:firstLine="720"/>
        <w:rPr>
          <w:rFonts w:ascii="Times New Roman" w:eastAsia="Calibri" w:hAnsi="Times New Roman" w:cs="Times New Roman"/>
          <w:color w:val="3C4043"/>
          <w:sz w:val="24"/>
          <w:szCs w:val="24"/>
          <w:highlight w:val="white"/>
        </w:rPr>
      </w:pPr>
      <w:r w:rsidRPr="00E41C70">
        <w:rPr>
          <w:rFonts w:ascii="Times New Roman" w:eastAsia="Calibri" w:hAnsi="Times New Roman" w:cs="Times New Roman"/>
          <w:color w:val="3C4043"/>
          <w:sz w:val="24"/>
          <w:szCs w:val="24"/>
          <w:highlight w:val="white"/>
        </w:rPr>
        <w:t xml:space="preserve">Returning to our example, with site as a fixed effect, we can control for different sites having different levels of recruitment or other omitted variables correlated with temperature – whether those confounding variables were measured or not. Hence, using econometric fixed effects enables a causally identified estimate of the temperature effect, removing differences among sites that are otherwise confounding. We can represent this in a causal diagram in Figure </w:t>
      </w:r>
      <w:r w:rsidR="00ED0F15" w:rsidRPr="00E41C70">
        <w:rPr>
          <w:rFonts w:ascii="Times New Roman" w:eastAsia="Calibri" w:hAnsi="Times New Roman" w:cs="Times New Roman"/>
          <w:color w:val="3C4043"/>
          <w:sz w:val="24"/>
          <w:szCs w:val="24"/>
          <w:highlight w:val="white"/>
        </w:rPr>
        <w:t>6</w:t>
      </w:r>
      <w:r w:rsidRPr="00E41C70">
        <w:rPr>
          <w:rFonts w:ascii="Times New Roman" w:eastAsia="Calibri" w:hAnsi="Times New Roman" w:cs="Times New Roman"/>
          <w:color w:val="3C4043"/>
          <w:sz w:val="24"/>
          <w:szCs w:val="24"/>
          <w:highlight w:val="white"/>
        </w:rPr>
        <w:t>b with site as a variable where we control for correlation between site and temperature. This makes it clearer that we are estimating the effect of temperature controlling for recruitment or any other site covariates.</w:t>
      </w:r>
      <w:r w:rsidR="00646EC5" w:rsidRPr="00E41C70">
        <w:rPr>
          <w:rFonts w:ascii="Times New Roman" w:eastAsia="Calibri" w:hAnsi="Times New Roman" w:cs="Times New Roman"/>
          <w:color w:val="3C4043"/>
          <w:sz w:val="24"/>
          <w:szCs w:val="24"/>
          <w:highlight w:val="white"/>
        </w:rPr>
        <w:t xml:space="preserve"> </w:t>
      </w:r>
      <w:r w:rsidR="00646EC5" w:rsidRPr="00E41C70">
        <w:rPr>
          <w:rFonts w:ascii="Times New Roman" w:eastAsia="Calibri" w:hAnsi="Times New Roman" w:cs="Times New Roman"/>
          <w:color w:val="333333"/>
          <w:sz w:val="24"/>
          <w:szCs w:val="24"/>
          <w:highlight w:val="white"/>
        </w:rPr>
        <w:t xml:space="preserve">We note that cluster robust standard errors are likely important </w:t>
      </w:r>
      <w:r w:rsidR="00264729" w:rsidRPr="00E41C70">
        <w:rPr>
          <w:rFonts w:ascii="Times New Roman" w:eastAsia="Calibri" w:hAnsi="Times New Roman" w:cs="Times New Roman"/>
          <w:color w:val="333333"/>
          <w:sz w:val="24"/>
          <w:szCs w:val="24"/>
          <w:highlight w:val="white"/>
        </w:rPr>
        <w:t xml:space="preserve">for both approaches </w:t>
      </w:r>
      <w:r w:rsidR="00646EC5" w:rsidRPr="00E41C70">
        <w:rPr>
          <w:rFonts w:ascii="Times New Roman" w:eastAsia="Calibri" w:hAnsi="Times New Roman" w:cs="Times New Roman"/>
          <w:color w:val="333333"/>
          <w:sz w:val="24"/>
          <w:szCs w:val="24"/>
          <w:highlight w:val="white"/>
        </w:rPr>
        <w:t xml:space="preserve">for inference </w:t>
      </w:r>
      <w:r w:rsidR="00646EC5" w:rsidRPr="00E41C70">
        <w:rPr>
          <w:rFonts w:ascii="Times New Roman" w:hAnsi="Times New Roman" w:cs="Times New Roman"/>
          <w:sz w:val="24"/>
          <w:szCs w:val="24"/>
        </w:rPr>
        <w:fldChar w:fldCharType="begin"/>
      </w:r>
      <w:r w:rsidR="00BB3DA4" w:rsidRPr="00E41C70">
        <w:rPr>
          <w:rFonts w:ascii="Times New Roman" w:hAnsi="Times New Roman" w:cs="Times New Roman"/>
          <w:sz w:val="24"/>
          <w:szCs w:val="24"/>
        </w:rPr>
        <w:instrText xml:space="preserve"> ADDIN ZOTERO_ITEM CSL_CITATION {"citationID":"OALIgOAR","properties":{"formattedCitation":"(see Box 4 and Cameron &amp; Miller 2015; Abadie {\\i{}et al.} 2017)","plainCitation":"(see Box 4 and Cameron &amp; Miller 2015; Abadie et al. 2017)","noteIndex":0},"citationItems":[{"id":12411,"uris":["http://zotero.org/users/1810851/items/NHAY2HUU"],"itemData":{"id":12411,"type":"article-journal","abstract":"We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L."}],"accessed":{"date-parts":[["2022",4,21]]},"issued":{"date-parts":[["2015",3,31]]}},"label":"page","prefix":"see Box 4 and"},{"id":12397,"uris":["http://zotero.org/users/1810851/items/8Q462IZW"],"itemData":{"id":12397,"type":"report","abstract":"In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W."},{"family":"Wooldridge","given":"Jeffrey"}],"accessed":{"date-parts":[["2022",4,21]]},"issued":{"date-parts":[["2017",11]]}}}],"schema":"https://github.com/citation-style-language/schema/raw/master/csl-citation.json"} </w:instrText>
      </w:r>
      <w:r w:rsidR="00646EC5" w:rsidRPr="00E41C70">
        <w:rPr>
          <w:rFonts w:ascii="Times New Roman" w:hAnsi="Times New Roman" w:cs="Times New Roman"/>
          <w:sz w:val="24"/>
          <w:szCs w:val="24"/>
        </w:rPr>
        <w:fldChar w:fldCharType="separate"/>
      </w:r>
      <w:r w:rsidR="00BB3DA4" w:rsidRPr="00E41C70">
        <w:rPr>
          <w:rFonts w:ascii="Times New Roman" w:hAnsi="Times New Roman" w:cs="Times New Roman"/>
          <w:sz w:val="24"/>
          <w:szCs w:val="24"/>
        </w:rPr>
        <w:t xml:space="preserve">(see Box 4 and Cameron &amp; Miller 2015; Abadie </w:t>
      </w:r>
      <w:r w:rsidR="00BB3DA4" w:rsidRPr="00E41C70">
        <w:rPr>
          <w:rFonts w:ascii="Times New Roman" w:hAnsi="Times New Roman" w:cs="Times New Roman"/>
          <w:i/>
          <w:iCs/>
          <w:sz w:val="24"/>
          <w:szCs w:val="24"/>
        </w:rPr>
        <w:t>et al.</w:t>
      </w:r>
      <w:r w:rsidR="00BB3DA4" w:rsidRPr="00E41C70">
        <w:rPr>
          <w:rFonts w:ascii="Times New Roman" w:hAnsi="Times New Roman" w:cs="Times New Roman"/>
          <w:sz w:val="24"/>
          <w:szCs w:val="24"/>
        </w:rPr>
        <w:t xml:space="preserve"> 2017)</w:t>
      </w:r>
      <w:r w:rsidR="00646EC5" w:rsidRPr="00E41C70">
        <w:rPr>
          <w:rFonts w:ascii="Times New Roman" w:eastAsia="Calibri" w:hAnsi="Times New Roman" w:cs="Times New Roman"/>
          <w:color w:val="333333"/>
          <w:sz w:val="24"/>
          <w:szCs w:val="24"/>
          <w:highlight w:val="white"/>
        </w:rPr>
        <w:fldChar w:fldCharType="end"/>
      </w:r>
      <w:r w:rsidR="00646EC5" w:rsidRPr="00E41C70">
        <w:rPr>
          <w:rFonts w:ascii="Times New Roman" w:eastAsia="Calibri" w:hAnsi="Times New Roman" w:cs="Times New Roman"/>
          <w:color w:val="333333"/>
          <w:sz w:val="24"/>
          <w:szCs w:val="24"/>
          <w:highlight w:val="white"/>
        </w:rPr>
        <w:t xml:space="preserve">. For an ecological example of using this fixed effect approach, see </w:t>
      </w:r>
      <w:proofErr w:type="spellStart"/>
      <w:r w:rsidR="00646EC5" w:rsidRPr="00E41C70">
        <w:rPr>
          <w:rFonts w:ascii="Times New Roman" w:eastAsia="Calibri" w:hAnsi="Times New Roman" w:cs="Times New Roman"/>
          <w:color w:val="333333"/>
          <w:sz w:val="24"/>
          <w:szCs w:val="24"/>
          <w:highlight w:val="white"/>
        </w:rPr>
        <w:t>Dudney</w:t>
      </w:r>
      <w:proofErr w:type="spellEnd"/>
      <w:r w:rsidR="00646EC5" w:rsidRPr="00E41C70">
        <w:rPr>
          <w:rFonts w:ascii="Times New Roman" w:eastAsia="Calibri" w:hAnsi="Times New Roman" w:cs="Times New Roman"/>
          <w:color w:val="333333"/>
          <w:sz w:val="24"/>
          <w:szCs w:val="24"/>
          <w:highlight w:val="white"/>
        </w:rPr>
        <w:t xml:space="preserve"> et al. </w:t>
      </w:r>
      <w:r w:rsidR="00646EC5" w:rsidRPr="00E41C70">
        <w:rPr>
          <w:rFonts w:ascii="Times New Roman" w:hAnsi="Times New Roman" w:cs="Times New Roman"/>
          <w:sz w:val="24"/>
          <w:szCs w:val="24"/>
        </w:rPr>
        <w:fldChar w:fldCharType="begin"/>
      </w:r>
      <w:r w:rsidR="00646EC5" w:rsidRPr="00E41C70">
        <w:rPr>
          <w:rFonts w:ascii="Times New Roman" w:hAnsi="Times New Roman" w:cs="Times New Roman"/>
          <w:sz w:val="24"/>
          <w:szCs w:val="24"/>
        </w:rPr>
        <w:instrText xml:space="preserve"> ADDIN ZOTERO_ITEM CSL_CITATION {"citationID":"asti74FC","properties":{"formattedCitation":"(2021)","plainCitation":"(2021)","noteIndex":0},"citationItems":[{"id":12352,"uris":["http://zotero.org/users/1810851/items/3D7HEUM5"],"itemData":{"id":12352,"type":"article-journal","abstract":"Range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J."}],"accessed":{"date-parts":[["2022",4,20]]},"issued":{"date-parts":[["2021",8,24]]}},"label":"page","suppress-author":true}],"schema":"https://github.com/citation-style-language/schema/raw/master/csl-citation.json"} </w:instrText>
      </w:r>
      <w:r w:rsidR="00646EC5" w:rsidRPr="00E41C70">
        <w:rPr>
          <w:rFonts w:ascii="Times New Roman" w:hAnsi="Times New Roman" w:cs="Times New Roman"/>
          <w:sz w:val="24"/>
          <w:szCs w:val="24"/>
        </w:rPr>
        <w:fldChar w:fldCharType="separate"/>
      </w:r>
      <w:r w:rsidR="00BB3DA4" w:rsidRPr="00E41C70">
        <w:rPr>
          <w:rFonts w:ascii="Times New Roman" w:hAnsi="Times New Roman" w:cs="Times New Roman"/>
          <w:sz w:val="24"/>
          <w:szCs w:val="24"/>
          <w:highlight w:val="white"/>
        </w:rPr>
        <w:t>(2021)</w:t>
      </w:r>
      <w:r w:rsidR="00646EC5" w:rsidRPr="00E41C70">
        <w:rPr>
          <w:rFonts w:ascii="Times New Roman" w:eastAsia="Calibri" w:hAnsi="Times New Roman" w:cs="Times New Roman"/>
          <w:color w:val="333333"/>
          <w:sz w:val="24"/>
          <w:szCs w:val="24"/>
          <w:highlight w:val="white"/>
        </w:rPr>
        <w:fldChar w:fldCharType="end"/>
      </w:r>
      <w:r w:rsidR="00646EC5" w:rsidRPr="00E41C70">
        <w:rPr>
          <w:rFonts w:ascii="Times New Roman" w:eastAsia="Calibri" w:hAnsi="Times New Roman" w:cs="Times New Roman"/>
          <w:color w:val="333333"/>
          <w:sz w:val="24"/>
          <w:szCs w:val="24"/>
          <w:highlight w:val="white"/>
        </w:rPr>
        <w:t xml:space="preserve"> and Dee et al (2023).</w:t>
      </w:r>
    </w:p>
    <w:p w14:paraId="7F96CAF2" w14:textId="5BB13655" w:rsidR="00766C2E" w:rsidRPr="00E41C70" w:rsidRDefault="00646EC5" w:rsidP="006D36D9">
      <w:pPr>
        <w:shd w:val="clear" w:color="auto" w:fill="FFFFFF"/>
        <w:spacing w:after="160"/>
        <w:rPr>
          <w:rFonts w:ascii="Times New Roman" w:eastAsia="Calibri" w:hAnsi="Times New Roman" w:cs="Times New Roman"/>
          <w:color w:val="333333"/>
          <w:sz w:val="24"/>
          <w:szCs w:val="24"/>
          <w:highlight w:val="white"/>
        </w:rPr>
      </w:pPr>
      <w:r w:rsidRPr="00E41C70">
        <w:rPr>
          <w:rFonts w:ascii="Times New Roman" w:eastAsia="Calibri" w:hAnsi="Times New Roman" w:cs="Times New Roman"/>
          <w:color w:val="333333"/>
          <w:sz w:val="24"/>
          <w:szCs w:val="24"/>
          <w:highlight w:val="white"/>
        </w:rPr>
        <w:tab/>
      </w:r>
      <w:r w:rsidR="00037819" w:rsidRPr="00E41C70">
        <w:rPr>
          <w:rFonts w:ascii="Times New Roman" w:eastAsia="Calibri" w:hAnsi="Times New Roman" w:cs="Times New Roman"/>
          <w:color w:val="333333"/>
          <w:sz w:val="24"/>
          <w:szCs w:val="24"/>
          <w:highlight w:val="white"/>
        </w:rPr>
        <w:t xml:space="preserve">The fixed effect transformation does have some drawbacks, despite its simplicity and its strength in controlling for both observed and unobserved confounding variables. </w:t>
      </w:r>
      <w:r w:rsidR="00620FDC" w:rsidRPr="00E41C70">
        <w:rPr>
          <w:rFonts w:ascii="Times New Roman" w:eastAsia="Calibri" w:hAnsi="Times New Roman" w:cs="Times New Roman"/>
          <w:color w:val="333333"/>
          <w:sz w:val="24"/>
          <w:szCs w:val="24"/>
          <w:highlight w:val="white"/>
        </w:rPr>
        <w:t xml:space="preserve">First, </w:t>
      </w:r>
      <w:r w:rsidRPr="00E41C70">
        <w:rPr>
          <w:rFonts w:ascii="Times New Roman" w:eastAsia="Calibri" w:hAnsi="Times New Roman" w:cs="Times New Roman"/>
          <w:color w:val="333333"/>
          <w:sz w:val="24"/>
          <w:szCs w:val="24"/>
          <w:highlight w:val="white"/>
        </w:rPr>
        <w:t>while fixed effect estimators make much weaker assumptions about confounding variables,</w:t>
      </w:r>
      <w:r w:rsidR="00037819" w:rsidRPr="00E41C70">
        <w:rPr>
          <w:rFonts w:ascii="Times New Roman" w:eastAsia="Calibri" w:hAnsi="Times New Roman" w:cs="Times New Roman"/>
          <w:color w:val="333333"/>
          <w:sz w:val="24"/>
          <w:szCs w:val="24"/>
          <w:highlight w:val="white"/>
        </w:rPr>
        <w:t xml:space="preserve"> </w:t>
      </w:r>
      <w:r w:rsidRPr="00E41C70">
        <w:rPr>
          <w:rFonts w:ascii="Times New Roman" w:eastAsia="Calibri" w:hAnsi="Times New Roman" w:cs="Times New Roman"/>
          <w:color w:val="333333"/>
          <w:sz w:val="24"/>
          <w:szCs w:val="24"/>
          <w:highlight w:val="white"/>
        </w:rPr>
        <w:t>these</w:t>
      </w:r>
      <w:r w:rsidR="00037819" w:rsidRPr="00E41C70">
        <w:rPr>
          <w:rFonts w:ascii="Times New Roman" w:eastAsia="Calibri" w:hAnsi="Times New Roman" w:cs="Times New Roman"/>
          <w:color w:val="333333"/>
          <w:sz w:val="24"/>
          <w:szCs w:val="24"/>
          <w:highlight w:val="white"/>
        </w:rPr>
        <w:t xml:space="preserve"> estimators are inefficie</w:t>
      </w:r>
      <w:r w:rsidR="00037819" w:rsidRPr="00E41C70">
        <w:rPr>
          <w:rFonts w:ascii="Times New Roman" w:eastAsia="Calibri" w:hAnsi="Times New Roman" w:cs="Times New Roman"/>
          <w:sz w:val="24"/>
          <w:szCs w:val="24"/>
          <w:highlight w:val="white"/>
        </w:rPr>
        <w:t xml:space="preserve">nt compared to random effects </w:t>
      </w:r>
      <w:r w:rsidR="00ED6506" w:rsidRPr="00E41C70">
        <w:rPr>
          <w:rFonts w:ascii="Times New Roman" w:eastAsia="Calibri" w:hAnsi="Times New Roman" w:cs="Times New Roman"/>
          <w:sz w:val="24"/>
          <w:szCs w:val="24"/>
          <w:highlight w:val="white"/>
        </w:rPr>
        <w:t>–</w:t>
      </w:r>
      <w:r w:rsidR="00037819" w:rsidRPr="00E41C70">
        <w:rPr>
          <w:rFonts w:ascii="Times New Roman" w:eastAsia="Calibri" w:hAnsi="Times New Roman" w:cs="Times New Roman"/>
          <w:sz w:val="24"/>
          <w:szCs w:val="24"/>
          <w:highlight w:val="white"/>
        </w:rPr>
        <w:t xml:space="preserve"> meaning that we need a larger sample size to achieve the same level of precision of our estimates</w:t>
      </w:r>
      <w:r w:rsidR="00620FDC" w:rsidRPr="00E41C70">
        <w:rPr>
          <w:rFonts w:ascii="Times New Roman" w:eastAsia="Calibri" w:hAnsi="Times New Roman" w:cs="Times New Roman"/>
          <w:sz w:val="24"/>
          <w:szCs w:val="24"/>
          <w:highlight w:val="white"/>
        </w:rPr>
        <w:t xml:space="preserve"> (</w:t>
      </w:r>
      <w:proofErr w:type="gramStart"/>
      <w:r w:rsidR="00620FDC" w:rsidRPr="00E41C70">
        <w:rPr>
          <w:rFonts w:ascii="Times New Roman" w:eastAsia="Calibri" w:hAnsi="Times New Roman" w:cs="Times New Roman"/>
          <w:sz w:val="24"/>
          <w:szCs w:val="24"/>
          <w:highlight w:val="white"/>
        </w:rPr>
        <w:t>i.e.</w:t>
      </w:r>
      <w:proofErr w:type="gramEnd"/>
      <w:r w:rsidR="00620FDC" w:rsidRPr="00E41C70">
        <w:rPr>
          <w:rFonts w:ascii="Times New Roman" w:eastAsia="Calibri" w:hAnsi="Times New Roman" w:cs="Times New Roman"/>
          <w:sz w:val="24"/>
          <w:szCs w:val="24"/>
          <w:highlight w:val="white"/>
        </w:rPr>
        <w:t xml:space="preserve"> a bias-variance- trade-off)</w:t>
      </w:r>
      <w:r w:rsidR="00037819" w:rsidRPr="00E41C70">
        <w:rPr>
          <w:rFonts w:ascii="Times New Roman" w:eastAsia="Calibri" w:hAnsi="Times New Roman" w:cs="Times New Roman"/>
          <w:sz w:val="24"/>
          <w:szCs w:val="24"/>
          <w:highlight w:val="white"/>
        </w:rPr>
        <w:t xml:space="preserve">. </w:t>
      </w:r>
      <w:r w:rsidR="00264729" w:rsidRPr="00E41C70">
        <w:rPr>
          <w:rFonts w:ascii="Times New Roman" w:eastAsia="Calibri" w:hAnsi="Times New Roman" w:cs="Times New Roman"/>
          <w:sz w:val="24"/>
          <w:szCs w:val="24"/>
          <w:highlight w:val="white"/>
        </w:rPr>
        <w:t>F</w:t>
      </w:r>
      <w:r w:rsidR="00037819" w:rsidRPr="00E41C70">
        <w:rPr>
          <w:rFonts w:ascii="Times New Roman" w:eastAsia="Calibri" w:hAnsi="Times New Roman" w:cs="Times New Roman"/>
          <w:sz w:val="24"/>
          <w:szCs w:val="24"/>
          <w:highlight w:val="white"/>
        </w:rPr>
        <w:t>or eac</w:t>
      </w:r>
      <w:r w:rsidR="00037819" w:rsidRPr="00E41C70">
        <w:rPr>
          <w:rFonts w:ascii="Times New Roman" w:eastAsia="Calibri" w:hAnsi="Times New Roman" w:cs="Times New Roman"/>
          <w:color w:val="333333"/>
          <w:sz w:val="24"/>
          <w:szCs w:val="24"/>
          <w:highlight w:val="white"/>
        </w:rPr>
        <w:t xml:space="preserve">h group/fixed effect (site in our example), we </w:t>
      </w:r>
      <w:r w:rsidR="00F6146E" w:rsidRPr="00E41C70">
        <w:rPr>
          <w:rFonts w:ascii="Times New Roman" w:eastAsia="Calibri" w:hAnsi="Times New Roman" w:cs="Times New Roman"/>
          <w:color w:val="333333"/>
          <w:sz w:val="24"/>
          <w:szCs w:val="24"/>
          <w:highlight w:val="white"/>
        </w:rPr>
        <w:t>estimate a coefficient for each</w:t>
      </w:r>
      <w:r w:rsidR="00183019" w:rsidRPr="00E41C70">
        <w:rPr>
          <w:rFonts w:ascii="Times New Roman" w:eastAsia="Calibri" w:hAnsi="Times New Roman" w:cs="Times New Roman"/>
          <w:color w:val="333333"/>
          <w:sz w:val="24"/>
          <w:szCs w:val="24"/>
          <w:highlight w:val="white"/>
        </w:rPr>
        <w:t xml:space="preserve"> and thus </w:t>
      </w:r>
      <w:r w:rsidR="00037819" w:rsidRPr="00E41C70">
        <w:rPr>
          <w:rFonts w:ascii="Times New Roman" w:eastAsia="Calibri" w:hAnsi="Times New Roman" w:cs="Times New Roman"/>
          <w:color w:val="333333"/>
          <w:sz w:val="24"/>
          <w:szCs w:val="24"/>
          <w:highlight w:val="white"/>
        </w:rPr>
        <w:t>are estimating many more parameters. However, in the case of omitted variable bias, this framework is still preferable over the random effects model</w:t>
      </w:r>
      <w:r w:rsidR="00FC4AA3" w:rsidRPr="00E41C70">
        <w:rPr>
          <w:rFonts w:ascii="Times New Roman" w:eastAsia="Calibri" w:hAnsi="Times New Roman" w:cs="Times New Roman"/>
          <w:color w:val="333333"/>
          <w:sz w:val="24"/>
          <w:szCs w:val="24"/>
          <w:highlight w:val="white"/>
        </w:rPr>
        <w:t xml:space="preserve"> design</w:t>
      </w:r>
      <w:r w:rsidR="00037819" w:rsidRPr="00E41C70">
        <w:rPr>
          <w:rFonts w:ascii="Times New Roman" w:eastAsia="Calibri" w:hAnsi="Times New Roman" w:cs="Times New Roman"/>
          <w:color w:val="333333"/>
          <w:sz w:val="24"/>
          <w:szCs w:val="24"/>
          <w:highlight w:val="white"/>
        </w:rPr>
        <w:t xml:space="preserve"> as it produces an unbiased causally identified parameter estimate. Second, we lose information about </w:t>
      </w:r>
      <w:r w:rsidR="006D36D9" w:rsidRPr="00E41C70">
        <w:rPr>
          <w:rFonts w:ascii="Times New Roman" w:eastAsia="Calibri" w:hAnsi="Times New Roman" w:cs="Times New Roman"/>
          <w:color w:val="333333"/>
          <w:sz w:val="24"/>
          <w:szCs w:val="24"/>
          <w:highlight w:val="white"/>
        </w:rPr>
        <w:t xml:space="preserve">gradients </w:t>
      </w:r>
      <w:r w:rsidR="00037819" w:rsidRPr="00E41C70">
        <w:rPr>
          <w:rFonts w:ascii="Times New Roman" w:eastAsia="Calibri" w:hAnsi="Times New Roman" w:cs="Times New Roman"/>
          <w:color w:val="333333"/>
          <w:sz w:val="24"/>
          <w:szCs w:val="24"/>
          <w:highlight w:val="white"/>
        </w:rPr>
        <w:t>between sites</w:t>
      </w:r>
      <w:r w:rsidR="006D36D9" w:rsidRPr="00E41C70">
        <w:rPr>
          <w:rFonts w:ascii="Times New Roman" w:eastAsia="Calibri" w:hAnsi="Times New Roman" w:cs="Times New Roman"/>
          <w:color w:val="333333"/>
          <w:sz w:val="24"/>
          <w:szCs w:val="24"/>
          <w:highlight w:val="white"/>
        </w:rPr>
        <w:t xml:space="preserve"> correlated with our causal variable of interest. These gradients, confounded with other variables, could be useful for many different research endeavors. For example, for researchers wanting to make predictions about sites not included in this sample, or for researchers wanting </w:t>
      </w:r>
      <w:proofErr w:type="gramStart"/>
      <w:r w:rsidR="006D36D9" w:rsidRPr="00E41C70">
        <w:rPr>
          <w:rFonts w:ascii="Times New Roman" w:eastAsia="Calibri" w:hAnsi="Times New Roman" w:cs="Times New Roman"/>
          <w:color w:val="333333"/>
          <w:sz w:val="24"/>
          <w:szCs w:val="24"/>
          <w:highlight w:val="white"/>
        </w:rPr>
        <w:t>draw</w:t>
      </w:r>
      <w:proofErr w:type="gramEnd"/>
      <w:r w:rsidR="006D36D9" w:rsidRPr="00E41C70">
        <w:rPr>
          <w:rFonts w:ascii="Times New Roman" w:eastAsia="Calibri" w:hAnsi="Times New Roman" w:cs="Times New Roman"/>
          <w:color w:val="333333"/>
          <w:sz w:val="24"/>
          <w:szCs w:val="24"/>
          <w:highlight w:val="white"/>
        </w:rPr>
        <w:t xml:space="preserve"> more </w:t>
      </w:r>
      <w:r w:rsidR="006D36D9" w:rsidRPr="00E41C70">
        <w:rPr>
          <w:rFonts w:ascii="Times New Roman" w:eastAsia="Calibri" w:hAnsi="Times New Roman" w:cs="Times New Roman"/>
          <w:color w:val="333333"/>
          <w:sz w:val="24"/>
          <w:szCs w:val="24"/>
          <w:highlight w:val="white"/>
        </w:rPr>
        <w:lastRenderedPageBreak/>
        <w:t>inferences about spatial gradients in a region. This cannot be done using fixed effect model designs.</w:t>
      </w:r>
    </w:p>
    <w:p w14:paraId="56F4AF2E" w14:textId="5B25CC6D" w:rsidR="00766C2E" w:rsidRPr="00E41C70" w:rsidRDefault="00037819">
      <w:pPr>
        <w:pStyle w:val="Heading2"/>
        <w:shd w:val="clear" w:color="auto" w:fill="FFFFFF"/>
        <w:spacing w:after="160"/>
        <w:rPr>
          <w:rFonts w:ascii="Times New Roman" w:eastAsia="Calibri" w:hAnsi="Times New Roman" w:cs="Times New Roman"/>
          <w:i/>
          <w:sz w:val="24"/>
          <w:szCs w:val="24"/>
        </w:rPr>
      </w:pPr>
      <w:bookmarkStart w:id="5" w:name="_3dy6vkm" w:colFirst="0" w:colLast="0"/>
      <w:bookmarkEnd w:id="5"/>
      <w:r w:rsidRPr="00E41C70">
        <w:rPr>
          <w:rFonts w:ascii="Times New Roman" w:eastAsia="Calibri" w:hAnsi="Times New Roman" w:cs="Times New Roman"/>
          <w:i/>
          <w:sz w:val="24"/>
          <w:szCs w:val="24"/>
        </w:rPr>
        <w:t xml:space="preserve">Group Means </w:t>
      </w:r>
      <w:r w:rsidR="00B70EB2" w:rsidRPr="00E41C70">
        <w:rPr>
          <w:rFonts w:ascii="Times New Roman" w:eastAsia="Calibri" w:hAnsi="Times New Roman" w:cs="Times New Roman"/>
          <w:i/>
          <w:sz w:val="24"/>
          <w:szCs w:val="24"/>
        </w:rPr>
        <w:t>f</w:t>
      </w:r>
      <w:r w:rsidRPr="00E41C70">
        <w:rPr>
          <w:rFonts w:ascii="Times New Roman" w:eastAsia="Calibri" w:hAnsi="Times New Roman" w:cs="Times New Roman"/>
          <w:i/>
          <w:sz w:val="24"/>
          <w:szCs w:val="24"/>
        </w:rPr>
        <w:t xml:space="preserve">or </w:t>
      </w:r>
      <w:r w:rsidR="00BB20FE" w:rsidRPr="00E41C70">
        <w:rPr>
          <w:rFonts w:ascii="Times New Roman" w:eastAsia="Calibri" w:hAnsi="Times New Roman" w:cs="Times New Roman"/>
          <w:i/>
          <w:sz w:val="24"/>
          <w:szCs w:val="24"/>
        </w:rPr>
        <w:t>e</w:t>
      </w:r>
      <w:r w:rsidRPr="00E41C70">
        <w:rPr>
          <w:rFonts w:ascii="Times New Roman" w:eastAsia="Calibri" w:hAnsi="Times New Roman" w:cs="Times New Roman"/>
          <w:i/>
          <w:sz w:val="24"/>
          <w:szCs w:val="24"/>
        </w:rPr>
        <w:t xml:space="preserve">fficiency, </w:t>
      </w:r>
      <w:r w:rsidR="00BB20FE" w:rsidRPr="00E41C70">
        <w:rPr>
          <w:rFonts w:ascii="Times New Roman" w:eastAsia="Calibri" w:hAnsi="Times New Roman" w:cs="Times New Roman"/>
          <w:i/>
          <w:sz w:val="24"/>
          <w:szCs w:val="24"/>
        </w:rPr>
        <w:t>i</w:t>
      </w:r>
      <w:r w:rsidRPr="00E41C70">
        <w:rPr>
          <w:rFonts w:ascii="Times New Roman" w:eastAsia="Calibri" w:hAnsi="Times New Roman" w:cs="Times New Roman"/>
          <w:i/>
          <w:sz w:val="24"/>
          <w:szCs w:val="24"/>
        </w:rPr>
        <w:t xml:space="preserve">nference, </w:t>
      </w:r>
      <w:r w:rsidR="00BB20FE" w:rsidRPr="00E41C70">
        <w:rPr>
          <w:rFonts w:ascii="Times New Roman" w:eastAsia="Calibri" w:hAnsi="Times New Roman" w:cs="Times New Roman"/>
          <w:i/>
          <w:sz w:val="24"/>
          <w:szCs w:val="24"/>
        </w:rPr>
        <w:t>f</w:t>
      </w:r>
      <w:r w:rsidRPr="00E41C70">
        <w:rPr>
          <w:rFonts w:ascii="Times New Roman" w:eastAsia="Calibri" w:hAnsi="Times New Roman" w:cs="Times New Roman"/>
          <w:i/>
          <w:sz w:val="24"/>
          <w:szCs w:val="24"/>
        </w:rPr>
        <w:t xml:space="preserve">un, and </w:t>
      </w:r>
      <w:proofErr w:type="gramStart"/>
      <w:r w:rsidR="00BB20FE" w:rsidRPr="00E41C70">
        <w:rPr>
          <w:rFonts w:ascii="Times New Roman" w:eastAsia="Calibri" w:hAnsi="Times New Roman" w:cs="Times New Roman"/>
          <w:i/>
          <w:sz w:val="24"/>
          <w:szCs w:val="24"/>
        </w:rPr>
        <w:t>p</w:t>
      </w:r>
      <w:r w:rsidRPr="00E41C70">
        <w:rPr>
          <w:rFonts w:ascii="Times New Roman" w:eastAsia="Calibri" w:hAnsi="Times New Roman" w:cs="Times New Roman"/>
          <w:i/>
          <w:sz w:val="24"/>
          <w:szCs w:val="24"/>
        </w:rPr>
        <w:t>rofit</w:t>
      </w:r>
      <w:proofErr w:type="gramEnd"/>
    </w:p>
    <w:p w14:paraId="03F16EED" w14:textId="4A8CC183" w:rsidR="00766C2E" w:rsidRPr="00E41C70" w:rsidRDefault="00037819">
      <w:pPr>
        <w:shd w:val="clear" w:color="auto" w:fill="FFFFFF"/>
        <w:spacing w:after="160"/>
        <w:ind w:firstLine="720"/>
        <w:rPr>
          <w:rFonts w:ascii="Times New Roman" w:eastAsia="Calibri" w:hAnsi="Times New Roman" w:cs="Times New Roman"/>
          <w:color w:val="333333"/>
          <w:sz w:val="24"/>
          <w:szCs w:val="24"/>
          <w:highlight w:val="white"/>
        </w:rPr>
      </w:pPr>
      <w:r w:rsidRPr="00E41C70">
        <w:rPr>
          <w:rFonts w:ascii="Times New Roman" w:eastAsia="Calibri" w:hAnsi="Times New Roman" w:cs="Times New Roman"/>
          <w:color w:val="333333"/>
          <w:sz w:val="24"/>
          <w:szCs w:val="24"/>
          <w:highlight w:val="white"/>
        </w:rPr>
        <w:t xml:space="preserve">To </w:t>
      </w:r>
      <w:r w:rsidR="00B678B7" w:rsidRPr="00E41C70">
        <w:rPr>
          <w:rFonts w:ascii="Times New Roman" w:eastAsia="Calibri" w:hAnsi="Times New Roman" w:cs="Times New Roman"/>
          <w:color w:val="333333"/>
          <w:sz w:val="24"/>
          <w:szCs w:val="24"/>
          <w:highlight w:val="white"/>
        </w:rPr>
        <w:t xml:space="preserve">overcome </w:t>
      </w:r>
      <w:r w:rsidRPr="00E41C70">
        <w:rPr>
          <w:rFonts w:ascii="Times New Roman" w:eastAsia="Calibri" w:hAnsi="Times New Roman" w:cs="Times New Roman"/>
          <w:color w:val="333333"/>
          <w:sz w:val="24"/>
          <w:szCs w:val="24"/>
          <w:highlight w:val="white"/>
        </w:rPr>
        <w:t>the</w:t>
      </w:r>
      <w:r w:rsidR="00B93371" w:rsidRPr="00E41C70">
        <w:rPr>
          <w:rFonts w:ascii="Times New Roman" w:eastAsia="Calibri" w:hAnsi="Times New Roman" w:cs="Times New Roman"/>
          <w:color w:val="333333"/>
          <w:sz w:val="24"/>
          <w:szCs w:val="24"/>
          <w:highlight w:val="white"/>
        </w:rPr>
        <w:t xml:space="preserve"> both the efficiency and between-site</w:t>
      </w:r>
      <w:r w:rsidR="00B936FE" w:rsidRPr="00E41C70">
        <w:rPr>
          <w:rFonts w:ascii="Times New Roman" w:eastAsia="Calibri" w:hAnsi="Times New Roman" w:cs="Times New Roman"/>
          <w:color w:val="333333"/>
          <w:sz w:val="24"/>
          <w:szCs w:val="24"/>
          <w:highlight w:val="white"/>
        </w:rPr>
        <w:t xml:space="preserve"> limitations of econometric fixed effects</w:t>
      </w:r>
      <w:r w:rsidRPr="00E41C70">
        <w:rPr>
          <w:rFonts w:ascii="Times New Roman" w:eastAsia="Calibri" w:hAnsi="Times New Roman" w:cs="Times New Roman"/>
          <w:color w:val="333333"/>
          <w:sz w:val="24"/>
          <w:szCs w:val="24"/>
          <w:highlight w:val="white"/>
        </w:rPr>
        <w:t xml:space="preserve">, we can step into the world of </w:t>
      </w:r>
      <w:r w:rsidRPr="00E41C70">
        <w:rPr>
          <w:rFonts w:ascii="Times New Roman" w:eastAsia="Calibri" w:hAnsi="Times New Roman" w:cs="Times New Roman"/>
          <w:b/>
          <w:color w:val="333333"/>
          <w:sz w:val="24"/>
          <w:szCs w:val="24"/>
          <w:highlight w:val="white"/>
        </w:rPr>
        <w:t>correlated random effects designs</w:t>
      </w:r>
      <w:r w:rsidRPr="00E41C70">
        <w:rPr>
          <w:rFonts w:ascii="Times New Roman" w:eastAsia="Calibri" w:hAnsi="Times New Roman" w:cs="Times New Roman"/>
          <w:color w:val="333333"/>
          <w:sz w:val="24"/>
          <w:szCs w:val="24"/>
          <w:highlight w:val="white"/>
        </w:rPr>
        <w:t xml:space="preserve">. In this design, we again assume that </w:t>
      </w:r>
      <w:r w:rsidR="00620FDC" w:rsidRPr="00E41C70">
        <w:rPr>
          <w:rFonts w:ascii="Times New Roman" w:eastAsia="Calibri" w:hAnsi="Times New Roman" w:cs="Times New Roman"/>
          <w:color w:val="333333"/>
          <w:sz w:val="24"/>
          <w:szCs w:val="24"/>
          <w:highlight w:val="white"/>
        </w:rPr>
        <w:t>we have many confounding differences across sites (our “cluster” level)</w:t>
      </w:r>
      <w:r w:rsidRPr="00E41C70">
        <w:rPr>
          <w:rFonts w:ascii="Times New Roman" w:eastAsia="Calibri" w:hAnsi="Times New Roman" w:cs="Times New Roman"/>
          <w:color w:val="333333"/>
          <w:sz w:val="24"/>
          <w:szCs w:val="24"/>
          <w:highlight w:val="white"/>
        </w:rPr>
        <w:t xml:space="preserve">. The foundation of correlated random effects </w:t>
      </w:r>
      <w:r w:rsidR="00FC4AA3" w:rsidRPr="00E41C70">
        <w:rPr>
          <w:rFonts w:ascii="Times New Roman" w:eastAsia="Calibri" w:hAnsi="Times New Roman" w:cs="Times New Roman"/>
          <w:color w:val="333333"/>
          <w:sz w:val="24"/>
          <w:szCs w:val="24"/>
          <w:highlight w:val="white"/>
        </w:rPr>
        <w:t xml:space="preserve">model </w:t>
      </w:r>
      <w:r w:rsidRPr="00E41C70">
        <w:rPr>
          <w:rFonts w:ascii="Times New Roman" w:eastAsia="Calibri" w:hAnsi="Times New Roman" w:cs="Times New Roman"/>
          <w:color w:val="333333"/>
          <w:sz w:val="24"/>
          <w:szCs w:val="24"/>
          <w:highlight w:val="white"/>
        </w:rPr>
        <w:t xml:space="preserve">designs is leveraging </w:t>
      </w:r>
      <w:r w:rsidRPr="00E41C70">
        <w:rPr>
          <w:rFonts w:ascii="Times New Roman" w:eastAsia="Calibri" w:hAnsi="Times New Roman" w:cs="Times New Roman"/>
          <w:i/>
          <w:color w:val="333333"/>
          <w:sz w:val="24"/>
          <w:szCs w:val="24"/>
          <w:highlight w:val="white"/>
        </w:rPr>
        <w:t xml:space="preserve">group means </w:t>
      </w:r>
      <w:r w:rsidR="00620FDC" w:rsidRPr="00E41C70">
        <w:rPr>
          <w:rFonts w:ascii="Times New Roman" w:eastAsia="Calibri" w:hAnsi="Times New Roman" w:cs="Times New Roman"/>
          <w:iCs/>
          <w:color w:val="333333"/>
          <w:sz w:val="24"/>
          <w:szCs w:val="24"/>
          <w:highlight w:val="white"/>
        </w:rPr>
        <w:t>to eliminate the effects of confounding variables to improve causal identification.</w:t>
      </w:r>
      <w:r w:rsidRPr="00E41C70">
        <w:rPr>
          <w:rFonts w:ascii="Times New Roman" w:eastAsia="Calibri" w:hAnsi="Times New Roman" w:cs="Times New Roman"/>
          <w:color w:val="333333"/>
          <w:sz w:val="24"/>
          <w:szCs w:val="24"/>
          <w:highlight w:val="white"/>
        </w:rPr>
        <w:t xml:space="preserve"> For every cluster – e.g., </w:t>
      </w:r>
      <w:r w:rsidR="0097769E" w:rsidRPr="00E41C70">
        <w:rPr>
          <w:rFonts w:ascii="Times New Roman" w:eastAsia="Calibri" w:hAnsi="Times New Roman" w:cs="Times New Roman"/>
          <w:color w:val="333333"/>
          <w:sz w:val="24"/>
          <w:szCs w:val="24"/>
          <w:highlight w:val="white"/>
        </w:rPr>
        <w:t xml:space="preserve">each </w:t>
      </w:r>
      <w:r w:rsidRPr="00E41C70">
        <w:rPr>
          <w:rFonts w:ascii="Times New Roman" w:eastAsia="Calibri" w:hAnsi="Times New Roman" w:cs="Times New Roman"/>
          <w:color w:val="333333"/>
          <w:sz w:val="24"/>
          <w:szCs w:val="24"/>
          <w:highlight w:val="white"/>
        </w:rPr>
        <w:t xml:space="preserve">site, year, </w:t>
      </w:r>
      <w:r w:rsidR="0097769E" w:rsidRPr="00E41C70">
        <w:rPr>
          <w:rFonts w:ascii="Times New Roman" w:eastAsia="Calibri" w:hAnsi="Times New Roman" w:cs="Times New Roman"/>
          <w:color w:val="333333"/>
          <w:sz w:val="24"/>
          <w:szCs w:val="24"/>
          <w:highlight w:val="white"/>
        </w:rPr>
        <w:t xml:space="preserve">or </w:t>
      </w:r>
      <w:r w:rsidRPr="00E41C70">
        <w:rPr>
          <w:rFonts w:ascii="Times New Roman" w:eastAsia="Calibri" w:hAnsi="Times New Roman" w:cs="Times New Roman"/>
          <w:color w:val="333333"/>
          <w:sz w:val="24"/>
          <w:szCs w:val="24"/>
          <w:highlight w:val="white"/>
        </w:rPr>
        <w:t xml:space="preserve">region </w:t>
      </w:r>
      <w:r w:rsidR="00000B06" w:rsidRPr="00E41C70">
        <w:rPr>
          <w:rFonts w:ascii="Times New Roman" w:eastAsia="Calibri" w:hAnsi="Times New Roman" w:cs="Times New Roman"/>
          <w:color w:val="333333"/>
          <w:sz w:val="24"/>
          <w:szCs w:val="24"/>
          <w:highlight w:val="white"/>
        </w:rPr>
        <w:t>–</w:t>
      </w:r>
      <w:r w:rsidRPr="00E41C70">
        <w:rPr>
          <w:rFonts w:ascii="Times New Roman" w:eastAsia="Calibri" w:hAnsi="Times New Roman" w:cs="Times New Roman"/>
          <w:color w:val="333333"/>
          <w:sz w:val="24"/>
          <w:szCs w:val="24"/>
          <w:highlight w:val="white"/>
        </w:rPr>
        <w:t xml:space="preserve"> researchers calculate a group mean to include as a predictor. This</w:t>
      </w:r>
      <w:r w:rsidR="00620FDC" w:rsidRPr="00E41C70">
        <w:rPr>
          <w:rFonts w:ascii="Times New Roman" w:eastAsia="Calibri" w:hAnsi="Times New Roman" w:cs="Times New Roman"/>
          <w:color w:val="333333"/>
          <w:sz w:val="24"/>
          <w:szCs w:val="24"/>
          <w:highlight w:val="white"/>
        </w:rPr>
        <w:t xml:space="preserve"> group mean for each cluster </w:t>
      </w:r>
      <w:r w:rsidRPr="00E41C70">
        <w:rPr>
          <w:rFonts w:ascii="Times New Roman" w:eastAsia="Calibri" w:hAnsi="Times New Roman" w:cs="Times New Roman"/>
          <w:color w:val="333333"/>
          <w:sz w:val="24"/>
          <w:szCs w:val="24"/>
          <w:highlight w:val="white"/>
        </w:rPr>
        <w:t xml:space="preserve">now acts to control for </w:t>
      </w:r>
      <w:r w:rsidR="00FC4AA3" w:rsidRPr="00E41C70">
        <w:rPr>
          <w:rFonts w:ascii="Times New Roman" w:eastAsia="Calibri" w:hAnsi="Times New Roman" w:cs="Times New Roman"/>
          <w:color w:val="333333"/>
          <w:sz w:val="24"/>
          <w:szCs w:val="24"/>
          <w:highlight w:val="white"/>
        </w:rPr>
        <w:t xml:space="preserve">the </w:t>
      </w:r>
      <w:r w:rsidR="0067120A" w:rsidRPr="00E41C70">
        <w:rPr>
          <w:rFonts w:ascii="Times New Roman" w:eastAsia="Calibri" w:hAnsi="Times New Roman" w:cs="Times New Roman"/>
          <w:color w:val="333333"/>
          <w:sz w:val="24"/>
          <w:szCs w:val="24"/>
          <w:highlight w:val="white"/>
        </w:rPr>
        <w:t xml:space="preserve">confounding </w:t>
      </w:r>
      <w:proofErr w:type="gramStart"/>
      <w:r w:rsidR="00A50E4C" w:rsidRPr="00E41C70">
        <w:rPr>
          <w:rFonts w:ascii="Times New Roman" w:eastAsia="Calibri" w:hAnsi="Times New Roman" w:cs="Times New Roman"/>
          <w:color w:val="333333"/>
          <w:sz w:val="24"/>
          <w:szCs w:val="24"/>
          <w:highlight w:val="white"/>
        </w:rPr>
        <w:t>and also</w:t>
      </w:r>
      <w:proofErr w:type="gramEnd"/>
      <w:r w:rsidR="00620FDC" w:rsidRPr="00E41C70">
        <w:rPr>
          <w:rFonts w:ascii="Times New Roman" w:eastAsia="Calibri" w:hAnsi="Times New Roman" w:cs="Times New Roman"/>
          <w:color w:val="333333"/>
          <w:sz w:val="24"/>
          <w:szCs w:val="24"/>
          <w:highlight w:val="white"/>
        </w:rPr>
        <w:t xml:space="preserve"> </w:t>
      </w:r>
      <w:r w:rsidR="00A50E4C" w:rsidRPr="00E41C70">
        <w:rPr>
          <w:rFonts w:ascii="Times New Roman" w:eastAsia="Calibri" w:hAnsi="Times New Roman" w:cs="Times New Roman"/>
          <w:color w:val="333333"/>
          <w:sz w:val="24"/>
          <w:szCs w:val="24"/>
          <w:highlight w:val="white"/>
        </w:rPr>
        <w:t>estimates</w:t>
      </w:r>
      <w:r w:rsidR="00620FDC" w:rsidRPr="00E41C70">
        <w:rPr>
          <w:rFonts w:ascii="Times New Roman" w:eastAsia="Calibri" w:hAnsi="Times New Roman" w:cs="Times New Roman"/>
          <w:color w:val="333333"/>
          <w:sz w:val="24"/>
          <w:szCs w:val="24"/>
          <w:highlight w:val="white"/>
        </w:rPr>
        <w:t xml:space="preserve"> a coefficient for </w:t>
      </w:r>
      <w:r w:rsidR="00A50E4C" w:rsidRPr="00E41C70">
        <w:rPr>
          <w:rFonts w:ascii="Times New Roman" w:eastAsia="Calibri" w:hAnsi="Times New Roman" w:cs="Times New Roman"/>
          <w:color w:val="333333"/>
          <w:sz w:val="24"/>
          <w:szCs w:val="24"/>
          <w:highlight w:val="white"/>
        </w:rPr>
        <w:t>between cluster gradients as well</w:t>
      </w:r>
      <w:r w:rsidR="008B5D49" w:rsidRPr="00E41C70">
        <w:rPr>
          <w:rFonts w:ascii="Times New Roman" w:eastAsia="Calibri" w:hAnsi="Times New Roman" w:cs="Times New Roman"/>
          <w:color w:val="333333"/>
          <w:sz w:val="24"/>
          <w:szCs w:val="24"/>
        </w:rPr>
        <w:t xml:space="preserve">. We can then use a random effect for cluster, </w:t>
      </w:r>
      <w:proofErr w:type="gramStart"/>
      <w:r w:rsidR="008B5D49" w:rsidRPr="00E41C70">
        <w:rPr>
          <w:rFonts w:ascii="Times New Roman" w:eastAsia="Calibri" w:hAnsi="Times New Roman" w:cs="Times New Roman"/>
          <w:color w:val="333333"/>
          <w:sz w:val="24"/>
          <w:szCs w:val="24"/>
        </w:rPr>
        <w:t>i.e.</w:t>
      </w:r>
      <w:proofErr w:type="gramEnd"/>
      <w:r w:rsidR="008B5D49" w:rsidRPr="00E41C70">
        <w:rPr>
          <w:rFonts w:ascii="Times New Roman" w:eastAsia="Calibri" w:hAnsi="Times New Roman" w:cs="Times New Roman"/>
          <w:color w:val="333333"/>
          <w:sz w:val="24"/>
          <w:szCs w:val="24"/>
        </w:rPr>
        <w:t xml:space="preserve"> make this a hierarchical mixed model, as it represents variation due to cluster after the effect of the confounder is accounted for</w:t>
      </w:r>
      <w:r w:rsidR="00A50E4C" w:rsidRPr="00E41C70">
        <w:rPr>
          <w:rStyle w:val="CommentReference"/>
          <w:rFonts w:ascii="Times New Roman" w:hAnsi="Times New Roman" w:cs="Times New Roman"/>
          <w:sz w:val="24"/>
          <w:szCs w:val="24"/>
        </w:rPr>
        <w:t>.</w:t>
      </w:r>
      <w:r w:rsidRPr="00E41C70">
        <w:rPr>
          <w:rFonts w:ascii="Times New Roman" w:eastAsia="Calibri" w:hAnsi="Times New Roman" w:cs="Times New Roman"/>
          <w:color w:val="333333"/>
          <w:sz w:val="24"/>
          <w:szCs w:val="24"/>
        </w:rPr>
        <w:t xml:space="preserve"> </w:t>
      </w:r>
      <w:r w:rsidR="008B5D49" w:rsidRPr="00E41C70">
        <w:rPr>
          <w:rFonts w:ascii="Times New Roman" w:eastAsia="Calibri" w:hAnsi="Times New Roman" w:cs="Times New Roman"/>
          <w:color w:val="333333"/>
          <w:sz w:val="24"/>
          <w:szCs w:val="24"/>
        </w:rPr>
        <w:t xml:space="preserve">By using a random effect for cluster while spending one degree of freedom on our group mean </w:t>
      </w:r>
      <w:proofErr w:type="gramStart"/>
      <w:r w:rsidR="008B5D49" w:rsidRPr="00E41C70">
        <w:rPr>
          <w:rFonts w:ascii="Times New Roman" w:eastAsia="Calibri" w:hAnsi="Times New Roman" w:cs="Times New Roman"/>
          <w:color w:val="333333"/>
          <w:sz w:val="24"/>
          <w:szCs w:val="24"/>
        </w:rPr>
        <w:t>term</w:t>
      </w:r>
      <w:proofErr w:type="gramEnd"/>
      <w:r w:rsidR="008B5D49" w:rsidRPr="00E41C70">
        <w:rPr>
          <w:rFonts w:ascii="Times New Roman" w:eastAsia="Calibri" w:hAnsi="Times New Roman" w:cs="Times New Roman"/>
          <w:color w:val="333333"/>
          <w:sz w:val="24"/>
          <w:szCs w:val="24"/>
        </w:rPr>
        <w:t xml:space="preserve"> we can gain significantly in efficiency over the fixed effects model.</w:t>
      </w:r>
    </w:p>
    <w:p w14:paraId="60392D32" w14:textId="6A6AACE1" w:rsidR="00766C2E" w:rsidRPr="00E41C70" w:rsidRDefault="00037819" w:rsidP="008B5D49">
      <w:pPr>
        <w:shd w:val="clear" w:color="auto" w:fill="FFFFFF"/>
        <w:spacing w:after="160"/>
        <w:ind w:firstLine="720"/>
        <w:rPr>
          <w:rFonts w:ascii="Times New Roman" w:eastAsia="Calibri" w:hAnsi="Times New Roman" w:cs="Times New Roman"/>
          <w:color w:val="333333"/>
          <w:sz w:val="24"/>
          <w:szCs w:val="24"/>
          <w:highlight w:val="white"/>
        </w:rPr>
      </w:pPr>
      <w:r w:rsidRPr="00E41C70">
        <w:rPr>
          <w:rFonts w:ascii="Times New Roman" w:eastAsia="Calibri" w:hAnsi="Times New Roman" w:cs="Times New Roman"/>
          <w:color w:val="333333"/>
          <w:sz w:val="24"/>
          <w:szCs w:val="24"/>
          <w:highlight w:val="white"/>
        </w:rPr>
        <w:t xml:space="preserve">Correlated random effects designs come in two </w:t>
      </w:r>
      <w:r w:rsidRPr="00E41C70">
        <w:rPr>
          <w:rFonts w:ascii="Times New Roman" w:eastAsia="Calibri" w:hAnsi="Times New Roman" w:cs="Times New Roman"/>
          <w:color w:val="333333"/>
          <w:sz w:val="24"/>
          <w:szCs w:val="24"/>
        </w:rPr>
        <w:t>forms</w:t>
      </w:r>
      <w:r w:rsidR="00186121" w:rsidRPr="00E41C70">
        <w:rPr>
          <w:rFonts w:ascii="Times New Roman" w:eastAsia="Calibri" w:hAnsi="Times New Roman" w:cs="Times New Roman"/>
          <w:color w:val="333333"/>
          <w:sz w:val="24"/>
          <w:szCs w:val="24"/>
        </w:rPr>
        <w:t xml:space="preserve"> – </w:t>
      </w:r>
      <w:r w:rsidR="00DB2929" w:rsidRPr="00E41C70">
        <w:rPr>
          <w:rFonts w:ascii="Times New Roman" w:eastAsia="Calibri" w:hAnsi="Times New Roman" w:cs="Times New Roman"/>
          <w:color w:val="333333"/>
          <w:sz w:val="24"/>
          <w:szCs w:val="24"/>
        </w:rPr>
        <w:t>a group mean covariate model design and a group mean centered model design (</w:t>
      </w:r>
      <w:r w:rsidR="00186121" w:rsidRPr="00E41C70">
        <w:rPr>
          <w:rFonts w:ascii="Times New Roman" w:eastAsia="Calibri" w:hAnsi="Times New Roman" w:cs="Times New Roman"/>
          <w:color w:val="333333"/>
          <w:sz w:val="24"/>
          <w:szCs w:val="24"/>
        </w:rPr>
        <w:t xml:space="preserve">shown in Figure 6 </w:t>
      </w:r>
      <w:r w:rsidR="0032799E" w:rsidRPr="00E41C70">
        <w:rPr>
          <w:rFonts w:ascii="Times New Roman" w:eastAsia="Calibri" w:hAnsi="Times New Roman" w:cs="Times New Roman"/>
          <w:color w:val="333333"/>
          <w:sz w:val="24"/>
          <w:szCs w:val="24"/>
        </w:rPr>
        <w:t>c</w:t>
      </w:r>
      <w:r w:rsidR="00186121" w:rsidRPr="00E41C70">
        <w:rPr>
          <w:rFonts w:ascii="Times New Roman" w:eastAsia="Calibri" w:hAnsi="Times New Roman" w:cs="Times New Roman"/>
          <w:color w:val="333333"/>
          <w:sz w:val="24"/>
          <w:szCs w:val="24"/>
        </w:rPr>
        <w:t xml:space="preserve"> and 6</w:t>
      </w:r>
      <w:r w:rsidR="0032799E" w:rsidRPr="00E41C70">
        <w:rPr>
          <w:rFonts w:ascii="Times New Roman" w:eastAsia="Calibri" w:hAnsi="Times New Roman" w:cs="Times New Roman"/>
          <w:color w:val="333333"/>
          <w:sz w:val="24"/>
          <w:szCs w:val="24"/>
        </w:rPr>
        <w:t>d</w:t>
      </w:r>
      <w:r w:rsidR="00186121" w:rsidRPr="00E41C70">
        <w:rPr>
          <w:rFonts w:ascii="Times New Roman" w:eastAsia="Calibri" w:hAnsi="Times New Roman" w:cs="Times New Roman"/>
          <w:color w:val="333333"/>
          <w:sz w:val="24"/>
          <w:szCs w:val="24"/>
        </w:rPr>
        <w:t xml:space="preserve"> respectively</w:t>
      </w:r>
      <w:r w:rsidR="00DB2929" w:rsidRPr="00E41C70">
        <w:rPr>
          <w:rFonts w:ascii="Times New Roman" w:eastAsia="Calibri" w:hAnsi="Times New Roman" w:cs="Times New Roman"/>
          <w:color w:val="333333"/>
          <w:sz w:val="24"/>
          <w:szCs w:val="24"/>
        </w:rPr>
        <w:t>).</w:t>
      </w:r>
      <w:r w:rsidRPr="00E41C70">
        <w:rPr>
          <w:rFonts w:ascii="Times New Roman" w:eastAsia="Calibri" w:hAnsi="Times New Roman" w:cs="Times New Roman"/>
          <w:color w:val="333333"/>
          <w:sz w:val="24"/>
          <w:szCs w:val="24"/>
        </w:rPr>
        <w:t xml:space="preserve"> </w:t>
      </w:r>
      <w:r w:rsidR="00DB2929" w:rsidRPr="00E41C70">
        <w:rPr>
          <w:rFonts w:ascii="Times New Roman" w:eastAsia="Calibri" w:hAnsi="Times New Roman" w:cs="Times New Roman"/>
          <w:color w:val="333333"/>
          <w:sz w:val="24"/>
          <w:szCs w:val="24"/>
        </w:rPr>
        <w:t>For the group mean covariate model design</w:t>
      </w:r>
      <w:r w:rsidRPr="00E41C70">
        <w:rPr>
          <w:rFonts w:ascii="Times New Roman" w:eastAsia="Calibri" w:hAnsi="Times New Roman" w:cs="Times New Roman"/>
          <w:color w:val="333333"/>
          <w:sz w:val="24"/>
          <w:szCs w:val="24"/>
        </w:rPr>
        <w:t>,</w:t>
      </w:r>
      <w:r w:rsidRPr="00E41C70">
        <w:rPr>
          <w:rFonts w:ascii="Times New Roman" w:eastAsia="Calibri" w:hAnsi="Times New Roman" w:cs="Times New Roman"/>
          <w:color w:val="333333"/>
          <w:sz w:val="24"/>
          <w:szCs w:val="24"/>
          <w:highlight w:val="white"/>
        </w:rPr>
        <w:t xml:space="preserve"> consider the following</w:t>
      </w:r>
      <w:r w:rsidR="00186121" w:rsidRPr="00E41C70">
        <w:rPr>
          <w:rFonts w:ascii="Times New Roman" w:eastAsia="Calibri" w:hAnsi="Times New Roman" w:cs="Times New Roman"/>
          <w:color w:val="333333"/>
          <w:sz w:val="24"/>
          <w:szCs w:val="24"/>
          <w:highlight w:val="white"/>
        </w:rPr>
        <w:t xml:space="preserve"> equation</w:t>
      </w:r>
      <w:r w:rsidRPr="00E41C70">
        <w:rPr>
          <w:rFonts w:ascii="Times New Roman" w:eastAsia="Calibri" w:hAnsi="Times New Roman" w:cs="Times New Roman"/>
          <w:color w:val="333333"/>
          <w:sz w:val="24"/>
          <w:szCs w:val="24"/>
          <w:highlight w:val="white"/>
        </w:rPr>
        <w:t>:</w:t>
      </w:r>
    </w:p>
    <w:p w14:paraId="20830DB0" w14:textId="2A046860" w:rsidR="00B86FBC" w:rsidRPr="00B86FBC" w:rsidRDefault="00FD37AE" w:rsidP="00B86FBC">
      <w:pPr>
        <w:keepNext/>
        <w:shd w:val="clear" w:color="auto" w:fill="FFFFFF"/>
        <w:spacing w:after="160"/>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0</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2</m:t>
              </m:r>
            </m:sub>
          </m:sSub>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rPr>
            <w:br/>
          </m:r>
        </m:oMath>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bSup>
                <m:sSubSupPr>
                  <m:ctrlPr>
                    <w:rPr>
                      <w:rFonts w:ascii="Cambria Math" w:eastAsia="Calibri" w:hAnsi="Cambria Math" w:cs="Calibri"/>
                      <w:color w:val="333333"/>
                      <w:sz w:val="24"/>
                      <w:szCs w:val="24"/>
                    </w:rPr>
                  </m:ctrlPr>
                </m:sSubSupPr>
                <m:e>
                  <m:r>
                    <m:rPr>
                      <m:sty m:val="p"/>
                    </m:rPr>
                    <w:rPr>
                      <w:rFonts w:ascii="Cambria Math" w:eastAsia="Calibri" w:hAnsi="Cambria Math" w:cs="Calibri"/>
                      <w:color w:val="333333"/>
                      <w:sz w:val="24"/>
                      <w:szCs w:val="24"/>
                      <w:highlight w:val="white"/>
                    </w:rPr>
                    <m:t>σ</m:t>
                  </m:r>
                </m:e>
                <m:sub>
                  <m:r>
                    <m:rPr>
                      <m:sty m:val="p"/>
                    </m:rPr>
                    <w:rPr>
                      <w:rFonts w:ascii="Cambria Math" w:eastAsia="Calibri" w:hAnsi="Cambria Math" w:cs="Calibri"/>
                      <w:color w:val="333333"/>
                      <w:sz w:val="24"/>
                      <w:szCs w:val="24"/>
                      <w:highlight w:val="white"/>
                    </w:rPr>
                    <m:t>site</m:t>
                  </m:r>
                </m:sub>
                <m:sup>
                  <m:r>
                    <m:rPr>
                      <m:sty m:val="p"/>
                    </m:rPr>
                    <w:rPr>
                      <w:rFonts w:ascii="Cambria Math" w:eastAsia="Calibri" w:hAnsi="Cambria Math" w:cs="Calibri"/>
                      <w:color w:val="333333"/>
                      <w:sz w:val="24"/>
                      <w:szCs w:val="24"/>
                      <w:highlight w:val="white"/>
                    </w:rPr>
                    <m:t>2</m:t>
                  </m:r>
                </m:sup>
              </m:sSubSup>
            </m:e>
          </m:d>
          <m:r>
            <m:rPr>
              <m:sty m:val="p"/>
            </m:rPr>
            <w:rPr>
              <w:rFonts w:ascii="Cambria Math" w:eastAsia="Calibri" w:hAnsi="Cambria Math" w:cs="Calibri"/>
              <w:color w:val="333333"/>
              <w:sz w:val="24"/>
              <w:szCs w:val="24"/>
            </w:rPr>
            <w:br/>
          </m:r>
        </m:oMath>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p>
                <m:sSupPr>
                  <m:ctrlPr>
                    <w:rPr>
                      <w:rFonts w:ascii="Cambria Math" w:eastAsia="Calibri" w:hAnsi="Cambria Math" w:cs="Calibri"/>
                      <w:color w:val="333333"/>
                      <w:sz w:val="24"/>
                      <w:szCs w:val="24"/>
                    </w:rPr>
                  </m:ctrlPr>
                </m:sSupPr>
                <m:e>
                  <m:r>
                    <m:rPr>
                      <m:sty m:val="p"/>
                    </m:rPr>
                    <w:rPr>
                      <w:rFonts w:ascii="Cambria Math" w:eastAsia="Calibri" w:hAnsi="Cambria Math" w:cs="Calibri"/>
                      <w:color w:val="333333"/>
                      <w:sz w:val="24"/>
                      <w:szCs w:val="24"/>
                      <w:highlight w:val="white"/>
                    </w:rPr>
                    <m:t>σ</m:t>
                  </m:r>
                </m:e>
                <m:sup>
                  <m:r>
                    <m:rPr>
                      <m:sty m:val="p"/>
                    </m:rPr>
                    <w:rPr>
                      <w:rFonts w:ascii="Cambria Math" w:eastAsia="Calibri" w:hAnsi="Cambria Math" w:cs="Calibri"/>
                      <w:color w:val="333333"/>
                      <w:sz w:val="24"/>
                      <w:szCs w:val="24"/>
                      <w:highlight w:val="white"/>
                    </w:rPr>
                    <m:t>2</m:t>
                  </m:r>
                </m:sup>
              </m:sSup>
            </m:e>
          </m:d>
        </m:oMath>
      </m:oMathPara>
    </w:p>
    <w:p w14:paraId="776915BE" w14:textId="06199A07" w:rsidR="00B86FBC" w:rsidRPr="00E41C70" w:rsidRDefault="00B86FBC" w:rsidP="00B86FBC">
      <w:pPr>
        <w:pStyle w:val="Caption"/>
        <w:jc w:val="right"/>
        <w:rPr>
          <w:rFonts w:ascii="Times New Roman" w:eastAsia="Calibri" w:hAnsi="Times New Roman" w:cs="Times New Roman"/>
          <w:i w:val="0"/>
          <w:color w:val="000000" w:themeColor="text1"/>
          <w:sz w:val="24"/>
          <w:szCs w:val="24"/>
          <w:highlight w:val="white"/>
        </w:rPr>
      </w:pPr>
      <w:r w:rsidRPr="00E41C70">
        <w:rPr>
          <w:rFonts w:ascii="Times New Roman" w:hAnsi="Times New Roman" w:cs="Times New Roman"/>
          <w:color w:val="000000" w:themeColor="text1"/>
          <w:sz w:val="24"/>
          <w:szCs w:val="24"/>
        </w:rPr>
        <w:t xml:space="preserve">(8) </w:t>
      </w:r>
    </w:p>
    <w:p w14:paraId="51ABCAD6" w14:textId="0E885DCC" w:rsidR="00766C2E" w:rsidRPr="00E41C70" w:rsidRDefault="00037819">
      <w:pPr>
        <w:shd w:val="clear" w:color="auto" w:fill="FFFFFF"/>
        <w:spacing w:after="160"/>
        <w:rPr>
          <w:rFonts w:ascii="Calibri" w:eastAsia="Calibri" w:hAnsi="Calibri" w:cs="Calibri"/>
          <w:color w:val="333333"/>
          <w:sz w:val="24"/>
          <w:szCs w:val="24"/>
        </w:rPr>
      </w:pPr>
      <w:r w:rsidRPr="00E41C70">
        <w:rPr>
          <w:rFonts w:ascii="Calibri" w:eastAsia="Calibri" w:hAnsi="Calibri" w:cs="Calibri"/>
          <w:color w:val="333333"/>
          <w:sz w:val="24"/>
          <w:szCs w:val="24"/>
        </w:rPr>
        <w:t>$$y_{</w:t>
      </w:r>
      <w:proofErr w:type="spellStart"/>
      <w:proofErr w:type="gramStart"/>
      <w:r w:rsidRPr="00E41C70">
        <w:rPr>
          <w:rFonts w:ascii="Calibri" w:eastAsia="Calibri" w:hAnsi="Calibri" w:cs="Calibri"/>
          <w:color w:val="333333"/>
          <w:sz w:val="24"/>
          <w:szCs w:val="24"/>
        </w:rPr>
        <w:t>ij</w:t>
      </w:r>
      <w:proofErr w:type="spellEnd"/>
      <w:r w:rsidRPr="00E41C70">
        <w:rPr>
          <w:rFonts w:ascii="Calibri" w:eastAsia="Calibri" w:hAnsi="Calibri" w:cs="Calibri"/>
          <w:color w:val="333333"/>
          <w:sz w:val="24"/>
          <w:szCs w:val="24"/>
        </w:rPr>
        <w:t>}  =</w:t>
      </w:r>
      <w:proofErr w:type="gramEnd"/>
      <w:r w:rsidRPr="00E41C70">
        <w:rPr>
          <w:rFonts w:ascii="Calibri" w:eastAsia="Calibri" w:hAnsi="Calibri" w:cs="Calibri"/>
          <w:color w:val="333333"/>
          <w:sz w:val="24"/>
          <w:szCs w:val="24"/>
        </w:rPr>
        <w:t xml:space="preserve"> \beta_0 + \beta_1 x_{</w:t>
      </w:r>
      <w:proofErr w:type="spellStart"/>
      <w:r w:rsidRPr="00E41C70">
        <w:rPr>
          <w:rFonts w:ascii="Calibri" w:eastAsia="Calibri" w:hAnsi="Calibri" w:cs="Calibri"/>
          <w:color w:val="333333"/>
          <w:sz w:val="24"/>
          <w:szCs w:val="24"/>
        </w:rPr>
        <w:t>ij</w:t>
      </w:r>
      <w:proofErr w:type="spellEnd"/>
      <w:r w:rsidRPr="00E41C70">
        <w:rPr>
          <w:rFonts w:ascii="Calibri" w:eastAsia="Calibri" w:hAnsi="Calibri" w:cs="Calibri"/>
          <w:color w:val="333333"/>
          <w:sz w:val="24"/>
          <w:szCs w:val="24"/>
        </w:rPr>
        <w:t>} + \beta_2 \bar{x_{</w:t>
      </w:r>
      <w:proofErr w:type="spellStart"/>
      <w:r w:rsidRPr="00E41C70">
        <w:rPr>
          <w:rFonts w:ascii="Calibri" w:eastAsia="Calibri" w:hAnsi="Calibri" w:cs="Calibri"/>
          <w:color w:val="333333"/>
          <w:sz w:val="24"/>
          <w:szCs w:val="24"/>
        </w:rPr>
        <w:t>i</w:t>
      </w:r>
      <w:proofErr w:type="spellEnd"/>
      <w:r w:rsidRPr="00E41C70">
        <w:rPr>
          <w:rFonts w:ascii="Calibri" w:eastAsia="Calibri" w:hAnsi="Calibri" w:cs="Calibri"/>
          <w:color w:val="333333"/>
          <w:sz w:val="24"/>
          <w:szCs w:val="24"/>
        </w:rPr>
        <w:t>}} + \</w:t>
      </w:r>
      <w:proofErr w:type="spellStart"/>
      <w:r w:rsidRPr="00E41C70">
        <w:rPr>
          <w:rFonts w:ascii="Calibri" w:eastAsia="Calibri" w:hAnsi="Calibri" w:cs="Calibri"/>
          <w:color w:val="333333"/>
          <w:sz w:val="24"/>
          <w:szCs w:val="24"/>
        </w:rPr>
        <w:t>delta_i</w:t>
      </w:r>
      <w:proofErr w:type="spellEnd"/>
      <w:r w:rsidRPr="00E41C70">
        <w:rPr>
          <w:rFonts w:ascii="Calibri" w:eastAsia="Calibri" w:hAnsi="Calibri" w:cs="Calibri"/>
          <w:color w:val="333333"/>
          <w:sz w:val="24"/>
          <w:szCs w:val="24"/>
        </w:rPr>
        <w:t xml:space="preserve"> + \epsilon_{</w:t>
      </w:r>
      <w:proofErr w:type="spellStart"/>
      <w:r w:rsidRPr="00E41C70">
        <w:rPr>
          <w:rFonts w:ascii="Calibri" w:eastAsia="Calibri" w:hAnsi="Calibri" w:cs="Calibri"/>
          <w:color w:val="333333"/>
          <w:sz w:val="24"/>
          <w:szCs w:val="24"/>
        </w:rPr>
        <w:t>ij</w:t>
      </w:r>
      <w:proofErr w:type="spellEnd"/>
      <w:r w:rsidRPr="00E41C70">
        <w:rPr>
          <w:rFonts w:ascii="Calibri" w:eastAsia="Calibri" w:hAnsi="Calibri" w:cs="Calibri"/>
          <w:color w:val="333333"/>
          <w:sz w:val="24"/>
          <w:szCs w:val="24"/>
        </w:rPr>
        <w:t>} \\</w:t>
      </w:r>
    </w:p>
    <w:p w14:paraId="46916675" w14:textId="77777777" w:rsidR="00766C2E" w:rsidRPr="00E41C70" w:rsidRDefault="00037819">
      <w:pPr>
        <w:shd w:val="clear" w:color="auto" w:fill="FFFFFF"/>
        <w:spacing w:after="160"/>
        <w:rPr>
          <w:rFonts w:ascii="Calibri" w:eastAsia="Calibri" w:hAnsi="Calibri" w:cs="Calibri"/>
          <w:color w:val="333333"/>
          <w:sz w:val="24"/>
          <w:szCs w:val="24"/>
        </w:rPr>
      </w:pPr>
      <w:r w:rsidRPr="00E41C70">
        <w:rPr>
          <w:rFonts w:ascii="Calibri" w:eastAsia="Calibri" w:hAnsi="Calibri" w:cs="Calibri"/>
          <w:color w:val="333333"/>
          <w:sz w:val="24"/>
          <w:szCs w:val="24"/>
        </w:rPr>
        <w:t>\</w:t>
      </w:r>
      <w:proofErr w:type="spellStart"/>
      <w:r w:rsidRPr="00E41C70">
        <w:rPr>
          <w:rFonts w:ascii="Calibri" w:eastAsia="Calibri" w:hAnsi="Calibri" w:cs="Calibri"/>
          <w:color w:val="333333"/>
          <w:sz w:val="24"/>
          <w:szCs w:val="24"/>
        </w:rPr>
        <w:t>delta_i</w:t>
      </w:r>
      <w:proofErr w:type="spellEnd"/>
      <w:r w:rsidRPr="00E41C70">
        <w:rPr>
          <w:rFonts w:ascii="Calibri" w:eastAsia="Calibri" w:hAnsi="Calibri" w:cs="Calibri"/>
          <w:color w:val="333333"/>
          <w:sz w:val="24"/>
          <w:szCs w:val="24"/>
        </w:rPr>
        <w:t xml:space="preserve"> \sim \</w:t>
      </w:r>
      <w:proofErr w:type="spellStart"/>
      <w:r w:rsidRPr="00E41C70">
        <w:rPr>
          <w:rFonts w:ascii="Calibri" w:eastAsia="Calibri" w:hAnsi="Calibri" w:cs="Calibri"/>
          <w:color w:val="333333"/>
          <w:sz w:val="24"/>
          <w:szCs w:val="24"/>
        </w:rPr>
        <w:t>mathcal</w:t>
      </w:r>
      <w:proofErr w:type="spellEnd"/>
      <w:r w:rsidRPr="00E41C70">
        <w:rPr>
          <w:rFonts w:ascii="Calibri" w:eastAsia="Calibri" w:hAnsi="Calibri" w:cs="Calibri"/>
          <w:color w:val="333333"/>
          <w:sz w:val="24"/>
          <w:szCs w:val="24"/>
        </w:rPr>
        <w:t>{N</w:t>
      </w:r>
      <w:proofErr w:type="gramStart"/>
      <w:r w:rsidRPr="00E41C70">
        <w:rPr>
          <w:rFonts w:ascii="Calibri" w:eastAsia="Calibri" w:hAnsi="Calibri" w:cs="Calibri"/>
          <w:color w:val="333333"/>
          <w:sz w:val="24"/>
          <w:szCs w:val="24"/>
        </w:rPr>
        <w:t>}(</w:t>
      </w:r>
      <w:proofErr w:type="gramEnd"/>
      <w:r w:rsidRPr="00E41C70">
        <w:rPr>
          <w:rFonts w:ascii="Calibri" w:eastAsia="Calibri" w:hAnsi="Calibri" w:cs="Calibri"/>
          <w:color w:val="333333"/>
          <w:sz w:val="24"/>
          <w:szCs w:val="24"/>
        </w:rPr>
        <w:t>0, \sigma^2_{site}) \\ \\</w:t>
      </w:r>
    </w:p>
    <w:p w14:paraId="531473DD" w14:textId="53432F8D" w:rsidR="00766C2E" w:rsidRPr="00E41C70" w:rsidRDefault="00037819">
      <w:pPr>
        <w:shd w:val="clear" w:color="auto" w:fill="FFFFFF"/>
        <w:spacing w:after="160"/>
        <w:rPr>
          <w:rFonts w:ascii="Calibri" w:eastAsia="Calibri" w:hAnsi="Calibri" w:cs="Calibri"/>
          <w:color w:val="333333"/>
          <w:sz w:val="24"/>
          <w:szCs w:val="24"/>
        </w:rPr>
      </w:pPr>
      <w:r w:rsidRPr="00E41C70">
        <w:rPr>
          <w:rFonts w:ascii="Calibri" w:eastAsia="Calibri" w:hAnsi="Calibri" w:cs="Calibri"/>
          <w:color w:val="333333"/>
          <w:sz w:val="24"/>
          <w:szCs w:val="24"/>
        </w:rPr>
        <w:t>\epsilon_{</w:t>
      </w:r>
      <w:proofErr w:type="spellStart"/>
      <w:r w:rsidRPr="00E41C70">
        <w:rPr>
          <w:rFonts w:ascii="Calibri" w:eastAsia="Calibri" w:hAnsi="Calibri" w:cs="Calibri"/>
          <w:color w:val="333333"/>
          <w:sz w:val="24"/>
          <w:szCs w:val="24"/>
        </w:rPr>
        <w:t>ij</w:t>
      </w:r>
      <w:proofErr w:type="spellEnd"/>
      <w:r w:rsidRPr="00E41C70">
        <w:rPr>
          <w:rFonts w:ascii="Calibri" w:eastAsia="Calibri" w:hAnsi="Calibri" w:cs="Calibri"/>
          <w:color w:val="333333"/>
          <w:sz w:val="24"/>
          <w:szCs w:val="24"/>
        </w:rPr>
        <w:t>} \sim \</w:t>
      </w:r>
      <w:proofErr w:type="spellStart"/>
      <w:r w:rsidRPr="00E41C70">
        <w:rPr>
          <w:rFonts w:ascii="Calibri" w:eastAsia="Calibri" w:hAnsi="Calibri" w:cs="Calibri"/>
          <w:color w:val="333333"/>
          <w:sz w:val="24"/>
          <w:szCs w:val="24"/>
        </w:rPr>
        <w:t>mathcal</w:t>
      </w:r>
      <w:proofErr w:type="spellEnd"/>
      <w:r w:rsidRPr="00E41C70">
        <w:rPr>
          <w:rFonts w:ascii="Calibri" w:eastAsia="Calibri" w:hAnsi="Calibri" w:cs="Calibri"/>
          <w:color w:val="333333"/>
          <w:sz w:val="24"/>
          <w:szCs w:val="24"/>
        </w:rPr>
        <w:t>{N</w:t>
      </w:r>
      <w:proofErr w:type="gramStart"/>
      <w:r w:rsidRPr="00E41C70">
        <w:rPr>
          <w:rFonts w:ascii="Calibri" w:eastAsia="Calibri" w:hAnsi="Calibri" w:cs="Calibri"/>
          <w:color w:val="333333"/>
          <w:sz w:val="24"/>
          <w:szCs w:val="24"/>
        </w:rPr>
        <w:t>}(</w:t>
      </w:r>
      <w:proofErr w:type="gramEnd"/>
      <w:r w:rsidRPr="00E41C70">
        <w:rPr>
          <w:rFonts w:ascii="Calibri" w:eastAsia="Calibri" w:hAnsi="Calibri" w:cs="Calibri"/>
          <w:color w:val="333333"/>
          <w:sz w:val="24"/>
          <w:szCs w:val="24"/>
        </w:rPr>
        <w:t>0, \sigma^2)</w:t>
      </w:r>
      <w:r w:rsidR="00B86FBC" w:rsidRPr="00E41C70">
        <w:rPr>
          <w:rFonts w:ascii="Calibri" w:eastAsia="Calibri" w:hAnsi="Calibri" w:cs="Calibri"/>
          <w:color w:val="333333"/>
          <w:sz w:val="24"/>
          <w:szCs w:val="24"/>
        </w:rPr>
        <w:t xml:space="preserve"> </w:t>
      </w:r>
      <w:r w:rsidRPr="00E41C70">
        <w:rPr>
          <w:rFonts w:ascii="Calibri" w:eastAsia="Calibri" w:hAnsi="Calibri" w:cs="Calibri"/>
          <w:color w:val="333333"/>
          <w:sz w:val="24"/>
          <w:szCs w:val="24"/>
        </w:rPr>
        <w:t>$$</w:t>
      </w:r>
    </w:p>
    <w:p w14:paraId="52ADCB90" w14:textId="7372D3AA" w:rsidR="00766C2E" w:rsidRPr="00E41C70" w:rsidRDefault="00037819" w:rsidP="00A50E4C">
      <w:pPr>
        <w:shd w:val="clear" w:color="auto" w:fill="FFFFFF"/>
        <w:spacing w:after="160"/>
        <w:rPr>
          <w:rFonts w:ascii="Times New Roman" w:eastAsia="Calibri" w:hAnsi="Times New Roman" w:cs="Times New Roman"/>
          <w:color w:val="333333"/>
          <w:sz w:val="24"/>
          <w:szCs w:val="24"/>
          <w:highlight w:val="white"/>
        </w:rPr>
      </w:pPr>
      <w:r w:rsidRPr="00E41C70">
        <w:rPr>
          <w:rFonts w:ascii="Times New Roman" w:eastAsia="Calibri" w:hAnsi="Times New Roman" w:cs="Times New Roman"/>
          <w:color w:val="333333"/>
          <w:sz w:val="24"/>
          <w:szCs w:val="24"/>
          <w:highlight w:val="white"/>
        </w:rPr>
        <w:t xml:space="preserve">where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β</m:t>
            </m:r>
          </m:e>
          <m:sub>
            <m:r>
              <m:rPr>
                <m:sty m:val="p"/>
              </m:rPr>
              <w:rPr>
                <w:rFonts w:ascii="Cambria Math" w:eastAsia="Calibri" w:hAnsi="Cambria Math" w:cs="Times New Roman"/>
                <w:color w:val="333333"/>
                <w:sz w:val="24"/>
                <w:szCs w:val="24"/>
                <w:highlight w:val="white"/>
              </w:rPr>
              <m:t>2</m:t>
            </m:r>
          </m:sub>
        </m:sSub>
        <m:acc>
          <m:accPr>
            <m:chr m:val="̅"/>
            <m:ctrlPr>
              <w:rPr>
                <w:rFonts w:ascii="Cambria Math" w:eastAsia="Calibri" w:hAnsi="Cambria Math" w:cs="Times New Roman"/>
                <w:color w:val="333333"/>
                <w:sz w:val="24"/>
                <w:szCs w:val="24"/>
              </w:rPr>
            </m:ctrlPr>
          </m:accPr>
          <m:e>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x</m:t>
                </m:r>
              </m:e>
              <m:sub>
                <m:r>
                  <m:rPr>
                    <m:sty m:val="p"/>
                  </m:rPr>
                  <w:rPr>
                    <w:rFonts w:ascii="Cambria Math" w:eastAsia="Calibri" w:hAnsi="Cambria Math" w:cs="Times New Roman"/>
                    <w:color w:val="333333"/>
                    <w:sz w:val="24"/>
                    <w:szCs w:val="24"/>
                    <w:highlight w:val="white"/>
                  </w:rPr>
                  <m:t>i</m:t>
                </m:r>
              </m:sub>
            </m:sSub>
          </m:e>
        </m:acc>
      </m:oMath>
      <w:r w:rsidR="007351D7" w:rsidRPr="00E41C70">
        <w:rPr>
          <w:rFonts w:ascii="Times New Roman" w:eastAsia="Calibri" w:hAnsi="Times New Roman" w:cs="Times New Roman"/>
          <w:color w:val="333333"/>
          <w:sz w:val="24"/>
          <w:szCs w:val="24"/>
          <w:highlight w:val="white"/>
        </w:rPr>
        <w:t xml:space="preserve"> </w:t>
      </w:r>
      <w:r w:rsidRPr="00E41C70">
        <w:rPr>
          <w:rFonts w:ascii="Times New Roman" w:eastAsia="Calibri" w:hAnsi="Times New Roman" w:cs="Times New Roman"/>
          <w:color w:val="333333"/>
          <w:sz w:val="24"/>
          <w:szCs w:val="24"/>
          <w:highlight w:val="white"/>
        </w:rPr>
        <w:t xml:space="preserve"> accounts for the effect of cluster-level confounders. </w:t>
      </w:r>
      <w:r w:rsidR="00A50E4C" w:rsidRPr="00E41C70">
        <w:rPr>
          <w:rFonts w:ascii="Times New Roman" w:eastAsia="Calibri" w:hAnsi="Times New Roman" w:cs="Times New Roman"/>
          <w:color w:val="333333"/>
          <w:sz w:val="24"/>
          <w:szCs w:val="24"/>
          <w:highlight w:val="white"/>
        </w:rPr>
        <w:t xml:space="preserve">Note that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δ</m:t>
            </m:r>
          </m:e>
          <m:sub>
            <m:r>
              <m:rPr>
                <m:sty m:val="p"/>
              </m:rPr>
              <w:rPr>
                <w:rFonts w:ascii="Cambria Math" w:eastAsia="Calibri" w:hAnsi="Cambria Math" w:cs="Times New Roman"/>
                <w:color w:val="333333"/>
                <w:sz w:val="24"/>
                <w:szCs w:val="24"/>
                <w:highlight w:val="white"/>
              </w:rPr>
              <m:t>i</m:t>
            </m:r>
          </m:sub>
        </m:sSub>
      </m:oMath>
      <w:r w:rsidR="00A50E4C" w:rsidRPr="00E41C70">
        <w:rPr>
          <w:rFonts w:ascii="Times New Roman" w:eastAsia="Calibri" w:hAnsi="Times New Roman" w:cs="Times New Roman"/>
          <w:color w:val="333333"/>
          <w:sz w:val="24"/>
          <w:szCs w:val="24"/>
        </w:rPr>
        <w:t xml:space="preserve"> is a random effect, and hence we have returned to mixed models. </w:t>
      </w:r>
      <w:r w:rsidRPr="00E41C70">
        <w:rPr>
          <w:rFonts w:ascii="Times New Roman" w:eastAsia="Calibri" w:hAnsi="Times New Roman" w:cs="Times New Roman"/>
          <w:color w:val="333333"/>
          <w:sz w:val="24"/>
          <w:szCs w:val="24"/>
          <w:highlight w:val="white"/>
        </w:rPr>
        <w:t xml:space="preserve">In Econometrics, this </w:t>
      </w:r>
      <w:r w:rsidR="00A50E4C" w:rsidRPr="00E41C70">
        <w:rPr>
          <w:rFonts w:ascii="Times New Roman" w:eastAsia="Calibri" w:hAnsi="Times New Roman" w:cs="Times New Roman"/>
          <w:color w:val="333333"/>
          <w:sz w:val="24"/>
          <w:szCs w:val="24"/>
          <w:highlight w:val="white"/>
        </w:rPr>
        <w:t xml:space="preserve">model design </w:t>
      </w:r>
      <w:r w:rsidRPr="00E41C70">
        <w:rPr>
          <w:rFonts w:ascii="Times New Roman" w:eastAsia="Calibri" w:hAnsi="Times New Roman" w:cs="Times New Roman"/>
          <w:color w:val="333333"/>
          <w:sz w:val="24"/>
          <w:szCs w:val="24"/>
          <w:highlight w:val="white"/>
        </w:rPr>
        <w:t xml:space="preserve">is known as a </w:t>
      </w:r>
      <w:proofErr w:type="spellStart"/>
      <w:r w:rsidRPr="00E41C70">
        <w:rPr>
          <w:rFonts w:ascii="Times New Roman" w:eastAsia="Calibri" w:hAnsi="Times New Roman" w:cs="Times New Roman"/>
          <w:b/>
          <w:color w:val="333333"/>
          <w:sz w:val="24"/>
          <w:szCs w:val="24"/>
          <w:highlight w:val="white"/>
        </w:rPr>
        <w:t>Mundlak</w:t>
      </w:r>
      <w:proofErr w:type="spellEnd"/>
      <w:r w:rsidRPr="00E41C70">
        <w:rPr>
          <w:rFonts w:ascii="Times New Roman" w:eastAsia="Calibri" w:hAnsi="Times New Roman" w:cs="Times New Roman"/>
          <w:b/>
          <w:color w:val="333333"/>
          <w:sz w:val="24"/>
          <w:szCs w:val="24"/>
          <w:highlight w:val="white"/>
        </w:rPr>
        <w:t xml:space="preserve"> Device </w:t>
      </w:r>
      <w:r w:rsidRPr="00E41C70">
        <w:rPr>
          <w:rFonts w:ascii="Times New Roman" w:hAnsi="Times New Roman" w:cs="Times New Roman"/>
          <w:sz w:val="24"/>
          <w:szCs w:val="24"/>
        </w:rPr>
        <w:fldChar w:fldCharType="begin"/>
      </w:r>
      <w:r w:rsidR="00F87D56" w:rsidRPr="00E41C70">
        <w:rPr>
          <w:rFonts w:ascii="Times New Roman" w:hAnsi="Times New Roman" w:cs="Times New Roman"/>
          <w:sz w:val="24"/>
          <w:szCs w:val="24"/>
        </w:rPr>
        <w:instrText xml:space="preserve"> ADDIN ZOTERO_ITEM CSL_CITATION {"citationID":"BMuUiSoQ","properties":{"formattedCitation":"(Mundlak 1978)","plainCitation":"(Mundlak 1978)","noteIndex":0},"citationItems":[{"id":12390,"uris":["http://zotero.org/users/1810851/items/SH9BRLK2"],"itemData":{"id":12390,"type":"article-journal","abstract":"In empirical analysis of data consisting of repeated observations on economic units (time series on a cross section) it is often assumed that the coefficients of the quantitative variables (slopes) are the same, whereas the coefficients of the qualitative variables (intercepts or effects) vary over units or periods.This is the constant-slope variable-intercept framework. In such an analysis an explicit account should be taken of the statistical dependence that exists between the quantitative variables and the effects. It is shown that when this is done, the random effect approach and the fixed effect approach yield the same estimate for the slopes, the \"within\" estimate. Any matrix combination of the \"within\" and \"between\" estimates is generally biased. When the \"within\" estimate is subject to a relatively large error a minimum mean square error can be applied, as is generally done in regression analysis. Such an estimator is developed here from a somewhat different point of departure.","container-title":"Econometrica","DOI":"10.2307/1913646","ISSN":"0012-9682","issue":"1","note":"publisher: [Wiley, Econometric Society]","page":"69-85","source":"JSTOR","title":"On the Pooling of Time Series and Cross Section Data","URL":"https://www.jstor.org/stable/1913646","volume":"46","author":[{"family":"Mundlak","given":"Yair"}],"accessed":{"date-parts":[["2022",4,21]]},"issued":{"date-parts":[["1978"]]}}}],"schema":"https://github.com/citation-style-language/schema/raw/master/csl-citation.json"} </w:instrText>
      </w:r>
      <w:r w:rsidRPr="00E41C70">
        <w:rPr>
          <w:rFonts w:ascii="Times New Roman" w:hAnsi="Times New Roman" w:cs="Times New Roman"/>
          <w:sz w:val="24"/>
          <w:szCs w:val="24"/>
        </w:rPr>
        <w:fldChar w:fldCharType="separate"/>
      </w:r>
      <w:r w:rsidR="00BB3DA4" w:rsidRPr="00E41C70">
        <w:rPr>
          <w:rFonts w:ascii="Times New Roman" w:hAnsi="Times New Roman" w:cs="Times New Roman"/>
          <w:sz w:val="24"/>
          <w:szCs w:val="24"/>
          <w:highlight w:val="white"/>
        </w:rPr>
        <w:t>(</w:t>
      </w:r>
      <w:proofErr w:type="spellStart"/>
      <w:r w:rsidR="00BB3DA4" w:rsidRPr="00E41C70">
        <w:rPr>
          <w:rFonts w:ascii="Times New Roman" w:hAnsi="Times New Roman" w:cs="Times New Roman"/>
          <w:sz w:val="24"/>
          <w:szCs w:val="24"/>
          <w:highlight w:val="white"/>
        </w:rPr>
        <w:t>Mundlak</w:t>
      </w:r>
      <w:proofErr w:type="spellEnd"/>
      <w:r w:rsidR="00BB3DA4" w:rsidRPr="00E41C70">
        <w:rPr>
          <w:rFonts w:ascii="Times New Roman" w:hAnsi="Times New Roman" w:cs="Times New Roman"/>
          <w:sz w:val="24"/>
          <w:szCs w:val="24"/>
          <w:highlight w:val="white"/>
        </w:rPr>
        <w:t xml:space="preserve"> 1978)</w:t>
      </w:r>
      <w:r w:rsidRPr="00E41C70">
        <w:rPr>
          <w:rFonts w:ascii="Times New Roman" w:eastAsia="Calibri" w:hAnsi="Times New Roman" w:cs="Times New Roman"/>
          <w:sz w:val="24"/>
          <w:szCs w:val="24"/>
          <w:highlight w:val="white"/>
        </w:rPr>
        <w:fldChar w:fldCharType="end"/>
      </w:r>
      <w:r w:rsidRPr="00E41C70">
        <w:rPr>
          <w:rFonts w:ascii="Times New Roman" w:eastAsia="Calibri" w:hAnsi="Times New Roman" w:cs="Times New Roman"/>
          <w:color w:val="333333"/>
          <w:sz w:val="24"/>
          <w:szCs w:val="24"/>
          <w:highlight w:val="white"/>
        </w:rPr>
        <w:t xml:space="preserve"> and has many extensions </w:t>
      </w:r>
      <w:r w:rsidRPr="00E41C70">
        <w:rPr>
          <w:rFonts w:ascii="Times New Roman" w:hAnsi="Times New Roman" w:cs="Times New Roman"/>
          <w:sz w:val="24"/>
          <w:szCs w:val="24"/>
        </w:rPr>
        <w:fldChar w:fldCharType="begin"/>
      </w:r>
      <w:r w:rsidR="00F87D56" w:rsidRPr="00E41C70">
        <w:rPr>
          <w:rFonts w:ascii="Times New Roman" w:hAnsi="Times New Roman" w:cs="Times New Roman"/>
          <w:sz w:val="24"/>
          <w:szCs w:val="24"/>
        </w:rPr>
        <w:instrText xml:space="preserve"> ADDIN ZOTERO_ITEM CSL_CITATION {"citationID":"u38OKYTc","properties":{"formattedCitation":"(e.g., Wooldridge 2021)","plainCitation":"(e.g.,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M."}],"accessed":{"date-parts":[["2023",3,28]]},"issued":{"date-parts":[["2021",8,17]]}},"label":"page","prefix":"e.g., "}],"schema":"https://github.com/citation-style-language/schema/raw/master/csl-citation.json"} </w:instrText>
      </w:r>
      <w:r w:rsidRPr="00E41C70">
        <w:rPr>
          <w:rFonts w:ascii="Times New Roman" w:hAnsi="Times New Roman" w:cs="Times New Roman"/>
          <w:sz w:val="24"/>
          <w:szCs w:val="24"/>
        </w:rPr>
        <w:fldChar w:fldCharType="separate"/>
      </w:r>
      <w:r w:rsidR="00BB3DA4" w:rsidRPr="00E41C70">
        <w:rPr>
          <w:rFonts w:ascii="Times New Roman" w:hAnsi="Times New Roman" w:cs="Times New Roman"/>
          <w:sz w:val="24"/>
          <w:szCs w:val="24"/>
          <w:highlight w:val="white"/>
        </w:rPr>
        <w:t>(e.g., Wooldridge 2021)</w:t>
      </w:r>
      <w:r w:rsidRPr="00E41C70">
        <w:rPr>
          <w:rFonts w:ascii="Times New Roman" w:eastAsia="Calibri" w:hAnsi="Times New Roman" w:cs="Times New Roman"/>
          <w:sz w:val="24"/>
          <w:szCs w:val="24"/>
          <w:highlight w:val="white"/>
        </w:rPr>
        <w:fldChar w:fldCharType="end"/>
      </w:r>
      <w:r w:rsidRPr="00E41C70">
        <w:rPr>
          <w:rFonts w:ascii="Times New Roman" w:eastAsia="Calibri" w:hAnsi="Times New Roman" w:cs="Times New Roman"/>
          <w:color w:val="333333"/>
          <w:sz w:val="24"/>
          <w:szCs w:val="24"/>
          <w:highlight w:val="white"/>
        </w:rPr>
        <w:t xml:space="preserve">. For clarity, we term it a </w:t>
      </w:r>
      <w:r w:rsidRPr="00E41C70">
        <w:rPr>
          <w:rFonts w:ascii="Times New Roman" w:eastAsia="Calibri" w:hAnsi="Times New Roman" w:cs="Times New Roman"/>
          <w:b/>
          <w:color w:val="333333"/>
          <w:sz w:val="24"/>
          <w:szCs w:val="24"/>
          <w:highlight w:val="white"/>
        </w:rPr>
        <w:t>Group Mean Covariate</w:t>
      </w:r>
      <w:r w:rsidRPr="00E41C70">
        <w:rPr>
          <w:rFonts w:ascii="Times New Roman" w:eastAsia="Calibri" w:hAnsi="Times New Roman" w:cs="Times New Roman"/>
          <w:color w:val="333333"/>
          <w:sz w:val="24"/>
          <w:szCs w:val="24"/>
          <w:highlight w:val="white"/>
        </w:rPr>
        <w:t xml:space="preserve"> </w:t>
      </w:r>
      <w:r w:rsidR="00DB2929" w:rsidRPr="00E41C70">
        <w:rPr>
          <w:rFonts w:ascii="Times New Roman" w:eastAsia="Calibri" w:hAnsi="Times New Roman" w:cs="Times New Roman"/>
          <w:color w:val="333333"/>
          <w:sz w:val="24"/>
          <w:szCs w:val="24"/>
          <w:highlight w:val="white"/>
        </w:rPr>
        <w:t xml:space="preserve">model </w:t>
      </w:r>
      <w:r w:rsidRPr="00E41C70">
        <w:rPr>
          <w:rFonts w:ascii="Times New Roman" w:eastAsia="Calibri" w:hAnsi="Times New Roman" w:cs="Times New Roman"/>
          <w:color w:val="333333"/>
          <w:sz w:val="24"/>
          <w:szCs w:val="24"/>
          <w:highlight w:val="white"/>
        </w:rPr>
        <w:t xml:space="preserve">design. We can see what this looks like as a DAG in Figure 6c. From this diagram, we see that the site mean temperature is controlled for in estimating the temperature effect. The </w:t>
      </w:r>
      <w:r w:rsidR="00BC1A63" w:rsidRPr="00E41C70">
        <w:rPr>
          <w:rFonts w:ascii="Times New Roman" w:eastAsia="Calibri" w:hAnsi="Times New Roman" w:cs="Times New Roman"/>
          <w:color w:val="333333"/>
          <w:sz w:val="24"/>
          <w:szCs w:val="24"/>
          <w:highlight w:val="white"/>
        </w:rPr>
        <w:t xml:space="preserve">mean temperature of a </w:t>
      </w:r>
      <w:r w:rsidR="00826D46" w:rsidRPr="00E41C70">
        <w:rPr>
          <w:rFonts w:ascii="Times New Roman" w:eastAsia="Calibri" w:hAnsi="Times New Roman" w:cs="Times New Roman"/>
          <w:color w:val="333333"/>
          <w:sz w:val="24"/>
          <w:szCs w:val="24"/>
          <w:highlight w:val="white"/>
        </w:rPr>
        <w:t xml:space="preserve">site </w:t>
      </w:r>
      <w:r w:rsidRPr="00E41C70">
        <w:rPr>
          <w:rFonts w:ascii="Times New Roman" w:eastAsia="Calibri" w:hAnsi="Times New Roman" w:cs="Times New Roman"/>
          <w:color w:val="333333"/>
          <w:sz w:val="24"/>
          <w:szCs w:val="24"/>
          <w:highlight w:val="white"/>
        </w:rPr>
        <w:t xml:space="preserve">is estimated while controlling for each measured temperature. </w:t>
      </w:r>
    </w:p>
    <w:p w14:paraId="70672AD3" w14:textId="11DC0CA5" w:rsidR="00766C2E" w:rsidRPr="00E41C70" w:rsidRDefault="00037819" w:rsidP="00F87D56">
      <w:pPr>
        <w:shd w:val="clear" w:color="auto" w:fill="FFFFFF"/>
        <w:spacing w:after="160"/>
        <w:ind w:firstLine="720"/>
        <w:rPr>
          <w:rFonts w:ascii="Times New Roman" w:eastAsia="Calibri" w:hAnsi="Times New Roman" w:cs="Times New Roman"/>
          <w:color w:val="333333"/>
          <w:sz w:val="24"/>
          <w:szCs w:val="24"/>
          <w:highlight w:val="white"/>
        </w:rPr>
      </w:pPr>
      <w:r w:rsidRPr="00E41C70">
        <w:rPr>
          <w:rFonts w:ascii="Times New Roman" w:eastAsia="Calibri" w:hAnsi="Times New Roman" w:cs="Times New Roman"/>
          <w:color w:val="333333"/>
          <w:sz w:val="24"/>
          <w:szCs w:val="24"/>
          <w:highlight w:val="white"/>
        </w:rPr>
        <w:t xml:space="preserve">The site mean temperature coefficient, called a </w:t>
      </w:r>
      <w:r w:rsidRPr="00E41C70">
        <w:rPr>
          <w:rFonts w:ascii="Times New Roman" w:eastAsia="Calibri" w:hAnsi="Times New Roman" w:cs="Times New Roman"/>
          <w:b/>
          <w:color w:val="333333"/>
          <w:sz w:val="24"/>
          <w:szCs w:val="24"/>
          <w:highlight w:val="white"/>
        </w:rPr>
        <w:t xml:space="preserve">contextual effect </w:t>
      </w:r>
      <w:r w:rsidRPr="00E41C70">
        <w:rPr>
          <w:rFonts w:ascii="Times New Roman" w:hAnsi="Times New Roman" w:cs="Times New Roman"/>
          <w:sz w:val="24"/>
          <w:szCs w:val="24"/>
        </w:rPr>
        <w:fldChar w:fldCharType="begin"/>
      </w:r>
      <w:r w:rsidR="00BB3DA4" w:rsidRPr="00E41C70">
        <w:rPr>
          <w:rFonts w:ascii="Times New Roman" w:hAnsi="Times New Roman" w:cs="Times New Roman"/>
          <w:sz w:val="24"/>
          <w:szCs w:val="24"/>
        </w:rPr>
        <w:instrText xml:space="preserve"> ADDIN ZOTERO_ITEM CSL_CITATION {"citationID":"L2XDVj4R","properties":{"formattedCitation":"(Antonakis {\\i{}et al.} 2021)","plainCitation":"(Antonakis et al. 2021)","noteIndex":0},"citationItems":[{"id":12369,"uris":["http://zotero.org/users/1810851/items/KAP29LHK"],"itemData":{"id":12369,"type":"article-journal","abstract":"Entities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rsidRPr="00E41C70">
        <w:rPr>
          <w:rFonts w:ascii="Times New Roman" w:hAnsi="Times New Roman" w:cs="Times New Roman"/>
          <w:sz w:val="24"/>
          <w:szCs w:val="24"/>
        </w:rPr>
        <w:fldChar w:fldCharType="separate"/>
      </w:r>
      <w:r w:rsidR="00BB3DA4" w:rsidRPr="00E41C70">
        <w:rPr>
          <w:rFonts w:ascii="Times New Roman" w:hAnsi="Times New Roman" w:cs="Times New Roman"/>
          <w:sz w:val="24"/>
          <w:szCs w:val="24"/>
        </w:rPr>
        <w:t>(</w:t>
      </w:r>
      <w:proofErr w:type="spellStart"/>
      <w:r w:rsidR="00BB3DA4" w:rsidRPr="00E41C70">
        <w:rPr>
          <w:rFonts w:ascii="Times New Roman" w:hAnsi="Times New Roman" w:cs="Times New Roman"/>
          <w:sz w:val="24"/>
          <w:szCs w:val="24"/>
        </w:rPr>
        <w:t>Antonakis</w:t>
      </w:r>
      <w:proofErr w:type="spellEnd"/>
      <w:r w:rsidR="00BB3DA4" w:rsidRPr="00E41C70">
        <w:rPr>
          <w:rFonts w:ascii="Times New Roman" w:hAnsi="Times New Roman" w:cs="Times New Roman"/>
          <w:sz w:val="24"/>
          <w:szCs w:val="24"/>
        </w:rPr>
        <w:t xml:space="preserve"> </w:t>
      </w:r>
      <w:r w:rsidR="00BB3DA4" w:rsidRPr="00E41C70">
        <w:rPr>
          <w:rFonts w:ascii="Times New Roman" w:hAnsi="Times New Roman" w:cs="Times New Roman"/>
          <w:i/>
          <w:iCs/>
          <w:sz w:val="24"/>
          <w:szCs w:val="24"/>
        </w:rPr>
        <w:t>et al.</w:t>
      </w:r>
      <w:r w:rsidR="00BB3DA4" w:rsidRPr="00E41C70">
        <w:rPr>
          <w:rFonts w:ascii="Times New Roman" w:hAnsi="Times New Roman" w:cs="Times New Roman"/>
          <w:sz w:val="24"/>
          <w:szCs w:val="24"/>
        </w:rPr>
        <w:t xml:space="preserve"> 2021)</w:t>
      </w:r>
      <w:r w:rsidRPr="00E41C70">
        <w:rPr>
          <w:rFonts w:ascii="Times New Roman" w:eastAsia="Calibri" w:hAnsi="Times New Roman" w:cs="Times New Roman"/>
          <w:sz w:val="24"/>
          <w:szCs w:val="24"/>
          <w:highlight w:val="white"/>
        </w:rPr>
        <w:fldChar w:fldCharType="end"/>
      </w:r>
      <w:r w:rsidRPr="00E41C70">
        <w:rPr>
          <w:rFonts w:ascii="Times New Roman" w:eastAsia="Calibri" w:hAnsi="Times New Roman" w:cs="Times New Roman"/>
          <w:color w:val="333333"/>
          <w:sz w:val="24"/>
          <w:szCs w:val="24"/>
          <w:highlight w:val="white"/>
        </w:rPr>
        <w:t xml:space="preserve"> in the Group Mean Covariate design, shows how changing the mean temperature of a site </w:t>
      </w:r>
      <w:r w:rsidR="00ED6506" w:rsidRPr="00E41C70">
        <w:rPr>
          <w:rFonts w:ascii="Times New Roman" w:eastAsia="Calibri" w:hAnsi="Times New Roman" w:cs="Times New Roman"/>
          <w:color w:val="333333"/>
          <w:sz w:val="24"/>
          <w:szCs w:val="24"/>
          <w:highlight w:val="white"/>
        </w:rPr>
        <w:t>–</w:t>
      </w:r>
      <w:r w:rsidRPr="00E41C70">
        <w:rPr>
          <w:rFonts w:ascii="Times New Roman" w:eastAsia="Calibri" w:hAnsi="Times New Roman" w:cs="Times New Roman"/>
          <w:color w:val="333333"/>
          <w:sz w:val="24"/>
          <w:szCs w:val="24"/>
          <w:highlight w:val="white"/>
        </w:rPr>
        <w:t xml:space="preserve"> and </w:t>
      </w:r>
      <w:r w:rsidRPr="00E41C70">
        <w:rPr>
          <w:rFonts w:ascii="Times New Roman" w:eastAsia="Calibri" w:hAnsi="Times New Roman" w:cs="Times New Roman"/>
          <w:color w:val="333333"/>
          <w:sz w:val="24"/>
          <w:szCs w:val="24"/>
          <w:highlight w:val="white"/>
        </w:rPr>
        <w:lastRenderedPageBreak/>
        <w:t xml:space="preserve">all properties that correlate with site mean temperature </w:t>
      </w:r>
      <w:r w:rsidR="00ED6506" w:rsidRPr="00E41C70">
        <w:rPr>
          <w:rFonts w:ascii="Times New Roman" w:eastAsia="Calibri" w:hAnsi="Times New Roman" w:cs="Times New Roman"/>
          <w:color w:val="333333"/>
          <w:sz w:val="24"/>
          <w:szCs w:val="24"/>
          <w:highlight w:val="white"/>
        </w:rPr>
        <w:t>–</w:t>
      </w:r>
      <w:r w:rsidRPr="00E41C70">
        <w:rPr>
          <w:rFonts w:ascii="Times New Roman" w:eastAsia="Calibri" w:hAnsi="Times New Roman" w:cs="Times New Roman"/>
          <w:color w:val="333333"/>
          <w:sz w:val="24"/>
          <w:szCs w:val="24"/>
          <w:highlight w:val="white"/>
        </w:rPr>
        <w:t xml:space="preserve"> would affect snail abundance were the temperature within a plot to stay the same. For example, </w:t>
      </w:r>
      <w:r w:rsidRPr="00E41C70">
        <w:rPr>
          <w:rFonts w:ascii="Times New Roman" w:eastAsia="Calibri" w:hAnsi="Times New Roman" w:cs="Times New Roman"/>
          <w:i/>
          <w:iCs/>
          <w:color w:val="333333"/>
          <w:sz w:val="24"/>
          <w:szCs w:val="24"/>
          <w:highlight w:val="white"/>
        </w:rPr>
        <w:t>if our plot was 10 degrees C, what would snail abundance be if said plot was in a site with an average temperature of 5 degrees C versus 20 degrees C</w:t>
      </w:r>
      <w:r w:rsidRPr="00E41C70">
        <w:rPr>
          <w:rFonts w:ascii="Times New Roman" w:eastAsia="Calibri" w:hAnsi="Times New Roman" w:cs="Times New Roman"/>
          <w:color w:val="333333"/>
          <w:sz w:val="24"/>
          <w:szCs w:val="24"/>
          <w:highlight w:val="white"/>
        </w:rPr>
        <w:t xml:space="preserve">? If the contextual effect is 0, then we can conclude that a simple mixed model would have sufficed and that omitted variable bias was not a problem in this particular analysis </w:t>
      </w:r>
      <w:r w:rsidRPr="00E41C70">
        <w:rPr>
          <w:rFonts w:ascii="Times New Roman" w:hAnsi="Times New Roman" w:cs="Times New Roman"/>
          <w:sz w:val="24"/>
          <w:szCs w:val="24"/>
        </w:rPr>
        <w:fldChar w:fldCharType="begin"/>
      </w:r>
      <w:r w:rsidR="00BB3DA4" w:rsidRPr="00E41C70">
        <w:rPr>
          <w:rFonts w:ascii="Times New Roman" w:hAnsi="Times New Roman" w:cs="Times New Roman"/>
          <w:sz w:val="24"/>
          <w:szCs w:val="24"/>
        </w:rPr>
        <w:instrText xml:space="preserve"> ADDIN ZOTERO_ITEM CSL_CITATION {"citationID":"iiMqkykA","properties":{"formattedCitation":"(Antonakis {\\i{}et al.} 2021)","plainCitation":"(Antonakis et al. 2021)","noteIndex":0},"citationItems":[{"id":12369,"uris":["http://zotero.org/users/1810851/items/KAP29LHK"],"itemData":{"id":12369,"type":"article-journal","abstract":"Entities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rsidRPr="00E41C70">
        <w:rPr>
          <w:rFonts w:ascii="Times New Roman" w:hAnsi="Times New Roman" w:cs="Times New Roman"/>
          <w:sz w:val="24"/>
          <w:szCs w:val="24"/>
        </w:rPr>
        <w:fldChar w:fldCharType="separate"/>
      </w:r>
      <w:r w:rsidR="00BB3DA4" w:rsidRPr="00E41C70">
        <w:rPr>
          <w:rFonts w:ascii="Times New Roman" w:hAnsi="Times New Roman" w:cs="Times New Roman"/>
          <w:sz w:val="24"/>
          <w:szCs w:val="24"/>
        </w:rPr>
        <w:t>(</w:t>
      </w:r>
      <w:proofErr w:type="spellStart"/>
      <w:r w:rsidR="00BB3DA4" w:rsidRPr="00E41C70">
        <w:rPr>
          <w:rFonts w:ascii="Times New Roman" w:hAnsi="Times New Roman" w:cs="Times New Roman"/>
          <w:sz w:val="24"/>
          <w:szCs w:val="24"/>
        </w:rPr>
        <w:t>Antonakis</w:t>
      </w:r>
      <w:proofErr w:type="spellEnd"/>
      <w:r w:rsidR="00BB3DA4" w:rsidRPr="00E41C70">
        <w:rPr>
          <w:rFonts w:ascii="Times New Roman" w:hAnsi="Times New Roman" w:cs="Times New Roman"/>
          <w:sz w:val="24"/>
          <w:szCs w:val="24"/>
        </w:rPr>
        <w:t xml:space="preserve"> </w:t>
      </w:r>
      <w:r w:rsidR="00BB3DA4" w:rsidRPr="00E41C70">
        <w:rPr>
          <w:rFonts w:ascii="Times New Roman" w:hAnsi="Times New Roman" w:cs="Times New Roman"/>
          <w:i/>
          <w:iCs/>
          <w:sz w:val="24"/>
          <w:szCs w:val="24"/>
        </w:rPr>
        <w:t>et al.</w:t>
      </w:r>
      <w:r w:rsidR="00BB3DA4" w:rsidRPr="00E41C70">
        <w:rPr>
          <w:rFonts w:ascii="Times New Roman" w:hAnsi="Times New Roman" w:cs="Times New Roman"/>
          <w:sz w:val="24"/>
          <w:szCs w:val="24"/>
        </w:rPr>
        <w:t xml:space="preserve"> 2021)</w:t>
      </w:r>
      <w:r w:rsidRPr="00E41C70">
        <w:rPr>
          <w:rFonts w:ascii="Times New Roman" w:eastAsia="Calibri" w:hAnsi="Times New Roman" w:cs="Times New Roman"/>
          <w:sz w:val="24"/>
          <w:szCs w:val="24"/>
          <w:highlight w:val="white"/>
        </w:rPr>
        <w:fldChar w:fldCharType="end"/>
      </w:r>
      <w:r w:rsidRPr="00E41C70">
        <w:rPr>
          <w:rFonts w:ascii="Times New Roman" w:eastAsia="Calibri" w:hAnsi="Times New Roman" w:cs="Times New Roman"/>
          <w:color w:val="333333"/>
          <w:sz w:val="24"/>
          <w:szCs w:val="24"/>
          <w:highlight w:val="white"/>
        </w:rPr>
        <w:t>.</w:t>
      </w:r>
    </w:p>
    <w:p w14:paraId="40E2E6D9" w14:textId="577CD722" w:rsidR="00766C2E" w:rsidRPr="00E41C70" w:rsidRDefault="00037819">
      <w:pPr>
        <w:shd w:val="clear" w:color="auto" w:fill="FFFFFF"/>
        <w:spacing w:after="160"/>
        <w:ind w:firstLine="720"/>
        <w:rPr>
          <w:rFonts w:ascii="Times New Roman" w:eastAsia="Calibri" w:hAnsi="Times New Roman" w:cs="Times New Roman"/>
          <w:color w:val="333333"/>
          <w:sz w:val="24"/>
          <w:szCs w:val="24"/>
          <w:highlight w:val="white"/>
        </w:rPr>
      </w:pPr>
      <w:r w:rsidRPr="00E41C70">
        <w:rPr>
          <w:rFonts w:ascii="Times New Roman" w:eastAsia="Calibri" w:hAnsi="Times New Roman" w:cs="Times New Roman"/>
          <w:color w:val="333333"/>
          <w:sz w:val="24"/>
          <w:szCs w:val="24"/>
          <w:highlight w:val="white"/>
        </w:rPr>
        <w:t xml:space="preserve">The </w:t>
      </w:r>
      <w:r w:rsidRPr="00E41C70">
        <w:rPr>
          <w:rFonts w:ascii="Times New Roman" w:eastAsia="Calibri" w:hAnsi="Times New Roman" w:cs="Times New Roman"/>
          <w:color w:val="333333"/>
          <w:sz w:val="24"/>
          <w:szCs w:val="24"/>
        </w:rPr>
        <w:t xml:space="preserve">above statistical </w:t>
      </w:r>
      <w:r w:rsidR="00581014" w:rsidRPr="00E41C70">
        <w:rPr>
          <w:rFonts w:ascii="Times New Roman" w:eastAsia="Calibri" w:hAnsi="Times New Roman" w:cs="Times New Roman"/>
          <w:color w:val="333333"/>
          <w:sz w:val="24"/>
          <w:szCs w:val="24"/>
        </w:rPr>
        <w:t xml:space="preserve">model </w:t>
      </w:r>
      <w:r w:rsidRPr="00E41C70">
        <w:rPr>
          <w:rFonts w:ascii="Times New Roman" w:eastAsia="Calibri" w:hAnsi="Times New Roman" w:cs="Times New Roman"/>
          <w:color w:val="333333"/>
          <w:sz w:val="24"/>
          <w:szCs w:val="24"/>
        </w:rPr>
        <w:t>design will run i</w:t>
      </w:r>
      <w:r w:rsidRPr="00E41C70">
        <w:rPr>
          <w:rFonts w:ascii="Times New Roman" w:eastAsia="Calibri" w:hAnsi="Times New Roman" w:cs="Times New Roman"/>
          <w:color w:val="333333"/>
          <w:sz w:val="24"/>
          <w:szCs w:val="24"/>
          <w:highlight w:val="white"/>
        </w:rPr>
        <w:t xml:space="preserve">nto problems, however, </w:t>
      </w:r>
      <w:r w:rsidR="00DB2929" w:rsidRPr="00E41C70">
        <w:rPr>
          <w:rFonts w:ascii="Times New Roman" w:eastAsia="Calibri" w:hAnsi="Times New Roman" w:cs="Times New Roman"/>
          <w:color w:val="333333"/>
          <w:sz w:val="24"/>
          <w:szCs w:val="24"/>
          <w:highlight w:val="white"/>
        </w:rPr>
        <w:t>if</w:t>
      </w:r>
      <w:r w:rsidRPr="00E41C70">
        <w:rPr>
          <w:rFonts w:ascii="Times New Roman" w:eastAsia="Calibri" w:hAnsi="Times New Roman" w:cs="Times New Roman"/>
          <w:color w:val="333333"/>
          <w:sz w:val="24"/>
          <w:szCs w:val="24"/>
          <w:highlight w:val="white"/>
        </w:rPr>
        <w:t xml:space="preserve"> the correlation between our </w:t>
      </w:r>
      <w:r w:rsidR="00DB2929" w:rsidRPr="00E41C70">
        <w:rPr>
          <w:rFonts w:ascii="Times New Roman" w:eastAsia="Calibri" w:hAnsi="Times New Roman" w:cs="Times New Roman"/>
          <w:color w:val="333333"/>
          <w:sz w:val="24"/>
          <w:szCs w:val="24"/>
          <w:highlight w:val="white"/>
        </w:rPr>
        <w:t xml:space="preserve">causal variable </w:t>
      </w:r>
      <w:r w:rsidRPr="00E41C70">
        <w:rPr>
          <w:rFonts w:ascii="Times New Roman" w:eastAsia="Calibri" w:hAnsi="Times New Roman" w:cs="Times New Roman"/>
          <w:color w:val="333333"/>
          <w:sz w:val="24"/>
          <w:szCs w:val="24"/>
          <w:highlight w:val="white"/>
        </w:rPr>
        <w:t xml:space="preserve">of interest and its cluster-level mean is too strong for the estimator being used (e.g., </w:t>
      </w:r>
      <w:r w:rsidRPr="00E41C70">
        <w:rPr>
          <w:rFonts w:ascii="Times New Roman" w:eastAsia="Calibri" w:hAnsi="Times New Roman" w:cs="Times New Roman"/>
          <w:i/>
          <w:iCs/>
          <w:color w:val="333333"/>
          <w:sz w:val="24"/>
          <w:szCs w:val="24"/>
          <w:highlight w:val="white"/>
        </w:rPr>
        <w:t>r</w:t>
      </w:r>
      <w:r w:rsidRPr="00E41C70">
        <w:rPr>
          <w:rFonts w:ascii="Times New Roman" w:eastAsia="Calibri" w:hAnsi="Times New Roman" w:cs="Times New Roman"/>
          <w:color w:val="333333"/>
          <w:sz w:val="24"/>
          <w:szCs w:val="24"/>
          <w:highlight w:val="white"/>
        </w:rPr>
        <w:t xml:space="preserve"> &gt; 0.85 for OLS). To solve this, we can use a model design that removes this correlation by looking at cluster-level anomalies in the causal variable of interest relative to its cluster mean. We accomplish this with a </w:t>
      </w:r>
      <w:r w:rsidRPr="00E41C70">
        <w:rPr>
          <w:rFonts w:ascii="Times New Roman" w:eastAsia="Calibri" w:hAnsi="Times New Roman" w:cs="Times New Roman"/>
          <w:b/>
          <w:color w:val="333333"/>
          <w:sz w:val="24"/>
          <w:szCs w:val="24"/>
          <w:highlight w:val="white"/>
        </w:rPr>
        <w:t>Group Mean Centering</w:t>
      </w:r>
      <w:r w:rsidRPr="00E41C70">
        <w:rPr>
          <w:rFonts w:ascii="Times New Roman" w:eastAsia="Calibri" w:hAnsi="Times New Roman" w:cs="Times New Roman"/>
          <w:color w:val="333333"/>
          <w:sz w:val="24"/>
          <w:szCs w:val="24"/>
          <w:highlight w:val="white"/>
        </w:rPr>
        <w:t xml:space="preserve"> design. Here we subtract the cluster</w:t>
      </w:r>
      <w:r w:rsidR="00B41D48" w:rsidRPr="00E41C70">
        <w:rPr>
          <w:rFonts w:ascii="Times New Roman" w:eastAsia="Calibri" w:hAnsi="Times New Roman" w:cs="Times New Roman"/>
          <w:color w:val="333333"/>
          <w:sz w:val="24"/>
          <w:szCs w:val="24"/>
          <w:highlight w:val="white"/>
        </w:rPr>
        <w:t>-</w:t>
      </w:r>
      <w:r w:rsidRPr="00E41C70">
        <w:rPr>
          <w:rFonts w:ascii="Times New Roman" w:eastAsia="Calibri" w:hAnsi="Times New Roman" w:cs="Times New Roman"/>
          <w:color w:val="333333"/>
          <w:sz w:val="24"/>
          <w:szCs w:val="24"/>
          <w:highlight w:val="white"/>
        </w:rPr>
        <w:t>level mean from the causal variable of interest. This approach decomposes our causal variable of interest into between</w:t>
      </w:r>
      <w:r w:rsidR="00A66A94" w:rsidRPr="00E41C70">
        <w:rPr>
          <w:rFonts w:ascii="Times New Roman" w:eastAsia="Calibri" w:hAnsi="Times New Roman" w:cs="Times New Roman"/>
          <w:color w:val="333333"/>
          <w:sz w:val="24"/>
          <w:szCs w:val="24"/>
          <w:highlight w:val="white"/>
        </w:rPr>
        <w:t>-</w:t>
      </w:r>
      <w:r w:rsidRPr="00E41C70">
        <w:rPr>
          <w:rFonts w:ascii="Times New Roman" w:eastAsia="Calibri" w:hAnsi="Times New Roman" w:cs="Times New Roman"/>
          <w:color w:val="333333"/>
          <w:sz w:val="24"/>
          <w:szCs w:val="24"/>
          <w:highlight w:val="white"/>
        </w:rPr>
        <w:t xml:space="preserve"> and within</w:t>
      </w:r>
      <w:r w:rsidR="00A66A94" w:rsidRPr="00E41C70">
        <w:rPr>
          <w:rFonts w:ascii="Times New Roman" w:eastAsia="Calibri" w:hAnsi="Times New Roman" w:cs="Times New Roman"/>
          <w:color w:val="333333"/>
          <w:sz w:val="24"/>
          <w:szCs w:val="24"/>
          <w:highlight w:val="white"/>
        </w:rPr>
        <w:t>-</w:t>
      </w:r>
      <w:r w:rsidRPr="00E41C70">
        <w:rPr>
          <w:rFonts w:ascii="Times New Roman" w:eastAsia="Calibri" w:hAnsi="Times New Roman" w:cs="Times New Roman"/>
          <w:color w:val="333333"/>
          <w:sz w:val="24"/>
          <w:szCs w:val="24"/>
          <w:highlight w:val="white"/>
        </w:rPr>
        <w:t>cluster terms. The site mean temperature term is the between</w:t>
      </w:r>
      <w:r w:rsidR="00C96385" w:rsidRPr="00E41C70">
        <w:rPr>
          <w:rFonts w:ascii="Times New Roman" w:eastAsia="Calibri" w:hAnsi="Times New Roman" w:cs="Times New Roman"/>
          <w:color w:val="333333"/>
          <w:sz w:val="24"/>
          <w:szCs w:val="24"/>
          <w:highlight w:val="white"/>
        </w:rPr>
        <w:t>-</w:t>
      </w:r>
      <w:r w:rsidRPr="00E41C70">
        <w:rPr>
          <w:rFonts w:ascii="Times New Roman" w:eastAsia="Calibri" w:hAnsi="Times New Roman" w:cs="Times New Roman"/>
          <w:color w:val="333333"/>
          <w:sz w:val="24"/>
          <w:szCs w:val="24"/>
          <w:highlight w:val="white"/>
        </w:rPr>
        <w:t>site effect, and the anomaly from the site mean term is the within-site temperature effect. We can see this in the following model:</w:t>
      </w:r>
    </w:p>
    <w:p w14:paraId="63C469C8" w14:textId="489E3DD8" w:rsidR="00807F91" w:rsidRPr="00807F91" w:rsidRDefault="00FD37AE" w:rsidP="00807F91">
      <w:pPr>
        <w:keepNext/>
        <w:shd w:val="clear" w:color="auto" w:fill="FFFFFF"/>
        <w:spacing w:after="160"/>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0</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e>
          </m:d>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2</m:t>
              </m:r>
            </m:sub>
          </m:sSub>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oMath>
      </m:oMathPara>
    </w:p>
    <w:p w14:paraId="7ED71198" w14:textId="49DC8ACC" w:rsidR="00807F91" w:rsidRPr="00E41C70" w:rsidRDefault="00807F91" w:rsidP="008B5D49">
      <w:pPr>
        <w:pStyle w:val="Caption"/>
        <w:ind w:right="90"/>
        <w:jc w:val="right"/>
        <w:rPr>
          <w:rFonts w:ascii="Times New Roman" w:eastAsia="Calibri" w:hAnsi="Times New Roman" w:cs="Times New Roman"/>
          <w:i w:val="0"/>
          <w:color w:val="000000" w:themeColor="text1"/>
          <w:sz w:val="24"/>
          <w:szCs w:val="24"/>
          <w:highlight w:val="white"/>
        </w:rPr>
      </w:pPr>
      <w:r w:rsidRPr="00E41C70">
        <w:rPr>
          <w:rFonts w:ascii="Times New Roman" w:hAnsi="Times New Roman" w:cs="Times New Roman"/>
          <w:color w:val="000000" w:themeColor="text1"/>
          <w:sz w:val="24"/>
          <w:szCs w:val="24"/>
        </w:rPr>
        <w:t xml:space="preserve">(9) </w:t>
      </w:r>
    </w:p>
    <w:p w14:paraId="4861BEF2" w14:textId="77777777"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\beta_0 + \beta_1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}-\bar{x_{</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 \beta_2 \bar{x_{</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
    <w:p w14:paraId="08759C38" w14:textId="6DE1E1C6"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\sigma^2_{site}) \\ \\</w:t>
      </w:r>
    </w:p>
    <w:p w14:paraId="22F6B3A3" w14:textId="0ABBA6E8" w:rsidR="00766C2E" w:rsidRPr="00E41C70" w:rsidRDefault="00857678" w:rsidP="008B5D49">
      <w:pPr>
        <w:shd w:val="clear" w:color="auto" w:fill="FFFFFF"/>
        <w:spacing w:after="160"/>
        <w:ind w:firstLine="720"/>
        <w:rPr>
          <w:rFonts w:ascii="Times New Roman" w:eastAsia="Calibri" w:hAnsi="Times New Roman" w:cs="Times New Roman"/>
          <w:color w:val="333333"/>
          <w:sz w:val="24"/>
          <w:szCs w:val="24"/>
          <w:highlight w:val="white"/>
        </w:rPr>
      </w:pPr>
      <w:r w:rsidRPr="00E41C70">
        <w:rPr>
          <w:rFonts w:ascii="Times New Roman" w:eastAsia="Calibri" w:hAnsi="Times New Roman" w:cs="Times New Roman"/>
          <w:color w:val="333333"/>
          <w:sz w:val="24"/>
          <w:szCs w:val="24"/>
          <w:highlight w:val="white"/>
        </w:rPr>
        <w:t>Figure 6d shows t</w:t>
      </w:r>
      <w:r w:rsidR="00037819" w:rsidRPr="00E41C70">
        <w:rPr>
          <w:rFonts w:ascii="Times New Roman" w:eastAsia="Calibri" w:hAnsi="Times New Roman" w:cs="Times New Roman"/>
          <w:color w:val="333333"/>
          <w:sz w:val="24"/>
          <w:szCs w:val="24"/>
          <w:highlight w:val="white"/>
        </w:rPr>
        <w:t>he DAG for this design</w:t>
      </w:r>
      <w:r w:rsidRPr="00E41C70">
        <w:rPr>
          <w:rFonts w:ascii="Times New Roman" w:eastAsia="Calibri" w:hAnsi="Times New Roman" w:cs="Times New Roman"/>
          <w:color w:val="333333"/>
          <w:sz w:val="24"/>
          <w:szCs w:val="24"/>
          <w:highlight w:val="white"/>
        </w:rPr>
        <w:t xml:space="preserve"> and </w:t>
      </w:r>
      <w:r w:rsidR="00037819" w:rsidRPr="00E41C70">
        <w:rPr>
          <w:rFonts w:ascii="Times New Roman" w:eastAsia="Calibri" w:hAnsi="Times New Roman" w:cs="Times New Roman"/>
          <w:color w:val="333333"/>
          <w:sz w:val="24"/>
          <w:szCs w:val="24"/>
          <w:highlight w:val="white"/>
        </w:rPr>
        <w:t xml:space="preserve">the similarities and key differences with </w:t>
      </w:r>
      <w:r w:rsidRPr="00E41C70">
        <w:rPr>
          <w:rFonts w:ascii="Times New Roman" w:eastAsia="Calibri" w:hAnsi="Times New Roman" w:cs="Times New Roman"/>
          <w:color w:val="333333"/>
          <w:sz w:val="24"/>
          <w:szCs w:val="24"/>
          <w:highlight w:val="white"/>
        </w:rPr>
        <w:t xml:space="preserve">the </w:t>
      </w:r>
      <w:r w:rsidR="00037819" w:rsidRPr="00E41C70">
        <w:rPr>
          <w:rFonts w:ascii="Times New Roman" w:eastAsia="Calibri" w:hAnsi="Times New Roman" w:cs="Times New Roman"/>
          <w:color w:val="333333"/>
          <w:sz w:val="24"/>
          <w:szCs w:val="24"/>
          <w:highlight w:val="white"/>
        </w:rPr>
        <w:t xml:space="preserve">previous designs. In particular, the interpretation of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rPr>
              <m:t>2</m:t>
            </m:r>
          </m:sub>
        </m:sSub>
      </m:oMath>
      <w:r w:rsidR="00F87B1B" w:rsidRPr="00E41C70">
        <w:rPr>
          <w:rFonts w:ascii="Times New Roman" w:eastAsia="Calibri" w:hAnsi="Times New Roman" w:cs="Times New Roman"/>
          <w:color w:val="333333"/>
          <w:sz w:val="24"/>
          <w:szCs w:val="24"/>
          <w:highlight w:val="white"/>
        </w:rPr>
        <w:t xml:space="preserve"> </w:t>
      </w:r>
      <w:r w:rsidR="00037819" w:rsidRPr="00E41C70">
        <w:rPr>
          <w:rFonts w:ascii="Times New Roman" w:eastAsia="Calibri" w:hAnsi="Times New Roman" w:cs="Times New Roman"/>
          <w:color w:val="333333"/>
          <w:sz w:val="24"/>
          <w:szCs w:val="24"/>
          <w:highlight w:val="white"/>
        </w:rPr>
        <w:t>is different than in the Group Mean Covariate design.</w:t>
      </w:r>
      <w:r w:rsidR="006150EB" w:rsidRPr="00E41C70">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rPr>
              <m:t>2</m:t>
            </m:r>
          </m:sub>
        </m:sSub>
      </m:oMath>
      <w:r w:rsidR="006150EB" w:rsidRPr="00E41C70">
        <w:rPr>
          <w:rFonts w:ascii="Times New Roman" w:eastAsia="Calibri" w:hAnsi="Times New Roman" w:cs="Times New Roman"/>
          <w:color w:val="333333"/>
          <w:sz w:val="24"/>
          <w:szCs w:val="24"/>
          <w:highlight w:val="white"/>
        </w:rPr>
        <w:t xml:space="preserve"> </w:t>
      </w:r>
      <w:r w:rsidR="00037819" w:rsidRPr="00E41C70">
        <w:rPr>
          <w:rFonts w:ascii="Times New Roman" w:eastAsia="Calibri" w:hAnsi="Times New Roman" w:cs="Times New Roman"/>
          <w:color w:val="333333"/>
          <w:sz w:val="24"/>
          <w:szCs w:val="24"/>
          <w:highlight w:val="white"/>
        </w:rPr>
        <w:t xml:space="preserve">is now a </w:t>
      </w:r>
      <w:r w:rsidR="00037819" w:rsidRPr="00E41C70">
        <w:rPr>
          <w:rFonts w:ascii="Times New Roman" w:eastAsia="Calibri" w:hAnsi="Times New Roman" w:cs="Times New Roman"/>
          <w:b/>
          <w:color w:val="333333"/>
          <w:sz w:val="24"/>
          <w:szCs w:val="24"/>
          <w:highlight w:val="white"/>
        </w:rPr>
        <w:t>between estimator</w:t>
      </w:r>
      <w:r w:rsidR="00037819" w:rsidRPr="00E41C70">
        <w:rPr>
          <w:rFonts w:ascii="Times New Roman" w:eastAsia="Calibri" w:hAnsi="Times New Roman" w:cs="Times New Roman"/>
          <w:color w:val="333333"/>
          <w:sz w:val="24"/>
          <w:szCs w:val="24"/>
          <w:highlight w:val="white"/>
        </w:rPr>
        <w:t xml:space="preserve"> of the combined effect of moving across gradients in temperature and correlated drivers between the sites. This is often a more useful </w:t>
      </w:r>
      <w:proofErr w:type="spellStart"/>
      <w:r w:rsidR="00037819" w:rsidRPr="00E41C70">
        <w:rPr>
          <w:rFonts w:ascii="Times New Roman" w:eastAsia="Calibri" w:hAnsi="Times New Roman" w:cs="Times New Roman"/>
          <w:color w:val="333333"/>
          <w:sz w:val="24"/>
          <w:szCs w:val="24"/>
          <w:highlight w:val="white"/>
        </w:rPr>
        <w:t>estimand</w:t>
      </w:r>
      <w:proofErr w:type="spellEnd"/>
      <w:r w:rsidR="00037819" w:rsidRPr="00E41C70">
        <w:rPr>
          <w:rFonts w:ascii="Times New Roman" w:eastAsia="Calibri" w:hAnsi="Times New Roman" w:cs="Times New Roman"/>
          <w:color w:val="333333"/>
          <w:sz w:val="24"/>
          <w:szCs w:val="24"/>
          <w:highlight w:val="white"/>
        </w:rPr>
        <w:t xml:space="preserve"> for interpretation ecologists. If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rPr>
              <m:t>2</m:t>
            </m:r>
          </m:sub>
        </m:sSub>
      </m:oMath>
      <w:r w:rsidR="006150EB" w:rsidRPr="00E41C70">
        <w:rPr>
          <w:rFonts w:ascii="Times New Roman" w:eastAsia="Calibri" w:hAnsi="Times New Roman" w:cs="Times New Roman"/>
          <w:color w:val="333333"/>
          <w:sz w:val="24"/>
          <w:szCs w:val="24"/>
          <w:highlight w:val="white"/>
        </w:rPr>
        <w:t xml:space="preserve"> </w:t>
      </w:r>
      <w:r w:rsidR="00037819" w:rsidRPr="00E41C70">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006150EB" w:rsidRPr="00E41C70">
        <w:rPr>
          <w:rFonts w:ascii="Times New Roman" w:eastAsia="Calibri" w:hAnsi="Times New Roman" w:cs="Times New Roman"/>
          <w:color w:val="333333"/>
          <w:sz w:val="24"/>
          <w:szCs w:val="24"/>
          <w:highlight w:val="white"/>
        </w:rPr>
        <w:t xml:space="preserve">, </w:t>
      </w:r>
      <w:r w:rsidR="00037819" w:rsidRPr="00E41C70">
        <w:rPr>
          <w:rFonts w:ascii="Times New Roman" w:eastAsia="Calibri" w:hAnsi="Times New Roman" w:cs="Times New Roman"/>
          <w:color w:val="333333"/>
          <w:sz w:val="24"/>
          <w:szCs w:val="24"/>
          <w:highlight w:val="white"/>
        </w:rPr>
        <w:t xml:space="preserve">omitted variables are </w:t>
      </w:r>
      <w:r w:rsidR="007351D7" w:rsidRPr="00E41C70">
        <w:rPr>
          <w:rFonts w:ascii="Times New Roman" w:eastAsia="Calibri" w:hAnsi="Times New Roman" w:cs="Times New Roman"/>
          <w:color w:val="333333"/>
          <w:sz w:val="24"/>
          <w:szCs w:val="24"/>
          <w:highlight w:val="white"/>
        </w:rPr>
        <w:t xml:space="preserve">not meaningfully influencing snail abundances; </w:t>
      </w:r>
      <w:r w:rsidR="00037819" w:rsidRPr="00E41C70">
        <w:rPr>
          <w:rFonts w:ascii="Times New Roman" w:eastAsia="Calibri" w:hAnsi="Times New Roman" w:cs="Times New Roman"/>
          <w:color w:val="333333"/>
          <w:sz w:val="24"/>
          <w:szCs w:val="24"/>
          <w:highlight w:val="white"/>
        </w:rPr>
        <w:t xml:space="preserve">both </w:t>
      </w:r>
      <w:proofErr w:type="gramStart"/>
      <w:r w:rsidR="00037819" w:rsidRPr="00E41C70">
        <w:rPr>
          <w:rFonts w:ascii="Times New Roman" w:eastAsia="Calibri" w:hAnsi="Times New Roman" w:cs="Times New Roman"/>
          <w:color w:val="333333"/>
          <w:sz w:val="24"/>
          <w:szCs w:val="24"/>
          <w:highlight w:val="white"/>
        </w:rPr>
        <w:t>our</w:t>
      </w:r>
      <w:proofErr w:type="gramEnd"/>
      <w:r w:rsidR="00ED4D82" w:rsidRPr="00E41C70">
        <w:rPr>
          <w:rFonts w:ascii="Times New Roman" w:eastAsia="Calibri" w:hAnsi="Times New Roman" w:cs="Times New Roman"/>
          <w:color w:val="333333"/>
          <w:sz w:val="24"/>
          <w:szCs w:val="24"/>
          <w:highlight w:val="white"/>
        </w:rPr>
        <w:t xml:space="preserve"> </w:t>
      </w:r>
      <w:r w:rsidR="00037819" w:rsidRPr="00E41C70">
        <w:rPr>
          <w:rFonts w:ascii="Times New Roman" w:eastAsia="Calibri" w:hAnsi="Times New Roman" w:cs="Times New Roman"/>
          <w:color w:val="333333"/>
          <w:sz w:val="24"/>
          <w:szCs w:val="24"/>
          <w:highlight w:val="white"/>
        </w:rPr>
        <w:t>between and within site differences are due solely to temperature</w:t>
      </w:r>
      <w:r w:rsidR="008B5D49" w:rsidRPr="00E41C70">
        <w:rPr>
          <w:rFonts w:ascii="Times New Roman" w:eastAsia="Calibri" w:hAnsi="Times New Roman" w:cs="Times New Roman"/>
          <w:color w:val="333333"/>
          <w:sz w:val="24"/>
          <w:szCs w:val="24"/>
          <w:highlight w:val="white"/>
        </w:rPr>
        <w:t xml:space="preserve"> or multiple confounders have cancelled one another out</w:t>
      </w:r>
      <w:r w:rsidR="00037819" w:rsidRPr="00E41C70">
        <w:rPr>
          <w:rFonts w:ascii="Times New Roman" w:eastAsia="Calibri" w:hAnsi="Times New Roman" w:cs="Times New Roman"/>
          <w:color w:val="333333"/>
          <w:sz w:val="24"/>
          <w:szCs w:val="24"/>
          <w:highlight w:val="white"/>
        </w:rPr>
        <w:t xml:space="preserve">. </w:t>
      </w:r>
    </w:p>
    <w:p w14:paraId="6D563CE5" w14:textId="60565D79" w:rsidR="00766C2E" w:rsidRPr="00E41C70" w:rsidRDefault="007351D7" w:rsidP="0036332E">
      <w:pPr>
        <w:shd w:val="clear" w:color="auto" w:fill="FFFFFF"/>
        <w:spacing w:after="160"/>
        <w:ind w:firstLine="720"/>
        <w:rPr>
          <w:rFonts w:ascii="Times New Roman" w:eastAsia="Calibri" w:hAnsi="Times New Roman" w:cs="Times New Roman"/>
          <w:color w:val="333333"/>
          <w:sz w:val="24"/>
          <w:szCs w:val="24"/>
        </w:rPr>
      </w:pPr>
      <w:r w:rsidRPr="00E41C70">
        <w:rPr>
          <w:rFonts w:ascii="Times New Roman" w:eastAsia="Calibri" w:hAnsi="Times New Roman" w:cs="Times New Roman"/>
          <w:color w:val="333333"/>
          <w:sz w:val="24"/>
          <w:szCs w:val="24"/>
        </w:rPr>
        <w:t>Note that</w:t>
      </w:r>
      <w:r w:rsidR="00037819" w:rsidRPr="00E41C70">
        <w:rPr>
          <w:rFonts w:ascii="Times New Roman" w:eastAsia="Calibri" w:hAnsi="Times New Roman" w:cs="Times New Roman"/>
          <w:color w:val="333333"/>
          <w:sz w:val="24"/>
          <w:szCs w:val="24"/>
        </w:rPr>
        <w:t xml:space="preserve"> while the Group Mean Covariate design, Group Mean Centered design, and Fixed Effects design all differ in structure, they are equivalent </w:t>
      </w:r>
      <w:r w:rsidR="0036332E" w:rsidRPr="00E41C70">
        <w:rPr>
          <w:rFonts w:ascii="Times New Roman" w:eastAsia="Calibri" w:hAnsi="Times New Roman" w:cs="Times New Roman"/>
          <w:color w:val="333333"/>
          <w:sz w:val="24"/>
          <w:szCs w:val="24"/>
        </w:rPr>
        <w:t>in their point estimates</w:t>
      </w:r>
      <w:r w:rsidR="008B5D49" w:rsidRPr="00E41C70">
        <w:rPr>
          <w:rFonts w:ascii="Times New Roman" w:eastAsia="Calibri" w:hAnsi="Times New Roman" w:cs="Times New Roman"/>
          <w:color w:val="333333"/>
          <w:sz w:val="24"/>
          <w:szCs w:val="24"/>
        </w:rPr>
        <w:t xml:space="preserve"> </w:t>
      </w:r>
      <w:r w:rsidR="00D90E2E" w:rsidRPr="00E41C70">
        <w:rPr>
          <w:rFonts w:ascii="Times New Roman" w:eastAsia="Calibri" w:hAnsi="Times New Roman" w:cs="Times New Roman"/>
          <w:color w:val="333333"/>
          <w:sz w:val="24"/>
          <w:szCs w:val="24"/>
        </w:rPr>
        <w:t>because they all rely on within-site variation in temperature</w:t>
      </w:r>
      <w:r w:rsidR="00FA719B" w:rsidRPr="00E41C70">
        <w:rPr>
          <w:rFonts w:ascii="Times New Roman" w:eastAsia="Calibri" w:hAnsi="Times New Roman" w:cs="Times New Roman"/>
          <w:color w:val="333333"/>
          <w:sz w:val="24"/>
          <w:szCs w:val="24"/>
        </w:rPr>
        <w:t xml:space="preserve"> </w:t>
      </w:r>
      <w:r w:rsidR="00FA719B" w:rsidRPr="00E41C70">
        <w:rPr>
          <w:rFonts w:ascii="Times New Roman" w:eastAsia="Calibri" w:hAnsi="Times New Roman" w:cs="Times New Roman"/>
          <w:color w:val="333333"/>
          <w:sz w:val="24"/>
          <w:szCs w:val="24"/>
        </w:rPr>
        <w:fldChar w:fldCharType="begin"/>
      </w:r>
      <w:r w:rsidR="00FA719B" w:rsidRPr="00E41C70">
        <w:rPr>
          <w:rFonts w:ascii="Times New Roman" w:eastAsia="Calibri" w:hAnsi="Times New Roman" w:cs="Times New Roman"/>
          <w:color w:val="333333"/>
          <w:sz w:val="24"/>
          <w:szCs w:val="24"/>
        </w:rPr>
        <w:instrText xml:space="preserve"> ADDIN ZOTERO_ITEM CSL_CITATION {"citationID":"BANapsiz","properties":{"formattedCitation":"(see simulations below and Wooldridge 2010)","plainCitation":"(see simulations below and Wooldridge 2010)","noteIndex":0},"citationItems":[{"id":12341,"uris":["http://zotero.org/users/1810851/items/FI9C5GJP"],"itemData":{"id":12341,"type":"book","ISBN":"0-262-29679-9","publisher":"MIT press","title":"Econometric analysis of cross section and panel data","author":[{"family":"Wooldridge","given":"Jeffrey M."}],"issued":{"date-parts":[["2010"]]}},"label":"page","prefix":"see simulations below and "}],"schema":"https://github.com/citation-style-language/schema/raw/master/csl-citation.json"} </w:instrText>
      </w:r>
      <w:r w:rsidR="00FA719B" w:rsidRPr="00E41C70">
        <w:rPr>
          <w:rFonts w:ascii="Times New Roman" w:eastAsia="Calibri" w:hAnsi="Times New Roman" w:cs="Times New Roman"/>
          <w:color w:val="333333"/>
          <w:sz w:val="24"/>
          <w:szCs w:val="24"/>
        </w:rPr>
        <w:fldChar w:fldCharType="separate"/>
      </w:r>
      <w:r w:rsidR="00BB3DA4" w:rsidRPr="00E41C70">
        <w:rPr>
          <w:rFonts w:ascii="Times New Roman" w:eastAsia="Calibri" w:hAnsi="Times New Roman" w:cs="Times New Roman"/>
          <w:noProof/>
          <w:color w:val="333333"/>
          <w:sz w:val="24"/>
          <w:szCs w:val="24"/>
        </w:rPr>
        <w:t>(see simulations below and Wooldridge 2010)</w:t>
      </w:r>
      <w:r w:rsidR="00FA719B" w:rsidRPr="00E41C70">
        <w:rPr>
          <w:rFonts w:ascii="Times New Roman" w:eastAsia="Calibri" w:hAnsi="Times New Roman" w:cs="Times New Roman"/>
          <w:color w:val="333333"/>
          <w:sz w:val="24"/>
          <w:szCs w:val="24"/>
        </w:rPr>
        <w:fldChar w:fldCharType="end"/>
      </w:r>
      <w:r w:rsidR="00D90E2E" w:rsidRPr="00E41C70">
        <w:rPr>
          <w:rFonts w:ascii="Times New Roman" w:eastAsia="Calibri" w:hAnsi="Times New Roman" w:cs="Times New Roman"/>
          <w:color w:val="333333"/>
          <w:sz w:val="24"/>
          <w:szCs w:val="24"/>
        </w:rPr>
        <w:t>.</w:t>
      </w:r>
      <w:r w:rsidR="0036332E" w:rsidRPr="00E41C70">
        <w:rPr>
          <w:rFonts w:ascii="Times New Roman" w:eastAsia="Calibri" w:hAnsi="Times New Roman" w:cs="Times New Roman"/>
          <w:color w:val="333333"/>
          <w:sz w:val="24"/>
          <w:szCs w:val="24"/>
        </w:rPr>
        <w:t xml:space="preserve">  As </w:t>
      </w:r>
      <w:r w:rsidR="00D90E2E" w:rsidRPr="00E41C70">
        <w:rPr>
          <w:rFonts w:ascii="Times New Roman" w:eastAsia="Calibri" w:hAnsi="Times New Roman" w:cs="Times New Roman"/>
          <w:color w:val="333333"/>
          <w:sz w:val="24"/>
          <w:szCs w:val="24"/>
        </w:rPr>
        <w:t xml:space="preserve">shown in </w:t>
      </w:r>
      <w:r w:rsidR="0036332E" w:rsidRPr="00E41C70">
        <w:rPr>
          <w:rFonts w:ascii="Times New Roman" w:eastAsia="Calibri" w:hAnsi="Times New Roman" w:cs="Times New Roman"/>
          <w:color w:val="333333"/>
          <w:sz w:val="24"/>
          <w:szCs w:val="24"/>
        </w:rPr>
        <w:t xml:space="preserve">Table </w:t>
      </w:r>
      <w:r w:rsidR="00FA719B" w:rsidRPr="00E41C70">
        <w:rPr>
          <w:rFonts w:ascii="Times New Roman" w:eastAsia="Calibri" w:hAnsi="Times New Roman" w:cs="Times New Roman"/>
          <w:color w:val="333333"/>
          <w:sz w:val="24"/>
          <w:szCs w:val="24"/>
        </w:rPr>
        <w:t>1</w:t>
      </w:r>
      <w:r w:rsidR="0036332E" w:rsidRPr="00E41C70">
        <w:rPr>
          <w:rFonts w:ascii="Times New Roman" w:eastAsia="Calibri" w:hAnsi="Times New Roman" w:cs="Times New Roman"/>
          <w:color w:val="333333"/>
          <w:sz w:val="24"/>
          <w:szCs w:val="24"/>
        </w:rPr>
        <w:t>,</w:t>
      </w:r>
      <w:r w:rsidR="00037819" w:rsidRPr="00E41C70">
        <w:rPr>
          <w:rFonts w:ascii="Times New Roman" w:eastAsia="Calibri" w:hAnsi="Times New Roman" w:cs="Times New Roman"/>
          <w:color w:val="333333"/>
          <w:sz w:val="24"/>
          <w:szCs w:val="24"/>
        </w:rPr>
        <w:t xml:space="preserve"> </w:t>
      </w:r>
      <w:r w:rsidR="00D90E2E" w:rsidRPr="00E41C70">
        <w:rPr>
          <w:rFonts w:ascii="Times New Roman" w:eastAsia="Calibri" w:hAnsi="Times New Roman" w:cs="Times New Roman"/>
          <w:color w:val="333333"/>
          <w:sz w:val="24"/>
          <w:szCs w:val="24"/>
        </w:rPr>
        <w:t xml:space="preserve">we can see that these designs yield the same </w:t>
      </w:r>
      <w:r w:rsidR="00037819" w:rsidRPr="00E41C70">
        <w:rPr>
          <w:rFonts w:ascii="Times New Roman" w:eastAsia="Calibri" w:hAnsi="Times New Roman" w:cs="Times New Roman"/>
          <w:color w:val="333333"/>
          <w:sz w:val="24"/>
          <w:szCs w:val="24"/>
        </w:rPr>
        <w:t>estimat</w:t>
      </w:r>
      <w:r w:rsidR="00D90E2E" w:rsidRPr="00E41C70">
        <w:rPr>
          <w:rFonts w:ascii="Times New Roman" w:eastAsia="Calibri" w:hAnsi="Times New Roman" w:cs="Times New Roman"/>
          <w:color w:val="333333"/>
          <w:sz w:val="24"/>
          <w:szCs w:val="24"/>
        </w:rPr>
        <w:t>es of</w:t>
      </w:r>
      <w:r w:rsidR="00037819" w:rsidRPr="00E41C70">
        <w:rPr>
          <w:rFonts w:ascii="Times New Roman" w:eastAsia="Calibri" w:hAnsi="Times New Roman" w:cs="Times New Roman"/>
          <w:color w:val="333333"/>
          <w:sz w:val="24"/>
          <w:szCs w:val="24"/>
        </w:rPr>
        <w:t xml:space="preserve"> the temperature effect,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rPr>
              <m:t>β</m:t>
            </m:r>
          </m:e>
          <m:sub>
            <m:r>
              <m:rPr>
                <m:sty m:val="p"/>
              </m:rPr>
              <w:rPr>
                <w:rFonts w:ascii="Cambria Math" w:eastAsia="Calibri" w:hAnsi="Cambria Math" w:cs="Times New Roman"/>
                <w:color w:val="333333"/>
                <w:sz w:val="24"/>
                <w:szCs w:val="24"/>
              </w:rPr>
              <m:t>1</m:t>
            </m:r>
          </m:sub>
        </m:sSub>
      </m:oMath>
      <w:r w:rsidR="00E24FAD" w:rsidRPr="00E41C70">
        <w:rPr>
          <w:rFonts w:ascii="Times New Roman" w:eastAsia="Calibri" w:hAnsi="Times New Roman" w:cs="Times New Roman"/>
          <w:color w:val="333333"/>
          <w:sz w:val="24"/>
          <w:szCs w:val="24"/>
        </w:rPr>
        <w:t xml:space="preserve"> </w:t>
      </w:r>
      <w:r w:rsidR="00037819" w:rsidRPr="00E41C70">
        <w:rPr>
          <w:rFonts w:ascii="Times New Roman" w:eastAsia="Calibri" w:hAnsi="Times New Roman" w:cs="Times New Roman"/>
          <w:color w:val="333333"/>
          <w:sz w:val="24"/>
          <w:szCs w:val="24"/>
        </w:rPr>
        <w:t xml:space="preserve">– the effect of a </w:t>
      </w:r>
      <w:r w:rsidR="00094CAB" w:rsidRPr="00E41C70">
        <w:rPr>
          <w:rFonts w:ascii="Times New Roman" w:eastAsia="Calibri" w:hAnsi="Times New Roman" w:cs="Times New Roman"/>
          <w:color w:val="333333"/>
          <w:sz w:val="24"/>
          <w:szCs w:val="24"/>
        </w:rPr>
        <w:t>one-unit</w:t>
      </w:r>
      <w:r w:rsidR="00037819" w:rsidRPr="00E41C70">
        <w:rPr>
          <w:rFonts w:ascii="Times New Roman" w:eastAsia="Calibri" w:hAnsi="Times New Roman" w:cs="Times New Roman"/>
          <w:color w:val="333333"/>
          <w:sz w:val="24"/>
          <w:szCs w:val="24"/>
        </w:rPr>
        <w:t xml:space="preserve"> change in temperature on snails</w:t>
      </w:r>
      <w:r w:rsidR="00D90E2E" w:rsidRPr="00E41C70">
        <w:rPr>
          <w:rFonts w:ascii="Times New Roman" w:eastAsia="Calibri" w:hAnsi="Times New Roman" w:cs="Times New Roman"/>
          <w:color w:val="333333"/>
          <w:sz w:val="24"/>
          <w:szCs w:val="24"/>
        </w:rPr>
        <w:t>.</w:t>
      </w:r>
      <w:r w:rsidR="00037819" w:rsidRPr="00E41C70">
        <w:rPr>
          <w:rFonts w:ascii="Times New Roman" w:eastAsia="Calibri" w:hAnsi="Times New Roman" w:cs="Times New Roman"/>
          <w:color w:val="333333"/>
          <w:sz w:val="24"/>
          <w:szCs w:val="24"/>
        </w:rPr>
        <w:t xml:space="preserve">  </w:t>
      </w:r>
      <w:r w:rsidR="0036332E" w:rsidRPr="00E41C70">
        <w:rPr>
          <w:rFonts w:ascii="Times New Roman" w:eastAsia="Calibri" w:hAnsi="Times New Roman" w:cs="Times New Roman"/>
          <w:color w:val="333333"/>
          <w:sz w:val="24"/>
          <w:szCs w:val="24"/>
        </w:rPr>
        <w:t>Thus, one might ask</w:t>
      </w:r>
      <w:r w:rsidR="00310061" w:rsidRPr="00E41C70">
        <w:rPr>
          <w:rFonts w:ascii="Times New Roman" w:eastAsia="Calibri" w:hAnsi="Times New Roman" w:cs="Times New Roman"/>
          <w:color w:val="333333"/>
          <w:sz w:val="24"/>
          <w:szCs w:val="24"/>
        </w:rPr>
        <w:t xml:space="preserve">: </w:t>
      </w:r>
      <w:r w:rsidR="00310061" w:rsidRPr="00E41C70">
        <w:rPr>
          <w:rFonts w:ascii="Times New Roman" w:eastAsia="Calibri" w:hAnsi="Times New Roman" w:cs="Times New Roman"/>
          <w:i/>
          <w:iCs/>
          <w:color w:val="333333"/>
          <w:sz w:val="24"/>
          <w:szCs w:val="24"/>
        </w:rPr>
        <w:t xml:space="preserve">which </w:t>
      </w:r>
      <w:r w:rsidR="0036332E" w:rsidRPr="00E41C70">
        <w:rPr>
          <w:rFonts w:ascii="Times New Roman" w:eastAsia="Calibri" w:hAnsi="Times New Roman" w:cs="Times New Roman"/>
          <w:i/>
          <w:iCs/>
          <w:color w:val="333333"/>
          <w:sz w:val="24"/>
          <w:szCs w:val="24"/>
        </w:rPr>
        <w:t>statistical</w:t>
      </w:r>
      <w:r w:rsidR="00310061" w:rsidRPr="00E41C70">
        <w:rPr>
          <w:rFonts w:ascii="Times New Roman" w:eastAsia="Calibri" w:hAnsi="Times New Roman" w:cs="Times New Roman"/>
          <w:i/>
          <w:iCs/>
          <w:color w:val="333333"/>
          <w:sz w:val="24"/>
          <w:szCs w:val="24"/>
        </w:rPr>
        <w:t xml:space="preserve"> model design should I use</w:t>
      </w:r>
      <w:r w:rsidR="00310061" w:rsidRPr="00E41C70">
        <w:rPr>
          <w:rFonts w:ascii="Times New Roman" w:eastAsia="Calibri" w:hAnsi="Times New Roman" w:cs="Times New Roman"/>
          <w:color w:val="333333"/>
          <w:sz w:val="24"/>
          <w:szCs w:val="24"/>
        </w:rPr>
        <w:t xml:space="preserve">? This decision </w:t>
      </w:r>
      <w:r w:rsidR="00037819" w:rsidRPr="00E41C70">
        <w:rPr>
          <w:rFonts w:ascii="Times New Roman" w:eastAsia="Calibri" w:hAnsi="Times New Roman" w:cs="Times New Roman"/>
          <w:color w:val="333333"/>
          <w:sz w:val="24"/>
          <w:szCs w:val="24"/>
          <w:highlight w:val="white"/>
        </w:rPr>
        <w:t xml:space="preserve">depends on the structure </w:t>
      </w:r>
      <w:r w:rsidR="00D90E2E" w:rsidRPr="00E41C70">
        <w:rPr>
          <w:rFonts w:ascii="Times New Roman" w:eastAsia="Calibri" w:hAnsi="Times New Roman" w:cs="Times New Roman"/>
          <w:color w:val="333333"/>
          <w:sz w:val="24"/>
          <w:szCs w:val="24"/>
          <w:highlight w:val="white"/>
        </w:rPr>
        <w:t xml:space="preserve">and size </w:t>
      </w:r>
      <w:r w:rsidR="00037819" w:rsidRPr="00E41C70">
        <w:rPr>
          <w:rFonts w:ascii="Times New Roman" w:eastAsia="Calibri" w:hAnsi="Times New Roman" w:cs="Times New Roman"/>
          <w:color w:val="333333"/>
          <w:sz w:val="24"/>
          <w:szCs w:val="24"/>
          <w:highlight w:val="white"/>
        </w:rPr>
        <w:t xml:space="preserve">of </w:t>
      </w:r>
      <w:r w:rsidRPr="00E41C70">
        <w:rPr>
          <w:rFonts w:ascii="Times New Roman" w:eastAsia="Calibri" w:hAnsi="Times New Roman" w:cs="Times New Roman"/>
          <w:color w:val="333333"/>
          <w:sz w:val="24"/>
          <w:szCs w:val="24"/>
          <w:highlight w:val="white"/>
        </w:rPr>
        <w:t xml:space="preserve">one’s </w:t>
      </w:r>
      <w:r w:rsidR="00037819" w:rsidRPr="00E41C70">
        <w:rPr>
          <w:rFonts w:ascii="Times New Roman" w:eastAsia="Calibri" w:hAnsi="Times New Roman" w:cs="Times New Roman"/>
          <w:color w:val="333333"/>
          <w:sz w:val="24"/>
          <w:szCs w:val="24"/>
          <w:highlight w:val="white"/>
        </w:rPr>
        <w:t xml:space="preserve">data (e.g., how many coefficients do you feel comfortable estimating with a Fixed Effects design given your sample size) </w:t>
      </w:r>
      <w:r w:rsidR="00FA719B" w:rsidRPr="00E41C70">
        <w:rPr>
          <w:rFonts w:ascii="Times New Roman" w:eastAsia="Calibri" w:hAnsi="Times New Roman" w:cs="Times New Roman"/>
          <w:color w:val="333333"/>
          <w:sz w:val="24"/>
          <w:szCs w:val="24"/>
          <w:highlight w:val="white"/>
        </w:rPr>
        <w:t>and what question are being asked</w:t>
      </w:r>
      <w:r w:rsidR="00037819" w:rsidRPr="00E41C70">
        <w:rPr>
          <w:rFonts w:ascii="Times New Roman" w:eastAsia="Calibri" w:hAnsi="Times New Roman" w:cs="Times New Roman"/>
          <w:color w:val="333333"/>
          <w:sz w:val="24"/>
          <w:szCs w:val="24"/>
          <w:highlight w:val="white"/>
        </w:rPr>
        <w:t>.</w:t>
      </w:r>
      <w:r w:rsidR="000F1D92" w:rsidRPr="00E41C70">
        <w:rPr>
          <w:rFonts w:ascii="Times New Roman" w:eastAsia="Calibri" w:hAnsi="Times New Roman" w:cs="Times New Roman"/>
          <w:color w:val="333333"/>
          <w:sz w:val="24"/>
          <w:szCs w:val="24"/>
          <w:highlight w:val="white"/>
        </w:rPr>
        <w:t xml:space="preserve"> </w:t>
      </w:r>
      <w:r w:rsidR="00897855" w:rsidRPr="00E41C70">
        <w:rPr>
          <w:rFonts w:ascii="Times New Roman" w:eastAsia="Calibri" w:hAnsi="Times New Roman" w:cs="Times New Roman"/>
          <w:color w:val="333333"/>
          <w:sz w:val="24"/>
          <w:szCs w:val="24"/>
          <w:highlight w:val="white"/>
        </w:rPr>
        <w:t>For example, do you have many sites and are only interested in the causal effect of temperature? Fixed effects design. D</w:t>
      </w:r>
      <w:r w:rsidR="00037819" w:rsidRPr="00E41C70">
        <w:rPr>
          <w:rFonts w:ascii="Times New Roman" w:eastAsia="Calibri" w:hAnsi="Times New Roman" w:cs="Times New Roman"/>
          <w:color w:val="333333"/>
          <w:sz w:val="24"/>
          <w:szCs w:val="24"/>
          <w:highlight w:val="white"/>
        </w:rPr>
        <w:t xml:space="preserve">o you want to know how plot-level snail abundance would change if the average site temperature </w:t>
      </w:r>
      <w:r w:rsidR="00E24FAD" w:rsidRPr="00E41C70">
        <w:rPr>
          <w:rFonts w:ascii="Times New Roman" w:eastAsia="Calibri" w:hAnsi="Times New Roman" w:cs="Times New Roman"/>
          <w:color w:val="333333"/>
          <w:sz w:val="24"/>
          <w:szCs w:val="24"/>
          <w:highlight w:val="white"/>
        </w:rPr>
        <w:t>changes,</w:t>
      </w:r>
      <w:r w:rsidR="00037819" w:rsidRPr="00E41C70">
        <w:rPr>
          <w:rFonts w:ascii="Times New Roman" w:eastAsia="Calibri" w:hAnsi="Times New Roman" w:cs="Times New Roman"/>
          <w:color w:val="333333"/>
          <w:sz w:val="24"/>
          <w:szCs w:val="24"/>
          <w:highlight w:val="white"/>
        </w:rPr>
        <w:t xml:space="preserve"> but plot temperature stays the same? Group Mean Covariate design. Do </w:t>
      </w:r>
      <w:r w:rsidR="00037819" w:rsidRPr="00E41C70">
        <w:rPr>
          <w:rFonts w:ascii="Times New Roman" w:eastAsia="Calibri" w:hAnsi="Times New Roman" w:cs="Times New Roman"/>
          <w:color w:val="333333"/>
          <w:sz w:val="24"/>
          <w:szCs w:val="24"/>
          <w:highlight w:val="white"/>
        </w:rPr>
        <w:lastRenderedPageBreak/>
        <w:t xml:space="preserve">you want to understand the effects of </w:t>
      </w:r>
      <w:r w:rsidR="00897855" w:rsidRPr="00E41C70">
        <w:rPr>
          <w:rFonts w:ascii="Times New Roman" w:eastAsia="Calibri" w:hAnsi="Times New Roman" w:cs="Times New Roman"/>
          <w:color w:val="333333"/>
          <w:sz w:val="24"/>
          <w:szCs w:val="24"/>
          <w:highlight w:val="white"/>
        </w:rPr>
        <w:t>temperature while examining the net effect of many forces shaping between-site gradients</w:t>
      </w:r>
      <w:r w:rsidR="00037819" w:rsidRPr="00E41C70">
        <w:rPr>
          <w:rFonts w:ascii="Times New Roman" w:eastAsia="Calibri" w:hAnsi="Times New Roman" w:cs="Times New Roman"/>
          <w:color w:val="333333"/>
          <w:sz w:val="24"/>
          <w:szCs w:val="24"/>
          <w:highlight w:val="white"/>
        </w:rPr>
        <w:t xml:space="preserve">? Group Mean Centered design. </w:t>
      </w:r>
      <w:r w:rsidR="00897855" w:rsidRPr="00E41C70">
        <w:rPr>
          <w:rFonts w:ascii="Times New Roman" w:eastAsia="Calibri" w:hAnsi="Times New Roman" w:cs="Times New Roman"/>
          <w:color w:val="333333"/>
          <w:sz w:val="24"/>
          <w:szCs w:val="24"/>
          <w:highlight w:val="white"/>
        </w:rPr>
        <w:t xml:space="preserve">Do you want to make forecasts incorporating both site variability and those drivers folded into residual variability? Either correlated random effects design will do. </w:t>
      </w:r>
      <w:r w:rsidR="00037819" w:rsidRPr="00E41C70">
        <w:rPr>
          <w:rFonts w:ascii="Times New Roman" w:eastAsia="Calibri" w:hAnsi="Times New Roman" w:cs="Times New Roman"/>
          <w:color w:val="333333"/>
          <w:sz w:val="24"/>
          <w:szCs w:val="24"/>
          <w:highlight w:val="white"/>
        </w:rPr>
        <w:t xml:space="preserve">Each design can </w:t>
      </w:r>
      <w:r w:rsidRPr="00E41C70">
        <w:rPr>
          <w:rFonts w:ascii="Times New Roman" w:eastAsia="Calibri" w:hAnsi="Times New Roman" w:cs="Times New Roman"/>
          <w:color w:val="333333"/>
          <w:sz w:val="24"/>
          <w:szCs w:val="24"/>
          <w:highlight w:val="white"/>
        </w:rPr>
        <w:t xml:space="preserve">further </w:t>
      </w:r>
      <w:r w:rsidR="00037819" w:rsidRPr="00E41C70">
        <w:rPr>
          <w:rFonts w:ascii="Times New Roman" w:eastAsia="Calibri" w:hAnsi="Times New Roman" w:cs="Times New Roman"/>
          <w:color w:val="333333"/>
          <w:sz w:val="24"/>
          <w:szCs w:val="24"/>
          <w:highlight w:val="white"/>
        </w:rPr>
        <w:t>be extended to cases where the magnitude of the causal variable of interest’s effect depends on the level of confounding variables (i.e., an interaction effect, see Box 2</w:t>
      </w:r>
      <w:r w:rsidR="00037819" w:rsidRPr="00E41C70">
        <w:rPr>
          <w:rFonts w:ascii="Times New Roman" w:eastAsia="Calibri" w:hAnsi="Times New Roman" w:cs="Times New Roman"/>
          <w:color w:val="333333"/>
          <w:sz w:val="24"/>
          <w:szCs w:val="24"/>
        </w:rPr>
        <w:t xml:space="preserve">). </w:t>
      </w:r>
    </w:p>
    <w:p w14:paraId="206AFE60" w14:textId="77777777" w:rsidR="00766C2E" w:rsidRPr="00E41C70" w:rsidRDefault="00037819">
      <w:pPr>
        <w:pStyle w:val="Heading2"/>
        <w:shd w:val="clear" w:color="auto" w:fill="FFFFFF"/>
        <w:spacing w:after="160"/>
        <w:rPr>
          <w:rFonts w:ascii="Times New Roman" w:eastAsia="Calibri" w:hAnsi="Times New Roman" w:cs="Times New Roman"/>
          <w:i/>
          <w:sz w:val="24"/>
          <w:szCs w:val="24"/>
        </w:rPr>
      </w:pPr>
      <w:bookmarkStart w:id="6" w:name="_1t3h5sf" w:colFirst="0" w:colLast="0"/>
      <w:bookmarkEnd w:id="6"/>
      <w:r w:rsidRPr="00E41C70">
        <w:rPr>
          <w:rFonts w:ascii="Times New Roman" w:eastAsia="Calibri" w:hAnsi="Times New Roman" w:cs="Times New Roman"/>
          <w:i/>
          <w:sz w:val="24"/>
          <w:szCs w:val="24"/>
        </w:rPr>
        <w:t>What a Difference Differencing Makes</w:t>
      </w:r>
    </w:p>
    <w:p w14:paraId="706C02E2" w14:textId="08CDC0B2" w:rsidR="00B2675F" w:rsidRPr="00E41C70" w:rsidRDefault="00037819" w:rsidP="00793630">
      <w:pPr>
        <w:shd w:val="clear" w:color="auto" w:fill="FFFFFF"/>
        <w:spacing w:after="160"/>
        <w:ind w:firstLine="720"/>
        <w:rPr>
          <w:rFonts w:ascii="Times New Roman" w:eastAsia="Calibri" w:hAnsi="Times New Roman" w:cs="Times New Roman"/>
          <w:color w:val="333333"/>
          <w:sz w:val="24"/>
          <w:szCs w:val="24"/>
          <w:highlight w:val="white"/>
        </w:rPr>
      </w:pPr>
      <w:r w:rsidRPr="00E41C70">
        <w:rPr>
          <w:rFonts w:ascii="Times New Roman" w:eastAsia="Calibri" w:hAnsi="Times New Roman" w:cs="Times New Roman"/>
          <w:color w:val="333333"/>
          <w:sz w:val="24"/>
          <w:szCs w:val="24"/>
          <w:highlight w:val="white"/>
        </w:rPr>
        <w:t xml:space="preserve">Our examples thus far have focused on confounding variables that </w:t>
      </w:r>
      <w:r w:rsidR="004F3930" w:rsidRPr="00E41C70">
        <w:rPr>
          <w:rFonts w:ascii="Times New Roman" w:eastAsia="Calibri" w:hAnsi="Times New Roman" w:cs="Times New Roman"/>
          <w:color w:val="333333"/>
          <w:sz w:val="24"/>
          <w:szCs w:val="24"/>
          <w:highlight w:val="white"/>
        </w:rPr>
        <w:t xml:space="preserve">are unobserved and </w:t>
      </w:r>
      <w:r w:rsidRPr="00E41C70">
        <w:rPr>
          <w:rFonts w:ascii="Times New Roman" w:eastAsia="Calibri" w:hAnsi="Times New Roman" w:cs="Times New Roman"/>
          <w:color w:val="333333"/>
          <w:sz w:val="24"/>
          <w:szCs w:val="24"/>
          <w:highlight w:val="white"/>
        </w:rPr>
        <w:t>vary across space (i.e., between sites). We have not discussed omitted confounding variables that differ across time. In the case of omitted confounders varying solely across time and not space (e.g., sites vary randomly in recruitment across space, but year-to-year regional variation in recruitment is correlated with year-to-year regional variation in temperature), we can use the same framework as above, swapping years for sites as clusters. If omitted confounders vary spatiotemporally, we can extend the framework further using the same principles (see Box 3).</w:t>
      </w:r>
      <w:r w:rsidR="00793630" w:rsidRPr="00E41C70">
        <w:rPr>
          <w:rFonts w:ascii="Times New Roman" w:eastAsia="Calibri" w:hAnsi="Times New Roman" w:cs="Times New Roman"/>
          <w:color w:val="333333"/>
          <w:sz w:val="24"/>
          <w:szCs w:val="24"/>
          <w:highlight w:val="white"/>
        </w:rPr>
        <w:t xml:space="preserve"> </w:t>
      </w:r>
      <w:r w:rsidR="00B2675F" w:rsidRPr="00E41C70">
        <w:rPr>
          <w:rFonts w:ascii="Times New Roman" w:eastAsia="Calibri" w:hAnsi="Times New Roman" w:cs="Times New Roman"/>
          <w:color w:val="333333"/>
          <w:sz w:val="24"/>
          <w:szCs w:val="24"/>
          <w:highlight w:val="white"/>
        </w:rPr>
        <w:t xml:space="preserve">If time-varying confounders are uniform across sites (i.e., are additive with spatial confounders), then we can use a fixed effect of time and fixed effect of space </w:t>
      </w:r>
      <w:r w:rsidR="00B2675F" w:rsidRPr="00E41C70">
        <w:rPr>
          <w:rFonts w:ascii="Times New Roman" w:eastAsia="Calibri" w:hAnsi="Times New Roman" w:cs="Times New Roman"/>
          <w:color w:val="333333"/>
          <w:sz w:val="24"/>
          <w:szCs w:val="24"/>
          <w:highlight w:val="white"/>
        </w:rPr>
        <w:fldChar w:fldCharType="begin"/>
      </w:r>
      <w:r w:rsidR="00B2675F" w:rsidRPr="00E41C70">
        <w:rPr>
          <w:rFonts w:ascii="Times New Roman" w:eastAsia="Calibri" w:hAnsi="Times New Roman" w:cs="Times New Roman"/>
          <w:color w:val="333333"/>
          <w:sz w:val="24"/>
          <w:szCs w:val="24"/>
          <w:highlight w:val="white"/>
        </w:rPr>
        <w:instrText xml:space="preserve"> ADDIN ZOTERO_ITEM CSL_CITATION {"citationID":"9JZAQQT6","properties":{"formattedCitation":"(a TWFE model design from Wooldridge 2021)","plainCitation":"(a TWFE model design from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M."}],"accessed":{"date-parts":[["2023",3,28]]},"issued":{"date-parts":[["2021",8,17]]}},"label":"page","prefix":"a TWFE model design from"}],"schema":"https://github.com/citation-style-language/schema/raw/master/csl-citation.json"} </w:instrText>
      </w:r>
      <w:r w:rsidR="00B2675F" w:rsidRPr="00E41C70">
        <w:rPr>
          <w:rFonts w:ascii="Times New Roman" w:eastAsia="Calibri" w:hAnsi="Times New Roman" w:cs="Times New Roman"/>
          <w:color w:val="333333"/>
          <w:sz w:val="24"/>
          <w:szCs w:val="24"/>
          <w:highlight w:val="white"/>
        </w:rPr>
        <w:fldChar w:fldCharType="separate"/>
      </w:r>
      <w:r w:rsidR="00BB3DA4" w:rsidRPr="00E41C70">
        <w:rPr>
          <w:rFonts w:ascii="Times New Roman" w:eastAsia="Calibri" w:hAnsi="Times New Roman" w:cs="Times New Roman"/>
          <w:noProof/>
          <w:color w:val="333333"/>
          <w:sz w:val="24"/>
          <w:szCs w:val="24"/>
          <w:highlight w:val="white"/>
        </w:rPr>
        <w:t>(a TWFE model design from Wooldridge 2021)</w:t>
      </w:r>
      <w:r w:rsidR="00B2675F" w:rsidRPr="00E41C70">
        <w:rPr>
          <w:rFonts w:ascii="Times New Roman" w:eastAsia="Calibri" w:hAnsi="Times New Roman" w:cs="Times New Roman"/>
          <w:color w:val="333333"/>
          <w:sz w:val="24"/>
          <w:szCs w:val="24"/>
          <w:highlight w:val="white"/>
        </w:rPr>
        <w:fldChar w:fldCharType="end"/>
      </w:r>
      <w:r w:rsidR="00B2675F" w:rsidRPr="00E41C70">
        <w:rPr>
          <w:rFonts w:ascii="Times New Roman" w:eastAsia="Calibri" w:hAnsi="Times New Roman" w:cs="Times New Roman"/>
          <w:color w:val="333333"/>
          <w:sz w:val="24"/>
          <w:szCs w:val="24"/>
          <w:highlight w:val="white"/>
        </w:rPr>
        <w:t xml:space="preserve"> or a site-average of predictors and a time-average of predictors </w:t>
      </w:r>
      <w:r w:rsidR="00B2675F" w:rsidRPr="00E41C70">
        <w:rPr>
          <w:rFonts w:ascii="Times New Roman" w:eastAsia="Calibri" w:hAnsi="Times New Roman" w:cs="Times New Roman"/>
          <w:color w:val="333333"/>
          <w:sz w:val="24"/>
          <w:szCs w:val="24"/>
          <w:highlight w:val="white"/>
        </w:rPr>
        <w:fldChar w:fldCharType="begin"/>
      </w:r>
      <w:r w:rsidR="00B2675F" w:rsidRPr="00E41C70">
        <w:rPr>
          <w:rFonts w:ascii="Times New Roman" w:eastAsia="Calibri" w:hAnsi="Times New Roman" w:cs="Times New Roman"/>
          <w:color w:val="333333"/>
          <w:sz w:val="24"/>
          <w:szCs w:val="24"/>
          <w:highlight w:val="white"/>
        </w:rPr>
        <w:instrText xml:space="preserve"> ADDIN ZOTERO_ITEM CSL_CITATION {"citationID":"bNisPoNn","properties":{"formattedCitation":"(a Two-Way Mundlak model design from Wooldridge 2021)","plainCitation":"(a Two-Way Mundlak model design from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M."}],"accessed":{"date-parts":[["2023",3,28]]},"issued":{"date-parts":[["2021",8,17]]}},"label":"page","prefix":"a Two-Way Mundlak model design from"}],"schema":"https://github.com/citation-style-language/schema/raw/master/csl-citation.json"} </w:instrText>
      </w:r>
      <w:r w:rsidR="00B2675F" w:rsidRPr="00E41C70">
        <w:rPr>
          <w:rFonts w:ascii="Times New Roman" w:eastAsia="Calibri" w:hAnsi="Times New Roman" w:cs="Times New Roman"/>
          <w:color w:val="333333"/>
          <w:sz w:val="24"/>
          <w:szCs w:val="24"/>
          <w:highlight w:val="white"/>
        </w:rPr>
        <w:fldChar w:fldCharType="separate"/>
      </w:r>
      <w:r w:rsidR="00BB3DA4" w:rsidRPr="00E41C70">
        <w:rPr>
          <w:rFonts w:ascii="Times New Roman" w:eastAsia="Calibri" w:hAnsi="Times New Roman" w:cs="Times New Roman"/>
          <w:noProof/>
          <w:color w:val="333333"/>
          <w:sz w:val="24"/>
          <w:szCs w:val="24"/>
          <w:highlight w:val="white"/>
        </w:rPr>
        <w:t>(a Two-Way Mundlak model design from Wooldridge 2021)</w:t>
      </w:r>
      <w:r w:rsidR="00B2675F" w:rsidRPr="00E41C70">
        <w:rPr>
          <w:rFonts w:ascii="Times New Roman" w:eastAsia="Calibri" w:hAnsi="Times New Roman" w:cs="Times New Roman"/>
          <w:color w:val="333333"/>
          <w:sz w:val="24"/>
          <w:szCs w:val="24"/>
          <w:highlight w:val="white"/>
        </w:rPr>
        <w:fldChar w:fldCharType="end"/>
      </w:r>
      <w:r w:rsidR="00B2675F" w:rsidRPr="00E41C70">
        <w:rPr>
          <w:rFonts w:ascii="Times New Roman" w:eastAsia="Calibri" w:hAnsi="Times New Roman" w:cs="Times New Roman"/>
          <w:color w:val="333333"/>
          <w:sz w:val="24"/>
          <w:szCs w:val="24"/>
          <w:highlight w:val="white"/>
        </w:rPr>
        <w:t>. If, however, temporal confounders differ by site, we need a more general solution. Fortunately, the first and second difference statistical model design provide easy solutions that deal with both spatial confounders and site-varying temporal confounders.</w:t>
      </w:r>
    </w:p>
    <w:p w14:paraId="7020D34F" w14:textId="4BC2AFB1" w:rsidR="00766C2E" w:rsidRPr="00E41C70" w:rsidRDefault="00D109CA" w:rsidP="00793630">
      <w:pPr>
        <w:shd w:val="clear" w:color="auto" w:fill="FFFFFF"/>
        <w:spacing w:after="160"/>
        <w:ind w:firstLine="720"/>
        <w:rPr>
          <w:rFonts w:ascii="Times New Roman" w:eastAsia="Calibri" w:hAnsi="Times New Roman" w:cs="Times New Roman"/>
          <w:color w:val="333333"/>
          <w:sz w:val="24"/>
          <w:szCs w:val="24"/>
          <w:highlight w:val="white"/>
        </w:rPr>
      </w:pPr>
      <w:r w:rsidRPr="00E41C70">
        <w:rPr>
          <w:rFonts w:ascii="Times New Roman" w:eastAsia="Calibri" w:hAnsi="Times New Roman" w:cs="Times New Roman"/>
          <w:color w:val="333333"/>
          <w:sz w:val="24"/>
          <w:szCs w:val="24"/>
          <w:highlight w:val="white"/>
        </w:rPr>
        <w:t>To illustrate these approaches, c</w:t>
      </w:r>
      <w:r w:rsidR="00793630" w:rsidRPr="00E41C70">
        <w:rPr>
          <w:rFonts w:ascii="Times New Roman" w:eastAsia="Calibri" w:hAnsi="Times New Roman" w:cs="Times New Roman"/>
          <w:color w:val="333333"/>
          <w:sz w:val="24"/>
          <w:szCs w:val="24"/>
          <w:highlight w:val="white"/>
        </w:rPr>
        <w:t xml:space="preserve">onsider </w:t>
      </w:r>
      <w:r w:rsidRPr="00E41C70">
        <w:rPr>
          <w:rFonts w:ascii="Times New Roman" w:eastAsia="Calibri" w:hAnsi="Times New Roman" w:cs="Times New Roman"/>
          <w:color w:val="333333"/>
          <w:sz w:val="24"/>
          <w:szCs w:val="24"/>
          <w:highlight w:val="white"/>
        </w:rPr>
        <w:t>that,</w:t>
      </w:r>
      <w:r w:rsidR="00793630" w:rsidRPr="00E41C70">
        <w:rPr>
          <w:rFonts w:ascii="Times New Roman" w:eastAsia="Calibri" w:hAnsi="Times New Roman" w:cs="Times New Roman"/>
          <w:color w:val="333333"/>
          <w:sz w:val="24"/>
          <w:szCs w:val="24"/>
          <w:highlight w:val="white"/>
        </w:rPr>
        <w:t xml:space="preserve"> </w:t>
      </w:r>
      <w:r w:rsidRPr="00E41C70">
        <w:rPr>
          <w:rFonts w:ascii="Times New Roman" w:eastAsia="Calibri" w:hAnsi="Times New Roman" w:cs="Times New Roman"/>
          <w:color w:val="333333"/>
          <w:sz w:val="24"/>
          <w:szCs w:val="24"/>
          <w:highlight w:val="white"/>
        </w:rPr>
        <w:t>in</w:t>
      </w:r>
      <w:r w:rsidR="00793630" w:rsidRPr="00E41C70">
        <w:rPr>
          <w:rFonts w:ascii="Times New Roman" w:eastAsia="Calibri" w:hAnsi="Times New Roman" w:cs="Times New Roman"/>
          <w:color w:val="333333"/>
          <w:sz w:val="24"/>
          <w:szCs w:val="24"/>
          <w:highlight w:val="white"/>
        </w:rPr>
        <w:t xml:space="preserve"> addition to site-level oceanographic recruitment effects</w:t>
      </w:r>
      <w:r w:rsidR="00037819" w:rsidRPr="00E41C70">
        <w:rPr>
          <w:rFonts w:ascii="Times New Roman" w:eastAsia="Calibri" w:hAnsi="Times New Roman" w:cs="Times New Roman"/>
          <w:color w:val="333333"/>
          <w:sz w:val="24"/>
          <w:szCs w:val="24"/>
          <w:highlight w:val="white"/>
        </w:rPr>
        <w:t>, the abundance of snails is influenced by coastal development over time at each site</w:t>
      </w:r>
      <w:r w:rsidR="00793630" w:rsidRPr="00E41C70">
        <w:rPr>
          <w:rFonts w:ascii="Times New Roman" w:eastAsia="Calibri" w:hAnsi="Times New Roman" w:cs="Times New Roman"/>
          <w:color w:val="333333"/>
          <w:sz w:val="24"/>
          <w:szCs w:val="24"/>
          <w:highlight w:val="white"/>
        </w:rPr>
        <w:t xml:space="preserve"> (Fig. 7A)</w:t>
      </w:r>
      <w:r w:rsidR="00037819" w:rsidRPr="00E41C70">
        <w:rPr>
          <w:rFonts w:ascii="Times New Roman" w:eastAsia="Calibri" w:hAnsi="Times New Roman" w:cs="Times New Roman"/>
          <w:color w:val="333333"/>
          <w:sz w:val="24"/>
          <w:szCs w:val="24"/>
          <w:highlight w:val="white"/>
        </w:rPr>
        <w:t>.</w:t>
      </w:r>
      <w:r w:rsidR="00237D28" w:rsidRPr="00E41C70">
        <w:rPr>
          <w:rFonts w:ascii="Times New Roman" w:eastAsia="Calibri" w:hAnsi="Times New Roman" w:cs="Times New Roman"/>
          <w:color w:val="333333"/>
          <w:sz w:val="24"/>
          <w:szCs w:val="24"/>
          <w:highlight w:val="white"/>
        </w:rPr>
        <w:t xml:space="preserve"> However, r</w:t>
      </w:r>
      <w:r w:rsidR="00037819" w:rsidRPr="00E41C70">
        <w:rPr>
          <w:rFonts w:ascii="Times New Roman" w:eastAsia="Calibri" w:hAnsi="Times New Roman" w:cs="Times New Roman"/>
          <w:color w:val="333333"/>
          <w:sz w:val="24"/>
          <w:szCs w:val="24"/>
          <w:highlight w:val="white"/>
        </w:rPr>
        <w:t>ates of development are not the same across all sites</w:t>
      </w:r>
      <w:r w:rsidR="00793630" w:rsidRPr="00E41C70">
        <w:rPr>
          <w:rFonts w:ascii="Times New Roman" w:eastAsia="Calibri" w:hAnsi="Times New Roman" w:cs="Times New Roman"/>
          <w:color w:val="333333"/>
          <w:sz w:val="24"/>
          <w:szCs w:val="24"/>
          <w:highlight w:val="white"/>
        </w:rPr>
        <w:t>.</w:t>
      </w:r>
      <w:r w:rsidR="00037819" w:rsidRPr="00E41C70">
        <w:rPr>
          <w:rFonts w:ascii="Times New Roman" w:eastAsia="Calibri" w:hAnsi="Times New Roman" w:cs="Times New Roman"/>
          <w:color w:val="333333"/>
          <w:sz w:val="24"/>
          <w:szCs w:val="24"/>
          <w:highlight w:val="white"/>
        </w:rPr>
        <w:t xml:space="preserve"> </w:t>
      </w:r>
      <w:r w:rsidR="00793630" w:rsidRPr="00E41C70">
        <w:rPr>
          <w:rFonts w:ascii="Times New Roman" w:eastAsia="Calibri" w:hAnsi="Times New Roman" w:cs="Times New Roman"/>
          <w:color w:val="333333"/>
          <w:sz w:val="24"/>
          <w:szCs w:val="24"/>
          <w:highlight w:val="white"/>
        </w:rPr>
        <w:t>A</w:t>
      </w:r>
      <w:r w:rsidR="00037819" w:rsidRPr="00E41C70">
        <w:rPr>
          <w:rFonts w:ascii="Times New Roman" w:eastAsia="Calibri" w:hAnsi="Times New Roman" w:cs="Times New Roman"/>
          <w:color w:val="333333"/>
          <w:sz w:val="24"/>
          <w:szCs w:val="24"/>
          <w:highlight w:val="white"/>
        </w:rPr>
        <w:t>s such</w:t>
      </w:r>
      <w:r w:rsidR="00366AAA" w:rsidRPr="00E41C70">
        <w:rPr>
          <w:rFonts w:ascii="Times New Roman" w:eastAsia="Calibri" w:hAnsi="Times New Roman" w:cs="Times New Roman"/>
          <w:color w:val="333333"/>
          <w:sz w:val="24"/>
          <w:szCs w:val="24"/>
          <w:highlight w:val="white"/>
        </w:rPr>
        <w:t>,</w:t>
      </w:r>
      <w:r w:rsidR="00037819" w:rsidRPr="00E41C70">
        <w:rPr>
          <w:rFonts w:ascii="Times New Roman" w:eastAsia="Calibri" w:hAnsi="Times New Roman" w:cs="Times New Roman"/>
          <w:color w:val="333333"/>
          <w:sz w:val="24"/>
          <w:szCs w:val="24"/>
          <w:highlight w:val="white"/>
        </w:rPr>
        <w:t xml:space="preserve"> separat</w:t>
      </w:r>
      <w:r w:rsidR="00366AAA" w:rsidRPr="00E41C70">
        <w:rPr>
          <w:rFonts w:ascii="Times New Roman" w:eastAsia="Calibri" w:hAnsi="Times New Roman" w:cs="Times New Roman"/>
          <w:color w:val="333333"/>
          <w:sz w:val="24"/>
          <w:szCs w:val="24"/>
          <w:highlight w:val="white"/>
        </w:rPr>
        <w:t>ing</w:t>
      </w:r>
      <w:r w:rsidR="00037819" w:rsidRPr="00E41C70">
        <w:rPr>
          <w:rFonts w:ascii="Times New Roman" w:eastAsia="Calibri" w:hAnsi="Times New Roman" w:cs="Times New Roman"/>
          <w:color w:val="333333"/>
          <w:sz w:val="24"/>
          <w:szCs w:val="24"/>
          <w:highlight w:val="white"/>
        </w:rPr>
        <w:t xml:space="preserve"> </w:t>
      </w:r>
      <w:r w:rsidR="00366AAA" w:rsidRPr="00E41C70">
        <w:rPr>
          <w:rFonts w:ascii="Times New Roman" w:eastAsia="Calibri" w:hAnsi="Times New Roman" w:cs="Times New Roman"/>
          <w:color w:val="333333"/>
          <w:sz w:val="24"/>
          <w:szCs w:val="24"/>
          <w:highlight w:val="white"/>
        </w:rPr>
        <w:t xml:space="preserve">the effect of </w:t>
      </w:r>
      <w:r w:rsidR="00037819" w:rsidRPr="00E41C70">
        <w:rPr>
          <w:rFonts w:ascii="Times New Roman" w:eastAsia="Calibri" w:hAnsi="Times New Roman" w:cs="Times New Roman"/>
          <w:color w:val="333333"/>
          <w:sz w:val="24"/>
          <w:szCs w:val="24"/>
          <w:highlight w:val="white"/>
        </w:rPr>
        <w:t xml:space="preserve">local coastal development from the </w:t>
      </w:r>
      <w:r w:rsidR="00366AAA" w:rsidRPr="00E41C70">
        <w:rPr>
          <w:rFonts w:ascii="Times New Roman" w:eastAsia="Calibri" w:hAnsi="Times New Roman" w:cs="Times New Roman"/>
          <w:color w:val="333333"/>
          <w:sz w:val="24"/>
          <w:szCs w:val="24"/>
          <w:highlight w:val="white"/>
        </w:rPr>
        <w:t xml:space="preserve">effect </w:t>
      </w:r>
      <w:r w:rsidR="00037819" w:rsidRPr="00E41C70">
        <w:rPr>
          <w:rFonts w:ascii="Times New Roman" w:eastAsia="Calibri" w:hAnsi="Times New Roman" w:cs="Times New Roman"/>
          <w:color w:val="333333"/>
          <w:sz w:val="24"/>
          <w:szCs w:val="24"/>
          <w:highlight w:val="white"/>
        </w:rPr>
        <w:t>of local temperatur</w:t>
      </w:r>
      <w:r w:rsidR="00366AAA" w:rsidRPr="00E41C70">
        <w:rPr>
          <w:rFonts w:ascii="Times New Roman" w:eastAsia="Calibri" w:hAnsi="Times New Roman" w:cs="Times New Roman"/>
          <w:color w:val="333333"/>
          <w:sz w:val="24"/>
          <w:szCs w:val="24"/>
          <w:highlight w:val="white"/>
        </w:rPr>
        <w:t>e variability</w:t>
      </w:r>
      <w:r w:rsidR="00037819" w:rsidRPr="00E41C70">
        <w:rPr>
          <w:rFonts w:ascii="Times New Roman" w:eastAsia="Calibri" w:hAnsi="Times New Roman" w:cs="Times New Roman"/>
          <w:color w:val="333333"/>
          <w:sz w:val="24"/>
          <w:szCs w:val="24"/>
          <w:highlight w:val="white"/>
        </w:rPr>
        <w:t xml:space="preserve"> </w:t>
      </w:r>
      <w:r w:rsidR="00366AAA" w:rsidRPr="00E41C70">
        <w:rPr>
          <w:rFonts w:ascii="Times New Roman" w:eastAsia="Calibri" w:hAnsi="Times New Roman" w:cs="Times New Roman"/>
          <w:color w:val="333333"/>
          <w:sz w:val="24"/>
          <w:szCs w:val="24"/>
          <w:highlight w:val="white"/>
        </w:rPr>
        <w:t xml:space="preserve">on </w:t>
      </w:r>
      <w:r w:rsidR="00D11425" w:rsidRPr="00E41C70">
        <w:rPr>
          <w:rFonts w:ascii="Times New Roman" w:eastAsia="Calibri" w:hAnsi="Times New Roman" w:cs="Times New Roman"/>
          <w:color w:val="333333"/>
          <w:sz w:val="24"/>
          <w:szCs w:val="24"/>
          <w:highlight w:val="white"/>
        </w:rPr>
        <w:t>snail abundance</w:t>
      </w:r>
      <w:r w:rsidR="00366AAA" w:rsidRPr="00E41C70">
        <w:rPr>
          <w:rFonts w:ascii="Times New Roman" w:eastAsia="Calibri" w:hAnsi="Times New Roman" w:cs="Times New Roman"/>
          <w:color w:val="333333"/>
          <w:sz w:val="24"/>
          <w:szCs w:val="24"/>
          <w:highlight w:val="white"/>
        </w:rPr>
        <w:t xml:space="preserve"> is hard</w:t>
      </w:r>
      <w:r w:rsidR="00D11425" w:rsidRPr="00E41C70">
        <w:rPr>
          <w:rFonts w:ascii="Times New Roman" w:eastAsia="Calibri" w:hAnsi="Times New Roman" w:cs="Times New Roman"/>
          <w:color w:val="333333"/>
          <w:sz w:val="24"/>
          <w:szCs w:val="24"/>
          <w:highlight w:val="white"/>
        </w:rPr>
        <w:t>. We can see this in</w:t>
      </w:r>
      <w:r w:rsidR="00037819" w:rsidRPr="00E41C70">
        <w:rPr>
          <w:rFonts w:ascii="Times New Roman" w:eastAsia="Calibri" w:hAnsi="Times New Roman" w:cs="Times New Roman"/>
          <w:color w:val="333333"/>
          <w:sz w:val="24"/>
          <w:szCs w:val="24"/>
          <w:highlight w:val="white"/>
        </w:rPr>
        <w:t xml:space="preserve"> a small modification to the dynamics of our system from eq. 1:</w:t>
      </w:r>
    </w:p>
    <w:p w14:paraId="325DC9F8" w14:textId="2B11601F" w:rsidR="00B86FBC" w:rsidRPr="00B86FBC" w:rsidRDefault="00FD37AE" w:rsidP="00B86FBC">
      <w:pPr>
        <w:keepNext/>
        <w:shd w:val="clear" w:color="auto" w:fill="FFFFFF"/>
        <w:spacing w:after="160"/>
        <w:rPr>
          <w:rFonts w:ascii="Calibri" w:eastAsia="Calibri" w:hAnsi="Calibri" w:cs="Calibri"/>
          <w:color w:val="000000" w:themeColor="text1"/>
          <w:sz w:val="24"/>
          <w:szCs w:val="24"/>
        </w:rPr>
      </w:pPr>
      <m:oMathPara>
        <m:oMath>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y</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ij</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β</m:t>
              </m:r>
            </m:e>
            <m:sub>
              <m:r>
                <m:rPr>
                  <m:sty m:val="p"/>
                </m:rPr>
                <w:rPr>
                  <w:rFonts w:ascii="Cambria Math" w:eastAsia="Calibri" w:hAnsi="Cambria Math" w:cs="Calibri"/>
                  <w:color w:val="000000" w:themeColor="text1"/>
                  <w:sz w:val="24"/>
                  <w:szCs w:val="24"/>
                  <w:highlight w:val="white"/>
                </w:rPr>
                <m:t>0</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β</m:t>
              </m:r>
            </m:e>
            <m:sub>
              <m:r>
                <m:rPr>
                  <m:sty m:val="p"/>
                </m:rPr>
                <w:rPr>
                  <w:rFonts w:ascii="Cambria Math" w:eastAsia="Calibri" w:hAnsi="Cambria Math" w:cs="Calibri"/>
                  <w:color w:val="000000" w:themeColor="text1"/>
                  <w:sz w:val="24"/>
                  <w:szCs w:val="24"/>
                  <w:highlight w:val="white"/>
                </w:rPr>
                <m:t>1</m:t>
              </m:r>
            </m:sub>
          </m:sSub>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x</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ij</m:t>
              </m:r>
            </m:sub>
          </m:sSub>
          <m:r>
            <m:rPr>
              <m:sty m:val="p"/>
            </m:rPr>
            <w:rPr>
              <w:rFonts w:ascii="Cambria Math" w:eastAsia="Calibri" w:hAnsi="Cambria Math" w:cs="Calibri"/>
              <w:color w:val="000000" w:themeColor="text1"/>
              <w:sz w:val="24"/>
              <w:szCs w:val="24"/>
              <w:highlight w:val="white"/>
            </w:rPr>
            <m:t>+γ</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z</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λ</m:t>
              </m:r>
            </m:e>
            <m:sub>
              <m:r>
                <m:rPr>
                  <m:sty m:val="p"/>
                </m:rPr>
                <w:rPr>
                  <w:rFonts w:ascii="Cambria Math" w:eastAsia="Calibri" w:hAnsi="Cambria Math" w:cs="Calibri"/>
                  <w:color w:val="000000" w:themeColor="text1"/>
                  <w:sz w:val="24"/>
                  <w:szCs w:val="24"/>
                  <w:highlight w:val="white"/>
                </w:rPr>
                <m:t>i</m:t>
              </m:r>
            </m:sub>
          </m:sSub>
          <m:r>
            <m:rPr>
              <m:sty m:val="p"/>
            </m:rPr>
            <w:rPr>
              <w:rFonts w:ascii="Cambria Math" w:eastAsia="Calibri" w:hAnsi="Cambria Math" w:cs="Calibri"/>
              <w:color w:val="000000" w:themeColor="text1"/>
              <w:sz w:val="24"/>
              <w:szCs w:val="24"/>
              <w:highlight w:val="white"/>
            </w:rPr>
            <m:t>j+</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e</m:t>
              </m:r>
            </m:e>
            <m:sub>
              <m:r>
                <m:rPr>
                  <m:sty m:val="p"/>
                </m:rPr>
                <w:rPr>
                  <w:rFonts w:ascii="Cambria Math" w:eastAsia="Calibri" w:hAnsi="Cambria Math" w:cs="Calibri"/>
                  <w:color w:val="000000" w:themeColor="text1"/>
                  <w:sz w:val="24"/>
                  <w:szCs w:val="24"/>
                  <w:highlight w:val="white"/>
                </w:rPr>
                <m:t>ij</m:t>
              </m:r>
            </m:sub>
          </m:sSub>
        </m:oMath>
      </m:oMathPara>
    </w:p>
    <w:p w14:paraId="775021C1" w14:textId="24F9CB01" w:rsidR="00B86FBC" w:rsidRPr="00E41C70" w:rsidRDefault="00B86FBC" w:rsidP="00B86FBC">
      <w:pPr>
        <w:pStyle w:val="Caption"/>
        <w:jc w:val="right"/>
        <w:rPr>
          <w:rFonts w:ascii="Times New Roman" w:hAnsi="Times New Roman" w:cs="Times New Roman"/>
          <w:color w:val="000000" w:themeColor="text1"/>
          <w:sz w:val="24"/>
          <w:szCs w:val="24"/>
        </w:rPr>
      </w:pPr>
      <w:r w:rsidRPr="00E41C70">
        <w:rPr>
          <w:rFonts w:ascii="Times New Roman" w:hAnsi="Times New Roman" w:cs="Times New Roman"/>
          <w:color w:val="000000" w:themeColor="text1"/>
          <w:sz w:val="24"/>
          <w:szCs w:val="24"/>
        </w:rPr>
        <w:t xml:space="preserve">(10) </w:t>
      </w:r>
    </w:p>
    <w:p w14:paraId="52EAF6AB" w14:textId="1F36A1E9" w:rsidR="00766C2E" w:rsidRDefault="00037819">
      <w:pPr>
        <w:shd w:val="clear" w:color="auto" w:fill="FFFFFF"/>
        <w:spacing w:after="160"/>
        <w:rPr>
          <w:rFonts w:ascii="Calibri" w:eastAsia="Calibri" w:hAnsi="Calibri" w:cs="Calibri"/>
          <w:b/>
          <w:color w:val="66AA66"/>
          <w:sz w:val="24"/>
          <w:szCs w:val="24"/>
          <w:highlight w:val="white"/>
        </w:rPr>
      </w:pPr>
      <w:r>
        <w:rPr>
          <w:rFonts w:ascii="Calibri" w:eastAsia="Calibri" w:hAnsi="Calibri" w:cs="Calibri"/>
          <w:color w:val="333333"/>
          <w:sz w:val="24"/>
          <w:szCs w:val="24"/>
        </w:rPr>
        <w:t>$</w:t>
      </w:r>
      <w:r w:rsidRPr="00B86FBC">
        <w:rPr>
          <w:rFonts w:ascii="Calibri" w:eastAsia="Calibri" w:hAnsi="Calibri" w:cs="Calibri"/>
          <w:color w:val="000000" w:themeColor="text1"/>
          <w:sz w:val="24"/>
          <w:szCs w:val="24"/>
          <w:highlight w:val="white"/>
        </w:rPr>
        <w:t>y_{</w:t>
      </w:r>
      <w:proofErr w:type="spellStart"/>
      <w:r w:rsidRPr="00B86FBC">
        <w:rPr>
          <w:rFonts w:ascii="Calibri" w:eastAsia="Calibri" w:hAnsi="Calibri" w:cs="Calibri"/>
          <w:color w:val="000000" w:themeColor="text1"/>
          <w:sz w:val="24"/>
          <w:szCs w:val="24"/>
          <w:highlight w:val="white"/>
        </w:rPr>
        <w:t>ij</w:t>
      </w:r>
      <w:proofErr w:type="spellEnd"/>
      <w:r w:rsidRPr="00B86FBC">
        <w:rPr>
          <w:rFonts w:ascii="Calibri" w:eastAsia="Calibri" w:hAnsi="Calibri" w:cs="Calibri"/>
          <w:color w:val="000000" w:themeColor="text1"/>
          <w:sz w:val="24"/>
          <w:szCs w:val="24"/>
          <w:highlight w:val="white"/>
        </w:rPr>
        <w:t>} = \beta_0 + \beta_1 x_{</w:t>
      </w:r>
      <w:proofErr w:type="spellStart"/>
      <w:r w:rsidRPr="00B86FBC">
        <w:rPr>
          <w:rFonts w:ascii="Calibri" w:eastAsia="Calibri" w:hAnsi="Calibri" w:cs="Calibri"/>
          <w:color w:val="000000" w:themeColor="text1"/>
          <w:sz w:val="24"/>
          <w:szCs w:val="24"/>
          <w:highlight w:val="white"/>
        </w:rPr>
        <w:t>ij</w:t>
      </w:r>
      <w:proofErr w:type="spellEnd"/>
      <w:r w:rsidRPr="00B86FBC">
        <w:rPr>
          <w:rFonts w:ascii="Calibri" w:eastAsia="Calibri" w:hAnsi="Calibri" w:cs="Calibri"/>
          <w:color w:val="000000" w:themeColor="text1"/>
          <w:sz w:val="24"/>
          <w:szCs w:val="24"/>
          <w:highlight w:val="white"/>
        </w:rPr>
        <w:t xml:space="preserve">} + \gamma </w:t>
      </w:r>
      <w:proofErr w:type="spellStart"/>
      <w:r w:rsidRPr="00B86FBC">
        <w:rPr>
          <w:rFonts w:ascii="Calibri" w:eastAsia="Calibri" w:hAnsi="Calibri" w:cs="Calibri"/>
          <w:color w:val="000000" w:themeColor="text1"/>
          <w:sz w:val="24"/>
          <w:szCs w:val="24"/>
          <w:highlight w:val="white"/>
        </w:rPr>
        <w:t>z_</w:t>
      </w:r>
      <w:proofErr w:type="gramStart"/>
      <w:r w:rsidRPr="00B86FBC">
        <w:rPr>
          <w:rFonts w:ascii="Calibri" w:eastAsia="Calibri" w:hAnsi="Calibri" w:cs="Calibri"/>
          <w:color w:val="000000" w:themeColor="text1"/>
          <w:sz w:val="24"/>
          <w:szCs w:val="24"/>
          <w:highlight w:val="white"/>
        </w:rPr>
        <w:t>i</w:t>
      </w:r>
      <w:proofErr w:type="spellEnd"/>
      <w:r w:rsidRPr="00B86FBC">
        <w:rPr>
          <w:rFonts w:ascii="Calibri" w:eastAsia="Calibri" w:hAnsi="Calibri" w:cs="Calibri"/>
          <w:color w:val="000000" w:themeColor="text1"/>
          <w:sz w:val="24"/>
          <w:szCs w:val="24"/>
          <w:highlight w:val="white"/>
        </w:rPr>
        <w:t xml:space="preserve">  +</w:t>
      </w:r>
      <w:proofErr w:type="gramEnd"/>
      <w:r w:rsidRPr="00B86FBC">
        <w:rPr>
          <w:rFonts w:ascii="Calibri" w:eastAsia="Calibri" w:hAnsi="Calibri" w:cs="Calibri"/>
          <w:color w:val="000000" w:themeColor="text1"/>
          <w:sz w:val="24"/>
          <w:szCs w:val="24"/>
          <w:highlight w:val="white"/>
        </w:rPr>
        <w:t xml:space="preserve"> \</w:t>
      </w:r>
      <w:proofErr w:type="spellStart"/>
      <w:r w:rsidRPr="00B86FBC">
        <w:rPr>
          <w:rFonts w:ascii="Calibri" w:eastAsia="Calibri" w:hAnsi="Calibri" w:cs="Calibri"/>
          <w:color w:val="000000" w:themeColor="text1"/>
          <w:sz w:val="24"/>
          <w:szCs w:val="24"/>
          <w:highlight w:val="white"/>
        </w:rPr>
        <w:t>lambda_i</w:t>
      </w:r>
      <w:proofErr w:type="spellEnd"/>
      <w:r w:rsidRPr="00B86FBC">
        <w:rPr>
          <w:rFonts w:ascii="Calibri" w:eastAsia="Calibri" w:hAnsi="Calibri" w:cs="Calibri"/>
          <w:color w:val="000000" w:themeColor="text1"/>
          <w:sz w:val="24"/>
          <w:szCs w:val="24"/>
          <w:highlight w:val="white"/>
        </w:rPr>
        <w:t xml:space="preserve"> j + e_{</w:t>
      </w:r>
      <w:proofErr w:type="spellStart"/>
      <w:r w:rsidRPr="00B86FBC">
        <w:rPr>
          <w:rFonts w:ascii="Calibri" w:eastAsia="Calibri" w:hAnsi="Calibri" w:cs="Calibri"/>
          <w:color w:val="000000" w:themeColor="text1"/>
          <w:sz w:val="24"/>
          <w:szCs w:val="24"/>
          <w:highlight w:val="white"/>
        </w:rPr>
        <w:t>ij</w:t>
      </w:r>
      <w:proofErr w:type="spellEnd"/>
      <w:r w:rsidRPr="00B86FBC">
        <w:rPr>
          <w:rFonts w:ascii="Calibri" w:eastAsia="Calibri" w:hAnsi="Calibri" w:cs="Calibri"/>
          <w:color w:val="000000" w:themeColor="text1"/>
          <w:sz w:val="24"/>
          <w:szCs w:val="24"/>
          <w:highlight w:val="white"/>
        </w:rPr>
        <w:t>}</w:t>
      </w:r>
      <w:r w:rsidR="00B86FBC" w:rsidRPr="00B86FBC">
        <w:rPr>
          <w:rFonts w:ascii="Calibri" w:eastAsia="Calibri" w:hAnsi="Calibri" w:cs="Calibri"/>
          <w:b/>
          <w:color w:val="000000" w:themeColor="text1"/>
          <w:sz w:val="24"/>
          <w:szCs w:val="24"/>
          <w:highlight w:val="white"/>
        </w:rPr>
        <w:t xml:space="preserve"> </w:t>
      </w:r>
      <w:r>
        <w:rPr>
          <w:rFonts w:ascii="Calibri" w:eastAsia="Calibri" w:hAnsi="Calibri" w:cs="Calibri"/>
          <w:b/>
          <w:color w:val="66AA66"/>
          <w:sz w:val="24"/>
          <w:szCs w:val="24"/>
          <w:highlight w:val="white"/>
        </w:rPr>
        <w:t>$</w:t>
      </w:r>
    </w:p>
    <w:p w14:paraId="1B05DB7C" w14:textId="38305911" w:rsidR="00766C2E" w:rsidRPr="00E41C70" w:rsidRDefault="00037819">
      <w:pPr>
        <w:shd w:val="clear" w:color="auto" w:fill="FFFFFF"/>
        <w:spacing w:after="160"/>
        <w:ind w:firstLine="720"/>
        <w:rPr>
          <w:rFonts w:ascii="Times New Roman" w:eastAsia="Calibri" w:hAnsi="Times New Roman" w:cs="Times New Roman"/>
          <w:color w:val="333333"/>
          <w:sz w:val="24"/>
          <w:szCs w:val="24"/>
          <w:highlight w:val="white"/>
        </w:rPr>
      </w:pPr>
      <w:r w:rsidRPr="00E41C70">
        <w:rPr>
          <w:rFonts w:ascii="Times New Roman" w:eastAsia="Calibri" w:hAnsi="Times New Roman" w:cs="Times New Roman"/>
          <w:color w:val="333333"/>
          <w:sz w:val="24"/>
          <w:szCs w:val="24"/>
          <w:highlight w:val="white"/>
        </w:rPr>
        <w:t xml:space="preserve">Here </w:t>
      </w:r>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λ</m:t>
            </m:r>
          </m:e>
          <m:sub>
            <m:r>
              <w:del w:id="7" w:author="Jarrett Byrnes" w:date="2023-05-30T10:43:00Z">
                <m:rPr>
                  <m:sty m:val="p"/>
                </m:rPr>
                <w:rPr>
                  <w:rFonts w:ascii="Cambria Math" w:eastAsia="Calibri" w:hAnsi="Cambria Math" w:cs="Times New Roman"/>
                  <w:color w:val="000000" w:themeColor="text1"/>
                  <w:sz w:val="24"/>
                  <w:szCs w:val="24"/>
                  <w:highlight w:val="white"/>
                </w:rPr>
                <m:t>I</m:t>
              </w:del>
            </m:r>
            <m:r>
              <w:ins w:id="8" w:author="Jarrett Byrnes" w:date="2023-05-30T10:43:00Z">
                <m:rPr>
                  <m:sty m:val="p"/>
                </m:rPr>
                <w:rPr>
                  <w:rFonts w:ascii="Cambria Math" w:eastAsia="Calibri" w:hAnsi="Cambria Math" w:cs="Times New Roman"/>
                  <w:color w:val="000000" w:themeColor="text1"/>
                  <w:sz w:val="24"/>
                  <w:szCs w:val="24"/>
                </w:rPr>
                <m:t>i</m:t>
              </w:ins>
            </m:r>
          </m:sub>
        </m:sSub>
      </m:oMath>
      <w:r w:rsidR="00793630" w:rsidRPr="00E41C70">
        <w:rPr>
          <w:rFonts w:ascii="Times New Roman" w:eastAsia="Calibri" w:hAnsi="Times New Roman" w:cs="Times New Roman"/>
          <w:color w:val="333333"/>
          <w:sz w:val="24"/>
          <w:szCs w:val="24"/>
          <w:highlight w:val="white"/>
        </w:rPr>
        <w:t xml:space="preserve"> </w:t>
      </w:r>
      <w:r w:rsidRPr="00E41C70">
        <w:rPr>
          <w:rFonts w:ascii="Times New Roman" w:eastAsia="Calibri" w:hAnsi="Times New Roman" w:cs="Times New Roman"/>
          <w:color w:val="333333"/>
          <w:sz w:val="24"/>
          <w:szCs w:val="24"/>
          <w:highlight w:val="white"/>
        </w:rPr>
        <w:t>is a site-specific trend in snails over time</w:t>
      </w:r>
      <w:r w:rsidR="00793630" w:rsidRPr="00E41C70">
        <w:rPr>
          <w:rFonts w:ascii="Times New Roman" w:eastAsia="Calibri" w:hAnsi="Times New Roman" w:cs="Times New Roman"/>
          <w:color w:val="333333"/>
          <w:sz w:val="24"/>
          <w:szCs w:val="24"/>
          <w:highlight w:val="white"/>
        </w:rPr>
        <w:t xml:space="preserve"> (j)</w:t>
      </w:r>
      <w:r w:rsidRPr="00E41C70">
        <w:rPr>
          <w:rFonts w:ascii="Times New Roman" w:eastAsia="Calibri" w:hAnsi="Times New Roman" w:cs="Times New Roman"/>
          <w:color w:val="333333"/>
          <w:sz w:val="24"/>
          <w:szCs w:val="24"/>
          <w:highlight w:val="white"/>
        </w:rPr>
        <w:t>. Due to this trend, if there is also a temporal trend in temperature</w:t>
      </w:r>
      <w:r w:rsidR="00D11425" w:rsidRPr="00E41C70">
        <w:rPr>
          <w:rFonts w:ascii="Times New Roman" w:eastAsia="Calibri" w:hAnsi="Times New Roman" w:cs="Times New Roman"/>
          <w:color w:val="333333"/>
          <w:sz w:val="24"/>
          <w:szCs w:val="24"/>
          <w:highlight w:val="white"/>
        </w:rPr>
        <w:t xml:space="preserve"> (e.g., climate change)</w:t>
      </w:r>
      <w:r w:rsidRPr="00E41C70">
        <w:rPr>
          <w:rFonts w:ascii="Times New Roman" w:eastAsia="Calibri" w:hAnsi="Times New Roman" w:cs="Times New Roman"/>
          <w:color w:val="333333"/>
          <w:sz w:val="24"/>
          <w:szCs w:val="24"/>
          <w:highlight w:val="white"/>
        </w:rPr>
        <w:t xml:space="preserve">, our estimation of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006C6433" w:rsidRPr="00E41C70">
        <w:rPr>
          <w:rFonts w:ascii="Times New Roman" w:eastAsia="Calibri" w:hAnsi="Times New Roman" w:cs="Times New Roman"/>
          <w:color w:val="333333"/>
          <w:sz w:val="24"/>
          <w:szCs w:val="24"/>
          <w:highlight w:val="white"/>
        </w:rPr>
        <w:t xml:space="preserve"> </w:t>
      </w:r>
      <w:r w:rsidRPr="00E41C70">
        <w:rPr>
          <w:rFonts w:ascii="Times New Roman" w:eastAsia="Calibri" w:hAnsi="Times New Roman" w:cs="Times New Roman"/>
          <w:color w:val="333333"/>
          <w:sz w:val="24"/>
          <w:szCs w:val="24"/>
          <w:highlight w:val="white"/>
        </w:rPr>
        <w:t>would again be contaminated and our estimate would no longer be causally identified</w:t>
      </w:r>
      <w:r w:rsidR="00D11425" w:rsidRPr="00E41C70">
        <w:rPr>
          <w:rFonts w:ascii="Times New Roman" w:eastAsia="Calibri" w:hAnsi="Times New Roman" w:cs="Times New Roman"/>
          <w:color w:val="333333"/>
          <w:sz w:val="24"/>
          <w:szCs w:val="24"/>
          <w:highlight w:val="white"/>
        </w:rPr>
        <w:t xml:space="preserve"> if we did not measure site-level development</w:t>
      </w:r>
      <w:r w:rsidRPr="00E41C70">
        <w:rPr>
          <w:rFonts w:ascii="Times New Roman" w:eastAsia="Calibri" w:hAnsi="Times New Roman" w:cs="Times New Roman"/>
          <w:color w:val="333333"/>
          <w:sz w:val="24"/>
          <w:szCs w:val="24"/>
          <w:highlight w:val="white"/>
        </w:rPr>
        <w:t>.  On the surface, this appears to be a difficult problem to tease apart.</w:t>
      </w:r>
    </w:p>
    <w:p w14:paraId="4AC1E3F6" w14:textId="4C368D11" w:rsidR="00766C2E" w:rsidRPr="00E41C70" w:rsidRDefault="00037819" w:rsidP="00C7519A">
      <w:pPr>
        <w:shd w:val="clear" w:color="auto" w:fill="FFFFFF"/>
        <w:spacing w:after="160"/>
        <w:ind w:firstLine="720"/>
        <w:rPr>
          <w:rFonts w:ascii="Times New Roman" w:eastAsia="Calibri" w:hAnsi="Times New Roman" w:cs="Times New Roman"/>
          <w:color w:val="333333"/>
          <w:sz w:val="24"/>
          <w:szCs w:val="24"/>
          <w:highlight w:val="white"/>
        </w:rPr>
      </w:pPr>
      <w:r w:rsidRPr="00E41C70">
        <w:rPr>
          <w:rFonts w:ascii="Times New Roman" w:eastAsia="Calibri" w:hAnsi="Times New Roman" w:cs="Times New Roman"/>
          <w:color w:val="333333"/>
          <w:sz w:val="24"/>
          <w:szCs w:val="24"/>
          <w:highlight w:val="white"/>
        </w:rPr>
        <w:t>Fortunately, there is a simple solution</w:t>
      </w:r>
      <w:r w:rsidR="00793630" w:rsidRPr="00E41C70">
        <w:rPr>
          <w:rFonts w:ascii="Times New Roman" w:eastAsia="Calibri" w:hAnsi="Times New Roman" w:cs="Times New Roman"/>
          <w:color w:val="333333"/>
          <w:sz w:val="24"/>
          <w:szCs w:val="24"/>
          <w:highlight w:val="white"/>
        </w:rPr>
        <w:t xml:space="preserve"> </w:t>
      </w:r>
      <w:r w:rsidRPr="00E41C70">
        <w:rPr>
          <w:rFonts w:ascii="Times New Roman" w:eastAsia="Calibri" w:hAnsi="Times New Roman" w:cs="Times New Roman"/>
          <w:color w:val="333333"/>
          <w:sz w:val="24"/>
          <w:szCs w:val="24"/>
          <w:highlight w:val="white"/>
        </w:rPr>
        <w:t>related to the fixed effects transformation</w:t>
      </w:r>
      <w:r w:rsidR="00793630" w:rsidRPr="00E41C70">
        <w:rPr>
          <w:rFonts w:ascii="Times New Roman" w:eastAsia="Calibri" w:hAnsi="Times New Roman" w:cs="Times New Roman"/>
          <w:color w:val="333333"/>
          <w:sz w:val="24"/>
          <w:szCs w:val="24"/>
          <w:highlight w:val="white"/>
        </w:rPr>
        <w:t>:</w:t>
      </w:r>
      <w:r w:rsidRPr="00E41C70">
        <w:rPr>
          <w:rFonts w:ascii="Times New Roman" w:eastAsia="Calibri" w:hAnsi="Times New Roman" w:cs="Times New Roman"/>
          <w:color w:val="333333"/>
          <w:sz w:val="24"/>
          <w:szCs w:val="24"/>
          <w:highlight w:val="white"/>
        </w:rPr>
        <w:t xml:space="preserve"> temporal differencing. For each time point in our data, if we subtract the previous time point, we </w:t>
      </w:r>
      <w:r w:rsidRPr="00E41C70">
        <w:rPr>
          <w:rFonts w:ascii="Times New Roman" w:eastAsia="Calibri" w:hAnsi="Times New Roman" w:cs="Times New Roman"/>
          <w:color w:val="333333"/>
          <w:sz w:val="24"/>
          <w:szCs w:val="24"/>
          <w:highlight w:val="white"/>
        </w:rPr>
        <w:lastRenderedPageBreak/>
        <w:t xml:space="preserve">produce a model evaluating the relationship between change in our response variable versus change in our causal variable of interest. Like the fixed effects transformation, </w:t>
      </w:r>
      <w:r w:rsidR="00366AAA" w:rsidRPr="00E41C70">
        <w:rPr>
          <w:rFonts w:ascii="Times New Roman" w:eastAsia="Calibri" w:hAnsi="Times New Roman" w:cs="Times New Roman"/>
          <w:color w:val="333333"/>
          <w:sz w:val="24"/>
          <w:szCs w:val="24"/>
          <w:highlight w:val="white"/>
        </w:rPr>
        <w:t xml:space="preserve">the </w:t>
      </w:r>
      <w:r w:rsidR="00015E98" w:rsidRPr="00E41C70">
        <w:rPr>
          <w:rFonts w:ascii="Times New Roman" w:eastAsia="Calibri" w:hAnsi="Times New Roman" w:cs="Times New Roman"/>
          <w:color w:val="333333"/>
          <w:sz w:val="24"/>
          <w:szCs w:val="24"/>
          <w:highlight w:val="white"/>
        </w:rPr>
        <w:t>conf</w:t>
      </w:r>
      <w:r w:rsidR="00121E6A" w:rsidRPr="00E41C70">
        <w:rPr>
          <w:rFonts w:ascii="Times New Roman" w:eastAsia="Calibri" w:hAnsi="Times New Roman" w:cs="Times New Roman"/>
          <w:color w:val="333333"/>
          <w:sz w:val="24"/>
          <w:szCs w:val="24"/>
          <w:highlight w:val="white"/>
        </w:rPr>
        <w:t>ound</w:t>
      </w:r>
      <w:r w:rsidR="00015E98" w:rsidRPr="00E41C70">
        <w:rPr>
          <w:rFonts w:ascii="Times New Roman" w:eastAsia="Calibri" w:hAnsi="Times New Roman" w:cs="Times New Roman"/>
          <w:color w:val="333333"/>
          <w:sz w:val="24"/>
          <w:szCs w:val="24"/>
          <w:highlight w:val="white"/>
        </w:rPr>
        <w:t xml:space="preserve">ing </w:t>
      </w:r>
      <w:r w:rsidR="00366AAA" w:rsidRPr="00E41C70">
        <w:rPr>
          <w:rFonts w:ascii="Times New Roman" w:eastAsia="Calibri" w:hAnsi="Times New Roman" w:cs="Times New Roman"/>
          <w:color w:val="333333"/>
          <w:sz w:val="24"/>
          <w:szCs w:val="24"/>
          <w:highlight w:val="white"/>
        </w:rPr>
        <w:t xml:space="preserve">effects of </w:t>
      </w:r>
      <w:r w:rsidRPr="00E41C70">
        <w:rPr>
          <w:rFonts w:ascii="Times New Roman" w:eastAsia="Calibri" w:hAnsi="Times New Roman" w:cs="Times New Roman"/>
          <w:color w:val="333333"/>
          <w:sz w:val="24"/>
          <w:szCs w:val="24"/>
          <w:highlight w:val="white"/>
        </w:rPr>
        <w:t xml:space="preserve">site-level omitted variables </w:t>
      </w:r>
      <w:r w:rsidR="00405367" w:rsidRPr="00E41C70">
        <w:rPr>
          <w:rFonts w:ascii="Times New Roman" w:eastAsia="Calibri" w:hAnsi="Times New Roman" w:cs="Times New Roman"/>
          <w:color w:val="333333"/>
          <w:sz w:val="24"/>
          <w:szCs w:val="24"/>
          <w:highlight w:val="white"/>
        </w:rPr>
        <w:t xml:space="preserve">that </w:t>
      </w:r>
      <w:r w:rsidR="005835F3" w:rsidRPr="00E41C70">
        <w:rPr>
          <w:rFonts w:ascii="Times New Roman" w:eastAsia="Calibri" w:hAnsi="Times New Roman" w:cs="Times New Roman"/>
          <w:color w:val="333333"/>
          <w:sz w:val="24"/>
          <w:szCs w:val="24"/>
          <w:highlight w:val="white"/>
        </w:rPr>
        <w:t>have a temporal trend</w:t>
      </w:r>
      <w:r w:rsidR="00405367" w:rsidRPr="00E41C70">
        <w:rPr>
          <w:rFonts w:ascii="Times New Roman" w:eastAsia="Calibri" w:hAnsi="Times New Roman" w:cs="Times New Roman"/>
          <w:color w:val="333333"/>
          <w:sz w:val="24"/>
          <w:szCs w:val="24"/>
          <w:highlight w:val="white"/>
        </w:rPr>
        <w:t xml:space="preserve"> are therefore eliminated.</w:t>
      </w:r>
      <w:r w:rsidRPr="00E41C70">
        <w:rPr>
          <w:rFonts w:ascii="Times New Roman" w:eastAsia="Calibri" w:hAnsi="Times New Roman" w:cs="Times New Roman"/>
          <w:color w:val="333333"/>
          <w:sz w:val="24"/>
          <w:szCs w:val="24"/>
          <w:highlight w:val="white"/>
        </w:rPr>
        <w:t xml:space="preserve"> </w:t>
      </w:r>
      <w:r w:rsidR="00C7519A" w:rsidRPr="00E41C70">
        <w:rPr>
          <w:rFonts w:ascii="Times New Roman" w:eastAsia="Calibri" w:hAnsi="Times New Roman" w:cs="Times New Roman"/>
          <w:color w:val="333333"/>
          <w:sz w:val="24"/>
          <w:szCs w:val="24"/>
          <w:highlight w:val="white"/>
        </w:rPr>
        <w:t xml:space="preserve">After the transformation, </w:t>
      </w:r>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λ</m:t>
            </m:r>
          </m:e>
          <m:sub>
            <m:r>
              <m:rPr>
                <m:sty m:val="p"/>
              </m:rPr>
              <w:rPr>
                <w:rFonts w:ascii="Cambria Math" w:eastAsia="Calibri" w:hAnsi="Cambria Math" w:cs="Times New Roman"/>
                <w:color w:val="000000" w:themeColor="text1"/>
                <w:sz w:val="24"/>
                <w:szCs w:val="24"/>
              </w:rPr>
              <m:t>i</m:t>
            </m:r>
          </m:sub>
        </m:sSub>
      </m:oMath>
      <w:r w:rsidR="00C7519A" w:rsidRPr="00E41C70">
        <w:rPr>
          <w:rFonts w:ascii="Times New Roman" w:eastAsia="Calibri" w:hAnsi="Times New Roman" w:cs="Times New Roman"/>
          <w:color w:val="333333"/>
          <w:sz w:val="24"/>
          <w:szCs w:val="24"/>
          <w:highlight w:val="white"/>
        </w:rPr>
        <w:t xml:space="preserve"> remains as a term to be estimated with a fixed effect (i.e., using a dummy variable for site, as before, will recover an estimate of the trend for each site). This approach has the added benefit of sweeping up other unknown site-level trends into our estimate of </w:t>
      </w:r>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λ</m:t>
            </m:r>
          </m:e>
          <m:sub>
            <m:r>
              <m:rPr>
                <m:sty m:val="p"/>
              </m:rPr>
              <w:rPr>
                <w:rFonts w:ascii="Cambria Math" w:eastAsia="Calibri" w:hAnsi="Cambria Math" w:cs="Times New Roman"/>
                <w:color w:val="000000" w:themeColor="text1"/>
                <w:sz w:val="24"/>
                <w:szCs w:val="24"/>
              </w:rPr>
              <m:t>i</m:t>
            </m:r>
          </m:sub>
        </m:sSub>
      </m:oMath>
      <w:r w:rsidR="00C7519A" w:rsidRPr="00E41C70">
        <w:rPr>
          <w:rFonts w:ascii="Times New Roman" w:eastAsia="Calibri" w:hAnsi="Times New Roman" w:cs="Times New Roman"/>
          <w:color w:val="333333"/>
          <w:sz w:val="24"/>
          <w:szCs w:val="24"/>
          <w:highlight w:val="white"/>
        </w:rPr>
        <w:t xml:space="preserve">. Our first difference model design, represented as a path diagram in Figure 7B, translates to the following with means model notation: </w:t>
      </w:r>
    </w:p>
    <w:p w14:paraId="22BD593C" w14:textId="2F8C1210" w:rsidR="00517635" w:rsidRPr="00517635" w:rsidRDefault="00517635" w:rsidP="00517635">
      <w:pPr>
        <w:keepNext/>
        <w:shd w:val="clear" w:color="auto" w:fill="FFFFFF"/>
        <w:spacing w:after="160"/>
        <w:rPr>
          <w:rFonts w:ascii="Calibri" w:eastAsia="Calibri" w:hAnsi="Calibri" w:cs="Calibri"/>
          <w:color w:val="333333"/>
          <w:sz w:val="24"/>
          <w:szCs w:val="24"/>
        </w:rPr>
      </w:pPr>
      <m:oMathPara>
        <m:oMath>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1ij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λ</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oMath>
      </m:oMathPara>
    </w:p>
    <w:p w14:paraId="37AE297D" w14:textId="6941BDBC" w:rsidR="00517635" w:rsidRPr="00E41C70" w:rsidRDefault="00517635" w:rsidP="00517635">
      <w:pPr>
        <w:pStyle w:val="Caption"/>
        <w:jc w:val="right"/>
        <w:rPr>
          <w:rFonts w:ascii="Times New Roman" w:eastAsia="Calibri" w:hAnsi="Times New Roman" w:cs="Times New Roman"/>
          <w:i w:val="0"/>
          <w:color w:val="000000" w:themeColor="text1"/>
          <w:sz w:val="24"/>
          <w:szCs w:val="24"/>
          <w:highlight w:val="white"/>
        </w:rPr>
      </w:pPr>
      <w:r w:rsidRPr="00E41C70">
        <w:rPr>
          <w:rFonts w:ascii="Times New Roman" w:hAnsi="Times New Roman" w:cs="Times New Roman"/>
          <w:color w:val="000000" w:themeColor="text1"/>
          <w:sz w:val="24"/>
          <w:szCs w:val="24"/>
        </w:rPr>
        <w:t xml:space="preserve">(11) </w:t>
      </w:r>
    </w:p>
    <w:p w14:paraId="10C75CF0" w14:textId="5C3D20A5"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\Delta y_{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xml:space="preserve">} </w:t>
      </w:r>
      <w:proofErr w:type="gramStart"/>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beta_1 \Delta x_{1ij} + \</w:t>
      </w:r>
      <w:proofErr w:type="spellStart"/>
      <w:r>
        <w:rPr>
          <w:rFonts w:ascii="Calibri" w:eastAsia="Calibri" w:hAnsi="Calibri" w:cs="Calibri"/>
          <w:color w:val="333333"/>
          <w:sz w:val="24"/>
          <w:szCs w:val="24"/>
          <w:highlight w:val="white"/>
        </w:rPr>
        <w:t>lambda_i</w:t>
      </w:r>
      <w:proofErr w:type="spellEnd"/>
      <w:r>
        <w:rPr>
          <w:rFonts w:ascii="Calibri" w:eastAsia="Calibri" w:hAnsi="Calibri" w:cs="Calibri"/>
          <w:color w:val="333333"/>
          <w:sz w:val="24"/>
          <w:szCs w:val="24"/>
          <w:highlight w:val="white"/>
        </w:rPr>
        <w:t xml:space="preserve"> + \Delta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xml:space="preserve">} </w:t>
      </w:r>
    </w:p>
    <w:p w14:paraId="3657D45A" w14:textId="6AC492EB" w:rsidR="00766C2E" w:rsidRPr="00E41C70" w:rsidRDefault="00F65464" w:rsidP="002A1C95">
      <w:pPr>
        <w:shd w:val="clear" w:color="auto" w:fill="FFFFFF"/>
        <w:spacing w:after="160"/>
        <w:ind w:firstLine="720"/>
        <w:rPr>
          <w:rFonts w:ascii="Times New Roman" w:eastAsia="Calibri" w:hAnsi="Times New Roman" w:cs="Times New Roman"/>
          <w:color w:val="333333"/>
          <w:sz w:val="24"/>
          <w:szCs w:val="24"/>
          <w:highlight w:val="white"/>
        </w:rPr>
      </w:pPr>
      <w:r w:rsidRPr="00E41C70">
        <w:rPr>
          <w:rFonts w:ascii="Times New Roman" w:eastAsia="Calibri" w:hAnsi="Times New Roman" w:cs="Times New Roman"/>
          <w:color w:val="333333"/>
          <w:sz w:val="24"/>
          <w:szCs w:val="24"/>
          <w:highlight w:val="white"/>
        </w:rPr>
        <w:t xml:space="preserve">Here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Pr="00E41C70">
        <w:rPr>
          <w:rFonts w:ascii="Times New Roman" w:eastAsia="Calibri" w:hAnsi="Times New Roman" w:cs="Times New Roman"/>
          <w:color w:val="333333"/>
          <w:sz w:val="24"/>
          <w:szCs w:val="24"/>
        </w:rPr>
        <w:t xml:space="preserve"> estimates the effect of temperature as before</w:t>
      </w:r>
      <w:r w:rsidR="00EE2DA1" w:rsidRPr="00E41C70">
        <w:rPr>
          <w:rFonts w:ascii="Times New Roman" w:eastAsia="Calibri" w:hAnsi="Times New Roman" w:cs="Times New Roman"/>
          <w:color w:val="333333"/>
          <w:sz w:val="24"/>
          <w:szCs w:val="24"/>
        </w:rPr>
        <w:t xml:space="preserve"> with </w:t>
      </w:r>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λ</m:t>
            </m:r>
          </m:e>
          <m:sub>
            <m:r>
              <m:rPr>
                <m:sty m:val="p"/>
              </m:rPr>
              <w:rPr>
                <w:rFonts w:ascii="Cambria Math" w:eastAsia="Calibri" w:hAnsi="Cambria Math" w:cs="Times New Roman"/>
                <w:color w:val="000000" w:themeColor="text1"/>
                <w:sz w:val="24"/>
                <w:szCs w:val="24"/>
              </w:rPr>
              <m:t>i</m:t>
            </m:r>
          </m:sub>
        </m:sSub>
      </m:oMath>
      <w:r w:rsidR="00EE2DA1" w:rsidRPr="00E41C70">
        <w:rPr>
          <w:rFonts w:ascii="Times New Roman" w:eastAsia="Calibri" w:hAnsi="Times New Roman" w:cs="Times New Roman"/>
          <w:color w:val="333333"/>
          <w:sz w:val="24"/>
          <w:szCs w:val="24"/>
        </w:rPr>
        <w:t xml:space="preserve"> estimating the site-level trend of other drivers.</w:t>
      </w:r>
      <w:r w:rsidR="00FD6A1A" w:rsidRPr="00E41C70">
        <w:rPr>
          <w:rFonts w:ascii="Times New Roman" w:eastAsia="Calibri" w:hAnsi="Times New Roman" w:cs="Times New Roman"/>
          <w:color w:val="333333"/>
          <w:sz w:val="24"/>
          <w:szCs w:val="24"/>
        </w:rPr>
        <w:t xml:space="preserve"> Note that </w:t>
      </w:r>
      <w:r w:rsidR="005E6D0B" w:rsidRPr="00E41C70">
        <w:rPr>
          <w:rFonts w:ascii="Times New Roman" w:eastAsia="Calibri" w:hAnsi="Times New Roman" w:cs="Times New Roman"/>
          <w:color w:val="333333"/>
          <w:sz w:val="24"/>
          <w:szCs w:val="24"/>
        </w:rPr>
        <w:t xml:space="preserve">confounders at the site level, </w:t>
      </w:r>
      <m:oMath>
        <m:r>
          <m:rPr>
            <m:sty m:val="p"/>
          </m:rPr>
          <w:rPr>
            <w:rFonts w:ascii="Cambria Math" w:eastAsia="Calibri" w:hAnsi="Cambria Math" w:cs="Times New Roman"/>
            <w:color w:val="000000" w:themeColor="text1"/>
            <w:sz w:val="24"/>
            <w:szCs w:val="24"/>
            <w:highlight w:val="white"/>
          </w:rPr>
          <m:t>γ</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z</m:t>
            </m:r>
            <m:ctrlPr>
              <w:rPr>
                <w:rFonts w:ascii="Cambria Math" w:eastAsia="Calibri" w:hAnsi="Cambria Math" w:cs="Times New Roman"/>
                <w:color w:val="000000" w:themeColor="text1"/>
                <w:sz w:val="24"/>
                <w:szCs w:val="24"/>
                <w:highlight w:val="white"/>
              </w:rPr>
            </m:ctrlPr>
          </m:e>
          <m:sub>
            <m:r>
              <m:rPr>
                <m:sty m:val="p"/>
              </m:rPr>
              <w:rPr>
                <w:rFonts w:ascii="Cambria Math" w:eastAsia="Calibri" w:hAnsi="Cambria Math" w:cs="Times New Roman"/>
                <w:color w:val="000000" w:themeColor="text1"/>
                <w:sz w:val="24"/>
                <w:szCs w:val="24"/>
                <w:highlight w:val="white"/>
              </w:rPr>
              <m:t>i</m:t>
            </m:r>
          </m:sub>
        </m:sSub>
      </m:oMath>
      <w:r w:rsidR="005E6D0B" w:rsidRPr="00E41C70">
        <w:rPr>
          <w:rFonts w:ascii="Times New Roman" w:eastAsia="Calibri" w:hAnsi="Times New Roman" w:cs="Times New Roman"/>
          <w:color w:val="000000" w:themeColor="text1"/>
          <w:sz w:val="24"/>
          <w:szCs w:val="24"/>
        </w:rPr>
        <w:t xml:space="preserve"> above, are removed algebraically in this design.</w:t>
      </w:r>
      <w:r w:rsidR="00EE2DA1" w:rsidRPr="00E41C70">
        <w:rPr>
          <w:rFonts w:ascii="Times New Roman" w:eastAsia="Calibri" w:hAnsi="Times New Roman" w:cs="Times New Roman"/>
          <w:color w:val="333333"/>
          <w:sz w:val="24"/>
          <w:szCs w:val="24"/>
        </w:rPr>
        <w:t xml:space="preserve"> </w:t>
      </w:r>
      <w:r w:rsidR="00EE2DA1" w:rsidRPr="00E41C70">
        <w:rPr>
          <w:rFonts w:ascii="Times New Roman" w:eastAsia="Calibri" w:hAnsi="Times New Roman" w:cs="Times New Roman"/>
          <w:color w:val="333333"/>
          <w:sz w:val="24"/>
          <w:szCs w:val="24"/>
          <w:highlight w:val="white"/>
        </w:rPr>
        <w:t xml:space="preserve">If there is no temporal trend in temperature, and as such there is no correlation with other site-level trends, we </w:t>
      </w:r>
      <w:r w:rsidR="00EE2DA1" w:rsidRPr="00E41C70">
        <w:rPr>
          <w:rFonts w:ascii="Times New Roman" w:eastAsia="Calibri" w:hAnsi="Times New Roman" w:cs="Times New Roman"/>
          <w:i/>
          <w:color w:val="333333"/>
          <w:sz w:val="24"/>
          <w:szCs w:val="24"/>
          <w:highlight w:val="white"/>
        </w:rPr>
        <w:t xml:space="preserve">could </w:t>
      </w:r>
      <w:r w:rsidR="00EE2DA1" w:rsidRPr="00E41C70">
        <w:rPr>
          <w:rFonts w:ascii="Times New Roman" w:eastAsia="Calibri" w:hAnsi="Times New Roman" w:cs="Times New Roman"/>
          <w:color w:val="333333"/>
          <w:sz w:val="24"/>
          <w:szCs w:val="24"/>
          <w:highlight w:val="white"/>
        </w:rPr>
        <w:t xml:space="preserve">use random effects for the site term. We caution, however, that this adds back the random effects assumption which is unlikely to be met. </w:t>
      </w:r>
      <w:r w:rsidR="00EE2DA1" w:rsidRPr="00E41C70">
        <w:rPr>
          <w:rFonts w:ascii="Times New Roman" w:eastAsia="Calibri" w:hAnsi="Times New Roman" w:cs="Times New Roman"/>
          <w:color w:val="333333"/>
          <w:sz w:val="24"/>
          <w:szCs w:val="24"/>
        </w:rPr>
        <w:t xml:space="preserve">Note that if the time between sampling events is unequal across sites, we can divide change by time between samples to model change per unit time.  Finally, </w:t>
      </w:r>
      <w:r w:rsidR="00EE2DA1" w:rsidRPr="00E41C70">
        <w:rPr>
          <w:rFonts w:ascii="Times New Roman" w:eastAsia="Calibri" w:hAnsi="Times New Roman" w:cs="Times New Roman"/>
          <w:color w:val="333333"/>
          <w:sz w:val="24"/>
          <w:szCs w:val="24"/>
          <w:highlight w:val="white"/>
        </w:rPr>
        <w:t xml:space="preserve">if </w:t>
      </w:r>
      <w:r w:rsidR="00037819" w:rsidRPr="00E41C70">
        <w:rPr>
          <w:rFonts w:ascii="Times New Roman" w:eastAsia="Calibri" w:hAnsi="Times New Roman" w:cs="Times New Roman"/>
          <w:color w:val="333333"/>
          <w:sz w:val="24"/>
          <w:szCs w:val="24"/>
          <w:highlight w:val="white"/>
        </w:rPr>
        <w:t>we are uninterested in site</w:t>
      </w:r>
      <w:r w:rsidR="00EE2DA1" w:rsidRPr="00E41C70">
        <w:rPr>
          <w:rFonts w:ascii="Times New Roman" w:eastAsia="Calibri" w:hAnsi="Times New Roman" w:cs="Times New Roman"/>
          <w:color w:val="333333"/>
          <w:sz w:val="24"/>
          <w:szCs w:val="24"/>
          <w:highlight w:val="white"/>
        </w:rPr>
        <w:t>-</w:t>
      </w:r>
      <w:r w:rsidR="00037819" w:rsidRPr="00E41C70">
        <w:rPr>
          <w:rFonts w:ascii="Times New Roman" w:eastAsia="Calibri" w:hAnsi="Times New Roman" w:cs="Times New Roman"/>
          <w:color w:val="333333"/>
          <w:sz w:val="24"/>
          <w:szCs w:val="24"/>
          <w:highlight w:val="white"/>
        </w:rPr>
        <w:t xml:space="preserve">specific trends, we </w:t>
      </w:r>
      <w:r w:rsidR="00EE2DA1" w:rsidRPr="00E41C70">
        <w:rPr>
          <w:rFonts w:ascii="Times New Roman" w:eastAsia="Calibri" w:hAnsi="Times New Roman" w:cs="Times New Roman"/>
          <w:color w:val="333333"/>
          <w:sz w:val="24"/>
          <w:szCs w:val="24"/>
          <w:highlight w:val="white"/>
        </w:rPr>
        <w:t xml:space="preserve">can </w:t>
      </w:r>
      <w:r w:rsidR="00037819" w:rsidRPr="00E41C70">
        <w:rPr>
          <w:rFonts w:ascii="Times New Roman" w:eastAsia="Calibri" w:hAnsi="Times New Roman" w:cs="Times New Roman"/>
          <w:color w:val="333333"/>
          <w:sz w:val="24"/>
          <w:szCs w:val="24"/>
          <w:highlight w:val="white"/>
        </w:rPr>
        <w:t xml:space="preserve">calculate the second difference </w:t>
      </w:r>
      <m:oMath>
        <m:sSup>
          <m:sSupPr>
            <m:ctrlPr>
              <w:rPr>
                <w:rFonts w:ascii="Cambria Math" w:eastAsia="Calibri" w:hAnsi="Cambria Math" w:cs="Times New Roman"/>
                <w:color w:val="333333"/>
                <w:sz w:val="24"/>
                <w:szCs w:val="24"/>
              </w:rPr>
            </m:ctrlPr>
          </m:sSupPr>
          <m:e>
            <m:r>
              <m:rPr>
                <m:sty m:val="p"/>
              </m:rPr>
              <w:rPr>
                <w:rFonts w:ascii="Cambria Math" w:eastAsia="Calibri" w:hAnsi="Cambria Math" w:cs="Times New Roman"/>
                <w:color w:val="333333"/>
                <w:sz w:val="24"/>
                <w:szCs w:val="24"/>
                <w:highlight w:val="white"/>
              </w:rPr>
              <m:t>Δ</m:t>
            </m:r>
          </m:e>
          <m:sup>
            <m:r>
              <m:rPr>
                <m:sty m:val="p"/>
              </m:rPr>
              <w:rPr>
                <w:rFonts w:ascii="Cambria Math" w:eastAsia="Calibri" w:hAnsi="Cambria Math" w:cs="Times New Roman"/>
                <w:color w:val="333333"/>
                <w:sz w:val="24"/>
                <w:szCs w:val="24"/>
                <w:highlight w:val="white"/>
              </w:rPr>
              <m:t>2</m:t>
            </m:r>
          </m:sup>
        </m:sSup>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y</m:t>
            </m:r>
            <m:ctrlPr>
              <w:rPr>
                <w:rFonts w:ascii="Cambria Math" w:eastAsia="Calibri" w:hAnsi="Cambria Math" w:cs="Times New Roman"/>
                <w:color w:val="333333"/>
                <w:sz w:val="24"/>
                <w:szCs w:val="24"/>
                <w:highlight w:val="white"/>
              </w:rPr>
            </m:ctrlPr>
          </m:e>
          <m:sub>
            <m:r>
              <m:rPr>
                <m:sty m:val="p"/>
              </m:rPr>
              <w:rPr>
                <w:rFonts w:ascii="Cambria Math" w:eastAsia="Calibri" w:hAnsi="Cambria Math" w:cs="Times New Roman"/>
                <w:color w:val="333333"/>
                <w:sz w:val="24"/>
                <w:szCs w:val="24"/>
                <w:highlight w:val="white"/>
              </w:rPr>
              <m:t>ij</m:t>
            </m:r>
          </m:sub>
        </m:sSub>
        <m:r>
          <m:rPr>
            <m:sty m:val="p"/>
          </m:rPr>
          <w:rPr>
            <w:rFonts w:ascii="Cambria Math" w:eastAsia="Calibri" w:hAnsi="Cambria Math" w:cs="Times New Roman"/>
            <w:color w:val="333333"/>
            <w:sz w:val="24"/>
            <w:szCs w:val="24"/>
            <w:highlight w:val="white"/>
          </w:rPr>
          <m:t>=Δ</m:t>
        </m:r>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y</m:t>
            </m:r>
            <m:ctrlPr>
              <w:rPr>
                <w:rFonts w:ascii="Cambria Math" w:eastAsia="Calibri" w:hAnsi="Cambria Math" w:cs="Times New Roman"/>
                <w:color w:val="333333"/>
                <w:sz w:val="24"/>
                <w:szCs w:val="24"/>
                <w:highlight w:val="white"/>
              </w:rPr>
            </m:ctrlPr>
          </m:e>
          <m:sub>
            <m:r>
              <m:rPr>
                <m:sty m:val="p"/>
              </m:rPr>
              <w:rPr>
                <w:rFonts w:ascii="Cambria Math" w:eastAsia="Calibri" w:hAnsi="Cambria Math" w:cs="Times New Roman"/>
                <w:color w:val="333333"/>
                <w:sz w:val="24"/>
                <w:szCs w:val="24"/>
                <w:highlight w:val="white"/>
              </w:rPr>
              <m:t>ij</m:t>
            </m:r>
          </m:sub>
        </m:sSub>
        <m:r>
          <m:rPr>
            <m:sty m:val="p"/>
          </m:rPr>
          <w:rPr>
            <w:rFonts w:ascii="Cambria Math" w:eastAsia="Calibri" w:hAnsi="Cambria Math" w:cs="Times New Roman"/>
            <w:color w:val="333333"/>
            <w:sz w:val="24"/>
            <w:szCs w:val="24"/>
            <w:highlight w:val="white"/>
          </w:rPr>
          <m:t>-Δ</m:t>
        </m:r>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y</m:t>
            </m:r>
            <m:ctrlPr>
              <w:rPr>
                <w:rFonts w:ascii="Cambria Math" w:eastAsia="Calibri" w:hAnsi="Cambria Math" w:cs="Times New Roman"/>
                <w:color w:val="333333"/>
                <w:sz w:val="24"/>
                <w:szCs w:val="24"/>
                <w:highlight w:val="white"/>
              </w:rPr>
            </m:ctrlPr>
          </m:e>
          <m:sub>
            <m:r>
              <m:rPr>
                <m:sty m:val="p"/>
              </m:rPr>
              <w:rPr>
                <w:rFonts w:ascii="Cambria Math" w:eastAsia="Calibri" w:hAnsi="Cambria Math" w:cs="Times New Roman"/>
                <w:color w:val="333333"/>
                <w:sz w:val="24"/>
                <w:szCs w:val="24"/>
                <w:highlight w:val="white"/>
              </w:rPr>
              <m:t>i,j-1</m:t>
            </m:r>
          </m:sub>
        </m:sSub>
      </m:oMath>
      <w:r w:rsidR="002A1C95" w:rsidRPr="00E41C70">
        <w:rPr>
          <w:rFonts w:ascii="Times New Roman" w:eastAsia="Calibri" w:hAnsi="Times New Roman" w:cs="Times New Roman"/>
          <w:color w:val="333333"/>
          <w:sz w:val="24"/>
          <w:szCs w:val="24"/>
        </w:rPr>
        <w:t xml:space="preserve"> </w:t>
      </w:r>
      <w:r w:rsidR="00037819" w:rsidRPr="00E41C70">
        <w:rPr>
          <w:rFonts w:ascii="Times New Roman" w:eastAsia="Calibri" w:hAnsi="Times New Roman" w:cs="Times New Roman"/>
          <w:color w:val="333333"/>
          <w:sz w:val="24"/>
          <w:szCs w:val="24"/>
          <w:highlight w:val="white"/>
        </w:rPr>
        <w:t>which eliminates</w:t>
      </w:r>
      <w:r w:rsidR="00EE2DA1" w:rsidRPr="00E41C70">
        <w:rPr>
          <w:rFonts w:ascii="Times New Roman" w:eastAsia="Calibri" w:hAnsi="Times New Roman" w:cs="Times New Roman"/>
          <w:color w:val="333333"/>
          <w:sz w:val="24"/>
          <w:szCs w:val="24"/>
          <w:highlight w:val="white"/>
        </w:rPr>
        <w:t xml:space="preserve"> the need to estimate</w:t>
      </w:r>
      <w:r w:rsidR="002A1C95" w:rsidRPr="00E41C70">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λ</m:t>
            </m:r>
          </m:e>
          <m:sub>
            <m:r>
              <m:rPr>
                <m:sty m:val="p"/>
              </m:rPr>
              <w:rPr>
                <w:rFonts w:ascii="Cambria Math" w:eastAsia="Calibri" w:hAnsi="Cambria Math" w:cs="Times New Roman"/>
                <w:color w:val="333333"/>
                <w:sz w:val="24"/>
                <w:szCs w:val="24"/>
                <w:highlight w:val="white"/>
              </w:rPr>
              <m:t>i</m:t>
            </m:r>
          </m:sub>
        </m:sSub>
      </m:oMath>
      <w:r w:rsidR="00037819" w:rsidRPr="00E41C70">
        <w:rPr>
          <w:rFonts w:ascii="Times New Roman" w:eastAsia="Calibri" w:hAnsi="Times New Roman" w:cs="Times New Roman"/>
          <w:color w:val="333333"/>
          <w:sz w:val="24"/>
          <w:szCs w:val="24"/>
          <w:highlight w:val="white"/>
        </w:rPr>
        <w:t xml:space="preserve">. Note that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006C6433" w:rsidRPr="00E41C70">
        <w:rPr>
          <w:rFonts w:ascii="Times New Roman" w:eastAsia="Calibri" w:hAnsi="Times New Roman" w:cs="Times New Roman"/>
          <w:color w:val="333333"/>
          <w:sz w:val="24"/>
          <w:szCs w:val="24"/>
          <w:highlight w:val="white"/>
        </w:rPr>
        <w:t xml:space="preserve"> </w:t>
      </w:r>
      <w:r w:rsidR="00037819" w:rsidRPr="00E41C70">
        <w:rPr>
          <w:rFonts w:ascii="Times New Roman" w:eastAsia="Calibri" w:hAnsi="Times New Roman" w:cs="Times New Roman"/>
          <w:color w:val="333333"/>
          <w:sz w:val="24"/>
          <w:szCs w:val="24"/>
          <w:highlight w:val="white"/>
        </w:rPr>
        <w:t xml:space="preserve">in this </w:t>
      </w:r>
      <w:r w:rsidR="00EE2DA1" w:rsidRPr="00E41C70">
        <w:rPr>
          <w:rFonts w:ascii="Times New Roman" w:eastAsia="Calibri" w:hAnsi="Times New Roman" w:cs="Times New Roman"/>
          <w:color w:val="333333"/>
          <w:sz w:val="24"/>
          <w:szCs w:val="24"/>
          <w:highlight w:val="white"/>
        </w:rPr>
        <w:t xml:space="preserve">second differences statistical model design </w:t>
      </w:r>
      <w:r w:rsidR="00037819" w:rsidRPr="00E41C70">
        <w:rPr>
          <w:rFonts w:ascii="Times New Roman" w:eastAsia="Calibri" w:hAnsi="Times New Roman" w:cs="Times New Roman"/>
          <w:color w:val="333333"/>
          <w:sz w:val="24"/>
          <w:szCs w:val="24"/>
          <w:highlight w:val="white"/>
        </w:rPr>
        <w:t xml:space="preserve">model is estimating the </w:t>
      </w:r>
      <w:r w:rsidR="00980A1E" w:rsidRPr="00E41C70">
        <w:rPr>
          <w:rFonts w:ascii="Times New Roman" w:eastAsia="Calibri" w:hAnsi="Times New Roman" w:cs="Times New Roman"/>
          <w:color w:val="333333"/>
          <w:sz w:val="24"/>
          <w:szCs w:val="24"/>
          <w:highlight w:val="white"/>
        </w:rPr>
        <w:t xml:space="preserve">relationship between </w:t>
      </w:r>
      <w:r w:rsidR="00037819" w:rsidRPr="00E41C70">
        <w:rPr>
          <w:rFonts w:ascii="Times New Roman" w:eastAsia="Calibri" w:hAnsi="Times New Roman" w:cs="Times New Roman"/>
          <w:color w:val="333333"/>
          <w:sz w:val="24"/>
          <w:szCs w:val="24"/>
          <w:highlight w:val="white"/>
        </w:rPr>
        <w:t>acceleration in change in temperature</w:t>
      </w:r>
      <w:r w:rsidR="00980A1E" w:rsidRPr="00E41C70">
        <w:rPr>
          <w:rFonts w:ascii="Times New Roman" w:eastAsia="Calibri" w:hAnsi="Times New Roman" w:cs="Times New Roman"/>
          <w:color w:val="333333"/>
          <w:sz w:val="24"/>
          <w:szCs w:val="24"/>
          <w:highlight w:val="white"/>
        </w:rPr>
        <w:t xml:space="preserve"> and acceleration in change in snails</w:t>
      </w:r>
      <w:r w:rsidR="002A1C95" w:rsidRPr="00E41C70">
        <w:rPr>
          <w:rFonts w:ascii="Times New Roman" w:eastAsia="Calibri" w:hAnsi="Times New Roman" w:cs="Times New Roman"/>
          <w:color w:val="333333"/>
          <w:sz w:val="24"/>
          <w:szCs w:val="24"/>
          <w:highlight w:val="white"/>
        </w:rPr>
        <w:t xml:space="preserve">. </w:t>
      </w:r>
      <w:r w:rsidR="00EE2DA1" w:rsidRPr="00E41C70" w:rsidDel="00EE2DA1">
        <w:rPr>
          <w:rFonts w:ascii="Times New Roman" w:eastAsia="Calibri" w:hAnsi="Times New Roman" w:cs="Times New Roman"/>
          <w:color w:val="333333"/>
          <w:sz w:val="24"/>
          <w:szCs w:val="24"/>
        </w:rPr>
        <w:t xml:space="preserve"> </w:t>
      </w:r>
    </w:p>
    <w:p w14:paraId="07F08DFA" w14:textId="5716FECA" w:rsidR="00766C2E" w:rsidRPr="00E41C70" w:rsidRDefault="00037819" w:rsidP="00EC0491">
      <w:pPr>
        <w:shd w:val="clear" w:color="auto" w:fill="FFFFFF"/>
        <w:spacing w:after="160"/>
        <w:ind w:firstLine="720"/>
        <w:rPr>
          <w:rFonts w:ascii="Times New Roman" w:eastAsia="Calibri" w:hAnsi="Times New Roman" w:cs="Times New Roman"/>
          <w:color w:val="333333"/>
          <w:sz w:val="24"/>
          <w:szCs w:val="24"/>
          <w:highlight w:val="white"/>
        </w:rPr>
      </w:pPr>
      <w:r w:rsidRPr="00E41C70">
        <w:rPr>
          <w:rFonts w:ascii="Times New Roman" w:eastAsia="Calibri" w:hAnsi="Times New Roman" w:cs="Times New Roman"/>
          <w:color w:val="333333"/>
          <w:sz w:val="24"/>
          <w:szCs w:val="24"/>
          <w:highlight w:val="white"/>
        </w:rPr>
        <w:t xml:space="preserve">Using either temporal differencing design has several advantages. We again remove the effect of omitted </w:t>
      </w:r>
      <w:r w:rsidR="00EC0491" w:rsidRPr="00E41C70">
        <w:rPr>
          <w:rFonts w:ascii="Times New Roman" w:eastAsia="Calibri" w:hAnsi="Times New Roman" w:cs="Times New Roman"/>
          <w:color w:val="333333"/>
          <w:sz w:val="24"/>
          <w:szCs w:val="24"/>
          <w:highlight w:val="white"/>
        </w:rPr>
        <w:t xml:space="preserve">confounders at the </w:t>
      </w:r>
      <w:r w:rsidRPr="00E41C70">
        <w:rPr>
          <w:rFonts w:ascii="Times New Roman" w:eastAsia="Calibri" w:hAnsi="Times New Roman" w:cs="Times New Roman"/>
          <w:color w:val="333333"/>
          <w:sz w:val="24"/>
          <w:szCs w:val="24"/>
          <w:highlight w:val="white"/>
        </w:rPr>
        <w:t>site</w:t>
      </w:r>
      <w:r w:rsidR="00EC0491" w:rsidRPr="00E41C70">
        <w:rPr>
          <w:rFonts w:ascii="Times New Roman" w:eastAsia="Calibri" w:hAnsi="Times New Roman" w:cs="Times New Roman"/>
          <w:color w:val="333333"/>
          <w:sz w:val="24"/>
          <w:szCs w:val="24"/>
          <w:highlight w:val="white"/>
        </w:rPr>
        <w:t xml:space="preserve"> </w:t>
      </w:r>
      <w:r w:rsidRPr="00E41C70">
        <w:rPr>
          <w:rFonts w:ascii="Times New Roman" w:eastAsia="Calibri" w:hAnsi="Times New Roman" w:cs="Times New Roman"/>
          <w:color w:val="333333"/>
          <w:sz w:val="24"/>
          <w:szCs w:val="24"/>
          <w:highlight w:val="white"/>
        </w:rPr>
        <w:t xml:space="preserve">level. We also remove the effects of </w:t>
      </w:r>
      <w:r w:rsidR="00EC0491" w:rsidRPr="00E41C70">
        <w:rPr>
          <w:rFonts w:ascii="Times New Roman" w:eastAsia="Calibri" w:hAnsi="Times New Roman" w:cs="Times New Roman"/>
          <w:color w:val="333333"/>
          <w:sz w:val="24"/>
          <w:szCs w:val="24"/>
          <w:highlight w:val="white"/>
        </w:rPr>
        <w:t>temporal confounders</w:t>
      </w:r>
      <w:r w:rsidR="00FD6A1A" w:rsidRPr="00E41C70">
        <w:rPr>
          <w:rFonts w:ascii="Times New Roman" w:eastAsia="Calibri" w:hAnsi="Times New Roman" w:cs="Times New Roman"/>
          <w:color w:val="333333"/>
          <w:sz w:val="24"/>
          <w:szCs w:val="24"/>
          <w:highlight w:val="white"/>
        </w:rPr>
        <w:t xml:space="preserve"> at the cluster level that have similar trends to our causal variable of interest</w:t>
      </w:r>
      <w:r w:rsidR="00EC0491" w:rsidRPr="00E41C70">
        <w:rPr>
          <w:rFonts w:ascii="Times New Roman" w:eastAsia="Calibri" w:hAnsi="Times New Roman" w:cs="Times New Roman"/>
          <w:color w:val="333333"/>
          <w:sz w:val="24"/>
          <w:szCs w:val="24"/>
          <w:highlight w:val="white"/>
        </w:rPr>
        <w:t xml:space="preserve">. </w:t>
      </w:r>
      <w:r w:rsidRPr="00E41C70">
        <w:rPr>
          <w:rFonts w:ascii="Times New Roman" w:eastAsia="Calibri" w:hAnsi="Times New Roman" w:cs="Times New Roman"/>
          <w:color w:val="333333"/>
          <w:sz w:val="24"/>
          <w:szCs w:val="24"/>
          <w:highlight w:val="white"/>
        </w:rPr>
        <w:t>Thus, our estimate of a temperature effect is again causally identified.</w:t>
      </w:r>
      <w:r w:rsidR="00EC0491" w:rsidRPr="00E41C70">
        <w:rPr>
          <w:rFonts w:ascii="Times New Roman" w:eastAsia="Calibri" w:hAnsi="Times New Roman" w:cs="Times New Roman"/>
          <w:color w:val="333333"/>
          <w:sz w:val="24"/>
          <w:szCs w:val="24"/>
          <w:highlight w:val="white"/>
        </w:rPr>
        <w:t xml:space="preserve"> A</w:t>
      </w:r>
      <w:r w:rsidRPr="00E41C70">
        <w:rPr>
          <w:rFonts w:ascii="Times New Roman" w:eastAsia="Calibri" w:hAnsi="Times New Roman" w:cs="Times New Roman"/>
          <w:color w:val="333333"/>
          <w:sz w:val="24"/>
          <w:szCs w:val="24"/>
          <w:highlight w:val="white"/>
        </w:rPr>
        <w:t>s we are handling two potential forms of omitted variable bias, our analysis would be more robust to omitted variable bias from unknown confounders. The main drawback of these approaches is the reduced sample sizes</w:t>
      </w:r>
      <w:r w:rsidR="00E17B0F" w:rsidRPr="00E41C70">
        <w:rPr>
          <w:rFonts w:ascii="Times New Roman" w:eastAsia="Calibri" w:hAnsi="Times New Roman" w:cs="Times New Roman"/>
          <w:color w:val="333333"/>
          <w:sz w:val="24"/>
          <w:szCs w:val="24"/>
          <w:highlight w:val="white"/>
        </w:rPr>
        <w:t>; w</w:t>
      </w:r>
      <w:r w:rsidRPr="00E41C70">
        <w:rPr>
          <w:rFonts w:ascii="Times New Roman" w:eastAsia="Calibri" w:hAnsi="Times New Roman" w:cs="Times New Roman"/>
          <w:color w:val="333333"/>
          <w:sz w:val="24"/>
          <w:szCs w:val="24"/>
          <w:highlight w:val="white"/>
        </w:rPr>
        <w:t xml:space="preserve">e lose observations from one or two time </w:t>
      </w:r>
      <w:r w:rsidR="00A772EE" w:rsidRPr="00E41C70">
        <w:rPr>
          <w:rFonts w:ascii="Times New Roman" w:eastAsia="Calibri" w:hAnsi="Times New Roman" w:cs="Times New Roman"/>
          <w:color w:val="333333"/>
          <w:sz w:val="24"/>
          <w:szCs w:val="24"/>
          <w:highlight w:val="white"/>
        </w:rPr>
        <w:t>periods</w:t>
      </w:r>
      <w:r w:rsidRPr="00E41C70">
        <w:rPr>
          <w:rFonts w:ascii="Times New Roman" w:eastAsia="Calibri" w:hAnsi="Times New Roman" w:cs="Times New Roman"/>
          <w:color w:val="333333"/>
          <w:sz w:val="24"/>
          <w:szCs w:val="24"/>
          <w:highlight w:val="white"/>
        </w:rPr>
        <w:t xml:space="preserve">. </w:t>
      </w:r>
      <w:r w:rsidR="004F750D" w:rsidRPr="00E41C70">
        <w:rPr>
          <w:rFonts w:ascii="Times New Roman" w:eastAsia="Calibri" w:hAnsi="Times New Roman" w:cs="Times New Roman"/>
          <w:color w:val="333333"/>
          <w:sz w:val="24"/>
          <w:szCs w:val="24"/>
          <w:highlight w:val="white"/>
        </w:rPr>
        <w:t xml:space="preserve">This reduction in the sample size reduces </w:t>
      </w:r>
      <w:r w:rsidRPr="00E41C70">
        <w:rPr>
          <w:rFonts w:ascii="Times New Roman" w:eastAsia="Calibri" w:hAnsi="Times New Roman" w:cs="Times New Roman"/>
          <w:color w:val="333333"/>
          <w:sz w:val="24"/>
          <w:szCs w:val="24"/>
          <w:highlight w:val="white"/>
        </w:rPr>
        <w:t xml:space="preserve">power </w:t>
      </w:r>
      <w:r w:rsidR="004F750D" w:rsidRPr="00E41C70">
        <w:rPr>
          <w:rFonts w:ascii="Times New Roman" w:eastAsia="Calibri" w:hAnsi="Times New Roman" w:cs="Times New Roman"/>
          <w:color w:val="333333"/>
          <w:sz w:val="24"/>
          <w:szCs w:val="24"/>
          <w:highlight w:val="white"/>
        </w:rPr>
        <w:t xml:space="preserve">and can lead to less precise </w:t>
      </w:r>
      <w:r w:rsidRPr="00E41C70">
        <w:rPr>
          <w:rFonts w:ascii="Times New Roman" w:eastAsia="Calibri" w:hAnsi="Times New Roman" w:cs="Times New Roman"/>
          <w:color w:val="333333"/>
          <w:sz w:val="24"/>
          <w:szCs w:val="24"/>
          <w:highlight w:val="white"/>
        </w:rPr>
        <w:t>stand</w:t>
      </w:r>
      <w:r w:rsidR="004F750D" w:rsidRPr="00E41C70">
        <w:rPr>
          <w:rFonts w:ascii="Times New Roman" w:eastAsia="Calibri" w:hAnsi="Times New Roman" w:cs="Times New Roman"/>
          <w:color w:val="333333"/>
          <w:sz w:val="24"/>
          <w:szCs w:val="24"/>
          <w:highlight w:val="white"/>
        </w:rPr>
        <w:t>ard</w:t>
      </w:r>
      <w:r w:rsidRPr="00E41C70">
        <w:rPr>
          <w:rFonts w:ascii="Times New Roman" w:eastAsia="Calibri" w:hAnsi="Times New Roman" w:cs="Times New Roman"/>
          <w:color w:val="333333"/>
          <w:sz w:val="24"/>
          <w:szCs w:val="24"/>
          <w:highlight w:val="white"/>
        </w:rPr>
        <w:t xml:space="preserve"> errors</w:t>
      </w:r>
      <w:r w:rsidR="004F750D" w:rsidRPr="00E41C70">
        <w:rPr>
          <w:rFonts w:ascii="Times New Roman" w:eastAsia="Calibri" w:hAnsi="Times New Roman" w:cs="Times New Roman"/>
          <w:color w:val="333333"/>
          <w:sz w:val="24"/>
          <w:szCs w:val="24"/>
          <w:highlight w:val="white"/>
        </w:rPr>
        <w:t xml:space="preserve">, especially in the case </w:t>
      </w:r>
      <w:r w:rsidRPr="00E41C70">
        <w:rPr>
          <w:rFonts w:ascii="Times New Roman" w:eastAsia="Calibri" w:hAnsi="Times New Roman" w:cs="Times New Roman"/>
          <w:color w:val="333333"/>
          <w:sz w:val="24"/>
          <w:szCs w:val="24"/>
          <w:highlight w:val="white"/>
        </w:rPr>
        <w:t>of the second difference design</w:t>
      </w:r>
      <w:r w:rsidR="004F750D" w:rsidRPr="00E41C70">
        <w:rPr>
          <w:rFonts w:ascii="Times New Roman" w:eastAsia="Calibri" w:hAnsi="Times New Roman" w:cs="Times New Roman"/>
          <w:color w:val="333333"/>
          <w:sz w:val="24"/>
          <w:szCs w:val="24"/>
          <w:highlight w:val="white"/>
        </w:rPr>
        <w:t xml:space="preserve">. However, this reduction in </w:t>
      </w:r>
      <w:r w:rsidR="00EC0491" w:rsidRPr="00E41C70">
        <w:rPr>
          <w:rFonts w:ascii="Times New Roman" w:eastAsia="Calibri" w:hAnsi="Times New Roman" w:cs="Times New Roman"/>
          <w:color w:val="333333"/>
          <w:sz w:val="24"/>
          <w:szCs w:val="24"/>
          <w:highlight w:val="white"/>
        </w:rPr>
        <w:t>sample size</w:t>
      </w:r>
      <w:r w:rsidR="004F750D" w:rsidRPr="00E41C70">
        <w:rPr>
          <w:rFonts w:ascii="Times New Roman" w:eastAsia="Calibri" w:hAnsi="Times New Roman" w:cs="Times New Roman"/>
          <w:color w:val="333333"/>
          <w:sz w:val="24"/>
          <w:szCs w:val="24"/>
          <w:highlight w:val="white"/>
        </w:rPr>
        <w:t xml:space="preserve"> </w:t>
      </w:r>
      <w:r w:rsidRPr="00E41C70">
        <w:rPr>
          <w:rFonts w:ascii="Times New Roman" w:eastAsia="Calibri" w:hAnsi="Times New Roman" w:cs="Times New Roman"/>
          <w:color w:val="333333"/>
          <w:sz w:val="24"/>
          <w:szCs w:val="24"/>
          <w:highlight w:val="white"/>
        </w:rPr>
        <w:t xml:space="preserve">could be counterbalanced by </w:t>
      </w:r>
      <w:r w:rsidR="005E6D0B" w:rsidRPr="00E41C70">
        <w:rPr>
          <w:rFonts w:ascii="Times New Roman" w:eastAsia="Calibri" w:hAnsi="Times New Roman" w:cs="Times New Roman"/>
          <w:color w:val="333333"/>
          <w:sz w:val="24"/>
          <w:szCs w:val="24"/>
          <w:highlight w:val="white"/>
        </w:rPr>
        <w:t xml:space="preserve">robustness to violates of assumptions regarding temporal confounders and, in the case of the second differences model, </w:t>
      </w:r>
      <w:r w:rsidRPr="00E41C70">
        <w:rPr>
          <w:rFonts w:ascii="Times New Roman" w:eastAsia="Calibri" w:hAnsi="Times New Roman" w:cs="Times New Roman"/>
          <w:color w:val="333333"/>
          <w:sz w:val="24"/>
          <w:szCs w:val="24"/>
          <w:highlight w:val="white"/>
        </w:rPr>
        <w:t xml:space="preserve">the gain in efficiency from estimating fewer </w:t>
      </w:r>
      <w:r w:rsidRPr="00E41C70">
        <w:rPr>
          <w:rFonts w:ascii="Times New Roman" w:eastAsia="Calibri" w:hAnsi="Times New Roman" w:cs="Times New Roman"/>
          <w:color w:val="333333"/>
          <w:sz w:val="24"/>
          <w:szCs w:val="24"/>
        </w:rPr>
        <w:t>parameters</w:t>
      </w:r>
      <w:r w:rsidR="00E17B0F" w:rsidRPr="00E41C70">
        <w:rPr>
          <w:rFonts w:ascii="Times New Roman" w:eastAsia="Calibri" w:hAnsi="Times New Roman" w:cs="Times New Roman"/>
          <w:color w:val="333333"/>
          <w:sz w:val="24"/>
          <w:szCs w:val="24"/>
        </w:rPr>
        <w:t xml:space="preserve"> as compared to </w:t>
      </w:r>
      <w:r w:rsidR="005E6D0B" w:rsidRPr="00E41C70">
        <w:rPr>
          <w:rFonts w:ascii="Times New Roman" w:eastAsia="Calibri" w:hAnsi="Times New Roman" w:cs="Times New Roman"/>
          <w:color w:val="333333"/>
          <w:sz w:val="24"/>
          <w:szCs w:val="24"/>
        </w:rPr>
        <w:t>a</w:t>
      </w:r>
      <w:r w:rsidR="007414BF" w:rsidRPr="00E41C70">
        <w:rPr>
          <w:rFonts w:ascii="Times New Roman" w:eastAsia="Calibri" w:hAnsi="Times New Roman" w:cs="Times New Roman"/>
          <w:color w:val="333333"/>
          <w:sz w:val="24"/>
          <w:szCs w:val="24"/>
        </w:rPr>
        <w:t xml:space="preserve"> fixed effect approach using dummy variables. </w:t>
      </w:r>
      <w:r w:rsidRPr="00E41C70">
        <w:rPr>
          <w:rFonts w:ascii="Times New Roman" w:eastAsia="Calibri" w:hAnsi="Times New Roman" w:cs="Times New Roman"/>
          <w:color w:val="333333"/>
          <w:sz w:val="24"/>
          <w:szCs w:val="24"/>
        </w:rPr>
        <w:t xml:space="preserve"> </w:t>
      </w:r>
      <w:r w:rsidR="00EC0491" w:rsidRPr="00E41C70">
        <w:rPr>
          <w:rFonts w:ascii="Times New Roman" w:eastAsia="Calibri" w:hAnsi="Times New Roman" w:cs="Times New Roman"/>
          <w:color w:val="333333"/>
          <w:sz w:val="24"/>
          <w:szCs w:val="24"/>
          <w:highlight w:val="white"/>
        </w:rPr>
        <w:t>Regardless,</w:t>
      </w:r>
      <w:r w:rsidR="0083404D" w:rsidRPr="00E41C70">
        <w:rPr>
          <w:rFonts w:ascii="Times New Roman" w:eastAsia="Calibri" w:hAnsi="Times New Roman" w:cs="Times New Roman"/>
          <w:color w:val="333333"/>
          <w:sz w:val="24"/>
          <w:szCs w:val="24"/>
          <w:highlight w:val="white"/>
        </w:rPr>
        <w:t xml:space="preserve"> </w:t>
      </w:r>
      <w:r w:rsidRPr="00E41C70">
        <w:rPr>
          <w:rFonts w:ascii="Times New Roman" w:eastAsia="Calibri" w:hAnsi="Times New Roman" w:cs="Times New Roman"/>
          <w:color w:val="333333"/>
          <w:sz w:val="24"/>
          <w:szCs w:val="24"/>
          <w:highlight w:val="white"/>
        </w:rPr>
        <w:t>temporal differencing can be incredibly useful in cases of both spatial and temporal omitted confounders</w:t>
      </w:r>
      <w:r w:rsidR="00E17B0F" w:rsidRPr="00E41C70">
        <w:rPr>
          <w:rFonts w:ascii="Times New Roman" w:eastAsia="Calibri" w:hAnsi="Times New Roman" w:cs="Times New Roman"/>
          <w:color w:val="333333"/>
          <w:sz w:val="24"/>
          <w:szCs w:val="24"/>
          <w:highlight w:val="white"/>
        </w:rPr>
        <w:t>:</w:t>
      </w:r>
      <w:r w:rsidRPr="00E41C70">
        <w:rPr>
          <w:rFonts w:ascii="Times New Roman" w:eastAsia="Calibri" w:hAnsi="Times New Roman" w:cs="Times New Roman"/>
          <w:color w:val="333333"/>
          <w:sz w:val="24"/>
          <w:szCs w:val="24"/>
          <w:highlight w:val="white"/>
        </w:rPr>
        <w:t xml:space="preserve"> a situation all too common in many real ecological systems.</w:t>
      </w:r>
    </w:p>
    <w:p w14:paraId="53A4C0A6" w14:textId="77777777" w:rsidR="00862082" w:rsidRPr="008F6396" w:rsidRDefault="00862082" w:rsidP="00862082">
      <w:pPr>
        <w:shd w:val="clear" w:color="auto" w:fill="FFFFFF"/>
        <w:spacing w:after="160"/>
        <w:rPr>
          <w:rFonts w:ascii="Calibri" w:eastAsia="Calibri" w:hAnsi="Calibri" w:cs="Calibri"/>
          <w:color w:val="333333"/>
          <w:sz w:val="24"/>
          <w:szCs w:val="24"/>
        </w:rPr>
      </w:pPr>
    </w:p>
    <w:p w14:paraId="727F817C" w14:textId="77777777" w:rsidR="00862082" w:rsidRPr="00E41C70" w:rsidRDefault="00862082" w:rsidP="00862082">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b/>
          <w:iCs/>
          <w:sz w:val="24"/>
          <w:szCs w:val="24"/>
          <w:shd w:val="pct15" w:color="auto" w:fill="FFFFFF"/>
        </w:rPr>
      </w:pPr>
      <w:r w:rsidRPr="00E41C70">
        <w:rPr>
          <w:rFonts w:ascii="Times New Roman" w:eastAsia="Calibri" w:hAnsi="Times New Roman" w:cs="Times New Roman"/>
          <w:b/>
          <w:iCs/>
          <w:sz w:val="24"/>
          <w:szCs w:val="24"/>
          <w:shd w:val="pct15" w:color="auto" w:fill="FFFFFF"/>
        </w:rPr>
        <w:lastRenderedPageBreak/>
        <w:t>Box 2: A Difficult Slope: Omitted Variables that Cause Variation in the Magnitude of the Causal Effect</w:t>
      </w:r>
    </w:p>
    <w:p w14:paraId="20976271" w14:textId="343C2E0E" w:rsidR="00862082" w:rsidRPr="00E41C70" w:rsidRDefault="00862082" w:rsidP="00862082">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color w:val="333333"/>
          <w:sz w:val="24"/>
          <w:szCs w:val="24"/>
          <w:shd w:val="pct15" w:color="auto" w:fill="FFFFFF"/>
        </w:rPr>
      </w:pPr>
      <w:r w:rsidRPr="00E41C70">
        <w:rPr>
          <w:rFonts w:ascii="Times New Roman" w:eastAsia="Calibri" w:hAnsi="Times New Roman" w:cs="Times New Roman"/>
          <w:color w:val="333333"/>
          <w:sz w:val="24"/>
          <w:szCs w:val="24"/>
          <w:shd w:val="pct15" w:color="auto" w:fill="FFFFFF"/>
        </w:rPr>
        <w:t xml:space="preserve">Frequently, an omitted confounder does not merely contaminate our estimate of a causal </w:t>
      </w:r>
      <w:r w:rsidR="00E41C70" w:rsidRPr="00E41C70">
        <w:rPr>
          <w:rFonts w:ascii="Times New Roman" w:eastAsia="Calibri" w:hAnsi="Times New Roman" w:cs="Times New Roman"/>
          <w:color w:val="333333"/>
          <w:sz w:val="24"/>
          <w:szCs w:val="24"/>
          <w:shd w:val="pct15" w:color="auto" w:fill="FFFFFF"/>
        </w:rPr>
        <w:t>effect but</w:t>
      </w:r>
      <w:r w:rsidRPr="00E41C70">
        <w:rPr>
          <w:rFonts w:ascii="Times New Roman" w:eastAsia="Calibri" w:hAnsi="Times New Roman" w:cs="Times New Roman"/>
          <w:color w:val="333333"/>
          <w:sz w:val="24"/>
          <w:szCs w:val="24"/>
          <w:shd w:val="pct15" w:color="auto" w:fill="FFFFFF"/>
        </w:rPr>
        <w:t xml:space="preserve"> can also lead to model misspecification in the form of missed heterogeneity in the causal effect. This occurs when the causal effect of our variable of interest depends on the level of the confounder itself (i.e., it modifies the causal effect – an interaction effect). In our example, consider that thermal effects in our snail system might depend on levels of recruitment because dense aggregations of intertidal organisms are often better at retaining water and thus resisting desiccation or other forms of thermal stress </w:t>
      </w:r>
      <w:r w:rsidRPr="00E41C70">
        <w:rPr>
          <w:rFonts w:ascii="Times New Roman" w:eastAsia="Calibri" w:hAnsi="Times New Roman" w:cs="Times New Roman"/>
          <w:color w:val="333333"/>
          <w:sz w:val="24"/>
          <w:szCs w:val="24"/>
          <w:shd w:val="pct15" w:color="auto" w:fill="FFFFFF"/>
        </w:rPr>
        <w:fldChar w:fldCharType="begin"/>
      </w:r>
      <w:r w:rsidR="00BB3DA4" w:rsidRPr="00E41C70">
        <w:rPr>
          <w:rFonts w:ascii="Times New Roman" w:eastAsia="Calibri" w:hAnsi="Times New Roman" w:cs="Times New Roman"/>
          <w:color w:val="333333"/>
          <w:sz w:val="24"/>
          <w:szCs w:val="24"/>
          <w:shd w:val="pct15" w:color="auto" w:fill="FFFFFF"/>
        </w:rPr>
        <w:instrText xml:space="preserve"> ADDIN ZOTERO_ITEM CSL_CITATION {"citationID":"TfUVzqsm","properties":{"formattedCitation":"(e.g., Silliman {\\i{}et al.} 2011)","plainCitation":"(e.g., Silliman et al. 2011)","noteIndex":0},"citationItems":[{"id":5178,"uris":["http://zotero.org/users/1810851/items/NQY89Z2Q"],"itemData":{"id":5178,"type":"article-journal","container-title":"PloS one","issue":"10","journalAbbreviation":"PLoS ONE","page":"e24502","title":"Whole-community facilitation regulates biodiversity on Patagonian rocky shores","URL":"http://dx.plos.org/10.1371/journal.pone.0024502","volume":"6","author":[{"family":"Silliman","given":"Brian R."},{"family":"Bertness","given":"Mark D."},{"family":"Altieri","given":"Andrew H."},{"family":"Griffin","given":"John N."},{"family":"Bazterrica","given":"M Cielo"},{"family":"Hidalgo","given":"Fernando J"},{"family":"Crain","given":"Caitlin M"},{"family":"Reyna","given":"Maria V"}],"issued":{"date-parts":[["2011"]]}},"label":"page","prefix":"e.g., "}],"schema":"https://github.com/citation-style-language/schema/raw/master/csl-citation.json"} </w:instrText>
      </w:r>
      <w:r w:rsidRPr="00E41C70">
        <w:rPr>
          <w:rFonts w:ascii="Times New Roman" w:eastAsia="Calibri" w:hAnsi="Times New Roman" w:cs="Times New Roman"/>
          <w:color w:val="333333"/>
          <w:sz w:val="24"/>
          <w:szCs w:val="24"/>
          <w:shd w:val="pct15" w:color="auto" w:fill="FFFFFF"/>
        </w:rPr>
        <w:fldChar w:fldCharType="separate"/>
      </w:r>
      <w:r w:rsidR="00BB3DA4" w:rsidRPr="00E41C70">
        <w:rPr>
          <w:rFonts w:ascii="Times New Roman" w:hAnsi="Times New Roman" w:cs="Times New Roman"/>
          <w:color w:val="000000"/>
          <w:sz w:val="24"/>
        </w:rPr>
        <w:t xml:space="preserve">(e.g., Silliman </w:t>
      </w:r>
      <w:r w:rsidR="00BB3DA4" w:rsidRPr="00E41C70">
        <w:rPr>
          <w:rFonts w:ascii="Times New Roman" w:hAnsi="Times New Roman" w:cs="Times New Roman"/>
          <w:i/>
          <w:iCs/>
          <w:color w:val="000000"/>
          <w:sz w:val="24"/>
        </w:rPr>
        <w:t>et al.</w:t>
      </w:r>
      <w:r w:rsidR="00BB3DA4" w:rsidRPr="00E41C70">
        <w:rPr>
          <w:rFonts w:ascii="Times New Roman" w:hAnsi="Times New Roman" w:cs="Times New Roman"/>
          <w:color w:val="000000"/>
          <w:sz w:val="24"/>
        </w:rPr>
        <w:t xml:space="preserve"> 2011)</w:t>
      </w:r>
      <w:r w:rsidRPr="00E41C70">
        <w:rPr>
          <w:rFonts w:ascii="Times New Roman" w:eastAsia="Calibri" w:hAnsi="Times New Roman" w:cs="Times New Roman"/>
          <w:color w:val="333333"/>
          <w:sz w:val="24"/>
          <w:szCs w:val="24"/>
          <w:shd w:val="pct15" w:color="auto" w:fill="FFFFFF"/>
        </w:rPr>
        <w:fldChar w:fldCharType="end"/>
      </w:r>
      <w:r w:rsidRPr="00E41C70">
        <w:rPr>
          <w:rFonts w:ascii="Times New Roman" w:eastAsia="Calibri" w:hAnsi="Times New Roman" w:cs="Times New Roman"/>
          <w:color w:val="333333"/>
          <w:sz w:val="24"/>
          <w:szCs w:val="24"/>
          <w:shd w:val="pct15" w:color="auto" w:fill="FFFFFF"/>
        </w:rPr>
        <w:t>. This is problematic if we have not measured recruitment. In a naive mixed model, we might incorporate this heterogeneity as a random slope. As before, however, the random effects assumption is violated, so a random effects estimator will be biased. To deal with the problem of omitted variable bias here, however, we present two solutions. First, we can use a fixed effects design and include an interaction term between the site dummy variable and our causal variable of interest, allowing us to estimate site-specific temperature effects. Given that we now have site-level slopes, the number of parameters can blow up, leading to this approach being highly inefficient and not advisable for small sample sizes. Rather, we can use correlated random effects approaches with an interaction between the group mean and our causal variable of interest. For example, for a group mean covariate (</w:t>
      </w:r>
      <w:proofErr w:type="gramStart"/>
      <w:r w:rsidRPr="00E41C70">
        <w:rPr>
          <w:rFonts w:ascii="Times New Roman" w:eastAsia="Calibri" w:hAnsi="Times New Roman" w:cs="Times New Roman"/>
          <w:color w:val="333333"/>
          <w:sz w:val="24"/>
          <w:szCs w:val="24"/>
          <w:shd w:val="pct15" w:color="auto" w:fill="FFFFFF"/>
        </w:rPr>
        <w:t>i.e.</w:t>
      </w:r>
      <w:proofErr w:type="gramEnd"/>
      <w:r w:rsidRPr="00E41C70">
        <w:rPr>
          <w:rFonts w:ascii="Times New Roman" w:eastAsia="Calibri" w:hAnsi="Times New Roman" w:cs="Times New Roman"/>
          <w:color w:val="333333"/>
          <w:sz w:val="24"/>
          <w:szCs w:val="24"/>
          <w:shd w:val="pct15" w:color="auto" w:fill="FFFFFF"/>
        </w:rPr>
        <w:t xml:space="preserve"> </w:t>
      </w:r>
      <w:proofErr w:type="spellStart"/>
      <w:r w:rsidRPr="00E41C70">
        <w:rPr>
          <w:rFonts w:ascii="Times New Roman" w:eastAsia="Calibri" w:hAnsi="Times New Roman" w:cs="Times New Roman"/>
          <w:color w:val="333333"/>
          <w:sz w:val="24"/>
          <w:szCs w:val="24"/>
          <w:shd w:val="pct15" w:color="auto" w:fill="FFFFFF"/>
        </w:rPr>
        <w:t>Mundlak</w:t>
      </w:r>
      <w:proofErr w:type="spellEnd"/>
      <w:r w:rsidRPr="00E41C70">
        <w:rPr>
          <w:rFonts w:ascii="Times New Roman" w:eastAsia="Calibri" w:hAnsi="Times New Roman" w:cs="Times New Roman"/>
          <w:color w:val="333333"/>
          <w:sz w:val="24"/>
          <w:szCs w:val="24"/>
          <w:shd w:val="pct15" w:color="auto" w:fill="FFFFFF"/>
        </w:rPr>
        <w:t xml:space="preserve"> device) design, we would use the following equation:</w:t>
      </w:r>
    </w:p>
    <w:p w14:paraId="6AA84E35" w14:textId="77777777" w:rsidR="00862082" w:rsidRPr="00E41C70" w:rsidRDefault="00862082" w:rsidP="00862082">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color w:val="333333"/>
          <w:sz w:val="24"/>
          <w:szCs w:val="24"/>
          <w:shd w:val="pct15" w:color="auto" w:fill="FFFFFF"/>
        </w:rPr>
      </w:pPr>
      <w:r w:rsidRPr="00E41C70">
        <w:rPr>
          <w:rFonts w:ascii="Times New Roman" w:eastAsia="Calibri" w:hAnsi="Times New Roman" w:cs="Times New Roman"/>
          <w:color w:val="333333"/>
          <w:sz w:val="24"/>
          <w:szCs w:val="24"/>
          <w:shd w:val="pct15" w:color="auto" w:fill="FFFFFF"/>
        </w:rPr>
        <w:t>$$y_{</w:t>
      </w:r>
      <w:proofErr w:type="spellStart"/>
      <w:proofErr w:type="gramStart"/>
      <w:r w:rsidRPr="00E41C70">
        <w:rPr>
          <w:rFonts w:ascii="Times New Roman" w:eastAsia="Calibri" w:hAnsi="Times New Roman" w:cs="Times New Roman"/>
          <w:color w:val="333333"/>
          <w:sz w:val="24"/>
          <w:szCs w:val="24"/>
          <w:shd w:val="pct15" w:color="auto" w:fill="FFFFFF"/>
        </w:rPr>
        <w:t>ij</w:t>
      </w:r>
      <w:proofErr w:type="spellEnd"/>
      <w:r w:rsidRPr="00E41C70">
        <w:rPr>
          <w:rFonts w:ascii="Times New Roman" w:eastAsia="Calibri" w:hAnsi="Times New Roman" w:cs="Times New Roman"/>
          <w:color w:val="333333"/>
          <w:sz w:val="24"/>
          <w:szCs w:val="24"/>
          <w:shd w:val="pct15" w:color="auto" w:fill="FFFFFF"/>
        </w:rPr>
        <w:t>}  =</w:t>
      </w:r>
      <w:proofErr w:type="gramEnd"/>
      <w:r w:rsidRPr="00E41C70">
        <w:rPr>
          <w:rFonts w:ascii="Times New Roman" w:eastAsia="Calibri" w:hAnsi="Times New Roman" w:cs="Times New Roman"/>
          <w:color w:val="333333"/>
          <w:sz w:val="24"/>
          <w:szCs w:val="24"/>
          <w:shd w:val="pct15" w:color="auto" w:fill="FFFFFF"/>
        </w:rPr>
        <w:t xml:space="preserve"> \beta_0 + \beta_1 x_{</w:t>
      </w:r>
      <w:proofErr w:type="spellStart"/>
      <w:r w:rsidRPr="00E41C70">
        <w:rPr>
          <w:rFonts w:ascii="Times New Roman" w:eastAsia="Calibri" w:hAnsi="Times New Roman" w:cs="Times New Roman"/>
          <w:color w:val="333333"/>
          <w:sz w:val="24"/>
          <w:szCs w:val="24"/>
          <w:shd w:val="pct15" w:color="auto" w:fill="FFFFFF"/>
        </w:rPr>
        <w:t>ij</w:t>
      </w:r>
      <w:proofErr w:type="spellEnd"/>
      <w:r w:rsidRPr="00E41C70">
        <w:rPr>
          <w:rFonts w:ascii="Times New Roman" w:eastAsia="Calibri" w:hAnsi="Times New Roman" w:cs="Times New Roman"/>
          <w:color w:val="333333"/>
          <w:sz w:val="24"/>
          <w:szCs w:val="24"/>
          <w:shd w:val="pct15" w:color="auto" w:fill="FFFFFF"/>
        </w:rPr>
        <w:t>} +  \beta_2 \bar{</w:t>
      </w:r>
      <w:proofErr w:type="spellStart"/>
      <w:r w:rsidRPr="00E41C70">
        <w:rPr>
          <w:rFonts w:ascii="Times New Roman" w:eastAsia="Calibri" w:hAnsi="Times New Roman" w:cs="Times New Roman"/>
          <w:color w:val="333333"/>
          <w:sz w:val="24"/>
          <w:szCs w:val="24"/>
          <w:shd w:val="pct15" w:color="auto" w:fill="FFFFFF"/>
        </w:rPr>
        <w:t>x_i</w:t>
      </w:r>
      <w:proofErr w:type="spellEnd"/>
      <w:r w:rsidRPr="00E41C70">
        <w:rPr>
          <w:rFonts w:ascii="Times New Roman" w:eastAsia="Calibri" w:hAnsi="Times New Roman" w:cs="Times New Roman"/>
          <w:color w:val="333333"/>
          <w:sz w:val="24"/>
          <w:szCs w:val="24"/>
          <w:shd w:val="pct15" w:color="auto" w:fill="FFFFFF"/>
        </w:rPr>
        <w:t>}  +  \beta_3 x_{</w:t>
      </w:r>
      <w:proofErr w:type="spellStart"/>
      <w:r w:rsidRPr="00E41C70">
        <w:rPr>
          <w:rFonts w:ascii="Times New Roman" w:eastAsia="Calibri" w:hAnsi="Times New Roman" w:cs="Times New Roman"/>
          <w:color w:val="333333"/>
          <w:sz w:val="24"/>
          <w:szCs w:val="24"/>
          <w:shd w:val="pct15" w:color="auto" w:fill="FFFFFF"/>
        </w:rPr>
        <w:t>ij</w:t>
      </w:r>
      <w:proofErr w:type="spellEnd"/>
      <w:r w:rsidRPr="00E41C70">
        <w:rPr>
          <w:rFonts w:ascii="Times New Roman" w:eastAsia="Calibri" w:hAnsi="Times New Roman" w:cs="Times New Roman"/>
          <w:color w:val="333333"/>
          <w:sz w:val="24"/>
          <w:szCs w:val="24"/>
          <w:shd w:val="pct15" w:color="auto" w:fill="FFFFFF"/>
        </w:rPr>
        <w:t>} \bar{</w:t>
      </w:r>
      <w:proofErr w:type="spellStart"/>
      <w:r w:rsidRPr="00E41C70">
        <w:rPr>
          <w:rFonts w:ascii="Times New Roman" w:eastAsia="Calibri" w:hAnsi="Times New Roman" w:cs="Times New Roman"/>
          <w:color w:val="333333"/>
          <w:sz w:val="24"/>
          <w:szCs w:val="24"/>
          <w:shd w:val="pct15" w:color="auto" w:fill="FFFFFF"/>
        </w:rPr>
        <w:t>x_i</w:t>
      </w:r>
      <w:proofErr w:type="spellEnd"/>
      <w:r w:rsidRPr="00E41C70">
        <w:rPr>
          <w:rFonts w:ascii="Times New Roman" w:eastAsia="Calibri" w:hAnsi="Times New Roman" w:cs="Times New Roman"/>
          <w:color w:val="333333"/>
          <w:sz w:val="24"/>
          <w:szCs w:val="24"/>
          <w:shd w:val="pct15" w:color="auto" w:fill="FFFFFF"/>
        </w:rPr>
        <w:t>}   + \</w:t>
      </w:r>
      <w:proofErr w:type="spellStart"/>
      <w:r w:rsidRPr="00E41C70">
        <w:rPr>
          <w:rFonts w:ascii="Times New Roman" w:eastAsia="Calibri" w:hAnsi="Times New Roman" w:cs="Times New Roman"/>
          <w:color w:val="333333"/>
          <w:sz w:val="24"/>
          <w:szCs w:val="24"/>
          <w:shd w:val="pct15" w:color="auto" w:fill="FFFFFF"/>
        </w:rPr>
        <w:t>delta_i</w:t>
      </w:r>
      <w:proofErr w:type="spellEnd"/>
      <w:r w:rsidRPr="00E41C70">
        <w:rPr>
          <w:rFonts w:ascii="Times New Roman" w:eastAsia="Calibri" w:hAnsi="Times New Roman" w:cs="Times New Roman"/>
          <w:color w:val="333333"/>
          <w:sz w:val="24"/>
          <w:szCs w:val="24"/>
          <w:shd w:val="pct15" w:color="auto" w:fill="FFFFFF"/>
        </w:rPr>
        <w:t xml:space="preserve"> + \epsilon_{</w:t>
      </w:r>
      <w:proofErr w:type="spellStart"/>
      <w:r w:rsidRPr="00E41C70">
        <w:rPr>
          <w:rFonts w:ascii="Times New Roman" w:eastAsia="Calibri" w:hAnsi="Times New Roman" w:cs="Times New Roman"/>
          <w:color w:val="333333"/>
          <w:sz w:val="24"/>
          <w:szCs w:val="24"/>
          <w:shd w:val="pct15" w:color="auto" w:fill="FFFFFF"/>
        </w:rPr>
        <w:t>ij</w:t>
      </w:r>
      <w:proofErr w:type="spellEnd"/>
      <w:r w:rsidRPr="00E41C70">
        <w:rPr>
          <w:rFonts w:ascii="Times New Roman" w:eastAsia="Calibri" w:hAnsi="Times New Roman" w:cs="Times New Roman"/>
          <w:color w:val="333333"/>
          <w:sz w:val="24"/>
          <w:szCs w:val="24"/>
          <w:shd w:val="pct15" w:color="auto" w:fill="FFFFFF"/>
        </w:rPr>
        <w:t>}$$</w:t>
      </w:r>
    </w:p>
    <w:p w14:paraId="55CD3A31" w14:textId="77777777" w:rsidR="00862082" w:rsidRPr="00E41C70" w:rsidRDefault="00862082" w:rsidP="00862082">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color w:val="333333"/>
          <w:sz w:val="24"/>
          <w:szCs w:val="24"/>
          <w:shd w:val="pct15" w:color="auto" w:fill="FFFFFF"/>
        </w:rPr>
      </w:pPr>
      <m:oMathPara>
        <m:oMath>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y</m:t>
              </m:r>
            </m:e>
            <m:sub>
              <m:r>
                <m:rPr>
                  <m:sty m:val="p"/>
                </m:rPr>
                <w:rPr>
                  <w:rFonts w:ascii="Cambria Math" w:eastAsia="Calibri" w:hAnsi="Cambria Math" w:cs="Times New Roman"/>
                  <w:color w:val="333333"/>
                  <w:sz w:val="24"/>
                  <w:szCs w:val="24"/>
                  <w:shd w:val="pct15" w:color="auto" w:fill="FFFFFF"/>
                </w:rPr>
                <m:t>ij</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0</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1</m:t>
              </m:r>
            </m:sub>
          </m:sSub>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ij</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2</m:t>
              </m:r>
            </m:sub>
          </m:sSub>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i</m:t>
                  </m:r>
                </m:sub>
              </m:sSub>
            </m:e>
          </m:acc>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3</m:t>
              </m:r>
            </m:sub>
          </m:sSub>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ij</m:t>
              </m:r>
            </m:sub>
          </m:sSub>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i</m:t>
                  </m:r>
                </m:sub>
              </m:sSub>
            </m:e>
          </m:acc>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δ</m:t>
              </m:r>
            </m:e>
            <m:sub>
              <m:r>
                <m:rPr>
                  <m:sty m:val="p"/>
                </m:rPr>
                <w:rPr>
                  <w:rFonts w:ascii="Cambria Math" w:eastAsia="Calibri" w:hAnsi="Cambria Math" w:cs="Times New Roman"/>
                  <w:color w:val="333333"/>
                  <w:sz w:val="24"/>
                  <w:szCs w:val="24"/>
                  <w:shd w:val="pct15" w:color="auto" w:fill="FFFFFF"/>
                </w:rPr>
                <m:t>i</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ϵ</m:t>
              </m:r>
            </m:e>
            <m:sub>
              <m:r>
                <m:rPr>
                  <m:sty m:val="p"/>
                </m:rPr>
                <w:rPr>
                  <w:rFonts w:ascii="Cambria Math" w:eastAsia="Calibri" w:hAnsi="Cambria Math" w:cs="Times New Roman"/>
                  <w:color w:val="333333"/>
                  <w:sz w:val="24"/>
                  <w:szCs w:val="24"/>
                  <w:shd w:val="pct15" w:color="auto" w:fill="FFFFFF"/>
                </w:rPr>
                <m:t>ij</m:t>
              </m:r>
            </m:sub>
          </m:sSub>
        </m:oMath>
      </m:oMathPara>
    </w:p>
    <w:p w14:paraId="3D3E5C11" w14:textId="77777777" w:rsidR="00862082" w:rsidRPr="00F87D56" w:rsidRDefault="00862082" w:rsidP="00862082">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E41C70">
        <w:rPr>
          <w:rFonts w:ascii="Times New Roman" w:eastAsia="Calibri" w:hAnsi="Times New Roman" w:cs="Times New Roman"/>
          <w:color w:val="333333"/>
          <w:sz w:val="24"/>
          <w:szCs w:val="24"/>
          <w:shd w:val="pct15" w:color="auto" w:fill="FFFFFF"/>
        </w:rPr>
        <w:t xml:space="preserve">This design allows us to examine how site-level confounders – known and unknown – can lead to variation in the effect of our causal variable of interest. It could also show that they have no effect if the </w:t>
      </w:r>
      <w:proofErr w:type="spellStart"/>
      <w:r w:rsidRPr="00E41C70">
        <w:rPr>
          <w:rFonts w:ascii="Times New Roman" w:eastAsia="Calibri" w:hAnsi="Times New Roman" w:cs="Times New Roman"/>
          <w:color w:val="333333"/>
          <w:sz w:val="24"/>
          <w:szCs w:val="24"/>
          <w:shd w:val="pct15" w:color="auto" w:fill="FFFFFF"/>
        </w:rPr>
        <w:t>estimand</w:t>
      </w:r>
      <w:proofErr w:type="spellEnd"/>
      <w:r w:rsidRPr="00E41C70">
        <w:rPr>
          <w:rFonts w:ascii="Times New Roman" w:eastAsia="Calibri" w:hAnsi="Times New Roman" w:cs="Times New Roman"/>
          <w:color w:val="333333"/>
          <w:sz w:val="24"/>
          <w:szCs w:val="24"/>
          <w:shd w:val="pct15" w:color="auto" w:fill="FFFFFF"/>
        </w:rPr>
        <w:t xml:space="preserve"> for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rPr>
              <m:t>3</m:t>
            </m:r>
          </m:sub>
        </m:sSub>
      </m:oMath>
      <w:r w:rsidRPr="00E41C70">
        <w:rPr>
          <w:rFonts w:ascii="Times New Roman" w:eastAsia="Calibri" w:hAnsi="Times New Roman" w:cs="Times New Roman"/>
          <w:color w:val="333333"/>
          <w:sz w:val="24"/>
          <w:szCs w:val="24"/>
          <w:highlight w:val="white"/>
        </w:rPr>
        <w:t xml:space="preserve"> </w:t>
      </w:r>
      <w:r w:rsidRPr="00E41C70">
        <w:rPr>
          <w:rFonts w:ascii="Times New Roman" w:eastAsia="Calibri" w:hAnsi="Times New Roman" w:cs="Times New Roman"/>
          <w:color w:val="333333"/>
          <w:sz w:val="24"/>
          <w:szCs w:val="24"/>
          <w:shd w:val="pct15" w:color="auto" w:fill="FFFFFF"/>
        </w:rPr>
        <w:t>is not different from 0. We could use a similar model for the group mean centered design if deemed appropriate. If we recognized that the magnitude of the temperature effect varied with other non-confounded covariates, we could even use a random slope. In general, models with interactions representing moderators can provide powerful insights into both the effect of the causal driver of interest as well as how those effects vary.</w:t>
      </w:r>
      <w:r w:rsidRPr="00F87D56">
        <w:rPr>
          <w:rFonts w:ascii="Calibri" w:eastAsia="Calibri" w:hAnsi="Calibri" w:cs="Calibri"/>
          <w:color w:val="333333"/>
          <w:sz w:val="24"/>
          <w:szCs w:val="24"/>
          <w:shd w:val="pct15" w:color="auto" w:fill="FFFFFF"/>
        </w:rPr>
        <w:t xml:space="preserve"> </w:t>
      </w:r>
    </w:p>
    <w:p w14:paraId="5B638F5C" w14:textId="77777777" w:rsidR="00862082" w:rsidRDefault="00862082" w:rsidP="00EC0491">
      <w:pPr>
        <w:shd w:val="clear" w:color="auto" w:fill="FFFFFF"/>
        <w:spacing w:after="160"/>
        <w:ind w:firstLine="720"/>
        <w:rPr>
          <w:rFonts w:ascii="Calibri" w:eastAsia="Calibri" w:hAnsi="Calibri" w:cs="Calibri"/>
          <w:color w:val="333333"/>
          <w:sz w:val="24"/>
          <w:szCs w:val="24"/>
          <w:highlight w:val="white"/>
        </w:rPr>
      </w:pPr>
    </w:p>
    <w:p w14:paraId="328356A2" w14:textId="77777777" w:rsidR="00766C2E" w:rsidRPr="00E41C70" w:rsidRDefault="00037819">
      <w:pPr>
        <w:pStyle w:val="Heading2"/>
        <w:keepNext w:val="0"/>
        <w:keepLines w:val="0"/>
        <w:shd w:val="clear" w:color="auto" w:fill="FFFFFF"/>
        <w:spacing w:before="300" w:after="160" w:line="264" w:lineRule="auto"/>
        <w:rPr>
          <w:rFonts w:ascii="Times New Roman" w:eastAsia="Calibri" w:hAnsi="Times New Roman" w:cs="Times New Roman"/>
          <w:i/>
          <w:color w:val="333333"/>
          <w:sz w:val="24"/>
          <w:szCs w:val="24"/>
          <w:highlight w:val="white"/>
        </w:rPr>
      </w:pPr>
      <w:bookmarkStart w:id="9" w:name="_4d34og8" w:colFirst="0" w:colLast="0"/>
      <w:bookmarkEnd w:id="9"/>
      <w:r w:rsidRPr="00E41C70">
        <w:rPr>
          <w:rFonts w:ascii="Times New Roman" w:eastAsia="Calibri" w:hAnsi="Times New Roman" w:cs="Times New Roman"/>
          <w:b/>
          <w:color w:val="333333"/>
          <w:sz w:val="24"/>
          <w:szCs w:val="24"/>
        </w:rPr>
        <w:t xml:space="preserve">Comparison of Approaches </w:t>
      </w:r>
    </w:p>
    <w:p w14:paraId="739F6222" w14:textId="72072CDB" w:rsidR="00766C2E" w:rsidRPr="00E41C70" w:rsidRDefault="00037819">
      <w:pPr>
        <w:shd w:val="clear" w:color="auto" w:fill="FFFFFF"/>
        <w:spacing w:after="160"/>
        <w:ind w:firstLine="720"/>
        <w:rPr>
          <w:rFonts w:ascii="Times New Roman" w:eastAsia="Calibri" w:hAnsi="Times New Roman" w:cs="Times New Roman"/>
          <w:color w:val="333333"/>
          <w:sz w:val="24"/>
          <w:szCs w:val="24"/>
          <w:highlight w:val="white"/>
        </w:rPr>
      </w:pPr>
      <w:r w:rsidRPr="00E41C70">
        <w:rPr>
          <w:rFonts w:ascii="Times New Roman" w:eastAsia="Calibri" w:hAnsi="Times New Roman" w:cs="Times New Roman"/>
          <w:color w:val="333333"/>
          <w:sz w:val="24"/>
          <w:szCs w:val="24"/>
          <w:highlight w:val="white"/>
        </w:rPr>
        <w:t>To demonstrate the utility the preceding solutions,</w:t>
      </w:r>
      <w:r w:rsidR="000401E9" w:rsidRPr="00E41C70">
        <w:rPr>
          <w:rFonts w:ascii="Times New Roman" w:eastAsia="Calibri" w:hAnsi="Times New Roman" w:cs="Times New Roman"/>
          <w:color w:val="333333"/>
          <w:sz w:val="24"/>
          <w:szCs w:val="24"/>
          <w:highlight w:val="white"/>
        </w:rPr>
        <w:t xml:space="preserve"> and the consequences of not using them,</w:t>
      </w:r>
      <w:r w:rsidRPr="00E41C70">
        <w:rPr>
          <w:rFonts w:ascii="Times New Roman" w:eastAsia="Calibri" w:hAnsi="Times New Roman" w:cs="Times New Roman"/>
          <w:color w:val="333333"/>
          <w:sz w:val="24"/>
          <w:szCs w:val="24"/>
          <w:highlight w:val="white"/>
        </w:rPr>
        <w:t xml:space="preserve"> we used a simulation model based on a longitudinal study of snail populations at multiple sites based on Figure 3. We provide results from 100 simulated data sets with the same initial parameters. Interested users can see the code in Appendix A or can download and run it themselves using the markdown code provided at </w:t>
      </w:r>
      <w:r w:rsidRPr="00E41C70">
        <w:rPr>
          <w:rFonts w:ascii="Times New Roman" w:eastAsia="Calibri" w:hAnsi="Times New Roman" w:cs="Times New Roman"/>
          <w:color w:val="333333"/>
          <w:sz w:val="24"/>
          <w:szCs w:val="24"/>
          <w:highlight w:val="white"/>
        </w:rPr>
        <w:lastRenderedPageBreak/>
        <w:t xml:space="preserve">https://github.com/jebyrnes/ovb_yeah_you_know_me. Further, for a more interactive exploration, see the web applications written using Shiny provided as Appendix B (for a single simulated run) and C (for 100 or more replicate simulation runs exploring aggregate properties). For the purposes of this manuscript, we simulated the system in Figure 3 where: </w:t>
      </w:r>
    </w:p>
    <w:p w14:paraId="4484B806" w14:textId="77777777" w:rsidR="00766C2E" w:rsidRPr="00E41C70" w:rsidRDefault="00037819">
      <w:pPr>
        <w:numPr>
          <w:ilvl w:val="0"/>
          <w:numId w:val="1"/>
        </w:numPr>
        <w:shd w:val="clear" w:color="auto" w:fill="FFFFFF"/>
        <w:rPr>
          <w:rFonts w:ascii="Times New Roman" w:eastAsia="Calibri" w:hAnsi="Times New Roman" w:cs="Times New Roman"/>
          <w:sz w:val="24"/>
          <w:szCs w:val="24"/>
          <w:highlight w:val="white"/>
        </w:rPr>
      </w:pPr>
      <w:r w:rsidRPr="00E41C70">
        <w:rPr>
          <w:rFonts w:ascii="Times New Roman" w:eastAsia="Calibri" w:hAnsi="Times New Roman" w:cs="Times New Roman"/>
          <w:color w:val="333333"/>
          <w:sz w:val="24"/>
          <w:szCs w:val="24"/>
          <w:highlight w:val="white"/>
        </w:rPr>
        <w:t>We sample sites over 10 years.</w:t>
      </w:r>
    </w:p>
    <w:p w14:paraId="329499D1" w14:textId="77777777" w:rsidR="00766C2E" w:rsidRPr="00E41C70" w:rsidRDefault="00037819">
      <w:pPr>
        <w:numPr>
          <w:ilvl w:val="0"/>
          <w:numId w:val="1"/>
        </w:numPr>
        <w:shd w:val="clear" w:color="auto" w:fill="FFFFFF"/>
        <w:rPr>
          <w:rFonts w:ascii="Times New Roman" w:eastAsia="Calibri" w:hAnsi="Times New Roman" w:cs="Times New Roman"/>
          <w:sz w:val="24"/>
          <w:szCs w:val="24"/>
          <w:highlight w:val="white"/>
        </w:rPr>
      </w:pPr>
      <w:r w:rsidRPr="00E41C70">
        <w:rPr>
          <w:rFonts w:ascii="Times New Roman" w:eastAsia="Calibri" w:hAnsi="Times New Roman" w:cs="Times New Roman"/>
          <w:color w:val="333333"/>
          <w:sz w:val="24"/>
          <w:szCs w:val="24"/>
          <w:highlight w:val="white"/>
        </w:rPr>
        <w:t>The Oceanography variable has a mean of 0 and a SD of 1.</w:t>
      </w:r>
    </w:p>
    <w:p w14:paraId="09DDC663" w14:textId="77777777" w:rsidR="00766C2E" w:rsidRPr="00E41C70" w:rsidRDefault="00037819">
      <w:pPr>
        <w:numPr>
          <w:ilvl w:val="0"/>
          <w:numId w:val="1"/>
        </w:numPr>
        <w:shd w:val="clear" w:color="auto" w:fill="FFFFFF"/>
        <w:rPr>
          <w:rFonts w:ascii="Times New Roman" w:eastAsia="Calibri" w:hAnsi="Times New Roman" w:cs="Times New Roman"/>
          <w:sz w:val="24"/>
          <w:szCs w:val="24"/>
          <w:highlight w:val="white"/>
        </w:rPr>
      </w:pPr>
      <w:r w:rsidRPr="00E41C70">
        <w:rPr>
          <w:rFonts w:ascii="Times New Roman" w:eastAsia="Calibri" w:hAnsi="Times New Roman" w:cs="Times New Roman"/>
          <w:color w:val="333333"/>
          <w:sz w:val="24"/>
          <w:szCs w:val="24"/>
          <w:highlight w:val="white"/>
        </w:rPr>
        <w:t>Site temperature is calculated as twice the oceanography variable and then transformed to have a mean of 15C.</w:t>
      </w:r>
    </w:p>
    <w:p w14:paraId="1C10872E" w14:textId="77777777" w:rsidR="00766C2E" w:rsidRPr="00E41C70" w:rsidRDefault="00037819">
      <w:pPr>
        <w:numPr>
          <w:ilvl w:val="0"/>
          <w:numId w:val="1"/>
        </w:numPr>
        <w:shd w:val="clear" w:color="auto" w:fill="FFFFFF"/>
        <w:rPr>
          <w:rFonts w:ascii="Times New Roman" w:eastAsia="Calibri" w:hAnsi="Times New Roman" w:cs="Times New Roman"/>
          <w:sz w:val="24"/>
          <w:szCs w:val="24"/>
          <w:highlight w:val="white"/>
        </w:rPr>
      </w:pPr>
      <w:r w:rsidRPr="00E41C70">
        <w:rPr>
          <w:rFonts w:ascii="Times New Roman" w:eastAsia="Calibri" w:hAnsi="Times New Roman" w:cs="Times New Roman"/>
          <w:color w:val="333333"/>
          <w:sz w:val="24"/>
          <w:szCs w:val="24"/>
          <w:highlight w:val="white"/>
        </w:rPr>
        <w:t>Site recruitment is -2 multiplied by the oceanography variable and then transformed to have a mean of 10 individuals per plot.</w:t>
      </w:r>
    </w:p>
    <w:p w14:paraId="411EA090" w14:textId="77777777" w:rsidR="00766C2E" w:rsidRPr="00E41C70" w:rsidRDefault="00037819">
      <w:pPr>
        <w:numPr>
          <w:ilvl w:val="0"/>
          <w:numId w:val="1"/>
        </w:numPr>
        <w:shd w:val="clear" w:color="auto" w:fill="FFFFFF"/>
        <w:rPr>
          <w:rFonts w:ascii="Times New Roman" w:eastAsia="Calibri" w:hAnsi="Times New Roman" w:cs="Times New Roman"/>
          <w:color w:val="333333"/>
          <w:sz w:val="24"/>
          <w:szCs w:val="24"/>
          <w:highlight w:val="white"/>
        </w:rPr>
      </w:pPr>
      <w:r w:rsidRPr="00E41C70">
        <w:rPr>
          <w:rFonts w:ascii="Times New Roman" w:eastAsia="Calibri" w:hAnsi="Times New Roman" w:cs="Times New Roman"/>
          <w:color w:val="333333"/>
          <w:sz w:val="24"/>
          <w:szCs w:val="24"/>
          <w:highlight w:val="white"/>
        </w:rPr>
        <w:t>There is additional random variation between sites with a mean of 0 and SD of 1 (not shown in Fig. 3).</w:t>
      </w:r>
    </w:p>
    <w:p w14:paraId="4F029EA3" w14:textId="77777777" w:rsidR="00766C2E" w:rsidRPr="00E41C70" w:rsidRDefault="00037819">
      <w:pPr>
        <w:numPr>
          <w:ilvl w:val="0"/>
          <w:numId w:val="1"/>
        </w:numPr>
        <w:shd w:val="clear" w:color="auto" w:fill="FFFFFF"/>
        <w:rPr>
          <w:rFonts w:ascii="Times New Roman" w:eastAsia="Calibri" w:hAnsi="Times New Roman" w:cs="Times New Roman"/>
          <w:sz w:val="24"/>
          <w:szCs w:val="24"/>
          <w:highlight w:val="white"/>
        </w:rPr>
      </w:pPr>
      <w:r w:rsidRPr="00E41C70">
        <w:rPr>
          <w:rFonts w:ascii="Times New Roman" w:eastAsia="Calibri" w:hAnsi="Times New Roman" w:cs="Times New Roman"/>
          <w:color w:val="333333"/>
          <w:sz w:val="24"/>
          <w:szCs w:val="24"/>
          <w:highlight w:val="white"/>
        </w:rPr>
        <w:t>Within a site, the temperature varies over time according to a normal distribution with a mean of 1.</w:t>
      </w:r>
    </w:p>
    <w:p w14:paraId="328CA364" w14:textId="77777777" w:rsidR="00766C2E" w:rsidRPr="00E41C70" w:rsidRDefault="00037819">
      <w:pPr>
        <w:numPr>
          <w:ilvl w:val="0"/>
          <w:numId w:val="1"/>
        </w:numPr>
        <w:shd w:val="clear" w:color="auto" w:fill="FFFFFF"/>
        <w:rPr>
          <w:rFonts w:ascii="Times New Roman" w:eastAsia="Calibri" w:hAnsi="Times New Roman" w:cs="Times New Roman"/>
          <w:sz w:val="24"/>
          <w:szCs w:val="24"/>
          <w:highlight w:val="white"/>
        </w:rPr>
      </w:pPr>
      <w:r w:rsidRPr="00E41C70">
        <w:rPr>
          <w:rFonts w:ascii="Times New Roman" w:eastAsia="Calibri" w:hAnsi="Times New Roman" w:cs="Times New Roman"/>
          <w:color w:val="333333"/>
          <w:sz w:val="24"/>
          <w:szCs w:val="24"/>
          <w:highlight w:val="white"/>
        </w:rPr>
        <w:t>There is a 1:1 relationship between temperature and snail abundance and recruitment and snails.</w:t>
      </w:r>
    </w:p>
    <w:p w14:paraId="5864F471" w14:textId="77777777" w:rsidR="00766C2E" w:rsidRPr="00E41C70" w:rsidRDefault="00037819">
      <w:pPr>
        <w:numPr>
          <w:ilvl w:val="0"/>
          <w:numId w:val="1"/>
        </w:numPr>
        <w:shd w:val="clear" w:color="auto" w:fill="FFFFFF"/>
        <w:spacing w:after="160"/>
        <w:rPr>
          <w:rFonts w:ascii="Times New Roman" w:eastAsia="Calibri" w:hAnsi="Times New Roman" w:cs="Times New Roman"/>
          <w:sz w:val="24"/>
          <w:szCs w:val="24"/>
          <w:highlight w:val="white"/>
        </w:rPr>
      </w:pPr>
      <w:r w:rsidRPr="00E41C70">
        <w:rPr>
          <w:rFonts w:ascii="Times New Roman" w:eastAsia="Calibri" w:hAnsi="Times New Roman" w:cs="Times New Roman"/>
          <w:color w:val="333333"/>
          <w:sz w:val="24"/>
          <w:szCs w:val="24"/>
          <w:highlight w:val="white"/>
        </w:rPr>
        <w:t>Other non-correlated drivers in the system influence snail abundance with a mean influence of 0 and a SD of 1.</w:t>
      </w:r>
    </w:p>
    <w:p w14:paraId="340266F9" w14:textId="548FA108" w:rsidR="00766C2E" w:rsidRPr="00E41C70" w:rsidRDefault="00037819">
      <w:pPr>
        <w:shd w:val="clear" w:color="auto" w:fill="FFFFFF"/>
        <w:spacing w:after="160"/>
        <w:rPr>
          <w:rFonts w:ascii="Times New Roman" w:eastAsia="Calibri" w:hAnsi="Times New Roman" w:cs="Times New Roman"/>
          <w:color w:val="333333"/>
          <w:sz w:val="24"/>
          <w:szCs w:val="24"/>
          <w:highlight w:val="white"/>
        </w:rPr>
      </w:pPr>
      <w:r w:rsidRPr="00E41C70">
        <w:rPr>
          <w:rFonts w:ascii="Times New Roman" w:eastAsia="Calibri" w:hAnsi="Times New Roman" w:cs="Times New Roman"/>
          <w:color w:val="333333"/>
          <w:sz w:val="24"/>
          <w:szCs w:val="24"/>
          <w:highlight w:val="white"/>
        </w:rPr>
        <w:t xml:space="preserve">We then analyzed this data using all the techniques described above, </w:t>
      </w:r>
      <w:r w:rsidR="00301775" w:rsidRPr="00E41C70">
        <w:rPr>
          <w:rFonts w:ascii="Times New Roman" w:eastAsia="Calibri" w:hAnsi="Times New Roman" w:cs="Times New Roman"/>
          <w:color w:val="333333"/>
          <w:sz w:val="24"/>
          <w:szCs w:val="24"/>
          <w:highlight w:val="white"/>
        </w:rPr>
        <w:t xml:space="preserve">compared to </w:t>
      </w:r>
      <w:r w:rsidRPr="00E41C70">
        <w:rPr>
          <w:rFonts w:ascii="Times New Roman" w:eastAsia="Calibri" w:hAnsi="Times New Roman" w:cs="Times New Roman"/>
          <w:color w:val="333333"/>
          <w:sz w:val="24"/>
          <w:szCs w:val="24"/>
          <w:highlight w:val="white"/>
        </w:rPr>
        <w:t xml:space="preserve">naive models with no site effect. We also included group mean covariate and group mean centered models without a random effect </w:t>
      </w:r>
      <w:r w:rsidR="00365453" w:rsidRPr="00E41C70">
        <w:rPr>
          <w:rFonts w:ascii="Times New Roman" w:eastAsia="Calibri" w:hAnsi="Times New Roman" w:cs="Times New Roman"/>
          <w:color w:val="333333"/>
          <w:sz w:val="24"/>
          <w:szCs w:val="24"/>
          <w:highlight w:val="white"/>
        </w:rPr>
        <w:t>to</w:t>
      </w:r>
      <w:r w:rsidRPr="00E41C70">
        <w:rPr>
          <w:rFonts w:ascii="Times New Roman" w:eastAsia="Calibri" w:hAnsi="Times New Roman" w:cs="Times New Roman"/>
          <w:color w:val="333333"/>
          <w:sz w:val="24"/>
          <w:szCs w:val="24"/>
          <w:highlight w:val="white"/>
        </w:rPr>
        <w:t xml:space="preserve"> demonstrate what a random effect in these models is doing. </w:t>
      </w:r>
    </w:p>
    <w:p w14:paraId="6FD92EFF" w14:textId="681C44D1" w:rsidR="00766C2E" w:rsidRPr="00E41C70" w:rsidRDefault="00037819" w:rsidP="00862082">
      <w:pPr>
        <w:shd w:val="clear" w:color="auto" w:fill="FFFFFF"/>
        <w:spacing w:after="160"/>
        <w:rPr>
          <w:rFonts w:ascii="Times New Roman" w:eastAsia="Calibri" w:hAnsi="Times New Roman" w:cs="Times New Roman"/>
          <w:color w:val="333333"/>
          <w:sz w:val="24"/>
          <w:szCs w:val="24"/>
          <w:shd w:val="pct15" w:color="auto" w:fill="FFFFFF"/>
        </w:rPr>
      </w:pPr>
      <w:r w:rsidRPr="00E41C70">
        <w:rPr>
          <w:rFonts w:ascii="Times New Roman" w:eastAsia="Calibri" w:hAnsi="Times New Roman" w:cs="Times New Roman"/>
          <w:color w:val="333333"/>
          <w:sz w:val="24"/>
          <w:szCs w:val="24"/>
          <w:highlight w:val="white"/>
        </w:rPr>
        <w:t>Broadly, our simulations show that the point estimate</w:t>
      </w:r>
      <w:r w:rsidR="007C07B1" w:rsidRPr="00E41C70">
        <w:rPr>
          <w:rFonts w:ascii="Times New Roman" w:eastAsia="Calibri" w:hAnsi="Times New Roman" w:cs="Times New Roman"/>
          <w:color w:val="333333"/>
          <w:sz w:val="24"/>
          <w:szCs w:val="24"/>
          <w:highlight w:val="white"/>
        </w:rPr>
        <w:t xml:space="preserve">s </w:t>
      </w:r>
      <w:r w:rsidR="00797F14" w:rsidRPr="00E41C70">
        <w:rPr>
          <w:rFonts w:ascii="Times New Roman" w:eastAsia="Calibri" w:hAnsi="Times New Roman" w:cs="Times New Roman"/>
          <w:color w:val="333333"/>
          <w:sz w:val="24"/>
          <w:szCs w:val="24"/>
          <w:highlight w:val="white"/>
        </w:rPr>
        <w:t>fro</w:t>
      </w:r>
      <w:r w:rsidR="0053255C" w:rsidRPr="00E41C70">
        <w:rPr>
          <w:rFonts w:ascii="Times New Roman" w:eastAsia="Calibri" w:hAnsi="Times New Roman" w:cs="Times New Roman"/>
          <w:color w:val="333333"/>
          <w:sz w:val="24"/>
          <w:szCs w:val="24"/>
          <w:highlight w:val="white"/>
        </w:rPr>
        <w:t>m</w:t>
      </w:r>
      <w:r w:rsidR="00797F14" w:rsidRPr="00E41C70">
        <w:rPr>
          <w:rFonts w:ascii="Times New Roman" w:eastAsia="Calibri" w:hAnsi="Times New Roman" w:cs="Times New Roman"/>
          <w:color w:val="333333"/>
          <w:sz w:val="24"/>
          <w:szCs w:val="24"/>
          <w:highlight w:val="white"/>
        </w:rPr>
        <w:t xml:space="preserve"> the random effects (</w:t>
      </w:r>
      <w:r w:rsidRPr="00E41C70">
        <w:rPr>
          <w:rFonts w:ascii="Times New Roman" w:eastAsia="Calibri" w:hAnsi="Times New Roman" w:cs="Times New Roman"/>
          <w:color w:val="333333"/>
          <w:sz w:val="24"/>
          <w:szCs w:val="24"/>
          <w:highlight w:val="white"/>
        </w:rPr>
        <w:t>RE</w:t>
      </w:r>
      <w:r w:rsidR="00797F14" w:rsidRPr="00E41C70">
        <w:rPr>
          <w:rFonts w:ascii="Times New Roman" w:eastAsia="Calibri" w:hAnsi="Times New Roman" w:cs="Times New Roman"/>
          <w:color w:val="333333"/>
          <w:sz w:val="24"/>
          <w:szCs w:val="24"/>
          <w:highlight w:val="white"/>
        </w:rPr>
        <w:t>)</w:t>
      </w:r>
      <w:r w:rsidRPr="00E41C70">
        <w:rPr>
          <w:rFonts w:ascii="Times New Roman" w:eastAsia="Calibri" w:hAnsi="Times New Roman" w:cs="Times New Roman"/>
          <w:color w:val="333333"/>
          <w:sz w:val="24"/>
          <w:szCs w:val="24"/>
          <w:highlight w:val="white"/>
        </w:rPr>
        <w:t xml:space="preserve"> model - what ecologists typically do - is </w:t>
      </w:r>
      <w:r w:rsidR="00485392" w:rsidRPr="00E41C70">
        <w:rPr>
          <w:rFonts w:ascii="Times New Roman" w:eastAsia="Calibri" w:hAnsi="Times New Roman" w:cs="Times New Roman"/>
          <w:color w:val="333333"/>
          <w:sz w:val="24"/>
          <w:szCs w:val="24"/>
          <w:highlight w:val="white"/>
        </w:rPr>
        <w:t xml:space="preserve">consistently biased </w:t>
      </w:r>
      <w:r w:rsidRPr="00E41C70">
        <w:rPr>
          <w:rFonts w:ascii="Times New Roman" w:eastAsia="Calibri" w:hAnsi="Times New Roman" w:cs="Times New Roman"/>
          <w:color w:val="333333"/>
          <w:sz w:val="24"/>
          <w:szCs w:val="24"/>
          <w:highlight w:val="white"/>
        </w:rPr>
        <w:t xml:space="preserve">in these simulations </w:t>
      </w:r>
      <w:r w:rsidR="00A67A1D" w:rsidRPr="00E41C70">
        <w:rPr>
          <w:rFonts w:ascii="Times New Roman" w:eastAsia="Calibri" w:hAnsi="Times New Roman" w:cs="Times New Roman"/>
          <w:color w:val="333333"/>
          <w:sz w:val="24"/>
          <w:szCs w:val="24"/>
          <w:highlight w:val="white"/>
        </w:rPr>
        <w:t>and well-below</w:t>
      </w:r>
      <w:r w:rsidRPr="00E41C70">
        <w:rPr>
          <w:rFonts w:ascii="Times New Roman" w:eastAsia="Calibri" w:hAnsi="Times New Roman" w:cs="Times New Roman"/>
          <w:color w:val="333333"/>
          <w:sz w:val="24"/>
          <w:szCs w:val="24"/>
          <w:highlight w:val="white"/>
        </w:rPr>
        <w:t xml:space="preserve"> </w:t>
      </w:r>
      <w:r w:rsidR="00485392" w:rsidRPr="00E41C70">
        <w:rPr>
          <w:rFonts w:ascii="Times New Roman" w:eastAsia="Calibri" w:hAnsi="Times New Roman" w:cs="Times New Roman"/>
          <w:color w:val="333333"/>
          <w:sz w:val="24"/>
          <w:szCs w:val="24"/>
          <w:highlight w:val="white"/>
        </w:rPr>
        <w:t xml:space="preserve">the </w:t>
      </w:r>
      <w:r w:rsidRPr="00E41C70">
        <w:rPr>
          <w:rFonts w:ascii="Times New Roman" w:eastAsia="Calibri" w:hAnsi="Times New Roman" w:cs="Times New Roman"/>
          <w:color w:val="333333"/>
          <w:sz w:val="24"/>
          <w:szCs w:val="24"/>
          <w:highlight w:val="white"/>
        </w:rPr>
        <w:t>estimat</w:t>
      </w:r>
      <w:r w:rsidR="00A67A1D" w:rsidRPr="00E41C70">
        <w:rPr>
          <w:rFonts w:ascii="Times New Roman" w:eastAsia="Calibri" w:hAnsi="Times New Roman" w:cs="Times New Roman"/>
          <w:color w:val="333333"/>
          <w:sz w:val="24"/>
          <w:szCs w:val="24"/>
          <w:highlight w:val="white"/>
        </w:rPr>
        <w:t>es from the other designs</w:t>
      </w:r>
      <w:r w:rsidR="00485392" w:rsidRPr="00E41C70">
        <w:rPr>
          <w:rFonts w:ascii="Times New Roman" w:eastAsia="Calibri" w:hAnsi="Times New Roman" w:cs="Times New Roman"/>
          <w:color w:val="333333"/>
          <w:sz w:val="24"/>
          <w:szCs w:val="24"/>
          <w:highlight w:val="white"/>
        </w:rPr>
        <w:t xml:space="preserve"> and true effect size</w:t>
      </w:r>
      <w:r w:rsidRPr="00E41C70">
        <w:rPr>
          <w:rFonts w:ascii="Times New Roman" w:eastAsia="Calibri" w:hAnsi="Times New Roman" w:cs="Times New Roman"/>
          <w:color w:val="333333"/>
          <w:sz w:val="24"/>
          <w:szCs w:val="24"/>
          <w:highlight w:val="white"/>
        </w:rPr>
        <w:t xml:space="preserve"> (Fig. 8,9, Table 1). Further, not on</w:t>
      </w:r>
      <w:r w:rsidRPr="00E41C70">
        <w:rPr>
          <w:rFonts w:ascii="Times New Roman" w:eastAsia="Calibri" w:hAnsi="Times New Roman" w:cs="Times New Roman"/>
          <w:color w:val="333333"/>
          <w:sz w:val="24"/>
          <w:szCs w:val="24"/>
        </w:rPr>
        <w:t xml:space="preserve">ly is the estimated coefficient of the RE model always biased compared to other estimators in our simulations, </w:t>
      </w:r>
      <w:proofErr w:type="gramStart"/>
      <w:r w:rsidRPr="00E41C70">
        <w:rPr>
          <w:rFonts w:ascii="Times New Roman" w:eastAsia="Calibri" w:hAnsi="Times New Roman" w:cs="Times New Roman"/>
          <w:color w:val="333333"/>
          <w:sz w:val="24"/>
          <w:szCs w:val="24"/>
          <w:highlight w:val="white"/>
        </w:rPr>
        <w:t xml:space="preserve">it </w:t>
      </w:r>
      <w:r w:rsidR="008731C7" w:rsidRPr="00E41C70">
        <w:rPr>
          <w:rFonts w:ascii="Times New Roman" w:eastAsia="Calibri" w:hAnsi="Times New Roman" w:cs="Times New Roman"/>
          <w:color w:val="333333"/>
          <w:sz w:val="24"/>
          <w:szCs w:val="24"/>
          <w:highlight w:val="white"/>
        </w:rPr>
        <w:t>is</w:t>
      </w:r>
      <w:proofErr w:type="gramEnd"/>
      <w:r w:rsidR="008731C7" w:rsidRPr="00E41C70">
        <w:rPr>
          <w:rFonts w:ascii="Times New Roman" w:eastAsia="Calibri" w:hAnsi="Times New Roman" w:cs="Times New Roman"/>
          <w:color w:val="333333"/>
          <w:sz w:val="24"/>
          <w:szCs w:val="24"/>
          <w:highlight w:val="white"/>
        </w:rPr>
        <w:t xml:space="preserve"> </w:t>
      </w:r>
      <w:r w:rsidRPr="00E41C70">
        <w:rPr>
          <w:rFonts w:ascii="Times New Roman" w:eastAsia="Calibri" w:hAnsi="Times New Roman" w:cs="Times New Roman"/>
          <w:color w:val="333333"/>
          <w:sz w:val="24"/>
          <w:szCs w:val="24"/>
          <w:highlight w:val="white"/>
        </w:rPr>
        <w:t xml:space="preserve">more often within 2SE of 0 than all other models. </w:t>
      </w:r>
      <w:r w:rsidR="00C72CAB" w:rsidRPr="00E41C70">
        <w:rPr>
          <w:rFonts w:ascii="Times New Roman" w:eastAsia="Calibri" w:hAnsi="Times New Roman" w:cs="Times New Roman"/>
          <w:color w:val="333333"/>
          <w:sz w:val="24"/>
          <w:szCs w:val="24"/>
          <w:highlight w:val="white"/>
        </w:rPr>
        <w:t xml:space="preserve">In most simulations, the </w:t>
      </w:r>
      <w:proofErr w:type="spellStart"/>
      <w:r w:rsidRPr="00E41C70">
        <w:rPr>
          <w:rFonts w:ascii="Times New Roman" w:eastAsia="Calibri" w:hAnsi="Times New Roman" w:cs="Times New Roman"/>
          <w:color w:val="333333"/>
          <w:sz w:val="24"/>
          <w:szCs w:val="24"/>
          <w:highlight w:val="white"/>
        </w:rPr>
        <w:t>the</w:t>
      </w:r>
      <w:proofErr w:type="spellEnd"/>
      <w:r w:rsidRPr="00E41C70">
        <w:rPr>
          <w:rFonts w:ascii="Times New Roman" w:eastAsia="Calibri" w:hAnsi="Times New Roman" w:cs="Times New Roman"/>
          <w:color w:val="333333"/>
          <w:sz w:val="24"/>
          <w:szCs w:val="24"/>
          <w:highlight w:val="white"/>
        </w:rPr>
        <w:t xml:space="preserve"> 95% confidence interval</w:t>
      </w:r>
      <w:r w:rsidR="00C72CAB" w:rsidRPr="00E41C70">
        <w:rPr>
          <w:rFonts w:ascii="Times New Roman" w:eastAsia="Calibri" w:hAnsi="Times New Roman" w:cs="Times New Roman"/>
          <w:color w:val="333333"/>
          <w:sz w:val="24"/>
          <w:szCs w:val="24"/>
          <w:highlight w:val="white"/>
        </w:rPr>
        <w:t xml:space="preserve">s of the RE model </w:t>
      </w:r>
      <w:r w:rsidRPr="00E41C70">
        <w:rPr>
          <w:rFonts w:ascii="Times New Roman" w:eastAsia="Calibri" w:hAnsi="Times New Roman" w:cs="Times New Roman"/>
          <w:color w:val="333333"/>
          <w:sz w:val="24"/>
          <w:szCs w:val="24"/>
          <w:highlight w:val="white"/>
        </w:rPr>
        <w:t xml:space="preserve">do not contain the true value of the temperature effect (Table 2). Additional explorations show that, in line with the benefits of random effects in mixed models, a site-level random effect is crucial when either the study design is unbalanced or there is site-level variation that is uncorrelated with temperature (Appendix A). If our simulation has no site-level variation other than temperature </w:t>
      </w:r>
      <w:r w:rsidRPr="00E41C70">
        <w:rPr>
          <w:rFonts w:ascii="Times New Roman" w:eastAsia="Calibri" w:hAnsi="Times New Roman" w:cs="Times New Roman"/>
          <w:color w:val="333333"/>
          <w:sz w:val="24"/>
          <w:szCs w:val="24"/>
        </w:rPr>
        <w:t>and our confounder, a random effect does not improve model</w:t>
      </w:r>
      <w:r w:rsidR="007D4165" w:rsidRPr="00E41C70">
        <w:rPr>
          <w:rFonts w:ascii="Times New Roman" w:eastAsia="Calibri" w:hAnsi="Times New Roman" w:cs="Times New Roman"/>
          <w:color w:val="333333"/>
          <w:sz w:val="24"/>
          <w:szCs w:val="24"/>
        </w:rPr>
        <w:t>’s ability to estimate the effect of our causal variable of interest.</w:t>
      </w:r>
      <w:r w:rsidRPr="00E41C70">
        <w:rPr>
          <w:rFonts w:ascii="Times New Roman" w:eastAsia="Calibri" w:hAnsi="Times New Roman" w:cs="Times New Roman"/>
          <w:color w:val="333333"/>
          <w:sz w:val="24"/>
          <w:szCs w:val="24"/>
        </w:rPr>
        <w:t xml:space="preserve"> This </w:t>
      </w:r>
      <w:r w:rsidR="001B650D" w:rsidRPr="00E41C70">
        <w:rPr>
          <w:rFonts w:ascii="Times New Roman" w:eastAsia="Calibri" w:hAnsi="Times New Roman" w:cs="Times New Roman"/>
          <w:color w:val="333333"/>
          <w:sz w:val="24"/>
          <w:szCs w:val="24"/>
        </w:rPr>
        <w:t>assumption is</w:t>
      </w:r>
      <w:r w:rsidRPr="00E41C70">
        <w:rPr>
          <w:rFonts w:ascii="Times New Roman" w:eastAsia="Calibri" w:hAnsi="Times New Roman" w:cs="Times New Roman"/>
          <w:color w:val="333333"/>
          <w:sz w:val="24"/>
          <w:szCs w:val="24"/>
        </w:rPr>
        <w:t xml:space="preserve"> unrealistic for </w:t>
      </w:r>
      <w:r w:rsidR="001B650D" w:rsidRPr="00E41C70">
        <w:rPr>
          <w:rFonts w:ascii="Times New Roman" w:eastAsia="Calibri" w:hAnsi="Times New Roman" w:cs="Times New Roman"/>
          <w:color w:val="333333"/>
          <w:sz w:val="24"/>
          <w:szCs w:val="24"/>
        </w:rPr>
        <w:t xml:space="preserve">most </w:t>
      </w:r>
      <w:r w:rsidRPr="00E41C70">
        <w:rPr>
          <w:rFonts w:ascii="Times New Roman" w:eastAsia="Calibri" w:hAnsi="Times New Roman" w:cs="Times New Roman"/>
          <w:color w:val="333333"/>
          <w:sz w:val="24"/>
          <w:szCs w:val="24"/>
        </w:rPr>
        <w:t xml:space="preserve">real data sets. As such, we highlight the need for a site level random effect with either of these two designs.  In general, we urge researchers to incorporate random effects or robust standard errors as needed to accommodate clustering in the error, per the study design, recognizing the tradeoffs of using both </w:t>
      </w:r>
      <w:r w:rsidR="007D4165" w:rsidRPr="00E41C70">
        <w:rPr>
          <w:rFonts w:ascii="Times New Roman" w:eastAsia="Calibri" w:hAnsi="Times New Roman" w:cs="Times New Roman"/>
          <w:color w:val="333333"/>
          <w:sz w:val="24"/>
          <w:szCs w:val="24"/>
        </w:rPr>
        <w:t xml:space="preserve">and appropriate context </w:t>
      </w:r>
      <w:r w:rsidRPr="00E41C70">
        <w:rPr>
          <w:rFonts w:ascii="Times New Roman" w:hAnsi="Times New Roman" w:cs="Times New Roman"/>
          <w:sz w:val="24"/>
          <w:szCs w:val="24"/>
        </w:rPr>
        <w:fldChar w:fldCharType="begin"/>
      </w:r>
      <w:r w:rsidR="00BB3DA4" w:rsidRPr="00E41C70">
        <w:rPr>
          <w:rFonts w:ascii="Times New Roman" w:hAnsi="Times New Roman" w:cs="Times New Roman"/>
          <w:sz w:val="24"/>
          <w:szCs w:val="24"/>
        </w:rPr>
        <w:instrText xml:space="preserve"> ADDIN ZOTERO_ITEM CSL_CITATION {"citationID":"incQSIPl","properties":{"formattedCitation":"(see Oshchepkov &amp; Shirokanova 2022 for an excellent review)","plainCitation":"(see Oshchepkov &amp; Shirokanova 2022 for an excellent review)","noteIndex":0},"citationItems":[{"id":12647,"uris":["http://zotero.org/users/1810851/items/9YIL44BI"],"itemData":{"id":12647,"type":"article-journal","abstract":"Many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label":"page","prefix":"see ","suffix":"for an excellent review"}],"schema":"https://github.com/citation-style-language/schema/raw/master/csl-citation.json"} </w:instrText>
      </w:r>
      <w:r w:rsidRPr="00E41C70">
        <w:rPr>
          <w:rFonts w:ascii="Times New Roman" w:hAnsi="Times New Roman" w:cs="Times New Roman"/>
          <w:sz w:val="24"/>
          <w:szCs w:val="24"/>
        </w:rPr>
        <w:fldChar w:fldCharType="separate"/>
      </w:r>
      <w:r w:rsidR="00BB3DA4" w:rsidRPr="00E41C70">
        <w:rPr>
          <w:rFonts w:ascii="Times New Roman" w:hAnsi="Times New Roman" w:cs="Times New Roman"/>
          <w:sz w:val="24"/>
          <w:szCs w:val="24"/>
        </w:rPr>
        <w:t xml:space="preserve">(see </w:t>
      </w:r>
      <w:proofErr w:type="spellStart"/>
      <w:r w:rsidR="00BB3DA4" w:rsidRPr="00E41C70">
        <w:rPr>
          <w:rFonts w:ascii="Times New Roman" w:hAnsi="Times New Roman" w:cs="Times New Roman"/>
          <w:sz w:val="24"/>
          <w:szCs w:val="24"/>
        </w:rPr>
        <w:t>Oshchepkov</w:t>
      </w:r>
      <w:proofErr w:type="spellEnd"/>
      <w:r w:rsidR="00BB3DA4" w:rsidRPr="00E41C70">
        <w:rPr>
          <w:rFonts w:ascii="Times New Roman" w:hAnsi="Times New Roman" w:cs="Times New Roman"/>
          <w:sz w:val="24"/>
          <w:szCs w:val="24"/>
        </w:rPr>
        <w:t xml:space="preserve"> &amp; </w:t>
      </w:r>
      <w:proofErr w:type="spellStart"/>
      <w:r w:rsidR="00BB3DA4" w:rsidRPr="00E41C70">
        <w:rPr>
          <w:rFonts w:ascii="Times New Roman" w:hAnsi="Times New Roman" w:cs="Times New Roman"/>
          <w:sz w:val="24"/>
          <w:szCs w:val="24"/>
        </w:rPr>
        <w:t>Shirokanova</w:t>
      </w:r>
      <w:proofErr w:type="spellEnd"/>
      <w:r w:rsidR="00BB3DA4" w:rsidRPr="00E41C70">
        <w:rPr>
          <w:rFonts w:ascii="Times New Roman" w:hAnsi="Times New Roman" w:cs="Times New Roman"/>
          <w:sz w:val="24"/>
          <w:szCs w:val="24"/>
        </w:rPr>
        <w:t xml:space="preserve"> 2022 for an excellent review)</w:t>
      </w:r>
      <w:r w:rsidRPr="00E41C70">
        <w:rPr>
          <w:rFonts w:ascii="Times New Roman" w:eastAsia="Calibri" w:hAnsi="Times New Roman" w:cs="Times New Roman"/>
          <w:color w:val="333333"/>
          <w:sz w:val="24"/>
          <w:szCs w:val="24"/>
        </w:rPr>
        <w:fldChar w:fldCharType="end"/>
      </w:r>
      <w:r w:rsidRPr="00E41C70">
        <w:rPr>
          <w:rFonts w:ascii="Times New Roman" w:eastAsia="Calibri" w:hAnsi="Times New Roman" w:cs="Times New Roman"/>
          <w:color w:val="333333"/>
          <w:sz w:val="24"/>
          <w:szCs w:val="24"/>
        </w:rPr>
        <w:t>.</w:t>
      </w:r>
      <w:r w:rsidRPr="00E41C70">
        <w:rPr>
          <w:rFonts w:ascii="Times New Roman" w:eastAsia="Calibri" w:hAnsi="Times New Roman" w:cs="Times New Roman"/>
          <w:color w:val="333333"/>
          <w:sz w:val="24"/>
          <w:szCs w:val="24"/>
          <w:shd w:val="pct15" w:color="auto" w:fill="FFFFFF"/>
        </w:rPr>
        <w:t xml:space="preserve"> </w:t>
      </w:r>
    </w:p>
    <w:p w14:paraId="79ECF022" w14:textId="77777777" w:rsidR="00766C2E" w:rsidRDefault="00766C2E">
      <w:pPr>
        <w:shd w:val="clear" w:color="auto" w:fill="FFFFFF"/>
        <w:spacing w:after="160"/>
        <w:rPr>
          <w:rFonts w:ascii="Calibri" w:eastAsia="Calibri" w:hAnsi="Calibri" w:cs="Calibri"/>
          <w:color w:val="333333"/>
          <w:sz w:val="24"/>
          <w:szCs w:val="24"/>
          <w:shd w:val="clear" w:color="auto" w:fill="D9D9D9"/>
        </w:rPr>
      </w:pPr>
    </w:p>
    <w:p w14:paraId="11C5402A" w14:textId="2AE2FF25" w:rsidR="00766C2E" w:rsidRPr="00E41C70" w:rsidRDefault="00037819" w:rsidP="00433985">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eastAsia="Calibri" w:hAnsi="Times New Roman" w:cs="Times New Roman"/>
          <w:b/>
          <w:sz w:val="22"/>
          <w:szCs w:val="22"/>
          <w:shd w:val="pct15" w:color="auto" w:fill="FFFFFF"/>
        </w:rPr>
      </w:pPr>
      <w:bookmarkStart w:id="10" w:name="_17dp8vu" w:colFirst="0" w:colLast="0"/>
      <w:bookmarkEnd w:id="10"/>
      <w:r w:rsidRPr="00E41C70">
        <w:rPr>
          <w:rFonts w:ascii="Times New Roman" w:eastAsia="Calibri" w:hAnsi="Times New Roman" w:cs="Times New Roman"/>
          <w:b/>
          <w:sz w:val="22"/>
          <w:szCs w:val="22"/>
          <w:shd w:val="pct15" w:color="auto" w:fill="FFFFFF"/>
        </w:rPr>
        <w:lastRenderedPageBreak/>
        <w:t>Box 3: Reality Bites</w:t>
      </w:r>
      <w:r w:rsidR="00F56359" w:rsidRPr="00E41C70">
        <w:rPr>
          <w:rFonts w:ascii="Times New Roman" w:eastAsia="Calibri" w:hAnsi="Times New Roman" w:cs="Times New Roman"/>
          <w:b/>
          <w:sz w:val="22"/>
          <w:szCs w:val="22"/>
          <w:shd w:val="pct15" w:color="auto" w:fill="FFFFFF"/>
        </w:rPr>
        <w:t>:</w:t>
      </w:r>
      <w:r w:rsidRPr="00E41C70">
        <w:rPr>
          <w:rFonts w:ascii="Times New Roman" w:eastAsia="Calibri" w:hAnsi="Times New Roman" w:cs="Times New Roman"/>
          <w:b/>
          <w:sz w:val="22"/>
          <w:szCs w:val="22"/>
          <w:shd w:val="pct15" w:color="auto" w:fill="FFFFFF"/>
        </w:rPr>
        <w:t xml:space="preserve"> Coping with spatiotemporal omitted </w:t>
      </w:r>
      <w:proofErr w:type="gramStart"/>
      <w:r w:rsidR="000535D0" w:rsidRPr="00E41C70">
        <w:rPr>
          <w:rFonts w:ascii="Times New Roman" w:eastAsia="Calibri" w:hAnsi="Times New Roman" w:cs="Times New Roman"/>
          <w:b/>
          <w:sz w:val="22"/>
          <w:szCs w:val="22"/>
          <w:shd w:val="pct15" w:color="auto" w:fill="FFFFFF"/>
        </w:rPr>
        <w:t>confounders</w:t>
      </w:r>
      <w:proofErr w:type="gramEnd"/>
      <w:r w:rsidR="000535D0" w:rsidRPr="00E41C70">
        <w:rPr>
          <w:rFonts w:ascii="Times New Roman" w:eastAsia="Calibri" w:hAnsi="Times New Roman" w:cs="Times New Roman"/>
          <w:b/>
          <w:sz w:val="22"/>
          <w:szCs w:val="22"/>
          <w:shd w:val="pct15" w:color="auto" w:fill="FFFFFF"/>
        </w:rPr>
        <w:t xml:space="preserve"> </w:t>
      </w:r>
    </w:p>
    <w:p w14:paraId="7C92B115" w14:textId="35AF65FB" w:rsidR="002226D8" w:rsidRPr="00E41C70" w:rsidRDefault="00037819" w:rsidP="00807F9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 xml:space="preserve">Spatiotemporal </w:t>
      </w:r>
      <w:r w:rsidR="00797F14" w:rsidRPr="00E41C70">
        <w:rPr>
          <w:rFonts w:ascii="Times New Roman" w:eastAsia="Calibri" w:hAnsi="Times New Roman" w:cs="Times New Roman"/>
          <w:color w:val="333333"/>
          <w:shd w:val="pct15" w:color="auto" w:fill="FFFFFF"/>
        </w:rPr>
        <w:t>confounding</w:t>
      </w:r>
      <w:r w:rsidRPr="00E41C70">
        <w:rPr>
          <w:rFonts w:ascii="Times New Roman" w:eastAsia="Calibri" w:hAnsi="Times New Roman" w:cs="Times New Roman"/>
          <w:color w:val="333333"/>
          <w:shd w:val="pct15" w:color="auto" w:fill="FFFFFF"/>
        </w:rPr>
        <w:t xml:space="preserve"> variables </w:t>
      </w:r>
      <w:r w:rsidR="00797F14" w:rsidRPr="00E41C70">
        <w:rPr>
          <w:rFonts w:ascii="Times New Roman" w:eastAsia="Calibri" w:hAnsi="Times New Roman" w:cs="Times New Roman"/>
          <w:color w:val="333333"/>
          <w:shd w:val="pct15" w:color="auto" w:fill="FFFFFF"/>
        </w:rPr>
        <w:t>– those that are site</w:t>
      </w:r>
      <w:r w:rsidR="00A231A4" w:rsidRPr="00E41C70">
        <w:rPr>
          <w:rFonts w:ascii="Times New Roman" w:eastAsia="Calibri" w:hAnsi="Times New Roman" w:cs="Times New Roman"/>
          <w:color w:val="333333"/>
          <w:shd w:val="pct15" w:color="auto" w:fill="FFFFFF"/>
        </w:rPr>
        <w:t xml:space="preserve"> (or plot) </w:t>
      </w:r>
      <w:r w:rsidR="00797F14" w:rsidRPr="00E41C70">
        <w:rPr>
          <w:rFonts w:ascii="Times New Roman" w:eastAsia="Calibri" w:hAnsi="Times New Roman" w:cs="Times New Roman"/>
          <w:color w:val="333333"/>
          <w:shd w:val="pct15" w:color="auto" w:fill="FFFFFF"/>
        </w:rPr>
        <w:t>specific and vary through time – pose challenges</w:t>
      </w:r>
      <w:r w:rsidRPr="00E41C70">
        <w:rPr>
          <w:rFonts w:ascii="Times New Roman" w:eastAsia="Calibri" w:hAnsi="Times New Roman" w:cs="Times New Roman"/>
          <w:color w:val="333333"/>
          <w:shd w:val="pct15" w:color="auto" w:fill="FFFFFF"/>
        </w:rPr>
        <w:t xml:space="preserve">, and the solutions can require more thoughtful study and statistical </w:t>
      </w:r>
      <w:r w:rsidR="00581014" w:rsidRPr="00E41C70">
        <w:rPr>
          <w:rFonts w:ascii="Times New Roman" w:eastAsia="Calibri" w:hAnsi="Times New Roman" w:cs="Times New Roman"/>
          <w:color w:val="333333"/>
          <w:shd w:val="pct15" w:color="auto" w:fill="FFFFFF"/>
        </w:rPr>
        <w:t xml:space="preserve">model </w:t>
      </w:r>
      <w:r w:rsidRPr="00E41C70">
        <w:rPr>
          <w:rFonts w:ascii="Times New Roman" w:eastAsia="Calibri" w:hAnsi="Times New Roman" w:cs="Times New Roman"/>
          <w:color w:val="333333"/>
          <w:shd w:val="pct15" w:color="auto" w:fill="FFFFFF"/>
        </w:rPr>
        <w:t xml:space="preserve">design. </w:t>
      </w:r>
      <w:r w:rsidR="00D23670" w:rsidRPr="00E41C70">
        <w:rPr>
          <w:rFonts w:ascii="Times New Roman" w:eastAsia="Calibri" w:hAnsi="Times New Roman" w:cs="Times New Roman"/>
          <w:color w:val="333333"/>
          <w:shd w:val="pct15" w:color="auto" w:fill="FFFFFF"/>
        </w:rPr>
        <w:t>To illustrate, we c</w:t>
      </w:r>
      <w:r w:rsidRPr="00E41C70">
        <w:rPr>
          <w:rFonts w:ascii="Times New Roman" w:eastAsia="Calibri" w:hAnsi="Times New Roman" w:cs="Times New Roman"/>
          <w:color w:val="333333"/>
          <w:shd w:val="pct15" w:color="auto" w:fill="FFFFFF"/>
        </w:rPr>
        <w:t>onsider a scenario where recruitment</w:t>
      </w:r>
      <w:r w:rsidR="00D23670" w:rsidRPr="00E41C70">
        <w:rPr>
          <w:rFonts w:ascii="Times New Roman" w:eastAsia="Calibri" w:hAnsi="Times New Roman" w:cs="Times New Roman"/>
          <w:color w:val="333333"/>
          <w:shd w:val="pct15" w:color="auto" w:fill="FFFFFF"/>
        </w:rPr>
        <w:t>, a confounding variable related to both snail abundance and temperature,</w:t>
      </w:r>
      <w:r w:rsidRPr="00E41C70">
        <w:rPr>
          <w:rFonts w:ascii="Times New Roman" w:eastAsia="Calibri" w:hAnsi="Times New Roman" w:cs="Times New Roman"/>
          <w:color w:val="333333"/>
          <w:shd w:val="pct15" w:color="auto" w:fill="FFFFFF"/>
        </w:rPr>
        <w:t xml:space="preserve"> is not static through time</w:t>
      </w:r>
      <w:r w:rsidR="00D23670" w:rsidRPr="00E41C70">
        <w:rPr>
          <w:rFonts w:ascii="Times New Roman" w:eastAsia="Calibri" w:hAnsi="Times New Roman" w:cs="Times New Roman"/>
          <w:color w:val="333333"/>
          <w:shd w:val="pct15" w:color="auto" w:fill="FFFFFF"/>
        </w:rPr>
        <w:t xml:space="preserve"> </w:t>
      </w:r>
      <w:r w:rsidR="004C1178" w:rsidRPr="00E41C70">
        <w:rPr>
          <w:rFonts w:ascii="Times New Roman" w:eastAsia="Calibri" w:hAnsi="Times New Roman" w:cs="Times New Roman"/>
          <w:color w:val="333333"/>
          <w:shd w:val="pct15" w:color="auto" w:fill="FFFFFF"/>
        </w:rPr>
        <w:t>but instead varies by site and year (as in a realistic case)</w:t>
      </w:r>
      <w:r w:rsidRPr="00E41C70">
        <w:rPr>
          <w:rFonts w:ascii="Times New Roman" w:eastAsia="Calibri" w:hAnsi="Times New Roman" w:cs="Times New Roman"/>
          <w:color w:val="333333"/>
          <w:shd w:val="pct15" w:color="auto" w:fill="FFFFFF"/>
        </w:rPr>
        <w:t xml:space="preserve">. For example, sites that experience strong cold-water pulses in a year also experience unusually </w:t>
      </w:r>
      <w:r w:rsidR="000535D0" w:rsidRPr="00E41C70">
        <w:rPr>
          <w:rFonts w:ascii="Times New Roman" w:eastAsia="Calibri" w:hAnsi="Times New Roman" w:cs="Times New Roman"/>
          <w:color w:val="333333"/>
          <w:shd w:val="pct15" w:color="auto" w:fill="FFFFFF"/>
        </w:rPr>
        <w:t xml:space="preserve">snail </w:t>
      </w:r>
      <w:r w:rsidRPr="00E41C70">
        <w:rPr>
          <w:rFonts w:ascii="Times New Roman" w:eastAsia="Calibri" w:hAnsi="Times New Roman" w:cs="Times New Roman"/>
          <w:color w:val="333333"/>
          <w:shd w:val="pct15" w:color="auto" w:fill="FFFFFF"/>
        </w:rPr>
        <w:t>high recruitment in those same years</w:t>
      </w:r>
      <w:r w:rsidR="000535D0" w:rsidRPr="00E41C70">
        <w:rPr>
          <w:rFonts w:ascii="Times New Roman" w:eastAsia="Calibri" w:hAnsi="Times New Roman" w:cs="Times New Roman"/>
          <w:color w:val="333333"/>
          <w:shd w:val="pct15" w:color="auto" w:fill="FFFFFF"/>
        </w:rPr>
        <w:t xml:space="preserve"> due to joint driver</w:t>
      </w:r>
      <w:r w:rsidR="00F56359" w:rsidRPr="00E41C70">
        <w:rPr>
          <w:rFonts w:ascii="Times New Roman" w:eastAsia="Calibri" w:hAnsi="Times New Roman" w:cs="Times New Roman"/>
          <w:color w:val="333333"/>
          <w:shd w:val="pct15" w:color="auto" w:fill="FFFFFF"/>
        </w:rPr>
        <w:t>s</w:t>
      </w:r>
      <w:r w:rsidR="000535D0" w:rsidRPr="00E41C70">
        <w:rPr>
          <w:rFonts w:ascii="Times New Roman" w:eastAsia="Calibri" w:hAnsi="Times New Roman" w:cs="Times New Roman"/>
          <w:color w:val="333333"/>
          <w:shd w:val="pct15" w:color="auto" w:fill="FFFFFF"/>
        </w:rPr>
        <w:t xml:space="preserve"> of oceanography</w:t>
      </w:r>
      <w:r w:rsidRPr="00E41C70">
        <w:rPr>
          <w:rFonts w:ascii="Times New Roman" w:eastAsia="Calibri" w:hAnsi="Times New Roman" w:cs="Times New Roman"/>
          <w:color w:val="333333"/>
          <w:shd w:val="pct15" w:color="auto" w:fill="FFFFFF"/>
        </w:rPr>
        <w:t xml:space="preserve">. </w:t>
      </w:r>
      <w:r w:rsidR="006B1E18" w:rsidRPr="00E41C70">
        <w:rPr>
          <w:rFonts w:ascii="Times New Roman" w:eastAsia="Calibri" w:hAnsi="Times New Roman" w:cs="Times New Roman"/>
        </w:rPr>
        <w:t xml:space="preserve">The sampling designs for coping with </w:t>
      </w:r>
      <w:proofErr w:type="spellStart"/>
      <w:r w:rsidR="006B1E18" w:rsidRPr="00E41C70">
        <w:rPr>
          <w:rFonts w:ascii="Times New Roman" w:eastAsia="Calibri" w:hAnsi="Times New Roman" w:cs="Times New Roman"/>
        </w:rPr>
        <w:t>spatio</w:t>
      </w:r>
      <w:proofErr w:type="spellEnd"/>
      <w:r w:rsidR="006B1E18" w:rsidRPr="00E41C70">
        <w:rPr>
          <w:rFonts w:ascii="Times New Roman" w:eastAsia="Calibri" w:hAnsi="Times New Roman" w:cs="Times New Roman"/>
        </w:rPr>
        <w:t>-temporal omitted variables are based on the same principles as</w:t>
      </w:r>
      <w:r w:rsidR="006B1E18" w:rsidRPr="00E41C70">
        <w:rPr>
          <w:rFonts w:ascii="Times New Roman" w:eastAsia="Calibri" w:hAnsi="Times New Roman" w:cs="Times New Roman"/>
        </w:rPr>
        <w:t xml:space="preserve"> before, only now requiring a multiple plots per site per year, as the spatiotemporal confounders do not vary at the plot scale.</w:t>
      </w:r>
      <w:r w:rsidRPr="00E41C70">
        <w:rPr>
          <w:rFonts w:ascii="Times New Roman" w:eastAsia="Calibri" w:hAnsi="Times New Roman" w:cs="Times New Roman"/>
          <w:color w:val="333333"/>
          <w:shd w:val="pct15" w:color="auto" w:fill="FFFFFF"/>
        </w:rPr>
        <w:t xml:space="preserve"> </w:t>
      </w:r>
    </w:p>
    <w:p w14:paraId="1971E67C" w14:textId="2DF09651" w:rsidR="00766C2E" w:rsidRPr="00E41C70" w:rsidRDefault="004C1178" w:rsidP="00581014">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With</w:t>
      </w:r>
      <w:r w:rsidR="002226D8" w:rsidRPr="00E41C70">
        <w:rPr>
          <w:rFonts w:ascii="Times New Roman" w:eastAsia="Calibri" w:hAnsi="Times New Roman" w:cs="Times New Roman"/>
          <w:color w:val="333333"/>
          <w:shd w:val="pct15" w:color="auto" w:fill="FFFFFF"/>
        </w:rPr>
        <w:t xml:space="preserve"> longitudinal data</w:t>
      </w:r>
      <w:r w:rsidRPr="00E41C70">
        <w:rPr>
          <w:rFonts w:ascii="Times New Roman" w:eastAsia="Calibri" w:hAnsi="Times New Roman" w:cs="Times New Roman"/>
          <w:color w:val="333333"/>
          <w:shd w:val="pct15" w:color="auto" w:fill="FFFFFF"/>
        </w:rPr>
        <w:t xml:space="preserve"> that includes</w:t>
      </w:r>
      <w:r w:rsidR="002226D8" w:rsidRPr="00E41C70">
        <w:rPr>
          <w:rFonts w:ascii="Times New Roman" w:eastAsia="Calibri" w:hAnsi="Times New Roman" w:cs="Times New Roman"/>
          <w:color w:val="333333"/>
          <w:shd w:val="pct15" w:color="auto" w:fill="FFFFFF"/>
        </w:rPr>
        <w:t xml:space="preserve"> multiple plots sampled within a site through time, we can flexibly control for </w:t>
      </w:r>
      <w:r w:rsidR="00037819" w:rsidRPr="00E41C70">
        <w:rPr>
          <w:rFonts w:ascii="Times New Roman" w:eastAsia="Calibri" w:hAnsi="Times New Roman" w:cs="Times New Roman"/>
          <w:color w:val="333333"/>
          <w:shd w:val="pct15" w:color="auto" w:fill="FFFFFF"/>
        </w:rPr>
        <w:t xml:space="preserve">this sort of spatiotemporal </w:t>
      </w:r>
      <w:r w:rsidR="002226D8" w:rsidRPr="00E41C70">
        <w:rPr>
          <w:rFonts w:ascii="Times New Roman" w:eastAsia="Calibri" w:hAnsi="Times New Roman" w:cs="Times New Roman"/>
          <w:color w:val="333333"/>
          <w:shd w:val="pct15" w:color="auto" w:fill="FFFFFF"/>
        </w:rPr>
        <w:t xml:space="preserve">confounding </w:t>
      </w:r>
      <w:r w:rsidRPr="00E41C70">
        <w:rPr>
          <w:rFonts w:ascii="Times New Roman" w:eastAsia="Calibri" w:hAnsi="Times New Roman" w:cs="Times New Roman"/>
          <w:color w:val="333333"/>
          <w:shd w:val="pct15" w:color="auto" w:fill="FFFFFF"/>
        </w:rPr>
        <w:t>at the site level</w:t>
      </w:r>
      <w:r w:rsidR="00037819" w:rsidRPr="00E41C70">
        <w:rPr>
          <w:rFonts w:ascii="Times New Roman" w:eastAsia="Calibri" w:hAnsi="Times New Roman" w:cs="Times New Roman"/>
          <w:color w:val="333333"/>
          <w:shd w:val="pct15" w:color="auto" w:fill="FFFFFF"/>
        </w:rPr>
        <w:t xml:space="preserve"> </w:t>
      </w:r>
      <w:r w:rsidRPr="00E41C70">
        <w:rPr>
          <w:rFonts w:ascii="Times New Roman" w:eastAsia="Calibri" w:hAnsi="Times New Roman" w:cs="Times New Roman"/>
          <w:color w:val="333333"/>
          <w:shd w:val="pct15" w:color="auto" w:fill="FFFFFF"/>
        </w:rPr>
        <w:t xml:space="preserve">by </w:t>
      </w:r>
      <w:r w:rsidR="000D7B40" w:rsidRPr="00E41C70">
        <w:rPr>
          <w:rFonts w:ascii="Times New Roman" w:eastAsia="Calibri" w:hAnsi="Times New Roman" w:cs="Times New Roman"/>
          <w:color w:val="333333"/>
          <w:shd w:val="pct15" w:color="auto" w:fill="FFFFFF"/>
        </w:rPr>
        <w:t>extend</w:t>
      </w:r>
      <w:r w:rsidRPr="00E41C70">
        <w:rPr>
          <w:rFonts w:ascii="Times New Roman" w:eastAsia="Calibri" w:hAnsi="Times New Roman" w:cs="Times New Roman"/>
          <w:color w:val="333333"/>
          <w:shd w:val="pct15" w:color="auto" w:fill="FFFFFF"/>
        </w:rPr>
        <w:t>ing</w:t>
      </w:r>
      <w:r w:rsidR="000D7B40" w:rsidRPr="00E41C70">
        <w:rPr>
          <w:rFonts w:ascii="Times New Roman" w:eastAsia="Calibri" w:hAnsi="Times New Roman" w:cs="Times New Roman"/>
          <w:color w:val="333333"/>
          <w:shd w:val="pct15" w:color="auto" w:fill="FFFFFF"/>
        </w:rPr>
        <w:t xml:space="preserve"> the </w:t>
      </w:r>
      <w:r w:rsidR="000535D0" w:rsidRPr="00E41C70">
        <w:rPr>
          <w:rFonts w:ascii="Times New Roman" w:eastAsia="Calibri" w:hAnsi="Times New Roman" w:cs="Times New Roman"/>
          <w:color w:val="333333"/>
          <w:shd w:val="pct15" w:color="auto" w:fill="FFFFFF"/>
        </w:rPr>
        <w:t xml:space="preserve">two-way </w:t>
      </w:r>
      <w:r w:rsidR="000D7B40" w:rsidRPr="00E41C70">
        <w:rPr>
          <w:rFonts w:ascii="Times New Roman" w:eastAsia="Calibri" w:hAnsi="Times New Roman" w:cs="Times New Roman"/>
          <w:color w:val="333333"/>
          <w:shd w:val="pct15" w:color="auto" w:fill="FFFFFF"/>
        </w:rPr>
        <w:t xml:space="preserve">fixed effect designs </w:t>
      </w:r>
      <w:r w:rsidR="000535D0" w:rsidRPr="00E41C70">
        <w:rPr>
          <w:rFonts w:ascii="Times New Roman" w:eastAsia="Calibri" w:hAnsi="Times New Roman" w:cs="Times New Roman"/>
          <w:color w:val="333333"/>
          <w:shd w:val="pct15" w:color="auto" w:fill="FFFFFF"/>
        </w:rPr>
        <w:t>discussed above</w:t>
      </w:r>
      <w:r w:rsidRPr="00E41C70">
        <w:rPr>
          <w:rFonts w:ascii="Times New Roman" w:eastAsia="Calibri" w:hAnsi="Times New Roman" w:cs="Times New Roman"/>
          <w:color w:val="333333"/>
          <w:shd w:val="pct15" w:color="auto" w:fill="FFFFFF"/>
        </w:rPr>
        <w:t>.</w:t>
      </w:r>
      <w:r w:rsidR="000535D0" w:rsidRPr="00E41C70">
        <w:rPr>
          <w:rFonts w:ascii="Times New Roman" w:eastAsia="Calibri" w:hAnsi="Times New Roman" w:cs="Times New Roman"/>
          <w:color w:val="333333"/>
          <w:shd w:val="pct15" w:color="auto" w:fill="FFFFFF"/>
        </w:rPr>
        <w:t xml:space="preserve"> </w:t>
      </w:r>
      <w:r w:rsidRPr="00E41C70">
        <w:rPr>
          <w:rFonts w:ascii="Times New Roman" w:eastAsia="Calibri" w:hAnsi="Times New Roman" w:cs="Times New Roman"/>
          <w:color w:val="333333"/>
          <w:shd w:val="pct15" w:color="auto" w:fill="FFFFFF"/>
        </w:rPr>
        <w:t>W</w:t>
      </w:r>
      <w:r w:rsidR="000535D0" w:rsidRPr="00E41C70">
        <w:rPr>
          <w:rFonts w:ascii="Times New Roman" w:eastAsia="Calibri" w:hAnsi="Times New Roman" w:cs="Times New Roman"/>
          <w:color w:val="333333"/>
          <w:shd w:val="pct15" w:color="auto" w:fill="FFFFFF"/>
        </w:rPr>
        <w:t xml:space="preserve">e can </w:t>
      </w:r>
      <w:r w:rsidRPr="00E41C70">
        <w:rPr>
          <w:rFonts w:ascii="Times New Roman" w:eastAsia="Calibri" w:hAnsi="Times New Roman" w:cs="Times New Roman"/>
          <w:color w:val="333333"/>
          <w:shd w:val="pct15" w:color="auto" w:fill="FFFFFF"/>
        </w:rPr>
        <w:t>add a site-by-</w:t>
      </w:r>
      <w:r w:rsidR="00822531" w:rsidRPr="00E41C70">
        <w:rPr>
          <w:rFonts w:ascii="Times New Roman" w:eastAsia="Calibri" w:hAnsi="Times New Roman" w:cs="Times New Roman"/>
          <w:color w:val="333333"/>
          <w:shd w:val="pct15" w:color="auto" w:fill="FFFFFF"/>
        </w:rPr>
        <w:t>time fixed effect,</w:t>
      </w:r>
      <w:r w:rsidR="007F78E2" w:rsidRPr="00E41C70">
        <w:rPr>
          <w:rFonts w:ascii="Times New Roman" w:eastAsia="Calibri" w:hAnsi="Times New Roman" w:cs="Times New Roman"/>
          <w:color w:val="333333"/>
          <w:shd w:val="pct15" w:color="auto" w:fill="FFFFFF"/>
        </w:rPr>
        <w:t xml:space="preserve"> </w:t>
      </w:r>
      <m:oMath>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η</m:t>
            </m:r>
          </m:e>
          <m:sub>
            <m:r>
              <w:rPr>
                <w:rFonts w:ascii="Cambria Math" w:eastAsia="Calibri" w:hAnsi="Cambria Math" w:cs="Times New Roman"/>
                <w:color w:val="333333"/>
                <w:shd w:val="pct15" w:color="auto" w:fill="FFFFFF"/>
              </w:rPr>
              <m:t xml:space="preserve">ij </m:t>
            </m:r>
          </m:sub>
        </m:sSub>
      </m:oMath>
      <w:r w:rsidR="00822531" w:rsidRPr="00E41C70">
        <w:rPr>
          <w:rFonts w:ascii="Times New Roman" w:eastAsia="Calibri" w:hAnsi="Times New Roman" w:cs="Times New Roman"/>
          <w:color w:val="333333"/>
          <w:shd w:val="pct15" w:color="auto" w:fill="FFFFFF"/>
        </w:rPr>
        <w:t xml:space="preserve">, </w:t>
      </w:r>
      <w:r w:rsidRPr="00E41C70">
        <w:rPr>
          <w:rFonts w:ascii="Times New Roman" w:eastAsia="Calibri" w:hAnsi="Times New Roman" w:cs="Times New Roman"/>
          <w:color w:val="333333"/>
          <w:shd w:val="pct15" w:color="auto" w:fill="FFFFFF"/>
        </w:rPr>
        <w:t xml:space="preserve">to our model, in addition to </w:t>
      </w:r>
      <w:r w:rsidR="00822531" w:rsidRPr="00E41C70">
        <w:rPr>
          <w:rFonts w:ascii="Times New Roman" w:eastAsia="Calibri" w:hAnsi="Times New Roman" w:cs="Times New Roman"/>
          <w:color w:val="333333"/>
          <w:shd w:val="pct15" w:color="auto" w:fill="FFFFFF"/>
        </w:rPr>
        <w:t>a</w:t>
      </w:r>
      <w:r w:rsidR="000535D0" w:rsidRPr="00E41C70">
        <w:rPr>
          <w:rFonts w:ascii="Times New Roman" w:eastAsia="Calibri" w:hAnsi="Times New Roman" w:cs="Times New Roman"/>
          <w:color w:val="333333"/>
          <w:shd w:val="pct15" w:color="auto" w:fill="FFFFFF"/>
        </w:rPr>
        <w:t xml:space="preserve"> </w:t>
      </w:r>
      <w:r w:rsidRPr="00E41C70">
        <w:rPr>
          <w:rFonts w:ascii="Times New Roman" w:eastAsia="Calibri" w:hAnsi="Times New Roman" w:cs="Times New Roman"/>
          <w:color w:val="333333"/>
          <w:shd w:val="pct15" w:color="auto" w:fill="FFFFFF"/>
        </w:rPr>
        <w:t xml:space="preserve">fixed </w:t>
      </w:r>
      <w:r w:rsidR="00822531" w:rsidRPr="00E41C70">
        <w:rPr>
          <w:rFonts w:ascii="Times New Roman" w:eastAsia="Calibri" w:hAnsi="Times New Roman" w:cs="Times New Roman"/>
          <w:color w:val="333333"/>
          <w:shd w:val="pct15" w:color="auto" w:fill="FFFFFF"/>
        </w:rPr>
        <w:t>effect</w:t>
      </w:r>
      <w:r w:rsidRPr="00E41C70">
        <w:rPr>
          <w:rFonts w:ascii="Times New Roman" w:eastAsia="Calibri" w:hAnsi="Times New Roman" w:cs="Times New Roman"/>
          <w:color w:val="333333"/>
          <w:shd w:val="pct15" w:color="auto" w:fill="FFFFFF"/>
        </w:rPr>
        <w:t xml:space="preserve"> </w:t>
      </w:r>
      <w:r w:rsidR="00822531" w:rsidRPr="00E41C70">
        <w:rPr>
          <w:rFonts w:ascii="Times New Roman" w:eastAsia="Calibri" w:hAnsi="Times New Roman" w:cs="Times New Roman"/>
          <w:color w:val="333333"/>
          <w:shd w:val="pct15" w:color="auto" w:fill="FFFFFF"/>
        </w:rPr>
        <w:t xml:space="preserve">of </w:t>
      </w:r>
      <w:r w:rsidRPr="00E41C70">
        <w:rPr>
          <w:rFonts w:ascii="Times New Roman" w:eastAsia="Calibri" w:hAnsi="Times New Roman" w:cs="Times New Roman"/>
          <w:color w:val="333333"/>
          <w:shd w:val="pct15" w:color="auto" w:fill="FFFFFF"/>
        </w:rPr>
        <w:t>plot</w:t>
      </w:r>
      <w:r w:rsidR="00822531" w:rsidRPr="00E41C70">
        <w:rPr>
          <w:rFonts w:ascii="Times New Roman" w:eastAsia="Calibri" w:hAnsi="Times New Roman" w:cs="Times New Roman"/>
          <w:color w:val="333333"/>
          <w:shd w:val="pct15" w:color="auto" w:fill="FFFFFF"/>
        </w:rPr>
        <w:t xml:space="preserve">, </w:t>
      </w:r>
      <m:oMath>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λ</m:t>
            </m:r>
          </m:e>
          <m:sub>
            <m:r>
              <m:rPr>
                <m:sty m:val="p"/>
              </m:rPr>
              <w:rPr>
                <w:rFonts w:ascii="Cambria Math" w:eastAsia="Calibri" w:hAnsi="Cambria Math" w:cs="Times New Roman"/>
                <w:color w:val="333333"/>
                <w:shd w:val="pct15" w:color="auto" w:fill="FFFFFF"/>
              </w:rPr>
              <m:t>k</m:t>
            </m:r>
          </m:sub>
        </m:sSub>
      </m:oMath>
      <w:r w:rsidR="00AC21E8" w:rsidRPr="00E41C70">
        <w:rPr>
          <w:rFonts w:ascii="Times New Roman" w:eastAsia="Calibri" w:hAnsi="Times New Roman" w:cs="Times New Roman"/>
          <w:color w:val="333333"/>
          <w:shd w:val="pct15" w:color="auto" w:fill="FFFFFF"/>
        </w:rPr>
        <w:t xml:space="preserve">, where k is a </w:t>
      </w:r>
      <w:r w:rsidR="006B1E18" w:rsidRPr="00E41C70">
        <w:rPr>
          <w:rFonts w:ascii="Times New Roman" w:eastAsia="Calibri" w:hAnsi="Times New Roman" w:cs="Times New Roman"/>
          <w:color w:val="333333"/>
          <w:shd w:val="pct15" w:color="auto" w:fill="FFFFFF"/>
        </w:rPr>
        <w:t xml:space="preserve">fixed </w:t>
      </w:r>
      <w:r w:rsidR="00AC21E8" w:rsidRPr="00E41C70">
        <w:rPr>
          <w:rFonts w:ascii="Times New Roman" w:eastAsia="Calibri" w:hAnsi="Times New Roman" w:cs="Times New Roman"/>
          <w:color w:val="333333"/>
          <w:shd w:val="pct15" w:color="auto" w:fill="FFFFFF"/>
        </w:rPr>
        <w:t>plot within site resampled over time</w:t>
      </w:r>
      <w:r w:rsidR="006B1E18" w:rsidRPr="00E41C70">
        <w:rPr>
          <w:rFonts w:ascii="Times New Roman" w:eastAsia="Calibri" w:hAnsi="Times New Roman" w:cs="Times New Roman"/>
          <w:color w:val="333333"/>
          <w:shd w:val="pct15" w:color="auto" w:fill="FFFFFF"/>
        </w:rPr>
        <w:t xml:space="preserve"> (see below for a discussion of fixed versus re-randomized plots)</w:t>
      </w:r>
      <w:r w:rsidR="00AC21E8" w:rsidRPr="00E41C70">
        <w:rPr>
          <w:rFonts w:ascii="Times New Roman" w:eastAsia="Calibri" w:hAnsi="Times New Roman" w:cs="Times New Roman"/>
          <w:color w:val="333333"/>
          <w:shd w:val="pct15" w:color="auto" w:fill="FFFFFF"/>
        </w:rPr>
        <w:t>.</w:t>
      </w:r>
      <w:r w:rsidRPr="00E41C70">
        <w:rPr>
          <w:rFonts w:ascii="Times New Roman" w:eastAsia="Calibri" w:hAnsi="Times New Roman" w:cs="Times New Roman"/>
          <w:color w:val="333333"/>
          <w:shd w:val="pct15" w:color="auto" w:fill="FFFFFF"/>
        </w:rPr>
        <w:t xml:space="preserve"> </w:t>
      </w:r>
      <w:r w:rsidR="00822531" w:rsidRPr="00E41C70">
        <w:rPr>
          <w:rFonts w:ascii="Times New Roman" w:eastAsia="Calibri" w:hAnsi="Times New Roman" w:cs="Times New Roman"/>
          <w:color w:val="333333"/>
          <w:shd w:val="pct15" w:color="auto" w:fill="FFFFFF"/>
        </w:rPr>
        <w:t>This produces the following means model</w:t>
      </w:r>
      <w:r w:rsidR="00AC21E8" w:rsidRPr="00E41C70">
        <w:rPr>
          <w:rFonts w:ascii="Times New Roman" w:eastAsia="Calibri" w:hAnsi="Times New Roman" w:cs="Times New Roman"/>
          <w:color w:val="333333"/>
          <w:shd w:val="pct15" w:color="auto" w:fill="FFFFFF"/>
        </w:rPr>
        <w:t xml:space="preserve">: </w:t>
      </w:r>
    </w:p>
    <w:p w14:paraId="5B4EE67B" w14:textId="2862D7E1" w:rsidR="00807F91" w:rsidRPr="00E41C70" w:rsidRDefault="00FD37AE" w:rsidP="00807F9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color w:val="333333"/>
          <w:shd w:val="pct15" w:color="auto" w:fill="FFFFFF"/>
        </w:rPr>
      </w:pPr>
      <m:oMathPara>
        <m:oMath>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y</m:t>
              </m:r>
            </m:e>
            <m:sub>
              <m:r>
                <m:rPr>
                  <m:sty m:val="p"/>
                </m:rPr>
                <w:rPr>
                  <w:rFonts w:ascii="Cambria Math" w:eastAsia="Calibri" w:hAnsi="Cambria Math" w:cs="Times New Roman"/>
                  <w:color w:val="333333"/>
                  <w:shd w:val="pct15" w:color="auto" w:fill="FFFFFF"/>
                </w:rPr>
                <m:t>ijk</m:t>
              </m:r>
            </m:sub>
          </m:sSub>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 xml:space="preserve"> β</m:t>
              </m:r>
            </m:e>
            <m:sub>
              <m:r>
                <m:rPr>
                  <m:sty m:val="p"/>
                </m:rPr>
                <w:rPr>
                  <w:rFonts w:ascii="Cambria Math" w:eastAsia="Calibri" w:hAnsi="Cambria Math" w:cs="Times New Roman"/>
                  <w:color w:val="333333"/>
                  <w:shd w:val="pct15" w:color="auto" w:fill="FFFFFF"/>
                </w:rPr>
                <m:t>1</m:t>
              </m:r>
            </m:sub>
          </m:sSub>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x</m:t>
              </m:r>
            </m:e>
            <m:sub>
              <m:r>
                <m:rPr>
                  <m:sty m:val="p"/>
                </m:rPr>
                <w:rPr>
                  <w:rFonts w:ascii="Cambria Math" w:eastAsia="Calibri" w:hAnsi="Cambria Math" w:cs="Times New Roman"/>
                  <w:color w:val="333333"/>
                  <w:shd w:val="pct15" w:color="auto" w:fill="FFFFFF"/>
                </w:rPr>
                <m:t>1ijk</m:t>
              </m:r>
            </m:sub>
          </m:sSub>
          <m:r>
            <m:rPr>
              <m:sty m:val="p"/>
            </m:rPr>
            <w:rPr>
              <w:rFonts w:ascii="Cambria Math" w:eastAsia="Calibri" w:hAnsi="Cambria Math" w:cs="Times New Roman"/>
              <w:color w:val="333333"/>
              <w:shd w:val="pct15" w:color="auto" w:fill="FFFFFF"/>
            </w:rPr>
            <m:t xml:space="preserve"> </m:t>
          </m:r>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λ</m:t>
              </m:r>
            </m:e>
            <m:sub>
              <m:r>
                <m:rPr>
                  <m:sty m:val="p"/>
                </m:rPr>
                <w:rPr>
                  <w:rFonts w:ascii="Cambria Math" w:eastAsia="Calibri" w:hAnsi="Cambria Math" w:cs="Times New Roman"/>
                  <w:color w:val="333333"/>
                  <w:shd w:val="pct15" w:color="auto" w:fill="FFFFFF"/>
                </w:rPr>
                <m:t>k</m:t>
              </m:r>
            </m:sub>
          </m:sSub>
          <m:r>
            <m:rPr>
              <m:sty m:val="p"/>
            </m:rPr>
            <w:rPr>
              <w:rFonts w:ascii="Cambria Math" w:eastAsia="Calibri" w:hAnsi="Cambria Math" w:cs="Times New Roman"/>
              <w:color w:val="333333"/>
              <w:shd w:val="pct15" w:color="auto" w:fill="FFFFFF"/>
            </w:rPr>
            <m:t xml:space="preserve">+ </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η</m:t>
              </m:r>
            </m:e>
            <m:sub>
              <m:r>
                <w:rPr>
                  <w:rFonts w:ascii="Cambria Math" w:eastAsia="Calibri" w:hAnsi="Cambria Math" w:cs="Times New Roman"/>
                  <w:color w:val="333333"/>
                  <w:shd w:val="pct15" w:color="auto" w:fill="FFFFFF"/>
                </w:rPr>
                <m:t xml:space="preserve">ij </m:t>
              </m:r>
            </m:sub>
          </m:sSub>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ϵ</m:t>
              </m:r>
            </m:e>
            <m:sub>
              <m:r>
                <m:rPr>
                  <m:sty m:val="p"/>
                </m:rPr>
                <w:rPr>
                  <w:rFonts w:ascii="Cambria Math" w:eastAsia="Calibri" w:hAnsi="Cambria Math" w:cs="Times New Roman"/>
                  <w:color w:val="333333"/>
                  <w:shd w:val="pct15" w:color="auto" w:fill="FFFFFF"/>
                </w:rPr>
                <m:t>ijk</m:t>
              </m:r>
            </m:sub>
          </m:sSub>
        </m:oMath>
      </m:oMathPara>
    </w:p>
    <w:p w14:paraId="41A3E98E" w14:textId="2173DFFA" w:rsidR="00766C2E" w:rsidRPr="00E41C70" w:rsidRDefault="00037819"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$$y_{</w:t>
      </w:r>
      <w:proofErr w:type="spellStart"/>
      <w:proofErr w:type="gramStart"/>
      <w:r w:rsidRPr="00E41C70">
        <w:rPr>
          <w:rFonts w:ascii="Times New Roman" w:eastAsia="Calibri" w:hAnsi="Times New Roman" w:cs="Times New Roman"/>
          <w:color w:val="333333"/>
          <w:shd w:val="pct15" w:color="auto" w:fill="FFFFFF"/>
        </w:rPr>
        <w:t>ijk</w:t>
      </w:r>
      <w:proofErr w:type="spellEnd"/>
      <w:r w:rsidRPr="00E41C70">
        <w:rPr>
          <w:rFonts w:ascii="Times New Roman" w:eastAsia="Calibri" w:hAnsi="Times New Roman" w:cs="Times New Roman"/>
          <w:color w:val="333333"/>
          <w:shd w:val="pct15" w:color="auto" w:fill="FFFFFF"/>
        </w:rPr>
        <w:t>}  =</w:t>
      </w:r>
      <w:proofErr w:type="gramEnd"/>
      <w:r w:rsidRPr="00E41C70">
        <w:rPr>
          <w:rFonts w:ascii="Times New Roman" w:eastAsia="Calibri" w:hAnsi="Times New Roman" w:cs="Times New Roman"/>
          <w:color w:val="333333"/>
          <w:shd w:val="pct15" w:color="auto" w:fill="FFFFFF"/>
        </w:rPr>
        <w:t xml:space="preserve"> </w:t>
      </w:r>
      <w:r w:rsidR="00AC21E8" w:rsidRPr="00E41C70">
        <w:rPr>
          <w:rFonts w:ascii="Times New Roman" w:eastAsia="Calibri" w:hAnsi="Times New Roman" w:cs="Times New Roman"/>
          <w:color w:val="333333"/>
          <w:shd w:val="pct15" w:color="auto" w:fill="FFFFFF"/>
        </w:rPr>
        <w:t>\</w:t>
      </w:r>
      <w:proofErr w:type="spellStart"/>
      <w:r w:rsidR="00AC21E8" w:rsidRPr="00E41C70">
        <w:rPr>
          <w:rFonts w:ascii="Times New Roman" w:eastAsia="Calibri" w:hAnsi="Times New Roman" w:cs="Times New Roman"/>
          <w:color w:val="333333"/>
          <w:shd w:val="pct15" w:color="auto" w:fill="FFFFFF"/>
        </w:rPr>
        <w:t>alpha_k</w:t>
      </w:r>
      <w:proofErr w:type="spellEnd"/>
      <w:r w:rsidR="00AC21E8" w:rsidRPr="00E41C70">
        <w:rPr>
          <w:rFonts w:ascii="Times New Roman" w:eastAsia="Calibri" w:hAnsi="Times New Roman" w:cs="Times New Roman"/>
          <w:color w:val="333333"/>
          <w:shd w:val="pct15" w:color="auto" w:fill="FFFFFF"/>
        </w:rPr>
        <w:t xml:space="preserve"> + \</w:t>
      </w:r>
      <w:proofErr w:type="spellStart"/>
      <w:r w:rsidR="00AC21E8" w:rsidRPr="00E41C70">
        <w:rPr>
          <w:rFonts w:ascii="Times New Roman" w:eastAsia="Calibri" w:hAnsi="Times New Roman" w:cs="Times New Roman"/>
          <w:color w:val="333333"/>
          <w:shd w:val="pct15" w:color="auto" w:fill="FFFFFF"/>
        </w:rPr>
        <w:t>gamma_ij</w:t>
      </w:r>
      <w:proofErr w:type="spellEnd"/>
      <w:r w:rsidR="00AC21E8" w:rsidRPr="00E41C70">
        <w:rPr>
          <w:rFonts w:ascii="Times New Roman" w:eastAsia="Calibri" w:hAnsi="Times New Roman" w:cs="Times New Roman"/>
          <w:color w:val="333333"/>
          <w:shd w:val="pct15" w:color="auto" w:fill="FFFFFF"/>
        </w:rPr>
        <w:t xml:space="preserve"> + </w:t>
      </w:r>
      <w:r w:rsidRPr="00E41C70">
        <w:rPr>
          <w:rFonts w:ascii="Times New Roman" w:eastAsia="Calibri" w:hAnsi="Times New Roman" w:cs="Times New Roman"/>
          <w:color w:val="333333"/>
          <w:shd w:val="pct15" w:color="auto" w:fill="FFFFFF"/>
        </w:rPr>
        <w:t>\beta_1 x_{1ijk</w:t>
      </w:r>
      <w:r w:rsidR="00AC21E8" w:rsidRPr="00E41C70">
        <w:rPr>
          <w:rFonts w:ascii="Times New Roman" w:eastAsia="Calibri" w:hAnsi="Times New Roman" w:cs="Times New Roman"/>
          <w:color w:val="333333"/>
          <w:shd w:val="pct15" w:color="auto" w:fill="FFFFFF"/>
        </w:rPr>
        <w:t>}</w:t>
      </w:r>
      <w:r w:rsidRPr="00E41C70">
        <w:rPr>
          <w:rFonts w:ascii="Times New Roman" w:eastAsia="Calibri" w:hAnsi="Times New Roman" w:cs="Times New Roman"/>
          <w:color w:val="333333"/>
          <w:shd w:val="pct15" w:color="auto" w:fill="FFFFFF"/>
        </w:rPr>
        <w:t xml:space="preserve"> + \epsilon_{</w:t>
      </w:r>
      <w:proofErr w:type="spellStart"/>
      <w:r w:rsidRPr="00E41C70">
        <w:rPr>
          <w:rFonts w:ascii="Times New Roman" w:eastAsia="Calibri" w:hAnsi="Times New Roman" w:cs="Times New Roman"/>
          <w:color w:val="333333"/>
          <w:shd w:val="pct15" w:color="auto" w:fill="FFFFFF"/>
        </w:rPr>
        <w:t>ijk</w:t>
      </w:r>
      <w:proofErr w:type="spellEnd"/>
      <w:r w:rsidRPr="00E41C70">
        <w:rPr>
          <w:rFonts w:ascii="Times New Roman" w:eastAsia="Calibri" w:hAnsi="Times New Roman" w:cs="Times New Roman"/>
          <w:color w:val="333333"/>
          <w:shd w:val="pct15" w:color="auto" w:fill="FFFFFF"/>
        </w:rPr>
        <w:t>}</w:t>
      </w:r>
      <w:r w:rsidR="00807F91" w:rsidRPr="00E41C70">
        <w:rPr>
          <w:rFonts w:ascii="Times New Roman" w:eastAsia="Calibri" w:hAnsi="Times New Roman" w:cs="Times New Roman"/>
          <w:color w:val="333333"/>
          <w:shd w:val="pct15" w:color="auto" w:fill="FFFFFF"/>
        </w:rPr>
        <w:t xml:space="preserve"> </w:t>
      </w:r>
      <w:r w:rsidRPr="00E41C70">
        <w:rPr>
          <w:rFonts w:ascii="Times New Roman" w:eastAsia="Calibri" w:hAnsi="Times New Roman" w:cs="Times New Roman"/>
          <w:color w:val="333333"/>
          <w:shd w:val="pct15" w:color="auto" w:fill="FFFFFF"/>
        </w:rPr>
        <w:t>$$</w:t>
      </w:r>
    </w:p>
    <w:p w14:paraId="4C00A052" w14:textId="7B682141" w:rsidR="00AC21E8" w:rsidRPr="00E41C70" w:rsidRDefault="00AC21E8"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 xml:space="preserve">From this equation, we can see that  </w:t>
      </w:r>
      <m:oMath>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λ</m:t>
            </m:r>
          </m:e>
          <m:sub>
            <m:r>
              <m:rPr>
                <m:sty m:val="p"/>
              </m:rPr>
              <w:rPr>
                <w:rFonts w:ascii="Cambria Math" w:eastAsia="Calibri" w:hAnsi="Cambria Math" w:cs="Times New Roman"/>
                <w:color w:val="333333"/>
                <w:shd w:val="pct15" w:color="auto" w:fill="FFFFFF"/>
              </w:rPr>
              <m:t>k</m:t>
            </m:r>
          </m:sub>
        </m:sSub>
      </m:oMath>
      <w:r w:rsidR="00037819" w:rsidRPr="00E41C70">
        <w:rPr>
          <w:rFonts w:ascii="Times New Roman" w:eastAsia="Calibri" w:hAnsi="Times New Roman" w:cs="Times New Roman"/>
          <w:color w:val="333333"/>
          <w:shd w:val="pct15" w:color="auto" w:fill="FFFFFF"/>
        </w:rPr>
        <w:t xml:space="preserve"> </w:t>
      </w:r>
      <w:r w:rsidR="007F78E2" w:rsidRPr="00E41C70">
        <w:rPr>
          <w:rFonts w:ascii="Times New Roman" w:eastAsia="Calibri" w:hAnsi="Times New Roman" w:cs="Times New Roman"/>
          <w:color w:val="333333"/>
          <w:shd w:val="pct15" w:color="auto" w:fill="FFFFFF"/>
        </w:rPr>
        <w:t>capture</w:t>
      </w:r>
      <w:r w:rsidRPr="00E41C70">
        <w:rPr>
          <w:rFonts w:ascii="Times New Roman" w:eastAsia="Calibri" w:hAnsi="Times New Roman" w:cs="Times New Roman"/>
          <w:color w:val="333333"/>
          <w:shd w:val="pct15" w:color="auto" w:fill="FFFFFF"/>
        </w:rPr>
        <w:t>s</w:t>
      </w:r>
      <w:r w:rsidR="007F78E2" w:rsidRPr="00E41C70">
        <w:rPr>
          <w:rFonts w:ascii="Times New Roman" w:eastAsia="Calibri" w:hAnsi="Times New Roman" w:cs="Times New Roman"/>
          <w:color w:val="333333"/>
          <w:shd w:val="pct15" w:color="auto" w:fill="FFFFFF"/>
        </w:rPr>
        <w:t xml:space="preserve"> time invariant </w:t>
      </w:r>
      <w:r w:rsidRPr="00E41C70">
        <w:rPr>
          <w:rFonts w:ascii="Times New Roman" w:eastAsia="Calibri" w:hAnsi="Times New Roman" w:cs="Times New Roman"/>
          <w:color w:val="333333"/>
          <w:shd w:val="pct15" w:color="auto" w:fill="FFFFFF"/>
        </w:rPr>
        <w:t>plot-level confounding effects</w:t>
      </w:r>
      <w:r w:rsidR="007F78E2" w:rsidRPr="00E41C70">
        <w:rPr>
          <w:rFonts w:ascii="Times New Roman" w:eastAsia="Calibri" w:hAnsi="Times New Roman" w:cs="Times New Roman"/>
          <w:color w:val="333333"/>
          <w:shd w:val="pct15" w:color="auto" w:fill="FFFFFF"/>
        </w:rPr>
        <w:t xml:space="preserve"> </w:t>
      </w:r>
      <w:r w:rsidRPr="00E41C70">
        <w:rPr>
          <w:rFonts w:ascii="Times New Roman" w:eastAsia="Calibri" w:hAnsi="Times New Roman" w:cs="Times New Roman"/>
          <w:color w:val="333333"/>
          <w:shd w:val="pct15" w:color="auto" w:fill="FFFFFF"/>
        </w:rPr>
        <w:t>while</w:t>
      </w:r>
      <w:r w:rsidR="007F78E2" w:rsidRPr="00E41C70">
        <w:rPr>
          <w:rFonts w:ascii="Times New Roman" w:eastAsia="Calibri" w:hAnsi="Times New Roman" w:cs="Times New Roman"/>
          <w:color w:val="333333"/>
          <w:shd w:val="pct15" w:color="auto" w:fill="FFFFFF"/>
        </w:rPr>
        <w:t xml:space="preserve"> </w:t>
      </w:r>
      <m:oMath>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η</m:t>
            </m:r>
          </m:e>
          <m:sub>
            <m:r>
              <w:rPr>
                <w:rFonts w:ascii="Cambria Math" w:eastAsia="Calibri" w:hAnsi="Cambria Math" w:cs="Times New Roman"/>
                <w:color w:val="333333"/>
                <w:shd w:val="pct15" w:color="auto" w:fill="FFFFFF"/>
              </w:rPr>
              <m:t xml:space="preserve">ij </m:t>
            </m:r>
          </m:sub>
        </m:sSub>
      </m:oMath>
      <w:r w:rsidR="00037819" w:rsidRPr="00E41C70">
        <w:rPr>
          <w:rFonts w:ascii="Times New Roman" w:eastAsia="Calibri" w:hAnsi="Times New Roman" w:cs="Times New Roman"/>
          <w:color w:val="333333"/>
          <w:shd w:val="pct15" w:color="auto" w:fill="FFFFFF"/>
        </w:rPr>
        <w:t>capture</w:t>
      </w:r>
      <w:r w:rsidRPr="00E41C70">
        <w:rPr>
          <w:rFonts w:ascii="Times New Roman" w:eastAsia="Calibri" w:hAnsi="Times New Roman" w:cs="Times New Roman"/>
          <w:color w:val="333333"/>
          <w:shd w:val="pct15" w:color="auto" w:fill="FFFFFF"/>
        </w:rPr>
        <w:t>s</w:t>
      </w:r>
      <w:r w:rsidR="00037819" w:rsidRPr="00E41C70">
        <w:rPr>
          <w:rFonts w:ascii="Times New Roman" w:eastAsia="Calibri" w:hAnsi="Times New Roman" w:cs="Times New Roman"/>
          <w:color w:val="333333"/>
          <w:shd w:val="pct15" w:color="auto" w:fill="FFFFFF"/>
        </w:rPr>
        <w:t xml:space="preserve"> </w:t>
      </w:r>
      <w:r w:rsidRPr="00E41C70">
        <w:rPr>
          <w:rFonts w:ascii="Times New Roman" w:eastAsia="Calibri" w:hAnsi="Times New Roman" w:cs="Times New Roman"/>
          <w:color w:val="333333"/>
          <w:shd w:val="pct15" w:color="auto" w:fill="FFFFFF"/>
        </w:rPr>
        <w:t xml:space="preserve">the effects of </w:t>
      </w:r>
      <w:r w:rsidR="00037819" w:rsidRPr="00E41C70">
        <w:rPr>
          <w:rFonts w:ascii="Times New Roman" w:eastAsia="Calibri" w:hAnsi="Times New Roman" w:cs="Times New Roman"/>
          <w:color w:val="333333"/>
          <w:shd w:val="pct15" w:color="auto" w:fill="FFFFFF"/>
        </w:rPr>
        <w:t>spatiotemporal omitted variables</w:t>
      </w:r>
      <w:r w:rsidR="007F78E2" w:rsidRPr="00E41C70">
        <w:rPr>
          <w:rFonts w:ascii="Times New Roman" w:eastAsia="Calibri" w:hAnsi="Times New Roman" w:cs="Times New Roman"/>
          <w:color w:val="333333"/>
          <w:shd w:val="pct15" w:color="auto" w:fill="FFFFFF"/>
        </w:rPr>
        <w:t xml:space="preserve"> at the site</w:t>
      </w:r>
      <w:r w:rsidRPr="00E41C70">
        <w:rPr>
          <w:rFonts w:ascii="Times New Roman" w:eastAsia="Calibri" w:hAnsi="Times New Roman" w:cs="Times New Roman"/>
          <w:color w:val="333333"/>
          <w:shd w:val="pct15" w:color="auto" w:fill="FFFFFF"/>
        </w:rPr>
        <w:t xml:space="preserve"> by time</w:t>
      </w:r>
      <w:r w:rsidR="007F78E2" w:rsidRPr="00E41C70">
        <w:rPr>
          <w:rFonts w:ascii="Times New Roman" w:eastAsia="Calibri" w:hAnsi="Times New Roman" w:cs="Times New Roman"/>
          <w:color w:val="333333"/>
          <w:shd w:val="pct15" w:color="auto" w:fill="FFFFFF"/>
        </w:rPr>
        <w:t xml:space="preserve"> level</w:t>
      </w:r>
      <w:r w:rsidR="00B779CC" w:rsidRPr="00E41C70">
        <w:rPr>
          <w:rFonts w:ascii="Times New Roman" w:eastAsia="Calibri" w:hAnsi="Times New Roman" w:cs="Times New Roman"/>
          <w:color w:val="333333"/>
          <w:shd w:val="pct15" w:color="auto" w:fill="FFFFFF"/>
        </w:rPr>
        <w:t xml:space="preserve">. </w:t>
      </w:r>
      <w:r w:rsidRPr="00E41C70">
        <w:rPr>
          <w:rFonts w:ascii="Times New Roman" w:eastAsia="Calibri" w:hAnsi="Times New Roman" w:cs="Times New Roman"/>
          <w:color w:val="333333"/>
          <w:shd w:val="pct15" w:color="auto" w:fill="FFFFFF"/>
        </w:rPr>
        <w:t>Note, there could be additional spatial or temporal only confounders. This model design sweeps their effects onto the spatiotemporal term such that we do not have to estimate additional parameters.</w:t>
      </w:r>
    </w:p>
    <w:p w14:paraId="6A07397A" w14:textId="78E0BF34" w:rsidR="00EB534F" w:rsidRPr="00E41C70" w:rsidRDefault="007F78E2" w:rsidP="00D37653">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 xml:space="preserve">In small datasets, </w:t>
      </w:r>
      <w:r w:rsidR="00AC21E8" w:rsidRPr="00E41C70">
        <w:rPr>
          <w:rFonts w:ascii="Times New Roman" w:eastAsia="Calibri" w:hAnsi="Times New Roman" w:cs="Times New Roman"/>
          <w:color w:val="333333"/>
          <w:shd w:val="pct15" w:color="auto" w:fill="FFFFFF"/>
        </w:rPr>
        <w:t>the above</w:t>
      </w:r>
      <w:r w:rsidR="00037819" w:rsidRPr="00E41C70">
        <w:rPr>
          <w:rFonts w:ascii="Times New Roman" w:eastAsia="Calibri" w:hAnsi="Times New Roman" w:cs="Times New Roman"/>
          <w:color w:val="333333"/>
          <w:shd w:val="pct15" w:color="auto" w:fill="FFFFFF"/>
        </w:rPr>
        <w:t xml:space="preserve"> model</w:t>
      </w:r>
      <w:r w:rsidRPr="00E41C70">
        <w:rPr>
          <w:rFonts w:ascii="Times New Roman" w:eastAsia="Calibri" w:hAnsi="Times New Roman" w:cs="Times New Roman"/>
          <w:color w:val="333333"/>
          <w:shd w:val="pct15" w:color="auto" w:fill="FFFFFF"/>
        </w:rPr>
        <w:t xml:space="preserve"> design</w:t>
      </w:r>
      <w:r w:rsidR="00037819" w:rsidRPr="00E41C70">
        <w:rPr>
          <w:rFonts w:ascii="Times New Roman" w:eastAsia="Calibri" w:hAnsi="Times New Roman" w:cs="Times New Roman"/>
          <w:color w:val="333333"/>
          <w:shd w:val="pct15" w:color="auto" w:fill="FFFFFF"/>
        </w:rPr>
        <w:t xml:space="preserve"> can consume degrees of freedom rapidly. For this reason, </w:t>
      </w:r>
      <w:r w:rsidR="00D37653" w:rsidRPr="00E41C70">
        <w:rPr>
          <w:rFonts w:ascii="Times New Roman" w:eastAsia="Calibri" w:hAnsi="Times New Roman" w:cs="Times New Roman"/>
          <w:color w:val="333333"/>
          <w:shd w:val="pct15" w:color="auto" w:fill="FFFFFF"/>
        </w:rPr>
        <w:t>we can instead use</w:t>
      </w:r>
      <w:r w:rsidRPr="00E41C70">
        <w:rPr>
          <w:rFonts w:ascii="Times New Roman" w:eastAsia="Calibri" w:hAnsi="Times New Roman" w:cs="Times New Roman"/>
          <w:color w:val="333333"/>
          <w:shd w:val="pct15" w:color="auto" w:fill="FFFFFF"/>
        </w:rPr>
        <w:t xml:space="preserve"> </w:t>
      </w:r>
      <w:r w:rsidR="009A50EA" w:rsidRPr="00E41C70">
        <w:rPr>
          <w:rFonts w:ascii="Times New Roman" w:eastAsia="Calibri" w:hAnsi="Times New Roman" w:cs="Times New Roman"/>
          <w:color w:val="333333"/>
          <w:shd w:val="pct15" w:color="auto" w:fill="FFFFFF"/>
        </w:rPr>
        <w:t>the</w:t>
      </w:r>
      <w:r w:rsidR="00037819" w:rsidRPr="00E41C70">
        <w:rPr>
          <w:rFonts w:ascii="Times New Roman" w:eastAsia="Calibri" w:hAnsi="Times New Roman" w:cs="Times New Roman"/>
          <w:color w:val="333333"/>
          <w:shd w:val="pct15" w:color="auto" w:fill="FFFFFF"/>
        </w:rPr>
        <w:t xml:space="preserve"> more efficient correlated random effects </w:t>
      </w:r>
      <w:r w:rsidR="000535D0" w:rsidRPr="00E41C70">
        <w:rPr>
          <w:rFonts w:ascii="Times New Roman" w:eastAsia="Calibri" w:hAnsi="Times New Roman" w:cs="Times New Roman"/>
          <w:color w:val="333333"/>
          <w:shd w:val="pct15" w:color="auto" w:fill="FFFFFF"/>
        </w:rPr>
        <w:t xml:space="preserve">model design </w:t>
      </w:r>
      <w:r w:rsidR="000535D0" w:rsidRPr="00E41C70">
        <w:rPr>
          <w:rFonts w:ascii="Times New Roman" w:eastAsia="Calibri" w:hAnsi="Times New Roman" w:cs="Times New Roman"/>
          <w:color w:val="333333"/>
          <w:shd w:val="pct15" w:color="auto" w:fill="FFFFFF"/>
        </w:rPr>
        <w:fldChar w:fldCharType="begin"/>
      </w:r>
      <w:r w:rsidR="00862082" w:rsidRPr="00E41C70">
        <w:rPr>
          <w:rFonts w:ascii="Times New Roman" w:eastAsia="Calibri" w:hAnsi="Times New Roman" w:cs="Times New Roman"/>
          <w:color w:val="333333"/>
          <w:shd w:val="pct15" w:color="auto" w:fill="FFFFFF"/>
        </w:rPr>
        <w:instrText xml:space="preserve"> ADDIN ZOTERO_ITEM CSL_CITATION {"citationID":"IQjIE82F","properties":{"formattedCitation":"(e.g., a variation on the Two-way Mundlak model design sensu Wooldridge 2021)","plainCitation":"(e.g., a variation on the Two-way Mundlak model design sensu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M."}],"accessed":{"date-parts":[["2023",3,28]]},"issued":{"date-parts":[["2021",8,17]]}},"label":"page","prefix":"e.g., a variation on the Two-way Mundlak model design sensu "}],"schema":"https://github.com/citation-style-language/schema/raw/master/csl-citation.json"} </w:instrText>
      </w:r>
      <w:r w:rsidR="000535D0" w:rsidRPr="00E41C70">
        <w:rPr>
          <w:rFonts w:ascii="Times New Roman" w:eastAsia="Calibri" w:hAnsi="Times New Roman" w:cs="Times New Roman"/>
          <w:color w:val="333333"/>
          <w:shd w:val="pct15" w:color="auto" w:fill="FFFFFF"/>
        </w:rPr>
        <w:fldChar w:fldCharType="separate"/>
      </w:r>
      <w:r w:rsidR="00BB3DA4" w:rsidRPr="00E41C70">
        <w:rPr>
          <w:rFonts w:ascii="Times New Roman" w:eastAsia="Calibri" w:hAnsi="Times New Roman" w:cs="Times New Roman"/>
          <w:noProof/>
          <w:color w:val="333333"/>
          <w:shd w:val="pct15" w:color="auto" w:fill="FFFFFF"/>
        </w:rPr>
        <w:t>(e.g., a variation on the Two-way Mundlak model design sensu Wooldridge 2021)</w:t>
      </w:r>
      <w:r w:rsidR="000535D0" w:rsidRPr="00E41C70">
        <w:rPr>
          <w:rFonts w:ascii="Times New Roman" w:eastAsia="Calibri" w:hAnsi="Times New Roman" w:cs="Times New Roman"/>
          <w:color w:val="333333"/>
          <w:shd w:val="pct15" w:color="auto" w:fill="FFFFFF"/>
        </w:rPr>
        <w:fldChar w:fldCharType="end"/>
      </w:r>
      <w:r w:rsidR="008F29DE" w:rsidRPr="00E41C70">
        <w:rPr>
          <w:rFonts w:ascii="Times New Roman" w:eastAsia="Calibri" w:hAnsi="Times New Roman" w:cs="Times New Roman"/>
          <w:color w:val="333333"/>
          <w:shd w:val="pct15" w:color="auto" w:fill="FFFFFF"/>
        </w:rPr>
        <w:t xml:space="preserve"> using site-year means and plot means for the entire survey to control for </w:t>
      </w:r>
      <w:proofErr w:type="spellStart"/>
      <w:r w:rsidR="008F29DE" w:rsidRPr="00E41C70">
        <w:rPr>
          <w:rFonts w:ascii="Times New Roman" w:eastAsia="Calibri" w:hAnsi="Times New Roman" w:cs="Times New Roman"/>
          <w:color w:val="333333"/>
          <w:shd w:val="pct15" w:color="auto" w:fill="FFFFFF"/>
        </w:rPr>
        <w:t>spationtemporal</w:t>
      </w:r>
      <w:proofErr w:type="spellEnd"/>
      <w:r w:rsidR="008F29DE" w:rsidRPr="00E41C70">
        <w:rPr>
          <w:rFonts w:ascii="Times New Roman" w:eastAsia="Calibri" w:hAnsi="Times New Roman" w:cs="Times New Roman"/>
          <w:color w:val="333333"/>
          <w:shd w:val="pct15" w:color="auto" w:fill="FFFFFF"/>
        </w:rPr>
        <w:t xml:space="preserve"> and plot confounding respectively:</w:t>
      </w:r>
      <w:r w:rsidR="00B779CC" w:rsidRPr="00E41C70">
        <w:rPr>
          <w:rFonts w:ascii="Times New Roman" w:eastAsia="Calibri" w:hAnsi="Times New Roman" w:cs="Times New Roman"/>
          <w:color w:val="333333"/>
          <w:shd w:val="pct15" w:color="auto" w:fill="FFFFFF"/>
        </w:rPr>
        <w:t xml:space="preserve"> </w:t>
      </w:r>
    </w:p>
    <w:p w14:paraId="0B38BBFA" w14:textId="05F9B369" w:rsidR="009530EA" w:rsidRPr="00E41C70" w:rsidRDefault="009530EA" w:rsidP="00C86CB7">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Times New Roman" w:eastAsia="Calibri" w:hAnsi="Times New Roman" w:cs="Times New Roman"/>
          <w:color w:val="333333"/>
          <w:shd w:val="pct15" w:color="auto" w:fill="FFFFFF"/>
        </w:rPr>
      </w:pPr>
      <m:oMathPara>
        <m:oMath>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y</m:t>
              </m:r>
            </m:e>
            <m:sub>
              <m:r>
                <w:rPr>
                  <w:rFonts w:ascii="Cambria Math" w:eastAsia="Calibri" w:hAnsi="Cambria Math" w:cs="Times New Roman"/>
                  <w:color w:val="333333"/>
                  <w:shd w:val="pct15" w:color="auto" w:fill="FFFFFF"/>
                </w:rPr>
                <m:t>ijk</m:t>
              </m:r>
            </m:sub>
          </m:sSub>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β</m:t>
              </m:r>
            </m:e>
            <m:sub>
              <m:r>
                <m:rPr>
                  <m:sty m:val="p"/>
                </m:rPr>
                <w:rPr>
                  <w:rFonts w:ascii="Cambria Math" w:eastAsia="Calibri" w:hAnsi="Cambria Math" w:cs="Times New Roman"/>
                  <w:color w:val="333333"/>
                  <w:shd w:val="pct15" w:color="auto" w:fill="FFFFFF"/>
                </w:rPr>
                <m:t>0</m:t>
              </m:r>
            </m:sub>
          </m:sSub>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β</m:t>
              </m:r>
            </m:e>
            <m:sub>
              <m:r>
                <m:rPr>
                  <m:sty m:val="p"/>
                </m:rPr>
                <w:rPr>
                  <w:rFonts w:ascii="Cambria Math" w:eastAsia="Calibri" w:hAnsi="Cambria Math" w:cs="Times New Roman"/>
                  <w:color w:val="333333"/>
                  <w:shd w:val="pct15" w:color="auto" w:fill="FFFFFF"/>
                </w:rPr>
                <m:t>1</m:t>
              </m:r>
            </m:sub>
          </m:sSub>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x</m:t>
              </m:r>
            </m:e>
            <m:sub>
              <m:r>
                <w:rPr>
                  <w:rFonts w:ascii="Cambria Math" w:eastAsia="Calibri" w:hAnsi="Cambria Math" w:cs="Times New Roman"/>
                  <w:color w:val="333333"/>
                  <w:shd w:val="pct15" w:color="auto" w:fill="FFFFFF"/>
                </w:rPr>
                <m:t>ijk</m:t>
              </m:r>
            </m:sub>
          </m:sSub>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β</m:t>
              </m:r>
            </m:e>
            <m:sub>
              <m:r>
                <m:rPr>
                  <m:sty m:val="p"/>
                </m:rPr>
                <w:rPr>
                  <w:rFonts w:ascii="Cambria Math" w:eastAsia="Calibri" w:hAnsi="Cambria Math" w:cs="Times New Roman"/>
                  <w:color w:val="333333"/>
                  <w:shd w:val="pct15" w:color="auto" w:fill="FFFFFF"/>
                </w:rPr>
                <m:t>2</m:t>
              </m:r>
            </m:sub>
          </m:sSub>
          <m:acc>
            <m:accPr>
              <m:chr m:val="̅"/>
              <m:ctrlPr>
                <w:rPr>
                  <w:rFonts w:ascii="Cambria Math" w:eastAsia="Calibri" w:hAnsi="Cambria Math" w:cs="Times New Roman"/>
                  <w:color w:val="333333"/>
                  <w:shd w:val="pct15" w:color="auto" w:fill="FFFFFF"/>
                </w:rPr>
              </m:ctrlPr>
            </m:accPr>
            <m:e>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x</m:t>
                  </m:r>
                </m:e>
                <m:sub>
                  <m:r>
                    <w:rPr>
                      <w:rFonts w:ascii="Cambria Math" w:eastAsia="Calibri" w:hAnsi="Cambria Math" w:cs="Times New Roman"/>
                      <w:color w:val="333333"/>
                      <w:shd w:val="pct15" w:color="auto" w:fill="FFFFFF"/>
                    </w:rPr>
                    <m:t>k</m:t>
                  </m:r>
                </m:sub>
              </m:sSub>
            </m:e>
          </m:acc>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β</m:t>
              </m:r>
            </m:e>
            <m:sub>
              <m:r>
                <m:rPr>
                  <m:sty m:val="p"/>
                </m:rPr>
                <w:rPr>
                  <w:rFonts w:ascii="Cambria Math" w:eastAsia="Calibri" w:hAnsi="Cambria Math" w:cs="Times New Roman"/>
                  <w:color w:val="333333"/>
                  <w:shd w:val="pct15" w:color="auto" w:fill="FFFFFF"/>
                </w:rPr>
                <m:t>3</m:t>
              </m:r>
            </m:sub>
          </m:sSub>
          <m:acc>
            <m:accPr>
              <m:chr m:val="̅"/>
              <m:ctrlPr>
                <w:rPr>
                  <w:rFonts w:ascii="Cambria Math" w:eastAsia="Calibri" w:hAnsi="Cambria Math" w:cs="Times New Roman"/>
                  <w:color w:val="333333"/>
                  <w:shd w:val="pct15" w:color="auto" w:fill="FFFFFF"/>
                </w:rPr>
              </m:ctrlPr>
            </m:accPr>
            <m:e>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x</m:t>
                  </m:r>
                </m:e>
                <m:sub>
                  <m:r>
                    <w:rPr>
                      <w:rFonts w:ascii="Cambria Math" w:eastAsia="Calibri" w:hAnsi="Cambria Math" w:cs="Times New Roman"/>
                      <w:color w:val="333333"/>
                      <w:shd w:val="pct15" w:color="auto" w:fill="FFFFFF"/>
                    </w:rPr>
                    <m:t>i</m:t>
                  </m:r>
                  <m:r>
                    <m:rPr>
                      <m:sty m:val="p"/>
                    </m:rPr>
                    <w:rPr>
                      <w:rFonts w:ascii="Cambria Math" w:eastAsia="Calibri" w:hAnsi="Cambria Math" w:cs="Times New Roman"/>
                      <w:color w:val="333333"/>
                      <w:shd w:val="pct15" w:color="auto" w:fill="FFFFFF"/>
                    </w:rPr>
                    <m:t>j</m:t>
                  </m:r>
                </m:sub>
              </m:sSub>
            </m:e>
          </m:acc>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δ</m:t>
              </m:r>
            </m:e>
            <m:sub>
              <m:r>
                <w:rPr>
                  <w:rFonts w:ascii="Cambria Math" w:eastAsia="Calibri" w:hAnsi="Cambria Math" w:cs="Times New Roman"/>
                  <w:color w:val="333333"/>
                  <w:shd w:val="pct15" w:color="auto" w:fill="FFFFFF"/>
                </w:rPr>
                <m:t>k</m:t>
              </m:r>
            </m:sub>
          </m:sSub>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δ</m:t>
              </m:r>
            </m:e>
            <m:sub>
              <m:r>
                <w:rPr>
                  <w:rFonts w:ascii="Cambria Math" w:eastAsia="Calibri" w:hAnsi="Cambria Math" w:cs="Times New Roman"/>
                  <w:color w:val="333333"/>
                  <w:shd w:val="pct15" w:color="auto" w:fill="FFFFFF"/>
                </w:rPr>
                <m:t>ij</m:t>
              </m:r>
            </m:sub>
          </m:sSub>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ϵ</m:t>
              </m:r>
            </m:e>
            <m:sub>
              <m:r>
                <w:rPr>
                  <w:rFonts w:ascii="Cambria Math" w:eastAsia="Calibri" w:hAnsi="Cambria Math" w:cs="Times New Roman"/>
                  <w:color w:val="333333"/>
                  <w:shd w:val="pct15" w:color="auto" w:fill="FFFFFF"/>
                </w:rPr>
                <m:t>ijk</m:t>
              </m:r>
            </m:sub>
          </m:sSub>
        </m:oMath>
      </m:oMathPara>
    </w:p>
    <w:p w14:paraId="3234EC71" w14:textId="6B381FE3" w:rsidR="00EB534F" w:rsidRPr="00E41C70" w:rsidRDefault="00EB534F"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$$y_{</w:t>
      </w:r>
      <w:proofErr w:type="spellStart"/>
      <w:proofErr w:type="gramStart"/>
      <w:r w:rsidRPr="00E41C70">
        <w:rPr>
          <w:rFonts w:ascii="Times New Roman" w:eastAsia="Calibri" w:hAnsi="Times New Roman" w:cs="Times New Roman"/>
          <w:color w:val="333333"/>
          <w:shd w:val="pct15" w:color="auto" w:fill="FFFFFF"/>
        </w:rPr>
        <w:t>ijk</w:t>
      </w:r>
      <w:proofErr w:type="spellEnd"/>
      <w:r w:rsidRPr="00E41C70">
        <w:rPr>
          <w:rFonts w:ascii="Times New Roman" w:eastAsia="Calibri" w:hAnsi="Times New Roman" w:cs="Times New Roman"/>
          <w:color w:val="333333"/>
          <w:shd w:val="pct15" w:color="auto" w:fill="FFFFFF"/>
        </w:rPr>
        <w:t>}  =</w:t>
      </w:r>
      <w:proofErr w:type="gramEnd"/>
      <w:r w:rsidRPr="00E41C70">
        <w:rPr>
          <w:rFonts w:ascii="Times New Roman" w:eastAsia="Calibri" w:hAnsi="Times New Roman" w:cs="Times New Roman"/>
          <w:color w:val="333333"/>
          <w:shd w:val="pct15" w:color="auto" w:fill="FFFFFF"/>
        </w:rPr>
        <w:t xml:space="preserve"> \beta_0 + \beta_1 x_{</w:t>
      </w:r>
      <w:proofErr w:type="spellStart"/>
      <w:r w:rsidRPr="00E41C70">
        <w:rPr>
          <w:rFonts w:ascii="Times New Roman" w:eastAsia="Calibri" w:hAnsi="Times New Roman" w:cs="Times New Roman"/>
          <w:color w:val="333333"/>
          <w:shd w:val="pct15" w:color="auto" w:fill="FFFFFF"/>
        </w:rPr>
        <w:t>ijk</w:t>
      </w:r>
      <w:proofErr w:type="spellEnd"/>
      <w:r w:rsidRPr="00E41C70">
        <w:rPr>
          <w:rFonts w:ascii="Times New Roman" w:eastAsia="Calibri" w:hAnsi="Times New Roman" w:cs="Times New Roman"/>
          <w:color w:val="333333"/>
          <w:shd w:val="pct15" w:color="auto" w:fill="FFFFFF"/>
        </w:rPr>
        <w:t>} +  \beta_2 \bar{</w:t>
      </w:r>
      <w:proofErr w:type="spellStart"/>
      <w:r w:rsidRPr="00E41C70">
        <w:rPr>
          <w:rFonts w:ascii="Times New Roman" w:eastAsia="Calibri" w:hAnsi="Times New Roman" w:cs="Times New Roman"/>
          <w:color w:val="333333"/>
          <w:shd w:val="pct15" w:color="auto" w:fill="FFFFFF"/>
        </w:rPr>
        <w:t>x_</w:t>
      </w:r>
      <w:r w:rsidR="009530EA" w:rsidRPr="00E41C70">
        <w:rPr>
          <w:rFonts w:ascii="Times New Roman" w:eastAsia="Calibri" w:hAnsi="Times New Roman" w:cs="Times New Roman"/>
          <w:color w:val="333333"/>
          <w:shd w:val="pct15" w:color="auto" w:fill="FFFFFF"/>
        </w:rPr>
        <w:t>k</w:t>
      </w:r>
      <w:proofErr w:type="spellEnd"/>
      <w:r w:rsidRPr="00E41C70">
        <w:rPr>
          <w:rFonts w:ascii="Times New Roman" w:eastAsia="Calibri" w:hAnsi="Times New Roman" w:cs="Times New Roman"/>
          <w:color w:val="333333"/>
          <w:shd w:val="pct15" w:color="auto" w:fill="FFFFFF"/>
        </w:rPr>
        <w:t>}  +  \beta_3 \bar{</w:t>
      </w:r>
      <w:proofErr w:type="spellStart"/>
      <w:r w:rsidRPr="00E41C70">
        <w:rPr>
          <w:rFonts w:ascii="Times New Roman" w:eastAsia="Calibri" w:hAnsi="Times New Roman" w:cs="Times New Roman"/>
          <w:color w:val="333333"/>
          <w:shd w:val="pct15" w:color="auto" w:fill="FFFFFF"/>
        </w:rPr>
        <w:t>x_</w:t>
      </w:r>
      <w:r w:rsidR="009530EA" w:rsidRPr="00E41C70">
        <w:rPr>
          <w:rFonts w:ascii="Times New Roman" w:eastAsia="Calibri" w:hAnsi="Times New Roman" w:cs="Times New Roman"/>
          <w:color w:val="333333"/>
          <w:shd w:val="pct15" w:color="auto" w:fill="FFFFFF"/>
        </w:rPr>
        <w:t>i</w:t>
      </w:r>
      <w:r w:rsidRPr="00E41C70">
        <w:rPr>
          <w:rFonts w:ascii="Times New Roman" w:eastAsia="Calibri" w:hAnsi="Times New Roman" w:cs="Times New Roman"/>
          <w:color w:val="333333"/>
          <w:shd w:val="pct15" w:color="auto" w:fill="FFFFFF"/>
        </w:rPr>
        <w:t>j</w:t>
      </w:r>
      <w:proofErr w:type="spellEnd"/>
      <w:r w:rsidRPr="00E41C70">
        <w:rPr>
          <w:rFonts w:ascii="Times New Roman" w:eastAsia="Calibri" w:hAnsi="Times New Roman" w:cs="Times New Roman"/>
          <w:color w:val="333333"/>
          <w:shd w:val="pct15" w:color="auto" w:fill="FFFFFF"/>
        </w:rPr>
        <w:t>} + \</w:t>
      </w:r>
      <w:proofErr w:type="spellStart"/>
      <w:r w:rsidRPr="00E41C70">
        <w:rPr>
          <w:rFonts w:ascii="Times New Roman" w:eastAsia="Calibri" w:hAnsi="Times New Roman" w:cs="Times New Roman"/>
          <w:color w:val="333333"/>
          <w:shd w:val="pct15" w:color="auto" w:fill="FFFFFF"/>
        </w:rPr>
        <w:t>delta_</w:t>
      </w:r>
      <w:r w:rsidR="009530EA" w:rsidRPr="00E41C70">
        <w:rPr>
          <w:rFonts w:ascii="Times New Roman" w:eastAsia="Calibri" w:hAnsi="Times New Roman" w:cs="Times New Roman"/>
          <w:color w:val="333333"/>
          <w:shd w:val="pct15" w:color="auto" w:fill="FFFFFF"/>
        </w:rPr>
        <w:t>k</w:t>
      </w:r>
      <w:proofErr w:type="spellEnd"/>
      <w:r w:rsidR="009530EA" w:rsidRPr="00E41C70">
        <w:rPr>
          <w:rFonts w:ascii="Times New Roman" w:eastAsia="Calibri" w:hAnsi="Times New Roman" w:cs="Times New Roman"/>
          <w:color w:val="333333"/>
          <w:shd w:val="pct15" w:color="auto" w:fill="FFFFFF"/>
        </w:rPr>
        <w:t xml:space="preserve"> </w:t>
      </w:r>
      <w:r w:rsidRPr="00E41C70">
        <w:rPr>
          <w:rFonts w:ascii="Times New Roman" w:eastAsia="Calibri" w:hAnsi="Times New Roman" w:cs="Times New Roman"/>
          <w:color w:val="333333"/>
          <w:shd w:val="pct15" w:color="auto" w:fill="FFFFFF"/>
        </w:rPr>
        <w:t>+ \delta_{</w:t>
      </w:r>
      <w:proofErr w:type="spellStart"/>
      <w:r w:rsidRPr="00E41C70">
        <w:rPr>
          <w:rFonts w:ascii="Times New Roman" w:eastAsia="Calibri" w:hAnsi="Times New Roman" w:cs="Times New Roman"/>
          <w:color w:val="333333"/>
          <w:shd w:val="pct15" w:color="auto" w:fill="FFFFFF"/>
        </w:rPr>
        <w:t>ij</w:t>
      </w:r>
      <w:proofErr w:type="spellEnd"/>
      <w:r w:rsidRPr="00E41C70">
        <w:rPr>
          <w:rFonts w:ascii="Times New Roman" w:eastAsia="Calibri" w:hAnsi="Times New Roman" w:cs="Times New Roman"/>
          <w:color w:val="333333"/>
          <w:shd w:val="pct15" w:color="auto" w:fill="FFFFFF"/>
        </w:rPr>
        <w:t>} + \epsilon_{</w:t>
      </w:r>
      <w:proofErr w:type="spellStart"/>
      <w:r w:rsidRPr="00E41C70">
        <w:rPr>
          <w:rFonts w:ascii="Times New Roman" w:eastAsia="Calibri" w:hAnsi="Times New Roman" w:cs="Times New Roman"/>
          <w:color w:val="333333"/>
          <w:shd w:val="pct15" w:color="auto" w:fill="FFFFFF"/>
        </w:rPr>
        <w:t>ijk</w:t>
      </w:r>
      <w:proofErr w:type="spellEnd"/>
      <w:r w:rsidRPr="00E41C70">
        <w:rPr>
          <w:rFonts w:ascii="Times New Roman" w:eastAsia="Calibri" w:hAnsi="Times New Roman" w:cs="Times New Roman"/>
          <w:color w:val="333333"/>
          <w:shd w:val="pct15" w:color="auto" w:fill="FFFFFF"/>
        </w:rPr>
        <w:t>} $$</w:t>
      </w:r>
    </w:p>
    <w:p w14:paraId="59BC0BD2" w14:textId="0365FE87" w:rsidR="00766C2E" w:rsidRPr="00E41C70" w:rsidRDefault="00EB534F"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 xml:space="preserve">Here the </w:t>
      </w:r>
      <m:oMath>
        <m:r>
          <w:rPr>
            <w:rFonts w:ascii="Cambria Math" w:eastAsia="Calibri" w:hAnsi="Cambria Math" w:cs="Times New Roman"/>
            <w:color w:val="333333"/>
            <w:shd w:val="pct15" w:color="auto" w:fill="FFFFFF"/>
          </w:rPr>
          <m:t>δ</m:t>
        </m:r>
      </m:oMath>
      <w:r w:rsidR="00C86CB7" w:rsidRPr="00E41C70" w:rsidDel="00C86CB7">
        <w:rPr>
          <w:rFonts w:ascii="Times New Roman" w:eastAsia="Calibri" w:hAnsi="Times New Roman" w:cs="Times New Roman"/>
          <w:color w:val="333333"/>
          <w:shd w:val="pct15" w:color="auto" w:fill="FFFFFF"/>
        </w:rPr>
        <w:t xml:space="preserve"> </w:t>
      </w:r>
      <w:r w:rsidRPr="00E41C70">
        <w:rPr>
          <w:rFonts w:ascii="Times New Roman" w:eastAsia="Calibri" w:hAnsi="Times New Roman" w:cs="Times New Roman"/>
          <w:color w:val="333333"/>
          <w:shd w:val="pct15" w:color="auto" w:fill="FFFFFF"/>
        </w:rPr>
        <w:t xml:space="preserve"> terms are random effects for </w:t>
      </w:r>
      <w:r w:rsidR="00C86CB7" w:rsidRPr="00E41C70">
        <w:rPr>
          <w:rFonts w:ascii="Times New Roman" w:eastAsia="Calibri" w:hAnsi="Times New Roman" w:cs="Times New Roman"/>
          <w:color w:val="333333"/>
          <w:shd w:val="pct15" w:color="auto" w:fill="FFFFFF"/>
        </w:rPr>
        <w:t>plot and unique</w:t>
      </w:r>
      <w:r w:rsidRPr="00E41C70">
        <w:rPr>
          <w:rFonts w:ascii="Times New Roman" w:eastAsia="Calibri" w:hAnsi="Times New Roman" w:cs="Times New Roman"/>
          <w:color w:val="333333"/>
          <w:shd w:val="pct15" w:color="auto" w:fill="FFFFFF"/>
        </w:rPr>
        <w:t xml:space="preserve"> site-time</w:t>
      </w:r>
      <w:r w:rsidR="009A50EA" w:rsidRPr="00E41C70">
        <w:rPr>
          <w:rFonts w:ascii="Times New Roman" w:eastAsia="Calibri" w:hAnsi="Times New Roman" w:cs="Times New Roman"/>
          <w:color w:val="333333"/>
          <w:shd w:val="pct15" w:color="auto" w:fill="FFFFFF"/>
        </w:rPr>
        <w:t xml:space="preserve"> </w:t>
      </w:r>
      <w:r w:rsidRPr="00E41C70">
        <w:rPr>
          <w:rFonts w:ascii="Times New Roman" w:eastAsia="Calibri" w:hAnsi="Times New Roman" w:cs="Times New Roman"/>
          <w:color w:val="333333"/>
          <w:shd w:val="pct15" w:color="auto" w:fill="FFFFFF"/>
        </w:rPr>
        <w:t xml:space="preserve">combinations. </w:t>
      </w:r>
      <w:r w:rsidR="009A50EA" w:rsidRPr="00E41C70">
        <w:rPr>
          <w:rFonts w:ascii="Times New Roman" w:eastAsia="Calibri" w:hAnsi="Times New Roman" w:cs="Times New Roman"/>
          <w:color w:val="333333"/>
          <w:shd w:val="pct15" w:color="auto" w:fill="FFFFFF"/>
        </w:rPr>
        <w:t>S</w:t>
      </w:r>
      <w:r w:rsidRPr="00E41C70">
        <w:rPr>
          <w:rFonts w:ascii="Times New Roman" w:eastAsia="Calibri" w:hAnsi="Times New Roman" w:cs="Times New Roman"/>
          <w:color w:val="333333"/>
          <w:shd w:val="pct15" w:color="auto" w:fill="FFFFFF"/>
        </w:rPr>
        <w:t xml:space="preserve">ome of these could be unnecessary depending on relevant sources of </w:t>
      </w:r>
      <w:r w:rsidR="00D37653" w:rsidRPr="00E41C70">
        <w:rPr>
          <w:rFonts w:ascii="Times New Roman" w:eastAsia="Calibri" w:hAnsi="Times New Roman" w:cs="Times New Roman"/>
          <w:color w:val="333333"/>
          <w:shd w:val="pct15" w:color="auto" w:fill="FFFFFF"/>
        </w:rPr>
        <w:t xml:space="preserve">confounding </w:t>
      </w:r>
      <w:r w:rsidRPr="00E41C70">
        <w:rPr>
          <w:rFonts w:ascii="Times New Roman" w:eastAsia="Calibri" w:hAnsi="Times New Roman" w:cs="Times New Roman"/>
          <w:color w:val="333333"/>
          <w:shd w:val="pct15" w:color="auto" w:fill="FFFFFF"/>
        </w:rPr>
        <w:t xml:space="preserve">variation (e.g., perhaps only site-time is necessary). </w:t>
      </w:r>
      <w:r w:rsidR="00C86CB7" w:rsidRPr="00E41C70">
        <w:rPr>
          <w:rFonts w:ascii="Times New Roman" w:eastAsia="Calibri" w:hAnsi="Times New Roman" w:cs="Times New Roman"/>
          <w:color w:val="333333"/>
          <w:shd w:val="pct15" w:color="auto" w:fill="FFFFFF"/>
        </w:rPr>
        <w:t>If a researcher is interested in estimating additional terms looking at spatially confounded gradients or temporally confounded trends, they could add those trends using the appropriate site- or year-level averages and random effects.</w:t>
      </w:r>
    </w:p>
    <w:p w14:paraId="2F815EF5" w14:textId="41BDF72C" w:rsidR="00766C2E" w:rsidRPr="00E41C70" w:rsidRDefault="00B779CC"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 xml:space="preserve">When sampling to handle spatiotemporal confounders, should plots within sites over time be permanent or randomly placed each year? </w:t>
      </w:r>
      <w:r w:rsidR="00C86CB7" w:rsidRPr="00E41C70">
        <w:rPr>
          <w:rFonts w:ascii="Times New Roman" w:eastAsia="Calibri" w:hAnsi="Times New Roman" w:cs="Times New Roman"/>
          <w:color w:val="333333"/>
          <w:shd w:val="pct15" w:color="auto" w:fill="FFFFFF"/>
        </w:rPr>
        <w:t xml:space="preserve">The above models assume permanent plots. </w:t>
      </w:r>
      <w:r w:rsidRPr="00E41C70">
        <w:rPr>
          <w:rFonts w:ascii="Times New Roman" w:eastAsia="Calibri" w:hAnsi="Times New Roman" w:cs="Times New Roman"/>
          <w:color w:val="333333"/>
          <w:shd w:val="pct15" w:color="auto" w:fill="FFFFFF"/>
        </w:rPr>
        <w:t xml:space="preserve">Permanent plots allow for plot-level effects which can cope with within-site OVB issues and have higher power to detect change over time </w:t>
      </w:r>
      <w:r w:rsidRPr="00E41C70">
        <w:rPr>
          <w:rFonts w:ascii="Times New Roman" w:hAnsi="Times New Roman" w:cs="Times New Roman"/>
          <w:shd w:val="pct15" w:color="auto" w:fill="FFFFFF"/>
        </w:rPr>
        <w:fldChar w:fldCharType="begin"/>
      </w:r>
      <w:r w:rsidR="00BB3DA4" w:rsidRPr="00E41C70">
        <w:rPr>
          <w:rFonts w:ascii="Times New Roman" w:hAnsi="Times New Roman" w:cs="Times New Roman"/>
          <w:shd w:val="pct15" w:color="auto" w:fill="FFFFFF"/>
        </w:rPr>
        <w:instrText xml:space="preserve"> ADDIN ZOTERO_ITEM CSL_CITATION {"citationID":"F9gmvQSw","properties":{"formattedCitation":"(Urquhart &amp; Kincaid 1999)","plainCitation":"(Urquhart &amp; Kincaid 1999)","noteIndex":0},"citationItems":[{"id":12797,"uris":["http://zotero.org/users/1810851/items/TDACHE7A"],"itemData":{"id":12797,"type":"article-journal","abstract":"We report investigations on trend detection capability (power for linear trend) from repeated surveys of the same regional resource population. The temporal sampling plans range from periodic revisits using panel designs to independent surveys at each point in time; the latter have only random revisits. We view the resource of interest as a finite population but characterize several features of the situation with components of variance. The results show how components of variance for site, year, and residual and sampling fraction impact power to detect a specific trend. The panel designs turn out to be far superior to independent surveys for detecting trend and have other desirable features.","container-title":"Journal of Agricultural, Biological, and Environmental Statistics","DOI":"10.2307/1400498","ISSN":"1085-7117","issue":"4","note":"publisher: [International Biometric Society, Springer]","page":"404-414","source":"JSTOR","title":"Designs for Detecting Trend from Repeated Surveys of Ecological Resources","URL":"https://www.jstor.org/stable/1400498","volume":"4","author":[{"family":"Urquhart","given":"N. Scott"},{"family":"Kincaid","given":"Thomas M."}],"accessed":{"date-parts":[["2023",3,29]]},"issued":{"date-parts":[["1999"]]}}}],"schema":"https://github.com/citation-style-language/schema/raw/master/csl-citation.json"} </w:instrText>
      </w:r>
      <w:r w:rsidRPr="00E41C70">
        <w:rPr>
          <w:rFonts w:ascii="Times New Roman" w:hAnsi="Times New Roman" w:cs="Times New Roman"/>
          <w:shd w:val="pct15" w:color="auto" w:fill="FFFFFF"/>
        </w:rPr>
        <w:fldChar w:fldCharType="separate"/>
      </w:r>
      <w:r w:rsidR="00BB3DA4" w:rsidRPr="00E41C70">
        <w:rPr>
          <w:rFonts w:ascii="Times New Roman" w:hAnsi="Times New Roman" w:cs="Times New Roman"/>
          <w:shd w:val="pct15" w:color="auto" w:fill="FFFFFF"/>
        </w:rPr>
        <w:t>(Urquhart &amp; Kincaid 1999)</w:t>
      </w:r>
      <w:r w:rsidRPr="00E41C70">
        <w:rPr>
          <w:rFonts w:ascii="Times New Roman" w:eastAsia="Calibri" w:hAnsi="Times New Roman" w:cs="Times New Roman"/>
          <w:shd w:val="pct15" w:color="auto" w:fill="FFFFFF"/>
        </w:rPr>
        <w:fldChar w:fldCharType="end"/>
      </w:r>
      <w:r w:rsidRPr="00E41C70">
        <w:rPr>
          <w:rFonts w:ascii="Times New Roman" w:eastAsia="Calibri" w:hAnsi="Times New Roman" w:cs="Times New Roman"/>
          <w:color w:val="333333"/>
          <w:shd w:val="pct15" w:color="auto" w:fill="FFFFFF"/>
        </w:rPr>
        <w:t>. Logistically, permanent plots might not be possible</w:t>
      </w:r>
      <w:r w:rsidR="00703496" w:rsidRPr="00E41C70">
        <w:rPr>
          <w:rFonts w:ascii="Times New Roman" w:eastAsia="Calibri" w:hAnsi="Times New Roman" w:cs="Times New Roman"/>
          <w:color w:val="333333"/>
          <w:shd w:val="pct15" w:color="auto" w:fill="FFFFFF"/>
        </w:rPr>
        <w:t>. A</w:t>
      </w:r>
      <w:r w:rsidRPr="00E41C70">
        <w:rPr>
          <w:rFonts w:ascii="Times New Roman" w:eastAsia="Calibri" w:hAnsi="Times New Roman" w:cs="Times New Roman"/>
          <w:color w:val="333333"/>
          <w:shd w:val="pct15" w:color="auto" w:fill="FFFFFF"/>
        </w:rPr>
        <w:t>s such</w:t>
      </w:r>
      <w:r w:rsidR="00FD748D" w:rsidRPr="00E41C70">
        <w:rPr>
          <w:rFonts w:ascii="Times New Roman" w:eastAsia="Calibri" w:hAnsi="Times New Roman" w:cs="Times New Roman"/>
          <w:color w:val="333333"/>
          <w:shd w:val="pct15" w:color="auto" w:fill="FFFFFF"/>
        </w:rPr>
        <w:t>,</w:t>
      </w:r>
      <w:r w:rsidRPr="00E41C70">
        <w:rPr>
          <w:rFonts w:ascii="Times New Roman" w:eastAsia="Calibri" w:hAnsi="Times New Roman" w:cs="Times New Roman"/>
          <w:color w:val="333333"/>
          <w:shd w:val="pct15" w:color="auto" w:fill="FFFFFF"/>
        </w:rPr>
        <w:t xml:space="preserve"> the above models </w:t>
      </w:r>
      <w:r w:rsidR="00703496" w:rsidRPr="00E41C70">
        <w:rPr>
          <w:rFonts w:ascii="Times New Roman" w:eastAsia="Calibri" w:hAnsi="Times New Roman" w:cs="Times New Roman"/>
          <w:color w:val="333333"/>
          <w:shd w:val="pct15" w:color="auto" w:fill="FFFFFF"/>
        </w:rPr>
        <w:t>can be modified to have no plot effects</w:t>
      </w:r>
      <w:r w:rsidR="00FD37AE" w:rsidRPr="00E41C70">
        <w:rPr>
          <w:rFonts w:ascii="Times New Roman" w:eastAsia="Calibri" w:hAnsi="Times New Roman" w:cs="Times New Roman"/>
          <w:color w:val="333333"/>
          <w:shd w:val="pct15" w:color="auto" w:fill="FFFFFF"/>
        </w:rPr>
        <w:t>, as we assume that re-randomization removes confounding due to repeated sampling of the same plots</w:t>
      </w:r>
      <w:r w:rsidR="00703496" w:rsidRPr="00E41C70">
        <w:rPr>
          <w:rFonts w:ascii="Times New Roman" w:eastAsia="Calibri" w:hAnsi="Times New Roman" w:cs="Times New Roman"/>
          <w:color w:val="333333"/>
          <w:shd w:val="pct15" w:color="auto" w:fill="FFFFFF"/>
        </w:rPr>
        <w:t xml:space="preserve">. The resulting analyses should </w:t>
      </w:r>
      <w:r w:rsidRPr="00E41C70">
        <w:rPr>
          <w:rFonts w:ascii="Times New Roman" w:eastAsia="Calibri" w:hAnsi="Times New Roman" w:cs="Times New Roman"/>
          <w:color w:val="333333"/>
          <w:shd w:val="pct15" w:color="auto" w:fill="FFFFFF"/>
        </w:rPr>
        <w:t>perform</w:t>
      </w:r>
      <w:r w:rsidR="006D2022" w:rsidRPr="00E41C70">
        <w:rPr>
          <w:rFonts w:ascii="Times New Roman" w:eastAsia="Calibri" w:hAnsi="Times New Roman" w:cs="Times New Roman"/>
          <w:color w:val="333333"/>
          <w:shd w:val="pct15" w:color="auto" w:fill="FFFFFF"/>
        </w:rPr>
        <w:t xml:space="preserve">, </w:t>
      </w:r>
      <w:r w:rsidR="006D2022" w:rsidRPr="00E41C70">
        <w:rPr>
          <w:rFonts w:ascii="Times New Roman" w:eastAsia="Calibri" w:hAnsi="Times New Roman" w:cs="Times New Roman"/>
          <w:color w:val="333333"/>
          <w:shd w:val="pct15" w:color="auto" w:fill="FFFFFF"/>
        </w:rPr>
        <w:lastRenderedPageBreak/>
        <w:t>although the estimate of the temperature effect will not be as precise</w:t>
      </w:r>
      <w:r w:rsidR="00FD37AE" w:rsidRPr="00E41C70">
        <w:rPr>
          <w:rFonts w:ascii="Times New Roman" w:eastAsia="Calibri" w:hAnsi="Times New Roman" w:cs="Times New Roman"/>
          <w:color w:val="333333"/>
          <w:shd w:val="pct15" w:color="auto" w:fill="FFFFFF"/>
        </w:rPr>
        <w:t xml:space="preserve"> due to greater residual error</w:t>
      </w:r>
      <w:r w:rsidRPr="00E41C70">
        <w:rPr>
          <w:rFonts w:ascii="Times New Roman" w:eastAsia="Calibri" w:hAnsi="Times New Roman" w:cs="Times New Roman"/>
          <w:color w:val="333333"/>
          <w:shd w:val="pct15" w:color="auto" w:fill="FFFFFF"/>
        </w:rPr>
        <w:t xml:space="preserve">. </w:t>
      </w:r>
      <w:r w:rsidR="00FD37AE" w:rsidRPr="00E41C70">
        <w:rPr>
          <w:rFonts w:ascii="Times New Roman" w:eastAsia="Calibri" w:hAnsi="Times New Roman" w:cs="Times New Roman"/>
          <w:color w:val="333333"/>
          <w:shd w:val="pct15" w:color="auto" w:fill="FFFFFF"/>
        </w:rPr>
        <w:t xml:space="preserve">If a researcher is worried about spatial confounding due to plots within a site being similar, they can include a site-level effect (either fixed or group mean covariate and random effect). </w:t>
      </w:r>
      <w:r w:rsidRPr="00E41C70">
        <w:rPr>
          <w:rFonts w:ascii="Times New Roman" w:eastAsia="Calibri" w:hAnsi="Times New Roman" w:cs="Times New Roman"/>
          <w:color w:val="333333"/>
          <w:shd w:val="pct15" w:color="auto" w:fill="FFFFFF"/>
        </w:rPr>
        <w:t xml:space="preserve">We emphasize that it is a balancing act, however, as fixed plots can lead to a lower sample size due to logistical considerations in many environments, and direct readers to other explorations of this topic </w:t>
      </w:r>
      <w:r w:rsidRPr="00E41C70">
        <w:rPr>
          <w:rFonts w:ascii="Times New Roman" w:hAnsi="Times New Roman" w:cs="Times New Roman"/>
          <w:shd w:val="pct15" w:color="auto" w:fill="FFFFFF"/>
        </w:rPr>
        <w:fldChar w:fldCharType="begin"/>
      </w:r>
      <w:r w:rsidRPr="00E41C70">
        <w:rPr>
          <w:rFonts w:ascii="Times New Roman" w:hAnsi="Times New Roman" w:cs="Times New Roman"/>
          <w:shd w:val="pct15" w:color="auto" w:fill="FFFFFF"/>
        </w:rPr>
        <w:instrText xml:space="preserve"> ADDIN ZOTERO_ITEM CSL_CITATION {"citationID":"YanKSpEt","properties":{"formattedCitation":"(see Gomes 2022 for an excellent jumping off point)","plainCitation":"(see Gomes 2022 for an excellent jumping off point)","noteIndex":0},"citationItems":[{"id":12371,"uris":["http://zotero.org/users/1810851/items/TWDM5E3E"],"itemData":{"id":12371,"type":"article-journal","abstract":"As linear mixed-effects models (LMMs) have become a widespread tool in ecology, the need to guide the use of such tools is increasingly important. One common guideline is that one needs at least five levels of the grouping variable associated with a random effect. Having so few levels makes the estimation of the variance of random effects terms (such as ecological sites, individuals, or populations) difficult, but it need not muddy one’s ability to estimate fixed effects terms—which are often of primary interest in ecology. Here, I simulate datasets and fit simple models to show that having few random effects levels does not strongly influence the parameter estimates or uncertainty around those estimates for fixed effects terms—at least in the case presented here. Instead, the coverage probability of fixed effects estimates is sample size dependent. LMMs including low-level random effects terms may come at the expense of increased singular fits, but this did not appear to influence coverage probability or RMSE, except in low sample size (N = 30) scenarios. Thus, it may be acceptable to use fewer than five levels of random effects if one is not interested in making inferences about the random effects terms (i.e. when they are ‘nuisance’ parameters used to group non-independent data), but further work is needed to explore alternative scenarios. Given the widespread accessibility of LMMs in ecology and evolution, future simulation studies and further assessments of these statistical methods are necessary to understand the consequences both of violating and of routinely following simple guidelines.","container-title":"PeerJ","DOI":"10.7717/peerj.12794","ISSN":"2167-8359","journalAbbreviation":"PeerJ","language":"en","note":"publisher: PeerJ Inc.","page":"e12794","source":"peerj.com","title":"Should I use fixed effects or random effects when I have fewer than five levels of a grouping factor in a mixed-effects model?","URL":"https://peerj.com/articles/12794","volume":"10","author":[{"family":"Gomes","given":"Dylan G. E."}],"accessed":{"date-parts":[["2022",4,21]]},"issued":{"date-parts":[["2022",1,20]]}},"label":"page","prefix":"see","suffix":"for an excellent jumping off point"}],"schema":"https://github.com/citation-style-language/schema/raw/master/csl-citation.json"} </w:instrText>
      </w:r>
      <w:r w:rsidRPr="00E41C70">
        <w:rPr>
          <w:rFonts w:ascii="Times New Roman" w:hAnsi="Times New Roman" w:cs="Times New Roman"/>
          <w:shd w:val="pct15" w:color="auto" w:fill="FFFFFF"/>
        </w:rPr>
        <w:fldChar w:fldCharType="separate"/>
      </w:r>
      <w:r w:rsidR="00BB3DA4" w:rsidRPr="00E41C70">
        <w:rPr>
          <w:rFonts w:ascii="Times New Roman" w:hAnsi="Times New Roman" w:cs="Times New Roman"/>
          <w:shd w:val="pct15" w:color="auto" w:fill="FFFFFF"/>
        </w:rPr>
        <w:t>(see Gomes 2022 for an excellent jumping off point)</w:t>
      </w:r>
      <w:r w:rsidRPr="00E41C70">
        <w:rPr>
          <w:rFonts w:ascii="Times New Roman" w:eastAsia="Calibri" w:hAnsi="Times New Roman" w:cs="Times New Roman"/>
          <w:shd w:val="pct15" w:color="auto" w:fill="FFFFFF"/>
        </w:rPr>
        <w:fldChar w:fldCharType="end"/>
      </w:r>
      <w:r w:rsidRPr="00E41C70">
        <w:rPr>
          <w:rFonts w:ascii="Times New Roman" w:eastAsia="Calibri" w:hAnsi="Times New Roman" w:cs="Times New Roman"/>
          <w:color w:val="333333"/>
          <w:shd w:val="pct15" w:color="auto" w:fill="FFFFFF"/>
        </w:rPr>
        <w:t xml:space="preserve">. </w:t>
      </w:r>
      <w:r w:rsidR="006B1E18" w:rsidRPr="00E41C70">
        <w:rPr>
          <w:rFonts w:ascii="Times New Roman" w:eastAsia="Calibri" w:hAnsi="Times New Roman" w:cs="Times New Roman"/>
          <w:color w:val="333333"/>
          <w:shd w:val="pct15" w:color="auto" w:fill="FFFFFF"/>
        </w:rPr>
        <w:t>Finally, w</w:t>
      </w:r>
      <w:r w:rsidR="006B1E18" w:rsidRPr="00E41C70">
        <w:rPr>
          <w:rFonts w:ascii="Times New Roman" w:eastAsia="Calibri" w:hAnsi="Times New Roman" w:cs="Times New Roman"/>
          <w:color w:val="333333"/>
          <w:shd w:val="pct15" w:color="auto" w:fill="FFFFFF"/>
        </w:rPr>
        <w:t xml:space="preserve">ithout </w:t>
      </w:r>
      <w:r w:rsidR="00037819" w:rsidRPr="00E41C70">
        <w:rPr>
          <w:rFonts w:ascii="Times New Roman" w:eastAsia="Calibri" w:hAnsi="Times New Roman" w:cs="Times New Roman"/>
          <w:color w:val="333333"/>
          <w:shd w:val="pct15" w:color="auto" w:fill="FFFFFF"/>
        </w:rPr>
        <w:t xml:space="preserve">a nested data structure </w:t>
      </w:r>
      <w:r w:rsidR="00EB534F" w:rsidRPr="00E41C70">
        <w:rPr>
          <w:rFonts w:ascii="Times New Roman" w:eastAsia="Calibri" w:hAnsi="Times New Roman" w:cs="Times New Roman"/>
          <w:color w:val="333333"/>
          <w:shd w:val="pct15" w:color="auto" w:fill="FFFFFF"/>
        </w:rPr>
        <w:t>–</w:t>
      </w:r>
      <w:r w:rsidR="00037819" w:rsidRPr="00E41C70">
        <w:rPr>
          <w:rFonts w:ascii="Times New Roman" w:eastAsia="Calibri" w:hAnsi="Times New Roman" w:cs="Times New Roman"/>
          <w:color w:val="333333"/>
          <w:shd w:val="pct15" w:color="auto" w:fill="FFFFFF"/>
        </w:rPr>
        <w:t xml:space="preserve"> e.g., plots within sites resampled over years </w:t>
      </w:r>
      <w:r w:rsidR="00EB534F" w:rsidRPr="00E41C70">
        <w:rPr>
          <w:rFonts w:ascii="Times New Roman" w:eastAsia="Calibri" w:hAnsi="Times New Roman" w:cs="Times New Roman"/>
          <w:color w:val="333333"/>
          <w:shd w:val="pct15" w:color="auto" w:fill="FFFFFF"/>
        </w:rPr>
        <w:t>–</w:t>
      </w:r>
      <w:r w:rsidR="00037819" w:rsidRPr="00E41C70">
        <w:rPr>
          <w:rFonts w:ascii="Times New Roman" w:eastAsia="Calibri" w:hAnsi="Times New Roman" w:cs="Times New Roman"/>
          <w:color w:val="333333"/>
          <w:shd w:val="pct15" w:color="auto" w:fill="FFFFFF"/>
        </w:rPr>
        <w:t xml:space="preserve"> we cannot include a site by year effect as </w:t>
      </w:r>
      <w:r w:rsidR="00EB534F" w:rsidRPr="00E41C70">
        <w:rPr>
          <w:rFonts w:ascii="Times New Roman" w:eastAsia="Calibri" w:hAnsi="Times New Roman" w:cs="Times New Roman"/>
          <w:color w:val="333333"/>
          <w:shd w:val="pct15" w:color="auto" w:fill="FFFFFF"/>
        </w:rPr>
        <w:t>in the above models</w:t>
      </w:r>
      <w:r w:rsidR="00037819" w:rsidRPr="00E41C70">
        <w:rPr>
          <w:rFonts w:ascii="Times New Roman" w:eastAsia="Calibri" w:hAnsi="Times New Roman" w:cs="Times New Roman"/>
          <w:color w:val="333333"/>
          <w:shd w:val="pct15" w:color="auto" w:fill="FFFFFF"/>
        </w:rPr>
        <w:t xml:space="preserve">. We still have some options, however, although they can be more </w:t>
      </w:r>
      <w:r w:rsidR="00037819" w:rsidRPr="00E41C70">
        <w:rPr>
          <w:rFonts w:ascii="Times New Roman" w:eastAsia="Calibri" w:hAnsi="Times New Roman" w:cs="Times New Roman"/>
          <w:i/>
          <w:color w:val="333333"/>
          <w:shd w:val="pct15" w:color="auto" w:fill="FFFFFF"/>
        </w:rPr>
        <w:t>ad hoc</w:t>
      </w:r>
      <w:r w:rsidR="00037819" w:rsidRPr="00E41C70">
        <w:rPr>
          <w:rFonts w:ascii="Times New Roman" w:eastAsia="Calibri" w:hAnsi="Times New Roman" w:cs="Times New Roman"/>
          <w:color w:val="333333"/>
          <w:shd w:val="pct15" w:color="auto" w:fill="FFFFFF"/>
        </w:rPr>
        <w:t xml:space="preserve">. </w:t>
      </w:r>
      <w:r w:rsidR="00EB534F" w:rsidRPr="00E41C70">
        <w:rPr>
          <w:rFonts w:ascii="Times New Roman" w:eastAsia="Calibri" w:hAnsi="Times New Roman" w:cs="Times New Roman"/>
          <w:color w:val="333333"/>
          <w:shd w:val="pct15" w:color="auto" w:fill="FFFFFF"/>
        </w:rPr>
        <w:t>See supplementary materials S2.</w:t>
      </w:r>
    </w:p>
    <w:p w14:paraId="1124A324" w14:textId="30750A76" w:rsidR="00766C2E" w:rsidRPr="00E41C70" w:rsidRDefault="00037819"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ab/>
        <w:t xml:space="preserve">In general, we urge caution when dealing with spatiotemporal omitted variables, and careful use of causal diagrams to ensure that we are controlling for a confounder </w:t>
      </w:r>
      <w:r w:rsidR="00175676" w:rsidRPr="00E41C70">
        <w:rPr>
          <w:rFonts w:ascii="Times New Roman" w:eastAsia="Calibri" w:hAnsi="Times New Roman" w:cs="Times New Roman"/>
          <w:color w:val="333333"/>
          <w:shd w:val="pct15" w:color="auto" w:fill="FFFFFF"/>
        </w:rPr>
        <w:t xml:space="preserve">at the relevant spatiotemporal scale. This topic is one that </w:t>
      </w:r>
      <w:r w:rsidRPr="00E41C70">
        <w:rPr>
          <w:rFonts w:ascii="Times New Roman" w:eastAsia="Calibri" w:hAnsi="Times New Roman" w:cs="Times New Roman"/>
          <w:color w:val="333333"/>
          <w:shd w:val="pct15" w:color="auto" w:fill="FFFFFF"/>
        </w:rPr>
        <w:t xml:space="preserve">that deserves far more exploration in Ecology. </w:t>
      </w:r>
      <w:r w:rsidR="00862082" w:rsidRPr="00E41C70">
        <w:rPr>
          <w:rFonts w:ascii="Times New Roman" w:eastAsia="Calibri" w:hAnsi="Times New Roman" w:cs="Times New Roman"/>
          <w:color w:val="333333"/>
          <w:shd w:val="pct15" w:color="auto" w:fill="FFFFFF"/>
        </w:rPr>
        <w:t>M</w:t>
      </w:r>
      <w:r w:rsidRPr="00E41C70">
        <w:rPr>
          <w:rFonts w:ascii="Times New Roman" w:eastAsia="Calibri" w:hAnsi="Times New Roman" w:cs="Times New Roman"/>
          <w:color w:val="333333"/>
          <w:shd w:val="pct15" w:color="auto" w:fill="FFFFFF"/>
        </w:rPr>
        <w:t xml:space="preserve">ore from other disciplines on this tricky class of problem and approaches </w:t>
      </w:r>
      <w:r w:rsidR="00862082" w:rsidRPr="00E41C70">
        <w:rPr>
          <w:rFonts w:ascii="Times New Roman" w:eastAsia="Calibri" w:hAnsi="Times New Roman" w:cs="Times New Roman"/>
          <w:color w:val="333333"/>
          <w:shd w:val="pct15" w:color="auto" w:fill="FFFFFF"/>
        </w:rPr>
        <w:t xml:space="preserve">can be found from literature </w:t>
      </w:r>
      <w:r w:rsidRPr="00E41C70">
        <w:rPr>
          <w:rFonts w:ascii="Times New Roman" w:eastAsia="Calibri" w:hAnsi="Times New Roman" w:cs="Times New Roman"/>
          <w:color w:val="333333"/>
          <w:shd w:val="pct15" w:color="auto" w:fill="FFFFFF"/>
        </w:rPr>
        <w:t xml:space="preserve">outside of the scope of this paper </w:t>
      </w:r>
      <w:r w:rsidR="0080632C" w:rsidRPr="00E41C70">
        <w:rPr>
          <w:rFonts w:ascii="Times New Roman" w:eastAsia="Calibri" w:hAnsi="Times New Roman" w:cs="Times New Roman"/>
          <w:color w:val="333333"/>
          <w:shd w:val="pct15" w:color="auto" w:fill="FFFFFF"/>
        </w:rPr>
        <w:fldChar w:fldCharType="begin"/>
      </w:r>
      <w:r w:rsidR="00BB3DA4" w:rsidRPr="00E41C70">
        <w:rPr>
          <w:rFonts w:ascii="Times New Roman" w:eastAsia="Calibri" w:hAnsi="Times New Roman" w:cs="Times New Roman"/>
          <w:color w:val="333333"/>
          <w:shd w:val="pct15" w:color="auto" w:fill="FFFFFF"/>
        </w:rPr>
        <w:instrText xml:space="preserve"> ADDIN ZOTERO_ITEM CSL_CITATION {"citationID":"H8SlgfMP","properties":{"formattedCitation":"(e.g., Ferraro &amp; Hanauer 2014; Athey &amp; Imbens 2017; Oster 2019)","plainCitation":"(e.g., Ferraro &amp; Hanauer 2014; Athey &amp; Imbens 2017; Oster 2019)","noteIndex":0},"citationItems":[{"id":12399,"uris":["http://zotero.org/users/1810851/items/RL47JBX8"],"itemData":{"id":12399,"type":"article-journal","abstract":"Inspired by the success of evidence-based medicine, environmental scholars and practitioners have grown enthusiastic about applying a similar evidence-based approach to solve some of the world's most pressing environmental problems. An important component of the evidence-based movement is the empirical evaluation of program and policy impacts. Impact evaluations draw heavily from recent advances in the empirical study of causal relationships—the effect of one thing on another. This review highlights the key components of these advances and characterizes the way in which they contribute to better evaluations of the environmental and social impacts of environmental programs. The review emphasizes that a solid understanding of these advances is required before environmental scholars and practitioners can begin to collect the relevant data, analyze them within credible research designs, and generate reliable evidence about the effectiveness of the myriad proposed solutions to the world's environmental and social problems.","container-title":"Annual Review of Environment and Resources","DOI":"10.1146/annurev-environ-101813-013230","issue":"1","note":"_eprint: https://doi.org/10.1146/annurev-environ-101813-013230","page":"495-517","source":"Annual Reviews","title":"Advances in Measuring the Environmental and Social Impacts of Environmental Programs","URL":"https://doi.org/10.1146/annurev-environ-101813-013230","volume":"39","author":[{"family":"Ferraro","given":"Paul J."},{"family":"Hanauer","given":"Merlin M."}],"accessed":{"date-parts":[["2022",4,21]]},"issued":{"date-parts":[["2014"]]}},"label":"page","prefix":"e.g., "},{"id":12876,"uris":["http://zotero.org/users/1810851/items/JHNUSYVS"],"itemData":{"id":12876,"type":"article-journal","abstract":"In this paper, we discuss recent developments in econometrics that we view as important for empirical researchers working on policy evaluation questions. We focus on three main areas, in each case, highlighting recommendations for applied work. First, we discuss new research on identification strategies in program evaluation, with particular focus on synthetic control methods, regression discontinuity, external validity, and the causal interpretation of regression methods. Second, we discuss various forms of supplementary analyses, including placebo analyses as well as sensitivity and robustness analyses, intended to make the identification strategies more credible. Third, we discuss some implications of recent advances in machine learning methods for causal effects, including methods to adjust for differences between treated and control units in high-dimensional settings, and methods for identifying and estimating heterogenous treatment effects.","container-title":"Journal of Economic Perspectives","DOI":"10.1257/jep.31.2.3","ISSN":"0895-3309","issue":"2","language":"en","page":"3-32","source":"www.aeaweb.org","title":"The State of Applied Econometrics: Causality and Policy Evaluation","title-short":"The State of Applied Econometrics","URL":"https://www.aeaweb.org/articles?id=10.1257/jep.31.2.3","volume":"31","author":[{"family":"Athey","given":"Susan"},{"family":"Imbens","given":"Guido W."}],"accessed":{"date-parts":[["2023",5,30]]},"issued":{"date-parts":[["2017",5]]}}},{"id":12401,"uris":["http://zotero.org/users/1810851/items/5M4BXSI8"],"itemData":{"id":12401,"type":"article-journal","abstract":"A common approach to evaluating robustness to omitted variable bias is to observe coefficient movements after inclusion of controls. This is informative only if selection on observables is informative about selection on unobservables. Although this link is known in theory in existing literature, very few empirical articles approach this formally. I develop an extension of the theory that connects bias explicitly to coefficient stability. I show that it is necessary to take into account coefficient and R-squared movements. I develop a formal bounding argument. I show two validation exercises and discuss application to the economics literature. Supplementary materials for this article are available online.","container-title":"Journal of Business &amp; Economic Statistics","DOI":"10.1080/07350015.2016.1227711","ISSN":"0735-0015","issue":"2","note":"publisher: Taylor &amp; Francis\n_eprint: https://doi.org/10.1080/07350015.2016.1227711","page":"187-204","source":"Taylor and Francis+NEJM","title":"Unobservable Selection and Coefficient Stability: Theory and Evidence","title-short":"Unobservable Selection and Coefficient Stability","URL":"https://doi.org/10.1080/07350015.2016.1227711","volume":"37","author":[{"family":"Oster","given":"Emily"}],"accessed":{"date-parts":[["2022",4,21]]},"issued":{"date-parts":[["2019",4,3]]}}}],"schema":"https://github.com/citation-style-language/schema/raw/master/csl-citation.json"} </w:instrText>
      </w:r>
      <w:r w:rsidR="0080632C" w:rsidRPr="00E41C70">
        <w:rPr>
          <w:rFonts w:ascii="Times New Roman" w:eastAsia="Calibri" w:hAnsi="Times New Roman" w:cs="Times New Roman"/>
          <w:color w:val="333333"/>
          <w:shd w:val="pct15" w:color="auto" w:fill="FFFFFF"/>
        </w:rPr>
        <w:fldChar w:fldCharType="separate"/>
      </w:r>
      <w:r w:rsidR="00BB3DA4" w:rsidRPr="00E41C70">
        <w:rPr>
          <w:rFonts w:ascii="Times New Roman" w:eastAsia="Calibri" w:hAnsi="Times New Roman" w:cs="Times New Roman"/>
          <w:noProof/>
          <w:color w:val="333333"/>
          <w:shd w:val="pct15" w:color="auto" w:fill="FFFFFF"/>
        </w:rPr>
        <w:t>(e.g., Ferraro &amp; Hanauer 2014; Athey &amp; Imbens 2017; Oster 2019)</w:t>
      </w:r>
      <w:r w:rsidR="0080632C" w:rsidRPr="00E41C70">
        <w:rPr>
          <w:rFonts w:ascii="Times New Roman" w:eastAsia="Calibri" w:hAnsi="Times New Roman" w:cs="Times New Roman"/>
          <w:color w:val="333333"/>
          <w:shd w:val="pct15" w:color="auto" w:fill="FFFFFF"/>
        </w:rPr>
        <w:fldChar w:fldCharType="end"/>
      </w:r>
      <w:r w:rsidR="00862082" w:rsidRPr="00E41C70">
        <w:rPr>
          <w:rFonts w:ascii="Times New Roman" w:eastAsia="Calibri" w:hAnsi="Times New Roman" w:cs="Times New Roman"/>
          <w:color w:val="333333"/>
          <w:shd w:val="pct15" w:color="auto" w:fill="FFFFFF"/>
        </w:rPr>
        <w:t>.</w:t>
      </w:r>
    </w:p>
    <w:p w14:paraId="1CA13B00" w14:textId="77777777" w:rsidR="00766C2E" w:rsidRPr="00E41C70" w:rsidRDefault="00037819">
      <w:pPr>
        <w:spacing w:before="240" w:after="240"/>
        <w:rPr>
          <w:rFonts w:ascii="Times New Roman" w:eastAsia="Calibri" w:hAnsi="Times New Roman" w:cs="Times New Roman"/>
          <w:b/>
          <w:color w:val="333333"/>
          <w:sz w:val="24"/>
          <w:szCs w:val="24"/>
        </w:rPr>
      </w:pPr>
      <w:r w:rsidRPr="00E41C70">
        <w:rPr>
          <w:rFonts w:ascii="Times New Roman" w:eastAsia="Calibri" w:hAnsi="Times New Roman" w:cs="Times New Roman"/>
          <w:b/>
          <w:color w:val="333333"/>
          <w:sz w:val="24"/>
          <w:szCs w:val="24"/>
        </w:rPr>
        <w:t>Discussion</w:t>
      </w:r>
    </w:p>
    <w:p w14:paraId="70611E94" w14:textId="105FCCAF" w:rsidR="00766C2E" w:rsidRPr="00E41C70" w:rsidRDefault="00037819">
      <w:pPr>
        <w:spacing w:after="160"/>
        <w:ind w:firstLine="720"/>
        <w:rPr>
          <w:rFonts w:ascii="Times New Roman" w:eastAsia="Calibri" w:hAnsi="Times New Roman" w:cs="Times New Roman"/>
          <w:color w:val="333333"/>
          <w:sz w:val="24"/>
          <w:szCs w:val="24"/>
        </w:rPr>
      </w:pPr>
      <w:r w:rsidRPr="00E41C70">
        <w:rPr>
          <w:rFonts w:ascii="Times New Roman" w:eastAsia="Calibri" w:hAnsi="Times New Roman" w:cs="Times New Roman"/>
          <w:color w:val="333333"/>
          <w:sz w:val="24"/>
          <w:szCs w:val="24"/>
        </w:rPr>
        <w:t xml:space="preserve">We hope that our introduction to statistical and sampling designs to address the problem of omitted variable bias and causal inference from observational data has shown you, dear reader, that through thinking carefully about biological systems, we can draw on a solid set of existing methods to produce causally valid inferences from observational data. At the core is building an </w:t>
      </w:r>
      <w:r w:rsidRPr="00E41C70">
        <w:rPr>
          <w:rFonts w:ascii="Times New Roman" w:eastAsia="Calibri" w:hAnsi="Times New Roman" w:cs="Times New Roman"/>
          <w:i/>
          <w:iCs/>
          <w:color w:val="333333"/>
          <w:sz w:val="24"/>
          <w:szCs w:val="24"/>
        </w:rPr>
        <w:t>a priori</w:t>
      </w:r>
      <w:r w:rsidRPr="00E41C70">
        <w:rPr>
          <w:rFonts w:ascii="Times New Roman" w:eastAsia="Calibri" w:hAnsi="Times New Roman" w:cs="Times New Roman"/>
          <w:color w:val="333333"/>
          <w:sz w:val="24"/>
          <w:szCs w:val="24"/>
        </w:rPr>
        <w:t xml:space="preserve"> causal model of how a system works, and then applying that to the statistical and sampling design that you will use in answering your causal questions. The techniques for addressing omitted variable bias are well within the standard statistical toolbox of most modern ecologists. The results, as seen in at least this toy example, can be profound for our ability to understand biological systems. It is time to begin using these tools to address some of the most pressing questions in the study of </w:t>
      </w:r>
      <w:r w:rsidR="00B7599F" w:rsidRPr="00E41C70">
        <w:rPr>
          <w:rFonts w:ascii="Times New Roman" w:eastAsia="Calibri" w:hAnsi="Times New Roman" w:cs="Times New Roman"/>
          <w:color w:val="333333"/>
          <w:sz w:val="24"/>
          <w:szCs w:val="24"/>
        </w:rPr>
        <w:t>n</w:t>
      </w:r>
      <w:r w:rsidRPr="00E41C70">
        <w:rPr>
          <w:rFonts w:ascii="Times New Roman" w:eastAsia="Calibri" w:hAnsi="Times New Roman" w:cs="Times New Roman"/>
          <w:color w:val="333333"/>
          <w:sz w:val="24"/>
          <w:szCs w:val="24"/>
        </w:rPr>
        <w:t>ature.</w:t>
      </w:r>
    </w:p>
    <w:p w14:paraId="58DEFAB7" w14:textId="1FE82C70" w:rsidR="00766C2E" w:rsidRPr="00E41C70" w:rsidRDefault="00037819" w:rsidP="008F5D00">
      <w:pPr>
        <w:ind w:firstLine="720"/>
        <w:rPr>
          <w:rFonts w:ascii="Times New Roman" w:eastAsia="Calibri" w:hAnsi="Times New Roman" w:cs="Times New Roman"/>
          <w:color w:val="333333"/>
          <w:sz w:val="24"/>
          <w:szCs w:val="24"/>
        </w:rPr>
      </w:pPr>
      <w:r w:rsidRPr="00E41C70">
        <w:rPr>
          <w:rFonts w:ascii="Times New Roman" w:eastAsia="Calibri" w:hAnsi="Times New Roman" w:cs="Times New Roman"/>
          <w:color w:val="333333"/>
          <w:sz w:val="24"/>
          <w:szCs w:val="24"/>
          <w:highlight w:val="white"/>
        </w:rPr>
        <w:t xml:space="preserve">Further, we hope that Ecologists </w:t>
      </w:r>
      <w:r w:rsidR="00A03D2E" w:rsidRPr="00E41C70">
        <w:rPr>
          <w:rFonts w:ascii="Times New Roman" w:eastAsia="Calibri" w:hAnsi="Times New Roman" w:cs="Times New Roman"/>
          <w:color w:val="333333"/>
          <w:sz w:val="24"/>
          <w:szCs w:val="24"/>
          <w:highlight w:val="white"/>
        </w:rPr>
        <w:t>can</w:t>
      </w:r>
      <w:r w:rsidRPr="00E41C70">
        <w:rPr>
          <w:rFonts w:ascii="Times New Roman" w:eastAsia="Calibri" w:hAnsi="Times New Roman" w:cs="Times New Roman"/>
          <w:color w:val="333333"/>
          <w:sz w:val="24"/>
          <w:szCs w:val="24"/>
          <w:highlight w:val="white"/>
        </w:rPr>
        <w:t xml:space="preserve"> see the above concepts as part of a generalizable approach to handling confounding variables</w:t>
      </w:r>
      <w:r w:rsidR="004F2C49" w:rsidRPr="00E41C70">
        <w:rPr>
          <w:rFonts w:ascii="Times New Roman" w:eastAsia="Calibri" w:hAnsi="Times New Roman" w:cs="Times New Roman"/>
          <w:color w:val="333333"/>
          <w:sz w:val="24"/>
          <w:szCs w:val="24"/>
          <w:highlight w:val="white"/>
        </w:rPr>
        <w:t xml:space="preserve"> using clustered data</w:t>
      </w:r>
      <w:r w:rsidRPr="00E41C70">
        <w:rPr>
          <w:rFonts w:ascii="Times New Roman" w:eastAsia="Calibri" w:hAnsi="Times New Roman" w:cs="Times New Roman"/>
          <w:color w:val="333333"/>
          <w:sz w:val="24"/>
          <w:szCs w:val="24"/>
          <w:highlight w:val="white"/>
        </w:rPr>
        <w:t xml:space="preserve">. </w:t>
      </w:r>
      <w:r w:rsidRPr="00E41C70">
        <w:rPr>
          <w:rFonts w:ascii="Times New Roman" w:eastAsia="Calibri" w:hAnsi="Times New Roman" w:cs="Times New Roman"/>
          <w:color w:val="333333"/>
          <w:sz w:val="24"/>
          <w:szCs w:val="24"/>
        </w:rPr>
        <w:t xml:space="preserve"> While we have talked of sites and years, </w:t>
      </w:r>
      <w:r w:rsidR="00005A6C" w:rsidRPr="00E41C70">
        <w:rPr>
          <w:rFonts w:ascii="Times New Roman" w:eastAsia="Calibri" w:hAnsi="Times New Roman" w:cs="Times New Roman"/>
          <w:color w:val="333333"/>
          <w:sz w:val="24"/>
          <w:szCs w:val="24"/>
        </w:rPr>
        <w:t xml:space="preserve">the same concepts apply to </w:t>
      </w:r>
      <w:r w:rsidRPr="00E41C70">
        <w:rPr>
          <w:rFonts w:ascii="Times New Roman" w:eastAsia="Calibri" w:hAnsi="Times New Roman" w:cs="Times New Roman"/>
          <w:color w:val="333333"/>
          <w:sz w:val="24"/>
          <w:szCs w:val="24"/>
        </w:rPr>
        <w:t xml:space="preserve">studies with cohort effects, individual effects, or </w:t>
      </w:r>
      <w:r w:rsidR="008F5D00" w:rsidRPr="00E41C70">
        <w:rPr>
          <w:rFonts w:ascii="Times New Roman" w:eastAsia="Calibri" w:hAnsi="Times New Roman" w:cs="Times New Roman"/>
          <w:color w:val="333333"/>
          <w:sz w:val="24"/>
          <w:szCs w:val="24"/>
        </w:rPr>
        <w:t xml:space="preserve">other </w:t>
      </w:r>
      <w:r w:rsidRPr="00E41C70">
        <w:rPr>
          <w:rFonts w:ascii="Times New Roman" w:eastAsia="Calibri" w:hAnsi="Times New Roman" w:cs="Times New Roman"/>
          <w:color w:val="333333"/>
          <w:sz w:val="24"/>
          <w:szCs w:val="24"/>
        </w:rPr>
        <w:t>lower levels</w:t>
      </w:r>
      <w:r w:rsidR="008F5D00" w:rsidRPr="00E41C70">
        <w:rPr>
          <w:rFonts w:ascii="Times New Roman" w:eastAsia="Calibri" w:hAnsi="Times New Roman" w:cs="Times New Roman"/>
          <w:color w:val="333333"/>
          <w:sz w:val="24"/>
          <w:szCs w:val="24"/>
        </w:rPr>
        <w:t xml:space="preserve"> of clustering</w:t>
      </w:r>
      <w:r w:rsidR="00005A6C" w:rsidRPr="00E41C70">
        <w:rPr>
          <w:rStyle w:val="CommentReference"/>
          <w:rFonts w:ascii="Times New Roman" w:hAnsi="Times New Roman" w:cs="Times New Roman"/>
          <w:sz w:val="24"/>
          <w:szCs w:val="24"/>
        </w:rPr>
        <w:t xml:space="preserve"> as well as to </w:t>
      </w:r>
      <w:r w:rsidRPr="00E41C70">
        <w:rPr>
          <w:rFonts w:ascii="Times New Roman" w:eastAsia="Calibri" w:hAnsi="Times New Roman" w:cs="Times New Roman"/>
          <w:color w:val="333333"/>
          <w:sz w:val="24"/>
          <w:szCs w:val="24"/>
        </w:rPr>
        <w:t>larger-scale studies with not just sites and years bu</w:t>
      </w:r>
      <w:r w:rsidRPr="00E41C70">
        <w:rPr>
          <w:rFonts w:ascii="Times New Roman" w:eastAsia="Calibri" w:hAnsi="Times New Roman" w:cs="Times New Roman"/>
          <w:color w:val="333333"/>
          <w:sz w:val="24"/>
          <w:szCs w:val="24"/>
          <w:highlight w:val="white"/>
        </w:rPr>
        <w:t>t regions and decades. The</w:t>
      </w:r>
      <w:r w:rsidR="00005A6C" w:rsidRPr="00E41C70">
        <w:rPr>
          <w:rFonts w:ascii="Times New Roman" w:eastAsia="Calibri" w:hAnsi="Times New Roman" w:cs="Times New Roman"/>
          <w:color w:val="333333"/>
          <w:sz w:val="24"/>
          <w:szCs w:val="24"/>
          <w:highlight w:val="white"/>
        </w:rPr>
        <w:t xml:space="preserve"> general</w:t>
      </w:r>
      <w:r w:rsidRPr="00E41C70">
        <w:rPr>
          <w:rFonts w:ascii="Times New Roman" w:eastAsia="Calibri" w:hAnsi="Times New Roman" w:cs="Times New Roman"/>
          <w:color w:val="333333"/>
          <w:sz w:val="24"/>
          <w:szCs w:val="24"/>
          <w:highlight w:val="white"/>
        </w:rPr>
        <w:t xml:space="preserve"> </w:t>
      </w:r>
      <w:r w:rsidR="00005A6C" w:rsidRPr="00E41C70">
        <w:rPr>
          <w:rFonts w:ascii="Times New Roman" w:eastAsia="Calibri" w:hAnsi="Times New Roman" w:cs="Times New Roman"/>
          <w:color w:val="333333"/>
          <w:sz w:val="24"/>
          <w:szCs w:val="24"/>
          <w:highlight w:val="white"/>
        </w:rPr>
        <w:t xml:space="preserve">suite of approaches </w:t>
      </w:r>
      <w:r w:rsidRPr="00E41C70">
        <w:rPr>
          <w:rFonts w:ascii="Times New Roman" w:eastAsia="Calibri" w:hAnsi="Times New Roman" w:cs="Times New Roman"/>
          <w:color w:val="333333"/>
          <w:sz w:val="24"/>
          <w:szCs w:val="24"/>
          <w:highlight w:val="white"/>
        </w:rPr>
        <w:t xml:space="preserve">remains the same, </w:t>
      </w:r>
      <w:r w:rsidR="000C117C" w:rsidRPr="00E41C70">
        <w:rPr>
          <w:rFonts w:ascii="Times New Roman" w:eastAsia="Calibri" w:hAnsi="Times New Roman" w:cs="Times New Roman"/>
          <w:color w:val="333333"/>
          <w:sz w:val="24"/>
          <w:szCs w:val="24"/>
          <w:highlight w:val="white"/>
        </w:rPr>
        <w:t xml:space="preserve">and potential confounding variables </w:t>
      </w:r>
      <w:r w:rsidR="004C4D75" w:rsidRPr="00E41C70">
        <w:rPr>
          <w:rFonts w:ascii="Times New Roman" w:eastAsia="Calibri" w:hAnsi="Times New Roman" w:cs="Times New Roman"/>
          <w:color w:val="333333"/>
          <w:sz w:val="24"/>
          <w:szCs w:val="24"/>
          <w:highlight w:val="white"/>
        </w:rPr>
        <w:t xml:space="preserve">at these different scales </w:t>
      </w:r>
      <w:r w:rsidR="000C117C" w:rsidRPr="00E41C70">
        <w:rPr>
          <w:rFonts w:ascii="Times New Roman" w:eastAsia="Calibri" w:hAnsi="Times New Roman" w:cs="Times New Roman"/>
          <w:color w:val="333333"/>
          <w:sz w:val="24"/>
          <w:szCs w:val="24"/>
          <w:highlight w:val="white"/>
        </w:rPr>
        <w:t xml:space="preserve">can be identified in </w:t>
      </w:r>
      <w:r w:rsidRPr="00E41C70">
        <w:rPr>
          <w:rFonts w:ascii="Times New Roman" w:eastAsia="Calibri" w:hAnsi="Times New Roman" w:cs="Times New Roman"/>
          <w:color w:val="333333"/>
          <w:sz w:val="24"/>
          <w:szCs w:val="24"/>
          <w:highlight w:val="white"/>
        </w:rPr>
        <w:t xml:space="preserve">initial causal diagrams. </w:t>
      </w:r>
    </w:p>
    <w:p w14:paraId="275F4B9A" w14:textId="77777777" w:rsidR="00880CFA" w:rsidRPr="00E41C70" w:rsidRDefault="00880CFA" w:rsidP="008F5D00">
      <w:pPr>
        <w:ind w:firstLine="720"/>
        <w:rPr>
          <w:rFonts w:ascii="Times New Roman" w:eastAsia="Calibri" w:hAnsi="Times New Roman" w:cs="Times New Roman"/>
          <w:sz w:val="24"/>
          <w:szCs w:val="24"/>
        </w:rPr>
      </w:pPr>
    </w:p>
    <w:p w14:paraId="2DF802D7" w14:textId="3D3276F1" w:rsidR="008E6C56" w:rsidRPr="00E41C70" w:rsidRDefault="00037819">
      <w:pPr>
        <w:spacing w:after="160"/>
        <w:ind w:firstLine="720"/>
        <w:rPr>
          <w:ins w:id="11" w:author="Jarrett Byrnes" w:date="2023-05-30T16:05:00Z"/>
          <w:rFonts w:ascii="Times New Roman" w:eastAsia="Calibri" w:hAnsi="Times New Roman" w:cs="Times New Roman"/>
          <w:color w:val="333333"/>
          <w:sz w:val="24"/>
          <w:szCs w:val="24"/>
        </w:rPr>
      </w:pPr>
      <w:r w:rsidRPr="00E41C70">
        <w:rPr>
          <w:rFonts w:ascii="Times New Roman" w:eastAsia="Calibri" w:hAnsi="Times New Roman" w:cs="Times New Roman"/>
          <w:color w:val="333333"/>
          <w:sz w:val="24"/>
          <w:szCs w:val="24"/>
        </w:rPr>
        <w:t xml:space="preserve">The approaches we present here are surely not a panacea. Model misspecification can lead to overconfidence that some omitted variable bias problems have been accounted for by these methods when, in truth, they have not. </w:t>
      </w:r>
      <w:proofErr w:type="gramStart"/>
      <w:r w:rsidRPr="00E41C70">
        <w:rPr>
          <w:rFonts w:ascii="Times New Roman" w:eastAsia="Calibri" w:hAnsi="Times New Roman" w:cs="Times New Roman"/>
          <w:color w:val="333333"/>
          <w:sz w:val="24"/>
          <w:szCs w:val="24"/>
        </w:rPr>
        <w:t>In particular, not</w:t>
      </w:r>
      <w:proofErr w:type="gramEnd"/>
      <w:r w:rsidRPr="00E41C70">
        <w:rPr>
          <w:rFonts w:ascii="Times New Roman" w:eastAsia="Calibri" w:hAnsi="Times New Roman" w:cs="Times New Roman"/>
          <w:color w:val="333333"/>
          <w:sz w:val="24"/>
          <w:szCs w:val="24"/>
        </w:rPr>
        <w:t xml:space="preserve"> fully reckoning with omitted confounding variables can produce models that are </w:t>
      </w:r>
      <w:proofErr w:type="spellStart"/>
      <w:r w:rsidRPr="00E41C70">
        <w:rPr>
          <w:rFonts w:ascii="Times New Roman" w:eastAsia="Calibri" w:hAnsi="Times New Roman" w:cs="Times New Roman"/>
          <w:color w:val="333333"/>
          <w:sz w:val="24"/>
          <w:szCs w:val="24"/>
        </w:rPr>
        <w:t>misspecified</w:t>
      </w:r>
      <w:proofErr w:type="spellEnd"/>
      <w:r w:rsidR="0093694E" w:rsidRPr="00E41C70">
        <w:rPr>
          <w:rFonts w:ascii="Times New Roman" w:eastAsia="Calibri" w:hAnsi="Times New Roman" w:cs="Times New Roman"/>
          <w:color w:val="333333"/>
          <w:sz w:val="24"/>
          <w:szCs w:val="24"/>
        </w:rPr>
        <w:t>,</w:t>
      </w:r>
      <w:r w:rsidRPr="00E41C70">
        <w:rPr>
          <w:rFonts w:ascii="Times New Roman" w:eastAsia="Calibri" w:hAnsi="Times New Roman" w:cs="Times New Roman"/>
          <w:color w:val="333333"/>
          <w:sz w:val="24"/>
          <w:szCs w:val="24"/>
        </w:rPr>
        <w:t xml:space="preserve"> such as thinking that a confounding variable only varies in space, when it varies in both space and time. </w:t>
      </w:r>
      <w:r w:rsidR="008F5D00" w:rsidRPr="00E41C70">
        <w:rPr>
          <w:rFonts w:ascii="Times New Roman" w:eastAsia="Calibri" w:hAnsi="Times New Roman" w:cs="Times New Roman"/>
          <w:color w:val="333333"/>
          <w:sz w:val="24"/>
          <w:szCs w:val="24"/>
        </w:rPr>
        <w:t xml:space="preserve">Applying the models discussed in this paper without </w:t>
      </w:r>
      <w:r w:rsidR="00F56359" w:rsidRPr="00E41C70">
        <w:rPr>
          <w:rFonts w:ascii="Times New Roman" w:eastAsia="Calibri" w:hAnsi="Times New Roman" w:cs="Times New Roman"/>
          <w:color w:val="333333"/>
          <w:sz w:val="24"/>
          <w:szCs w:val="24"/>
        </w:rPr>
        <w:t>grappling</w:t>
      </w:r>
      <w:r w:rsidR="008F5D00" w:rsidRPr="00E41C70">
        <w:rPr>
          <w:rFonts w:ascii="Times New Roman" w:eastAsia="Calibri" w:hAnsi="Times New Roman" w:cs="Times New Roman"/>
          <w:color w:val="333333"/>
          <w:sz w:val="24"/>
          <w:szCs w:val="24"/>
        </w:rPr>
        <w:t xml:space="preserve"> with their assumptions about how they handle confounders and </w:t>
      </w:r>
      <w:proofErr w:type="gramStart"/>
      <w:r w:rsidR="008F5D00" w:rsidRPr="00E41C70">
        <w:rPr>
          <w:rFonts w:ascii="Times New Roman" w:eastAsia="Calibri" w:hAnsi="Times New Roman" w:cs="Times New Roman"/>
          <w:color w:val="333333"/>
          <w:sz w:val="24"/>
          <w:szCs w:val="24"/>
        </w:rPr>
        <w:t>whether or not</w:t>
      </w:r>
      <w:proofErr w:type="gramEnd"/>
      <w:r w:rsidR="008F5D00" w:rsidRPr="00E41C70">
        <w:rPr>
          <w:rFonts w:ascii="Times New Roman" w:eastAsia="Calibri" w:hAnsi="Times New Roman" w:cs="Times New Roman"/>
          <w:color w:val="333333"/>
          <w:sz w:val="24"/>
          <w:szCs w:val="24"/>
        </w:rPr>
        <w:t xml:space="preserve"> they are appropriate for your data will also produce incorrect results. Finally</w:t>
      </w:r>
      <w:r w:rsidRPr="00E41C70">
        <w:rPr>
          <w:rFonts w:ascii="Times New Roman" w:eastAsia="Calibri" w:hAnsi="Times New Roman" w:cs="Times New Roman"/>
          <w:color w:val="333333"/>
          <w:sz w:val="24"/>
          <w:szCs w:val="24"/>
        </w:rPr>
        <w:t xml:space="preserve">, while these methods might aid in accounting for known unknowns, we should </w:t>
      </w:r>
      <w:r w:rsidRPr="00E41C70">
        <w:rPr>
          <w:rFonts w:ascii="Times New Roman" w:eastAsia="Calibri" w:hAnsi="Times New Roman" w:cs="Times New Roman"/>
          <w:color w:val="333333"/>
          <w:sz w:val="24"/>
          <w:szCs w:val="24"/>
        </w:rPr>
        <w:lastRenderedPageBreak/>
        <w:t xml:space="preserve">always be humble in the face of unknown unknowns. If we are honest with ourselves, there is no full protection from these, other than attempting to ground our work in the blend of theory and natural history that is required for a truly insightful analysis. Accepting that our models are not perfect and that someday, someone will come along with a different one that will produce different conclusions and yield new insights is the cost of doing science. </w:t>
      </w:r>
    </w:p>
    <w:p w14:paraId="5A7AF43E" w14:textId="77777777" w:rsidR="008E6C56" w:rsidRDefault="008E6C56" w:rsidP="008E6C56">
      <w:pPr>
        <w:shd w:val="clear" w:color="auto" w:fill="FFFFFF"/>
        <w:spacing w:after="160"/>
        <w:rPr>
          <w:rFonts w:ascii="Calibri" w:eastAsia="Calibri" w:hAnsi="Calibri" w:cs="Calibri"/>
          <w:color w:val="333333"/>
          <w:sz w:val="24"/>
          <w:szCs w:val="24"/>
          <w:highlight w:val="white"/>
        </w:rPr>
      </w:pPr>
    </w:p>
    <w:p w14:paraId="39F8E609" w14:textId="77777777" w:rsidR="008E6C56" w:rsidRPr="00E41C70" w:rsidRDefault="008E6C56" w:rsidP="008E6C5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b/>
          <w:color w:val="333333"/>
          <w:sz w:val="24"/>
          <w:szCs w:val="24"/>
          <w:shd w:val="pct15" w:color="auto" w:fill="FFFFFF"/>
        </w:rPr>
      </w:pPr>
      <w:r w:rsidRPr="00E41C70">
        <w:rPr>
          <w:rFonts w:ascii="Times New Roman" w:eastAsia="Calibri" w:hAnsi="Times New Roman" w:cs="Times New Roman"/>
          <w:b/>
          <w:color w:val="333333"/>
          <w:sz w:val="24"/>
          <w:szCs w:val="24"/>
          <w:shd w:val="pct15" w:color="auto" w:fill="FFFFFF"/>
        </w:rPr>
        <w:t>Box 4: Clustered Robust Standard Errors: An Underutilized Tool in Ecology</w:t>
      </w:r>
    </w:p>
    <w:p w14:paraId="1C9DB63F" w14:textId="435C88B2" w:rsidR="008E6C56" w:rsidRPr="00E41C70" w:rsidRDefault="008E6C56" w:rsidP="008E6C5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color w:val="333333"/>
          <w:sz w:val="24"/>
          <w:szCs w:val="24"/>
          <w:shd w:val="pct15" w:color="auto" w:fill="FFFFFF"/>
        </w:rPr>
      </w:pPr>
      <w:r w:rsidRPr="00E41C70">
        <w:rPr>
          <w:rFonts w:ascii="Times New Roman" w:eastAsia="Calibri" w:hAnsi="Times New Roman" w:cs="Times New Roman"/>
          <w:color w:val="333333"/>
          <w:sz w:val="24"/>
          <w:szCs w:val="24"/>
          <w:shd w:val="pct15" w:color="auto" w:fill="FFFFFF"/>
        </w:rPr>
        <w:t xml:space="preserve">For some models above, we recommend the use of clustered robust standard errors. Clustered robust standard errors are not commonly used in Ecology </w:t>
      </w:r>
      <w:r w:rsidRPr="00E41C70">
        <w:rPr>
          <w:rFonts w:ascii="Times New Roman" w:hAnsi="Times New Roman" w:cs="Times New Roman"/>
          <w:sz w:val="24"/>
          <w:szCs w:val="24"/>
          <w:shd w:val="pct15" w:color="auto" w:fill="FFFFFF"/>
        </w:rPr>
        <w:fldChar w:fldCharType="begin"/>
      </w:r>
      <w:r w:rsidR="00BB3DA4" w:rsidRPr="00E41C70">
        <w:rPr>
          <w:rFonts w:ascii="Times New Roman" w:hAnsi="Times New Roman" w:cs="Times New Roman"/>
          <w:sz w:val="24"/>
          <w:szCs w:val="24"/>
          <w:shd w:val="pct15" w:color="auto" w:fill="FFFFFF"/>
        </w:rPr>
        <w:instrText xml:space="preserve"> ADDIN ZOTERO_ITEM CSL_CITATION {"citationID":"TMB3Dc2s","properties":{"formattedCitation":"(but see examples in Dee {\\i{}et al.} 2016; Dudney {\\i{}et al.} 2021)","plainCitation":"(but see examples in Dee et al. 2016; Dudney et al. 2021)","noteIndex":0},"citationItems":[{"id":9896,"uris":["http://zotero.org/users/1810851/items/3CZF8CMS"],"itemData":{"id":9896,"type":"article-journal","abstract":"Temperature variation within a year can impact biological processes driving population abundances. The implications for the ecosystem services these populations provide, including food production from marine fisheries, are poorly understood. Whether and how temperature variability impacts fishery yields may depend on the number of harvested species and differences in their responses to varying temperatures. Drawing from previous theoretical and empirical studies, we predict that greater temperature variability within years will reduce yields, but harvesting a larger number of species, especially a more functionally diverse set, will decrease this impact. Using a global marine fisheries dataset, we find that within-year temperature variability reduces yields, but current levels of functional diversity (FD) of targeted species, measured using traits related to species' responses to temperature, largely offset this effect. Globally, high FD of catch could avoid annual losses in yield of 6.8% relative to projections if FD were degraded to the lowest level observed in the data. By contrast, species richness in the catch and in the ecosystem did not provide a similar mitigating effect. This work provides novel empirical evidence that short-term temperature variability can negatively impact the provisioning of ecosystem services, but that FD can buffer these negative impacts.","container-title":"Proceedings of the Royal Society B: Biological Sciences","DOI":"10.1098/rspb.2016.1435","issue":"1836","journalAbbreviation":"P Roy Soc Lond B Bio P Roy Soc Lond B Bio","page":"20161435","title":"Functional diversity of catch mitigates negative effects of temperature variability on fisheries yields","URL":"http://rspb.royalsocietypublishing.org/content/283/1836/20161435.abstract","volume":"283","author":[{"family":"Dee","given":"Laura E"},{"family":"Miller","given":"Steve J"},{"family":"Peavey","given":"Lindsey E"},{"family":"Bradley","given":"Darcy"},{"family":"Gentry","given":"Rebecca R"},{"family":"Startz","given":"Richard"},{"family":"Gaines","given":"Steven D."},{"family":"Lester","given":"Sarah E."}],"issued":{"date-parts":[["2016"]]}},"label":"page","prefix":"but see examples in"},{"id":12352,"uris":["http://zotero.org/users/1810851/items/3D7HEUM5"],"itemData":{"id":12352,"type":"article-journal","abstract":"Range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J."}],"accessed":{"date-parts":[["2022",4,20]]},"issued":{"date-parts":[["2021",8,24]]}}}],"schema":"https://github.com/citation-style-language/schema/raw/master/csl-citation.json"} </w:instrText>
      </w:r>
      <w:r w:rsidRPr="00E41C70">
        <w:rPr>
          <w:rFonts w:ascii="Times New Roman" w:hAnsi="Times New Roman" w:cs="Times New Roman"/>
          <w:sz w:val="24"/>
          <w:szCs w:val="24"/>
          <w:shd w:val="pct15" w:color="auto" w:fill="FFFFFF"/>
        </w:rPr>
        <w:fldChar w:fldCharType="separate"/>
      </w:r>
      <w:r w:rsidR="00BB3DA4" w:rsidRPr="00E41C70">
        <w:rPr>
          <w:rFonts w:ascii="Times New Roman" w:hAnsi="Times New Roman" w:cs="Times New Roman"/>
          <w:sz w:val="24"/>
          <w:szCs w:val="24"/>
        </w:rPr>
        <w:t xml:space="preserve">(but see examples in Dee </w:t>
      </w:r>
      <w:r w:rsidR="00BB3DA4" w:rsidRPr="00E41C70">
        <w:rPr>
          <w:rFonts w:ascii="Times New Roman" w:hAnsi="Times New Roman" w:cs="Times New Roman"/>
          <w:i/>
          <w:iCs/>
          <w:sz w:val="24"/>
          <w:szCs w:val="24"/>
        </w:rPr>
        <w:t>et al.</w:t>
      </w:r>
      <w:r w:rsidR="00BB3DA4" w:rsidRPr="00E41C70">
        <w:rPr>
          <w:rFonts w:ascii="Times New Roman" w:hAnsi="Times New Roman" w:cs="Times New Roman"/>
          <w:sz w:val="24"/>
          <w:szCs w:val="24"/>
        </w:rPr>
        <w:t xml:space="preserve"> 2016; </w:t>
      </w:r>
      <w:proofErr w:type="spellStart"/>
      <w:r w:rsidR="00BB3DA4" w:rsidRPr="00E41C70">
        <w:rPr>
          <w:rFonts w:ascii="Times New Roman" w:hAnsi="Times New Roman" w:cs="Times New Roman"/>
          <w:sz w:val="24"/>
          <w:szCs w:val="24"/>
        </w:rPr>
        <w:t>Dudney</w:t>
      </w:r>
      <w:proofErr w:type="spellEnd"/>
      <w:r w:rsidR="00BB3DA4" w:rsidRPr="00E41C70">
        <w:rPr>
          <w:rFonts w:ascii="Times New Roman" w:hAnsi="Times New Roman" w:cs="Times New Roman"/>
          <w:sz w:val="24"/>
          <w:szCs w:val="24"/>
        </w:rPr>
        <w:t xml:space="preserve"> </w:t>
      </w:r>
      <w:r w:rsidR="00BB3DA4" w:rsidRPr="00E41C70">
        <w:rPr>
          <w:rFonts w:ascii="Times New Roman" w:hAnsi="Times New Roman" w:cs="Times New Roman"/>
          <w:i/>
          <w:iCs/>
          <w:sz w:val="24"/>
          <w:szCs w:val="24"/>
        </w:rPr>
        <w:t>et al.</w:t>
      </w:r>
      <w:r w:rsidR="00BB3DA4" w:rsidRPr="00E41C70">
        <w:rPr>
          <w:rFonts w:ascii="Times New Roman" w:hAnsi="Times New Roman" w:cs="Times New Roman"/>
          <w:sz w:val="24"/>
          <w:szCs w:val="24"/>
        </w:rPr>
        <w:t xml:space="preserve"> 2021)</w:t>
      </w:r>
      <w:r w:rsidRPr="00E41C70">
        <w:rPr>
          <w:rFonts w:ascii="Times New Roman" w:eastAsia="Calibri" w:hAnsi="Times New Roman" w:cs="Times New Roman"/>
          <w:sz w:val="24"/>
          <w:szCs w:val="24"/>
          <w:shd w:val="pct15" w:color="auto" w:fill="FFFFFF"/>
        </w:rPr>
        <w:fldChar w:fldCharType="end"/>
      </w:r>
      <w:r w:rsidRPr="00E41C70">
        <w:rPr>
          <w:rFonts w:ascii="Times New Roman" w:eastAsia="Calibri" w:hAnsi="Times New Roman" w:cs="Times New Roman"/>
          <w:color w:val="333333"/>
          <w:sz w:val="24"/>
          <w:szCs w:val="24"/>
          <w:shd w:val="pct15" w:color="auto" w:fill="FFFFFF"/>
        </w:rPr>
        <w:t xml:space="preserve"> despite being a way to continue to use Ordinary Least Squares and then flexibly apply a post-hoc adjustment to accommodate clustered data, heteroskedasticity, correlation between time points, and other arbitrary correlation structures within the data </w:t>
      </w:r>
      <w:r w:rsidRPr="00E41C70">
        <w:rPr>
          <w:rFonts w:ascii="Times New Roman" w:hAnsi="Times New Roman" w:cs="Times New Roman"/>
          <w:sz w:val="24"/>
          <w:szCs w:val="24"/>
          <w:shd w:val="pct15" w:color="auto" w:fill="FFFFFF"/>
        </w:rPr>
        <w:fldChar w:fldCharType="begin"/>
      </w:r>
      <w:r w:rsidR="00BB3DA4" w:rsidRPr="00E41C70">
        <w:rPr>
          <w:rFonts w:ascii="Times New Roman" w:hAnsi="Times New Roman" w:cs="Times New Roman"/>
          <w:sz w:val="24"/>
          <w:szCs w:val="24"/>
          <w:shd w:val="pct15" w:color="auto" w:fill="FFFFFF"/>
        </w:rPr>
        <w:instrText xml:space="preserve"> ADDIN ZOTERO_ITEM CSL_CITATION {"citationID":"TZVUsqvC","properties":{"formattedCitation":"(Cameron &amp; Miller 2015; Abadie {\\i{}et al.} 2017)","plainCitation":"(Cameron &amp; Miller 2015; Abadie et al. 2017)","noteIndex":0},"citationItems":[{"id":12411,"uris":["http://zotero.org/users/1810851/items/NHAY2HUU"],"itemData":{"id":12411,"type":"article-journal","abstract":"We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W."},{"family":"Wooldridge","given":"Jeffrey"}],"accessed":{"date-parts":[["2022",4,21]]},"issued":{"date-parts":[["2017",11]]}}}],"schema":"https://github.com/citation-style-language/schema/raw/master/csl-citation.json"} </w:instrText>
      </w:r>
      <w:r w:rsidRPr="00E41C70">
        <w:rPr>
          <w:rFonts w:ascii="Times New Roman" w:hAnsi="Times New Roman" w:cs="Times New Roman"/>
          <w:sz w:val="24"/>
          <w:szCs w:val="24"/>
          <w:shd w:val="pct15" w:color="auto" w:fill="FFFFFF"/>
        </w:rPr>
        <w:fldChar w:fldCharType="separate"/>
      </w:r>
      <w:r w:rsidR="00BB3DA4" w:rsidRPr="00E41C70">
        <w:rPr>
          <w:rFonts w:ascii="Times New Roman" w:hAnsi="Times New Roman" w:cs="Times New Roman"/>
          <w:sz w:val="24"/>
          <w:szCs w:val="24"/>
        </w:rPr>
        <w:t xml:space="preserve">(Cameron &amp; Miller 2015; Abadie </w:t>
      </w:r>
      <w:r w:rsidR="00BB3DA4" w:rsidRPr="00E41C70">
        <w:rPr>
          <w:rFonts w:ascii="Times New Roman" w:hAnsi="Times New Roman" w:cs="Times New Roman"/>
          <w:i/>
          <w:iCs/>
          <w:sz w:val="24"/>
          <w:szCs w:val="24"/>
        </w:rPr>
        <w:t>et al.</w:t>
      </w:r>
      <w:r w:rsidR="00BB3DA4" w:rsidRPr="00E41C70">
        <w:rPr>
          <w:rFonts w:ascii="Times New Roman" w:hAnsi="Times New Roman" w:cs="Times New Roman"/>
          <w:sz w:val="24"/>
          <w:szCs w:val="24"/>
        </w:rPr>
        <w:t xml:space="preserve"> 2017)</w:t>
      </w:r>
      <w:r w:rsidRPr="00E41C70">
        <w:rPr>
          <w:rFonts w:ascii="Times New Roman" w:eastAsia="Calibri" w:hAnsi="Times New Roman" w:cs="Times New Roman"/>
          <w:sz w:val="24"/>
          <w:szCs w:val="24"/>
          <w:shd w:val="pct15" w:color="auto" w:fill="FFFFFF"/>
        </w:rPr>
        <w:fldChar w:fldCharType="end"/>
      </w:r>
      <w:r w:rsidRPr="00E41C70">
        <w:rPr>
          <w:rFonts w:ascii="Times New Roman" w:eastAsia="Calibri" w:hAnsi="Times New Roman" w:cs="Times New Roman"/>
          <w:color w:val="333333"/>
          <w:sz w:val="24"/>
          <w:szCs w:val="24"/>
          <w:shd w:val="pct15" w:color="auto" w:fill="FFFFFF"/>
        </w:rPr>
        <w:t xml:space="preserve">. While random effects, autocorrelation structures in statistical models, and more, can address some of the same issues in the design of a model, robust standard errors often provide a simpler solution allowing researchers to not have to make more assumptions about the structure of their data that they are not interested in. There are tradeoffs, however, and as multiple already widely known techniques cover similar ground, we recommend looking at comparisons of approaches such as </w:t>
      </w:r>
      <w:r w:rsidRPr="00E41C70">
        <w:rPr>
          <w:rFonts w:ascii="Times New Roman" w:hAnsi="Times New Roman" w:cs="Times New Roman"/>
          <w:sz w:val="24"/>
          <w:szCs w:val="24"/>
          <w:shd w:val="pct15" w:color="auto" w:fill="FFFFFF"/>
        </w:rPr>
        <w:fldChar w:fldCharType="begin"/>
      </w:r>
      <w:r w:rsidR="00BB3DA4" w:rsidRPr="00E41C70">
        <w:rPr>
          <w:rFonts w:ascii="Times New Roman" w:hAnsi="Times New Roman" w:cs="Times New Roman"/>
          <w:sz w:val="24"/>
          <w:szCs w:val="24"/>
          <w:shd w:val="pct15" w:color="auto" w:fill="FFFFFF"/>
        </w:rPr>
        <w:instrText xml:space="preserve"> ADDIN ZOTERO_ITEM CSL_CITATION {"citationID":"40kOQR5e","properties":{"formattedCitation":"(Oshchepkov &amp; Shirokanova 2022)","plainCitation":"(Oshchepkov &amp; Shirokanova 2022)","noteIndex":0},"citationItems":[{"id":12647,"uris":["http://zotero.org/users/1810851/items/9YIL44BI"],"itemData":{"id":12647,"type":"article-journal","abstract":"Many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schema":"https://github.com/citation-style-language/schema/raw/master/csl-citation.json"} </w:instrText>
      </w:r>
      <w:r w:rsidRPr="00E41C70">
        <w:rPr>
          <w:rFonts w:ascii="Times New Roman" w:hAnsi="Times New Roman" w:cs="Times New Roman"/>
          <w:sz w:val="24"/>
          <w:szCs w:val="24"/>
          <w:shd w:val="pct15" w:color="auto" w:fill="FFFFFF"/>
        </w:rPr>
        <w:fldChar w:fldCharType="separate"/>
      </w:r>
      <w:r w:rsidR="00BB3DA4" w:rsidRPr="00E41C70">
        <w:rPr>
          <w:rFonts w:ascii="Times New Roman" w:hAnsi="Times New Roman" w:cs="Times New Roman"/>
          <w:sz w:val="24"/>
          <w:szCs w:val="24"/>
          <w:shd w:val="pct15" w:color="auto" w:fill="FFFFFF"/>
        </w:rPr>
        <w:t>(</w:t>
      </w:r>
      <w:proofErr w:type="spellStart"/>
      <w:r w:rsidR="00BB3DA4" w:rsidRPr="00E41C70">
        <w:rPr>
          <w:rFonts w:ascii="Times New Roman" w:hAnsi="Times New Roman" w:cs="Times New Roman"/>
          <w:sz w:val="24"/>
          <w:szCs w:val="24"/>
          <w:shd w:val="pct15" w:color="auto" w:fill="FFFFFF"/>
        </w:rPr>
        <w:t>Oshchepkov</w:t>
      </w:r>
      <w:proofErr w:type="spellEnd"/>
      <w:r w:rsidR="00BB3DA4" w:rsidRPr="00E41C70">
        <w:rPr>
          <w:rFonts w:ascii="Times New Roman" w:hAnsi="Times New Roman" w:cs="Times New Roman"/>
          <w:sz w:val="24"/>
          <w:szCs w:val="24"/>
          <w:shd w:val="pct15" w:color="auto" w:fill="FFFFFF"/>
        </w:rPr>
        <w:t xml:space="preserve"> &amp; </w:t>
      </w:r>
      <w:proofErr w:type="spellStart"/>
      <w:r w:rsidR="00BB3DA4" w:rsidRPr="00E41C70">
        <w:rPr>
          <w:rFonts w:ascii="Times New Roman" w:hAnsi="Times New Roman" w:cs="Times New Roman"/>
          <w:sz w:val="24"/>
          <w:szCs w:val="24"/>
          <w:shd w:val="pct15" w:color="auto" w:fill="FFFFFF"/>
        </w:rPr>
        <w:t>Shirokanova</w:t>
      </w:r>
      <w:proofErr w:type="spellEnd"/>
      <w:r w:rsidR="00BB3DA4" w:rsidRPr="00E41C70">
        <w:rPr>
          <w:rFonts w:ascii="Times New Roman" w:hAnsi="Times New Roman" w:cs="Times New Roman"/>
          <w:sz w:val="24"/>
          <w:szCs w:val="24"/>
          <w:shd w:val="pct15" w:color="auto" w:fill="FFFFFF"/>
        </w:rPr>
        <w:t xml:space="preserve"> 2022)</w:t>
      </w:r>
      <w:r w:rsidRPr="00E41C70">
        <w:rPr>
          <w:rFonts w:ascii="Times New Roman" w:eastAsia="Calibri" w:hAnsi="Times New Roman" w:cs="Times New Roman"/>
          <w:sz w:val="24"/>
          <w:szCs w:val="24"/>
          <w:shd w:val="pct15" w:color="auto" w:fill="FFFFFF"/>
        </w:rPr>
        <w:fldChar w:fldCharType="end"/>
      </w:r>
      <w:r w:rsidRPr="00E41C70">
        <w:rPr>
          <w:rFonts w:ascii="Times New Roman" w:eastAsia="Calibri" w:hAnsi="Times New Roman" w:cs="Times New Roman"/>
          <w:color w:val="333333"/>
          <w:sz w:val="24"/>
          <w:szCs w:val="24"/>
          <w:shd w:val="pct15" w:color="auto" w:fill="FFFFFF"/>
        </w:rPr>
        <w:t xml:space="preserve">. A full discussion or review of robust standard errors  is beyond the scope of this discussion, but we refer applied researchers to the documentation for the </w:t>
      </w:r>
      <w:r w:rsidRPr="00E41C70">
        <w:rPr>
          <w:rFonts w:ascii="Times New Roman" w:eastAsia="Calibri" w:hAnsi="Times New Roman" w:cs="Times New Roman"/>
          <w:i/>
          <w:iCs/>
          <w:color w:val="333333"/>
          <w:sz w:val="24"/>
          <w:szCs w:val="24"/>
          <w:shd w:val="pct15" w:color="auto" w:fill="FFFFFF"/>
        </w:rPr>
        <w:t>sandwich</w:t>
      </w:r>
      <w:r w:rsidRPr="00E41C70">
        <w:rPr>
          <w:rFonts w:ascii="Times New Roman" w:eastAsia="Calibri" w:hAnsi="Times New Roman" w:cs="Times New Roman"/>
          <w:color w:val="333333"/>
          <w:sz w:val="24"/>
          <w:szCs w:val="24"/>
          <w:shd w:val="pct15" w:color="auto" w:fill="FFFFFF"/>
        </w:rPr>
        <w:t xml:space="preserve"> package in R and to comprehensive reviews </w:t>
      </w:r>
      <w:r w:rsidRPr="00E41C70">
        <w:rPr>
          <w:rFonts w:ascii="Times New Roman" w:hAnsi="Times New Roman" w:cs="Times New Roman"/>
          <w:sz w:val="24"/>
          <w:szCs w:val="24"/>
          <w:shd w:val="pct15" w:color="auto" w:fill="FFFFFF"/>
        </w:rPr>
        <w:fldChar w:fldCharType="begin"/>
      </w:r>
      <w:r w:rsidR="00BB3DA4" w:rsidRPr="00E41C70">
        <w:rPr>
          <w:rFonts w:ascii="Times New Roman" w:hAnsi="Times New Roman" w:cs="Times New Roman"/>
          <w:sz w:val="24"/>
          <w:szCs w:val="24"/>
          <w:shd w:val="pct15" w:color="auto" w:fill="FFFFFF"/>
        </w:rPr>
        <w:instrText xml:space="preserve"> ADDIN ZOTERO_ITEM CSL_CITATION {"citationID":"HtAaXwTg","properties":{"formattedCitation":"(e.g., Cameron &amp; Miller 2015; Abadie {\\i{}et al.} 2017)","plainCitation":"(e.g., Cameron &amp; Miller 2015; Abadie et al. 2017)","noteIndex":0},"citationItems":[{"id":12411,"uris":["http://zotero.org/users/1810851/items/NHAY2HUU"],"itemData":{"id":12411,"type":"article-journal","abstract":"We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L."}],"accessed":{"date-parts":[["2022",4,21]]},"issued":{"date-parts":[["2015",3,31]]}},"label":"page","prefix":"e.g.,"},{"id":12397,"uris":["http://zotero.org/users/1810851/items/8Q462IZW"],"itemData":{"id":12397,"type":"report","abstract":"In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W."},{"family":"Wooldridge","given":"Jeffrey"}],"accessed":{"date-parts":[["2022",4,21]]},"issued":{"date-parts":[["2017",11]]}}}],"schema":"https://github.com/citation-style-language/schema/raw/master/csl-citation.json"} </w:instrText>
      </w:r>
      <w:r w:rsidRPr="00E41C70">
        <w:rPr>
          <w:rFonts w:ascii="Times New Roman" w:hAnsi="Times New Roman" w:cs="Times New Roman"/>
          <w:sz w:val="24"/>
          <w:szCs w:val="24"/>
          <w:shd w:val="pct15" w:color="auto" w:fill="FFFFFF"/>
        </w:rPr>
        <w:fldChar w:fldCharType="separate"/>
      </w:r>
      <w:r w:rsidR="00BB3DA4" w:rsidRPr="00E41C70">
        <w:rPr>
          <w:rFonts w:ascii="Times New Roman" w:hAnsi="Times New Roman" w:cs="Times New Roman"/>
          <w:sz w:val="24"/>
          <w:szCs w:val="24"/>
        </w:rPr>
        <w:t xml:space="preserve">(e.g., Cameron &amp; Miller 2015; Abadie </w:t>
      </w:r>
      <w:r w:rsidR="00BB3DA4" w:rsidRPr="00E41C70">
        <w:rPr>
          <w:rFonts w:ascii="Times New Roman" w:hAnsi="Times New Roman" w:cs="Times New Roman"/>
          <w:i/>
          <w:iCs/>
          <w:sz w:val="24"/>
          <w:szCs w:val="24"/>
        </w:rPr>
        <w:t>et al.</w:t>
      </w:r>
      <w:r w:rsidR="00BB3DA4" w:rsidRPr="00E41C70">
        <w:rPr>
          <w:rFonts w:ascii="Times New Roman" w:hAnsi="Times New Roman" w:cs="Times New Roman"/>
          <w:sz w:val="24"/>
          <w:szCs w:val="24"/>
        </w:rPr>
        <w:t xml:space="preserve"> 2017)</w:t>
      </w:r>
      <w:r w:rsidRPr="00E41C70">
        <w:rPr>
          <w:rFonts w:ascii="Times New Roman" w:eastAsia="Calibri" w:hAnsi="Times New Roman" w:cs="Times New Roman"/>
          <w:sz w:val="24"/>
          <w:szCs w:val="24"/>
          <w:shd w:val="pct15" w:color="auto" w:fill="FFFFFF"/>
        </w:rPr>
        <w:fldChar w:fldCharType="end"/>
      </w:r>
      <w:r w:rsidRPr="00E41C70">
        <w:rPr>
          <w:rFonts w:ascii="Times New Roman" w:eastAsia="Calibri" w:hAnsi="Times New Roman" w:cs="Times New Roman"/>
          <w:color w:val="333333"/>
          <w:sz w:val="24"/>
          <w:szCs w:val="24"/>
          <w:shd w:val="pct15" w:color="auto" w:fill="FFFFFF"/>
        </w:rPr>
        <w:t xml:space="preserve">. </w:t>
      </w:r>
    </w:p>
    <w:p w14:paraId="7D452E7F" w14:textId="69655398" w:rsidR="00766C2E" w:rsidRPr="00E41C70" w:rsidRDefault="00766C2E" w:rsidP="00FD748D">
      <w:pPr>
        <w:spacing w:after="160"/>
        <w:rPr>
          <w:rFonts w:ascii="Times New Roman" w:eastAsia="Calibri" w:hAnsi="Times New Roman" w:cs="Times New Roman"/>
          <w:color w:val="333333"/>
          <w:sz w:val="24"/>
          <w:szCs w:val="24"/>
        </w:rPr>
      </w:pPr>
    </w:p>
    <w:p w14:paraId="6215AD2E" w14:textId="16BA3503" w:rsidR="00766C2E" w:rsidRPr="00E41C70" w:rsidRDefault="00037819">
      <w:pPr>
        <w:spacing w:after="160"/>
        <w:ind w:firstLine="720"/>
        <w:rPr>
          <w:rFonts w:ascii="Times New Roman" w:eastAsia="Calibri" w:hAnsi="Times New Roman" w:cs="Times New Roman"/>
          <w:color w:val="333333"/>
          <w:sz w:val="24"/>
          <w:szCs w:val="24"/>
        </w:rPr>
      </w:pPr>
      <w:r w:rsidRPr="00E41C70">
        <w:rPr>
          <w:rFonts w:ascii="Times New Roman" w:eastAsia="Calibri" w:hAnsi="Times New Roman" w:cs="Times New Roman"/>
          <w:color w:val="333333"/>
          <w:sz w:val="24"/>
          <w:szCs w:val="24"/>
        </w:rPr>
        <w:t xml:space="preserve">The important thing is to be </w:t>
      </w:r>
      <w:r w:rsidR="00A03D2E" w:rsidRPr="00E41C70">
        <w:rPr>
          <w:rFonts w:ascii="Times New Roman" w:eastAsia="Calibri" w:hAnsi="Times New Roman" w:cs="Times New Roman"/>
          <w:color w:val="333333"/>
          <w:sz w:val="24"/>
          <w:szCs w:val="24"/>
        </w:rPr>
        <w:t>transparent in</w:t>
      </w:r>
      <w:r w:rsidRPr="00E41C70">
        <w:rPr>
          <w:rFonts w:ascii="Times New Roman" w:eastAsia="Calibri" w:hAnsi="Times New Roman" w:cs="Times New Roman"/>
          <w:color w:val="333333"/>
          <w:sz w:val="24"/>
          <w:szCs w:val="24"/>
        </w:rPr>
        <w:t xml:space="preserve"> how we deal with problems of omitted confounding variables. What are the assumptions they are making </w:t>
      </w:r>
      <w:r w:rsidR="00A03D2E" w:rsidRPr="00E41C70">
        <w:rPr>
          <w:rFonts w:ascii="Times New Roman" w:eastAsia="Calibri" w:hAnsi="Times New Roman" w:cs="Times New Roman"/>
          <w:color w:val="333333"/>
          <w:sz w:val="24"/>
          <w:szCs w:val="24"/>
        </w:rPr>
        <w:t>to</w:t>
      </w:r>
      <w:r w:rsidRPr="00E41C70">
        <w:rPr>
          <w:rFonts w:ascii="Times New Roman" w:eastAsia="Calibri" w:hAnsi="Times New Roman" w:cs="Times New Roman"/>
          <w:color w:val="333333"/>
          <w:sz w:val="24"/>
          <w:szCs w:val="24"/>
        </w:rPr>
        <w:t xml:space="preserve"> interpret an effect as causal or not?  If you are using mixed models, do you meet the random effects assumption? Have you evaluated your residuals to determine if you need to implement robust standard errors? Why did you include some covariates and not others? Do you have a path diagram </w:t>
      </w:r>
      <w:r w:rsidR="00EB534F" w:rsidRPr="00E41C70">
        <w:rPr>
          <w:rFonts w:ascii="Times New Roman" w:eastAsia="Calibri" w:hAnsi="Times New Roman" w:cs="Times New Roman"/>
          <w:color w:val="333333"/>
          <w:sz w:val="24"/>
          <w:szCs w:val="24"/>
        </w:rPr>
        <w:t>–</w:t>
      </w:r>
      <w:r w:rsidRPr="00E41C70">
        <w:rPr>
          <w:rFonts w:ascii="Times New Roman" w:eastAsia="Calibri" w:hAnsi="Times New Roman" w:cs="Times New Roman"/>
          <w:color w:val="333333"/>
          <w:sz w:val="24"/>
          <w:szCs w:val="24"/>
        </w:rPr>
        <w:t xml:space="preserve"> even a brief verbal one </w:t>
      </w:r>
      <w:r w:rsidR="00EB534F" w:rsidRPr="00E41C70">
        <w:rPr>
          <w:rFonts w:ascii="Times New Roman" w:eastAsia="Calibri" w:hAnsi="Times New Roman" w:cs="Times New Roman"/>
          <w:color w:val="333333"/>
          <w:sz w:val="24"/>
          <w:szCs w:val="24"/>
        </w:rPr>
        <w:t>–</w:t>
      </w:r>
      <w:r w:rsidRPr="00E41C70">
        <w:rPr>
          <w:rFonts w:ascii="Times New Roman" w:eastAsia="Calibri" w:hAnsi="Times New Roman" w:cs="Times New Roman"/>
          <w:color w:val="333333"/>
          <w:sz w:val="24"/>
          <w:szCs w:val="24"/>
        </w:rPr>
        <w:t xml:space="preserve"> of your system that might help a reader understand your thought process? Putting these types of results in even a brief sentence </w:t>
      </w:r>
      <w:r w:rsidR="00EB534F" w:rsidRPr="00E41C70">
        <w:rPr>
          <w:rFonts w:ascii="Times New Roman" w:eastAsia="Calibri" w:hAnsi="Times New Roman" w:cs="Times New Roman"/>
          <w:color w:val="333333"/>
          <w:sz w:val="24"/>
          <w:szCs w:val="24"/>
        </w:rPr>
        <w:t>–</w:t>
      </w:r>
      <w:r w:rsidRPr="00E41C70">
        <w:rPr>
          <w:rFonts w:ascii="Times New Roman" w:eastAsia="Calibri" w:hAnsi="Times New Roman" w:cs="Times New Roman"/>
          <w:color w:val="333333"/>
          <w:sz w:val="24"/>
          <w:szCs w:val="24"/>
        </w:rPr>
        <w:t xml:space="preserve"> if not a figure or full breakdown in a manuscript supplement </w:t>
      </w:r>
      <w:r w:rsidR="00EB534F" w:rsidRPr="00E41C70">
        <w:rPr>
          <w:rFonts w:ascii="Times New Roman" w:eastAsia="Calibri" w:hAnsi="Times New Roman" w:cs="Times New Roman"/>
          <w:color w:val="333333"/>
          <w:sz w:val="24"/>
          <w:szCs w:val="24"/>
        </w:rPr>
        <w:t>–</w:t>
      </w:r>
      <w:r w:rsidRPr="00E41C70">
        <w:rPr>
          <w:rFonts w:ascii="Times New Roman" w:eastAsia="Calibri" w:hAnsi="Times New Roman" w:cs="Times New Roman"/>
          <w:color w:val="333333"/>
          <w:sz w:val="24"/>
          <w:szCs w:val="24"/>
        </w:rPr>
        <w:t xml:space="preserve"> will go far in terms of making your analyses more </w:t>
      </w:r>
      <w:r w:rsidR="009B5486" w:rsidRPr="00E41C70">
        <w:rPr>
          <w:rFonts w:ascii="Times New Roman" w:eastAsia="Calibri" w:hAnsi="Times New Roman" w:cs="Times New Roman"/>
          <w:color w:val="333333"/>
          <w:sz w:val="24"/>
          <w:szCs w:val="24"/>
        </w:rPr>
        <w:t>transparent and better able to be built upon to advance science.</w:t>
      </w:r>
    </w:p>
    <w:p w14:paraId="74A19F0A" w14:textId="633D0968" w:rsidR="00766C2E" w:rsidRPr="00E41C70" w:rsidRDefault="00365453" w:rsidP="00F87D56">
      <w:pPr>
        <w:spacing w:after="160"/>
        <w:ind w:firstLine="720"/>
        <w:rPr>
          <w:rFonts w:ascii="Times New Roman" w:eastAsia="Calibri" w:hAnsi="Times New Roman" w:cs="Times New Roman"/>
          <w:color w:val="333333"/>
          <w:sz w:val="24"/>
          <w:szCs w:val="24"/>
        </w:rPr>
      </w:pPr>
      <w:r w:rsidRPr="00E41C70">
        <w:rPr>
          <w:rFonts w:ascii="Times New Roman" w:eastAsia="Calibri" w:hAnsi="Times New Roman" w:cs="Times New Roman"/>
          <w:color w:val="333333"/>
          <w:sz w:val="24"/>
          <w:szCs w:val="24"/>
        </w:rPr>
        <w:t xml:space="preserve">Finally, we emphasize that this paper provides a starting point. There are many other methods for producing causal inference in the face of omitted variable bias. We recommend several recent reviews of instrumental variables approaches </w:t>
      </w:r>
      <w:r w:rsidRPr="00E41C70">
        <w:rPr>
          <w:rFonts w:ascii="Times New Roman" w:hAnsi="Times New Roman" w:cs="Times New Roman"/>
          <w:sz w:val="24"/>
          <w:szCs w:val="24"/>
        </w:rPr>
        <w:fldChar w:fldCharType="begin"/>
      </w:r>
      <w:r w:rsidR="00BB3DA4" w:rsidRPr="00E41C70">
        <w:rPr>
          <w:rFonts w:ascii="Times New Roman" w:hAnsi="Times New Roman" w:cs="Times New Roman"/>
          <w:sz w:val="24"/>
          <w:szCs w:val="24"/>
        </w:rPr>
        <w:instrText xml:space="preserve"> ADDIN ZOTERO_ITEM CSL_CITATION {"citationID":"bo7CCDC3","properties":{"formattedCitation":"(Angrist {\\i{}et al.} 1996; Kendall 2015; Grace 2021)","plainCitation":"(Angrist et al. 1996; Kendall 2015; Grace 2021)","noteIndex":0},"citationItems":[{"id":5897,"uris":["http://zotero.org/users/1810851/items/Y7MI7GHZ"],"itemData":{"id":5897,"type":"article-journal","container-title":"Journal of the American Statistical Association","language":"en","page":"29","source":"Zotero","title":"Identification of Causal Effects Using Instrumental Variables","author":[{"family":"Angrist","given":"Joshua D"},{"family":"Imbens","given":"Guido W"},{"family":"Rubin","given":"Donald B"}],"issued":{"date-parts":[["1996"]]}}},{"id":12361,"uris":["http://zotero.org/users/1810851/items/VS9H5RUI"],"itemData":{"id":12361,"type":"book","ISBN":"0-19-967254-7","title":"A statistical symphony: instrumental variables reveal causality and control measurement error","author":[{"family":"Kendall","given":"Bruce E."}],"issued":{"date-parts":[["2015"]]}}},{"id":12403,"uris":["http://zotero.org/users/1810851/items/95YRYPXX"],"itemData":{"id":12403,"type":"article-journal","abstract":"Instrumental variable regression (RegIV) provides a means for detecting and correcting parameter bias in causal models. Widely used in economics, recently several papers have highlighted its potential utility for ecological applications. Little attention has thus far been paid to the fact that IV methods can also be implemented within structural equation models (SEMIV). In this paper I present the motivations, requirements and basic procedures for using SEMIV. I first consider causal inference and IVs from the perspective of a randomized experiment with partial control of the cause of interest. I consider common sources of bias, the role of randomization and limits to its capacity to exclude bias. Sources of bias include omitted confounders, reciprocal causation, reverse causation and measurement error, all of which can all be seen as a single problem—endogeneity. The approach to estimating IV models most commonly used in econometric practice, two-stage least squares regression (2SLS), is explained, followed by a brief exposition of the covariance modelling approach used in SEM. Using data from an ecological field experiment, I illustrate the use of the treatment variable as an IV and then illustrate procedures for evaluating candidate variables that might serve as additional IVs. IV methods are shown to be useful for both detecting endogeneity and removing its influences. I illustrate some of the ways that bias can be generated, as well as diagnostic capabilities and means for remedy embedded within SEM. Procedures for screening and evaluating additional IVs reveal valuable lessons regarding the theoretical requirements and empirical standards for IVs. SEMIV provides a useful way to detect and control for bias. I suggest that the use of IVs within the SEM framework can support the simultaneous pursuit of causal inference and explanatory modelling, a common pair of aspirations for ecologists. Moving forward, there is a need for a better understanding of the capabilities of SEMIV and requirements for successful application.","container-title":"Methods in Ecology and Evolution","DOI":"10.1111/2041-210X.13600","ISSN":"2041-210X","issue":"7","language":"en","note":"_eprint: https://onlinelibrary.wiley.com/doi/pdf/10.1111/2041-210X.13600","page":"1148-1157","source":"Wiley Online Library","title":"Instrumental variable methods in structural equation models","URL":"https://onlinelibrary.wiley.com/doi/abs/10.1111/2041-210X.13600","volume":"12","author":[{"family":"Grace","given":"James B."}],"accessed":{"date-parts":[["2022",4,21]]},"issued":{"date-parts":[["2021"]]}}}],"schema":"https://github.com/citation-style-language/schema/raw/master/csl-citation.json"} </w:instrText>
      </w:r>
      <w:r w:rsidRPr="00E41C70">
        <w:rPr>
          <w:rFonts w:ascii="Times New Roman" w:hAnsi="Times New Roman" w:cs="Times New Roman"/>
          <w:sz w:val="24"/>
          <w:szCs w:val="24"/>
        </w:rPr>
        <w:fldChar w:fldCharType="separate"/>
      </w:r>
      <w:r w:rsidR="00BB3DA4" w:rsidRPr="00E41C70">
        <w:rPr>
          <w:rFonts w:ascii="Times New Roman" w:hAnsi="Times New Roman" w:cs="Times New Roman"/>
          <w:sz w:val="24"/>
          <w:szCs w:val="24"/>
        </w:rPr>
        <w:t xml:space="preserve">(Angrist </w:t>
      </w:r>
      <w:r w:rsidR="00BB3DA4" w:rsidRPr="00E41C70">
        <w:rPr>
          <w:rFonts w:ascii="Times New Roman" w:hAnsi="Times New Roman" w:cs="Times New Roman"/>
          <w:i/>
          <w:iCs/>
          <w:sz w:val="24"/>
          <w:szCs w:val="24"/>
        </w:rPr>
        <w:t>et al.</w:t>
      </w:r>
      <w:r w:rsidR="00BB3DA4" w:rsidRPr="00E41C70">
        <w:rPr>
          <w:rFonts w:ascii="Times New Roman" w:hAnsi="Times New Roman" w:cs="Times New Roman"/>
          <w:sz w:val="24"/>
          <w:szCs w:val="24"/>
        </w:rPr>
        <w:t xml:space="preserve"> 1996; Kendall 2015; Grace 2021)</w:t>
      </w:r>
      <w:r w:rsidRPr="00E41C70">
        <w:rPr>
          <w:rFonts w:ascii="Times New Roman" w:eastAsia="Calibri" w:hAnsi="Times New Roman" w:cs="Times New Roman"/>
          <w:sz w:val="24"/>
          <w:szCs w:val="24"/>
        </w:rPr>
        <w:fldChar w:fldCharType="end"/>
      </w:r>
      <w:r w:rsidRPr="00E41C70">
        <w:rPr>
          <w:rFonts w:ascii="Times New Roman" w:eastAsia="Calibri" w:hAnsi="Times New Roman" w:cs="Times New Roman"/>
          <w:color w:val="333333"/>
          <w:sz w:val="24"/>
          <w:szCs w:val="24"/>
        </w:rPr>
        <w:t xml:space="preserve">, quasi-experimental approaches </w:t>
      </w:r>
      <w:r w:rsidRPr="00E41C70">
        <w:rPr>
          <w:rFonts w:ascii="Times New Roman" w:hAnsi="Times New Roman" w:cs="Times New Roman"/>
          <w:sz w:val="24"/>
          <w:szCs w:val="24"/>
        </w:rPr>
        <w:fldChar w:fldCharType="begin"/>
      </w:r>
      <w:r w:rsidR="00BB3DA4" w:rsidRPr="00E41C70">
        <w:rPr>
          <w:rFonts w:ascii="Times New Roman" w:hAnsi="Times New Roman" w:cs="Times New Roman"/>
          <w:sz w:val="24"/>
          <w:szCs w:val="24"/>
        </w:rPr>
        <w:instrText xml:space="preserve"> ADDIN ZOTERO_ITEM CSL_CITATION {"citationID":"sBRW5Bla","properties":{"formattedCitation":"(Butsic {\\i{}et al.} 2017)","plainCitation":"(Butsic et al. 2017)","noteIndex":0},"citationItems":[{"id":12354,"uris":["http://zotero.org/users/1810851/items/X7JJREPF"],"itemData":{"id":12354,"type":"article-journal","abstract":"Many systems and processes in ecology cannot be experimentally controlled, either because the temporal and spatial scales are too broad, or because it would be unethical. Examples include large wildfires, alternative conservation strategies, removal of top predators, or the introduction of invasive species. Unfortunately, many of these phenomena also do not occur randomly in time or space, and this can lead to different biases (selection bias, unobserved variable bias) in statistical analyses. Economics has evolved largely without experiments, and developed statistical approaches to study “quasi-experiments”, i.e., situations were changes in time or space reveal relationships even in the absence of a controlled experiment. The goal of our paper was to compare and evaluate four quasi-experimental statistical approaches commonly used in economics, (1) matching, (2) regression discontinuity design, (3) difference-in-differences models, and (4) instrumental variables, in terms of their relevance for ecological research. We contrast the strengths and weaknesses of each approach and provide a detailed tutorial to demonstrate these approaches. We suggest that quasi-experimental methods offer great potential for investigating many phenomena and processes in ecological and coupled human-natural systems. Furthermore, quasi-experimental methods are common in environmental policy research and policy recommendations by ecologists may be more valuable when based on these methods.","container-title":"Basic and Applied Ecology","DOI":"10.1016/j.baae.2017.01.005","ISSN":"1439-1791","journalAbbreviation":"Basic and Applied Ecology","language":"en","page":"1-10","source":"ScienceDirect","title":"Quasi-experimental methods enable stronger inferences from observational data in ecology","URL":"https://www.sciencedirect.com/science/article/pii/S1439179116301323","volume":"19","author":[{"family":"Butsic","given":"Van"},{"family":"Lewis","given":"David J."},{"family":"Radeloff","given":"Volker C."},{"family":"Baumann","given":"Matthias"},{"family":"Kuemmerle","given":"Tobias"}],"accessed":{"date-parts":[["2022",4,20]]},"issued":{"date-parts":[["2017",3,1]]}}}],"schema":"https://github.com/citation-style-language/schema/raw/master/csl-citation.json"} </w:instrText>
      </w:r>
      <w:r w:rsidRPr="00E41C70">
        <w:rPr>
          <w:rFonts w:ascii="Times New Roman" w:hAnsi="Times New Roman" w:cs="Times New Roman"/>
          <w:sz w:val="24"/>
          <w:szCs w:val="24"/>
        </w:rPr>
        <w:fldChar w:fldCharType="separate"/>
      </w:r>
      <w:r w:rsidR="00BB3DA4" w:rsidRPr="00E41C70">
        <w:rPr>
          <w:rFonts w:ascii="Times New Roman" w:hAnsi="Times New Roman" w:cs="Times New Roman"/>
          <w:sz w:val="24"/>
          <w:szCs w:val="24"/>
        </w:rPr>
        <w:t>(</w:t>
      </w:r>
      <w:proofErr w:type="spellStart"/>
      <w:r w:rsidR="00BB3DA4" w:rsidRPr="00E41C70">
        <w:rPr>
          <w:rFonts w:ascii="Times New Roman" w:hAnsi="Times New Roman" w:cs="Times New Roman"/>
          <w:sz w:val="24"/>
          <w:szCs w:val="24"/>
        </w:rPr>
        <w:t>Butsic</w:t>
      </w:r>
      <w:proofErr w:type="spellEnd"/>
      <w:r w:rsidR="00BB3DA4" w:rsidRPr="00E41C70">
        <w:rPr>
          <w:rFonts w:ascii="Times New Roman" w:hAnsi="Times New Roman" w:cs="Times New Roman"/>
          <w:sz w:val="24"/>
          <w:szCs w:val="24"/>
        </w:rPr>
        <w:t xml:space="preserve"> </w:t>
      </w:r>
      <w:r w:rsidR="00BB3DA4" w:rsidRPr="00E41C70">
        <w:rPr>
          <w:rFonts w:ascii="Times New Roman" w:hAnsi="Times New Roman" w:cs="Times New Roman"/>
          <w:i/>
          <w:iCs/>
          <w:sz w:val="24"/>
          <w:szCs w:val="24"/>
        </w:rPr>
        <w:t>et al.</w:t>
      </w:r>
      <w:r w:rsidR="00BB3DA4" w:rsidRPr="00E41C70">
        <w:rPr>
          <w:rFonts w:ascii="Times New Roman" w:hAnsi="Times New Roman" w:cs="Times New Roman"/>
          <w:sz w:val="24"/>
          <w:szCs w:val="24"/>
        </w:rPr>
        <w:t xml:space="preserve"> 2017)</w:t>
      </w:r>
      <w:r w:rsidRPr="00E41C70">
        <w:rPr>
          <w:rFonts w:ascii="Times New Roman" w:eastAsia="Calibri" w:hAnsi="Times New Roman" w:cs="Times New Roman"/>
          <w:sz w:val="24"/>
          <w:szCs w:val="24"/>
        </w:rPr>
        <w:fldChar w:fldCharType="end"/>
      </w:r>
      <w:r w:rsidRPr="00E41C70">
        <w:rPr>
          <w:rFonts w:ascii="Times New Roman" w:eastAsia="Calibri" w:hAnsi="Times New Roman" w:cs="Times New Roman"/>
          <w:color w:val="333333"/>
          <w:sz w:val="24"/>
          <w:szCs w:val="24"/>
        </w:rPr>
        <w:t xml:space="preserve">, and are hopeful to see more on the emerging use of the front-door criterion </w:t>
      </w:r>
      <w:r w:rsidRPr="00E41C70">
        <w:rPr>
          <w:rFonts w:ascii="Times New Roman" w:hAnsi="Times New Roman" w:cs="Times New Roman"/>
          <w:sz w:val="24"/>
          <w:szCs w:val="24"/>
        </w:rPr>
        <w:fldChar w:fldCharType="begin"/>
      </w:r>
      <w:r w:rsidR="00BB3DA4" w:rsidRPr="00E41C70">
        <w:rPr>
          <w:rFonts w:ascii="Times New Roman" w:hAnsi="Times New Roman" w:cs="Times New Roman"/>
          <w:sz w:val="24"/>
          <w:szCs w:val="24"/>
        </w:rPr>
        <w:instrText xml:space="preserve"> ADDIN ZOTERO_ITEM CSL_CITATION {"citationID":"nfsdGZ2M","properties":{"formattedCitation":"(Bellemare {\\i{}et al.} 2020)","plainCitation":"(Bellemare et al. 2020)","noteIndex":0},"citationItems":[{"id":11229,"uris":["http://zotero.org/users/1810851/items/MSXWSGUP"],"itemData":{"id":11229,"type":"article-journal","abstract":"We present the ﬁrst application of Pearl’s (1995, 2000) front-door criterion to observational data in which the required assumptions plausibly hold. For identiﬁcation, the front-door criterion relies on the presence of a single, strictly exogenous mediator variable on the causal path between the treatment and outcome variables. After ﬁrst explaining how to use the front-door criterion in practice, we present empirical illustrations. Our core application uses data on over 890,000 Uber and Lyft rides in Chicago to estimate the average treatment effect of the authorization of ride sharing—that is, the decision to authorize the app to overlap one’s ride with a stranger’s ride—on tipping behavior. We exploit as mediator the (conditionally) exogenous variation in whether one actually gets to share a ride, since authorizing a shared ride does not necessarily result in sharing a ride. Comparing our front-door criterion results to those of naïve regressions of tipping on the decision to authorize ride sharing, we ﬁnd that almost all of the naïve negative relationship between authorizing a shared ride and tipping is due to selection effects. Finally, we explore the consequences for applied work of violating some of the assumptions underpinning the front-door criterion approach.","language":"en","source":"Zotero","title":"The Paper of How: Estimating Treatment Effects Using the Front-Door Criterion","author":[{"family":"Bellemare","given":"Marc F"},{"family":"Bloem","given":"Jeffrey R"},{"family":"Wexler","given":"Noah"}],"issued":{"date-parts":[["2020"]]}}}],"schema":"https://github.com/citation-style-language/schema/raw/master/csl-citation.json"} </w:instrText>
      </w:r>
      <w:r w:rsidRPr="00E41C70">
        <w:rPr>
          <w:rFonts w:ascii="Times New Roman" w:hAnsi="Times New Roman" w:cs="Times New Roman"/>
          <w:sz w:val="24"/>
          <w:szCs w:val="24"/>
        </w:rPr>
        <w:fldChar w:fldCharType="separate"/>
      </w:r>
      <w:r w:rsidR="00BB3DA4" w:rsidRPr="00E41C70">
        <w:rPr>
          <w:rFonts w:ascii="Times New Roman" w:hAnsi="Times New Roman" w:cs="Times New Roman"/>
          <w:sz w:val="24"/>
          <w:szCs w:val="24"/>
        </w:rPr>
        <w:t xml:space="preserve">(Bellemare </w:t>
      </w:r>
      <w:r w:rsidR="00BB3DA4" w:rsidRPr="00E41C70">
        <w:rPr>
          <w:rFonts w:ascii="Times New Roman" w:hAnsi="Times New Roman" w:cs="Times New Roman"/>
          <w:i/>
          <w:iCs/>
          <w:sz w:val="24"/>
          <w:szCs w:val="24"/>
        </w:rPr>
        <w:t>et al.</w:t>
      </w:r>
      <w:r w:rsidR="00BB3DA4" w:rsidRPr="00E41C70">
        <w:rPr>
          <w:rFonts w:ascii="Times New Roman" w:hAnsi="Times New Roman" w:cs="Times New Roman"/>
          <w:sz w:val="24"/>
          <w:szCs w:val="24"/>
        </w:rPr>
        <w:t xml:space="preserve"> 2020)</w:t>
      </w:r>
      <w:r w:rsidRPr="00E41C70">
        <w:rPr>
          <w:rFonts w:ascii="Times New Roman" w:eastAsia="Calibri" w:hAnsi="Times New Roman" w:cs="Times New Roman"/>
          <w:sz w:val="24"/>
          <w:szCs w:val="24"/>
        </w:rPr>
        <w:fldChar w:fldCharType="end"/>
      </w:r>
      <w:r w:rsidRPr="00E41C70">
        <w:rPr>
          <w:rFonts w:ascii="Times New Roman" w:eastAsia="Calibri" w:hAnsi="Times New Roman" w:cs="Times New Roman"/>
          <w:color w:val="333333"/>
          <w:sz w:val="24"/>
          <w:szCs w:val="24"/>
        </w:rPr>
        <w:t xml:space="preserve">. We urge ecologists, long grounded in experiments being the gold standard for causality, to </w:t>
      </w:r>
      <w:proofErr w:type="gramStart"/>
      <w:r w:rsidRPr="00E41C70">
        <w:rPr>
          <w:rFonts w:ascii="Times New Roman" w:eastAsia="Calibri" w:hAnsi="Times New Roman" w:cs="Times New Roman"/>
          <w:color w:val="333333"/>
          <w:sz w:val="24"/>
          <w:szCs w:val="24"/>
        </w:rPr>
        <w:t>open up</w:t>
      </w:r>
      <w:proofErr w:type="gramEnd"/>
      <w:r w:rsidRPr="00E41C70">
        <w:rPr>
          <w:rFonts w:ascii="Times New Roman" w:eastAsia="Calibri" w:hAnsi="Times New Roman" w:cs="Times New Roman"/>
          <w:color w:val="333333"/>
          <w:sz w:val="24"/>
          <w:szCs w:val="24"/>
        </w:rPr>
        <w:t xml:space="preserve"> to writings in </w:t>
      </w:r>
      <w:r w:rsidRPr="00E41C70">
        <w:rPr>
          <w:rFonts w:ascii="Times New Roman" w:eastAsia="Calibri" w:hAnsi="Times New Roman" w:cs="Times New Roman"/>
          <w:color w:val="333333"/>
          <w:sz w:val="24"/>
          <w:szCs w:val="24"/>
        </w:rPr>
        <w:lastRenderedPageBreak/>
        <w:t xml:space="preserve">Econometrics, </w:t>
      </w:r>
      <w:r w:rsidR="00F56359" w:rsidRPr="00E41C70">
        <w:rPr>
          <w:rFonts w:ascii="Times New Roman" w:eastAsia="Calibri" w:hAnsi="Times New Roman" w:cs="Times New Roman"/>
          <w:color w:val="333333"/>
          <w:sz w:val="24"/>
          <w:szCs w:val="24"/>
        </w:rPr>
        <w:t>Epidemiology</w:t>
      </w:r>
      <w:r w:rsidRPr="00E41C70">
        <w:rPr>
          <w:rFonts w:ascii="Times New Roman" w:eastAsia="Calibri" w:hAnsi="Times New Roman" w:cs="Times New Roman"/>
          <w:color w:val="333333"/>
          <w:sz w:val="24"/>
          <w:szCs w:val="24"/>
        </w:rPr>
        <w:t xml:space="preserve">, </w:t>
      </w:r>
      <w:r w:rsidR="00F56359" w:rsidRPr="00E41C70">
        <w:rPr>
          <w:rFonts w:ascii="Times New Roman" w:eastAsia="Calibri" w:hAnsi="Times New Roman" w:cs="Times New Roman"/>
          <w:color w:val="333333"/>
          <w:sz w:val="24"/>
          <w:szCs w:val="24"/>
        </w:rPr>
        <w:t>Computer Science</w:t>
      </w:r>
      <w:r w:rsidRPr="00E41C70">
        <w:rPr>
          <w:rFonts w:ascii="Times New Roman" w:eastAsia="Calibri" w:hAnsi="Times New Roman" w:cs="Times New Roman"/>
          <w:color w:val="333333"/>
          <w:sz w:val="24"/>
          <w:szCs w:val="24"/>
        </w:rPr>
        <w:t>,</w:t>
      </w:r>
      <w:r w:rsidR="00F56359" w:rsidRPr="00E41C70">
        <w:rPr>
          <w:rFonts w:ascii="Times New Roman" w:eastAsia="Calibri" w:hAnsi="Times New Roman" w:cs="Times New Roman"/>
          <w:color w:val="333333"/>
          <w:sz w:val="24"/>
          <w:szCs w:val="24"/>
        </w:rPr>
        <w:t xml:space="preserve"> Public Health,</w:t>
      </w:r>
      <w:r w:rsidRPr="00E41C70">
        <w:rPr>
          <w:rFonts w:ascii="Times New Roman" w:eastAsia="Calibri" w:hAnsi="Times New Roman" w:cs="Times New Roman"/>
          <w:color w:val="333333"/>
          <w:sz w:val="24"/>
          <w:szCs w:val="24"/>
        </w:rPr>
        <w:t xml:space="preserve"> and other disciplines that cannot always do clean experiments</w:t>
      </w:r>
      <w:r w:rsidR="00F56359" w:rsidRPr="00E41C70">
        <w:rPr>
          <w:rFonts w:ascii="Times New Roman" w:eastAsia="Calibri" w:hAnsi="Times New Roman" w:cs="Times New Roman"/>
          <w:color w:val="333333"/>
          <w:sz w:val="24"/>
          <w:szCs w:val="24"/>
        </w:rPr>
        <w:t xml:space="preserve">. </w:t>
      </w:r>
      <w:r w:rsidRPr="00E41C70">
        <w:rPr>
          <w:rFonts w:ascii="Times New Roman" w:eastAsia="Calibri" w:hAnsi="Times New Roman" w:cs="Times New Roman"/>
          <w:color w:val="333333"/>
          <w:sz w:val="24"/>
          <w:szCs w:val="24"/>
        </w:rPr>
        <w:t xml:space="preserve">Embracing this transdisciplinary approach will enable us to increase our </w:t>
      </w:r>
      <w:r w:rsidR="0069173F" w:rsidRPr="00E41C70">
        <w:rPr>
          <w:rFonts w:ascii="Times New Roman" w:eastAsia="Calibri" w:hAnsi="Times New Roman" w:cs="Times New Roman"/>
          <w:color w:val="333333"/>
          <w:sz w:val="24"/>
          <w:szCs w:val="24"/>
        </w:rPr>
        <w:t xml:space="preserve">toolkit and </w:t>
      </w:r>
      <w:r w:rsidRPr="00E41C70">
        <w:rPr>
          <w:rFonts w:ascii="Times New Roman" w:eastAsia="Calibri" w:hAnsi="Times New Roman" w:cs="Times New Roman"/>
          <w:color w:val="333333"/>
          <w:sz w:val="24"/>
          <w:szCs w:val="24"/>
        </w:rPr>
        <w:t xml:space="preserve">breadth of knowledge </w:t>
      </w:r>
      <w:r w:rsidR="0069173F" w:rsidRPr="00E41C70">
        <w:rPr>
          <w:rFonts w:ascii="Times New Roman" w:eastAsia="Calibri" w:hAnsi="Times New Roman" w:cs="Times New Roman"/>
          <w:color w:val="333333"/>
          <w:sz w:val="24"/>
          <w:szCs w:val="24"/>
        </w:rPr>
        <w:t xml:space="preserve">of </w:t>
      </w:r>
      <w:r w:rsidRPr="00E41C70">
        <w:rPr>
          <w:rFonts w:ascii="Times New Roman" w:eastAsia="Calibri" w:hAnsi="Times New Roman" w:cs="Times New Roman"/>
          <w:color w:val="333333"/>
          <w:sz w:val="24"/>
          <w:szCs w:val="24"/>
        </w:rPr>
        <w:t xml:space="preserve">the tremendous advances in causal inference. As an incomplete (and one day out of date) set of starting points for the curious, we recommend Cunningham’s Causal Inference: The Mixtape </w:t>
      </w:r>
      <w:r w:rsidRPr="00E41C70">
        <w:rPr>
          <w:rFonts w:ascii="Times New Roman" w:hAnsi="Times New Roman" w:cs="Times New Roman"/>
          <w:sz w:val="24"/>
          <w:szCs w:val="24"/>
        </w:rPr>
        <w:fldChar w:fldCharType="begin"/>
      </w:r>
      <w:r w:rsidR="00F87D56" w:rsidRPr="00E41C70">
        <w:rPr>
          <w:rFonts w:ascii="Times New Roman" w:hAnsi="Times New Roman" w:cs="Times New Roman"/>
          <w:sz w:val="24"/>
          <w:szCs w:val="24"/>
        </w:rPr>
        <w:instrText xml:space="preserve"> ADDIN ZOTERO_ITEM CSL_CITATION {"citationID":"Q9W1O21X","properties":{"formattedCitation":"(2021)","plainCitation":"(2021)","noteIndex":0},"citationItems":[{"id":12408,"uris":["http://zotero.org/users/1810851/items/PX4M9KKF"],"itemData":{"id":12408,"type":"chapter","container-title":"Causal Inference","ISBN":"0-300-25588-8","publisher":"Yale University Press","title":"Causal inference","author":[{"family":"Cunningham","given":"Scott"}],"issued":{"date-parts":[["2021"]]}},"label":"page","suppress-author":true}],"schema":"https://github.com/citation-style-language/schema/raw/master/csl-citation.json"} </w:instrText>
      </w:r>
      <w:r w:rsidRPr="00E41C70">
        <w:rPr>
          <w:rFonts w:ascii="Times New Roman" w:hAnsi="Times New Roman" w:cs="Times New Roman"/>
          <w:sz w:val="24"/>
          <w:szCs w:val="24"/>
        </w:rPr>
        <w:fldChar w:fldCharType="separate"/>
      </w:r>
      <w:r w:rsidR="00BB3DA4" w:rsidRPr="00E41C70">
        <w:rPr>
          <w:rFonts w:ascii="Times New Roman" w:hAnsi="Times New Roman" w:cs="Times New Roman"/>
          <w:sz w:val="24"/>
          <w:szCs w:val="24"/>
        </w:rPr>
        <w:t>(2021)</w:t>
      </w:r>
      <w:r w:rsidRPr="00E41C70">
        <w:rPr>
          <w:rFonts w:ascii="Times New Roman" w:eastAsia="Calibri" w:hAnsi="Times New Roman" w:cs="Times New Roman"/>
          <w:sz w:val="24"/>
          <w:szCs w:val="24"/>
        </w:rPr>
        <w:fldChar w:fldCharType="end"/>
      </w:r>
      <w:r w:rsidRPr="00E41C70">
        <w:rPr>
          <w:rFonts w:ascii="Times New Roman" w:eastAsia="Calibri" w:hAnsi="Times New Roman" w:cs="Times New Roman"/>
          <w:color w:val="333333"/>
          <w:sz w:val="24"/>
          <w:szCs w:val="24"/>
        </w:rPr>
        <w:t xml:space="preserve">, </w:t>
      </w:r>
      <w:proofErr w:type="spellStart"/>
      <w:r w:rsidRPr="00E41C70">
        <w:rPr>
          <w:rFonts w:ascii="Times New Roman" w:eastAsia="Calibri" w:hAnsi="Times New Roman" w:cs="Times New Roman"/>
          <w:color w:val="333333"/>
          <w:sz w:val="24"/>
          <w:szCs w:val="24"/>
        </w:rPr>
        <w:t>McElreath’s</w:t>
      </w:r>
      <w:proofErr w:type="spellEnd"/>
      <w:r w:rsidRPr="00E41C70">
        <w:rPr>
          <w:rFonts w:ascii="Times New Roman" w:eastAsia="Calibri" w:hAnsi="Times New Roman" w:cs="Times New Roman"/>
          <w:color w:val="333333"/>
          <w:sz w:val="24"/>
          <w:szCs w:val="24"/>
        </w:rPr>
        <w:t xml:space="preserve"> chapters on causal diagrams in Statistical Rethinking </w:t>
      </w:r>
      <w:r w:rsidRPr="00E41C70">
        <w:rPr>
          <w:rFonts w:ascii="Times New Roman" w:hAnsi="Times New Roman" w:cs="Times New Roman"/>
          <w:sz w:val="24"/>
          <w:szCs w:val="24"/>
        </w:rPr>
        <w:fldChar w:fldCharType="begin"/>
      </w:r>
      <w:r w:rsidR="00F87D56" w:rsidRPr="00E41C70">
        <w:rPr>
          <w:rFonts w:ascii="Times New Roman" w:hAnsi="Times New Roman" w:cs="Times New Roman"/>
          <w:sz w:val="24"/>
          <w:szCs w:val="24"/>
        </w:rPr>
        <w:instrText xml:space="preserve"> ADDIN ZOTERO_ITEM CSL_CITATION {"citationID":"BeqCwSKh","properties":{"formattedCitation":"(2020)","plainCitation":"(2020)","noteIndex":0},"citationItems":[{"id":12357,"uris":["http://zotero.org/users/1810851/items/3JFJCP6I"],"itemData":{"id":12357,"type":"book","ISBN":"0-429-02960-8","publisher":"Chapman and Hall/CRC","title":"Statistical rethinking: A Bayesian course with examples in R and Stan","author":[{"family":"McElreath","given":"Richard"}],"issued":{"date-parts":[["2020"]]}},"label":"page","suppress-author":true}],"schema":"https://github.com/citation-style-language/schema/raw/master/csl-citation.json"} </w:instrText>
      </w:r>
      <w:r w:rsidRPr="00E41C70">
        <w:rPr>
          <w:rFonts w:ascii="Times New Roman" w:hAnsi="Times New Roman" w:cs="Times New Roman"/>
          <w:sz w:val="24"/>
          <w:szCs w:val="24"/>
        </w:rPr>
        <w:fldChar w:fldCharType="separate"/>
      </w:r>
      <w:r w:rsidR="00BB3DA4" w:rsidRPr="00E41C70">
        <w:rPr>
          <w:rFonts w:ascii="Times New Roman" w:hAnsi="Times New Roman" w:cs="Times New Roman"/>
          <w:sz w:val="24"/>
          <w:szCs w:val="24"/>
        </w:rPr>
        <w:t>(2020)</w:t>
      </w:r>
      <w:r w:rsidRPr="00E41C70">
        <w:rPr>
          <w:rFonts w:ascii="Times New Roman" w:eastAsia="Calibri" w:hAnsi="Times New Roman" w:cs="Times New Roman"/>
          <w:sz w:val="24"/>
          <w:szCs w:val="24"/>
        </w:rPr>
        <w:fldChar w:fldCharType="end"/>
      </w:r>
      <w:r w:rsidRPr="00E41C70">
        <w:rPr>
          <w:rFonts w:ascii="Times New Roman" w:eastAsia="Calibri" w:hAnsi="Times New Roman" w:cs="Times New Roman"/>
          <w:color w:val="333333"/>
          <w:sz w:val="24"/>
          <w:szCs w:val="24"/>
        </w:rPr>
        <w:t xml:space="preserve">, Angrist and </w:t>
      </w:r>
      <w:proofErr w:type="spellStart"/>
      <w:r w:rsidRPr="00E41C70">
        <w:rPr>
          <w:rFonts w:ascii="Times New Roman" w:eastAsia="Calibri" w:hAnsi="Times New Roman" w:cs="Times New Roman"/>
          <w:color w:val="333333"/>
          <w:sz w:val="24"/>
          <w:szCs w:val="24"/>
        </w:rPr>
        <w:t>Pishke’s</w:t>
      </w:r>
      <w:proofErr w:type="spellEnd"/>
      <w:r w:rsidRPr="00E41C70">
        <w:rPr>
          <w:rFonts w:ascii="Times New Roman" w:eastAsia="Calibri" w:hAnsi="Times New Roman" w:cs="Times New Roman"/>
          <w:color w:val="333333"/>
          <w:sz w:val="24"/>
          <w:szCs w:val="24"/>
        </w:rPr>
        <w:t xml:space="preserve"> Mostly Harmless Econometrics </w:t>
      </w:r>
      <w:r w:rsidRPr="00E41C70">
        <w:rPr>
          <w:rFonts w:ascii="Times New Roman" w:hAnsi="Times New Roman" w:cs="Times New Roman"/>
          <w:sz w:val="24"/>
          <w:szCs w:val="24"/>
        </w:rPr>
        <w:fldChar w:fldCharType="begin"/>
      </w:r>
      <w:r w:rsidR="00BB3DA4" w:rsidRPr="00E41C70">
        <w:rPr>
          <w:rFonts w:ascii="Times New Roman" w:hAnsi="Times New Roman" w:cs="Times New Roman"/>
          <w:sz w:val="24"/>
          <w:szCs w:val="24"/>
        </w:rPr>
        <w:instrText xml:space="preserve"> ADDIN ZOTERO_ITEM CSL_CITATION {"citationID":"qmkWNK0Q","properties":{"formattedCitation":"(Angrist &amp; Pischke 2008)","plainCitation":"(Angrist &amp; Pischke 2008)","noteIndex":0},"citationItems":[{"id":12366,"uris":["http://zotero.org/users/1810851/items/DYJIPGVM"],"itemData":{"id":12366,"type":"chapter","container-title":"Mostly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D."},{"family":"Pischke","given":"Jörn-Steffen"}],"issued":{"date-parts":[["2008"]]}}}],"schema":"https://github.com/citation-style-language/schema/raw/master/csl-citation.json"} </w:instrText>
      </w:r>
      <w:r w:rsidRPr="00E41C70">
        <w:rPr>
          <w:rFonts w:ascii="Times New Roman" w:hAnsi="Times New Roman" w:cs="Times New Roman"/>
          <w:sz w:val="24"/>
          <w:szCs w:val="24"/>
        </w:rPr>
        <w:fldChar w:fldCharType="separate"/>
      </w:r>
      <w:r w:rsidR="00BB3DA4" w:rsidRPr="00E41C70">
        <w:rPr>
          <w:rFonts w:ascii="Times New Roman" w:hAnsi="Times New Roman" w:cs="Times New Roman"/>
          <w:sz w:val="24"/>
          <w:szCs w:val="24"/>
        </w:rPr>
        <w:t xml:space="preserve">(Angrist &amp; </w:t>
      </w:r>
      <w:proofErr w:type="spellStart"/>
      <w:r w:rsidR="00BB3DA4" w:rsidRPr="00E41C70">
        <w:rPr>
          <w:rFonts w:ascii="Times New Roman" w:hAnsi="Times New Roman" w:cs="Times New Roman"/>
          <w:sz w:val="24"/>
          <w:szCs w:val="24"/>
        </w:rPr>
        <w:t>Pischke</w:t>
      </w:r>
      <w:proofErr w:type="spellEnd"/>
      <w:r w:rsidR="00BB3DA4" w:rsidRPr="00E41C70">
        <w:rPr>
          <w:rFonts w:ascii="Times New Roman" w:hAnsi="Times New Roman" w:cs="Times New Roman"/>
          <w:sz w:val="24"/>
          <w:szCs w:val="24"/>
        </w:rPr>
        <w:t xml:space="preserve"> 2008)</w:t>
      </w:r>
      <w:r w:rsidRPr="00E41C70">
        <w:rPr>
          <w:rFonts w:ascii="Times New Roman" w:eastAsia="Calibri" w:hAnsi="Times New Roman" w:cs="Times New Roman"/>
          <w:sz w:val="24"/>
          <w:szCs w:val="24"/>
        </w:rPr>
        <w:fldChar w:fldCharType="end"/>
      </w:r>
      <w:r w:rsidRPr="00E41C70">
        <w:rPr>
          <w:rFonts w:ascii="Times New Roman" w:eastAsia="Calibri" w:hAnsi="Times New Roman" w:cs="Times New Roman"/>
          <w:color w:val="333333"/>
          <w:sz w:val="24"/>
          <w:szCs w:val="24"/>
        </w:rPr>
        <w:t xml:space="preserve">, </w:t>
      </w:r>
      <w:proofErr w:type="spellStart"/>
      <w:r w:rsidRPr="00E41C70">
        <w:rPr>
          <w:rFonts w:ascii="Times New Roman" w:eastAsia="Calibri" w:hAnsi="Times New Roman" w:cs="Times New Roman"/>
          <w:color w:val="333333"/>
          <w:sz w:val="24"/>
          <w:szCs w:val="24"/>
        </w:rPr>
        <w:t>Sloman’s</w:t>
      </w:r>
      <w:proofErr w:type="spellEnd"/>
      <w:r w:rsidRPr="00E41C70">
        <w:rPr>
          <w:rFonts w:ascii="Times New Roman" w:eastAsia="Calibri" w:hAnsi="Times New Roman" w:cs="Times New Roman"/>
          <w:color w:val="333333"/>
          <w:sz w:val="24"/>
          <w:szCs w:val="24"/>
        </w:rPr>
        <w:t xml:space="preserve"> Causal Models </w:t>
      </w:r>
      <w:r w:rsidRPr="00E41C70">
        <w:rPr>
          <w:rFonts w:ascii="Times New Roman" w:hAnsi="Times New Roman" w:cs="Times New Roman"/>
          <w:sz w:val="24"/>
          <w:szCs w:val="24"/>
        </w:rPr>
        <w:fldChar w:fldCharType="begin"/>
      </w:r>
      <w:r w:rsidR="00F87D56" w:rsidRPr="00E41C70">
        <w:rPr>
          <w:rFonts w:ascii="Times New Roman" w:hAnsi="Times New Roman" w:cs="Times New Roman"/>
          <w:sz w:val="24"/>
          <w:szCs w:val="24"/>
        </w:rPr>
        <w:instrText xml:space="preserve"> ADDIN ZOTERO_ITEM CSL_CITATION {"citationID":"cwex20bf","properties":{"formattedCitation":"(2005)","plainCitation":"(2005)","noteIndex":0},"citationItems":[{"id":12409,"uris":["http://zotero.org/users/1810851/items/B7XM265M"],"itemData":{"id":12409,"type":"book","ISBN":"0-19-804037-7","publisher":"Oxford University Press","title":"Causal models: How people think about the world and its alternatives","author":[{"family":"Sloman","given":"Steven"}],"issued":{"date-parts":[["2005"]]}},"label":"page","suppress-author":true}],"schema":"https://github.com/citation-style-language/schema/raw/master/csl-citation.json"} </w:instrText>
      </w:r>
      <w:r w:rsidRPr="00E41C70">
        <w:rPr>
          <w:rFonts w:ascii="Times New Roman" w:hAnsi="Times New Roman" w:cs="Times New Roman"/>
          <w:sz w:val="24"/>
          <w:szCs w:val="24"/>
        </w:rPr>
        <w:fldChar w:fldCharType="separate"/>
      </w:r>
      <w:r w:rsidR="00BB3DA4" w:rsidRPr="00E41C70">
        <w:rPr>
          <w:rFonts w:ascii="Times New Roman" w:hAnsi="Times New Roman" w:cs="Times New Roman"/>
          <w:sz w:val="24"/>
          <w:szCs w:val="24"/>
        </w:rPr>
        <w:t>(2005)</w:t>
      </w:r>
      <w:r w:rsidRPr="00E41C70">
        <w:rPr>
          <w:rFonts w:ascii="Times New Roman" w:eastAsia="Calibri" w:hAnsi="Times New Roman" w:cs="Times New Roman"/>
          <w:sz w:val="24"/>
          <w:szCs w:val="24"/>
        </w:rPr>
        <w:fldChar w:fldCharType="end"/>
      </w:r>
      <w:r w:rsidRPr="00E41C70">
        <w:rPr>
          <w:rFonts w:ascii="Times New Roman" w:eastAsia="Calibri" w:hAnsi="Times New Roman" w:cs="Times New Roman"/>
          <w:color w:val="333333"/>
          <w:sz w:val="24"/>
          <w:szCs w:val="24"/>
        </w:rPr>
        <w:t xml:space="preserve">, and Pearl’s Causal Inference in Statistics: A Primer </w:t>
      </w:r>
      <w:r w:rsidRPr="00E41C70">
        <w:rPr>
          <w:rFonts w:ascii="Times New Roman" w:hAnsi="Times New Roman" w:cs="Times New Roman"/>
          <w:sz w:val="24"/>
          <w:szCs w:val="24"/>
        </w:rPr>
        <w:fldChar w:fldCharType="begin"/>
      </w:r>
      <w:r w:rsidR="00BB3DA4" w:rsidRPr="00E41C70">
        <w:rPr>
          <w:rFonts w:ascii="Times New Roman" w:hAnsi="Times New Roman" w:cs="Times New Roman"/>
          <w:sz w:val="24"/>
          <w:szCs w:val="24"/>
        </w:rPr>
        <w:instrText xml:space="preserve"> ADDIN ZOTERO_ITEM CSL_CITATION {"citationID":"wFIFhLtN","properties":{"formattedCitation":"(Pearl {\\i{}et al.} 2016)","plainCitation":"(Pearl et al. 2016)","noteIndex":0},"citationItems":[{"id":12346,"uris":["http://zotero.org/users/1810851/items/HGRD2VG6"],"itemData":{"id":12346,"type":"book","ISBN":"1-119-18686-2","publisher":"John Wiley &amp; Sons","title":"Causal inference in statistics: A primer","author":[{"family":"Pearl","given":"Judea"},{"family":"Glymour","given":"Madelyn"},{"family":"Jewell","given":"Nicholas P."}],"issued":{"date-parts":[["2016"]]}}}],"schema":"https://github.com/citation-style-language/schema/raw/master/csl-citation.json"} </w:instrText>
      </w:r>
      <w:r w:rsidRPr="00E41C70">
        <w:rPr>
          <w:rFonts w:ascii="Times New Roman" w:hAnsi="Times New Roman" w:cs="Times New Roman"/>
          <w:sz w:val="24"/>
          <w:szCs w:val="24"/>
        </w:rPr>
        <w:fldChar w:fldCharType="separate"/>
      </w:r>
      <w:r w:rsidR="00BB3DA4" w:rsidRPr="00E41C70">
        <w:rPr>
          <w:rFonts w:ascii="Times New Roman" w:hAnsi="Times New Roman" w:cs="Times New Roman"/>
          <w:sz w:val="24"/>
          <w:szCs w:val="24"/>
        </w:rPr>
        <w:t xml:space="preserve">(Pearl </w:t>
      </w:r>
      <w:r w:rsidR="00BB3DA4" w:rsidRPr="00E41C70">
        <w:rPr>
          <w:rFonts w:ascii="Times New Roman" w:hAnsi="Times New Roman" w:cs="Times New Roman"/>
          <w:i/>
          <w:iCs/>
          <w:sz w:val="24"/>
          <w:szCs w:val="24"/>
        </w:rPr>
        <w:t>et al.</w:t>
      </w:r>
      <w:r w:rsidR="00BB3DA4" w:rsidRPr="00E41C70">
        <w:rPr>
          <w:rFonts w:ascii="Times New Roman" w:hAnsi="Times New Roman" w:cs="Times New Roman"/>
          <w:sz w:val="24"/>
          <w:szCs w:val="24"/>
        </w:rPr>
        <w:t xml:space="preserve"> 2016)</w:t>
      </w:r>
      <w:r w:rsidRPr="00E41C70">
        <w:rPr>
          <w:rFonts w:ascii="Times New Roman" w:eastAsia="Calibri" w:hAnsi="Times New Roman" w:cs="Times New Roman"/>
          <w:sz w:val="24"/>
          <w:szCs w:val="24"/>
        </w:rPr>
        <w:fldChar w:fldCharType="end"/>
      </w:r>
      <w:r w:rsidRPr="00E41C70">
        <w:rPr>
          <w:rFonts w:ascii="Times New Roman" w:eastAsia="Calibri" w:hAnsi="Times New Roman" w:cs="Times New Roman"/>
          <w:color w:val="333333"/>
          <w:sz w:val="24"/>
          <w:szCs w:val="24"/>
        </w:rPr>
        <w:t xml:space="preserve">. We also suggest Ecologists interrogate the assumptions and interpretations  of their experiments </w:t>
      </w:r>
      <w:r w:rsidRPr="00E41C70">
        <w:rPr>
          <w:rFonts w:ascii="Times New Roman" w:hAnsi="Times New Roman" w:cs="Times New Roman"/>
          <w:sz w:val="24"/>
          <w:szCs w:val="24"/>
        </w:rPr>
        <w:fldChar w:fldCharType="begin"/>
      </w:r>
      <w:r w:rsidR="00BB3DA4" w:rsidRPr="00E41C70">
        <w:rPr>
          <w:rFonts w:ascii="Times New Roman" w:hAnsi="Times New Roman" w:cs="Times New Roman"/>
          <w:sz w:val="24"/>
          <w:szCs w:val="24"/>
        </w:rPr>
        <w:instrText xml:space="preserve"> ADDIN ZOTERO_ITEM CSL_CITATION {"citationID":"abKM1Xyi","properties":{"formattedCitation":"(Kimmel {\\i{}et al.} 2021)","plainCitation":"(Kimmel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J."}],"accessed":{"date-parts":[["2022",4,20]]},"issued":{"date-parts":[["2021",12,1]]}}}],"schema":"https://github.com/citation-style-language/schema/raw/master/csl-citation.json"} </w:instrText>
      </w:r>
      <w:r w:rsidRPr="00E41C70">
        <w:rPr>
          <w:rFonts w:ascii="Times New Roman" w:hAnsi="Times New Roman" w:cs="Times New Roman"/>
          <w:sz w:val="24"/>
          <w:szCs w:val="24"/>
        </w:rPr>
        <w:fldChar w:fldCharType="separate"/>
      </w:r>
      <w:r w:rsidR="00BB3DA4" w:rsidRPr="00E41C70">
        <w:rPr>
          <w:rFonts w:ascii="Times New Roman" w:hAnsi="Times New Roman" w:cs="Times New Roman"/>
          <w:sz w:val="24"/>
          <w:szCs w:val="24"/>
        </w:rPr>
        <w:t xml:space="preserve">(Kimmel </w:t>
      </w:r>
      <w:r w:rsidR="00BB3DA4" w:rsidRPr="00E41C70">
        <w:rPr>
          <w:rFonts w:ascii="Times New Roman" w:hAnsi="Times New Roman" w:cs="Times New Roman"/>
          <w:i/>
          <w:iCs/>
          <w:sz w:val="24"/>
          <w:szCs w:val="24"/>
        </w:rPr>
        <w:t>et al.</w:t>
      </w:r>
      <w:r w:rsidR="00BB3DA4" w:rsidRPr="00E41C70">
        <w:rPr>
          <w:rFonts w:ascii="Times New Roman" w:hAnsi="Times New Roman" w:cs="Times New Roman"/>
          <w:sz w:val="24"/>
          <w:szCs w:val="24"/>
        </w:rPr>
        <w:t xml:space="preserve"> 2021)</w:t>
      </w:r>
      <w:r w:rsidRPr="00E41C70">
        <w:rPr>
          <w:rFonts w:ascii="Times New Roman" w:eastAsia="Calibri" w:hAnsi="Times New Roman" w:cs="Times New Roman"/>
          <w:sz w:val="24"/>
          <w:szCs w:val="24"/>
        </w:rPr>
        <w:fldChar w:fldCharType="end"/>
      </w:r>
      <w:r w:rsidRPr="00E41C70">
        <w:rPr>
          <w:rFonts w:ascii="Times New Roman" w:eastAsia="Calibri" w:hAnsi="Times New Roman" w:cs="Times New Roman"/>
          <w:color w:val="333333"/>
          <w:sz w:val="24"/>
          <w:szCs w:val="24"/>
        </w:rPr>
        <w:t>. Given how an experiment was designed and run, are its results causally valid with respect to the purported mechanism? It is high time to critically interrogate how to get the cleanest causal inferences needed to grapple with our rapidly changing world to learn how to mitigate, acclimate, and adapt at scale.</w:t>
      </w:r>
    </w:p>
    <w:p w14:paraId="775F40F5" w14:textId="3B7F73DD" w:rsidR="00766C2E" w:rsidRPr="006469A2" w:rsidRDefault="00037819">
      <w:pPr>
        <w:pStyle w:val="Heading2"/>
        <w:rPr>
          <w:rFonts w:ascii="Times New Roman" w:eastAsia="Calibri" w:hAnsi="Times New Roman" w:cs="Times New Roman"/>
          <w:sz w:val="24"/>
          <w:szCs w:val="24"/>
        </w:rPr>
      </w:pPr>
      <w:bookmarkStart w:id="12" w:name="_3rdcrjn" w:colFirst="0" w:colLast="0"/>
      <w:bookmarkEnd w:id="12"/>
      <w:r w:rsidRPr="006469A2">
        <w:rPr>
          <w:rFonts w:ascii="Times New Roman" w:eastAsia="Calibri" w:hAnsi="Times New Roman" w:cs="Times New Roman"/>
          <w:b/>
          <w:sz w:val="24"/>
          <w:szCs w:val="24"/>
        </w:rPr>
        <w:t>Conclusion</w:t>
      </w:r>
      <w:r w:rsidRPr="006469A2">
        <w:rPr>
          <w:rFonts w:ascii="Times New Roman" w:eastAsia="Calibri" w:hAnsi="Times New Roman" w:cs="Times New Roman"/>
          <w:sz w:val="24"/>
          <w:szCs w:val="24"/>
        </w:rPr>
        <w:t xml:space="preserve"> </w:t>
      </w:r>
    </w:p>
    <w:p w14:paraId="2AC76D73" w14:textId="4C785A39" w:rsidR="00766C2E" w:rsidRPr="006469A2" w:rsidRDefault="00037819" w:rsidP="005063BA">
      <w:pPr>
        <w:spacing w:after="160"/>
        <w:ind w:firstLine="720"/>
        <w:rPr>
          <w:rFonts w:ascii="Times New Roman" w:eastAsia="Calibri" w:hAnsi="Times New Roman" w:cs="Times New Roman"/>
          <w:color w:val="333333"/>
          <w:sz w:val="24"/>
          <w:szCs w:val="24"/>
        </w:rPr>
      </w:pPr>
      <w:r w:rsidRPr="006469A2">
        <w:rPr>
          <w:rFonts w:ascii="Times New Roman" w:eastAsia="Calibri" w:hAnsi="Times New Roman" w:cs="Times New Roman"/>
          <w:color w:val="333333"/>
          <w:sz w:val="24"/>
          <w:szCs w:val="24"/>
        </w:rPr>
        <w:t>The specter of Omitted Variable Bias from unmeasured confounding variables has stymied the use of observational data for causal inference in Ecology for much of its history. “Correlation does not equal causation,” rings in many of our heads from our Biostatistics 101 courses. We have all been there – realizing that an omitted variable might be wreaking havoc with an analysis of hard-won data, feeling the frustration of knowing there is something crucial that you will not be able to measure, or watching a key instrument go up in smoke limiting just what data you are able to collect. We want this guide to serve as a new arrow in the quiver of Ecologists. It is time to address pressing applied and theoretical questions at scale with the amazing observational data sets now available. It is time to look to other disciplines that have gone through similar bouts of soul-searching about how to derive causal inference from real-world data in an honest and transparent manner. Rather than sweep the problem under the rug and lose valuable knowledge, we hope that you, dear reader, can now move forward with confidence. We look forward to the new insights that these techniques will help you generate.</w:t>
      </w:r>
    </w:p>
    <w:p w14:paraId="3FBE985D" w14:textId="77777777" w:rsidR="00766C2E" w:rsidRPr="008A0201" w:rsidRDefault="00037819">
      <w:pPr>
        <w:pStyle w:val="Heading2"/>
        <w:spacing w:after="160"/>
        <w:rPr>
          <w:rFonts w:ascii="Times New Roman" w:eastAsia="Calibri" w:hAnsi="Times New Roman" w:cs="Times New Roman"/>
          <w:b/>
          <w:sz w:val="24"/>
          <w:szCs w:val="24"/>
        </w:rPr>
      </w:pPr>
      <w:bookmarkStart w:id="13" w:name="_26in1rg" w:colFirst="0" w:colLast="0"/>
      <w:bookmarkEnd w:id="13"/>
      <w:r w:rsidRPr="008A0201">
        <w:rPr>
          <w:rFonts w:ascii="Times New Roman" w:eastAsia="Calibri" w:hAnsi="Times New Roman" w:cs="Times New Roman"/>
          <w:b/>
          <w:sz w:val="24"/>
          <w:szCs w:val="24"/>
        </w:rPr>
        <w:t>Acknowledgements</w:t>
      </w:r>
    </w:p>
    <w:p w14:paraId="0DE7FB7C" w14:textId="40AA779A" w:rsidR="00766C2E" w:rsidRPr="008A0201" w:rsidRDefault="00037819">
      <w:pPr>
        <w:rPr>
          <w:rFonts w:ascii="Times New Roman" w:eastAsia="Calibri" w:hAnsi="Times New Roman" w:cs="Times New Roman"/>
          <w:sz w:val="24"/>
          <w:szCs w:val="24"/>
        </w:rPr>
      </w:pPr>
      <w:r w:rsidRPr="008A0201">
        <w:rPr>
          <w:rFonts w:ascii="Times New Roman" w:eastAsia="Calibri" w:hAnsi="Times New Roman" w:cs="Times New Roman"/>
          <w:sz w:val="24"/>
          <w:szCs w:val="24"/>
        </w:rPr>
        <w:t>We thank the NCEAS LTER working group Scaling-up productivity responses to changes in biodiversity for initiating the conversations and feedback that led to this paper</w:t>
      </w:r>
      <w:r w:rsidR="00EE5F78" w:rsidRPr="008A0201">
        <w:rPr>
          <w:rFonts w:ascii="Times New Roman" w:eastAsia="Calibri" w:hAnsi="Times New Roman" w:cs="Times New Roman"/>
          <w:sz w:val="24"/>
          <w:szCs w:val="24"/>
        </w:rPr>
        <w:t xml:space="preserve">, supported by </w:t>
      </w:r>
      <w:r w:rsidR="00EE5F78" w:rsidRPr="008A0201">
        <w:rPr>
          <w:rFonts w:ascii="Times New Roman" w:hAnsi="Times New Roman" w:cs="Times New Roman"/>
          <w:color w:val="222222"/>
          <w:sz w:val="24"/>
          <w:szCs w:val="24"/>
          <w:shd w:val="clear" w:color="auto" w:fill="FFFFFF"/>
        </w:rPr>
        <w:t>the NSF Long-Term Ecological Research (LTER) Network Communications Office and DEB-1545288</w:t>
      </w:r>
      <w:r w:rsidRPr="008A0201">
        <w:rPr>
          <w:rFonts w:ascii="Times New Roman" w:eastAsia="Calibri" w:hAnsi="Times New Roman" w:cs="Times New Roman"/>
          <w:sz w:val="24"/>
          <w:szCs w:val="24"/>
        </w:rPr>
        <w:t>. This work was partially supported by the National Science Foundation as part of the PIE-LTER Program (award #1637630) and the Stone Living Lab</w:t>
      </w:r>
      <w:r w:rsidR="00D26E89" w:rsidRPr="008A0201">
        <w:rPr>
          <w:rFonts w:ascii="Times New Roman" w:eastAsia="Calibri" w:hAnsi="Times New Roman" w:cs="Times New Roman"/>
          <w:sz w:val="24"/>
          <w:szCs w:val="24"/>
        </w:rPr>
        <w:t xml:space="preserve"> to J.B.</w:t>
      </w:r>
      <w:r w:rsidR="008E5E9A" w:rsidRPr="008A0201">
        <w:rPr>
          <w:rFonts w:ascii="Times New Roman" w:eastAsia="Calibri" w:hAnsi="Times New Roman" w:cs="Times New Roman"/>
          <w:sz w:val="24"/>
          <w:szCs w:val="24"/>
        </w:rPr>
        <w:t xml:space="preserve">; </w:t>
      </w:r>
      <w:r w:rsidR="00D26E89" w:rsidRPr="008A0201">
        <w:rPr>
          <w:rFonts w:ascii="Times New Roman" w:eastAsia="Calibri" w:hAnsi="Times New Roman" w:cs="Times New Roman"/>
          <w:sz w:val="24"/>
          <w:szCs w:val="24"/>
        </w:rPr>
        <w:t xml:space="preserve">and NSF OCE # </w:t>
      </w:r>
      <w:r w:rsidR="00DE2385" w:rsidRPr="008A0201">
        <w:rPr>
          <w:rFonts w:ascii="Times New Roman" w:hAnsi="Times New Roman" w:cs="Times New Roman"/>
          <w:color w:val="151617"/>
          <w:sz w:val="24"/>
          <w:szCs w:val="24"/>
          <w:lang w:val="en-US"/>
        </w:rPr>
        <w:t xml:space="preserve">2049360 </w:t>
      </w:r>
      <w:r w:rsidR="00D26E89" w:rsidRPr="008A0201">
        <w:rPr>
          <w:rFonts w:ascii="Times New Roman" w:eastAsia="Calibri" w:hAnsi="Times New Roman" w:cs="Times New Roman"/>
          <w:sz w:val="24"/>
          <w:szCs w:val="24"/>
        </w:rPr>
        <w:t xml:space="preserve">to L.E.D. </w:t>
      </w:r>
      <w:r w:rsidRPr="008A0201">
        <w:rPr>
          <w:rFonts w:ascii="Times New Roman" w:eastAsia="Calibri" w:hAnsi="Times New Roman" w:cs="Times New Roman"/>
          <w:sz w:val="24"/>
          <w:szCs w:val="24"/>
        </w:rPr>
        <w:t xml:space="preserve">We thank I. Rosenthal, R. Stevenson, A. Carter, and the UMB Stats Snack for helpful conversation and comments on early drafts of the manuscript. </w:t>
      </w:r>
    </w:p>
    <w:p w14:paraId="6977A3FC" w14:textId="77777777" w:rsidR="00F87D56" w:rsidRPr="00F87D56" w:rsidRDefault="00F87D56">
      <w:pPr>
        <w:rPr>
          <w:rFonts w:ascii="Calibri" w:eastAsia="Calibri" w:hAnsi="Calibri" w:cs="Calibri"/>
          <w:b/>
          <w:bCs/>
          <w:sz w:val="24"/>
          <w:szCs w:val="24"/>
        </w:rPr>
      </w:pPr>
    </w:p>
    <w:p w14:paraId="40715BDC" w14:textId="0C1AAF86" w:rsidR="00F87D56" w:rsidRPr="00F87D56" w:rsidRDefault="00F87D56">
      <w:pPr>
        <w:rPr>
          <w:rFonts w:ascii="Calibri" w:eastAsia="Calibri" w:hAnsi="Calibri" w:cs="Calibri"/>
          <w:b/>
          <w:bCs/>
          <w:color w:val="000000" w:themeColor="text1"/>
          <w:sz w:val="24"/>
          <w:szCs w:val="24"/>
        </w:rPr>
      </w:pPr>
      <w:r w:rsidRPr="00F87D56">
        <w:rPr>
          <w:rFonts w:ascii="Calibri" w:eastAsia="Calibri" w:hAnsi="Calibri" w:cs="Calibri"/>
          <w:b/>
          <w:bCs/>
          <w:sz w:val="24"/>
          <w:szCs w:val="24"/>
        </w:rPr>
        <w:t>References</w:t>
      </w:r>
    </w:p>
    <w:p w14:paraId="2FFB7988" w14:textId="77777777" w:rsidR="00BB3DA4" w:rsidRDefault="008A0201">
      <w:pPr>
        <w:spacing w:after="160"/>
        <w:rPr>
          <w:rFonts w:ascii="Calibri" w:eastAsia="Calibri" w:hAnsi="Calibri" w:cs="Calibri"/>
          <w:b/>
          <w:color w:val="000000" w:themeColor="text1"/>
          <w:sz w:val="24"/>
          <w:szCs w:val="24"/>
        </w:rPr>
      </w:pPr>
      <w:r>
        <w:t xml:space="preserve"> </w:t>
      </w:r>
    </w:p>
    <w:p w14:paraId="2E201752" w14:textId="77777777" w:rsidR="00BB3DA4" w:rsidRPr="00BB3DA4" w:rsidRDefault="00BB3DA4" w:rsidP="00BB3DA4">
      <w:pPr>
        <w:pStyle w:val="Bibliography"/>
      </w:pPr>
      <w:r>
        <w:rPr>
          <w:rFonts w:ascii="Calibri" w:eastAsia="Calibri" w:hAnsi="Calibri" w:cs="Calibri"/>
          <w:b/>
          <w:color w:val="000000" w:themeColor="text1"/>
          <w:szCs w:val="24"/>
        </w:rPr>
        <w:lastRenderedPageBreak/>
        <w:fldChar w:fldCharType="begin"/>
      </w:r>
      <w:r>
        <w:rPr>
          <w:rFonts w:ascii="Calibri" w:eastAsia="Calibri" w:hAnsi="Calibri" w:cs="Calibri"/>
          <w:b/>
          <w:color w:val="000000" w:themeColor="text1"/>
          <w:szCs w:val="24"/>
        </w:rPr>
        <w:instrText xml:space="preserve"> ADDIN ZOTERO_BIBL {"uncited":[],"omitted":[],"custom":[]} CSL_BIBLIOGRAPHY </w:instrText>
      </w:r>
      <w:r>
        <w:rPr>
          <w:rFonts w:ascii="Calibri" w:eastAsia="Calibri" w:hAnsi="Calibri" w:cs="Calibri"/>
          <w:b/>
          <w:color w:val="000000" w:themeColor="text1"/>
          <w:szCs w:val="24"/>
        </w:rPr>
        <w:fldChar w:fldCharType="separate"/>
      </w:r>
      <w:r w:rsidRPr="00BB3DA4">
        <w:t xml:space="preserve">Abadie, A., </w:t>
      </w:r>
      <w:proofErr w:type="spellStart"/>
      <w:r w:rsidRPr="00BB3DA4">
        <w:t>Athey</w:t>
      </w:r>
      <w:proofErr w:type="spellEnd"/>
      <w:r w:rsidRPr="00BB3DA4">
        <w:t xml:space="preserve">, S., </w:t>
      </w:r>
      <w:proofErr w:type="spellStart"/>
      <w:r w:rsidRPr="00BB3DA4">
        <w:t>Imbens</w:t>
      </w:r>
      <w:proofErr w:type="spellEnd"/>
      <w:r w:rsidRPr="00BB3DA4">
        <w:t xml:space="preserve">, G.W. &amp; Wooldridge, J. (2017). </w:t>
      </w:r>
      <w:r w:rsidRPr="00BB3DA4">
        <w:rPr>
          <w:i/>
          <w:iCs/>
        </w:rPr>
        <w:t>When Should You Adjust Standard Errors for Clustering?</w:t>
      </w:r>
      <w:r w:rsidRPr="00BB3DA4">
        <w:t xml:space="preserve"> (Working Paper No. 24003). Working Paper Series. National Bureau of Economic Research.</w:t>
      </w:r>
    </w:p>
    <w:p w14:paraId="202B648E" w14:textId="77777777" w:rsidR="00BB3DA4" w:rsidRPr="00BB3DA4" w:rsidRDefault="00BB3DA4" w:rsidP="00BB3DA4">
      <w:pPr>
        <w:pStyle w:val="Bibliography"/>
      </w:pPr>
      <w:r w:rsidRPr="00BB3DA4">
        <w:t xml:space="preserve">Abdallah, W., </w:t>
      </w:r>
      <w:proofErr w:type="spellStart"/>
      <w:r w:rsidRPr="00BB3DA4">
        <w:t>Goergen</w:t>
      </w:r>
      <w:proofErr w:type="spellEnd"/>
      <w:r w:rsidRPr="00BB3DA4">
        <w:t xml:space="preserve">, M. &amp; O’Sullivan, N. (2015). Endogeneity: How Failure to Correct for it can Cause Wrong Inferences and Some Remedies. </w:t>
      </w:r>
      <w:r w:rsidRPr="00BB3DA4">
        <w:rPr>
          <w:i/>
          <w:iCs/>
        </w:rPr>
        <w:t xml:space="preserve">Br. J. </w:t>
      </w:r>
      <w:proofErr w:type="spellStart"/>
      <w:r w:rsidRPr="00BB3DA4">
        <w:rPr>
          <w:i/>
          <w:iCs/>
        </w:rPr>
        <w:t>Manag</w:t>
      </w:r>
      <w:proofErr w:type="spellEnd"/>
      <w:r w:rsidRPr="00BB3DA4">
        <w:rPr>
          <w:i/>
          <w:iCs/>
        </w:rPr>
        <w:t>.</w:t>
      </w:r>
      <w:r w:rsidRPr="00BB3DA4">
        <w:t>, 26, 791–804.</w:t>
      </w:r>
    </w:p>
    <w:p w14:paraId="3BBD652B" w14:textId="77777777" w:rsidR="00BB3DA4" w:rsidRPr="00BB3DA4" w:rsidRDefault="00BB3DA4" w:rsidP="00BB3DA4">
      <w:pPr>
        <w:pStyle w:val="Bibliography"/>
        <w:rPr>
          <w:lang w:val="de-DE"/>
        </w:rPr>
      </w:pPr>
      <w:r w:rsidRPr="00BB3DA4">
        <w:t xml:space="preserve">Angrist, J.D., </w:t>
      </w:r>
      <w:proofErr w:type="spellStart"/>
      <w:r w:rsidRPr="00BB3DA4">
        <w:t>Imbens</w:t>
      </w:r>
      <w:proofErr w:type="spellEnd"/>
      <w:r w:rsidRPr="00BB3DA4">
        <w:t xml:space="preserve">, G.W. &amp; Rubin, D.B. (1996). Identification of Causal Effects Using Instrumental Variables. </w:t>
      </w:r>
      <w:r w:rsidRPr="00BB3DA4">
        <w:rPr>
          <w:i/>
          <w:iCs/>
          <w:lang w:val="de-DE"/>
        </w:rPr>
        <w:t xml:space="preserve">J. Am. Stat. </w:t>
      </w:r>
      <w:proofErr w:type="spellStart"/>
      <w:r w:rsidRPr="00BB3DA4">
        <w:rPr>
          <w:i/>
          <w:iCs/>
          <w:lang w:val="de-DE"/>
        </w:rPr>
        <w:t>Assoc</w:t>
      </w:r>
      <w:proofErr w:type="spellEnd"/>
      <w:r w:rsidRPr="00BB3DA4">
        <w:rPr>
          <w:i/>
          <w:iCs/>
          <w:lang w:val="de-DE"/>
        </w:rPr>
        <w:t>.</w:t>
      </w:r>
      <w:r w:rsidRPr="00BB3DA4">
        <w:rPr>
          <w:lang w:val="de-DE"/>
        </w:rPr>
        <w:t>, 29.</w:t>
      </w:r>
    </w:p>
    <w:p w14:paraId="6BDEE455" w14:textId="77777777" w:rsidR="00BB3DA4" w:rsidRPr="00BB3DA4" w:rsidRDefault="00BB3DA4" w:rsidP="00BB3DA4">
      <w:pPr>
        <w:pStyle w:val="Bibliography"/>
      </w:pPr>
      <w:proofErr w:type="spellStart"/>
      <w:r w:rsidRPr="00BB3DA4">
        <w:rPr>
          <w:lang w:val="de-DE"/>
        </w:rPr>
        <w:t>Angrist</w:t>
      </w:r>
      <w:proofErr w:type="spellEnd"/>
      <w:r w:rsidRPr="00BB3DA4">
        <w:rPr>
          <w:lang w:val="de-DE"/>
        </w:rPr>
        <w:t xml:space="preserve">, J.D. &amp; Pischke, J.-S. (2008). </w:t>
      </w:r>
      <w:r w:rsidRPr="00BB3DA4">
        <w:t xml:space="preserve">Mostly harmless econometrics. In: </w:t>
      </w:r>
      <w:r w:rsidRPr="00BB3DA4">
        <w:rPr>
          <w:i/>
          <w:iCs/>
        </w:rPr>
        <w:t>Mostly Harmless Econometrics</w:t>
      </w:r>
      <w:r w:rsidRPr="00BB3DA4">
        <w:t>. Princeton university press.</w:t>
      </w:r>
    </w:p>
    <w:p w14:paraId="60EA762E" w14:textId="77777777" w:rsidR="00BB3DA4" w:rsidRPr="00BB3DA4" w:rsidRDefault="00BB3DA4" w:rsidP="00BB3DA4">
      <w:pPr>
        <w:pStyle w:val="Bibliography"/>
      </w:pPr>
      <w:proofErr w:type="spellStart"/>
      <w:r w:rsidRPr="00BB3DA4">
        <w:t>Antonakis</w:t>
      </w:r>
      <w:proofErr w:type="spellEnd"/>
      <w:r w:rsidRPr="00BB3DA4">
        <w:t xml:space="preserve">, J., </w:t>
      </w:r>
      <w:proofErr w:type="spellStart"/>
      <w:r w:rsidRPr="00BB3DA4">
        <w:t>Bastardoz</w:t>
      </w:r>
      <w:proofErr w:type="spellEnd"/>
      <w:r w:rsidRPr="00BB3DA4">
        <w:t xml:space="preserve">, N. &amp; </w:t>
      </w:r>
      <w:proofErr w:type="spellStart"/>
      <w:r w:rsidRPr="00BB3DA4">
        <w:t>Rönkkö</w:t>
      </w:r>
      <w:proofErr w:type="spellEnd"/>
      <w:r w:rsidRPr="00BB3DA4">
        <w:t xml:space="preserve">, M. (2021). On Ignoring the Random Effects Assumption in Multilevel Models: Review, Critique, and Recommendations. </w:t>
      </w:r>
      <w:r w:rsidRPr="00BB3DA4">
        <w:rPr>
          <w:i/>
          <w:iCs/>
        </w:rPr>
        <w:t>Organ. Res. Methods</w:t>
      </w:r>
      <w:r w:rsidRPr="00BB3DA4">
        <w:t>, 24, 443–483.</w:t>
      </w:r>
    </w:p>
    <w:p w14:paraId="1DC4B2BB" w14:textId="77777777" w:rsidR="00BB3DA4" w:rsidRPr="00BB3DA4" w:rsidRDefault="00BB3DA4" w:rsidP="00BB3DA4">
      <w:pPr>
        <w:pStyle w:val="Bibliography"/>
      </w:pPr>
      <w:proofErr w:type="spellStart"/>
      <w:r w:rsidRPr="00BB3DA4">
        <w:t>Antonakis</w:t>
      </w:r>
      <w:proofErr w:type="spellEnd"/>
      <w:r w:rsidRPr="00BB3DA4">
        <w:t xml:space="preserve">, J., </w:t>
      </w:r>
      <w:proofErr w:type="spellStart"/>
      <w:r w:rsidRPr="00BB3DA4">
        <w:t>Bendahan</w:t>
      </w:r>
      <w:proofErr w:type="spellEnd"/>
      <w:r w:rsidRPr="00BB3DA4">
        <w:t xml:space="preserve">, S., </w:t>
      </w:r>
      <w:proofErr w:type="spellStart"/>
      <w:r w:rsidRPr="00BB3DA4">
        <w:t>Jacquart</w:t>
      </w:r>
      <w:proofErr w:type="spellEnd"/>
      <w:r w:rsidRPr="00BB3DA4">
        <w:t xml:space="preserve">, P. &amp; </w:t>
      </w:r>
      <w:proofErr w:type="spellStart"/>
      <w:r w:rsidRPr="00BB3DA4">
        <w:t>Lalive</w:t>
      </w:r>
      <w:proofErr w:type="spellEnd"/>
      <w:r w:rsidRPr="00BB3DA4">
        <w:t xml:space="preserve">, R. (2010). On making causal claims: A review and recommendations. </w:t>
      </w:r>
      <w:proofErr w:type="spellStart"/>
      <w:r w:rsidRPr="00BB3DA4">
        <w:rPr>
          <w:i/>
          <w:iCs/>
        </w:rPr>
        <w:t>Leadersh</w:t>
      </w:r>
      <w:proofErr w:type="spellEnd"/>
      <w:r w:rsidRPr="00BB3DA4">
        <w:rPr>
          <w:i/>
          <w:iCs/>
        </w:rPr>
        <w:t>. Q.</w:t>
      </w:r>
      <w:r w:rsidRPr="00BB3DA4">
        <w:t>, Leadership Quarterly Yearly Review, 21, 1086–1120.</w:t>
      </w:r>
    </w:p>
    <w:p w14:paraId="1E09789E" w14:textId="77777777" w:rsidR="00BB3DA4" w:rsidRPr="00BB3DA4" w:rsidRDefault="00BB3DA4" w:rsidP="00BB3DA4">
      <w:pPr>
        <w:pStyle w:val="Bibliography"/>
      </w:pPr>
      <w:proofErr w:type="spellStart"/>
      <w:r w:rsidRPr="00BB3DA4">
        <w:t>Arif</w:t>
      </w:r>
      <w:proofErr w:type="spellEnd"/>
      <w:r w:rsidRPr="00BB3DA4">
        <w:t xml:space="preserve">, S. &amp; MacNeil, M.A. (2022). Utilizing causal diagrams across quasi-experimental approaches. </w:t>
      </w:r>
      <w:r w:rsidRPr="00BB3DA4">
        <w:rPr>
          <w:i/>
          <w:iCs/>
        </w:rPr>
        <w:t>Ecosphere</w:t>
      </w:r>
      <w:r w:rsidRPr="00BB3DA4">
        <w:t>, 13, e4009.</w:t>
      </w:r>
    </w:p>
    <w:p w14:paraId="6C650037" w14:textId="77777777" w:rsidR="00BB3DA4" w:rsidRPr="00BB3DA4" w:rsidRDefault="00BB3DA4" w:rsidP="00BB3DA4">
      <w:pPr>
        <w:pStyle w:val="Bibliography"/>
      </w:pPr>
      <w:proofErr w:type="spellStart"/>
      <w:r w:rsidRPr="00BB3DA4">
        <w:t>Arif</w:t>
      </w:r>
      <w:proofErr w:type="spellEnd"/>
      <w:r w:rsidRPr="00BB3DA4">
        <w:t xml:space="preserve">, S. &amp; MacNeil, M.A. (2023). Applying the structural causal model framework for observational causal inference in ecology. </w:t>
      </w:r>
      <w:r w:rsidRPr="00BB3DA4">
        <w:rPr>
          <w:i/>
          <w:iCs/>
        </w:rPr>
        <w:t xml:space="preserve">Ecol. </w:t>
      </w:r>
      <w:proofErr w:type="spellStart"/>
      <w:r w:rsidRPr="00BB3DA4">
        <w:rPr>
          <w:i/>
          <w:iCs/>
        </w:rPr>
        <w:t>Monogr</w:t>
      </w:r>
      <w:proofErr w:type="spellEnd"/>
      <w:r w:rsidRPr="00BB3DA4">
        <w:rPr>
          <w:i/>
          <w:iCs/>
        </w:rPr>
        <w:t>.</w:t>
      </w:r>
      <w:r w:rsidRPr="00BB3DA4">
        <w:t>, 93, e1554.</w:t>
      </w:r>
    </w:p>
    <w:p w14:paraId="79C62E5F" w14:textId="77777777" w:rsidR="00BB3DA4" w:rsidRPr="00BB3DA4" w:rsidRDefault="00BB3DA4" w:rsidP="00BB3DA4">
      <w:pPr>
        <w:pStyle w:val="Bibliography"/>
      </w:pPr>
      <w:proofErr w:type="spellStart"/>
      <w:r w:rsidRPr="00BB3DA4">
        <w:t>Athey</w:t>
      </w:r>
      <w:proofErr w:type="spellEnd"/>
      <w:r w:rsidRPr="00BB3DA4">
        <w:t xml:space="preserve">, S. &amp; </w:t>
      </w:r>
      <w:proofErr w:type="spellStart"/>
      <w:r w:rsidRPr="00BB3DA4">
        <w:t>Imbens</w:t>
      </w:r>
      <w:proofErr w:type="spellEnd"/>
      <w:r w:rsidRPr="00BB3DA4">
        <w:t xml:space="preserve">, G.W. (2017). The State of Applied Econometrics: Causality and Policy Evaluation. </w:t>
      </w:r>
      <w:r w:rsidRPr="00BB3DA4">
        <w:rPr>
          <w:i/>
          <w:iCs/>
        </w:rPr>
        <w:t xml:space="preserve">J. Econ. </w:t>
      </w:r>
      <w:proofErr w:type="spellStart"/>
      <w:r w:rsidRPr="00BB3DA4">
        <w:rPr>
          <w:i/>
          <w:iCs/>
        </w:rPr>
        <w:t>Perspect</w:t>
      </w:r>
      <w:proofErr w:type="spellEnd"/>
      <w:r w:rsidRPr="00BB3DA4">
        <w:rPr>
          <w:i/>
          <w:iCs/>
        </w:rPr>
        <w:t>.</w:t>
      </w:r>
      <w:r w:rsidRPr="00BB3DA4">
        <w:t>, 31, 3–32.</w:t>
      </w:r>
    </w:p>
    <w:p w14:paraId="42EDDE09" w14:textId="77777777" w:rsidR="00BB3DA4" w:rsidRPr="00BB3DA4" w:rsidRDefault="00BB3DA4" w:rsidP="00BB3DA4">
      <w:pPr>
        <w:pStyle w:val="Bibliography"/>
      </w:pPr>
      <w:r w:rsidRPr="00BB3DA4">
        <w:t xml:space="preserve">Bell, A., Fairbrother, M. &amp; Jones, K. (2018). Fixed and random effects models: making an informed choice. </w:t>
      </w:r>
      <w:r w:rsidRPr="00BB3DA4">
        <w:rPr>
          <w:i/>
          <w:iCs/>
        </w:rPr>
        <w:t>Qual. Quant.</w:t>
      </w:r>
      <w:r w:rsidRPr="00BB3DA4">
        <w:t>, 55, 117.</w:t>
      </w:r>
    </w:p>
    <w:p w14:paraId="3A6BCBEC" w14:textId="77777777" w:rsidR="00BB3DA4" w:rsidRPr="00BB3DA4" w:rsidRDefault="00BB3DA4" w:rsidP="00BB3DA4">
      <w:pPr>
        <w:pStyle w:val="Bibliography"/>
      </w:pPr>
      <w:r w:rsidRPr="00BB3DA4">
        <w:t xml:space="preserve">Bellemare, M.F., </w:t>
      </w:r>
      <w:proofErr w:type="spellStart"/>
      <w:r w:rsidRPr="00BB3DA4">
        <w:t>Bloem</w:t>
      </w:r>
      <w:proofErr w:type="spellEnd"/>
      <w:r w:rsidRPr="00BB3DA4">
        <w:t>, J.R. &amp; Wexler, N. (2020). The Paper of How: Estimating Treatment Effects Using the Front-Door Criterion.</w:t>
      </w:r>
    </w:p>
    <w:p w14:paraId="547AEF9B" w14:textId="77777777" w:rsidR="00BB3DA4" w:rsidRPr="00BB3DA4" w:rsidRDefault="00BB3DA4" w:rsidP="00BB3DA4">
      <w:pPr>
        <w:pStyle w:val="Bibliography"/>
      </w:pPr>
      <w:r w:rsidRPr="00BB3DA4">
        <w:rPr>
          <w:lang w:val="it-IT"/>
        </w:rPr>
        <w:t xml:space="preserve">Benedetti-Cecchi, L. &amp; Cinelli, F. (1997). </w:t>
      </w:r>
      <w:r w:rsidRPr="00BB3DA4">
        <w:t xml:space="preserve">Confounding in field experiments: direct and indirect effects of artifacts due to the manipulation of limpets and macroalgae. </w:t>
      </w:r>
      <w:r w:rsidRPr="00BB3DA4">
        <w:rPr>
          <w:i/>
          <w:iCs/>
        </w:rPr>
        <w:t>J. Exp. Mar. Biol. Ecol.</w:t>
      </w:r>
      <w:r w:rsidRPr="00BB3DA4">
        <w:t>, 209, 171–184.</w:t>
      </w:r>
    </w:p>
    <w:p w14:paraId="0B46E31B" w14:textId="77777777" w:rsidR="00BB3DA4" w:rsidRPr="00BB3DA4" w:rsidRDefault="00BB3DA4" w:rsidP="00BB3DA4">
      <w:pPr>
        <w:pStyle w:val="Bibliography"/>
      </w:pPr>
      <w:proofErr w:type="spellStart"/>
      <w:r w:rsidRPr="00BB3DA4">
        <w:t>Bolker</w:t>
      </w:r>
      <w:proofErr w:type="spellEnd"/>
      <w:r w:rsidRPr="00BB3DA4">
        <w:t xml:space="preserve">, B.M., Brooks, M.E., Clark, C.J., </w:t>
      </w:r>
      <w:proofErr w:type="spellStart"/>
      <w:r w:rsidRPr="00BB3DA4">
        <w:t>Geange</w:t>
      </w:r>
      <w:proofErr w:type="spellEnd"/>
      <w:r w:rsidRPr="00BB3DA4">
        <w:t xml:space="preserve">, S.W., Poulsen, J.R., Stevens, M.H.H., </w:t>
      </w:r>
      <w:r w:rsidRPr="00BB3DA4">
        <w:rPr>
          <w:i/>
          <w:iCs/>
        </w:rPr>
        <w:t>et al.</w:t>
      </w:r>
      <w:r w:rsidRPr="00BB3DA4">
        <w:t xml:space="preserve"> (2009). Generalized linear mixed models: a practical guide for ecology and evolution. </w:t>
      </w:r>
      <w:r w:rsidRPr="00BB3DA4">
        <w:rPr>
          <w:i/>
          <w:iCs/>
        </w:rPr>
        <w:t xml:space="preserve">Trends Ecol. </w:t>
      </w:r>
      <w:proofErr w:type="spellStart"/>
      <w:r w:rsidRPr="00BB3DA4">
        <w:rPr>
          <w:i/>
          <w:iCs/>
        </w:rPr>
        <w:t>Evol</w:t>
      </w:r>
      <w:proofErr w:type="spellEnd"/>
      <w:r w:rsidRPr="00BB3DA4">
        <w:rPr>
          <w:i/>
          <w:iCs/>
        </w:rPr>
        <w:t>.</w:t>
      </w:r>
      <w:r w:rsidRPr="00BB3DA4">
        <w:t>, 24, 127–135.</w:t>
      </w:r>
    </w:p>
    <w:p w14:paraId="39833576" w14:textId="77777777" w:rsidR="00BB3DA4" w:rsidRPr="00BB3DA4" w:rsidRDefault="00BB3DA4" w:rsidP="00BB3DA4">
      <w:pPr>
        <w:pStyle w:val="Bibliography"/>
      </w:pPr>
      <w:proofErr w:type="spellStart"/>
      <w:r w:rsidRPr="00BB3DA4">
        <w:t>Butsic</w:t>
      </w:r>
      <w:proofErr w:type="spellEnd"/>
      <w:r w:rsidRPr="00BB3DA4">
        <w:t xml:space="preserve">, V., Lewis, D.J., </w:t>
      </w:r>
      <w:proofErr w:type="spellStart"/>
      <w:r w:rsidRPr="00BB3DA4">
        <w:t>Radeloff</w:t>
      </w:r>
      <w:proofErr w:type="spellEnd"/>
      <w:r w:rsidRPr="00BB3DA4">
        <w:t xml:space="preserve">, V.C., Baumann, M. &amp; </w:t>
      </w:r>
      <w:proofErr w:type="spellStart"/>
      <w:r w:rsidRPr="00BB3DA4">
        <w:t>Kuemmerle</w:t>
      </w:r>
      <w:proofErr w:type="spellEnd"/>
      <w:r w:rsidRPr="00BB3DA4">
        <w:t xml:space="preserve">, T. (2017). Quasi-experimental methods enable stronger inferences from observational data in ecology. </w:t>
      </w:r>
      <w:r w:rsidRPr="00BB3DA4">
        <w:rPr>
          <w:i/>
          <w:iCs/>
        </w:rPr>
        <w:t>Basic Appl. Ecol.</w:t>
      </w:r>
      <w:r w:rsidRPr="00BB3DA4">
        <w:t>, 19, 1–10.</w:t>
      </w:r>
    </w:p>
    <w:p w14:paraId="79A6C19C" w14:textId="77777777" w:rsidR="00BB3DA4" w:rsidRPr="00BB3DA4" w:rsidRDefault="00BB3DA4" w:rsidP="00BB3DA4">
      <w:pPr>
        <w:pStyle w:val="Bibliography"/>
      </w:pPr>
      <w:r w:rsidRPr="00BB3DA4">
        <w:t xml:space="preserve">Cameron, A.C. &amp; Miller, D.L. (2015). A Practitioner’s Guide to Cluster-Robust Inference. </w:t>
      </w:r>
      <w:r w:rsidRPr="00BB3DA4">
        <w:rPr>
          <w:i/>
          <w:iCs/>
        </w:rPr>
        <w:t xml:space="preserve">J. Hum. </w:t>
      </w:r>
      <w:proofErr w:type="spellStart"/>
      <w:r w:rsidRPr="00BB3DA4">
        <w:rPr>
          <w:i/>
          <w:iCs/>
        </w:rPr>
        <w:t>Resour</w:t>
      </w:r>
      <w:proofErr w:type="spellEnd"/>
      <w:r w:rsidRPr="00BB3DA4">
        <w:rPr>
          <w:i/>
          <w:iCs/>
        </w:rPr>
        <w:t>.</w:t>
      </w:r>
      <w:r w:rsidRPr="00BB3DA4">
        <w:t>, 50, 317–372.</w:t>
      </w:r>
    </w:p>
    <w:p w14:paraId="0D5E8465" w14:textId="77777777" w:rsidR="00BB3DA4" w:rsidRPr="00BB3DA4" w:rsidRDefault="00BB3DA4" w:rsidP="00BB3DA4">
      <w:pPr>
        <w:pStyle w:val="Bibliography"/>
      </w:pPr>
      <w:r w:rsidRPr="00BB3DA4">
        <w:t xml:space="preserve">Carpenter, S.R., </w:t>
      </w:r>
      <w:proofErr w:type="spellStart"/>
      <w:r w:rsidRPr="00BB3DA4">
        <w:t>Kitchell</w:t>
      </w:r>
      <w:proofErr w:type="spellEnd"/>
      <w:r w:rsidRPr="00BB3DA4">
        <w:t xml:space="preserve">, J.F. &amp; Hodgson, J.R. (1985). Cascading Trophic Interactions and Lake Productivity. </w:t>
      </w:r>
      <w:proofErr w:type="spellStart"/>
      <w:r w:rsidRPr="00BB3DA4">
        <w:rPr>
          <w:i/>
          <w:iCs/>
        </w:rPr>
        <w:t>BioScience</w:t>
      </w:r>
      <w:proofErr w:type="spellEnd"/>
      <w:r w:rsidRPr="00BB3DA4">
        <w:t>, 35, 634–639.</w:t>
      </w:r>
    </w:p>
    <w:p w14:paraId="7E09E0F1" w14:textId="77777777" w:rsidR="00BB3DA4" w:rsidRPr="00BB3DA4" w:rsidRDefault="00BB3DA4" w:rsidP="00BB3DA4">
      <w:pPr>
        <w:pStyle w:val="Bibliography"/>
      </w:pPr>
      <w:r w:rsidRPr="00BB3DA4">
        <w:t xml:space="preserve">Cochran, W.G. (1937). Problems arising in the analysis of a series of similar experiments. </w:t>
      </w:r>
      <w:r w:rsidRPr="00BB3DA4">
        <w:rPr>
          <w:i/>
          <w:iCs/>
        </w:rPr>
        <w:t>Suppl. J. R. Stat. Soc.</w:t>
      </w:r>
      <w:r w:rsidRPr="00BB3DA4">
        <w:t>, 4, 102–118.</w:t>
      </w:r>
    </w:p>
    <w:p w14:paraId="5C077DFA" w14:textId="77777777" w:rsidR="00BB3DA4" w:rsidRPr="00BB3DA4" w:rsidRDefault="00BB3DA4" w:rsidP="00BB3DA4">
      <w:pPr>
        <w:pStyle w:val="Bibliography"/>
      </w:pPr>
      <w:r w:rsidRPr="00BB3DA4">
        <w:t xml:space="preserve">Cunningham, S. (2021). Causal inference. In: </w:t>
      </w:r>
      <w:r w:rsidRPr="00BB3DA4">
        <w:rPr>
          <w:i/>
          <w:iCs/>
        </w:rPr>
        <w:t>Causal Inference</w:t>
      </w:r>
      <w:r w:rsidRPr="00BB3DA4">
        <w:t>. Yale University Press.</w:t>
      </w:r>
    </w:p>
    <w:p w14:paraId="2678C68D" w14:textId="77777777" w:rsidR="00BB3DA4" w:rsidRPr="00BB3DA4" w:rsidRDefault="00BB3DA4" w:rsidP="00BB3DA4">
      <w:pPr>
        <w:pStyle w:val="Bibliography"/>
      </w:pPr>
      <w:r w:rsidRPr="00BB3DA4">
        <w:t xml:space="preserve">Dee, L.E., Ferraro, P.J., </w:t>
      </w:r>
      <w:proofErr w:type="spellStart"/>
      <w:r w:rsidRPr="00BB3DA4">
        <w:t>Severen</w:t>
      </w:r>
      <w:proofErr w:type="spellEnd"/>
      <w:r w:rsidRPr="00BB3DA4">
        <w:t xml:space="preserve">, C.N., Kimmel, K.A., Borer, E.T., Byrnes, J.E.K., </w:t>
      </w:r>
      <w:r w:rsidRPr="00BB3DA4">
        <w:rPr>
          <w:i/>
          <w:iCs/>
        </w:rPr>
        <w:t>et al.</w:t>
      </w:r>
      <w:r w:rsidRPr="00BB3DA4">
        <w:t xml:space="preserve"> (2023). Clarifying the effect of biodiversity on productivity in natural ecosystems with longitudinal data and methods for causal inference. </w:t>
      </w:r>
      <w:r w:rsidRPr="00BB3DA4">
        <w:rPr>
          <w:i/>
          <w:iCs/>
        </w:rPr>
        <w:t xml:space="preserve">Nat. </w:t>
      </w:r>
      <w:proofErr w:type="spellStart"/>
      <w:r w:rsidRPr="00BB3DA4">
        <w:rPr>
          <w:i/>
          <w:iCs/>
        </w:rPr>
        <w:t>Commun</w:t>
      </w:r>
      <w:proofErr w:type="spellEnd"/>
      <w:r w:rsidRPr="00BB3DA4">
        <w:rPr>
          <w:i/>
          <w:iCs/>
        </w:rPr>
        <w:t>.</w:t>
      </w:r>
      <w:r w:rsidRPr="00BB3DA4">
        <w:t>, 14, 2607.</w:t>
      </w:r>
    </w:p>
    <w:p w14:paraId="0265C3D4" w14:textId="77777777" w:rsidR="00BB3DA4" w:rsidRPr="00BB3DA4" w:rsidRDefault="00BB3DA4" w:rsidP="00BB3DA4">
      <w:pPr>
        <w:pStyle w:val="Bibliography"/>
      </w:pPr>
      <w:r w:rsidRPr="00BB3DA4">
        <w:lastRenderedPageBreak/>
        <w:t xml:space="preserve">Dee, L.E., Miller, S.J., Peavey, L.E., Bradley, D., Gentry, R.R., </w:t>
      </w:r>
      <w:proofErr w:type="spellStart"/>
      <w:r w:rsidRPr="00BB3DA4">
        <w:t>Startz</w:t>
      </w:r>
      <w:proofErr w:type="spellEnd"/>
      <w:r w:rsidRPr="00BB3DA4">
        <w:t xml:space="preserve">, R., </w:t>
      </w:r>
      <w:r w:rsidRPr="00BB3DA4">
        <w:rPr>
          <w:i/>
          <w:iCs/>
        </w:rPr>
        <w:t>et al.</w:t>
      </w:r>
      <w:r w:rsidRPr="00BB3DA4">
        <w:t xml:space="preserve"> (2016). Functional diversity of catch mitigates negative effects of temperature variability on fisheries yields. </w:t>
      </w:r>
      <w:r w:rsidRPr="00BB3DA4">
        <w:rPr>
          <w:i/>
          <w:iCs/>
        </w:rPr>
        <w:t>Proc. R. Soc. B Biol. Sci.</w:t>
      </w:r>
      <w:r w:rsidRPr="00BB3DA4">
        <w:t>, 283, 20161435.</w:t>
      </w:r>
    </w:p>
    <w:p w14:paraId="15163CC3" w14:textId="77777777" w:rsidR="00BB3DA4" w:rsidRPr="00BB3DA4" w:rsidRDefault="00BB3DA4" w:rsidP="00BB3DA4">
      <w:pPr>
        <w:pStyle w:val="Bibliography"/>
      </w:pPr>
      <w:proofErr w:type="spellStart"/>
      <w:r w:rsidRPr="00BB3DA4">
        <w:t>Dudney</w:t>
      </w:r>
      <w:proofErr w:type="spellEnd"/>
      <w:r w:rsidRPr="00BB3DA4">
        <w:t xml:space="preserve">, J., Willing, C.E., Das, A.J., Latimer, A.M., Nesmith, J.C.B. &amp; Battles, J.J. (2021). Nonlinear shifts in infectious rust disease due to climate change. </w:t>
      </w:r>
      <w:r w:rsidRPr="00BB3DA4">
        <w:rPr>
          <w:i/>
          <w:iCs/>
        </w:rPr>
        <w:t xml:space="preserve">Nat. </w:t>
      </w:r>
      <w:proofErr w:type="spellStart"/>
      <w:r w:rsidRPr="00BB3DA4">
        <w:rPr>
          <w:i/>
          <w:iCs/>
        </w:rPr>
        <w:t>Commun</w:t>
      </w:r>
      <w:proofErr w:type="spellEnd"/>
      <w:r w:rsidRPr="00BB3DA4">
        <w:rPr>
          <w:i/>
          <w:iCs/>
        </w:rPr>
        <w:t>.</w:t>
      </w:r>
      <w:r w:rsidRPr="00BB3DA4">
        <w:t>, 12, 5102.</w:t>
      </w:r>
    </w:p>
    <w:p w14:paraId="1125C6C8" w14:textId="77777777" w:rsidR="00BB3DA4" w:rsidRPr="00BB3DA4" w:rsidRDefault="00BB3DA4" w:rsidP="00BB3DA4">
      <w:pPr>
        <w:pStyle w:val="Bibliography"/>
      </w:pPr>
      <w:r w:rsidRPr="00BB3DA4">
        <w:t xml:space="preserve">Duffy, J.E., </w:t>
      </w:r>
      <w:proofErr w:type="spellStart"/>
      <w:r w:rsidRPr="00BB3DA4">
        <w:t>Lefcheck</w:t>
      </w:r>
      <w:proofErr w:type="spellEnd"/>
      <w:r w:rsidRPr="00BB3DA4">
        <w:t xml:space="preserve">, J.S., Stuart-Smith, R.D., Navarrete, S.A. &amp; Edgar, G.J. (2016). Biodiversity enhances reef fish biomass and resistance to climate change. </w:t>
      </w:r>
      <w:r w:rsidRPr="00BB3DA4">
        <w:rPr>
          <w:i/>
          <w:iCs/>
        </w:rPr>
        <w:t>PNAS</w:t>
      </w:r>
      <w:r w:rsidRPr="00BB3DA4">
        <w:t>, 113, 6230–6235.</w:t>
      </w:r>
    </w:p>
    <w:p w14:paraId="7147AB23" w14:textId="77777777" w:rsidR="00BB3DA4" w:rsidRPr="00BB3DA4" w:rsidRDefault="00BB3DA4" w:rsidP="00BB3DA4">
      <w:pPr>
        <w:pStyle w:val="Bibliography"/>
      </w:pPr>
      <w:proofErr w:type="spellStart"/>
      <w:r w:rsidRPr="00BB3DA4">
        <w:t>Efron</w:t>
      </w:r>
      <w:proofErr w:type="spellEnd"/>
      <w:r w:rsidRPr="00BB3DA4">
        <w:t xml:space="preserve">, B. &amp; Morris, C. (1975). Data Analysis Using Stein’s Estimator and its Generalizations. </w:t>
      </w:r>
      <w:r w:rsidRPr="00BB3DA4">
        <w:rPr>
          <w:i/>
          <w:iCs/>
        </w:rPr>
        <w:t>J. Am. Stat. Assoc.</w:t>
      </w:r>
      <w:r w:rsidRPr="00BB3DA4">
        <w:t>, 70, 311–319.</w:t>
      </w:r>
    </w:p>
    <w:p w14:paraId="657D5EAA" w14:textId="77777777" w:rsidR="00BB3DA4" w:rsidRPr="00BB3DA4" w:rsidRDefault="00BB3DA4" w:rsidP="00BB3DA4">
      <w:pPr>
        <w:pStyle w:val="Bibliography"/>
      </w:pPr>
      <w:proofErr w:type="spellStart"/>
      <w:r w:rsidRPr="00BB3DA4">
        <w:t>Eisenhart</w:t>
      </w:r>
      <w:proofErr w:type="spellEnd"/>
      <w:r w:rsidRPr="00BB3DA4">
        <w:t xml:space="preserve">, C. (1947). The Assumptions Underlying the Analysis of Variance. </w:t>
      </w:r>
      <w:r w:rsidRPr="00BB3DA4">
        <w:rPr>
          <w:i/>
          <w:iCs/>
        </w:rPr>
        <w:t>Biometrics</w:t>
      </w:r>
      <w:r w:rsidRPr="00BB3DA4">
        <w:t>, 3, 1–21.</w:t>
      </w:r>
    </w:p>
    <w:p w14:paraId="15A590D4" w14:textId="77777777" w:rsidR="00BB3DA4" w:rsidRPr="00BB3DA4" w:rsidRDefault="00BB3DA4" w:rsidP="00BB3DA4">
      <w:pPr>
        <w:pStyle w:val="Bibliography"/>
      </w:pPr>
      <w:r w:rsidRPr="00BB3DA4">
        <w:t xml:space="preserve">Ferraro, P.J. &amp; </w:t>
      </w:r>
      <w:proofErr w:type="spellStart"/>
      <w:r w:rsidRPr="00BB3DA4">
        <w:t>Hanauer</w:t>
      </w:r>
      <w:proofErr w:type="spellEnd"/>
      <w:r w:rsidRPr="00BB3DA4">
        <w:t xml:space="preserve">, M.M. (2014). Advances in Measuring the Environmental and Social Impacts of Environmental Programs. </w:t>
      </w:r>
      <w:proofErr w:type="spellStart"/>
      <w:r w:rsidRPr="00BB3DA4">
        <w:rPr>
          <w:i/>
          <w:iCs/>
        </w:rPr>
        <w:t>Annu</w:t>
      </w:r>
      <w:proofErr w:type="spellEnd"/>
      <w:r w:rsidRPr="00BB3DA4">
        <w:rPr>
          <w:i/>
          <w:iCs/>
        </w:rPr>
        <w:t xml:space="preserve">. Rev. Environ. </w:t>
      </w:r>
      <w:proofErr w:type="spellStart"/>
      <w:r w:rsidRPr="00BB3DA4">
        <w:rPr>
          <w:i/>
          <w:iCs/>
        </w:rPr>
        <w:t>Resour</w:t>
      </w:r>
      <w:proofErr w:type="spellEnd"/>
      <w:r w:rsidRPr="00BB3DA4">
        <w:rPr>
          <w:i/>
          <w:iCs/>
        </w:rPr>
        <w:t>.</w:t>
      </w:r>
      <w:r w:rsidRPr="00BB3DA4">
        <w:t>, 39, 495–517.</w:t>
      </w:r>
    </w:p>
    <w:p w14:paraId="0BB1CC2B" w14:textId="77777777" w:rsidR="00BB3DA4" w:rsidRPr="00BB3DA4" w:rsidRDefault="00BB3DA4" w:rsidP="00BB3DA4">
      <w:pPr>
        <w:pStyle w:val="Bibliography"/>
      </w:pPr>
      <w:r w:rsidRPr="00BB3DA4">
        <w:t xml:space="preserve">Ferraro, P.J. &amp; Miranda, J.J. (2017). Panel Data Designs and Estimators as Substitutes for Randomized Controlled Trials in the Evaluation of Public Programs. </w:t>
      </w:r>
      <w:r w:rsidRPr="00BB3DA4">
        <w:rPr>
          <w:i/>
          <w:iCs/>
        </w:rPr>
        <w:t xml:space="preserve">J. Assoc. Environ. </w:t>
      </w:r>
      <w:proofErr w:type="spellStart"/>
      <w:r w:rsidRPr="00BB3DA4">
        <w:rPr>
          <w:i/>
          <w:iCs/>
        </w:rPr>
        <w:t>Resour</w:t>
      </w:r>
      <w:proofErr w:type="spellEnd"/>
      <w:r w:rsidRPr="00BB3DA4">
        <w:rPr>
          <w:i/>
          <w:iCs/>
        </w:rPr>
        <w:t>. Econ.</w:t>
      </w:r>
      <w:r w:rsidRPr="00BB3DA4">
        <w:t>, 4, 281–317.</w:t>
      </w:r>
    </w:p>
    <w:p w14:paraId="3EF2351C" w14:textId="77777777" w:rsidR="00BB3DA4" w:rsidRPr="00BB3DA4" w:rsidRDefault="00BB3DA4" w:rsidP="00BB3DA4">
      <w:pPr>
        <w:pStyle w:val="Bibliography"/>
      </w:pPr>
      <w:r w:rsidRPr="00BB3DA4">
        <w:t xml:space="preserve">Fisher, R.A. (1919). XV.—The Correlation between Relatives on the Supposition of Mendelian Inheritance. </w:t>
      </w:r>
      <w:r w:rsidRPr="00BB3DA4">
        <w:rPr>
          <w:i/>
          <w:iCs/>
        </w:rPr>
        <w:t xml:space="preserve">Earth Environ. Sci. Trans. R. Soc. </w:t>
      </w:r>
      <w:proofErr w:type="spellStart"/>
      <w:r w:rsidRPr="00BB3DA4">
        <w:rPr>
          <w:i/>
          <w:iCs/>
        </w:rPr>
        <w:t>Edinb</w:t>
      </w:r>
      <w:proofErr w:type="spellEnd"/>
      <w:r w:rsidRPr="00BB3DA4">
        <w:rPr>
          <w:i/>
          <w:iCs/>
        </w:rPr>
        <w:t>.</w:t>
      </w:r>
      <w:r w:rsidRPr="00BB3DA4">
        <w:t>, 52, 399–433.</w:t>
      </w:r>
    </w:p>
    <w:p w14:paraId="6CEC4272" w14:textId="77777777" w:rsidR="00BB3DA4" w:rsidRPr="00BB3DA4" w:rsidRDefault="00BB3DA4" w:rsidP="00BB3DA4">
      <w:pPr>
        <w:pStyle w:val="Bibliography"/>
      </w:pPr>
      <w:r w:rsidRPr="00BB3DA4">
        <w:t xml:space="preserve">Foster, S., Monk, J., Lawrence, E., Hayes, K., </w:t>
      </w:r>
      <w:proofErr w:type="spellStart"/>
      <w:r w:rsidRPr="00BB3DA4">
        <w:t>Hosack</w:t>
      </w:r>
      <w:proofErr w:type="spellEnd"/>
      <w:r w:rsidRPr="00BB3DA4">
        <w:t xml:space="preserve">, G. &amp; </w:t>
      </w:r>
      <w:proofErr w:type="spellStart"/>
      <w:r w:rsidRPr="00BB3DA4">
        <w:t>Przeslawski</w:t>
      </w:r>
      <w:proofErr w:type="spellEnd"/>
      <w:r w:rsidRPr="00BB3DA4">
        <w:t>, R. (2018). Statistical considerations for monitoring and sampling.</w:t>
      </w:r>
    </w:p>
    <w:p w14:paraId="3EBDEFFF" w14:textId="77777777" w:rsidR="00BB3DA4" w:rsidRPr="00BB3DA4" w:rsidRDefault="00BB3DA4" w:rsidP="00BB3DA4">
      <w:pPr>
        <w:pStyle w:val="Bibliography"/>
      </w:pPr>
      <w:r w:rsidRPr="00BB3DA4">
        <w:t xml:space="preserve">Gelman, A. &amp; Hill, J. (2006). </w:t>
      </w:r>
      <w:r w:rsidRPr="00BB3DA4">
        <w:rPr>
          <w:i/>
          <w:iCs/>
        </w:rPr>
        <w:t>Data Analysis Using Regression and Multilevel/Hierarchical Models</w:t>
      </w:r>
      <w:r w:rsidRPr="00BB3DA4">
        <w:t>. Cambridge University Press.</w:t>
      </w:r>
    </w:p>
    <w:p w14:paraId="17ACE8B9" w14:textId="77777777" w:rsidR="00BB3DA4" w:rsidRPr="00BB3DA4" w:rsidRDefault="00BB3DA4" w:rsidP="00BB3DA4">
      <w:pPr>
        <w:pStyle w:val="Bibliography"/>
      </w:pPr>
      <w:r w:rsidRPr="00BB3DA4">
        <w:t xml:space="preserve">Gomes, D.G.E. (2022). Should I use fixed effects or random effects when I have fewer than five levels of a grouping factor in a mixed-effects model? </w:t>
      </w:r>
      <w:proofErr w:type="spellStart"/>
      <w:r w:rsidRPr="00BB3DA4">
        <w:rPr>
          <w:i/>
          <w:iCs/>
        </w:rPr>
        <w:t>PeerJ</w:t>
      </w:r>
      <w:proofErr w:type="spellEnd"/>
      <w:r w:rsidRPr="00BB3DA4">
        <w:t>, 10, e12794.</w:t>
      </w:r>
    </w:p>
    <w:p w14:paraId="5F68C7F0" w14:textId="77777777" w:rsidR="00BB3DA4" w:rsidRPr="00BB3DA4" w:rsidRDefault="00BB3DA4" w:rsidP="00BB3DA4">
      <w:pPr>
        <w:pStyle w:val="Bibliography"/>
      </w:pPr>
      <w:proofErr w:type="spellStart"/>
      <w:r w:rsidRPr="00BB3DA4">
        <w:t>Gotelli</w:t>
      </w:r>
      <w:proofErr w:type="spellEnd"/>
      <w:r w:rsidRPr="00BB3DA4">
        <w:t xml:space="preserve">, N.J. &amp; Ellison, A.M. (2012). </w:t>
      </w:r>
      <w:r w:rsidRPr="00BB3DA4">
        <w:rPr>
          <w:i/>
          <w:iCs/>
        </w:rPr>
        <w:t>A Primer of Ecological Statistics</w:t>
      </w:r>
      <w:r w:rsidRPr="00BB3DA4">
        <w:t>. Second Edition. Oxford University Press, Oxford, New York.</w:t>
      </w:r>
    </w:p>
    <w:p w14:paraId="51CB2E02" w14:textId="77777777" w:rsidR="00BB3DA4" w:rsidRPr="00BB3DA4" w:rsidRDefault="00BB3DA4" w:rsidP="00BB3DA4">
      <w:pPr>
        <w:pStyle w:val="Bibliography"/>
      </w:pPr>
      <w:r w:rsidRPr="00BB3DA4">
        <w:t xml:space="preserve">Grace, J.B. (2021). Instrumental variable methods in structural equation models. </w:t>
      </w:r>
      <w:r w:rsidRPr="00BB3DA4">
        <w:rPr>
          <w:i/>
          <w:iCs/>
        </w:rPr>
        <w:t xml:space="preserve">Methods Ecol. </w:t>
      </w:r>
      <w:proofErr w:type="spellStart"/>
      <w:r w:rsidRPr="00BB3DA4">
        <w:rPr>
          <w:i/>
          <w:iCs/>
        </w:rPr>
        <w:t>Evol</w:t>
      </w:r>
      <w:proofErr w:type="spellEnd"/>
      <w:r w:rsidRPr="00BB3DA4">
        <w:rPr>
          <w:i/>
          <w:iCs/>
        </w:rPr>
        <w:t>.</w:t>
      </w:r>
      <w:r w:rsidRPr="00BB3DA4">
        <w:t>, 12, 1148–1157.</w:t>
      </w:r>
    </w:p>
    <w:p w14:paraId="7AB0EB2C" w14:textId="77777777" w:rsidR="00BB3DA4" w:rsidRPr="00BB3DA4" w:rsidRDefault="00BB3DA4" w:rsidP="00BB3DA4">
      <w:pPr>
        <w:pStyle w:val="Bibliography"/>
      </w:pPr>
      <w:r w:rsidRPr="00BB3DA4">
        <w:t xml:space="preserve">Grace, J.B. &amp; Irvine, K.M. (2020). Scientist’s guide to developing explanatory statistical models using causal analysis principles. </w:t>
      </w:r>
      <w:r w:rsidRPr="00BB3DA4">
        <w:rPr>
          <w:i/>
          <w:iCs/>
        </w:rPr>
        <w:t>Ecology</w:t>
      </w:r>
      <w:r w:rsidRPr="00BB3DA4">
        <w:t>, 101.</w:t>
      </w:r>
    </w:p>
    <w:p w14:paraId="703AFF20" w14:textId="77777777" w:rsidR="00BB3DA4" w:rsidRPr="00BB3DA4" w:rsidRDefault="00BB3DA4" w:rsidP="00BB3DA4">
      <w:pPr>
        <w:pStyle w:val="Bibliography"/>
      </w:pPr>
      <w:proofErr w:type="spellStart"/>
      <w:r w:rsidRPr="00BB3DA4">
        <w:t>Grafström</w:t>
      </w:r>
      <w:proofErr w:type="spellEnd"/>
      <w:r w:rsidRPr="00BB3DA4">
        <w:t xml:space="preserve">, A. &amp; Lundström, N. (2013). Why Well Spread Probability Samples Are Balanced. </w:t>
      </w:r>
      <w:r w:rsidRPr="00BB3DA4">
        <w:rPr>
          <w:i/>
          <w:iCs/>
        </w:rPr>
        <w:t>Open J. Stat.</w:t>
      </w:r>
      <w:r w:rsidRPr="00BB3DA4">
        <w:t>, 3, 36–41.</w:t>
      </w:r>
    </w:p>
    <w:p w14:paraId="225A707A" w14:textId="77777777" w:rsidR="00BB3DA4" w:rsidRPr="00BB3DA4" w:rsidRDefault="00BB3DA4" w:rsidP="00BB3DA4">
      <w:pPr>
        <w:pStyle w:val="Bibliography"/>
      </w:pPr>
      <w:r w:rsidRPr="00BB3DA4">
        <w:t xml:space="preserve">Griffith, G.J., Morris, T.T., Tudball, M.J., Herbert, A., </w:t>
      </w:r>
      <w:proofErr w:type="spellStart"/>
      <w:r w:rsidRPr="00BB3DA4">
        <w:t>Mancano</w:t>
      </w:r>
      <w:proofErr w:type="spellEnd"/>
      <w:r w:rsidRPr="00BB3DA4">
        <w:t xml:space="preserve">, G., Pike, L., </w:t>
      </w:r>
      <w:r w:rsidRPr="00BB3DA4">
        <w:rPr>
          <w:i/>
          <w:iCs/>
        </w:rPr>
        <w:t>et al.</w:t>
      </w:r>
      <w:r w:rsidRPr="00BB3DA4">
        <w:t xml:space="preserve"> (2020). Collider bias undermines our understanding of COVID-19 disease risk and severity. </w:t>
      </w:r>
      <w:r w:rsidRPr="00BB3DA4">
        <w:rPr>
          <w:i/>
          <w:iCs/>
        </w:rPr>
        <w:t xml:space="preserve">Nat. </w:t>
      </w:r>
      <w:proofErr w:type="spellStart"/>
      <w:r w:rsidRPr="00BB3DA4">
        <w:rPr>
          <w:i/>
          <w:iCs/>
        </w:rPr>
        <w:t>Commun</w:t>
      </w:r>
      <w:proofErr w:type="spellEnd"/>
      <w:r w:rsidRPr="00BB3DA4">
        <w:rPr>
          <w:i/>
          <w:iCs/>
        </w:rPr>
        <w:t>.</w:t>
      </w:r>
      <w:r w:rsidRPr="00BB3DA4">
        <w:t>, 11, 5749.</w:t>
      </w:r>
    </w:p>
    <w:p w14:paraId="0299C9EC" w14:textId="77777777" w:rsidR="00BB3DA4" w:rsidRPr="00BB3DA4" w:rsidRDefault="00BB3DA4" w:rsidP="00BB3DA4">
      <w:pPr>
        <w:pStyle w:val="Bibliography"/>
      </w:pPr>
      <w:r w:rsidRPr="00BB3DA4">
        <w:t xml:space="preserve">Harrison, X.A., Donaldson, L., Correa-Cano, M.E., Evans, J., Fisher, D.N., Goodwin, C.E.D., </w:t>
      </w:r>
      <w:r w:rsidRPr="00BB3DA4">
        <w:rPr>
          <w:i/>
          <w:iCs/>
        </w:rPr>
        <w:t>et al.</w:t>
      </w:r>
      <w:r w:rsidRPr="00BB3DA4">
        <w:t xml:space="preserve"> (2018). A brief introduction to mixed effects modelling and multi-model inference in ecology. </w:t>
      </w:r>
      <w:proofErr w:type="spellStart"/>
      <w:r w:rsidRPr="00BB3DA4">
        <w:rPr>
          <w:i/>
          <w:iCs/>
        </w:rPr>
        <w:t>PeerJ</w:t>
      </w:r>
      <w:proofErr w:type="spellEnd"/>
      <w:r w:rsidRPr="00BB3DA4">
        <w:t>, 6, e4794.</w:t>
      </w:r>
    </w:p>
    <w:p w14:paraId="60E40ECA" w14:textId="77777777" w:rsidR="00BB3DA4" w:rsidRPr="00BB3DA4" w:rsidRDefault="00BB3DA4" w:rsidP="00BB3DA4">
      <w:pPr>
        <w:pStyle w:val="Bibliography"/>
      </w:pPr>
      <w:r w:rsidRPr="00BB3DA4">
        <w:t xml:space="preserve">Heckman, J.J. (2000). Causal Parameters and Policy Analysis in Economics: A Twentieth Century Retrospective*. </w:t>
      </w:r>
      <w:r w:rsidRPr="00BB3DA4">
        <w:rPr>
          <w:i/>
          <w:iCs/>
        </w:rPr>
        <w:t>Q. J. Econ.</w:t>
      </w:r>
      <w:r w:rsidRPr="00BB3DA4">
        <w:t>, 115, 45–97.</w:t>
      </w:r>
    </w:p>
    <w:p w14:paraId="28185419" w14:textId="77777777" w:rsidR="00BB3DA4" w:rsidRPr="00BB3DA4" w:rsidRDefault="00BB3DA4" w:rsidP="00BB3DA4">
      <w:pPr>
        <w:pStyle w:val="Bibliography"/>
      </w:pPr>
      <w:r w:rsidRPr="00BB3DA4">
        <w:t xml:space="preserve">Hernan, M.A. &amp; Robins, J.M. (2023). </w:t>
      </w:r>
      <w:r w:rsidRPr="00BB3DA4">
        <w:rPr>
          <w:i/>
          <w:iCs/>
        </w:rPr>
        <w:t>Causal Inference: What If</w:t>
      </w:r>
      <w:r w:rsidRPr="00BB3DA4">
        <w:t>. CRC Press, Boca Raton.</w:t>
      </w:r>
    </w:p>
    <w:p w14:paraId="485EFF19" w14:textId="77777777" w:rsidR="00BB3DA4" w:rsidRPr="00BB3DA4" w:rsidRDefault="00BB3DA4" w:rsidP="00BB3DA4">
      <w:pPr>
        <w:pStyle w:val="Bibliography"/>
      </w:pPr>
      <w:r w:rsidRPr="00BB3DA4">
        <w:t xml:space="preserve">Holland, P.W. (1986). Statistics and Causal Inference. </w:t>
      </w:r>
      <w:r w:rsidRPr="00BB3DA4">
        <w:rPr>
          <w:i/>
          <w:iCs/>
        </w:rPr>
        <w:t>J. Am. Stat. Assoc.</w:t>
      </w:r>
      <w:r w:rsidRPr="00BB3DA4">
        <w:t>, 81, 945–960.</w:t>
      </w:r>
    </w:p>
    <w:p w14:paraId="7F6D4EE0" w14:textId="77777777" w:rsidR="00BB3DA4" w:rsidRPr="00BB3DA4" w:rsidRDefault="00BB3DA4" w:rsidP="00BB3DA4">
      <w:pPr>
        <w:pStyle w:val="Bibliography"/>
      </w:pPr>
      <w:proofErr w:type="spellStart"/>
      <w:r w:rsidRPr="00BB3DA4">
        <w:t>Imbens</w:t>
      </w:r>
      <w:proofErr w:type="spellEnd"/>
      <w:r w:rsidRPr="00BB3DA4">
        <w:t xml:space="preserve">, G.W. &amp; Rubin, D.B. (2015). </w:t>
      </w:r>
      <w:r w:rsidRPr="00BB3DA4">
        <w:rPr>
          <w:i/>
          <w:iCs/>
        </w:rPr>
        <w:t>Causal Inference for Statistics, Social, and Biomedical Sciences: An Introduction</w:t>
      </w:r>
      <w:r w:rsidRPr="00BB3DA4">
        <w:t>. Cambridge University Press, Cambridge.</w:t>
      </w:r>
    </w:p>
    <w:p w14:paraId="1F77DDB0" w14:textId="77777777" w:rsidR="00BB3DA4" w:rsidRPr="00BB3DA4" w:rsidRDefault="00BB3DA4" w:rsidP="00BB3DA4">
      <w:pPr>
        <w:pStyle w:val="Bibliography"/>
      </w:pPr>
      <w:r w:rsidRPr="00BB3DA4">
        <w:lastRenderedPageBreak/>
        <w:t xml:space="preserve">Kendall, B.E. (2015). </w:t>
      </w:r>
      <w:r w:rsidRPr="00BB3DA4">
        <w:rPr>
          <w:i/>
          <w:iCs/>
        </w:rPr>
        <w:t>A statistical symphony: instrumental variables reveal causality and control measurement error</w:t>
      </w:r>
      <w:r w:rsidRPr="00BB3DA4">
        <w:t>.</w:t>
      </w:r>
    </w:p>
    <w:p w14:paraId="54807B95" w14:textId="77777777" w:rsidR="00BB3DA4" w:rsidRPr="00BB3DA4" w:rsidRDefault="00BB3DA4" w:rsidP="00BB3DA4">
      <w:pPr>
        <w:pStyle w:val="Bibliography"/>
      </w:pPr>
      <w:proofErr w:type="spellStart"/>
      <w:r w:rsidRPr="00BB3DA4">
        <w:t>Kermorvant</w:t>
      </w:r>
      <w:proofErr w:type="spellEnd"/>
      <w:r w:rsidRPr="00BB3DA4">
        <w:t xml:space="preserve">, C., D’Amico, F., Bru, N., </w:t>
      </w:r>
      <w:proofErr w:type="spellStart"/>
      <w:r w:rsidRPr="00BB3DA4">
        <w:t>Caill</w:t>
      </w:r>
      <w:proofErr w:type="spellEnd"/>
      <w:r w:rsidRPr="00BB3DA4">
        <w:t xml:space="preserve">-Milly, N. &amp; Robertson, B. (2019). Spatially balanced sampling designs for environmental surveys. </w:t>
      </w:r>
      <w:r w:rsidRPr="00BB3DA4">
        <w:rPr>
          <w:i/>
          <w:iCs/>
        </w:rPr>
        <w:t xml:space="preserve">Environ. </w:t>
      </w:r>
      <w:proofErr w:type="spellStart"/>
      <w:r w:rsidRPr="00BB3DA4">
        <w:rPr>
          <w:i/>
          <w:iCs/>
        </w:rPr>
        <w:t>Monit</w:t>
      </w:r>
      <w:proofErr w:type="spellEnd"/>
      <w:r w:rsidRPr="00BB3DA4">
        <w:rPr>
          <w:i/>
          <w:iCs/>
        </w:rPr>
        <w:t>. Assess.</w:t>
      </w:r>
      <w:r w:rsidRPr="00BB3DA4">
        <w:t>, 191, 524.</w:t>
      </w:r>
    </w:p>
    <w:p w14:paraId="6011EA61" w14:textId="77777777" w:rsidR="00BB3DA4" w:rsidRPr="00BB3DA4" w:rsidRDefault="00BB3DA4" w:rsidP="00BB3DA4">
      <w:pPr>
        <w:pStyle w:val="Bibliography"/>
      </w:pPr>
      <w:r w:rsidRPr="00BB3DA4">
        <w:t xml:space="preserve">Kimmel, K., Dee, L.E., Avolio, M.L. &amp; Ferraro, P.J. (2021). Causal assumptions and causal inference in ecological experiments. </w:t>
      </w:r>
      <w:r w:rsidRPr="00BB3DA4">
        <w:rPr>
          <w:i/>
          <w:iCs/>
        </w:rPr>
        <w:t xml:space="preserve">Trends Ecol. </w:t>
      </w:r>
      <w:proofErr w:type="spellStart"/>
      <w:r w:rsidRPr="00BB3DA4">
        <w:rPr>
          <w:i/>
          <w:iCs/>
        </w:rPr>
        <w:t>Evol</w:t>
      </w:r>
      <w:proofErr w:type="spellEnd"/>
      <w:r w:rsidRPr="00BB3DA4">
        <w:rPr>
          <w:i/>
          <w:iCs/>
        </w:rPr>
        <w:t>.</w:t>
      </w:r>
      <w:r w:rsidRPr="00BB3DA4">
        <w:t>, 36, 1141–1152.</w:t>
      </w:r>
    </w:p>
    <w:p w14:paraId="2A59709E" w14:textId="77777777" w:rsidR="00BB3DA4" w:rsidRPr="00BB3DA4" w:rsidRDefault="00BB3DA4" w:rsidP="00BB3DA4">
      <w:pPr>
        <w:pStyle w:val="Bibliography"/>
      </w:pPr>
      <w:r w:rsidRPr="00BB3DA4">
        <w:t>Larson, D., Grace, J. &amp; Larson, J. (2008). Long-term dynamics of leafy spurge (</w:t>
      </w:r>
      <w:r w:rsidRPr="00BB3DA4">
        <w:rPr>
          <w:i/>
          <w:iCs/>
        </w:rPr>
        <w:t xml:space="preserve">Euphorbia </w:t>
      </w:r>
      <w:proofErr w:type="spellStart"/>
      <w:r w:rsidRPr="00BB3DA4">
        <w:rPr>
          <w:i/>
          <w:iCs/>
        </w:rPr>
        <w:t>esula</w:t>
      </w:r>
      <w:proofErr w:type="spellEnd"/>
      <w:r w:rsidRPr="00BB3DA4">
        <w:t xml:space="preserve">) and its biocontrol agent, flea beetles in the genus </w:t>
      </w:r>
      <w:proofErr w:type="spellStart"/>
      <w:r w:rsidRPr="00BB3DA4">
        <w:t>Aphthona</w:t>
      </w:r>
      <w:proofErr w:type="spellEnd"/>
      <w:r w:rsidRPr="00BB3DA4">
        <w:t xml:space="preserve">. </w:t>
      </w:r>
      <w:r w:rsidRPr="00BB3DA4">
        <w:rPr>
          <w:i/>
          <w:iCs/>
        </w:rPr>
        <w:t>Biol. Control</w:t>
      </w:r>
      <w:r w:rsidRPr="00BB3DA4">
        <w:t>, 47, 250–256.</w:t>
      </w:r>
    </w:p>
    <w:p w14:paraId="44422E05" w14:textId="77777777" w:rsidR="00BB3DA4" w:rsidRPr="00BB3DA4" w:rsidRDefault="00BB3DA4" w:rsidP="00BB3DA4">
      <w:pPr>
        <w:pStyle w:val="Bibliography"/>
      </w:pPr>
      <w:r w:rsidRPr="00BB3DA4">
        <w:t xml:space="preserve">Laubach, Z.M., Murray, E.J., Hoke, K.L., Safran, R.J. &amp; </w:t>
      </w:r>
      <w:proofErr w:type="spellStart"/>
      <w:r w:rsidRPr="00BB3DA4">
        <w:t>Perng</w:t>
      </w:r>
      <w:proofErr w:type="spellEnd"/>
      <w:r w:rsidRPr="00BB3DA4">
        <w:t xml:space="preserve">, W. (2021). A biologist’s guide to model selection and causal inference. </w:t>
      </w:r>
      <w:r w:rsidRPr="00BB3DA4">
        <w:rPr>
          <w:i/>
          <w:iCs/>
        </w:rPr>
        <w:t>Proc. R. Soc. B Biol. Sci.</w:t>
      </w:r>
      <w:r w:rsidRPr="00BB3DA4">
        <w:t>, 288, 20202815.</w:t>
      </w:r>
    </w:p>
    <w:p w14:paraId="39EC60BD" w14:textId="77777777" w:rsidR="00BB3DA4" w:rsidRPr="00BB3DA4" w:rsidRDefault="00BB3DA4" w:rsidP="00BB3DA4">
      <w:pPr>
        <w:pStyle w:val="Bibliography"/>
      </w:pPr>
      <w:r w:rsidRPr="00BB3DA4">
        <w:t xml:space="preserve">Lubchenco, J. (1980). Algal Zonation in the New England Rocky Intertidal Community: An Experimental Analysis. </w:t>
      </w:r>
      <w:r w:rsidRPr="00BB3DA4">
        <w:rPr>
          <w:i/>
          <w:iCs/>
        </w:rPr>
        <w:t>Ecology</w:t>
      </w:r>
      <w:r w:rsidRPr="00BB3DA4">
        <w:t>, 61, 333–344.</w:t>
      </w:r>
    </w:p>
    <w:p w14:paraId="3C481438" w14:textId="77777777" w:rsidR="00BB3DA4" w:rsidRPr="00BB3DA4" w:rsidRDefault="00BB3DA4" w:rsidP="00BB3DA4">
      <w:pPr>
        <w:pStyle w:val="Bibliography"/>
      </w:pPr>
      <w:proofErr w:type="spellStart"/>
      <w:r w:rsidRPr="00BB3DA4">
        <w:t>McElreath</w:t>
      </w:r>
      <w:proofErr w:type="spellEnd"/>
      <w:r w:rsidRPr="00BB3DA4">
        <w:t xml:space="preserve">, R. (2020). </w:t>
      </w:r>
      <w:r w:rsidRPr="00BB3DA4">
        <w:rPr>
          <w:i/>
          <w:iCs/>
        </w:rPr>
        <w:t>Statistical rethinking: A Bayesian course with examples in R and Stan</w:t>
      </w:r>
      <w:r w:rsidRPr="00BB3DA4">
        <w:t>. Chapman and Hall/CRC.</w:t>
      </w:r>
    </w:p>
    <w:p w14:paraId="343C6EDA" w14:textId="77777777" w:rsidR="00BB3DA4" w:rsidRPr="00BB3DA4" w:rsidRDefault="00BB3DA4" w:rsidP="00BB3DA4">
      <w:pPr>
        <w:pStyle w:val="Bibliography"/>
      </w:pPr>
      <w:r w:rsidRPr="00BB3DA4">
        <w:t xml:space="preserve">Morgan, S.L. &amp; Winship, C. (2015). </w:t>
      </w:r>
      <w:r w:rsidRPr="00BB3DA4">
        <w:rPr>
          <w:i/>
          <w:iCs/>
        </w:rPr>
        <w:t>Counterfactuals and Causal Inference</w:t>
      </w:r>
      <w:r w:rsidRPr="00BB3DA4">
        <w:t>. Cambridge University Press.</w:t>
      </w:r>
    </w:p>
    <w:p w14:paraId="0D75781E" w14:textId="77777777" w:rsidR="00BB3DA4" w:rsidRPr="00BB3DA4" w:rsidRDefault="00BB3DA4" w:rsidP="00BB3DA4">
      <w:pPr>
        <w:pStyle w:val="Bibliography"/>
      </w:pPr>
      <w:proofErr w:type="spellStart"/>
      <w:r w:rsidRPr="00BB3DA4">
        <w:t>Mundlak</w:t>
      </w:r>
      <w:proofErr w:type="spellEnd"/>
      <w:r w:rsidRPr="00BB3DA4">
        <w:t xml:space="preserve">, Y. (1978). On the Pooling of Time Series and Cross Section Data. </w:t>
      </w:r>
      <w:proofErr w:type="spellStart"/>
      <w:r w:rsidRPr="00BB3DA4">
        <w:rPr>
          <w:i/>
          <w:iCs/>
        </w:rPr>
        <w:t>Econometrica</w:t>
      </w:r>
      <w:proofErr w:type="spellEnd"/>
      <w:r w:rsidRPr="00BB3DA4">
        <w:t>, 46, 69–85.</w:t>
      </w:r>
    </w:p>
    <w:p w14:paraId="6E8DBEFC" w14:textId="77777777" w:rsidR="00BB3DA4" w:rsidRPr="00BB3DA4" w:rsidRDefault="00BB3DA4" w:rsidP="00BB3DA4">
      <w:pPr>
        <w:pStyle w:val="Bibliography"/>
      </w:pPr>
      <w:proofErr w:type="spellStart"/>
      <w:r w:rsidRPr="00BB3DA4">
        <w:t>Oshchepkov</w:t>
      </w:r>
      <w:proofErr w:type="spellEnd"/>
      <w:r w:rsidRPr="00BB3DA4">
        <w:t xml:space="preserve">, A. &amp; </w:t>
      </w:r>
      <w:proofErr w:type="spellStart"/>
      <w:r w:rsidRPr="00BB3DA4">
        <w:t>Shirokanova</w:t>
      </w:r>
      <w:proofErr w:type="spellEnd"/>
      <w:r w:rsidRPr="00BB3DA4">
        <w:t xml:space="preserve">, A. (2022). Bridging the gap between multilevel modeling and economic methods. </w:t>
      </w:r>
      <w:r w:rsidRPr="00BB3DA4">
        <w:rPr>
          <w:i/>
          <w:iCs/>
        </w:rPr>
        <w:t>Soc. Sci. Res.</w:t>
      </w:r>
      <w:r w:rsidRPr="00BB3DA4">
        <w:t>, 104, 102689.</w:t>
      </w:r>
    </w:p>
    <w:p w14:paraId="4EE4AA34" w14:textId="77777777" w:rsidR="00BB3DA4" w:rsidRPr="00BB3DA4" w:rsidRDefault="00BB3DA4" w:rsidP="00BB3DA4">
      <w:pPr>
        <w:pStyle w:val="Bibliography"/>
      </w:pPr>
      <w:r w:rsidRPr="00BB3DA4">
        <w:t xml:space="preserve">Oster, E. (2019). Unobservable Selection and Coefficient Stability: Theory and Evidence. </w:t>
      </w:r>
      <w:r w:rsidRPr="00BB3DA4">
        <w:rPr>
          <w:i/>
          <w:iCs/>
        </w:rPr>
        <w:t>J. Bus. Econ. Stat.</w:t>
      </w:r>
      <w:r w:rsidRPr="00BB3DA4">
        <w:t>, 37, 187–204.</w:t>
      </w:r>
    </w:p>
    <w:p w14:paraId="35627305" w14:textId="77777777" w:rsidR="00BB3DA4" w:rsidRPr="00BB3DA4" w:rsidRDefault="00BB3DA4" w:rsidP="00BB3DA4">
      <w:pPr>
        <w:pStyle w:val="Bibliography"/>
      </w:pPr>
      <w:r w:rsidRPr="00BB3DA4">
        <w:t xml:space="preserve">Paine, R.T. (1966). Food web </w:t>
      </w:r>
      <w:proofErr w:type="spellStart"/>
      <w:r w:rsidRPr="00BB3DA4">
        <w:t>compexity</w:t>
      </w:r>
      <w:proofErr w:type="spellEnd"/>
      <w:r w:rsidRPr="00BB3DA4">
        <w:t xml:space="preserve"> and species diversity. </w:t>
      </w:r>
      <w:r w:rsidRPr="00BB3DA4">
        <w:rPr>
          <w:i/>
          <w:iCs/>
        </w:rPr>
        <w:t>Am. Nat.</w:t>
      </w:r>
      <w:r w:rsidRPr="00BB3DA4">
        <w:t>, 100, 65–75.</w:t>
      </w:r>
    </w:p>
    <w:p w14:paraId="1CE35066" w14:textId="77777777" w:rsidR="00BB3DA4" w:rsidRPr="00BB3DA4" w:rsidRDefault="00BB3DA4" w:rsidP="00BB3DA4">
      <w:pPr>
        <w:pStyle w:val="Bibliography"/>
      </w:pPr>
      <w:r w:rsidRPr="00BB3DA4">
        <w:t xml:space="preserve">Pearl, J. (1995). Causal Diagrams for Empirical Research. </w:t>
      </w:r>
      <w:proofErr w:type="spellStart"/>
      <w:r w:rsidRPr="00BB3DA4">
        <w:rPr>
          <w:i/>
          <w:iCs/>
        </w:rPr>
        <w:t>Biometrika</w:t>
      </w:r>
      <w:proofErr w:type="spellEnd"/>
      <w:r w:rsidRPr="00BB3DA4">
        <w:t>, 82, 669–688.</w:t>
      </w:r>
    </w:p>
    <w:p w14:paraId="57901AC4" w14:textId="77777777" w:rsidR="00BB3DA4" w:rsidRPr="00BB3DA4" w:rsidRDefault="00BB3DA4" w:rsidP="00BB3DA4">
      <w:pPr>
        <w:pStyle w:val="Bibliography"/>
      </w:pPr>
      <w:r w:rsidRPr="00BB3DA4">
        <w:t xml:space="preserve">Pearl, J. (2009). </w:t>
      </w:r>
      <w:r w:rsidRPr="00BB3DA4">
        <w:rPr>
          <w:i/>
          <w:iCs/>
        </w:rPr>
        <w:t>Causality</w:t>
      </w:r>
      <w:r w:rsidRPr="00BB3DA4">
        <w:t>. Cambridge university press.</w:t>
      </w:r>
    </w:p>
    <w:p w14:paraId="4E5FB681" w14:textId="77777777" w:rsidR="00BB3DA4" w:rsidRPr="00BB3DA4" w:rsidRDefault="00BB3DA4" w:rsidP="00BB3DA4">
      <w:pPr>
        <w:pStyle w:val="Bibliography"/>
      </w:pPr>
      <w:r w:rsidRPr="00BB3DA4">
        <w:t xml:space="preserve">Pearl, J., </w:t>
      </w:r>
      <w:proofErr w:type="spellStart"/>
      <w:r w:rsidRPr="00BB3DA4">
        <w:t>Glymour</w:t>
      </w:r>
      <w:proofErr w:type="spellEnd"/>
      <w:r w:rsidRPr="00BB3DA4">
        <w:t xml:space="preserve">, M. &amp; Jewell, N.P. (2016). </w:t>
      </w:r>
      <w:r w:rsidRPr="00BB3DA4">
        <w:rPr>
          <w:i/>
          <w:iCs/>
        </w:rPr>
        <w:t>Causal inference in statistics: A primer</w:t>
      </w:r>
      <w:r w:rsidRPr="00BB3DA4">
        <w:t>. John Wiley &amp; Sons.</w:t>
      </w:r>
    </w:p>
    <w:p w14:paraId="48E962E1" w14:textId="77777777" w:rsidR="00BB3DA4" w:rsidRPr="00BB3DA4" w:rsidRDefault="00BB3DA4" w:rsidP="00BB3DA4">
      <w:pPr>
        <w:pStyle w:val="Bibliography"/>
      </w:pPr>
      <w:r w:rsidRPr="00BB3DA4">
        <w:t xml:space="preserve">Power, M.E. (1990). Effects of Fish in River Food Webs. </w:t>
      </w:r>
      <w:r w:rsidRPr="00BB3DA4">
        <w:rPr>
          <w:i/>
          <w:iCs/>
        </w:rPr>
        <w:t>Science</w:t>
      </w:r>
      <w:r w:rsidRPr="00BB3DA4">
        <w:t>, 250, 811–814.</w:t>
      </w:r>
    </w:p>
    <w:p w14:paraId="3C8340C8" w14:textId="77777777" w:rsidR="00BB3DA4" w:rsidRPr="00BB3DA4" w:rsidRDefault="00BB3DA4" w:rsidP="00BB3DA4">
      <w:pPr>
        <w:pStyle w:val="Bibliography"/>
      </w:pPr>
      <w:r w:rsidRPr="00BB3DA4">
        <w:t xml:space="preserve">Reichman, O.J. (1979). Desert Granivore Foraging and Its Impact on Seed Densities and Distributions. </w:t>
      </w:r>
      <w:r w:rsidRPr="00BB3DA4">
        <w:rPr>
          <w:i/>
          <w:iCs/>
        </w:rPr>
        <w:t>Ecology</w:t>
      </w:r>
      <w:r w:rsidRPr="00BB3DA4">
        <w:t>, 60, 1086–1092.</w:t>
      </w:r>
    </w:p>
    <w:p w14:paraId="125919D7" w14:textId="77777777" w:rsidR="00BB3DA4" w:rsidRPr="00BB3DA4" w:rsidRDefault="00BB3DA4" w:rsidP="00BB3DA4">
      <w:pPr>
        <w:pStyle w:val="Bibliography"/>
      </w:pPr>
      <w:r w:rsidRPr="00BB3DA4">
        <w:t xml:space="preserve">Rinella, M.J., Strong, D.J. &amp; </w:t>
      </w:r>
      <w:proofErr w:type="spellStart"/>
      <w:r w:rsidRPr="00BB3DA4">
        <w:t>Vermeire</w:t>
      </w:r>
      <w:proofErr w:type="spellEnd"/>
      <w:r w:rsidRPr="00BB3DA4">
        <w:t xml:space="preserve">, L.T. (2020). Omitted variable bias in studies of plant interactions. </w:t>
      </w:r>
      <w:r w:rsidRPr="00BB3DA4">
        <w:rPr>
          <w:i/>
          <w:iCs/>
        </w:rPr>
        <w:t>Ecology</w:t>
      </w:r>
      <w:r w:rsidRPr="00BB3DA4">
        <w:t>, 101, e03020.</w:t>
      </w:r>
    </w:p>
    <w:p w14:paraId="7F411722" w14:textId="77777777" w:rsidR="00BB3DA4" w:rsidRPr="00BB3DA4" w:rsidRDefault="00BB3DA4" w:rsidP="00BB3DA4">
      <w:pPr>
        <w:pStyle w:val="Bibliography"/>
      </w:pPr>
      <w:r w:rsidRPr="00BB3DA4">
        <w:t xml:space="preserve">Robertson, B.L., Brown, J.A., McDonald, T. &amp; </w:t>
      </w:r>
      <w:proofErr w:type="spellStart"/>
      <w:r w:rsidRPr="00BB3DA4">
        <w:t>Jaksons</w:t>
      </w:r>
      <w:proofErr w:type="spellEnd"/>
      <w:r w:rsidRPr="00BB3DA4">
        <w:t xml:space="preserve">, P. (2013). BAS: Balanced Acceptance Sampling of Natural Resources. </w:t>
      </w:r>
      <w:r w:rsidRPr="00BB3DA4">
        <w:rPr>
          <w:i/>
          <w:iCs/>
        </w:rPr>
        <w:t>Biometrics</w:t>
      </w:r>
      <w:r w:rsidRPr="00BB3DA4">
        <w:t>, 69, 776–784.</w:t>
      </w:r>
    </w:p>
    <w:p w14:paraId="7F215EDF" w14:textId="77777777" w:rsidR="00BB3DA4" w:rsidRPr="00BB3DA4" w:rsidRDefault="00BB3DA4" w:rsidP="00BB3DA4">
      <w:pPr>
        <w:pStyle w:val="Bibliography"/>
      </w:pPr>
      <w:r w:rsidRPr="00BB3DA4">
        <w:t xml:space="preserve">Robins, J. (1989). The control of confounding by intermediate variables. </w:t>
      </w:r>
      <w:r w:rsidRPr="00BB3DA4">
        <w:rPr>
          <w:i/>
          <w:iCs/>
        </w:rPr>
        <w:t>Stat. Med.</w:t>
      </w:r>
      <w:r w:rsidRPr="00BB3DA4">
        <w:t>, 8, 679–701.</w:t>
      </w:r>
    </w:p>
    <w:p w14:paraId="3E418407" w14:textId="77777777" w:rsidR="00BB3DA4" w:rsidRPr="00BB3DA4" w:rsidRDefault="00BB3DA4" w:rsidP="00BB3DA4">
      <w:pPr>
        <w:pStyle w:val="Bibliography"/>
      </w:pPr>
      <w:r w:rsidRPr="00BB3DA4">
        <w:t xml:space="preserve">Rubin, D.B. (1974). Estimating causal effects of treatments in randomized and nonrandomized studies. </w:t>
      </w:r>
      <w:r w:rsidRPr="00BB3DA4">
        <w:rPr>
          <w:i/>
          <w:iCs/>
        </w:rPr>
        <w:t>J. Educ. Psychol.</w:t>
      </w:r>
      <w:r w:rsidRPr="00BB3DA4">
        <w:t>, 66, 688–701.</w:t>
      </w:r>
    </w:p>
    <w:p w14:paraId="7272D37C" w14:textId="77777777" w:rsidR="00BB3DA4" w:rsidRPr="00BB3DA4" w:rsidRDefault="00BB3DA4" w:rsidP="00BB3DA4">
      <w:pPr>
        <w:pStyle w:val="Bibliography"/>
        <w:rPr>
          <w:lang w:val="de-DE"/>
        </w:rPr>
      </w:pPr>
      <w:r w:rsidRPr="00BB3DA4">
        <w:t xml:space="preserve">Rubin, D.B. (2005). Causal Inference Using Potential Outcomes. </w:t>
      </w:r>
      <w:r w:rsidRPr="00BB3DA4">
        <w:rPr>
          <w:i/>
          <w:iCs/>
          <w:lang w:val="de-DE"/>
        </w:rPr>
        <w:t xml:space="preserve">J. Am. Stat. </w:t>
      </w:r>
      <w:proofErr w:type="spellStart"/>
      <w:r w:rsidRPr="00BB3DA4">
        <w:rPr>
          <w:i/>
          <w:iCs/>
          <w:lang w:val="de-DE"/>
        </w:rPr>
        <w:t>Assoc</w:t>
      </w:r>
      <w:proofErr w:type="spellEnd"/>
      <w:r w:rsidRPr="00BB3DA4">
        <w:rPr>
          <w:i/>
          <w:iCs/>
          <w:lang w:val="de-DE"/>
        </w:rPr>
        <w:t>.</w:t>
      </w:r>
      <w:r w:rsidRPr="00BB3DA4">
        <w:rPr>
          <w:lang w:val="de-DE"/>
        </w:rPr>
        <w:t>, 100, 322–331.</w:t>
      </w:r>
    </w:p>
    <w:p w14:paraId="3A283F2C" w14:textId="77777777" w:rsidR="00BB3DA4" w:rsidRPr="00BB3DA4" w:rsidRDefault="00BB3DA4" w:rsidP="00BB3DA4">
      <w:pPr>
        <w:pStyle w:val="Bibliography"/>
      </w:pPr>
      <w:proofErr w:type="spellStart"/>
      <w:r w:rsidRPr="00BB3DA4">
        <w:rPr>
          <w:lang w:val="de-DE"/>
        </w:rPr>
        <w:t>Schielzeth</w:t>
      </w:r>
      <w:proofErr w:type="spellEnd"/>
      <w:r w:rsidRPr="00BB3DA4">
        <w:rPr>
          <w:lang w:val="de-DE"/>
        </w:rPr>
        <w:t xml:space="preserve">, H. &amp; Nakagawa, S. (2012). </w:t>
      </w:r>
      <w:r w:rsidRPr="00BB3DA4">
        <w:t xml:space="preserve">Nested by design: model fitting and interpretation in a mixed model era. </w:t>
      </w:r>
      <w:r w:rsidRPr="00BB3DA4">
        <w:rPr>
          <w:i/>
          <w:iCs/>
        </w:rPr>
        <w:t xml:space="preserve">Methods Ecol. </w:t>
      </w:r>
      <w:proofErr w:type="spellStart"/>
      <w:r w:rsidRPr="00BB3DA4">
        <w:rPr>
          <w:i/>
          <w:iCs/>
        </w:rPr>
        <w:t>Evol</w:t>
      </w:r>
      <w:proofErr w:type="spellEnd"/>
      <w:r w:rsidRPr="00BB3DA4">
        <w:rPr>
          <w:i/>
          <w:iCs/>
        </w:rPr>
        <w:t>.</w:t>
      </w:r>
      <w:r w:rsidRPr="00BB3DA4">
        <w:t>, 4, 14–24.</w:t>
      </w:r>
    </w:p>
    <w:p w14:paraId="350C5007" w14:textId="77777777" w:rsidR="00BB3DA4" w:rsidRPr="00BB3DA4" w:rsidRDefault="00BB3DA4" w:rsidP="00BB3DA4">
      <w:pPr>
        <w:pStyle w:val="Bibliography"/>
      </w:pPr>
      <w:r w:rsidRPr="00BB3DA4">
        <w:t xml:space="preserve">Silliman, B.R., </w:t>
      </w:r>
      <w:proofErr w:type="spellStart"/>
      <w:r w:rsidRPr="00BB3DA4">
        <w:t>Bertness</w:t>
      </w:r>
      <w:proofErr w:type="spellEnd"/>
      <w:r w:rsidRPr="00BB3DA4">
        <w:t xml:space="preserve">, M.D., Altieri, A.H., Griffin, J.N., </w:t>
      </w:r>
      <w:proofErr w:type="spellStart"/>
      <w:r w:rsidRPr="00BB3DA4">
        <w:t>Bazterrica</w:t>
      </w:r>
      <w:proofErr w:type="spellEnd"/>
      <w:r w:rsidRPr="00BB3DA4">
        <w:t xml:space="preserve">, M.C., Hidalgo, F.J., </w:t>
      </w:r>
      <w:r w:rsidRPr="00BB3DA4">
        <w:rPr>
          <w:i/>
          <w:iCs/>
        </w:rPr>
        <w:t>et al.</w:t>
      </w:r>
      <w:r w:rsidRPr="00BB3DA4">
        <w:t xml:space="preserve"> (2011). Whole-community facilitation regulates biodiversity on Patagonian rocky shores. </w:t>
      </w:r>
      <w:proofErr w:type="spellStart"/>
      <w:r w:rsidRPr="00BB3DA4">
        <w:rPr>
          <w:i/>
          <w:iCs/>
        </w:rPr>
        <w:t>PloS</w:t>
      </w:r>
      <w:proofErr w:type="spellEnd"/>
      <w:r w:rsidRPr="00BB3DA4">
        <w:rPr>
          <w:i/>
          <w:iCs/>
        </w:rPr>
        <w:t xml:space="preserve"> One</w:t>
      </w:r>
      <w:r w:rsidRPr="00BB3DA4">
        <w:t>, 6, e24502.</w:t>
      </w:r>
    </w:p>
    <w:p w14:paraId="3466FC9A" w14:textId="77777777" w:rsidR="00BB3DA4" w:rsidRPr="00BB3DA4" w:rsidRDefault="00BB3DA4" w:rsidP="00BB3DA4">
      <w:pPr>
        <w:pStyle w:val="Bibliography"/>
      </w:pPr>
      <w:r w:rsidRPr="00BB3DA4">
        <w:lastRenderedPageBreak/>
        <w:t xml:space="preserve">Silvertown, J., Poulton, P., Johnston, E., Edwards, G., Heard, M. &amp; </w:t>
      </w:r>
      <w:proofErr w:type="spellStart"/>
      <w:r w:rsidRPr="00BB3DA4">
        <w:t>Biss</w:t>
      </w:r>
      <w:proofErr w:type="spellEnd"/>
      <w:r w:rsidRPr="00BB3DA4">
        <w:t xml:space="preserve">, P.M. (2006). The Park Grass Experiment 1856–2006: its contribution to ecology. </w:t>
      </w:r>
      <w:r w:rsidRPr="00BB3DA4">
        <w:rPr>
          <w:i/>
          <w:iCs/>
        </w:rPr>
        <w:t>J. Ecol.</w:t>
      </w:r>
      <w:r w:rsidRPr="00BB3DA4">
        <w:t>, 94, 801–814.</w:t>
      </w:r>
    </w:p>
    <w:p w14:paraId="6DF57489" w14:textId="77777777" w:rsidR="00BB3DA4" w:rsidRPr="00BB3DA4" w:rsidRDefault="00BB3DA4" w:rsidP="00BB3DA4">
      <w:pPr>
        <w:pStyle w:val="Bibliography"/>
      </w:pPr>
      <w:proofErr w:type="spellStart"/>
      <w:r w:rsidRPr="00BB3DA4">
        <w:t>Sloman</w:t>
      </w:r>
      <w:proofErr w:type="spellEnd"/>
      <w:r w:rsidRPr="00BB3DA4">
        <w:t xml:space="preserve">, S. (2005). </w:t>
      </w:r>
      <w:r w:rsidRPr="00BB3DA4">
        <w:rPr>
          <w:i/>
          <w:iCs/>
        </w:rPr>
        <w:t>Causal models: How people think about the world and its alternatives</w:t>
      </w:r>
      <w:r w:rsidRPr="00BB3DA4">
        <w:t>. Oxford University Press.</w:t>
      </w:r>
    </w:p>
    <w:p w14:paraId="7C84AEBE" w14:textId="77777777" w:rsidR="00BB3DA4" w:rsidRPr="00BB3DA4" w:rsidRDefault="00BB3DA4" w:rsidP="00BB3DA4">
      <w:pPr>
        <w:pStyle w:val="Bibliography"/>
      </w:pPr>
      <w:r w:rsidRPr="00BB3DA4">
        <w:t xml:space="preserve">Stevens, D.L. &amp; Olsen, A.R. (2004). Spatially Balanced Sampling of Natural Resources. </w:t>
      </w:r>
      <w:r w:rsidRPr="00BB3DA4">
        <w:rPr>
          <w:i/>
          <w:iCs/>
        </w:rPr>
        <w:t>J. Am. Stat. Assoc.</w:t>
      </w:r>
      <w:r w:rsidRPr="00BB3DA4">
        <w:t>, 99, 262–278.</w:t>
      </w:r>
    </w:p>
    <w:p w14:paraId="09309C59" w14:textId="77777777" w:rsidR="00BB3DA4" w:rsidRPr="00BB3DA4" w:rsidRDefault="00BB3DA4" w:rsidP="00BB3DA4">
      <w:pPr>
        <w:pStyle w:val="Bibliography"/>
      </w:pPr>
      <w:proofErr w:type="spellStart"/>
      <w:r w:rsidRPr="00BB3DA4">
        <w:t>Textor</w:t>
      </w:r>
      <w:proofErr w:type="spellEnd"/>
      <w:r w:rsidRPr="00BB3DA4">
        <w:t xml:space="preserve">, J., van der Zander, B., </w:t>
      </w:r>
      <w:proofErr w:type="spellStart"/>
      <w:r w:rsidRPr="00BB3DA4">
        <w:t>Gilthorpe</w:t>
      </w:r>
      <w:proofErr w:type="spellEnd"/>
      <w:r w:rsidRPr="00BB3DA4">
        <w:t xml:space="preserve">, M.S., </w:t>
      </w:r>
      <w:proofErr w:type="spellStart"/>
      <w:r w:rsidRPr="00BB3DA4">
        <w:t>Liśkiewicz</w:t>
      </w:r>
      <w:proofErr w:type="spellEnd"/>
      <w:r w:rsidRPr="00BB3DA4">
        <w:t>, M. &amp; Ellison, G.T. (2016). Robust causal inference using directed acyclic graphs: the R package ‘</w:t>
      </w:r>
      <w:proofErr w:type="spellStart"/>
      <w:r w:rsidRPr="00BB3DA4">
        <w:t>dagitty</w:t>
      </w:r>
      <w:proofErr w:type="spellEnd"/>
      <w:r w:rsidRPr="00BB3DA4">
        <w:t xml:space="preserve">.’ </w:t>
      </w:r>
      <w:r w:rsidRPr="00BB3DA4">
        <w:rPr>
          <w:i/>
          <w:iCs/>
        </w:rPr>
        <w:t>Int. J. Epidemiol.</w:t>
      </w:r>
      <w:r w:rsidRPr="00BB3DA4">
        <w:t>, 45, 1887–1894.</w:t>
      </w:r>
    </w:p>
    <w:p w14:paraId="28EAB669" w14:textId="77777777" w:rsidR="00BB3DA4" w:rsidRPr="00BB3DA4" w:rsidRDefault="00BB3DA4" w:rsidP="00BB3DA4">
      <w:pPr>
        <w:pStyle w:val="Bibliography"/>
      </w:pPr>
      <w:r w:rsidRPr="00BB3DA4">
        <w:t xml:space="preserve">Underwood, A.J., Underwood, A.L., Underwood, A.J. &amp; </w:t>
      </w:r>
      <w:proofErr w:type="spellStart"/>
      <w:r w:rsidRPr="00BB3DA4">
        <w:t>Wnderwood</w:t>
      </w:r>
      <w:proofErr w:type="spellEnd"/>
      <w:r w:rsidRPr="00BB3DA4">
        <w:t xml:space="preserve">, A.J. (1997). </w:t>
      </w:r>
      <w:r w:rsidRPr="00BB3DA4">
        <w:rPr>
          <w:i/>
          <w:iCs/>
        </w:rPr>
        <w:t>Experiments in ecology: their logical design and interpretation using analysis of variance</w:t>
      </w:r>
      <w:r w:rsidRPr="00BB3DA4">
        <w:t>. Cambridge university press.</w:t>
      </w:r>
    </w:p>
    <w:p w14:paraId="4F6496D6" w14:textId="77777777" w:rsidR="00BB3DA4" w:rsidRPr="00BB3DA4" w:rsidRDefault="00BB3DA4" w:rsidP="00BB3DA4">
      <w:pPr>
        <w:pStyle w:val="Bibliography"/>
      </w:pPr>
      <w:r w:rsidRPr="00BB3DA4">
        <w:t xml:space="preserve">Urquhart, N.S. &amp; Kincaid, T.M. (1999). Designs for Detecting Trend from Repeated Surveys of Ecological Resources. </w:t>
      </w:r>
      <w:r w:rsidRPr="00BB3DA4">
        <w:rPr>
          <w:i/>
          <w:iCs/>
        </w:rPr>
        <w:t>J. Agric. Biol. Environ. Stat.</w:t>
      </w:r>
      <w:r w:rsidRPr="00BB3DA4">
        <w:t>, 4, 404–414.</w:t>
      </w:r>
    </w:p>
    <w:p w14:paraId="60FB6E86" w14:textId="77777777" w:rsidR="00BB3DA4" w:rsidRPr="00BB3DA4" w:rsidRDefault="00BB3DA4" w:rsidP="00BB3DA4">
      <w:pPr>
        <w:pStyle w:val="Bibliography"/>
      </w:pPr>
      <w:r w:rsidRPr="00BB3DA4">
        <w:t xml:space="preserve">Wooldridge, J.M. (2010). </w:t>
      </w:r>
      <w:r w:rsidRPr="00BB3DA4">
        <w:rPr>
          <w:i/>
          <w:iCs/>
        </w:rPr>
        <w:t>Econometric analysis of cross section and panel data</w:t>
      </w:r>
      <w:r w:rsidRPr="00BB3DA4">
        <w:t>. MIT press.</w:t>
      </w:r>
    </w:p>
    <w:p w14:paraId="28CC0244" w14:textId="77777777" w:rsidR="00BB3DA4" w:rsidRPr="00BB3DA4" w:rsidRDefault="00BB3DA4" w:rsidP="00BB3DA4">
      <w:pPr>
        <w:pStyle w:val="Bibliography"/>
      </w:pPr>
      <w:r w:rsidRPr="00BB3DA4">
        <w:t xml:space="preserve">Wooldridge, J.M. (2015). </w:t>
      </w:r>
      <w:r w:rsidRPr="00BB3DA4">
        <w:rPr>
          <w:i/>
          <w:iCs/>
        </w:rPr>
        <w:t>Introductory econometrics: A modern approach</w:t>
      </w:r>
      <w:r w:rsidRPr="00BB3DA4">
        <w:t>. Cengage learning.</w:t>
      </w:r>
    </w:p>
    <w:p w14:paraId="357FC0A6" w14:textId="77777777" w:rsidR="00BB3DA4" w:rsidRPr="00BB3DA4" w:rsidRDefault="00BB3DA4" w:rsidP="00BB3DA4">
      <w:pPr>
        <w:pStyle w:val="Bibliography"/>
      </w:pPr>
      <w:r w:rsidRPr="00BB3DA4">
        <w:t xml:space="preserve">Wooldridge, J.M. (2021). Two-Way Fixed Effects, the Two-Way </w:t>
      </w:r>
      <w:proofErr w:type="spellStart"/>
      <w:r w:rsidRPr="00BB3DA4">
        <w:t>Mundlak</w:t>
      </w:r>
      <w:proofErr w:type="spellEnd"/>
      <w:r w:rsidRPr="00BB3DA4">
        <w:t xml:space="preserve"> Regression, and Difference-in-Differences Estimators.</w:t>
      </w:r>
    </w:p>
    <w:p w14:paraId="17A77368" w14:textId="1FA7FAB3" w:rsidR="00766C2E" w:rsidRPr="00F87D56" w:rsidRDefault="00BB3DA4">
      <w:pPr>
        <w:spacing w:after="160"/>
        <w:rPr>
          <w:rFonts w:ascii="Calibri" w:eastAsia="Calibri" w:hAnsi="Calibri" w:cs="Calibri"/>
          <w:b/>
          <w:color w:val="000000" w:themeColor="text1"/>
          <w:sz w:val="24"/>
          <w:szCs w:val="24"/>
        </w:rPr>
      </w:pPr>
      <w:r>
        <w:rPr>
          <w:rFonts w:ascii="Calibri" w:eastAsia="Calibri" w:hAnsi="Calibri" w:cs="Calibri"/>
          <w:b/>
          <w:color w:val="000000" w:themeColor="text1"/>
          <w:sz w:val="24"/>
          <w:szCs w:val="24"/>
        </w:rPr>
        <w:fldChar w:fldCharType="end"/>
      </w:r>
      <w:r w:rsidR="00F87D56" w:rsidRPr="00F87D56">
        <w:rPr>
          <w:rFonts w:ascii="Calibri" w:eastAsia="Calibri" w:hAnsi="Calibri" w:cs="Calibri"/>
          <w:b/>
          <w:color w:val="000000" w:themeColor="text1"/>
          <w:sz w:val="24"/>
          <w:szCs w:val="24"/>
        </w:rPr>
        <w:tab/>
      </w:r>
      <w:r w:rsidR="00F87D56" w:rsidRPr="00F87D56">
        <w:rPr>
          <w:rFonts w:ascii="Calibri" w:eastAsia="Calibri" w:hAnsi="Calibri" w:cs="Calibri"/>
          <w:b/>
          <w:color w:val="000000" w:themeColor="text1"/>
          <w:sz w:val="24"/>
          <w:szCs w:val="24"/>
        </w:rPr>
        <w:tab/>
      </w:r>
    </w:p>
    <w:p w14:paraId="2EE408A4" w14:textId="77777777" w:rsidR="00EB534F" w:rsidRPr="00E7524B" w:rsidRDefault="00EB534F" w:rsidP="00E7524B">
      <w:pPr>
        <w:spacing w:after="160"/>
        <w:rPr>
          <w:rFonts w:ascii="Calibri" w:eastAsia="Calibri" w:hAnsi="Calibri" w:cs="Calibri"/>
          <w:color w:val="333333"/>
          <w:sz w:val="24"/>
          <w:szCs w:val="24"/>
          <w:shd w:val="pct15" w:color="auto" w:fill="FFFFFF"/>
        </w:rPr>
      </w:pPr>
    </w:p>
    <w:sectPr w:rsidR="00EB534F" w:rsidRPr="00E7524B" w:rsidSect="00F87D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3418F"/>
    <w:multiLevelType w:val="multilevel"/>
    <w:tmpl w:val="A9965308"/>
    <w:lvl w:ilvl="0">
      <w:start w:val="1"/>
      <w:numFmt w:val="bullet"/>
      <w:lvlText w:val="●"/>
      <w:lvlJc w:val="left"/>
      <w:pPr>
        <w:ind w:left="450" w:hanging="360"/>
      </w:pPr>
      <w:rPr>
        <w:rFonts w:ascii="Arial" w:eastAsia="Arial" w:hAnsi="Arial" w:cs="Arial"/>
        <w:color w:val="333333"/>
        <w:sz w:val="21"/>
        <w:szCs w:val="21"/>
        <w:u w:val="none"/>
      </w:rPr>
    </w:lvl>
    <w:lvl w:ilvl="1">
      <w:start w:val="1"/>
      <w:numFmt w:val="bullet"/>
      <w:lvlText w:val="○"/>
      <w:lvlJc w:val="left"/>
      <w:pPr>
        <w:ind w:left="1170" w:hanging="360"/>
      </w:pPr>
      <w:rPr>
        <w:u w:val="none"/>
      </w:rPr>
    </w:lvl>
    <w:lvl w:ilvl="2">
      <w:start w:val="1"/>
      <w:numFmt w:val="bullet"/>
      <w:lvlText w:val="■"/>
      <w:lvlJc w:val="left"/>
      <w:pPr>
        <w:ind w:left="1890" w:hanging="360"/>
      </w:pPr>
      <w:rPr>
        <w:u w:val="none"/>
      </w:rPr>
    </w:lvl>
    <w:lvl w:ilvl="3">
      <w:start w:val="1"/>
      <w:numFmt w:val="bullet"/>
      <w:lvlText w:val="●"/>
      <w:lvlJc w:val="left"/>
      <w:pPr>
        <w:ind w:left="2610" w:hanging="360"/>
      </w:pPr>
      <w:rPr>
        <w:u w:val="none"/>
      </w:rPr>
    </w:lvl>
    <w:lvl w:ilvl="4">
      <w:start w:val="1"/>
      <w:numFmt w:val="bullet"/>
      <w:lvlText w:val="○"/>
      <w:lvlJc w:val="left"/>
      <w:pPr>
        <w:ind w:left="3330" w:hanging="360"/>
      </w:pPr>
      <w:rPr>
        <w:u w:val="none"/>
      </w:rPr>
    </w:lvl>
    <w:lvl w:ilvl="5">
      <w:start w:val="1"/>
      <w:numFmt w:val="bullet"/>
      <w:lvlText w:val="■"/>
      <w:lvlJc w:val="left"/>
      <w:pPr>
        <w:ind w:left="4050" w:hanging="360"/>
      </w:pPr>
      <w:rPr>
        <w:u w:val="none"/>
      </w:rPr>
    </w:lvl>
    <w:lvl w:ilvl="6">
      <w:start w:val="1"/>
      <w:numFmt w:val="bullet"/>
      <w:lvlText w:val="●"/>
      <w:lvlJc w:val="left"/>
      <w:pPr>
        <w:ind w:left="4770" w:hanging="360"/>
      </w:pPr>
      <w:rPr>
        <w:u w:val="none"/>
      </w:rPr>
    </w:lvl>
    <w:lvl w:ilvl="7">
      <w:start w:val="1"/>
      <w:numFmt w:val="bullet"/>
      <w:lvlText w:val="○"/>
      <w:lvlJc w:val="left"/>
      <w:pPr>
        <w:ind w:left="5490" w:hanging="360"/>
      </w:pPr>
      <w:rPr>
        <w:u w:val="none"/>
      </w:rPr>
    </w:lvl>
    <w:lvl w:ilvl="8">
      <w:start w:val="1"/>
      <w:numFmt w:val="bullet"/>
      <w:lvlText w:val="■"/>
      <w:lvlJc w:val="left"/>
      <w:pPr>
        <w:ind w:left="6210" w:hanging="360"/>
      </w:pPr>
      <w:rPr>
        <w:u w:val="none"/>
      </w:rPr>
    </w:lvl>
  </w:abstractNum>
  <w:abstractNum w:abstractNumId="1" w15:restartNumberingAfterBreak="0">
    <w:nsid w:val="585B54DA"/>
    <w:multiLevelType w:val="hybridMultilevel"/>
    <w:tmpl w:val="8EB05858"/>
    <w:lvl w:ilvl="0" w:tplc="401CFD50">
      <w:start w:val="16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11873">
    <w:abstractNumId w:val="0"/>
  </w:num>
  <w:num w:numId="2" w16cid:durableId="9681288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rrett Byrnes">
    <w15:presenceInfo w15:providerId="AD" w15:userId="S::Jarrett.Byrnes@umb.edu::7d3cc1cf-e1e0-4f84-9aef-c82d5bff1d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C2E"/>
    <w:rsid w:val="00000B06"/>
    <w:rsid w:val="00005A6C"/>
    <w:rsid w:val="00005AB5"/>
    <w:rsid w:val="00007ABB"/>
    <w:rsid w:val="0001290D"/>
    <w:rsid w:val="00013BA0"/>
    <w:rsid w:val="00015E98"/>
    <w:rsid w:val="00026D39"/>
    <w:rsid w:val="00035745"/>
    <w:rsid w:val="00037819"/>
    <w:rsid w:val="00040174"/>
    <w:rsid w:val="000401E9"/>
    <w:rsid w:val="000437AD"/>
    <w:rsid w:val="000502B1"/>
    <w:rsid w:val="000535D0"/>
    <w:rsid w:val="000568D7"/>
    <w:rsid w:val="000658C6"/>
    <w:rsid w:val="00073E4F"/>
    <w:rsid w:val="00086998"/>
    <w:rsid w:val="00087024"/>
    <w:rsid w:val="00090363"/>
    <w:rsid w:val="00094CAB"/>
    <w:rsid w:val="00095410"/>
    <w:rsid w:val="00096530"/>
    <w:rsid w:val="00096F2A"/>
    <w:rsid w:val="000A6114"/>
    <w:rsid w:val="000B0CC1"/>
    <w:rsid w:val="000B1239"/>
    <w:rsid w:val="000B229C"/>
    <w:rsid w:val="000C117C"/>
    <w:rsid w:val="000C195F"/>
    <w:rsid w:val="000D5E8D"/>
    <w:rsid w:val="000D7B40"/>
    <w:rsid w:val="000F0032"/>
    <w:rsid w:val="000F1D92"/>
    <w:rsid w:val="000F70FC"/>
    <w:rsid w:val="00121E6A"/>
    <w:rsid w:val="001346D3"/>
    <w:rsid w:val="00134FF2"/>
    <w:rsid w:val="00140965"/>
    <w:rsid w:val="0015163B"/>
    <w:rsid w:val="00154E2C"/>
    <w:rsid w:val="00155AAC"/>
    <w:rsid w:val="00156DE0"/>
    <w:rsid w:val="0016272E"/>
    <w:rsid w:val="00163829"/>
    <w:rsid w:val="00170399"/>
    <w:rsid w:val="00175676"/>
    <w:rsid w:val="00176C87"/>
    <w:rsid w:val="00177E59"/>
    <w:rsid w:val="0018290D"/>
    <w:rsid w:val="00183019"/>
    <w:rsid w:val="00183E61"/>
    <w:rsid w:val="00185A9C"/>
    <w:rsid w:val="00186121"/>
    <w:rsid w:val="00191746"/>
    <w:rsid w:val="00196850"/>
    <w:rsid w:val="001A2B18"/>
    <w:rsid w:val="001A313E"/>
    <w:rsid w:val="001A612D"/>
    <w:rsid w:val="001B4EC5"/>
    <w:rsid w:val="001B5B9A"/>
    <w:rsid w:val="001B650D"/>
    <w:rsid w:val="001B6946"/>
    <w:rsid w:val="001B7B5E"/>
    <w:rsid w:val="001D2DCD"/>
    <w:rsid w:val="001D4019"/>
    <w:rsid w:val="001E17E8"/>
    <w:rsid w:val="001E366A"/>
    <w:rsid w:val="001F4430"/>
    <w:rsid w:val="001F4DEC"/>
    <w:rsid w:val="001F747A"/>
    <w:rsid w:val="00201670"/>
    <w:rsid w:val="00212BAB"/>
    <w:rsid w:val="00215A80"/>
    <w:rsid w:val="002226D8"/>
    <w:rsid w:val="002346B3"/>
    <w:rsid w:val="00237D28"/>
    <w:rsid w:val="00241436"/>
    <w:rsid w:val="00241977"/>
    <w:rsid w:val="00246C05"/>
    <w:rsid w:val="0025172C"/>
    <w:rsid w:val="002549AC"/>
    <w:rsid w:val="00254E3D"/>
    <w:rsid w:val="00256A82"/>
    <w:rsid w:val="0025796B"/>
    <w:rsid w:val="002600F9"/>
    <w:rsid w:val="00263275"/>
    <w:rsid w:val="00263EE5"/>
    <w:rsid w:val="00264729"/>
    <w:rsid w:val="0027126D"/>
    <w:rsid w:val="00272C33"/>
    <w:rsid w:val="0027714F"/>
    <w:rsid w:val="00280141"/>
    <w:rsid w:val="002807AC"/>
    <w:rsid w:val="00291C50"/>
    <w:rsid w:val="002978A3"/>
    <w:rsid w:val="002A124D"/>
    <w:rsid w:val="002A1C95"/>
    <w:rsid w:val="002A64FF"/>
    <w:rsid w:val="002B072E"/>
    <w:rsid w:val="002B534A"/>
    <w:rsid w:val="002D49FA"/>
    <w:rsid w:val="002E1A2A"/>
    <w:rsid w:val="002E4527"/>
    <w:rsid w:val="002E78E4"/>
    <w:rsid w:val="002F1D3F"/>
    <w:rsid w:val="002F4150"/>
    <w:rsid w:val="002F4BFB"/>
    <w:rsid w:val="003003C3"/>
    <w:rsid w:val="00301775"/>
    <w:rsid w:val="00310061"/>
    <w:rsid w:val="00311C34"/>
    <w:rsid w:val="0031353E"/>
    <w:rsid w:val="00313CDD"/>
    <w:rsid w:val="00315A41"/>
    <w:rsid w:val="003208BD"/>
    <w:rsid w:val="003222E2"/>
    <w:rsid w:val="0032799E"/>
    <w:rsid w:val="003321B6"/>
    <w:rsid w:val="00342334"/>
    <w:rsid w:val="00342574"/>
    <w:rsid w:val="00343AD7"/>
    <w:rsid w:val="003457A7"/>
    <w:rsid w:val="00357C2D"/>
    <w:rsid w:val="00361680"/>
    <w:rsid w:val="0036332E"/>
    <w:rsid w:val="003633E4"/>
    <w:rsid w:val="00365453"/>
    <w:rsid w:val="00366AAA"/>
    <w:rsid w:val="0036785A"/>
    <w:rsid w:val="003805D7"/>
    <w:rsid w:val="00391554"/>
    <w:rsid w:val="003969CB"/>
    <w:rsid w:val="003A49A7"/>
    <w:rsid w:val="003B220B"/>
    <w:rsid w:val="003B6555"/>
    <w:rsid w:val="003B7E55"/>
    <w:rsid w:val="003C31C2"/>
    <w:rsid w:val="003E5670"/>
    <w:rsid w:val="003F6C24"/>
    <w:rsid w:val="00403C55"/>
    <w:rsid w:val="0040473B"/>
    <w:rsid w:val="00405367"/>
    <w:rsid w:val="00406F08"/>
    <w:rsid w:val="004219EC"/>
    <w:rsid w:val="00425390"/>
    <w:rsid w:val="00431754"/>
    <w:rsid w:val="00432B88"/>
    <w:rsid w:val="00433985"/>
    <w:rsid w:val="004360AE"/>
    <w:rsid w:val="00437901"/>
    <w:rsid w:val="00440B68"/>
    <w:rsid w:val="004437CE"/>
    <w:rsid w:val="00447946"/>
    <w:rsid w:val="0045030B"/>
    <w:rsid w:val="00454E50"/>
    <w:rsid w:val="004605DA"/>
    <w:rsid w:val="00464C64"/>
    <w:rsid w:val="00474EA3"/>
    <w:rsid w:val="00476D21"/>
    <w:rsid w:val="00480E15"/>
    <w:rsid w:val="00484DA3"/>
    <w:rsid w:val="00485392"/>
    <w:rsid w:val="00487488"/>
    <w:rsid w:val="00494A85"/>
    <w:rsid w:val="00496596"/>
    <w:rsid w:val="004A1767"/>
    <w:rsid w:val="004A4C94"/>
    <w:rsid w:val="004A60D6"/>
    <w:rsid w:val="004B1381"/>
    <w:rsid w:val="004C1178"/>
    <w:rsid w:val="004C32DF"/>
    <w:rsid w:val="004C4D75"/>
    <w:rsid w:val="004C7D86"/>
    <w:rsid w:val="004D5F5E"/>
    <w:rsid w:val="004E0D3F"/>
    <w:rsid w:val="004E2DB3"/>
    <w:rsid w:val="004E5A8E"/>
    <w:rsid w:val="004F2C49"/>
    <w:rsid w:val="004F33AA"/>
    <w:rsid w:val="004F3930"/>
    <w:rsid w:val="004F750D"/>
    <w:rsid w:val="00500DF4"/>
    <w:rsid w:val="0050262B"/>
    <w:rsid w:val="00505A1C"/>
    <w:rsid w:val="005063BA"/>
    <w:rsid w:val="00507A39"/>
    <w:rsid w:val="0051749D"/>
    <w:rsid w:val="00517635"/>
    <w:rsid w:val="00520166"/>
    <w:rsid w:val="0053255C"/>
    <w:rsid w:val="00534CD8"/>
    <w:rsid w:val="00535526"/>
    <w:rsid w:val="00537866"/>
    <w:rsid w:val="00537D99"/>
    <w:rsid w:val="00545BCF"/>
    <w:rsid w:val="005504C5"/>
    <w:rsid w:val="00555854"/>
    <w:rsid w:val="00556417"/>
    <w:rsid w:val="00564EDA"/>
    <w:rsid w:val="00566EEA"/>
    <w:rsid w:val="00581014"/>
    <w:rsid w:val="00582951"/>
    <w:rsid w:val="005835F3"/>
    <w:rsid w:val="00590F52"/>
    <w:rsid w:val="005B3383"/>
    <w:rsid w:val="005B6271"/>
    <w:rsid w:val="005C3CB8"/>
    <w:rsid w:val="005C45A0"/>
    <w:rsid w:val="005D0440"/>
    <w:rsid w:val="005E4247"/>
    <w:rsid w:val="005E6D0B"/>
    <w:rsid w:val="005F12BD"/>
    <w:rsid w:val="005F3F6D"/>
    <w:rsid w:val="00613DF0"/>
    <w:rsid w:val="006150EB"/>
    <w:rsid w:val="00617BA3"/>
    <w:rsid w:val="00620247"/>
    <w:rsid w:val="00620FDC"/>
    <w:rsid w:val="0062238F"/>
    <w:rsid w:val="00631270"/>
    <w:rsid w:val="006469A2"/>
    <w:rsid w:val="00646EC5"/>
    <w:rsid w:val="00647F10"/>
    <w:rsid w:val="00664E45"/>
    <w:rsid w:val="00666028"/>
    <w:rsid w:val="00667333"/>
    <w:rsid w:val="0067120A"/>
    <w:rsid w:val="0067337B"/>
    <w:rsid w:val="006739EB"/>
    <w:rsid w:val="00675D0F"/>
    <w:rsid w:val="006768EE"/>
    <w:rsid w:val="006769D2"/>
    <w:rsid w:val="00677617"/>
    <w:rsid w:val="00682B0E"/>
    <w:rsid w:val="00686BA9"/>
    <w:rsid w:val="0069173F"/>
    <w:rsid w:val="0069320B"/>
    <w:rsid w:val="0069499F"/>
    <w:rsid w:val="006962B2"/>
    <w:rsid w:val="00697657"/>
    <w:rsid w:val="006A36DD"/>
    <w:rsid w:val="006B1E18"/>
    <w:rsid w:val="006B4C95"/>
    <w:rsid w:val="006C6433"/>
    <w:rsid w:val="006C7C5E"/>
    <w:rsid w:val="006D0421"/>
    <w:rsid w:val="006D09DA"/>
    <w:rsid w:val="006D2022"/>
    <w:rsid w:val="006D2044"/>
    <w:rsid w:val="006D36D9"/>
    <w:rsid w:val="006D61F4"/>
    <w:rsid w:val="006D6ED8"/>
    <w:rsid w:val="006E6781"/>
    <w:rsid w:val="00702836"/>
    <w:rsid w:val="00703496"/>
    <w:rsid w:val="00704A81"/>
    <w:rsid w:val="00714AD2"/>
    <w:rsid w:val="00716611"/>
    <w:rsid w:val="0072028C"/>
    <w:rsid w:val="00720C07"/>
    <w:rsid w:val="00721962"/>
    <w:rsid w:val="00721F6B"/>
    <w:rsid w:val="00724889"/>
    <w:rsid w:val="00732DC2"/>
    <w:rsid w:val="00733444"/>
    <w:rsid w:val="007346A3"/>
    <w:rsid w:val="007348A9"/>
    <w:rsid w:val="007351D7"/>
    <w:rsid w:val="007414BF"/>
    <w:rsid w:val="00741C9A"/>
    <w:rsid w:val="007508E7"/>
    <w:rsid w:val="007627DD"/>
    <w:rsid w:val="00766C2E"/>
    <w:rsid w:val="0078083E"/>
    <w:rsid w:val="00786EB3"/>
    <w:rsid w:val="007920A9"/>
    <w:rsid w:val="00793630"/>
    <w:rsid w:val="00797536"/>
    <w:rsid w:val="00797F14"/>
    <w:rsid w:val="007A2286"/>
    <w:rsid w:val="007B3B01"/>
    <w:rsid w:val="007B632F"/>
    <w:rsid w:val="007B6B49"/>
    <w:rsid w:val="007C07B1"/>
    <w:rsid w:val="007C7347"/>
    <w:rsid w:val="007D4165"/>
    <w:rsid w:val="007E0FCC"/>
    <w:rsid w:val="007E4274"/>
    <w:rsid w:val="007F14F2"/>
    <w:rsid w:val="007F78E2"/>
    <w:rsid w:val="0080632C"/>
    <w:rsid w:val="00807F91"/>
    <w:rsid w:val="008213DC"/>
    <w:rsid w:val="00821EBA"/>
    <w:rsid w:val="00822531"/>
    <w:rsid w:val="00826D46"/>
    <w:rsid w:val="008306AD"/>
    <w:rsid w:val="0083404D"/>
    <w:rsid w:val="00843C72"/>
    <w:rsid w:val="00843F80"/>
    <w:rsid w:val="00847DC2"/>
    <w:rsid w:val="00857678"/>
    <w:rsid w:val="00862082"/>
    <w:rsid w:val="008731C7"/>
    <w:rsid w:val="008735F3"/>
    <w:rsid w:val="008753F9"/>
    <w:rsid w:val="00880CFA"/>
    <w:rsid w:val="008821A6"/>
    <w:rsid w:val="0089086F"/>
    <w:rsid w:val="00890D47"/>
    <w:rsid w:val="0089574E"/>
    <w:rsid w:val="00897855"/>
    <w:rsid w:val="00897A35"/>
    <w:rsid w:val="008A0201"/>
    <w:rsid w:val="008A7DF9"/>
    <w:rsid w:val="008B5C57"/>
    <w:rsid w:val="008B5D49"/>
    <w:rsid w:val="008B753A"/>
    <w:rsid w:val="008C16B4"/>
    <w:rsid w:val="008C2E43"/>
    <w:rsid w:val="008C64C9"/>
    <w:rsid w:val="008C6802"/>
    <w:rsid w:val="008D4C98"/>
    <w:rsid w:val="008D5784"/>
    <w:rsid w:val="008E4ABA"/>
    <w:rsid w:val="008E5E9A"/>
    <w:rsid w:val="008E6C56"/>
    <w:rsid w:val="008F29DE"/>
    <w:rsid w:val="008F41E5"/>
    <w:rsid w:val="008F5D00"/>
    <w:rsid w:val="008F6396"/>
    <w:rsid w:val="009038C0"/>
    <w:rsid w:val="009039AD"/>
    <w:rsid w:val="00910D19"/>
    <w:rsid w:val="00917AAA"/>
    <w:rsid w:val="00931CF1"/>
    <w:rsid w:val="00932FE5"/>
    <w:rsid w:val="009355ED"/>
    <w:rsid w:val="0093600A"/>
    <w:rsid w:val="0093694E"/>
    <w:rsid w:val="00937445"/>
    <w:rsid w:val="00943C15"/>
    <w:rsid w:val="0094517A"/>
    <w:rsid w:val="009530EA"/>
    <w:rsid w:val="0096454D"/>
    <w:rsid w:val="009652DA"/>
    <w:rsid w:val="00965AB7"/>
    <w:rsid w:val="009671E6"/>
    <w:rsid w:val="00967EDC"/>
    <w:rsid w:val="0097769E"/>
    <w:rsid w:val="00980A1E"/>
    <w:rsid w:val="0099214D"/>
    <w:rsid w:val="00993265"/>
    <w:rsid w:val="00993AAE"/>
    <w:rsid w:val="009950B7"/>
    <w:rsid w:val="009A09A9"/>
    <w:rsid w:val="009A2BE2"/>
    <w:rsid w:val="009A50EA"/>
    <w:rsid w:val="009B4566"/>
    <w:rsid w:val="009B5486"/>
    <w:rsid w:val="009B5CAC"/>
    <w:rsid w:val="009C3280"/>
    <w:rsid w:val="009D2877"/>
    <w:rsid w:val="009E1DCD"/>
    <w:rsid w:val="009F1318"/>
    <w:rsid w:val="009F6ED4"/>
    <w:rsid w:val="009F7074"/>
    <w:rsid w:val="00A037A1"/>
    <w:rsid w:val="00A03D2E"/>
    <w:rsid w:val="00A03DA8"/>
    <w:rsid w:val="00A03F1D"/>
    <w:rsid w:val="00A141C8"/>
    <w:rsid w:val="00A155A7"/>
    <w:rsid w:val="00A231A4"/>
    <w:rsid w:val="00A23AA9"/>
    <w:rsid w:val="00A308AD"/>
    <w:rsid w:val="00A3519F"/>
    <w:rsid w:val="00A360CE"/>
    <w:rsid w:val="00A50E4C"/>
    <w:rsid w:val="00A53231"/>
    <w:rsid w:val="00A5637E"/>
    <w:rsid w:val="00A5761E"/>
    <w:rsid w:val="00A623DE"/>
    <w:rsid w:val="00A66A94"/>
    <w:rsid w:val="00A67A1D"/>
    <w:rsid w:val="00A7148A"/>
    <w:rsid w:val="00A72D3C"/>
    <w:rsid w:val="00A7565E"/>
    <w:rsid w:val="00A772EE"/>
    <w:rsid w:val="00A812F8"/>
    <w:rsid w:val="00A8308E"/>
    <w:rsid w:val="00A96598"/>
    <w:rsid w:val="00A97E46"/>
    <w:rsid w:val="00AB079D"/>
    <w:rsid w:val="00AB6BAC"/>
    <w:rsid w:val="00AC0CA7"/>
    <w:rsid w:val="00AC21E8"/>
    <w:rsid w:val="00AC7782"/>
    <w:rsid w:val="00AD3535"/>
    <w:rsid w:val="00AD5F89"/>
    <w:rsid w:val="00AE02B8"/>
    <w:rsid w:val="00AE22FB"/>
    <w:rsid w:val="00AE25C6"/>
    <w:rsid w:val="00AE73D3"/>
    <w:rsid w:val="00AF51E3"/>
    <w:rsid w:val="00B02D15"/>
    <w:rsid w:val="00B0371D"/>
    <w:rsid w:val="00B108F5"/>
    <w:rsid w:val="00B13A15"/>
    <w:rsid w:val="00B22779"/>
    <w:rsid w:val="00B25A98"/>
    <w:rsid w:val="00B2675F"/>
    <w:rsid w:val="00B34119"/>
    <w:rsid w:val="00B37D96"/>
    <w:rsid w:val="00B41D48"/>
    <w:rsid w:val="00B44045"/>
    <w:rsid w:val="00B6179B"/>
    <w:rsid w:val="00B678B7"/>
    <w:rsid w:val="00B70EB2"/>
    <w:rsid w:val="00B71E23"/>
    <w:rsid w:val="00B73FE5"/>
    <w:rsid w:val="00B7599F"/>
    <w:rsid w:val="00B77026"/>
    <w:rsid w:val="00B779CC"/>
    <w:rsid w:val="00B83F20"/>
    <w:rsid w:val="00B86FBC"/>
    <w:rsid w:val="00B903F8"/>
    <w:rsid w:val="00B91900"/>
    <w:rsid w:val="00B93371"/>
    <w:rsid w:val="00B936FE"/>
    <w:rsid w:val="00B93B81"/>
    <w:rsid w:val="00B94E89"/>
    <w:rsid w:val="00B94F36"/>
    <w:rsid w:val="00B95D5F"/>
    <w:rsid w:val="00B97190"/>
    <w:rsid w:val="00BA3566"/>
    <w:rsid w:val="00BB20FE"/>
    <w:rsid w:val="00BB3DA4"/>
    <w:rsid w:val="00BB42EF"/>
    <w:rsid w:val="00BB70A3"/>
    <w:rsid w:val="00BC1A63"/>
    <w:rsid w:val="00BC2712"/>
    <w:rsid w:val="00BD5CD8"/>
    <w:rsid w:val="00BE01DD"/>
    <w:rsid w:val="00BE3C98"/>
    <w:rsid w:val="00BE6963"/>
    <w:rsid w:val="00BF4FD0"/>
    <w:rsid w:val="00C0026D"/>
    <w:rsid w:val="00C068C4"/>
    <w:rsid w:val="00C10DB6"/>
    <w:rsid w:val="00C1369A"/>
    <w:rsid w:val="00C13FC0"/>
    <w:rsid w:val="00C148EB"/>
    <w:rsid w:val="00C17C59"/>
    <w:rsid w:val="00C2024D"/>
    <w:rsid w:val="00C20BC9"/>
    <w:rsid w:val="00C231BB"/>
    <w:rsid w:val="00C24C5D"/>
    <w:rsid w:val="00C3599F"/>
    <w:rsid w:val="00C43617"/>
    <w:rsid w:val="00C52A61"/>
    <w:rsid w:val="00C5477D"/>
    <w:rsid w:val="00C555C6"/>
    <w:rsid w:val="00C71527"/>
    <w:rsid w:val="00C72290"/>
    <w:rsid w:val="00C72CAB"/>
    <w:rsid w:val="00C739D1"/>
    <w:rsid w:val="00C745AC"/>
    <w:rsid w:val="00C7519A"/>
    <w:rsid w:val="00C804D2"/>
    <w:rsid w:val="00C86CB7"/>
    <w:rsid w:val="00C96385"/>
    <w:rsid w:val="00CA71E1"/>
    <w:rsid w:val="00CA79F1"/>
    <w:rsid w:val="00CB2F9B"/>
    <w:rsid w:val="00CB62C4"/>
    <w:rsid w:val="00CB672E"/>
    <w:rsid w:val="00CC2C87"/>
    <w:rsid w:val="00CD39C2"/>
    <w:rsid w:val="00CD60B3"/>
    <w:rsid w:val="00CE66FA"/>
    <w:rsid w:val="00D04BB4"/>
    <w:rsid w:val="00D104A2"/>
    <w:rsid w:val="00D109CA"/>
    <w:rsid w:val="00D1108C"/>
    <w:rsid w:val="00D11425"/>
    <w:rsid w:val="00D134B4"/>
    <w:rsid w:val="00D14E40"/>
    <w:rsid w:val="00D16170"/>
    <w:rsid w:val="00D23670"/>
    <w:rsid w:val="00D26E89"/>
    <w:rsid w:val="00D374A8"/>
    <w:rsid w:val="00D37653"/>
    <w:rsid w:val="00D4475C"/>
    <w:rsid w:val="00D54847"/>
    <w:rsid w:val="00D550A8"/>
    <w:rsid w:val="00D6255B"/>
    <w:rsid w:val="00D7127F"/>
    <w:rsid w:val="00D716BE"/>
    <w:rsid w:val="00D763D2"/>
    <w:rsid w:val="00D85566"/>
    <w:rsid w:val="00D86386"/>
    <w:rsid w:val="00D90E2E"/>
    <w:rsid w:val="00D9134A"/>
    <w:rsid w:val="00D92E79"/>
    <w:rsid w:val="00D96E3C"/>
    <w:rsid w:val="00D971C0"/>
    <w:rsid w:val="00DB02FF"/>
    <w:rsid w:val="00DB2929"/>
    <w:rsid w:val="00DB4AC7"/>
    <w:rsid w:val="00DB7963"/>
    <w:rsid w:val="00DC0858"/>
    <w:rsid w:val="00DE2385"/>
    <w:rsid w:val="00DE6335"/>
    <w:rsid w:val="00DE6589"/>
    <w:rsid w:val="00DF6BEC"/>
    <w:rsid w:val="00E02874"/>
    <w:rsid w:val="00E05D86"/>
    <w:rsid w:val="00E101B7"/>
    <w:rsid w:val="00E12C13"/>
    <w:rsid w:val="00E15F95"/>
    <w:rsid w:val="00E1719C"/>
    <w:rsid w:val="00E17B0F"/>
    <w:rsid w:val="00E21C73"/>
    <w:rsid w:val="00E222CD"/>
    <w:rsid w:val="00E24FAD"/>
    <w:rsid w:val="00E34AE8"/>
    <w:rsid w:val="00E34FAC"/>
    <w:rsid w:val="00E41C70"/>
    <w:rsid w:val="00E45906"/>
    <w:rsid w:val="00E52C88"/>
    <w:rsid w:val="00E52E7E"/>
    <w:rsid w:val="00E63060"/>
    <w:rsid w:val="00E7418E"/>
    <w:rsid w:val="00E7524B"/>
    <w:rsid w:val="00E757E2"/>
    <w:rsid w:val="00E83803"/>
    <w:rsid w:val="00E941F8"/>
    <w:rsid w:val="00E95EA9"/>
    <w:rsid w:val="00E96EC0"/>
    <w:rsid w:val="00EB4AEF"/>
    <w:rsid w:val="00EB534F"/>
    <w:rsid w:val="00EC0491"/>
    <w:rsid w:val="00EC4A33"/>
    <w:rsid w:val="00EC7108"/>
    <w:rsid w:val="00ED0F15"/>
    <w:rsid w:val="00ED1423"/>
    <w:rsid w:val="00ED4D82"/>
    <w:rsid w:val="00ED6506"/>
    <w:rsid w:val="00ED67E6"/>
    <w:rsid w:val="00EE108A"/>
    <w:rsid w:val="00EE2DA1"/>
    <w:rsid w:val="00EE3160"/>
    <w:rsid w:val="00EE5F78"/>
    <w:rsid w:val="00EF02D4"/>
    <w:rsid w:val="00EF11E1"/>
    <w:rsid w:val="00EF29A9"/>
    <w:rsid w:val="00F10D47"/>
    <w:rsid w:val="00F10DA0"/>
    <w:rsid w:val="00F1158A"/>
    <w:rsid w:val="00F1464B"/>
    <w:rsid w:val="00F15409"/>
    <w:rsid w:val="00F25916"/>
    <w:rsid w:val="00F339AB"/>
    <w:rsid w:val="00F56359"/>
    <w:rsid w:val="00F56761"/>
    <w:rsid w:val="00F6146E"/>
    <w:rsid w:val="00F650E5"/>
    <w:rsid w:val="00F65464"/>
    <w:rsid w:val="00F669E5"/>
    <w:rsid w:val="00F72E25"/>
    <w:rsid w:val="00F82453"/>
    <w:rsid w:val="00F87B1B"/>
    <w:rsid w:val="00F87D56"/>
    <w:rsid w:val="00F9381D"/>
    <w:rsid w:val="00FA0111"/>
    <w:rsid w:val="00FA3C85"/>
    <w:rsid w:val="00FA719B"/>
    <w:rsid w:val="00FB2508"/>
    <w:rsid w:val="00FB51A9"/>
    <w:rsid w:val="00FC2217"/>
    <w:rsid w:val="00FC4AA3"/>
    <w:rsid w:val="00FC5538"/>
    <w:rsid w:val="00FC7EA1"/>
    <w:rsid w:val="00FD37AE"/>
    <w:rsid w:val="00FD60B7"/>
    <w:rsid w:val="00FD6A1A"/>
    <w:rsid w:val="00FD748D"/>
    <w:rsid w:val="00FE12B7"/>
    <w:rsid w:val="00FE2E3F"/>
    <w:rsid w:val="00FE690E"/>
    <w:rsid w:val="00FF09F8"/>
    <w:rsid w:val="00FF0FD0"/>
    <w:rsid w:val="00FF4C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63FE"/>
  <w15:docId w15:val="{B621C43C-21B4-3A46-BFDE-DF586F1F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6469A2"/>
    <w:pPr>
      <w:spacing w:line="240" w:lineRule="auto"/>
      <w:ind w:left="720" w:hanging="720"/>
    </w:pPr>
    <w:rPr>
      <w:rFonts w:asciiTheme="majorBidi" w:hAnsiTheme="majorBidi"/>
      <w:sz w:val="24"/>
    </w:rPr>
  </w:style>
  <w:style w:type="character" w:styleId="CommentReference">
    <w:name w:val="annotation reference"/>
    <w:basedOn w:val="DefaultParagraphFont"/>
    <w:uiPriority w:val="99"/>
    <w:semiHidden/>
    <w:unhideWhenUsed/>
    <w:rsid w:val="00433985"/>
    <w:rPr>
      <w:sz w:val="16"/>
      <w:szCs w:val="16"/>
    </w:rPr>
  </w:style>
  <w:style w:type="paragraph" w:styleId="CommentText">
    <w:name w:val="annotation text"/>
    <w:basedOn w:val="Normal"/>
    <w:link w:val="CommentTextChar"/>
    <w:uiPriority w:val="99"/>
    <w:semiHidden/>
    <w:unhideWhenUsed/>
    <w:rsid w:val="00433985"/>
    <w:pPr>
      <w:spacing w:line="240" w:lineRule="auto"/>
    </w:pPr>
    <w:rPr>
      <w:sz w:val="20"/>
      <w:szCs w:val="20"/>
    </w:rPr>
  </w:style>
  <w:style w:type="character" w:customStyle="1" w:styleId="CommentTextChar">
    <w:name w:val="Comment Text Char"/>
    <w:basedOn w:val="DefaultParagraphFont"/>
    <w:link w:val="CommentText"/>
    <w:uiPriority w:val="99"/>
    <w:semiHidden/>
    <w:rsid w:val="00433985"/>
    <w:rPr>
      <w:sz w:val="20"/>
      <w:szCs w:val="20"/>
    </w:rPr>
  </w:style>
  <w:style w:type="paragraph" w:styleId="CommentSubject">
    <w:name w:val="annotation subject"/>
    <w:basedOn w:val="CommentText"/>
    <w:next w:val="CommentText"/>
    <w:link w:val="CommentSubjectChar"/>
    <w:uiPriority w:val="99"/>
    <w:semiHidden/>
    <w:unhideWhenUsed/>
    <w:rsid w:val="00433985"/>
    <w:rPr>
      <w:b/>
      <w:bCs/>
    </w:rPr>
  </w:style>
  <w:style w:type="character" w:customStyle="1" w:styleId="CommentSubjectChar">
    <w:name w:val="Comment Subject Char"/>
    <w:basedOn w:val="CommentTextChar"/>
    <w:link w:val="CommentSubject"/>
    <w:uiPriority w:val="99"/>
    <w:semiHidden/>
    <w:rsid w:val="00433985"/>
    <w:rPr>
      <w:b/>
      <w:bCs/>
      <w:sz w:val="20"/>
      <w:szCs w:val="20"/>
    </w:rPr>
  </w:style>
  <w:style w:type="character" w:styleId="PlaceholderText">
    <w:name w:val="Placeholder Text"/>
    <w:basedOn w:val="DefaultParagraphFont"/>
    <w:uiPriority w:val="99"/>
    <w:semiHidden/>
    <w:rsid w:val="00E24FAD"/>
    <w:rPr>
      <w:color w:val="808080"/>
    </w:rPr>
  </w:style>
  <w:style w:type="paragraph" w:styleId="Caption">
    <w:name w:val="caption"/>
    <w:basedOn w:val="Normal"/>
    <w:next w:val="Normal"/>
    <w:uiPriority w:val="35"/>
    <w:unhideWhenUsed/>
    <w:qFormat/>
    <w:rsid w:val="00E24FAD"/>
    <w:pPr>
      <w:spacing w:after="200" w:line="240" w:lineRule="auto"/>
    </w:pPr>
    <w:rPr>
      <w:i/>
      <w:iCs/>
      <w:color w:val="1F497D" w:themeColor="text2"/>
      <w:sz w:val="18"/>
      <w:szCs w:val="18"/>
    </w:rPr>
  </w:style>
  <w:style w:type="paragraph" w:styleId="Revision">
    <w:name w:val="Revision"/>
    <w:hidden/>
    <w:uiPriority w:val="99"/>
    <w:semiHidden/>
    <w:rsid w:val="00096530"/>
    <w:pPr>
      <w:spacing w:line="240" w:lineRule="auto"/>
    </w:pPr>
  </w:style>
  <w:style w:type="character" w:styleId="Hyperlink">
    <w:name w:val="Hyperlink"/>
    <w:basedOn w:val="DefaultParagraphFont"/>
    <w:uiPriority w:val="99"/>
    <w:unhideWhenUsed/>
    <w:rsid w:val="00F650E5"/>
    <w:rPr>
      <w:color w:val="0000FF" w:themeColor="hyperlink"/>
      <w:u w:val="single"/>
    </w:rPr>
  </w:style>
  <w:style w:type="character" w:styleId="UnresolvedMention">
    <w:name w:val="Unresolved Mention"/>
    <w:basedOn w:val="DefaultParagraphFont"/>
    <w:uiPriority w:val="99"/>
    <w:semiHidden/>
    <w:unhideWhenUsed/>
    <w:rsid w:val="00F650E5"/>
    <w:rPr>
      <w:color w:val="605E5C"/>
      <w:shd w:val="clear" w:color="auto" w:fill="E1DFDD"/>
    </w:rPr>
  </w:style>
  <w:style w:type="paragraph" w:styleId="ListParagraph">
    <w:name w:val="List Paragraph"/>
    <w:basedOn w:val="Normal"/>
    <w:uiPriority w:val="34"/>
    <w:qFormat/>
    <w:rsid w:val="009F1318"/>
    <w:pPr>
      <w:ind w:left="720"/>
      <w:contextualSpacing/>
    </w:pPr>
  </w:style>
  <w:style w:type="character" w:styleId="FollowedHyperlink">
    <w:name w:val="FollowedHyperlink"/>
    <w:basedOn w:val="DefaultParagraphFont"/>
    <w:uiPriority w:val="99"/>
    <w:semiHidden/>
    <w:unhideWhenUsed/>
    <w:rsid w:val="003616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tmlpreview.github.io/?https://github.com/jebyrnes/ovb_yeah_you_know_me/blob/master/markdown/models_and_ovb.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jebyrnes/ovb_yeah_you_know_me"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presentation/d/1m5eRq90xwpTpZ8sC3dH_URaKabePcn8oCFt-sEl_MgU/edi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hiny.umb.edu/shiny/users/jarrett.byrnes/ovb_sims/" TargetMode="External"/><Relationship Id="rId4" Type="http://schemas.openxmlformats.org/officeDocument/2006/relationships/settings" Target="settings.xml"/><Relationship Id="rId9" Type="http://schemas.openxmlformats.org/officeDocument/2006/relationships/hyperlink" Target="https://shiny.umb.edu/shiny/users/jarrett.byrnes/shiny_ov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5DC20-6892-B742-AA3B-D26C6B66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27</Pages>
  <Words>49597</Words>
  <Characters>268321</Characters>
  <Application>Microsoft Office Word</Application>
  <DocSecurity>0</DocSecurity>
  <Lines>4065</Lines>
  <Paragraphs>1111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Byrnes</dc:creator>
  <cp:keywords/>
  <dc:description/>
  <cp:lastModifiedBy>Jarrett Byrnes</cp:lastModifiedBy>
  <cp:revision>8</cp:revision>
  <dcterms:created xsi:type="dcterms:W3CDTF">2023-05-18T16:27:00Z</dcterms:created>
  <dcterms:modified xsi:type="dcterms:W3CDTF">2023-05-31T02:49:00Z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{"style":{"styleID":"http://www.zotero.org/styles/ecology-letters","hasBibliography":true,"bibliographyStyleHasBeenSet":true},"prefs":{"fieldType":"Field","automaticJournalAbbreviations":true,"delayCitationUpdates":true,"noteType":0,"dontAskDelayCitationU</vt:lpwstr>
  </property>
  <property fmtid="{D5CDD505-2E9C-101B-9397-08002B2CF9AE}" pid="3" name="ZOTERO_PREF_2">
    <vt:lpwstr>pdates":true},"sessionID":"cb4rRzNj","zoteroVersion":"6.0.26","dataVersion":4}</vt:lpwstr>
  </property>
</Properties>
</file>