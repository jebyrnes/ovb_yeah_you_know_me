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1574" w14:textId="6C792487" w:rsidR="00766C2E" w:rsidRDefault="00037819">
      <w:pPr>
        <w:pStyle w:val="Heading1"/>
        <w:keepNext w:val="0"/>
        <w:keepLines w:val="0"/>
        <w:shd w:val="clear" w:color="auto" w:fill="FFFFFF"/>
        <w:spacing w:before="300" w:after="160" w:line="264" w:lineRule="auto"/>
        <w:rPr>
          <w:rFonts w:ascii="Calibri" w:eastAsia="Calibri" w:hAnsi="Calibri" w:cs="Calibri"/>
          <w:color w:val="333333"/>
          <w:sz w:val="44"/>
          <w:szCs w:val="44"/>
        </w:rPr>
      </w:pPr>
      <w:r>
        <w:rPr>
          <w:rFonts w:ascii="Calibri" w:eastAsia="Calibri" w:hAnsi="Calibri" w:cs="Calibri"/>
          <w:color w:val="333333"/>
          <w:sz w:val="44"/>
          <w:szCs w:val="44"/>
        </w:rPr>
        <w:t>Oh S**T! I forgot to measure that! Coping with omitted variable bias for the causal analysis of observational data</w:t>
      </w:r>
    </w:p>
    <w:p w14:paraId="1E3DDCE8" w14:textId="77777777" w:rsidR="00766C2E" w:rsidRDefault="00037819">
      <w:pPr>
        <w:rPr>
          <w:sz w:val="24"/>
          <w:szCs w:val="24"/>
          <w:vertAlign w:val="superscript"/>
        </w:rPr>
      </w:pPr>
      <w:r>
        <w:rPr>
          <w:sz w:val="24"/>
          <w:szCs w:val="24"/>
        </w:rPr>
        <w:t>Jarrett E. K. Byrnes</w:t>
      </w:r>
      <w:r>
        <w:rPr>
          <w:sz w:val="24"/>
          <w:szCs w:val="24"/>
          <w:vertAlign w:val="superscript"/>
        </w:rPr>
        <w:t>1</w:t>
      </w:r>
      <w:r>
        <w:rPr>
          <w:sz w:val="24"/>
          <w:szCs w:val="24"/>
        </w:rPr>
        <w:t xml:space="preserve"> and Laura E. Dee</w:t>
      </w:r>
      <w:r>
        <w:rPr>
          <w:sz w:val="24"/>
          <w:szCs w:val="24"/>
          <w:vertAlign w:val="superscript"/>
        </w:rPr>
        <w:t>2</w:t>
      </w:r>
    </w:p>
    <w:p w14:paraId="46507AFC" w14:textId="77777777" w:rsidR="00766C2E" w:rsidRDefault="00766C2E">
      <w:pPr>
        <w:rPr>
          <w:vertAlign w:val="superscript"/>
        </w:rPr>
      </w:pPr>
    </w:p>
    <w:p w14:paraId="188AF30F" w14:textId="77777777" w:rsidR="00766C2E" w:rsidRDefault="00037819">
      <w:r>
        <w:t>1 - Department of Biology, University of Massachusetts Boston, Boston, MA 02125</w:t>
      </w:r>
    </w:p>
    <w:p w14:paraId="259B544D" w14:textId="77777777" w:rsidR="00766C2E" w:rsidRDefault="00037819">
      <w:r>
        <w:t>2 - Department of Ecology and Evolutionary Biology, University of Colorado Boulder, Boulder, CO 80308-0334</w:t>
      </w:r>
    </w:p>
    <w:p w14:paraId="52FDDD3F" w14:textId="77777777" w:rsidR="00766C2E" w:rsidRDefault="00766C2E"/>
    <w:p w14:paraId="701D9A77" w14:textId="77777777" w:rsidR="00766C2E" w:rsidRPr="00F87D56" w:rsidRDefault="00037819">
      <w:pPr>
        <w:rPr>
          <w:rFonts w:ascii="Calibri" w:eastAsia="Calibri" w:hAnsi="Calibri" w:cs="Calibri"/>
          <w:sz w:val="24"/>
          <w:szCs w:val="24"/>
          <w:lang w:val="fr-FR"/>
        </w:rPr>
      </w:pPr>
      <w:proofErr w:type="gramStart"/>
      <w:r w:rsidRPr="00F87D56">
        <w:rPr>
          <w:rFonts w:ascii="Calibri" w:eastAsia="Calibri" w:hAnsi="Calibri" w:cs="Calibri"/>
          <w:sz w:val="24"/>
          <w:szCs w:val="24"/>
          <w:lang w:val="fr-FR"/>
        </w:rPr>
        <w:t>Figures:</w:t>
      </w:r>
      <w:proofErr w:type="gramEnd"/>
      <w:r w:rsidRPr="00F87D56">
        <w:rPr>
          <w:rFonts w:ascii="Calibri" w:eastAsia="Calibri" w:hAnsi="Calibri" w:cs="Calibri"/>
          <w:sz w:val="24"/>
          <w:szCs w:val="24"/>
          <w:lang w:val="fr-FR"/>
        </w:rPr>
        <w:t xml:space="preserve"> </w:t>
      </w:r>
      <w:r w:rsidR="00000000">
        <w:fldChar w:fldCharType="begin"/>
      </w:r>
      <w:r w:rsidR="00000000" w:rsidRPr="008F41E5">
        <w:rPr>
          <w:lang w:val="fr-FR"/>
          <w:rPrChange w:id="0" w:author="Jarrett Byrnes" w:date="2023-04-20T15:24:00Z">
            <w:rPr/>
          </w:rPrChange>
        </w:rPr>
        <w:instrText>HYPERLINK "https://docs.google.com/presentation/d/1m5eRq90xwpTpZ8sC3dH_URaKabePcn8oCFt-sEl_MgU/edit" \h</w:instrText>
      </w:r>
      <w:r w:rsidR="00000000">
        <w:fldChar w:fldCharType="separate"/>
      </w:r>
      <w:r w:rsidRPr="00F87D56">
        <w:rPr>
          <w:rFonts w:ascii="Calibri" w:eastAsia="Calibri" w:hAnsi="Calibri" w:cs="Calibri"/>
          <w:color w:val="1155CC"/>
          <w:sz w:val="24"/>
          <w:szCs w:val="24"/>
          <w:u w:val="single"/>
          <w:lang w:val="fr-FR"/>
        </w:rPr>
        <w:t>https://docs.google.com/presentation/d/1m5eRq90xwpTpZ8sC3dH_URaKabePcn8oCFt-sEl_MgU/edit</w:t>
      </w:r>
      <w:r w:rsidR="00000000">
        <w:rPr>
          <w:rFonts w:ascii="Calibri" w:eastAsia="Calibri" w:hAnsi="Calibri" w:cs="Calibri"/>
          <w:color w:val="1155CC"/>
          <w:sz w:val="24"/>
          <w:szCs w:val="24"/>
          <w:u w:val="single"/>
          <w:lang w:val="fr-FR"/>
        </w:rPr>
        <w:fldChar w:fldCharType="end"/>
      </w:r>
    </w:p>
    <w:p w14:paraId="3ABBCC9A" w14:textId="77777777" w:rsidR="00766C2E" w:rsidRPr="00F87D56" w:rsidRDefault="00766C2E">
      <w:pPr>
        <w:shd w:val="clear" w:color="auto" w:fill="FFFFFF"/>
        <w:spacing w:after="160"/>
        <w:rPr>
          <w:rFonts w:ascii="Calibri" w:eastAsia="Calibri" w:hAnsi="Calibri" w:cs="Calibri"/>
          <w:sz w:val="24"/>
          <w:szCs w:val="24"/>
          <w:lang w:val="fr-FR"/>
        </w:rPr>
      </w:pPr>
    </w:p>
    <w:p w14:paraId="51A51612" w14:textId="77777777" w:rsidR="00766C2E" w:rsidRPr="00F87D56" w:rsidRDefault="00037819">
      <w:pPr>
        <w:shd w:val="clear" w:color="auto" w:fill="FFFFFF"/>
        <w:spacing w:after="160"/>
        <w:rPr>
          <w:rFonts w:ascii="Calibri" w:eastAsia="Calibri" w:hAnsi="Calibri" w:cs="Calibri"/>
          <w:sz w:val="24"/>
          <w:szCs w:val="24"/>
          <w:lang w:val="fr-FR"/>
        </w:rPr>
      </w:pPr>
      <w:r w:rsidRPr="00F87D56">
        <w:rPr>
          <w:rFonts w:ascii="Calibri" w:eastAsia="Calibri" w:hAnsi="Calibri" w:cs="Calibri"/>
          <w:sz w:val="24"/>
          <w:szCs w:val="24"/>
          <w:lang w:val="fr-FR"/>
        </w:rPr>
        <w:t xml:space="preserve">Code </w:t>
      </w:r>
      <w:proofErr w:type="gramStart"/>
      <w:r w:rsidRPr="00F87D56">
        <w:rPr>
          <w:rFonts w:ascii="Calibri" w:eastAsia="Calibri" w:hAnsi="Calibri" w:cs="Calibri"/>
          <w:sz w:val="24"/>
          <w:szCs w:val="24"/>
          <w:lang w:val="fr-FR"/>
        </w:rPr>
        <w:t>Repo:</w:t>
      </w:r>
      <w:proofErr w:type="gramEnd"/>
      <w:r w:rsidRPr="00F87D56">
        <w:rPr>
          <w:rFonts w:ascii="Calibri" w:eastAsia="Calibri" w:hAnsi="Calibri" w:cs="Calibri"/>
          <w:sz w:val="24"/>
          <w:szCs w:val="24"/>
          <w:lang w:val="fr-FR"/>
        </w:rPr>
        <w:t xml:space="preserve"> </w:t>
      </w:r>
      <w:r w:rsidR="00000000">
        <w:fldChar w:fldCharType="begin"/>
      </w:r>
      <w:r w:rsidR="00000000" w:rsidRPr="008F41E5">
        <w:rPr>
          <w:lang w:val="fr-FR"/>
          <w:rPrChange w:id="1" w:author="Jarrett Byrnes" w:date="2023-04-20T15:24:00Z">
            <w:rPr/>
          </w:rPrChange>
        </w:rPr>
        <w:instrText>HYPERLINK "https://github.com/jebyrnes/ovb_yeah_you_know_me" \h</w:instrText>
      </w:r>
      <w:r w:rsidR="00000000">
        <w:fldChar w:fldCharType="separate"/>
      </w:r>
      <w:r w:rsidRPr="00F87D56">
        <w:rPr>
          <w:rFonts w:ascii="Calibri" w:eastAsia="Calibri" w:hAnsi="Calibri" w:cs="Calibri"/>
          <w:color w:val="1155CC"/>
          <w:sz w:val="24"/>
          <w:szCs w:val="24"/>
          <w:u w:val="single"/>
          <w:lang w:val="fr-FR"/>
        </w:rPr>
        <w:t>https://github.com/jebyrnes/ovb_yeah_you_know_me</w:t>
      </w:r>
      <w:r w:rsidR="00000000">
        <w:rPr>
          <w:rFonts w:ascii="Calibri" w:eastAsia="Calibri" w:hAnsi="Calibri" w:cs="Calibri"/>
          <w:color w:val="1155CC"/>
          <w:sz w:val="24"/>
          <w:szCs w:val="24"/>
          <w:u w:val="single"/>
          <w:lang w:val="fr-FR"/>
        </w:rPr>
        <w:fldChar w:fldCharType="end"/>
      </w:r>
    </w:p>
    <w:p w14:paraId="454CA07B" w14:textId="585F723C" w:rsidR="00766C2E" w:rsidRDefault="00037819">
      <w:pPr>
        <w:shd w:val="clear" w:color="auto" w:fill="FFFFFF"/>
        <w:spacing w:after="160"/>
        <w:rPr>
          <w:ins w:id="2" w:author="Laura Dee" w:date="2023-04-17T10:13:00Z"/>
          <w:rFonts w:ascii="Calibri" w:eastAsia="Calibri" w:hAnsi="Calibri" w:cs="Calibri"/>
          <w:color w:val="1155CC"/>
          <w:sz w:val="24"/>
          <w:szCs w:val="24"/>
          <w:u w:val="single"/>
          <w:lang w:val="fr-FR"/>
        </w:rPr>
      </w:pPr>
      <w:r w:rsidRPr="00F87D56">
        <w:rPr>
          <w:rFonts w:ascii="Calibri" w:eastAsia="Calibri" w:hAnsi="Calibri" w:cs="Calibri"/>
          <w:sz w:val="24"/>
          <w:szCs w:val="24"/>
          <w:lang w:val="fr-FR"/>
        </w:rPr>
        <w:t>Appendix</w:t>
      </w:r>
      <w:ins w:id="3" w:author="Laura Dee" w:date="2023-04-17T10:13:00Z">
        <w:r w:rsidR="00A037A1">
          <w:rPr>
            <w:rFonts w:ascii="Calibri" w:eastAsia="Calibri" w:hAnsi="Calibri" w:cs="Calibri"/>
            <w:sz w:val="24"/>
            <w:szCs w:val="24"/>
            <w:lang w:val="fr-FR"/>
          </w:rPr>
          <w:t xml:space="preserve"> </w:t>
        </w:r>
        <w:proofErr w:type="gramStart"/>
        <w:r w:rsidR="00A037A1">
          <w:rPr>
            <w:rFonts w:ascii="Calibri" w:eastAsia="Calibri" w:hAnsi="Calibri" w:cs="Calibri"/>
            <w:sz w:val="24"/>
            <w:szCs w:val="24"/>
            <w:lang w:val="fr-FR"/>
          </w:rPr>
          <w:t>1</w:t>
        </w:r>
      </w:ins>
      <w:r w:rsidRPr="00F87D56">
        <w:rPr>
          <w:rFonts w:ascii="Calibri" w:eastAsia="Calibri" w:hAnsi="Calibri" w:cs="Calibri"/>
          <w:sz w:val="24"/>
          <w:szCs w:val="24"/>
          <w:lang w:val="fr-FR"/>
        </w:rPr>
        <w:t>:</w:t>
      </w:r>
      <w:proofErr w:type="gramEnd"/>
      <w:r w:rsidRPr="00F87D56">
        <w:rPr>
          <w:rFonts w:ascii="Calibri" w:eastAsia="Calibri" w:hAnsi="Calibri" w:cs="Calibri"/>
          <w:sz w:val="24"/>
          <w:szCs w:val="24"/>
          <w:lang w:val="fr-FR"/>
        </w:rPr>
        <w:t xml:space="preserve"> </w:t>
      </w:r>
      <w:r w:rsidR="00000000">
        <w:fldChar w:fldCharType="begin"/>
      </w:r>
      <w:r w:rsidR="00000000" w:rsidRPr="008F41E5">
        <w:rPr>
          <w:lang w:val="fr-FR"/>
          <w:rPrChange w:id="4" w:author="Jarrett Byrnes" w:date="2023-04-20T15:24:00Z">
            <w:rPr/>
          </w:rPrChange>
        </w:rPr>
        <w:instrText>HYPERLINK "https://htmlpreview.github.io/?https://github.com/jebyrnes/ovb_yeah_you_know_me/blob/master/markdown/models_and_ovb.html" \h</w:instrText>
      </w:r>
      <w:r w:rsidR="00000000">
        <w:fldChar w:fldCharType="separate"/>
      </w:r>
      <w:r w:rsidRPr="00F87D56">
        <w:rPr>
          <w:rFonts w:ascii="Calibri" w:eastAsia="Calibri" w:hAnsi="Calibri" w:cs="Calibri"/>
          <w:color w:val="1155CC"/>
          <w:sz w:val="24"/>
          <w:szCs w:val="24"/>
          <w:u w:val="single"/>
          <w:lang w:val="fr-FR"/>
        </w:rPr>
        <w:t>https://htmlpreview.github.io/?https://github.com/jebyrnes/ovb_yeah_you_know_me/blob/master/markdown/models_and_ovb.html</w:t>
      </w:r>
      <w:r w:rsidR="00000000">
        <w:rPr>
          <w:rFonts w:ascii="Calibri" w:eastAsia="Calibri" w:hAnsi="Calibri" w:cs="Calibri"/>
          <w:color w:val="1155CC"/>
          <w:sz w:val="24"/>
          <w:szCs w:val="24"/>
          <w:u w:val="single"/>
          <w:lang w:val="fr-FR"/>
        </w:rPr>
        <w:fldChar w:fldCharType="end"/>
      </w:r>
    </w:p>
    <w:p w14:paraId="11154C1A" w14:textId="1E3FA8A8" w:rsidR="00A037A1" w:rsidRPr="00F87D56" w:rsidRDefault="00A037A1">
      <w:pPr>
        <w:shd w:val="clear" w:color="auto" w:fill="FFFFFF"/>
        <w:spacing w:after="160"/>
        <w:rPr>
          <w:rFonts w:ascii="Calibri" w:eastAsia="Calibri" w:hAnsi="Calibri" w:cs="Calibri"/>
          <w:sz w:val="24"/>
          <w:szCs w:val="24"/>
          <w:lang w:val="fr-FR"/>
        </w:rPr>
      </w:pPr>
      <w:commentRangeStart w:id="5"/>
      <w:ins w:id="6" w:author="Laura Dee" w:date="2023-04-17T10:13:00Z">
        <w:r>
          <w:rPr>
            <w:rFonts w:ascii="Calibri" w:eastAsia="Calibri" w:hAnsi="Calibri" w:cs="Calibri"/>
            <w:color w:val="1155CC"/>
            <w:sz w:val="24"/>
            <w:szCs w:val="24"/>
            <w:u w:val="single"/>
            <w:lang w:val="fr-FR"/>
          </w:rPr>
          <w:t xml:space="preserve">Appendix 2 : </w:t>
        </w:r>
        <w:proofErr w:type="spellStart"/>
        <w:r>
          <w:rPr>
            <w:rFonts w:ascii="Calibri" w:eastAsia="Calibri" w:hAnsi="Calibri" w:cs="Calibri"/>
            <w:color w:val="1155CC"/>
            <w:sz w:val="24"/>
            <w:szCs w:val="24"/>
            <w:u w:val="single"/>
            <w:lang w:val="fr-FR"/>
          </w:rPr>
          <w:t>Supplemental</w:t>
        </w:r>
        <w:proofErr w:type="spellEnd"/>
        <w:r>
          <w:rPr>
            <w:rFonts w:ascii="Calibri" w:eastAsia="Calibri" w:hAnsi="Calibri" w:cs="Calibri"/>
            <w:color w:val="1155CC"/>
            <w:sz w:val="24"/>
            <w:szCs w:val="24"/>
            <w:u w:val="single"/>
            <w:lang w:val="fr-FR"/>
          </w:rPr>
          <w:t xml:space="preserve"> Information </w:t>
        </w:r>
        <w:commentRangeEnd w:id="5"/>
        <w:r>
          <w:rPr>
            <w:rStyle w:val="CommentReference"/>
          </w:rPr>
          <w:commentReference w:id="5"/>
        </w:r>
      </w:ins>
    </w:p>
    <w:p w14:paraId="27B576C3" w14:textId="77777777" w:rsidR="00766C2E" w:rsidRPr="008F41E5" w:rsidRDefault="00037819">
      <w:pPr>
        <w:shd w:val="clear" w:color="auto" w:fill="FFFFFF"/>
        <w:spacing w:after="160"/>
        <w:rPr>
          <w:rFonts w:ascii="Calibri" w:eastAsia="Calibri" w:hAnsi="Calibri" w:cs="Calibri"/>
          <w:sz w:val="24"/>
          <w:szCs w:val="24"/>
          <w:lang w:val="fr-FR"/>
          <w:rPrChange w:id="7" w:author="Jarrett Byrnes" w:date="2023-04-20T15:24:00Z">
            <w:rPr>
              <w:rFonts w:ascii="Calibri" w:eastAsia="Calibri" w:hAnsi="Calibri" w:cs="Calibri"/>
              <w:sz w:val="24"/>
              <w:szCs w:val="24"/>
              <w:lang w:val="nb-NO"/>
            </w:rPr>
          </w:rPrChange>
        </w:rPr>
      </w:pPr>
      <w:r w:rsidRPr="008F41E5">
        <w:rPr>
          <w:rFonts w:ascii="Calibri" w:eastAsia="Calibri" w:hAnsi="Calibri" w:cs="Calibri"/>
          <w:sz w:val="24"/>
          <w:szCs w:val="24"/>
          <w:lang w:val="fr-FR"/>
          <w:rPrChange w:id="8" w:author="Jarrett Byrnes" w:date="2023-04-20T15:24:00Z">
            <w:rPr>
              <w:rFonts w:ascii="Calibri" w:eastAsia="Calibri" w:hAnsi="Calibri" w:cs="Calibri"/>
              <w:sz w:val="24"/>
              <w:szCs w:val="24"/>
              <w:lang w:val="nb-NO"/>
            </w:rPr>
          </w:rPrChange>
        </w:rPr>
        <w:t xml:space="preserve">App for 1 </w:t>
      </w:r>
      <w:proofErr w:type="spellStart"/>
      <w:proofErr w:type="gramStart"/>
      <w:r w:rsidRPr="008F41E5">
        <w:rPr>
          <w:rFonts w:ascii="Calibri" w:eastAsia="Calibri" w:hAnsi="Calibri" w:cs="Calibri"/>
          <w:sz w:val="24"/>
          <w:szCs w:val="24"/>
          <w:lang w:val="fr-FR"/>
          <w:rPrChange w:id="9" w:author="Jarrett Byrnes" w:date="2023-04-20T15:24:00Z">
            <w:rPr>
              <w:rFonts w:ascii="Calibri" w:eastAsia="Calibri" w:hAnsi="Calibri" w:cs="Calibri"/>
              <w:sz w:val="24"/>
              <w:szCs w:val="24"/>
              <w:lang w:val="nb-NO"/>
            </w:rPr>
          </w:rPrChange>
        </w:rPr>
        <w:t>sample</w:t>
      </w:r>
      <w:proofErr w:type="spellEnd"/>
      <w:r w:rsidRPr="008F41E5">
        <w:rPr>
          <w:rFonts w:ascii="Calibri" w:eastAsia="Calibri" w:hAnsi="Calibri" w:cs="Calibri"/>
          <w:sz w:val="24"/>
          <w:szCs w:val="24"/>
          <w:lang w:val="fr-FR"/>
          <w:rPrChange w:id="10" w:author="Jarrett Byrnes" w:date="2023-04-20T15:24:00Z">
            <w:rPr>
              <w:rFonts w:ascii="Calibri" w:eastAsia="Calibri" w:hAnsi="Calibri" w:cs="Calibri"/>
              <w:sz w:val="24"/>
              <w:szCs w:val="24"/>
              <w:lang w:val="nb-NO"/>
            </w:rPr>
          </w:rPrChange>
        </w:rPr>
        <w:t>:</w:t>
      </w:r>
      <w:proofErr w:type="gramEnd"/>
      <w:r w:rsidRPr="008F41E5">
        <w:rPr>
          <w:rFonts w:ascii="Calibri" w:eastAsia="Calibri" w:hAnsi="Calibri" w:cs="Calibri"/>
          <w:sz w:val="24"/>
          <w:szCs w:val="24"/>
          <w:lang w:val="fr-FR"/>
          <w:rPrChange w:id="11" w:author="Jarrett Byrnes" w:date="2023-04-20T15:24:00Z">
            <w:rPr>
              <w:rFonts w:ascii="Calibri" w:eastAsia="Calibri" w:hAnsi="Calibri" w:cs="Calibri"/>
              <w:sz w:val="24"/>
              <w:szCs w:val="24"/>
              <w:lang w:val="nb-NO"/>
            </w:rPr>
          </w:rPrChange>
        </w:rPr>
        <w:t xml:space="preserve"> </w:t>
      </w:r>
      <w:r w:rsidR="00000000">
        <w:fldChar w:fldCharType="begin"/>
      </w:r>
      <w:r w:rsidR="00000000" w:rsidRPr="008F41E5">
        <w:rPr>
          <w:lang w:val="fr-FR"/>
          <w:rPrChange w:id="12" w:author="Jarrett Byrnes" w:date="2023-04-20T15:24:00Z">
            <w:rPr/>
          </w:rPrChange>
        </w:rPr>
        <w:instrText>HYPERLINK "https://shiny.umb.edu/shiny/users/jarrett.byrnes/shiny_ovb/" \h</w:instrText>
      </w:r>
      <w:r w:rsidR="00000000">
        <w:fldChar w:fldCharType="separate"/>
      </w:r>
      <w:r w:rsidRPr="008F41E5">
        <w:rPr>
          <w:rFonts w:ascii="Calibri" w:eastAsia="Calibri" w:hAnsi="Calibri" w:cs="Calibri"/>
          <w:color w:val="1155CC"/>
          <w:sz w:val="24"/>
          <w:szCs w:val="24"/>
          <w:u w:val="single"/>
          <w:lang w:val="fr-FR"/>
          <w:rPrChange w:id="13" w:author="Jarrett Byrnes" w:date="2023-04-20T15:24:00Z">
            <w:rPr>
              <w:rFonts w:ascii="Calibri" w:eastAsia="Calibri" w:hAnsi="Calibri" w:cs="Calibri"/>
              <w:color w:val="1155CC"/>
              <w:sz w:val="24"/>
              <w:szCs w:val="24"/>
              <w:u w:val="single"/>
              <w:lang w:val="nb-NO"/>
            </w:rPr>
          </w:rPrChange>
        </w:rPr>
        <w:t>https://shiny.umb.edu/shiny/users/jarrett.byrnes/shiny_ovb/</w:t>
      </w:r>
      <w:r w:rsidR="00000000">
        <w:rPr>
          <w:rFonts w:ascii="Calibri" w:eastAsia="Calibri" w:hAnsi="Calibri" w:cs="Calibri"/>
          <w:color w:val="1155CC"/>
          <w:sz w:val="24"/>
          <w:szCs w:val="24"/>
          <w:u w:val="single"/>
          <w:lang w:val="nb-NO"/>
        </w:rPr>
        <w:fldChar w:fldCharType="end"/>
      </w:r>
    </w:p>
    <w:p w14:paraId="7799D5C7" w14:textId="77777777" w:rsidR="00766C2E" w:rsidRPr="008F41E5" w:rsidRDefault="00037819">
      <w:pPr>
        <w:shd w:val="clear" w:color="auto" w:fill="FFFFFF"/>
        <w:spacing w:after="160"/>
        <w:rPr>
          <w:rFonts w:ascii="Calibri" w:eastAsia="Calibri" w:hAnsi="Calibri" w:cs="Calibri"/>
          <w:sz w:val="24"/>
          <w:szCs w:val="24"/>
          <w:lang w:val="fr-FR"/>
          <w:rPrChange w:id="14" w:author="Jarrett Byrnes" w:date="2023-04-20T15:24:00Z">
            <w:rPr>
              <w:rFonts w:ascii="Calibri" w:eastAsia="Calibri" w:hAnsi="Calibri" w:cs="Calibri"/>
              <w:sz w:val="24"/>
              <w:szCs w:val="24"/>
            </w:rPr>
          </w:rPrChange>
        </w:rPr>
      </w:pPr>
      <w:r w:rsidRPr="008F41E5">
        <w:rPr>
          <w:rFonts w:ascii="Calibri" w:eastAsia="Calibri" w:hAnsi="Calibri" w:cs="Calibri"/>
          <w:sz w:val="24"/>
          <w:szCs w:val="24"/>
          <w:lang w:val="fr-FR"/>
          <w:rPrChange w:id="15" w:author="Jarrett Byrnes" w:date="2023-04-20T15:24:00Z">
            <w:rPr>
              <w:rFonts w:ascii="Calibri" w:eastAsia="Calibri" w:hAnsi="Calibri" w:cs="Calibri"/>
              <w:sz w:val="24"/>
              <w:szCs w:val="24"/>
            </w:rPr>
          </w:rPrChange>
        </w:rPr>
        <w:t xml:space="preserve">App for </w:t>
      </w:r>
      <w:proofErr w:type="spellStart"/>
      <w:r w:rsidRPr="008F41E5">
        <w:rPr>
          <w:rFonts w:ascii="Calibri" w:eastAsia="Calibri" w:hAnsi="Calibri" w:cs="Calibri"/>
          <w:sz w:val="24"/>
          <w:szCs w:val="24"/>
          <w:lang w:val="fr-FR"/>
          <w:rPrChange w:id="16" w:author="Jarrett Byrnes" w:date="2023-04-20T15:24:00Z">
            <w:rPr>
              <w:rFonts w:ascii="Calibri" w:eastAsia="Calibri" w:hAnsi="Calibri" w:cs="Calibri"/>
              <w:sz w:val="24"/>
              <w:szCs w:val="24"/>
            </w:rPr>
          </w:rPrChange>
        </w:rPr>
        <w:t>replicate</w:t>
      </w:r>
      <w:proofErr w:type="spellEnd"/>
      <w:r w:rsidRPr="008F41E5">
        <w:rPr>
          <w:rFonts w:ascii="Calibri" w:eastAsia="Calibri" w:hAnsi="Calibri" w:cs="Calibri"/>
          <w:sz w:val="24"/>
          <w:szCs w:val="24"/>
          <w:lang w:val="fr-FR"/>
          <w:rPrChange w:id="17" w:author="Jarrett Byrnes" w:date="2023-04-20T15:24:00Z">
            <w:rPr>
              <w:rFonts w:ascii="Calibri" w:eastAsia="Calibri" w:hAnsi="Calibri" w:cs="Calibri"/>
              <w:sz w:val="24"/>
              <w:szCs w:val="24"/>
            </w:rPr>
          </w:rPrChange>
        </w:rPr>
        <w:t xml:space="preserve"> </w:t>
      </w:r>
      <w:proofErr w:type="gramStart"/>
      <w:r w:rsidRPr="008F41E5">
        <w:rPr>
          <w:rFonts w:ascii="Calibri" w:eastAsia="Calibri" w:hAnsi="Calibri" w:cs="Calibri"/>
          <w:sz w:val="24"/>
          <w:szCs w:val="24"/>
          <w:lang w:val="fr-FR"/>
          <w:rPrChange w:id="18" w:author="Jarrett Byrnes" w:date="2023-04-20T15:24:00Z">
            <w:rPr>
              <w:rFonts w:ascii="Calibri" w:eastAsia="Calibri" w:hAnsi="Calibri" w:cs="Calibri"/>
              <w:sz w:val="24"/>
              <w:szCs w:val="24"/>
            </w:rPr>
          </w:rPrChange>
        </w:rPr>
        <w:t>simulations:</w:t>
      </w:r>
      <w:proofErr w:type="gramEnd"/>
      <w:r w:rsidRPr="008F41E5">
        <w:rPr>
          <w:rFonts w:ascii="Calibri" w:eastAsia="Calibri" w:hAnsi="Calibri" w:cs="Calibri"/>
          <w:sz w:val="24"/>
          <w:szCs w:val="24"/>
          <w:lang w:val="fr-FR"/>
          <w:rPrChange w:id="19" w:author="Jarrett Byrnes" w:date="2023-04-20T15:24:00Z">
            <w:rPr>
              <w:rFonts w:ascii="Calibri" w:eastAsia="Calibri" w:hAnsi="Calibri" w:cs="Calibri"/>
              <w:sz w:val="24"/>
              <w:szCs w:val="24"/>
            </w:rPr>
          </w:rPrChange>
        </w:rPr>
        <w:t xml:space="preserve"> </w:t>
      </w:r>
      <w:r w:rsidR="00000000">
        <w:fldChar w:fldCharType="begin"/>
      </w:r>
      <w:r w:rsidR="00000000" w:rsidRPr="008F41E5">
        <w:rPr>
          <w:lang w:val="fr-FR"/>
          <w:rPrChange w:id="20" w:author="Jarrett Byrnes" w:date="2023-04-20T15:24:00Z">
            <w:rPr/>
          </w:rPrChange>
        </w:rPr>
        <w:instrText>HYPERLINK "https://shiny.umb.edu/shiny/users/jarrett.byrnes/ovb_sims/" \h</w:instrText>
      </w:r>
      <w:r w:rsidR="00000000">
        <w:fldChar w:fldCharType="separate"/>
      </w:r>
      <w:r w:rsidRPr="008F41E5">
        <w:rPr>
          <w:rFonts w:ascii="Calibri" w:eastAsia="Calibri" w:hAnsi="Calibri" w:cs="Calibri"/>
          <w:color w:val="1155CC"/>
          <w:sz w:val="24"/>
          <w:szCs w:val="24"/>
          <w:u w:val="single"/>
          <w:lang w:val="fr-FR"/>
          <w:rPrChange w:id="21" w:author="Jarrett Byrnes" w:date="2023-04-20T15:24:00Z">
            <w:rPr>
              <w:rFonts w:ascii="Calibri" w:eastAsia="Calibri" w:hAnsi="Calibri" w:cs="Calibri"/>
              <w:color w:val="1155CC"/>
              <w:sz w:val="24"/>
              <w:szCs w:val="24"/>
              <w:u w:val="single"/>
            </w:rPr>
          </w:rPrChange>
        </w:rPr>
        <w:t>https://shiny.umb.edu/shiny/users/jarrett.byrnes/ovb_sims/</w:t>
      </w:r>
      <w:r w:rsidR="00000000">
        <w:rPr>
          <w:rFonts w:ascii="Calibri" w:eastAsia="Calibri" w:hAnsi="Calibri" w:cs="Calibri"/>
          <w:color w:val="1155CC"/>
          <w:sz w:val="24"/>
          <w:szCs w:val="24"/>
          <w:u w:val="single"/>
        </w:rPr>
        <w:fldChar w:fldCharType="end"/>
      </w:r>
    </w:p>
    <w:p w14:paraId="63AB234F" w14:textId="5B247149" w:rsidR="00766C2E" w:rsidRDefault="00037819">
      <w:pPr>
        <w:shd w:val="clear" w:color="auto" w:fill="FFFFFF"/>
        <w:spacing w:after="160"/>
        <w:rPr>
          <w:rFonts w:ascii="Calibri" w:eastAsia="Calibri" w:hAnsi="Calibri" w:cs="Calibri"/>
          <w:sz w:val="24"/>
          <w:szCs w:val="24"/>
        </w:rPr>
      </w:pPr>
      <w:r>
        <w:rPr>
          <w:rFonts w:ascii="Calibri" w:eastAsia="Calibri" w:hAnsi="Calibri" w:cs="Calibri"/>
          <w:b/>
          <w:sz w:val="24"/>
          <w:szCs w:val="24"/>
        </w:rPr>
        <w:t xml:space="preserve">Keywords: </w:t>
      </w:r>
      <w:r>
        <w:rPr>
          <w:rFonts w:ascii="Calibri" w:eastAsia="Calibri" w:hAnsi="Calibri" w:cs="Calibri"/>
          <w:sz w:val="24"/>
          <w:szCs w:val="24"/>
        </w:rPr>
        <w:t>omitted variable bias, econometrics, observational data, causality, correlation</w:t>
      </w:r>
      <w:ins w:id="22" w:author="Laura Dee" w:date="2023-04-04T11:51:00Z">
        <w:r w:rsidR="00365453">
          <w:rPr>
            <w:rFonts w:ascii="Calibri" w:eastAsia="Calibri" w:hAnsi="Calibri" w:cs="Calibri"/>
            <w:sz w:val="24"/>
            <w:szCs w:val="24"/>
          </w:rPr>
          <w:t xml:space="preserve">, panel regression </w:t>
        </w:r>
      </w:ins>
    </w:p>
    <w:p w14:paraId="37767CD2" w14:textId="52A7E1E8" w:rsidR="00766C2E" w:rsidRDefault="00365453">
      <w:pPr>
        <w:shd w:val="clear" w:color="auto" w:fill="FFFFFF"/>
        <w:spacing w:after="160"/>
        <w:rPr>
          <w:ins w:id="23" w:author="Laura Dee" w:date="2023-04-04T11:51:00Z"/>
          <w:rFonts w:ascii="Calibri" w:eastAsia="Calibri" w:hAnsi="Calibri" w:cs="Calibri"/>
          <w:b/>
          <w:bCs/>
          <w:sz w:val="24"/>
          <w:szCs w:val="24"/>
        </w:rPr>
      </w:pPr>
      <w:ins w:id="24" w:author="Laura Dee" w:date="2023-04-04T11:51:00Z">
        <w:r w:rsidRPr="00365453">
          <w:rPr>
            <w:rFonts w:ascii="Calibri" w:eastAsia="Calibri" w:hAnsi="Calibri" w:cs="Calibri"/>
            <w:b/>
            <w:bCs/>
            <w:sz w:val="24"/>
            <w:szCs w:val="24"/>
            <w:rPrChange w:id="25" w:author="Laura Dee" w:date="2023-04-04T11:51:00Z">
              <w:rPr>
                <w:rFonts w:ascii="Calibri" w:eastAsia="Calibri" w:hAnsi="Calibri" w:cs="Calibri"/>
                <w:sz w:val="24"/>
                <w:szCs w:val="24"/>
              </w:rPr>
            </w:rPrChange>
          </w:rPr>
          <w:t>Abstract</w:t>
        </w:r>
      </w:ins>
    </w:p>
    <w:p w14:paraId="0B0ED710" w14:textId="77777777" w:rsidR="00365453" w:rsidRPr="00365453" w:rsidRDefault="00365453">
      <w:pPr>
        <w:shd w:val="clear" w:color="auto" w:fill="FFFFFF"/>
        <w:spacing w:after="160"/>
        <w:rPr>
          <w:rFonts w:ascii="Calibri" w:eastAsia="Calibri" w:hAnsi="Calibri" w:cs="Calibri"/>
          <w:b/>
          <w:bCs/>
          <w:sz w:val="24"/>
          <w:szCs w:val="24"/>
          <w:rPrChange w:id="26" w:author="Laura Dee" w:date="2023-04-04T11:51:00Z">
            <w:rPr>
              <w:rFonts w:ascii="Calibri" w:eastAsia="Calibri" w:hAnsi="Calibri" w:cs="Calibri"/>
              <w:sz w:val="24"/>
              <w:szCs w:val="24"/>
            </w:rPr>
          </w:rPrChange>
        </w:rPr>
      </w:pPr>
    </w:p>
    <w:p w14:paraId="579F4613" w14:textId="77777777" w:rsidR="00766C2E" w:rsidRDefault="00037819">
      <w:pPr>
        <w:rPr>
          <w:rFonts w:ascii="Calibri" w:eastAsia="Calibri" w:hAnsi="Calibri" w:cs="Calibri"/>
          <w:b/>
          <w:color w:val="333333"/>
          <w:sz w:val="24"/>
          <w:szCs w:val="24"/>
        </w:rPr>
      </w:pPr>
      <w:r>
        <w:rPr>
          <w:rFonts w:ascii="Calibri" w:eastAsia="Calibri" w:hAnsi="Calibri" w:cs="Calibri"/>
          <w:b/>
          <w:color w:val="333333"/>
          <w:sz w:val="24"/>
          <w:szCs w:val="24"/>
        </w:rPr>
        <w:t>Introduction</w:t>
      </w:r>
    </w:p>
    <w:p w14:paraId="1450332D" w14:textId="77777777" w:rsidR="00766C2E" w:rsidRDefault="00766C2E">
      <w:pPr>
        <w:rPr>
          <w:rFonts w:ascii="Calibri" w:eastAsia="Calibri" w:hAnsi="Calibri" w:cs="Calibri"/>
          <w:b/>
          <w:color w:val="333333"/>
          <w:sz w:val="24"/>
          <w:szCs w:val="24"/>
        </w:rPr>
      </w:pPr>
    </w:p>
    <w:p w14:paraId="63C80AE1" w14:textId="254CA681" w:rsidR="00766C2E" w:rsidRDefault="00037819" w:rsidP="00F87D56">
      <w:pPr>
        <w:spacing w:after="160"/>
        <w:ind w:firstLine="720"/>
        <w:rPr>
          <w:rFonts w:ascii="Calibri" w:eastAsia="Calibri" w:hAnsi="Calibri" w:cs="Calibri"/>
          <w:color w:val="333333"/>
          <w:sz w:val="24"/>
          <w:szCs w:val="24"/>
        </w:rPr>
      </w:pPr>
      <w:del w:id="27" w:author="Laura Dee" w:date="2023-03-31T16:44:00Z">
        <w:r w:rsidDel="00096530">
          <w:rPr>
            <w:rFonts w:ascii="Calibri" w:eastAsia="Calibri" w:hAnsi="Calibri" w:cs="Calibri"/>
            <w:color w:val="333333"/>
            <w:sz w:val="24"/>
            <w:szCs w:val="24"/>
          </w:rPr>
          <w:delText xml:space="preserve">Experiments alone are no longer enough to generate the causal inferences needed by Ecology. </w:delText>
        </w:r>
      </w:del>
      <w:r>
        <w:rPr>
          <w:rFonts w:ascii="Calibri" w:eastAsia="Calibri" w:hAnsi="Calibri" w:cs="Calibri"/>
          <w:color w:val="333333"/>
          <w:sz w:val="24"/>
          <w:szCs w:val="24"/>
        </w:rPr>
        <w:t>As Ecology advances to tackle problems at scales from the continental to global, we are putting our theories to empirical test like never before – working at larger scales in space and time</w:t>
      </w:r>
      <w:r>
        <w:rPr>
          <w:rFonts w:ascii="Calibri" w:eastAsia="Calibri" w:hAnsi="Calibri" w:cs="Calibri"/>
          <w:sz w:val="24"/>
          <w:szCs w:val="24"/>
        </w:rPr>
        <w:t xml:space="preserve"> and </w:t>
      </w:r>
      <w:r>
        <w:rPr>
          <w:rFonts w:ascii="Calibri" w:eastAsia="Calibri" w:hAnsi="Calibri" w:cs="Calibri"/>
          <w:color w:val="333333"/>
          <w:sz w:val="24"/>
          <w:szCs w:val="24"/>
        </w:rPr>
        <w:t xml:space="preserve">with unprecedented streams of data. To address fundamental questions in Ecology with these data, we desire to answer questions about causal relationships - either to test basic theory at scale or inform conservation and resource management. Classically in ecology, </w:t>
      </w:r>
      <w:r>
        <w:rPr>
          <w:rFonts w:ascii="Calibri" w:eastAsia="Calibri" w:hAnsi="Calibri" w:cs="Calibri"/>
          <w:color w:val="333333"/>
          <w:sz w:val="24"/>
          <w:szCs w:val="24"/>
        </w:rPr>
        <w:lastRenderedPageBreak/>
        <w:t>understanding causal relationships between variables in nature has been the domain of experiments</w:t>
      </w:r>
      <w:ins w:id="28" w:author="Laura Dee" w:date="2023-03-31T16:45:00Z">
        <w:r w:rsidR="00096530">
          <w:rPr>
            <w:rFonts w:ascii="Calibri" w:eastAsia="Calibri" w:hAnsi="Calibri" w:cs="Calibri"/>
            <w:color w:val="333333"/>
            <w:sz w:val="24"/>
            <w:szCs w:val="24"/>
          </w:rPr>
          <w:t xml:space="preserve">; however, </w:t>
        </w:r>
      </w:ins>
      <w:del w:id="29" w:author="Laura Dee" w:date="2023-03-31T16:45:00Z">
        <w:r w:rsidDel="00096530">
          <w:rPr>
            <w:rFonts w:ascii="Calibri" w:eastAsia="Calibri" w:hAnsi="Calibri" w:cs="Calibri"/>
            <w:color w:val="333333"/>
            <w:sz w:val="24"/>
            <w:szCs w:val="24"/>
          </w:rPr>
          <w:delText xml:space="preserve">. </w:delText>
        </w:r>
      </w:del>
      <w:ins w:id="30" w:author="Laura Dee" w:date="2023-03-31T16:45:00Z">
        <w:r w:rsidR="00096530">
          <w:rPr>
            <w:rFonts w:ascii="Calibri" w:eastAsia="Calibri" w:hAnsi="Calibri" w:cs="Calibri"/>
            <w:color w:val="333333"/>
            <w:sz w:val="24"/>
            <w:szCs w:val="24"/>
          </w:rPr>
          <w:t>experiments have limitations for generalizing to larger scales</w:t>
        </w:r>
      </w:ins>
      <w:ins w:id="31" w:author="Laura Dee" w:date="2023-03-31T16:46:00Z">
        <w:r w:rsidR="00096530">
          <w:rPr>
            <w:rFonts w:ascii="Calibri" w:eastAsia="Calibri" w:hAnsi="Calibri" w:cs="Calibri"/>
            <w:color w:val="333333"/>
            <w:sz w:val="24"/>
            <w:szCs w:val="24"/>
          </w:rPr>
          <w:t xml:space="preserve"> and contexts beyond study conditions.</w:t>
        </w:r>
      </w:ins>
      <w:ins w:id="32" w:author="Laura Dee" w:date="2023-03-31T16:45:00Z">
        <w:r w:rsidR="00096530">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As Ecology seeks to address theory and application at scale, however, we rapidly move beyond a scale where ideal randomized experiments are possible </w:t>
      </w:r>
      <w:r>
        <w:fldChar w:fldCharType="begin"/>
      </w:r>
      <w:r w:rsidR="00F87D56">
        <w:instrText xml:space="preserve"> ADDIN ZOTERO_ITEM CSL_CITATION {"citationID":"1wSfgUDJ","properties":{"formattedCitation":"(reviewed in Kimmel 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fldChar w:fldCharType="separate"/>
      </w:r>
      <w:r w:rsidR="00F87D56" w:rsidRPr="00697657">
        <w:t>(</w:t>
      </w:r>
      <w:r w:rsidR="00F87D56" w:rsidRPr="00697657">
        <w:rPr>
          <w:i/>
          <w:iCs/>
          <w:rPrChange w:id="33" w:author="Laura Dee" w:date="2023-04-05T12:00:00Z">
            <w:rPr/>
          </w:rPrChange>
        </w:rPr>
        <w:t>reviewed in</w:t>
      </w:r>
      <w:r w:rsidR="00F87D56">
        <w:t xml:space="preserve"> Kimmel et al. 2021)</w:t>
      </w:r>
      <w:r>
        <w:rPr>
          <w:rFonts w:ascii="Calibri" w:eastAsia="Calibri" w:hAnsi="Calibri" w:cs="Calibri"/>
          <w:sz w:val="24"/>
          <w:szCs w:val="24"/>
        </w:rPr>
        <w:fldChar w:fldCharType="end"/>
      </w:r>
      <w:r>
        <w:rPr>
          <w:rFonts w:ascii="Calibri" w:eastAsia="Calibri" w:hAnsi="Calibri" w:cs="Calibri"/>
          <w:color w:val="333333"/>
          <w:sz w:val="24"/>
          <w:szCs w:val="24"/>
        </w:rPr>
        <w:t xml:space="preserve">, and instead must be able to seize the opportunity of new large-scale sources of observational data. </w:t>
      </w:r>
    </w:p>
    <w:p w14:paraId="0C564929" w14:textId="4DDCCAD9"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Our ability to test hypotheses about causal relationships in observational data is limited by two </w:t>
      </w:r>
      <w:proofErr w:type="gramStart"/>
      <w:r>
        <w:rPr>
          <w:rFonts w:ascii="Calibri" w:eastAsia="Calibri" w:hAnsi="Calibri" w:cs="Calibri"/>
          <w:color w:val="333333"/>
          <w:sz w:val="24"/>
          <w:szCs w:val="24"/>
        </w:rPr>
        <w:t>fundamental</w:t>
      </w:r>
      <w:proofErr w:type="gramEnd"/>
      <w:r>
        <w:rPr>
          <w:rFonts w:ascii="Calibri" w:eastAsia="Calibri" w:hAnsi="Calibri" w:cs="Calibri"/>
          <w:color w:val="333333"/>
          <w:sz w:val="24"/>
          <w:szCs w:val="24"/>
        </w:rPr>
        <w:t xml:space="preserve"> </w:t>
      </w:r>
      <w:del w:id="34" w:author="Laura Dee" w:date="2023-03-31T16:46:00Z">
        <w:r w:rsidDel="00096530">
          <w:rPr>
            <w:rFonts w:ascii="Calibri" w:eastAsia="Calibri" w:hAnsi="Calibri" w:cs="Calibri"/>
            <w:color w:val="333333"/>
            <w:sz w:val="24"/>
            <w:szCs w:val="24"/>
          </w:rPr>
          <w:delText>problems</w:delText>
        </w:r>
      </w:del>
      <w:ins w:id="35" w:author="Laura Dee" w:date="2023-04-17T10:06:00Z">
        <w:r w:rsidR="00BE01DD">
          <w:rPr>
            <w:rFonts w:ascii="Calibri" w:eastAsia="Calibri" w:hAnsi="Calibri" w:cs="Calibri"/>
            <w:color w:val="333333"/>
            <w:sz w:val="24"/>
            <w:szCs w:val="24"/>
          </w:rPr>
          <w:t>challenges</w:t>
        </w:r>
      </w:ins>
      <w:r>
        <w:rPr>
          <w:rFonts w:ascii="Calibri" w:eastAsia="Calibri" w:hAnsi="Calibri" w:cs="Calibri"/>
          <w:color w:val="333333"/>
          <w:sz w:val="24"/>
          <w:szCs w:val="24"/>
        </w:rPr>
        <w:t>. First, nature is complex! When we use observational data</w:t>
      </w:r>
      <w:ins w:id="36" w:author="Laura Dee" w:date="2023-04-17T10:07:00Z">
        <w:r w:rsidR="00480E15">
          <w:rPr>
            <w:rFonts w:ascii="Calibri" w:eastAsia="Calibri" w:hAnsi="Calibri" w:cs="Calibri"/>
            <w:color w:val="333333"/>
            <w:sz w:val="24"/>
            <w:szCs w:val="24"/>
          </w:rPr>
          <w:t xml:space="preserve"> to attempt to answer causal questions</w:t>
        </w:r>
      </w:ins>
      <w:r>
        <w:rPr>
          <w:rFonts w:ascii="Calibri" w:eastAsia="Calibri" w:hAnsi="Calibri" w:cs="Calibri"/>
          <w:color w:val="333333"/>
          <w:sz w:val="24"/>
          <w:szCs w:val="24"/>
        </w:rPr>
        <w:t xml:space="preserve">, there are </w:t>
      </w:r>
      <w:del w:id="37" w:author="Laura Dee" w:date="2023-04-17T10:07:00Z">
        <w:r w:rsidDel="00480E15">
          <w:rPr>
            <w:rFonts w:ascii="Calibri" w:eastAsia="Calibri" w:hAnsi="Calibri" w:cs="Calibri"/>
            <w:color w:val="333333"/>
            <w:sz w:val="24"/>
            <w:szCs w:val="24"/>
          </w:rPr>
          <w:delText xml:space="preserve">sure to be </w:delText>
        </w:r>
      </w:del>
      <w:r>
        <w:rPr>
          <w:rFonts w:ascii="Calibri" w:eastAsia="Calibri" w:hAnsi="Calibri" w:cs="Calibri"/>
          <w:color w:val="333333"/>
          <w:sz w:val="24"/>
          <w:szCs w:val="24"/>
        </w:rPr>
        <w:t>a number of</w:t>
      </w:r>
      <w:del w:id="38" w:author="Laura Dee" w:date="2023-04-17T10:07:00Z">
        <w:r w:rsidDel="00480E15">
          <w:rPr>
            <w:rFonts w:ascii="Calibri" w:eastAsia="Calibri" w:hAnsi="Calibri" w:cs="Calibri"/>
            <w:color w:val="333333"/>
            <w:sz w:val="24"/>
            <w:szCs w:val="24"/>
          </w:rPr>
          <w:delText xml:space="preserve"> lurking</w:delText>
        </w:r>
      </w:del>
      <w:r>
        <w:rPr>
          <w:rFonts w:ascii="Calibri" w:eastAsia="Calibri" w:hAnsi="Calibri" w:cs="Calibri"/>
          <w:color w:val="333333"/>
          <w:sz w:val="24"/>
          <w:szCs w:val="24"/>
        </w:rPr>
        <w:t xml:space="preserve"> </w:t>
      </w:r>
      <w:r>
        <w:rPr>
          <w:rFonts w:ascii="Calibri" w:eastAsia="Calibri" w:hAnsi="Calibri" w:cs="Calibri"/>
          <w:b/>
          <w:color w:val="333333"/>
          <w:sz w:val="24"/>
          <w:szCs w:val="24"/>
        </w:rPr>
        <w:t xml:space="preserve">confounding variables </w:t>
      </w:r>
      <w:r>
        <w:rPr>
          <w:rFonts w:ascii="Calibri" w:eastAsia="Calibri" w:hAnsi="Calibri" w:cs="Calibri"/>
          <w:color w:val="333333"/>
          <w:sz w:val="24"/>
          <w:szCs w:val="24"/>
        </w:rPr>
        <w:t xml:space="preserve">– variables correlated with the cause of interest and the </w:t>
      </w:r>
      <w:proofErr w:type="gramStart"/>
      <w:r>
        <w:rPr>
          <w:rFonts w:ascii="Calibri" w:eastAsia="Calibri" w:hAnsi="Calibri" w:cs="Calibri"/>
          <w:color w:val="333333"/>
          <w:sz w:val="24"/>
          <w:szCs w:val="24"/>
        </w:rPr>
        <w:t>outcome  –</w:t>
      </w:r>
      <w:proofErr w:type="gramEnd"/>
      <w:r>
        <w:rPr>
          <w:rFonts w:ascii="Calibri" w:eastAsia="Calibri" w:hAnsi="Calibri" w:cs="Calibri"/>
          <w:color w:val="333333"/>
          <w:sz w:val="24"/>
          <w:szCs w:val="24"/>
        </w:rPr>
        <w:t xml:space="preserve"> ready to introduce bias into our </w:t>
      </w:r>
      <w:ins w:id="39" w:author="Laura Dee" w:date="2023-04-17T10:08:00Z">
        <w:r w:rsidR="007348A9">
          <w:rPr>
            <w:rFonts w:ascii="Calibri" w:eastAsia="Calibri" w:hAnsi="Calibri" w:cs="Calibri"/>
            <w:color w:val="333333"/>
            <w:sz w:val="24"/>
            <w:szCs w:val="24"/>
          </w:rPr>
          <w:t xml:space="preserve"> causal </w:t>
        </w:r>
      </w:ins>
      <w:r>
        <w:rPr>
          <w:rFonts w:ascii="Calibri" w:eastAsia="Calibri" w:hAnsi="Calibri" w:cs="Calibri"/>
          <w:color w:val="333333"/>
          <w:sz w:val="24"/>
          <w:szCs w:val="24"/>
        </w:rPr>
        <w:t xml:space="preserve">inferences. Even when we know confounders to account for, collecting all </w:t>
      </w:r>
      <w:del w:id="40" w:author="Laura Dee" w:date="2023-03-31T16:52:00Z">
        <w:r w:rsidDel="00E63060">
          <w:rPr>
            <w:rFonts w:ascii="Calibri" w:eastAsia="Calibri" w:hAnsi="Calibri" w:cs="Calibri"/>
            <w:color w:val="333333"/>
            <w:sz w:val="24"/>
            <w:szCs w:val="24"/>
          </w:rPr>
          <w:delText xml:space="preserve">of the </w:delText>
        </w:r>
      </w:del>
      <w:r>
        <w:rPr>
          <w:rFonts w:ascii="Calibri" w:eastAsia="Calibri" w:hAnsi="Calibri" w:cs="Calibri"/>
          <w:color w:val="333333"/>
          <w:sz w:val="24"/>
          <w:szCs w:val="24"/>
        </w:rPr>
        <w:t xml:space="preserve">data needed to </w:t>
      </w:r>
      <w:del w:id="41" w:author="Laura Dee" w:date="2023-03-31T16:52:00Z">
        <w:r w:rsidDel="00E63060">
          <w:rPr>
            <w:rFonts w:ascii="Calibri" w:eastAsia="Calibri" w:hAnsi="Calibri" w:cs="Calibri"/>
            <w:color w:val="333333"/>
            <w:sz w:val="24"/>
            <w:szCs w:val="24"/>
          </w:rPr>
          <w:delText xml:space="preserve">model </w:delText>
        </w:r>
      </w:del>
      <w:ins w:id="42" w:author="Laura Dee" w:date="2023-03-31T16:53:00Z">
        <w:r w:rsidR="00E63060">
          <w:rPr>
            <w:rFonts w:ascii="Calibri" w:eastAsia="Calibri" w:hAnsi="Calibri" w:cs="Calibri"/>
            <w:color w:val="333333"/>
            <w:sz w:val="24"/>
            <w:szCs w:val="24"/>
          </w:rPr>
          <w:t>account for</w:t>
        </w:r>
      </w:ins>
      <w:ins w:id="43" w:author="Laura Dee" w:date="2023-03-31T16:52:00Z">
        <w:r w:rsidR="00E63060">
          <w:rPr>
            <w:rFonts w:ascii="Calibri" w:eastAsia="Calibri" w:hAnsi="Calibri" w:cs="Calibri"/>
            <w:color w:val="333333"/>
            <w:sz w:val="24"/>
            <w:szCs w:val="24"/>
          </w:rPr>
          <w:t xml:space="preserve"> </w:t>
        </w:r>
      </w:ins>
      <w:proofErr w:type="gramStart"/>
      <w:r>
        <w:rPr>
          <w:rFonts w:ascii="Calibri" w:eastAsia="Calibri" w:hAnsi="Calibri" w:cs="Calibri"/>
          <w:color w:val="333333"/>
          <w:sz w:val="24"/>
          <w:szCs w:val="24"/>
        </w:rPr>
        <w:t>each and every</w:t>
      </w:r>
      <w:proofErr w:type="gramEnd"/>
      <w:r>
        <w:rPr>
          <w:rFonts w:ascii="Calibri" w:eastAsia="Calibri" w:hAnsi="Calibri" w:cs="Calibri"/>
          <w:color w:val="333333"/>
          <w:sz w:val="24"/>
          <w:szCs w:val="24"/>
        </w:rPr>
        <w:t xml:space="preserve"> </w:t>
      </w:r>
      <w:ins w:id="44" w:author="Laura Dee" w:date="2023-04-17T10:08:00Z">
        <w:r w:rsidR="00590F52">
          <w:rPr>
            <w:rFonts w:ascii="Calibri" w:eastAsia="Calibri" w:hAnsi="Calibri" w:cs="Calibri"/>
            <w:color w:val="333333"/>
            <w:sz w:val="24"/>
            <w:szCs w:val="24"/>
          </w:rPr>
          <w:t xml:space="preserve">one </w:t>
        </w:r>
      </w:ins>
      <w:ins w:id="45" w:author="Laura Dee" w:date="2023-03-31T16:53:00Z">
        <w:r w:rsidR="00E63060">
          <w:rPr>
            <w:rFonts w:ascii="Calibri" w:eastAsia="Calibri" w:hAnsi="Calibri" w:cs="Calibri"/>
            <w:color w:val="333333"/>
            <w:sz w:val="24"/>
            <w:szCs w:val="24"/>
          </w:rPr>
          <w:t xml:space="preserve">is likely </w:t>
        </w:r>
      </w:ins>
      <w:del w:id="46" w:author="Laura Dee" w:date="2023-03-31T16:53:00Z">
        <w:r w:rsidDel="00E63060">
          <w:rPr>
            <w:rFonts w:ascii="Calibri" w:eastAsia="Calibri" w:hAnsi="Calibri" w:cs="Calibri"/>
            <w:color w:val="333333"/>
            <w:sz w:val="24"/>
            <w:szCs w:val="24"/>
          </w:rPr>
          <w:delText xml:space="preserve">one might prove </w:delText>
        </w:r>
      </w:del>
      <w:r>
        <w:rPr>
          <w:rFonts w:ascii="Calibri" w:eastAsia="Calibri" w:hAnsi="Calibri" w:cs="Calibri"/>
          <w:color w:val="333333"/>
          <w:sz w:val="24"/>
          <w:szCs w:val="24"/>
        </w:rPr>
        <w:t xml:space="preserve">impossible. Second, </w:t>
      </w:r>
      <w:del w:id="47" w:author="Laura Dee" w:date="2023-04-03T11:20:00Z">
        <w:r w:rsidDel="001B6946">
          <w:rPr>
            <w:rFonts w:ascii="Calibri" w:eastAsia="Calibri" w:hAnsi="Calibri" w:cs="Calibri"/>
            <w:color w:val="333333"/>
            <w:sz w:val="24"/>
            <w:szCs w:val="24"/>
          </w:rPr>
          <w:delText xml:space="preserve">we are human. </w:delText>
        </w:r>
      </w:del>
      <w:ins w:id="48" w:author="Laura Dee" w:date="2023-04-03T11:20:00Z">
        <w:r w:rsidR="001B6946">
          <w:rPr>
            <w:rFonts w:ascii="Calibri" w:eastAsia="Calibri" w:hAnsi="Calibri" w:cs="Calibri"/>
            <w:color w:val="333333"/>
            <w:sz w:val="24"/>
            <w:szCs w:val="24"/>
          </w:rPr>
          <w:t>a</w:t>
        </w:r>
      </w:ins>
      <w:del w:id="49" w:author="Laura Dee" w:date="2023-04-03T11:20:00Z">
        <w:r w:rsidDel="001B6946">
          <w:rPr>
            <w:rFonts w:ascii="Calibri" w:eastAsia="Calibri" w:hAnsi="Calibri" w:cs="Calibri"/>
            <w:color w:val="333333"/>
            <w:sz w:val="24"/>
            <w:szCs w:val="24"/>
          </w:rPr>
          <w:delText>A</w:delText>
        </w:r>
      </w:del>
      <w:r>
        <w:rPr>
          <w:rFonts w:ascii="Calibri" w:eastAsia="Calibri" w:hAnsi="Calibri" w:cs="Calibri"/>
          <w:color w:val="333333"/>
          <w:sz w:val="24"/>
          <w:szCs w:val="24"/>
        </w:rPr>
        <w:t xml:space="preserve">s humans, we are limited by our ability to imagine how the different elements of complex ecological systems are </w:t>
      </w:r>
      <w:del w:id="50" w:author="Laura Dee" w:date="2023-04-03T11:20:00Z">
        <w:r w:rsidDel="001B6946">
          <w:rPr>
            <w:rFonts w:ascii="Calibri" w:eastAsia="Calibri" w:hAnsi="Calibri" w:cs="Calibri"/>
            <w:color w:val="333333"/>
            <w:sz w:val="24"/>
            <w:szCs w:val="24"/>
          </w:rPr>
          <w:delText>linked together</w:delText>
        </w:r>
      </w:del>
      <w:ins w:id="51" w:author="Laura Dee" w:date="2023-04-03T11:20:00Z">
        <w:r w:rsidR="001B6946">
          <w:rPr>
            <w:rFonts w:ascii="Calibri" w:eastAsia="Calibri" w:hAnsi="Calibri" w:cs="Calibri"/>
            <w:color w:val="333333"/>
            <w:sz w:val="24"/>
            <w:szCs w:val="24"/>
          </w:rPr>
          <w:t>related; for instance, thinkin</w:t>
        </w:r>
      </w:ins>
      <w:ins w:id="52" w:author="Laura Dee" w:date="2023-04-03T11:21:00Z">
        <w:r w:rsidR="001B6946">
          <w:rPr>
            <w:rFonts w:ascii="Calibri" w:eastAsia="Calibri" w:hAnsi="Calibri" w:cs="Calibri"/>
            <w:color w:val="333333"/>
            <w:sz w:val="24"/>
            <w:szCs w:val="24"/>
          </w:rPr>
          <w:t xml:space="preserve">g through </w:t>
        </w:r>
      </w:ins>
      <w:del w:id="53" w:author="Laura Dee" w:date="2023-04-03T11:20:00Z">
        <w:r w:rsidDel="001B6946">
          <w:rPr>
            <w:rFonts w:ascii="Calibri" w:eastAsia="Calibri" w:hAnsi="Calibri" w:cs="Calibri"/>
            <w:color w:val="333333"/>
            <w:sz w:val="24"/>
            <w:szCs w:val="24"/>
          </w:rPr>
          <w:delText xml:space="preserve">. </w:delText>
        </w:r>
      </w:del>
      <w:del w:id="54" w:author="Laura Dee" w:date="2023-04-03T11:21:00Z">
        <w:r w:rsidDel="001B6946">
          <w:rPr>
            <w:rFonts w:ascii="Calibri" w:eastAsia="Calibri" w:hAnsi="Calibri" w:cs="Calibri"/>
            <w:color w:val="333333"/>
            <w:sz w:val="24"/>
            <w:szCs w:val="24"/>
          </w:rPr>
          <w:delText xml:space="preserve">It is hard to think through </w:delText>
        </w:r>
      </w:del>
      <w:r>
        <w:rPr>
          <w:rFonts w:ascii="Calibri" w:eastAsia="Calibri" w:hAnsi="Calibri" w:cs="Calibri"/>
          <w:color w:val="333333"/>
          <w:sz w:val="24"/>
          <w:szCs w:val="24"/>
        </w:rPr>
        <w:t>the entirety of the natural history of a system</w:t>
      </w:r>
      <w:ins w:id="55" w:author="Laura Dee" w:date="2023-04-03T11:21:00Z">
        <w:r w:rsidR="001B6946">
          <w:rPr>
            <w:rFonts w:ascii="Calibri" w:eastAsia="Calibri" w:hAnsi="Calibri" w:cs="Calibri"/>
            <w:color w:val="333333"/>
            <w:sz w:val="24"/>
            <w:szCs w:val="24"/>
          </w:rPr>
          <w:t>,</w:t>
        </w:r>
      </w:ins>
      <w:r>
        <w:rPr>
          <w:rFonts w:ascii="Calibri" w:eastAsia="Calibri" w:hAnsi="Calibri" w:cs="Calibri"/>
          <w:color w:val="333333"/>
          <w:sz w:val="24"/>
          <w:szCs w:val="24"/>
        </w:rPr>
        <w:t xml:space="preserve"> in order to build an analysis of observational data that will enable credible causal inferences</w:t>
      </w:r>
      <w:ins w:id="56" w:author="Laura Dee" w:date="2023-04-03T11:21:00Z">
        <w:r w:rsidR="001B6946">
          <w:rPr>
            <w:rFonts w:ascii="Calibri" w:eastAsia="Calibri" w:hAnsi="Calibri" w:cs="Calibri"/>
            <w:color w:val="333333"/>
            <w:sz w:val="24"/>
            <w:szCs w:val="24"/>
          </w:rPr>
          <w:t>, is really hard</w:t>
        </w:r>
      </w:ins>
      <w:commentRangeStart w:id="57"/>
      <w:r>
        <w:rPr>
          <w:rFonts w:ascii="Calibri" w:eastAsia="Calibri" w:hAnsi="Calibri" w:cs="Calibri"/>
          <w:color w:val="333333"/>
          <w:sz w:val="24"/>
          <w:szCs w:val="24"/>
        </w:rPr>
        <w:t>. As a result,</w:t>
      </w:r>
      <w:ins w:id="58" w:author="Laura Dee" w:date="2023-03-31T16:46:00Z">
        <w:r w:rsidR="00096530">
          <w:rPr>
            <w:rFonts w:ascii="Calibri" w:eastAsia="Calibri" w:hAnsi="Calibri" w:cs="Calibri"/>
            <w:color w:val="333333"/>
            <w:sz w:val="24"/>
            <w:szCs w:val="24"/>
          </w:rPr>
          <w:t xml:space="preserve"> </w:t>
        </w:r>
      </w:ins>
      <w:commentRangeEnd w:id="57"/>
      <w:ins w:id="59" w:author="Laura Dee" w:date="2023-04-03T11:22:00Z">
        <w:r w:rsidR="001B6946">
          <w:rPr>
            <w:rStyle w:val="CommentReference"/>
          </w:rPr>
          <w:commentReference w:id="57"/>
        </w:r>
      </w:ins>
      <w:ins w:id="60" w:author="Laura Dee" w:date="2023-04-03T11:21:00Z">
        <w:r w:rsidR="001B6946">
          <w:rPr>
            <w:rFonts w:ascii="Calibri" w:eastAsia="Calibri" w:hAnsi="Calibri" w:cs="Calibri"/>
            <w:color w:val="333333"/>
            <w:sz w:val="24"/>
            <w:szCs w:val="24"/>
          </w:rPr>
          <w:t xml:space="preserve">causal inference from observational data </w:t>
        </w:r>
      </w:ins>
      <w:del w:id="61" w:author="Laura Dee" w:date="2023-04-03T11:21:00Z">
        <w:r w:rsidDel="001B6946">
          <w:rPr>
            <w:rFonts w:ascii="Calibri" w:eastAsia="Calibri" w:hAnsi="Calibri" w:cs="Calibri"/>
            <w:color w:val="333333"/>
            <w:sz w:val="24"/>
            <w:szCs w:val="24"/>
          </w:rPr>
          <w:delText xml:space="preserve">the entire endeavor </w:delText>
        </w:r>
      </w:del>
      <w:r>
        <w:rPr>
          <w:rFonts w:ascii="Calibri" w:eastAsia="Calibri" w:hAnsi="Calibri" w:cs="Calibri"/>
          <w:color w:val="333333"/>
          <w:sz w:val="24"/>
          <w:szCs w:val="24"/>
        </w:rPr>
        <w:t xml:space="preserve">is often </w:t>
      </w:r>
      <w:ins w:id="62" w:author="Laura Dee" w:date="2023-04-03T11:21:00Z">
        <w:r w:rsidR="001B6946">
          <w:rPr>
            <w:rFonts w:ascii="Calibri" w:eastAsia="Calibri" w:hAnsi="Calibri" w:cs="Calibri"/>
            <w:color w:val="333333"/>
            <w:sz w:val="24"/>
            <w:szCs w:val="24"/>
          </w:rPr>
          <w:t xml:space="preserve">dismissed as </w:t>
        </w:r>
      </w:ins>
      <w:del w:id="63" w:author="Laura Dee" w:date="2023-04-03T11:21:00Z">
        <w:r w:rsidDel="001B6946">
          <w:rPr>
            <w:rFonts w:ascii="Calibri" w:eastAsia="Calibri" w:hAnsi="Calibri" w:cs="Calibri"/>
            <w:color w:val="333333"/>
            <w:sz w:val="24"/>
            <w:szCs w:val="24"/>
          </w:rPr>
          <w:delText xml:space="preserve">deemed </w:delText>
        </w:r>
      </w:del>
      <w:r>
        <w:rPr>
          <w:rFonts w:ascii="Calibri" w:eastAsia="Calibri" w:hAnsi="Calibri" w:cs="Calibri"/>
          <w:color w:val="333333"/>
          <w:sz w:val="24"/>
          <w:szCs w:val="24"/>
        </w:rPr>
        <w:t>impossible</w:t>
      </w:r>
      <w:ins w:id="64" w:author="Laura Dee" w:date="2023-04-03T11:22:00Z">
        <w:r w:rsidR="001B6946">
          <w:rPr>
            <w:rFonts w:ascii="Calibri" w:eastAsia="Calibri" w:hAnsi="Calibri" w:cs="Calibri"/>
            <w:color w:val="333333"/>
            <w:sz w:val="24"/>
            <w:szCs w:val="24"/>
          </w:rPr>
          <w:t xml:space="preserve"> due to the potential for </w:t>
        </w:r>
      </w:ins>
      <w:del w:id="65" w:author="Laura Dee" w:date="2023-04-03T11:21:00Z">
        <w:r w:rsidDel="001B6946">
          <w:rPr>
            <w:rFonts w:ascii="Calibri" w:eastAsia="Calibri" w:hAnsi="Calibri" w:cs="Calibri"/>
            <w:color w:val="333333"/>
            <w:sz w:val="24"/>
            <w:szCs w:val="24"/>
          </w:rPr>
          <w:delText>, and causal inferences from observations are dismissed</w:delText>
        </w:r>
      </w:del>
      <w:del w:id="66" w:author="Laura Dee" w:date="2023-04-03T11:22:00Z">
        <w:r w:rsidDel="001B6946">
          <w:rPr>
            <w:rFonts w:ascii="Calibri" w:eastAsia="Calibri" w:hAnsi="Calibri" w:cs="Calibri"/>
            <w:color w:val="333333"/>
            <w:sz w:val="24"/>
            <w:szCs w:val="24"/>
          </w:rPr>
          <w:delText xml:space="preserve">. This dismissal comes from our understanding of how the two above issues contribute to the </w:delText>
        </w:r>
      </w:del>
      <w:r>
        <w:rPr>
          <w:rFonts w:ascii="Calibri" w:eastAsia="Calibri" w:hAnsi="Calibri" w:cs="Calibri"/>
          <w:color w:val="333333"/>
          <w:sz w:val="24"/>
          <w:szCs w:val="24"/>
        </w:rPr>
        <w:t>spurious correlations</w:t>
      </w:r>
      <w:ins w:id="67" w:author="Laura Dee" w:date="2023-04-03T11:23:00Z">
        <w:r w:rsidR="001B6946">
          <w:rPr>
            <w:rFonts w:ascii="Calibri" w:eastAsia="Calibri" w:hAnsi="Calibri" w:cs="Calibri"/>
            <w:color w:val="333333"/>
            <w:sz w:val="24"/>
            <w:szCs w:val="24"/>
          </w:rPr>
          <w:t>,</w:t>
        </w:r>
      </w:ins>
      <w:ins w:id="68" w:author="Laura Dee" w:date="2023-04-03T11:22:00Z">
        <w:r w:rsidR="001B6946">
          <w:rPr>
            <w:rFonts w:ascii="Calibri" w:eastAsia="Calibri" w:hAnsi="Calibri" w:cs="Calibri"/>
            <w:color w:val="333333"/>
            <w:sz w:val="24"/>
            <w:szCs w:val="24"/>
          </w:rPr>
          <w:t xml:space="preserve"> leading </w:t>
        </w:r>
      </w:ins>
      <w:del w:id="69" w:author="Laura Dee" w:date="2023-04-03T11:22:00Z">
        <w:r w:rsidDel="001B6946">
          <w:rPr>
            <w:rFonts w:ascii="Calibri" w:eastAsia="Calibri" w:hAnsi="Calibri" w:cs="Calibri"/>
            <w:color w:val="333333"/>
            <w:sz w:val="24"/>
            <w:szCs w:val="24"/>
          </w:rPr>
          <w:delText xml:space="preserve"> and have led </w:delText>
        </w:r>
      </w:del>
      <w:r>
        <w:rPr>
          <w:rFonts w:ascii="Calibri" w:eastAsia="Calibri" w:hAnsi="Calibri" w:cs="Calibri"/>
          <w:color w:val="333333"/>
          <w:sz w:val="24"/>
          <w:szCs w:val="24"/>
        </w:rPr>
        <w:t xml:space="preserve">to the common </w:t>
      </w:r>
      <w:r w:rsidR="00E24FAD">
        <w:rPr>
          <w:rFonts w:ascii="Calibri" w:eastAsia="Calibri" w:hAnsi="Calibri" w:cs="Calibri"/>
          <w:color w:val="333333"/>
          <w:sz w:val="24"/>
          <w:szCs w:val="24"/>
        </w:rPr>
        <w:t>saying “</w:t>
      </w:r>
      <w:ins w:id="70" w:author="Laura Dee" w:date="2023-04-03T11:23:00Z">
        <w:r w:rsidR="001B6946">
          <w:rPr>
            <w:rFonts w:ascii="Calibri" w:eastAsia="Calibri" w:hAnsi="Calibri" w:cs="Calibri"/>
            <w:color w:val="333333"/>
            <w:sz w:val="24"/>
            <w:szCs w:val="24"/>
          </w:rPr>
          <w:t>c</w:t>
        </w:r>
      </w:ins>
      <w:del w:id="71" w:author="Laura Dee" w:date="2023-04-03T11:23:00Z">
        <w:r w:rsidDel="001B6946">
          <w:rPr>
            <w:rFonts w:ascii="Calibri" w:eastAsia="Calibri" w:hAnsi="Calibri" w:cs="Calibri"/>
            <w:color w:val="333333"/>
            <w:sz w:val="24"/>
            <w:szCs w:val="24"/>
          </w:rPr>
          <w:delText>C</w:delText>
        </w:r>
      </w:del>
      <w:r>
        <w:rPr>
          <w:rFonts w:ascii="Calibri" w:eastAsia="Calibri" w:hAnsi="Calibri" w:cs="Calibri"/>
          <w:color w:val="333333"/>
          <w:sz w:val="24"/>
          <w:szCs w:val="24"/>
        </w:rPr>
        <w:t xml:space="preserve">orrelation is not causation.” </w:t>
      </w:r>
    </w:p>
    <w:p w14:paraId="65416131" w14:textId="5D11C1BF" w:rsidR="00766C2E" w:rsidRDefault="001B6946" w:rsidP="00F87D56">
      <w:pPr>
        <w:spacing w:after="160"/>
        <w:rPr>
          <w:rFonts w:ascii="Calibri" w:eastAsia="Calibri" w:hAnsi="Calibri" w:cs="Calibri"/>
          <w:color w:val="333333"/>
          <w:sz w:val="24"/>
          <w:szCs w:val="24"/>
        </w:rPr>
      </w:pPr>
      <w:ins w:id="72" w:author="Laura Dee" w:date="2023-04-03T11:23:00Z">
        <w:r>
          <w:rPr>
            <w:rFonts w:ascii="Calibri" w:eastAsia="Calibri" w:hAnsi="Calibri" w:cs="Calibri"/>
            <w:color w:val="333333"/>
            <w:sz w:val="24"/>
            <w:szCs w:val="24"/>
          </w:rPr>
          <w:t xml:space="preserve">The challenge of inferring causation from correlations centers on </w:t>
        </w:r>
      </w:ins>
      <w:del w:id="73" w:author="Laura Dee" w:date="2023-04-03T11:23:00Z">
        <w:r w:rsidDel="001B6946">
          <w:rPr>
            <w:rFonts w:ascii="Calibri" w:eastAsia="Calibri" w:hAnsi="Calibri" w:cs="Calibri"/>
            <w:color w:val="333333"/>
            <w:sz w:val="24"/>
            <w:szCs w:val="24"/>
          </w:rPr>
          <w:delText xml:space="preserve">This statement ultimately encompasses the central obstacle in deriving causal inference from observational data - </w:delText>
        </w:r>
      </w:del>
      <w:r>
        <w:rPr>
          <w:rFonts w:ascii="Calibri" w:eastAsia="Calibri" w:hAnsi="Calibri" w:cs="Calibri"/>
          <w:color w:val="333333"/>
          <w:sz w:val="24"/>
          <w:szCs w:val="24"/>
        </w:rPr>
        <w:t xml:space="preserve">the problem of unmeasured confounding variables that influence both a </w:t>
      </w:r>
      <w:ins w:id="74" w:author="Laura Dee" w:date="2023-04-03T11:23:00Z">
        <w:r>
          <w:rPr>
            <w:rFonts w:ascii="Calibri" w:eastAsia="Calibri" w:hAnsi="Calibri" w:cs="Calibri"/>
            <w:color w:val="333333"/>
            <w:sz w:val="24"/>
            <w:szCs w:val="24"/>
          </w:rPr>
          <w:t>causal variable</w:t>
        </w:r>
      </w:ins>
      <w:del w:id="75" w:author="Laura Dee" w:date="2023-04-03T11:23:00Z">
        <w:r w:rsidDel="001B6946">
          <w:rPr>
            <w:rFonts w:ascii="Calibri" w:eastAsia="Calibri" w:hAnsi="Calibri" w:cs="Calibri"/>
            <w:color w:val="333333"/>
            <w:sz w:val="24"/>
            <w:szCs w:val="24"/>
          </w:rPr>
          <w:delText>predictor</w:delText>
        </w:r>
      </w:del>
      <w:r>
        <w:rPr>
          <w:rFonts w:ascii="Calibri" w:eastAsia="Calibri" w:hAnsi="Calibri" w:cs="Calibri"/>
          <w:color w:val="333333"/>
          <w:sz w:val="24"/>
          <w:szCs w:val="24"/>
        </w:rPr>
        <w:t xml:space="preserve"> and the response of interest (Fig. 1). </w:t>
      </w:r>
      <w:commentRangeStart w:id="76"/>
      <w:r>
        <w:rPr>
          <w:rFonts w:ascii="Calibri" w:eastAsia="Calibri" w:hAnsi="Calibri" w:cs="Calibri"/>
          <w:color w:val="333333"/>
          <w:sz w:val="24"/>
          <w:szCs w:val="24"/>
        </w:rPr>
        <w:t>Omitting confounding variables from an analysis</w:t>
      </w:r>
      <w:r>
        <w:rPr>
          <w:rFonts w:ascii="Calibri" w:eastAsia="Calibri" w:hAnsi="Calibri" w:cs="Calibri"/>
          <w:i/>
          <w:color w:val="333333"/>
          <w:sz w:val="24"/>
          <w:szCs w:val="24"/>
        </w:rPr>
        <w:t xml:space="preserve"> </w:t>
      </w:r>
      <w:r>
        <w:rPr>
          <w:rFonts w:ascii="Calibri" w:eastAsia="Calibri" w:hAnsi="Calibri" w:cs="Calibri"/>
          <w:color w:val="333333"/>
          <w:sz w:val="24"/>
          <w:szCs w:val="24"/>
        </w:rPr>
        <w:t>leads to</w:t>
      </w:r>
      <w:r>
        <w:rPr>
          <w:rFonts w:ascii="Calibri" w:eastAsia="Calibri" w:hAnsi="Calibri" w:cs="Calibri"/>
          <w:b/>
          <w:color w:val="333333"/>
          <w:sz w:val="24"/>
          <w:szCs w:val="24"/>
        </w:rPr>
        <w:t xml:space="preserve"> bias</w:t>
      </w:r>
      <w:r>
        <w:rPr>
          <w:rFonts w:ascii="Calibri" w:eastAsia="Calibri" w:hAnsi="Calibri" w:cs="Calibri"/>
          <w:color w:val="333333"/>
          <w:sz w:val="24"/>
          <w:szCs w:val="24"/>
        </w:rPr>
        <w:t xml:space="preserve">: an estimate of the relationship between the predictor and response is not guaranteed to be equal to its true value. The </w:t>
      </w:r>
      <w:commentRangeEnd w:id="76"/>
      <w:r>
        <w:rPr>
          <w:rStyle w:val="CommentReference"/>
        </w:rPr>
        <w:commentReference w:id="76"/>
      </w:r>
      <w:r>
        <w:rPr>
          <w:rFonts w:ascii="Calibri" w:eastAsia="Calibri" w:hAnsi="Calibri" w:cs="Calibri"/>
          <w:color w:val="333333"/>
          <w:sz w:val="24"/>
          <w:szCs w:val="24"/>
        </w:rPr>
        <w:t xml:space="preserve">problem of excluding known but unmeasured, or unknown, confounding variables from an analysis creates what is known as </w:t>
      </w:r>
      <w:r>
        <w:rPr>
          <w:rFonts w:ascii="Calibri" w:eastAsia="Calibri" w:hAnsi="Calibri" w:cs="Calibri"/>
          <w:b/>
          <w:color w:val="333333"/>
          <w:sz w:val="24"/>
          <w:szCs w:val="24"/>
        </w:rPr>
        <w:t xml:space="preserve">omitted variable bias </w:t>
      </w:r>
      <w:r>
        <w:fldChar w:fldCharType="begin"/>
      </w:r>
      <w:r w:rsidR="00F87D56">
        <w:instrText xml:space="preserve"> ADDIN ZOTERO_ITEM CSL_CITATION {"citationID":"lb5TSsXG","properties":{"formattedCitation":"(Wooldridge 2015, Rinella et al. 2020)","plainCitation":"(Wooldridge 2015, Rinella et al. 2020)","noteIndex":0},"citationItems":[{"id":12340,"uris":["http://zotero.org/users/1810851/items/EU4RT3D3"],"itemData":{"id":12340,"type":"book","ISBN":"1-305-44638-0","publisher":"Cengage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fldChar w:fldCharType="separate"/>
      </w:r>
      <w:r w:rsidR="00F87D56">
        <w:t>(Wooldridge 2015, Rinella et al. 2020)</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r>
        <w:rPr>
          <w:rFonts w:ascii="Calibri" w:eastAsia="Calibri" w:hAnsi="Calibri" w:cs="Calibri"/>
          <w:b/>
          <w:color w:val="333333"/>
          <w:sz w:val="24"/>
          <w:szCs w:val="24"/>
        </w:rPr>
        <w:t>Omitted variable bias</w:t>
      </w:r>
      <w:r>
        <w:rPr>
          <w:rFonts w:ascii="Calibri" w:eastAsia="Calibri" w:hAnsi="Calibri" w:cs="Calibri"/>
          <w:color w:val="333333"/>
          <w:sz w:val="24"/>
          <w:szCs w:val="24"/>
        </w:rPr>
        <w:t xml:space="preserve"> could be positive or negative. We have no way of knowing either </w:t>
      </w:r>
      <w:del w:id="77" w:author="Laura Dee" w:date="2023-04-03T11:24:00Z">
        <w:r w:rsidDel="001B6946">
          <w:rPr>
            <w:rFonts w:ascii="Calibri" w:eastAsia="Calibri" w:hAnsi="Calibri" w:cs="Calibri"/>
            <w:color w:val="333333"/>
            <w:sz w:val="24"/>
            <w:szCs w:val="24"/>
          </w:rPr>
          <w:delText xml:space="preserve">its </w:delText>
        </w:r>
      </w:del>
      <w:ins w:id="78" w:author="Laura Dee" w:date="2023-04-03T11:24:00Z">
        <w:r>
          <w:rPr>
            <w:rFonts w:ascii="Calibri" w:eastAsia="Calibri" w:hAnsi="Calibri" w:cs="Calibri"/>
            <w:color w:val="333333"/>
            <w:sz w:val="24"/>
            <w:szCs w:val="24"/>
          </w:rPr>
          <w:t xml:space="preserve">the </w:t>
        </w:r>
      </w:ins>
      <w:r>
        <w:rPr>
          <w:rFonts w:ascii="Calibri" w:eastAsia="Calibri" w:hAnsi="Calibri" w:cs="Calibri"/>
          <w:color w:val="333333"/>
          <w:sz w:val="24"/>
          <w:szCs w:val="24"/>
        </w:rPr>
        <w:t>direction or</w:t>
      </w:r>
      <w:del w:id="79" w:author="Laura Dee" w:date="2023-04-03T11:24:00Z">
        <w:r w:rsidDel="001B6946">
          <w:rPr>
            <w:rFonts w:ascii="Calibri" w:eastAsia="Calibri" w:hAnsi="Calibri" w:cs="Calibri"/>
            <w:color w:val="333333"/>
            <w:sz w:val="24"/>
            <w:szCs w:val="24"/>
          </w:rPr>
          <w:delText xml:space="preserve"> its</w:delText>
        </w:r>
      </w:del>
      <w:r>
        <w:rPr>
          <w:rFonts w:ascii="Calibri" w:eastAsia="Calibri" w:hAnsi="Calibri" w:cs="Calibri"/>
          <w:color w:val="333333"/>
          <w:sz w:val="24"/>
          <w:szCs w:val="24"/>
        </w:rPr>
        <w:t xml:space="preserve"> magnitude</w:t>
      </w:r>
      <w:ins w:id="80" w:author="Laura Dee" w:date="2023-04-03T11:24:00Z">
        <w:r>
          <w:rPr>
            <w:rFonts w:ascii="Calibri" w:eastAsia="Calibri" w:hAnsi="Calibri" w:cs="Calibri"/>
            <w:color w:val="333333"/>
            <w:sz w:val="24"/>
            <w:szCs w:val="24"/>
          </w:rPr>
          <w:t xml:space="preserve"> of the bias</w:t>
        </w:r>
      </w:ins>
      <w:r>
        <w:rPr>
          <w:rFonts w:ascii="Calibri" w:eastAsia="Calibri" w:hAnsi="Calibri" w:cs="Calibri"/>
          <w:color w:val="333333"/>
          <w:sz w:val="24"/>
          <w:szCs w:val="24"/>
        </w:rPr>
        <w:t xml:space="preserve">, because it is hard, and likely impossible, to know all possible confounding variables and their relationships in a system. We fully </w:t>
      </w:r>
      <w:ins w:id="81" w:author="Laura Dee" w:date="2023-04-03T11:25:00Z">
        <w:r>
          <w:rPr>
            <w:rFonts w:ascii="Calibri" w:eastAsia="Calibri" w:hAnsi="Calibri" w:cs="Calibri"/>
            <w:color w:val="333333"/>
            <w:sz w:val="24"/>
            <w:szCs w:val="24"/>
          </w:rPr>
          <w:t xml:space="preserve">acknowledge </w:t>
        </w:r>
      </w:ins>
      <w:del w:id="82" w:author="Laura Dee" w:date="2023-04-03T11:25:00Z">
        <w:r w:rsidDel="001B6946">
          <w:rPr>
            <w:rFonts w:ascii="Calibri" w:eastAsia="Calibri" w:hAnsi="Calibri" w:cs="Calibri"/>
            <w:color w:val="333333"/>
            <w:sz w:val="24"/>
            <w:szCs w:val="24"/>
          </w:rPr>
          <w:delText>admit,</w:delText>
        </w:r>
      </w:del>
      <w:ins w:id="83" w:author="Laura Dee" w:date="2023-04-03T11:25:00Z">
        <w:r>
          <w:rPr>
            <w:rFonts w:ascii="Calibri" w:eastAsia="Calibri" w:hAnsi="Calibri" w:cs="Calibri"/>
            <w:color w:val="333333"/>
            <w:sz w:val="24"/>
            <w:szCs w:val="24"/>
          </w:rPr>
          <w:t>that</w:t>
        </w:r>
      </w:ins>
      <w:r>
        <w:rPr>
          <w:rFonts w:ascii="Calibri" w:eastAsia="Calibri" w:hAnsi="Calibri" w:cs="Calibri"/>
          <w:color w:val="333333"/>
          <w:sz w:val="24"/>
          <w:szCs w:val="24"/>
        </w:rPr>
        <w:t xml:space="preserve"> measuring, controlling for, or even knowing all potential confounding variables is nearly impossible in complex ecological systems (</w:t>
      </w:r>
      <w:r w:rsidRPr="001B6946">
        <w:rPr>
          <w:rFonts w:ascii="Calibri" w:eastAsia="Calibri" w:hAnsi="Calibri" w:cs="Calibri"/>
          <w:i/>
          <w:iCs/>
          <w:color w:val="333333"/>
          <w:sz w:val="24"/>
          <w:szCs w:val="24"/>
          <w:rPrChange w:id="84" w:author="Laura Dee" w:date="2023-04-03T11:25:00Z">
            <w:rPr>
              <w:rFonts w:ascii="Calibri" w:eastAsia="Calibri" w:hAnsi="Calibri" w:cs="Calibri"/>
              <w:color w:val="333333"/>
              <w:sz w:val="24"/>
              <w:szCs w:val="24"/>
            </w:rPr>
          </w:rPrChange>
        </w:rPr>
        <w:t xml:space="preserve">reviewed in </w:t>
      </w:r>
      <w:commentRangeStart w:id="85"/>
      <w:r>
        <w:rPr>
          <w:rFonts w:ascii="Calibri" w:eastAsia="Calibri" w:hAnsi="Calibri" w:cs="Calibri"/>
          <w:color w:val="333333"/>
          <w:sz w:val="24"/>
          <w:szCs w:val="24"/>
          <w:highlight w:val="red"/>
        </w:rPr>
        <w:t>Dee</w:t>
      </w:r>
      <w:r>
        <w:rPr>
          <w:rFonts w:ascii="Calibri" w:eastAsia="Calibri" w:hAnsi="Calibri" w:cs="Calibri"/>
          <w:color w:val="333333"/>
          <w:sz w:val="24"/>
          <w:szCs w:val="24"/>
        </w:rPr>
        <w:t xml:space="preserve"> </w:t>
      </w:r>
      <w:commentRangeEnd w:id="85"/>
      <w:r w:rsidR="00433985">
        <w:rPr>
          <w:rStyle w:val="CommentReference"/>
        </w:rPr>
        <w:commentReference w:id="85"/>
      </w:r>
      <w:r>
        <w:rPr>
          <w:rFonts w:ascii="Calibri" w:eastAsia="Calibri" w:hAnsi="Calibri" w:cs="Calibri"/>
          <w:color w:val="333333"/>
          <w:sz w:val="24"/>
          <w:szCs w:val="24"/>
        </w:rPr>
        <w:t xml:space="preserve">et al., in press). </w:t>
      </w:r>
    </w:p>
    <w:p w14:paraId="14FE17E4" w14:textId="331D01F4" w:rsidR="00766C2E" w:rsidRDefault="00037819">
      <w:pPr>
        <w:spacing w:after="160"/>
        <w:rPr>
          <w:rFonts w:ascii="Calibri" w:eastAsia="Calibri" w:hAnsi="Calibri" w:cs="Calibri"/>
          <w:color w:val="333333"/>
          <w:sz w:val="24"/>
          <w:szCs w:val="24"/>
        </w:rPr>
        <w:pPrChange w:id="86" w:author="Laura Dee" w:date="2023-04-03T15:23:00Z">
          <w:pPr/>
        </w:pPrChange>
      </w:pPr>
      <w:commentRangeStart w:id="87"/>
      <w:r>
        <w:rPr>
          <w:rFonts w:ascii="Calibri" w:eastAsia="Calibri" w:hAnsi="Calibri" w:cs="Calibri"/>
          <w:color w:val="333333"/>
          <w:sz w:val="24"/>
          <w:szCs w:val="24"/>
        </w:rPr>
        <w:t>Omitted</w:t>
      </w:r>
      <w:commentRangeEnd w:id="87"/>
      <w:r w:rsidR="00C72290">
        <w:rPr>
          <w:rStyle w:val="CommentReference"/>
        </w:rPr>
        <w:commentReference w:id="87"/>
      </w:r>
      <w:r>
        <w:rPr>
          <w:rFonts w:ascii="Calibri" w:eastAsia="Calibri" w:hAnsi="Calibri" w:cs="Calibri"/>
          <w:color w:val="333333"/>
          <w:sz w:val="24"/>
          <w:szCs w:val="24"/>
        </w:rPr>
        <w:t xml:space="preserve"> confounding variables could occur because of missing measurements or due to failures of imagination – simply because we do not yet know confounding variables that are important. For example, one might measure plant communities to study competition, but not measure all the soil abiotic properties that drive all species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pressure during the same </w:t>
      </w:r>
      <w:proofErr w:type="gramStart"/>
      <w:r>
        <w:rPr>
          <w:rFonts w:ascii="Calibri" w:eastAsia="Calibri" w:hAnsi="Calibri" w:cs="Calibri"/>
          <w:color w:val="333333"/>
          <w:sz w:val="24"/>
          <w:szCs w:val="24"/>
        </w:rPr>
        <w:t>time period</w:t>
      </w:r>
      <w:proofErr w:type="gramEnd"/>
      <w:r>
        <w:rPr>
          <w:rFonts w:ascii="Calibri" w:eastAsia="Calibri" w:hAnsi="Calibri" w:cs="Calibri"/>
          <w:color w:val="333333"/>
          <w:sz w:val="24"/>
          <w:szCs w:val="24"/>
        </w:rPr>
        <w:t xml:space="preserve">. In essence, in observational data collection and analysis, we are always going to miss something – which threatens our causal inferences. </w:t>
      </w:r>
    </w:p>
    <w:p w14:paraId="72E740CB" w14:textId="47933709" w:rsidR="00766C2E" w:rsidRDefault="00037819" w:rsidP="00F87D56">
      <w:pPr>
        <w:rPr>
          <w:rFonts w:ascii="Calibri" w:eastAsia="Calibri" w:hAnsi="Calibri" w:cs="Calibri"/>
          <w:color w:val="333333"/>
          <w:sz w:val="24"/>
          <w:szCs w:val="24"/>
        </w:rPr>
      </w:pPr>
      <w:r w:rsidRPr="00E63060">
        <w:rPr>
          <w:rFonts w:ascii="Calibri" w:eastAsia="Calibri" w:hAnsi="Calibri" w:cs="Calibri"/>
          <w:i/>
          <w:iCs/>
          <w:color w:val="333333"/>
          <w:sz w:val="24"/>
          <w:szCs w:val="24"/>
          <w:rPrChange w:id="88" w:author="Laura Dee" w:date="2023-03-31T16:51:00Z">
            <w:rPr>
              <w:rFonts w:ascii="Calibri" w:eastAsia="Calibri" w:hAnsi="Calibri" w:cs="Calibri"/>
              <w:color w:val="333333"/>
              <w:sz w:val="24"/>
              <w:szCs w:val="24"/>
            </w:rPr>
          </w:rPrChange>
        </w:rPr>
        <w:lastRenderedPageBreak/>
        <w:t xml:space="preserve">Does this mean that we should not try to </w:t>
      </w:r>
      <w:ins w:id="89" w:author="Laura Dee" w:date="2023-03-31T16:51:00Z">
        <w:r w:rsidR="00E63060">
          <w:rPr>
            <w:rFonts w:ascii="Calibri" w:eastAsia="Calibri" w:hAnsi="Calibri" w:cs="Calibri"/>
            <w:i/>
            <w:iCs/>
            <w:color w:val="333333"/>
            <w:sz w:val="24"/>
            <w:szCs w:val="24"/>
          </w:rPr>
          <w:t xml:space="preserve">make inferences about causal relationships </w:t>
        </w:r>
      </w:ins>
      <w:del w:id="90" w:author="Laura Dee" w:date="2023-03-31T16:52:00Z">
        <w:r w:rsidRPr="00E63060" w:rsidDel="00E63060">
          <w:rPr>
            <w:rFonts w:ascii="Calibri" w:eastAsia="Calibri" w:hAnsi="Calibri" w:cs="Calibri"/>
            <w:i/>
            <w:iCs/>
            <w:color w:val="333333"/>
            <w:sz w:val="24"/>
            <w:szCs w:val="24"/>
            <w:rPrChange w:id="91" w:author="Laura Dee" w:date="2023-03-31T16:51:00Z">
              <w:rPr>
                <w:rFonts w:ascii="Calibri" w:eastAsia="Calibri" w:hAnsi="Calibri" w:cs="Calibri"/>
                <w:color w:val="333333"/>
                <w:sz w:val="24"/>
                <w:szCs w:val="24"/>
              </w:rPr>
            </w:rPrChange>
          </w:rPr>
          <w:delText xml:space="preserve">derive causal inference </w:delText>
        </w:r>
      </w:del>
      <w:r w:rsidRPr="00E63060">
        <w:rPr>
          <w:rFonts w:ascii="Calibri" w:eastAsia="Calibri" w:hAnsi="Calibri" w:cs="Calibri"/>
          <w:i/>
          <w:iCs/>
          <w:color w:val="333333"/>
          <w:sz w:val="24"/>
          <w:szCs w:val="24"/>
          <w:rPrChange w:id="92" w:author="Laura Dee" w:date="2023-03-31T16:51:00Z">
            <w:rPr>
              <w:rFonts w:ascii="Calibri" w:eastAsia="Calibri" w:hAnsi="Calibri" w:cs="Calibri"/>
              <w:color w:val="333333"/>
              <w:sz w:val="24"/>
              <w:szCs w:val="24"/>
            </w:rPr>
          </w:rPrChange>
        </w:rPr>
        <w:t>from observational data?</w:t>
      </w:r>
      <w:r>
        <w:rPr>
          <w:rFonts w:ascii="Calibri" w:eastAsia="Calibri" w:hAnsi="Calibri" w:cs="Calibri"/>
          <w:color w:val="333333"/>
          <w:sz w:val="24"/>
          <w:szCs w:val="24"/>
        </w:rPr>
        <w:t xml:space="preserve"> No. Rather than throwing up our hands, discounting</w:t>
      </w:r>
      <w:ins w:id="93" w:author="Laura Dee" w:date="2023-03-31T16:52:00Z">
        <w:r w:rsidR="00E63060">
          <w:rPr>
            <w:rFonts w:ascii="Calibri" w:eastAsia="Calibri" w:hAnsi="Calibri" w:cs="Calibri"/>
            <w:color w:val="333333"/>
            <w:sz w:val="24"/>
            <w:szCs w:val="24"/>
          </w:rPr>
          <w:t>,</w:t>
        </w:r>
      </w:ins>
      <w:r>
        <w:rPr>
          <w:rFonts w:ascii="Calibri" w:eastAsia="Calibri" w:hAnsi="Calibri" w:cs="Calibri"/>
          <w:color w:val="333333"/>
          <w:sz w:val="24"/>
          <w:szCs w:val="24"/>
        </w:rPr>
        <w:t xml:space="preserve"> and abandoning the use of observational data for causal inference, we suggest that </w:t>
      </w:r>
      <w:ins w:id="94" w:author="Laura Dee" w:date="2023-03-31T16:52:00Z">
        <w:r w:rsidR="00E63060">
          <w:rPr>
            <w:rFonts w:ascii="Calibri" w:eastAsia="Calibri" w:hAnsi="Calibri" w:cs="Calibri"/>
            <w:color w:val="333333"/>
            <w:sz w:val="24"/>
            <w:szCs w:val="24"/>
          </w:rPr>
          <w:t xml:space="preserve">ecologists consider adopting </w:t>
        </w:r>
      </w:ins>
      <w:commentRangeStart w:id="95"/>
      <w:del w:id="96" w:author="Laura Dee" w:date="2023-03-31T16:52:00Z">
        <w:r w:rsidDel="00E63060">
          <w:rPr>
            <w:rFonts w:ascii="Calibri" w:eastAsia="Calibri" w:hAnsi="Calibri" w:cs="Calibri"/>
            <w:color w:val="333333"/>
            <w:sz w:val="24"/>
            <w:szCs w:val="24"/>
          </w:rPr>
          <w:delText xml:space="preserve">we should adopt </w:delText>
        </w:r>
      </w:del>
      <w:r>
        <w:rPr>
          <w:rFonts w:ascii="Calibri" w:eastAsia="Calibri" w:hAnsi="Calibri" w:cs="Calibri"/>
          <w:color w:val="333333"/>
          <w:sz w:val="24"/>
          <w:szCs w:val="24"/>
        </w:rPr>
        <w:t xml:space="preserve">techniques from other disciplines that cannot do experiments, and yet have been building tools for causal analysis from observational data in the face of OVB for decades. OVB has been </w:t>
      </w:r>
      <w:del w:id="97" w:author="Laura Dee" w:date="2023-03-31T16:48:00Z">
        <w:r w:rsidDel="00096530">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widely recognized to the point of obsession in fields such as psychology, economics, education, epidemiology, sociology, computer science, and more</w:t>
      </w:r>
      <w:r w:rsidR="006962B2">
        <w:rPr>
          <w:rFonts w:ascii="Calibri" w:eastAsia="Calibri" w:hAnsi="Calibri" w:cs="Calibri"/>
          <w:color w:val="333333"/>
          <w:sz w:val="24"/>
          <w:szCs w:val="24"/>
        </w:rPr>
        <w:t xml:space="preserve"> </w:t>
      </w:r>
      <w:r>
        <w:fldChar w:fldCharType="begin"/>
      </w:r>
      <w:r w:rsidR="00F87D56">
        <w:instrText xml:space="preserve"> ADDIN ZOTERO_ITEM CSL_CITATION {"citationID":"ah6UOLCI","properties":{"formattedCitation":"(Rubin 1974, 2005, Holland 1986, Robins 1989, Heckman 2000, Angrist and Pischke 2008, Pearl 2009, Imbens and Rubin 2015, Morgan and Winship 2015, Hernan and Robins 2023)","plainCitation":"(Rubin 1974, 2005, Holland 1986, Robins 1989, Heckman 2000, Angrist and Pischke 2008, Pearl 2009, Imbens and Rubin 2015, Morgan and Winship 2015, Hernan and Robins 2023)","noteIndex":0},"citationItems":[{"id":12778,"uris":["http://zotero.org/users/1810851/items/MQJJC2Z2"],"itemData":{"id":12778,"type":"article-journal","abstract":"Presents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fldChar w:fldCharType="separate"/>
      </w:r>
      <w:r w:rsidR="00F87D56">
        <w:t>(Rubin 1974, 2005, Holland 1986, Robins 1989, Heckman 2000, Angrist and Pischke 2008, Pearl 2009, Imbens and Rubin 2015, Morgan and Winship 2015, Hernan and Robins 2023)</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commentRangeStart w:id="98"/>
      <w:ins w:id="99" w:author="Laura Dee" w:date="2023-03-31T16:49:00Z">
        <w:r w:rsidR="00096530">
          <w:rPr>
            <w:rFonts w:ascii="Calibri" w:eastAsia="Calibri" w:hAnsi="Calibri" w:cs="Calibri"/>
            <w:color w:val="333333"/>
            <w:sz w:val="24"/>
            <w:szCs w:val="24"/>
          </w:rPr>
          <w:t>This</w:t>
        </w:r>
      </w:ins>
      <w:commentRangeEnd w:id="98"/>
      <w:ins w:id="100" w:author="Laura Dee" w:date="2023-03-31T16:50:00Z">
        <w:r w:rsidR="00E63060">
          <w:rPr>
            <w:rStyle w:val="CommentReference"/>
          </w:rPr>
          <w:commentReference w:id="98"/>
        </w:r>
      </w:ins>
      <w:ins w:id="101" w:author="Laura Dee" w:date="2023-03-31T16:49:00Z">
        <w:r w:rsidR="00096530">
          <w:rPr>
            <w:rFonts w:ascii="Calibri" w:eastAsia="Calibri" w:hAnsi="Calibri" w:cs="Calibri"/>
            <w:color w:val="333333"/>
            <w:sz w:val="24"/>
            <w:szCs w:val="24"/>
          </w:rPr>
          <w:t xml:space="preserve"> difference could be due to Ecologists having fewer barriers to conducting experiments while other fields (e.g., public health, economics, education) cannot as readily perform experiments for logistical or ethical reasons. For instance, it is not ethical to make a person smoke cigarettes daily to test the causal effect of smoking on dementia </w:t>
        </w:r>
        <w:r w:rsidR="00096530">
          <w:fldChar w:fldCharType="begin"/>
        </w:r>
        <w:r w:rsidR="00096530">
          <w:instrText xml:space="preserve"> ADDIN ZOTERO_ITEM CSL_CITATION {"citationID":"Rr1K33is","properties":{"formattedCitation":"(Hernan and Robins 2023)","plainCitation":"(Hernan and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96530">
          <w:fldChar w:fldCharType="separate"/>
        </w:r>
        <w:r w:rsidR="00096530">
          <w:t>(Hernan and Robins 2023)</w:t>
        </w:r>
        <w:r w:rsidR="00096530">
          <w:rPr>
            <w:rFonts w:ascii="Calibri" w:eastAsia="Calibri" w:hAnsi="Calibri" w:cs="Calibri"/>
            <w:color w:val="333333"/>
            <w:sz w:val="24"/>
            <w:szCs w:val="24"/>
          </w:rPr>
          <w:fldChar w:fldCharType="end"/>
        </w:r>
        <w:r w:rsidR="00096530">
          <w:rPr>
            <w:rFonts w:ascii="Calibri" w:eastAsia="Calibri" w:hAnsi="Calibri" w:cs="Calibri"/>
            <w:color w:val="333333"/>
            <w:sz w:val="24"/>
            <w:szCs w:val="24"/>
          </w:rPr>
          <w:t xml:space="preserve">, and one can only manipulate curricula so far in an effort to understand educational </w:t>
        </w:r>
      </w:ins>
      <w:commentRangeEnd w:id="95"/>
      <w:ins w:id="102" w:author="Laura Dee" w:date="2023-03-31T16:52:00Z">
        <w:r w:rsidR="00E63060">
          <w:rPr>
            <w:rStyle w:val="CommentReference"/>
          </w:rPr>
          <w:commentReference w:id="95"/>
        </w:r>
      </w:ins>
      <w:ins w:id="103" w:author="Laura Dee" w:date="2023-03-31T16:49:00Z">
        <w:r w:rsidR="00096530">
          <w:rPr>
            <w:rFonts w:ascii="Calibri" w:eastAsia="Calibri" w:hAnsi="Calibri" w:cs="Calibri"/>
            <w:color w:val="333333"/>
            <w:sz w:val="24"/>
            <w:szCs w:val="24"/>
          </w:rPr>
          <w:t xml:space="preserve">outcomes. Yet, these disciplines have developed a suite of approaches for causal inferences in observational data and to overcome the issues pose by confounding variables </w:t>
        </w:r>
      </w:ins>
      <w:del w:id="104" w:author="Laura Dee" w:date="2023-03-31T16:49:00Z">
        <w:r w:rsidDel="00096530">
          <w:rPr>
            <w:rFonts w:ascii="Calibri" w:eastAsia="Calibri" w:hAnsi="Calibri" w:cs="Calibri"/>
            <w:color w:val="333333"/>
            <w:sz w:val="24"/>
            <w:szCs w:val="24"/>
          </w:rPr>
          <w:delText xml:space="preserve">These fields have developed a variety of solutions </w:delText>
        </w:r>
      </w:del>
      <w:r>
        <w:rPr>
          <w:rFonts w:ascii="Calibri" w:eastAsia="Calibri" w:hAnsi="Calibri" w:cs="Calibri"/>
          <w:color w:val="333333"/>
          <w:sz w:val="24"/>
          <w:szCs w:val="24"/>
        </w:rPr>
        <w:t xml:space="preserve">- some even at the center of the 2022 Nobel prize in Economics - that have been largely absent from the ecologist’s toolbox </w:t>
      </w:r>
      <w:r>
        <w:fldChar w:fldCharType="begin"/>
      </w:r>
      <w:r w:rsidR="00F87D56">
        <w:instrText xml:space="preserve"> ADDIN ZOTERO_ITEM CSL_CITATION {"citationID":"pCn9tLc2","properties":{"formattedCitation":"(but see Butsic et al. 2017, Rinella et al. 2020 and others  on OVB and instrumental variables)","plainCitation":"(but see Butsic et al. 2017, Rinella et al. 2020 and others  on OVB and instrumental variables)","noteIndex":0},"citationItems":[{"id":12354,"uris":["http://zotero.org/users/1810851/items/X7JJREPF"],"itemData":{"id":12354,"type":"article-journal","abstract":"Many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T."}],"accessed":{"date-parts":[["2022",4,20]]},"issued":{"date-parts":[["2020"]]}},"label":"page","suffix":"and others  on OVB and instrumental variables"}],"schema":"https://github.com/citation-style-language/schema/raw/master/csl-citation.json"} </w:instrText>
      </w:r>
      <w:r>
        <w:fldChar w:fldCharType="separate"/>
      </w:r>
      <w:r w:rsidR="00F87D56">
        <w:t>(but see Butsic et al. 2017, Rinella et al. 2020 and others</w:t>
      </w:r>
      <w:del w:id="105" w:author="Laura Dee" w:date="2023-04-03T15:24:00Z">
        <w:r w:rsidR="00F87D56" w:rsidDel="00FE2E3F">
          <w:delText xml:space="preserve"> </w:delText>
        </w:r>
      </w:del>
      <w:r w:rsidR="00F87D56">
        <w:t xml:space="preserve"> on OVB and instrumental variables)</w:t>
      </w:r>
      <w:r>
        <w:rPr>
          <w:rFonts w:ascii="Calibri" w:eastAsia="Calibri" w:hAnsi="Calibri" w:cs="Calibri"/>
          <w:color w:val="333333"/>
          <w:sz w:val="24"/>
          <w:szCs w:val="24"/>
        </w:rPr>
        <w:fldChar w:fldCharType="end"/>
      </w:r>
      <w:r>
        <w:rPr>
          <w:rFonts w:ascii="Calibri" w:eastAsia="Calibri" w:hAnsi="Calibri" w:cs="Calibri"/>
          <w:color w:val="333333"/>
          <w:sz w:val="24"/>
          <w:szCs w:val="24"/>
        </w:rPr>
        <w:t>.</w:t>
      </w:r>
      <w:del w:id="106" w:author="Laura Dee" w:date="2023-03-31T16:49:00Z">
        <w:r w:rsidDel="00096530">
          <w:rPr>
            <w:rFonts w:ascii="Calibri" w:eastAsia="Calibri" w:hAnsi="Calibri" w:cs="Calibri"/>
            <w:color w:val="333333"/>
            <w:sz w:val="24"/>
            <w:szCs w:val="24"/>
          </w:rPr>
          <w:delText xml:space="preserve"> This difference could be due to Ecologists having fewer barriers to conducting experiments while other fields (e.g., public health, economics, education</w:delText>
        </w:r>
      </w:del>
      <w:del w:id="107" w:author="Laura Dee" w:date="2023-03-31T16:47:00Z">
        <w:r w:rsidDel="00096530">
          <w:rPr>
            <w:rFonts w:ascii="Calibri" w:eastAsia="Calibri" w:hAnsi="Calibri" w:cs="Calibri"/>
            <w:color w:val="333333"/>
            <w:sz w:val="24"/>
            <w:szCs w:val="24"/>
          </w:rPr>
          <w:delText>, etc.</w:delText>
        </w:r>
      </w:del>
      <w:del w:id="108" w:author="Laura Dee" w:date="2023-03-31T16:49:00Z">
        <w:r w:rsidDel="00096530">
          <w:rPr>
            <w:rFonts w:ascii="Calibri" w:eastAsia="Calibri" w:hAnsi="Calibri" w:cs="Calibri"/>
            <w:color w:val="333333"/>
            <w:sz w:val="24"/>
            <w:szCs w:val="24"/>
          </w:rPr>
          <w:delText xml:space="preserve">) </w:delText>
        </w:r>
      </w:del>
      <w:del w:id="109" w:author="Laura Dee" w:date="2023-03-31T16:47:00Z">
        <w:r w:rsidDel="00096530">
          <w:rPr>
            <w:rFonts w:ascii="Calibri" w:eastAsia="Calibri" w:hAnsi="Calibri" w:cs="Calibri"/>
            <w:color w:val="333333"/>
            <w:sz w:val="24"/>
            <w:szCs w:val="24"/>
          </w:rPr>
          <w:delText xml:space="preserve">often cannot </w:delText>
        </w:r>
      </w:del>
      <w:del w:id="110" w:author="Laura Dee" w:date="2023-03-31T16:49:00Z">
        <w:r w:rsidDel="00096530">
          <w:rPr>
            <w:rFonts w:ascii="Calibri" w:eastAsia="Calibri" w:hAnsi="Calibri" w:cs="Calibri"/>
            <w:color w:val="333333"/>
            <w:sz w:val="24"/>
            <w:szCs w:val="24"/>
          </w:rPr>
          <w:delText xml:space="preserve">perform experiments for logistical or ethical reasons. </w:delText>
        </w:r>
      </w:del>
      <w:del w:id="111" w:author="Laura Dee" w:date="2023-03-31T16:47:00Z">
        <w:r w:rsidDel="00096530">
          <w:rPr>
            <w:rFonts w:ascii="Calibri" w:eastAsia="Calibri" w:hAnsi="Calibri" w:cs="Calibri"/>
            <w:color w:val="333333"/>
            <w:sz w:val="24"/>
            <w:szCs w:val="24"/>
          </w:rPr>
          <w:delText>I</w:delText>
        </w:r>
      </w:del>
      <w:del w:id="112" w:author="Laura Dee" w:date="2023-03-31T16:49:00Z">
        <w:r w:rsidDel="00096530">
          <w:rPr>
            <w:rFonts w:ascii="Calibri" w:eastAsia="Calibri" w:hAnsi="Calibri" w:cs="Calibri"/>
            <w:color w:val="333333"/>
            <w:sz w:val="24"/>
            <w:szCs w:val="24"/>
          </w:rPr>
          <w:delText xml:space="preserve">t is not ethical to make a person smoke cigarettes daily to test the causal effect of smoking on dementia </w:delText>
        </w:r>
        <w:r w:rsidDel="00096530">
          <w:fldChar w:fldCharType="begin"/>
        </w:r>
        <w:r w:rsidR="00F87D56" w:rsidDel="00096530">
          <w:delInstrText xml:space="preserve"> ADDIN ZOTERO_ITEM CSL_CITATION {"citationID":"Rr1K33is","properties":{"formattedCitation":"(Hernan and Robins 2023)","plainCitation":"(Hernan and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delInstrText>
        </w:r>
        <w:r w:rsidDel="00096530">
          <w:fldChar w:fldCharType="separate"/>
        </w:r>
        <w:r w:rsidR="00F87D56" w:rsidDel="00096530">
          <w:delText>(Hernan and Robins 2023)</w:delText>
        </w:r>
        <w:r w:rsidDel="00096530">
          <w:rPr>
            <w:rFonts w:ascii="Calibri" w:eastAsia="Calibri" w:hAnsi="Calibri" w:cs="Calibri"/>
            <w:color w:val="333333"/>
            <w:sz w:val="24"/>
            <w:szCs w:val="24"/>
          </w:rPr>
          <w:fldChar w:fldCharType="end"/>
        </w:r>
      </w:del>
      <w:del w:id="113" w:author="Laura Dee" w:date="2023-03-31T16:47:00Z">
        <w:r w:rsidR="006962B2" w:rsidDel="00096530">
          <w:rPr>
            <w:rFonts w:ascii="Calibri" w:eastAsia="Calibri" w:hAnsi="Calibri" w:cs="Calibri"/>
            <w:color w:val="333333"/>
            <w:sz w:val="24"/>
            <w:szCs w:val="24"/>
          </w:rPr>
          <w:delText xml:space="preserve">. </w:delText>
        </w:r>
        <w:r w:rsidDel="00096530">
          <w:rPr>
            <w:rFonts w:ascii="Calibri" w:eastAsia="Calibri" w:hAnsi="Calibri" w:cs="Calibri"/>
            <w:color w:val="333333"/>
            <w:sz w:val="24"/>
            <w:szCs w:val="24"/>
          </w:rPr>
          <w:delText>O</w:delText>
        </w:r>
      </w:del>
      <w:del w:id="114" w:author="Laura Dee" w:date="2023-03-31T16:49:00Z">
        <w:r w:rsidDel="00096530">
          <w:rPr>
            <w:rFonts w:ascii="Calibri" w:eastAsia="Calibri" w:hAnsi="Calibri" w:cs="Calibri"/>
            <w:color w:val="333333"/>
            <w:sz w:val="24"/>
            <w:szCs w:val="24"/>
          </w:rPr>
          <w:delText xml:space="preserve">ne can only </w:delText>
        </w:r>
      </w:del>
      <w:del w:id="115" w:author="Laura Dee" w:date="2023-03-31T16:47:00Z">
        <w:r w:rsidDel="00096530">
          <w:rPr>
            <w:rFonts w:ascii="Calibri" w:eastAsia="Calibri" w:hAnsi="Calibri" w:cs="Calibri"/>
            <w:color w:val="333333"/>
            <w:sz w:val="24"/>
            <w:szCs w:val="24"/>
          </w:rPr>
          <w:delText xml:space="preserve">tweak </w:delText>
        </w:r>
      </w:del>
      <w:del w:id="116" w:author="Laura Dee" w:date="2023-03-31T16:49:00Z">
        <w:r w:rsidDel="00096530">
          <w:rPr>
            <w:rFonts w:ascii="Calibri" w:eastAsia="Calibri" w:hAnsi="Calibri" w:cs="Calibri"/>
            <w:color w:val="333333"/>
            <w:sz w:val="24"/>
            <w:szCs w:val="24"/>
          </w:rPr>
          <w:delText>curricula so far in an effort to understand educational outcomes.</w:delText>
        </w:r>
      </w:del>
      <w:r>
        <w:rPr>
          <w:rFonts w:ascii="Calibri" w:eastAsia="Calibri" w:hAnsi="Calibri" w:cs="Calibri"/>
          <w:color w:val="333333"/>
          <w:sz w:val="24"/>
          <w:szCs w:val="24"/>
        </w:rPr>
        <w:t xml:space="preserve"> </w:t>
      </w:r>
      <w:del w:id="117" w:author="Laura Dee" w:date="2023-03-31T16:49:00Z">
        <w:r w:rsidDel="00096530">
          <w:rPr>
            <w:rFonts w:ascii="Calibri" w:eastAsia="Calibri" w:hAnsi="Calibri" w:cs="Calibri"/>
            <w:color w:val="333333"/>
            <w:sz w:val="24"/>
            <w:szCs w:val="24"/>
          </w:rPr>
          <w:delText>Yet, these disciplines have</w:delText>
        </w:r>
      </w:del>
      <w:del w:id="118" w:author="Laura Dee" w:date="2023-03-31T16:48:00Z">
        <w:r w:rsidDel="00096530">
          <w:rPr>
            <w:rFonts w:ascii="Calibri" w:eastAsia="Calibri" w:hAnsi="Calibri" w:cs="Calibri"/>
            <w:color w:val="333333"/>
            <w:sz w:val="24"/>
            <w:szCs w:val="24"/>
          </w:rPr>
          <w:delText xml:space="preserve"> been tasked with </w:delText>
        </w:r>
      </w:del>
      <w:del w:id="119" w:author="Laura Dee" w:date="2023-03-31T16:49:00Z">
        <w:r w:rsidDel="00096530">
          <w:rPr>
            <w:rFonts w:ascii="Calibri" w:eastAsia="Calibri" w:hAnsi="Calibri" w:cs="Calibri"/>
            <w:color w:val="333333"/>
            <w:sz w:val="24"/>
            <w:szCs w:val="24"/>
          </w:rPr>
          <w:delText xml:space="preserve">causal inferences </w:delText>
        </w:r>
      </w:del>
      <w:del w:id="120" w:author="Laura Dee" w:date="2023-03-31T16:48:00Z">
        <w:r w:rsidDel="00096530">
          <w:rPr>
            <w:rFonts w:ascii="Calibri" w:eastAsia="Calibri" w:hAnsi="Calibri" w:cs="Calibri"/>
            <w:color w:val="333333"/>
            <w:sz w:val="24"/>
            <w:szCs w:val="24"/>
          </w:rPr>
          <w:delText>based on</w:delText>
        </w:r>
      </w:del>
      <w:del w:id="121" w:author="Laura Dee" w:date="2023-03-31T16:49:00Z">
        <w:r w:rsidDel="00096530">
          <w:rPr>
            <w:rFonts w:ascii="Calibri" w:eastAsia="Calibri" w:hAnsi="Calibri" w:cs="Calibri"/>
            <w:color w:val="333333"/>
            <w:sz w:val="24"/>
            <w:szCs w:val="24"/>
          </w:rPr>
          <w:delText xml:space="preserve"> observational data</w:delText>
        </w:r>
      </w:del>
      <w:del w:id="122" w:author="Laura Dee" w:date="2023-03-31T16:48:00Z">
        <w:r w:rsidDel="00096530">
          <w:rPr>
            <w:rFonts w:ascii="Calibri" w:eastAsia="Calibri" w:hAnsi="Calibri" w:cs="Calibri"/>
            <w:color w:val="333333"/>
            <w:sz w:val="24"/>
            <w:szCs w:val="24"/>
          </w:rPr>
          <w:delText xml:space="preserve"> in the face of </w:delText>
        </w:r>
      </w:del>
      <w:del w:id="123" w:author="Laura Dee" w:date="2023-03-31T16:49:00Z">
        <w:r w:rsidDel="00096530">
          <w:rPr>
            <w:rFonts w:ascii="Calibri" w:eastAsia="Calibri" w:hAnsi="Calibri" w:cs="Calibri"/>
            <w:color w:val="333333"/>
            <w:sz w:val="24"/>
            <w:szCs w:val="24"/>
          </w:rPr>
          <w:delText xml:space="preserve">confounding variables </w:delText>
        </w:r>
      </w:del>
      <w:del w:id="124" w:author="Laura Dee" w:date="2023-03-31T16:48:00Z">
        <w:r w:rsidDel="00096530">
          <w:rPr>
            <w:rFonts w:ascii="Calibri" w:eastAsia="Calibri" w:hAnsi="Calibri" w:cs="Calibri"/>
            <w:color w:val="333333"/>
            <w:sz w:val="24"/>
            <w:szCs w:val="24"/>
          </w:rPr>
          <w:delText>related to the outcomes and causal effects of interest</w:delText>
        </w:r>
      </w:del>
      <w:del w:id="125" w:author="Laura Dee" w:date="2023-03-31T16:49:00Z">
        <w:r w:rsidDel="00096530">
          <w:rPr>
            <w:rFonts w:ascii="Calibri" w:eastAsia="Calibri" w:hAnsi="Calibri" w:cs="Calibri"/>
            <w:color w:val="333333"/>
            <w:sz w:val="24"/>
            <w:szCs w:val="24"/>
          </w:rPr>
          <w:delText>.</w:delText>
        </w:r>
      </w:del>
    </w:p>
    <w:p w14:paraId="2CADAA14" w14:textId="77777777" w:rsidR="00766C2E" w:rsidRDefault="00766C2E">
      <w:pPr>
        <w:rPr>
          <w:rFonts w:ascii="Calibri" w:eastAsia="Calibri" w:hAnsi="Calibri" w:cs="Calibri"/>
          <w:color w:val="333333"/>
          <w:sz w:val="24"/>
          <w:szCs w:val="24"/>
        </w:rPr>
      </w:pPr>
    </w:p>
    <w:p w14:paraId="1D627E56" w14:textId="4106A34E" w:rsidR="00766C2E" w:rsidRDefault="00037819" w:rsidP="00F87D56">
      <w:pPr>
        <w:rPr>
          <w:rFonts w:ascii="Calibri" w:eastAsia="Calibri" w:hAnsi="Calibri" w:cs="Calibri"/>
          <w:color w:val="333333"/>
          <w:sz w:val="24"/>
          <w:szCs w:val="24"/>
        </w:rPr>
      </w:pPr>
      <w:r>
        <w:rPr>
          <w:rFonts w:ascii="Calibri" w:eastAsia="Calibri" w:hAnsi="Calibri" w:cs="Calibri"/>
          <w:color w:val="333333"/>
          <w:sz w:val="24"/>
          <w:szCs w:val="24"/>
        </w:rPr>
        <w:t xml:space="preserve">Here, we aim to provide a guide to </w:t>
      </w:r>
      <w:del w:id="126" w:author="Laura Dee" w:date="2023-04-03T09:48:00Z">
        <w:r w:rsidDel="00732DC2">
          <w:rPr>
            <w:rFonts w:ascii="Calibri" w:eastAsia="Calibri" w:hAnsi="Calibri" w:cs="Calibri"/>
            <w:color w:val="333333"/>
            <w:sz w:val="24"/>
            <w:szCs w:val="24"/>
          </w:rPr>
          <w:delText xml:space="preserve">simple and </w:delText>
        </w:r>
      </w:del>
      <w:r>
        <w:rPr>
          <w:rFonts w:ascii="Calibri" w:eastAsia="Calibri" w:hAnsi="Calibri" w:cs="Calibri"/>
          <w:color w:val="333333"/>
          <w:sz w:val="24"/>
          <w:szCs w:val="24"/>
        </w:rPr>
        <w:t>readily</w:t>
      </w:r>
      <w:ins w:id="127" w:author="Laura Dee" w:date="2023-04-03T09:48:00Z">
        <w:r w:rsidR="00732DC2">
          <w:rPr>
            <w:rFonts w:ascii="Calibri" w:eastAsia="Calibri" w:hAnsi="Calibri" w:cs="Calibri"/>
            <w:color w:val="333333"/>
            <w:sz w:val="24"/>
            <w:szCs w:val="24"/>
          </w:rPr>
          <w:t>-</w:t>
        </w:r>
      </w:ins>
      <w:del w:id="128" w:author="Laura Dee" w:date="2023-04-03T09:48:00Z">
        <w:r w:rsidDel="00732DC2">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 xml:space="preserve">available ways to cope with omitted variable bias </w:t>
      </w:r>
      <w:ins w:id="129" w:author="Laura Dee" w:date="2023-04-03T09:51:00Z">
        <w:r w:rsidR="00732DC2">
          <w:rPr>
            <w:rFonts w:ascii="Calibri" w:eastAsia="Calibri" w:hAnsi="Calibri" w:cs="Calibri"/>
            <w:color w:val="333333"/>
            <w:sz w:val="24"/>
            <w:szCs w:val="24"/>
          </w:rPr>
          <w:t xml:space="preserve">(OVB) </w:t>
        </w:r>
      </w:ins>
      <w:r>
        <w:rPr>
          <w:rFonts w:ascii="Calibri" w:eastAsia="Calibri" w:hAnsi="Calibri" w:cs="Calibri"/>
          <w:color w:val="333333"/>
          <w:sz w:val="24"/>
          <w:szCs w:val="24"/>
        </w:rPr>
        <w:t xml:space="preserve">for Ecologists. We begin by briefly describing the status quo for how ecologists </w:t>
      </w:r>
      <w:ins w:id="130" w:author="Laura Dee" w:date="2023-03-31T16:53:00Z">
        <w:r w:rsidR="00B73FE5">
          <w:rPr>
            <w:rFonts w:ascii="Calibri" w:eastAsia="Calibri" w:hAnsi="Calibri" w:cs="Calibri"/>
            <w:color w:val="333333"/>
            <w:sz w:val="24"/>
            <w:szCs w:val="24"/>
          </w:rPr>
          <w:t xml:space="preserve">most often </w:t>
        </w:r>
      </w:ins>
      <w:r>
        <w:rPr>
          <w:rFonts w:ascii="Calibri" w:eastAsia="Calibri" w:hAnsi="Calibri" w:cs="Calibri"/>
          <w:color w:val="333333"/>
          <w:sz w:val="24"/>
          <w:szCs w:val="24"/>
        </w:rPr>
        <w:t xml:space="preserve">deal with omitted variable </w:t>
      </w:r>
      <w:commentRangeStart w:id="131"/>
      <w:r>
        <w:rPr>
          <w:rFonts w:ascii="Calibri" w:eastAsia="Calibri" w:hAnsi="Calibri" w:cs="Calibri"/>
          <w:color w:val="333333"/>
          <w:sz w:val="24"/>
          <w:szCs w:val="24"/>
        </w:rPr>
        <w:t>bias</w:t>
      </w:r>
      <w:ins w:id="132" w:author="Laura Dee" w:date="2023-04-03T09:49:00Z">
        <w:r w:rsidR="00732DC2">
          <w:rPr>
            <w:rFonts w:ascii="Calibri" w:eastAsia="Calibri" w:hAnsi="Calibri" w:cs="Calibri"/>
            <w:color w:val="333333"/>
            <w:sz w:val="24"/>
            <w:szCs w:val="24"/>
          </w:rPr>
          <w:t xml:space="preserve">. After, we review </w:t>
        </w:r>
      </w:ins>
      <w:del w:id="133" w:author="Laura Dee" w:date="2023-04-03T09:49:00Z">
        <w:r w:rsidDel="00732DC2">
          <w:rPr>
            <w:rFonts w:ascii="Calibri" w:eastAsia="Calibri" w:hAnsi="Calibri" w:cs="Calibri"/>
            <w:color w:val="333333"/>
            <w:sz w:val="24"/>
            <w:szCs w:val="24"/>
          </w:rPr>
          <w:delText xml:space="preserve"> </w:delText>
        </w:r>
      </w:del>
      <w:del w:id="134" w:author="Laura Dee" w:date="2023-03-31T16:53:00Z">
        <w:r w:rsidDel="00B73FE5">
          <w:rPr>
            <w:rFonts w:ascii="Calibri" w:eastAsia="Calibri" w:hAnsi="Calibri" w:cs="Calibri"/>
            <w:color w:val="333333"/>
            <w:sz w:val="24"/>
            <w:szCs w:val="24"/>
          </w:rPr>
          <w:delText xml:space="preserve">and </w:delText>
        </w:r>
      </w:del>
      <w:del w:id="135" w:author="Laura Dee" w:date="2023-04-03T09:49:00Z">
        <w:r w:rsidDel="00732DC2">
          <w:rPr>
            <w:rFonts w:ascii="Calibri" w:eastAsia="Calibri" w:hAnsi="Calibri" w:cs="Calibri"/>
            <w:color w:val="333333"/>
            <w:sz w:val="24"/>
            <w:szCs w:val="24"/>
          </w:rPr>
          <w:delText xml:space="preserve">then </w:delText>
        </w:r>
      </w:del>
      <w:del w:id="136" w:author="Laura Dee" w:date="2023-03-31T16:53:00Z">
        <w:r w:rsidDel="00B73FE5">
          <w:rPr>
            <w:rFonts w:ascii="Calibri" w:eastAsia="Calibri" w:hAnsi="Calibri" w:cs="Calibri"/>
            <w:color w:val="333333"/>
            <w:sz w:val="24"/>
            <w:szCs w:val="24"/>
          </w:rPr>
          <w:delText xml:space="preserve">quickly </w:delText>
        </w:r>
      </w:del>
      <w:del w:id="137" w:author="Laura Dee" w:date="2023-04-03T09:49:00Z">
        <w:r w:rsidDel="00732DC2">
          <w:rPr>
            <w:rFonts w:ascii="Calibri" w:eastAsia="Calibri" w:hAnsi="Calibri" w:cs="Calibri"/>
            <w:color w:val="333333"/>
            <w:sz w:val="24"/>
            <w:szCs w:val="24"/>
          </w:rPr>
          <w:delText xml:space="preserve">pivot to </w:delText>
        </w:r>
      </w:del>
      <w:del w:id="138" w:author="Laura Dee" w:date="2023-03-31T16:54:00Z">
        <w:r w:rsidDel="00B73FE5">
          <w:rPr>
            <w:rFonts w:ascii="Calibri" w:eastAsia="Calibri" w:hAnsi="Calibri" w:cs="Calibri"/>
            <w:color w:val="333333"/>
            <w:sz w:val="24"/>
            <w:szCs w:val="24"/>
          </w:rPr>
          <w:delText>laying out</w:delText>
        </w:r>
      </w:del>
      <w:del w:id="139" w:author="Laura Dee" w:date="2023-04-03T09:49:00Z">
        <w:r w:rsidDel="00732DC2">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tools for identifying potential sources of omitted variable bias</w:t>
      </w:r>
      <w:ins w:id="140" w:author="Laura Dee" w:date="2023-04-03T09:49:00Z">
        <w:r w:rsidR="00732DC2">
          <w:rPr>
            <w:rFonts w:ascii="Calibri" w:eastAsia="Calibri" w:hAnsi="Calibri" w:cs="Calibri"/>
            <w:color w:val="333333"/>
            <w:sz w:val="24"/>
            <w:szCs w:val="24"/>
          </w:rPr>
          <w:t>,</w:t>
        </w:r>
      </w:ins>
      <w:ins w:id="141" w:author="Laura Dee" w:date="2023-03-31T16:53:00Z">
        <w:r w:rsidR="00B73FE5">
          <w:rPr>
            <w:rFonts w:ascii="Calibri" w:eastAsia="Calibri" w:hAnsi="Calibri" w:cs="Calibri"/>
            <w:color w:val="333333"/>
            <w:sz w:val="24"/>
            <w:szCs w:val="24"/>
          </w:rPr>
          <w:t xml:space="preserve"> </w:t>
        </w:r>
      </w:ins>
      <w:ins w:id="142" w:author="Laura Dee" w:date="2023-03-31T16:54:00Z">
        <w:r w:rsidR="00B73FE5">
          <w:rPr>
            <w:rFonts w:ascii="Calibri" w:eastAsia="Calibri" w:hAnsi="Calibri" w:cs="Calibri"/>
            <w:color w:val="333333"/>
            <w:sz w:val="24"/>
            <w:szCs w:val="24"/>
          </w:rPr>
          <w:t xml:space="preserve">building on </w:t>
        </w:r>
      </w:ins>
      <w:del w:id="143" w:author="Laura Dee" w:date="2023-03-31T16:54:00Z">
        <w:r w:rsidDel="00B73FE5">
          <w:rPr>
            <w:rFonts w:ascii="Calibri" w:eastAsia="Calibri" w:hAnsi="Calibri" w:cs="Calibri"/>
            <w:color w:val="333333"/>
            <w:sz w:val="24"/>
            <w:szCs w:val="24"/>
          </w:rPr>
          <w:delText xml:space="preserve"> using a </w:delText>
        </w:r>
      </w:del>
      <w:r>
        <w:rPr>
          <w:rFonts w:ascii="Calibri" w:eastAsia="Calibri" w:hAnsi="Calibri" w:cs="Calibri"/>
          <w:color w:val="333333"/>
          <w:sz w:val="24"/>
          <w:szCs w:val="24"/>
        </w:rPr>
        <w:t xml:space="preserve">foundation that has become increasingly common in ecology </w:t>
      </w:r>
      <w:r>
        <w:fldChar w:fldCharType="begin"/>
      </w:r>
      <w:r w:rsidR="00F87D56">
        <w:instrText xml:space="preserve"> ADDIN ZOTERO_ITEM CSL_CITATION {"citationID":"NmAFejkX","properties":{"formattedCitation":"(Arif and MacNeil 2023)","plainCitation":"(Arif and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fldChar w:fldCharType="separate"/>
      </w:r>
      <w:r w:rsidR="00F87D56">
        <w:t>(Arif and MacNeil 2023)</w:t>
      </w:r>
      <w:r>
        <w:rPr>
          <w:rFonts w:ascii="Calibri" w:eastAsia="Calibri" w:hAnsi="Calibri" w:cs="Calibri"/>
          <w:sz w:val="24"/>
          <w:szCs w:val="24"/>
        </w:rPr>
        <w:fldChar w:fldCharType="end"/>
      </w:r>
      <w:r>
        <w:rPr>
          <w:rFonts w:ascii="Calibri" w:eastAsia="Calibri" w:hAnsi="Calibri" w:cs="Calibri"/>
          <w:sz w:val="24"/>
          <w:szCs w:val="24"/>
        </w:rPr>
        <w:t xml:space="preserve"> and then</w:t>
      </w:r>
      <w:ins w:id="144" w:author="Laura Dee" w:date="2023-04-03T09:49:00Z">
        <w:r w:rsidR="00732DC2">
          <w:rPr>
            <w:rFonts w:ascii="Calibri" w:eastAsia="Calibri" w:hAnsi="Calibri" w:cs="Calibri"/>
            <w:sz w:val="24"/>
            <w:szCs w:val="24"/>
          </w:rPr>
          <w:t xml:space="preserve"> outline</w:t>
        </w:r>
      </w:ins>
      <w:r>
        <w:rPr>
          <w:rFonts w:ascii="Calibri" w:eastAsia="Calibri" w:hAnsi="Calibri" w:cs="Calibri"/>
          <w:sz w:val="24"/>
          <w:szCs w:val="24"/>
        </w:rPr>
        <w:t xml:space="preserve"> </w:t>
      </w:r>
      <w:ins w:id="145" w:author="Laura Dee" w:date="2023-03-31T16:54:00Z">
        <w:r w:rsidR="009A2BE2">
          <w:rPr>
            <w:rFonts w:ascii="Calibri" w:eastAsia="Calibri" w:hAnsi="Calibri" w:cs="Calibri"/>
            <w:sz w:val="24"/>
            <w:szCs w:val="24"/>
          </w:rPr>
          <w:t xml:space="preserve">statistical designs </w:t>
        </w:r>
      </w:ins>
      <w:r>
        <w:rPr>
          <w:rFonts w:ascii="Calibri" w:eastAsia="Calibri" w:hAnsi="Calibri" w:cs="Calibri"/>
          <w:sz w:val="24"/>
          <w:szCs w:val="24"/>
        </w:rPr>
        <w:t xml:space="preserve">for dealing with omitted variable bias </w:t>
      </w:r>
      <w:del w:id="146" w:author="Laura Dee" w:date="2023-03-31T16:54:00Z">
        <w:r w:rsidDel="009A2BE2">
          <w:rPr>
            <w:rFonts w:ascii="Calibri" w:eastAsia="Calibri" w:hAnsi="Calibri" w:cs="Calibri"/>
            <w:sz w:val="24"/>
            <w:szCs w:val="24"/>
          </w:rPr>
          <w:delText>in statistical  design</w:delText>
        </w:r>
      </w:del>
      <w:ins w:id="147" w:author="Laura Dee" w:date="2023-03-31T16:54:00Z">
        <w:r w:rsidR="009A2BE2">
          <w:rPr>
            <w:rFonts w:ascii="Calibri" w:eastAsia="Calibri" w:hAnsi="Calibri" w:cs="Calibri"/>
            <w:sz w:val="24"/>
            <w:szCs w:val="24"/>
          </w:rPr>
          <w:t xml:space="preserve">that are </w:t>
        </w:r>
      </w:ins>
      <w:ins w:id="148" w:author="Laura Dee" w:date="2023-04-03T09:49:00Z">
        <w:r w:rsidR="00732DC2">
          <w:rPr>
            <w:rFonts w:ascii="Calibri" w:eastAsia="Calibri" w:hAnsi="Calibri" w:cs="Calibri"/>
            <w:sz w:val="24"/>
            <w:szCs w:val="24"/>
          </w:rPr>
          <w:t xml:space="preserve">not very </w:t>
        </w:r>
      </w:ins>
      <w:ins w:id="149" w:author="Laura Dee" w:date="2023-03-31T16:54:00Z">
        <w:r w:rsidR="009A2BE2">
          <w:rPr>
            <w:rFonts w:ascii="Calibri" w:eastAsia="Calibri" w:hAnsi="Calibri" w:cs="Calibri"/>
            <w:sz w:val="24"/>
            <w:szCs w:val="24"/>
          </w:rPr>
          <w:t>common in ecology</w:t>
        </w:r>
      </w:ins>
      <w:commentRangeEnd w:id="131"/>
      <w:ins w:id="150" w:author="Laura Dee" w:date="2023-03-31T16:55:00Z">
        <w:r w:rsidR="009A2BE2">
          <w:rPr>
            <w:rStyle w:val="CommentReference"/>
          </w:rPr>
          <w:commentReference w:id="131"/>
        </w:r>
      </w:ins>
      <w:r>
        <w:rPr>
          <w:rFonts w:ascii="Calibri" w:eastAsia="Calibri" w:hAnsi="Calibri" w:cs="Calibri"/>
          <w:sz w:val="24"/>
          <w:szCs w:val="24"/>
        </w:rPr>
        <w:t>. To illustrat</w:t>
      </w:r>
      <w:r>
        <w:rPr>
          <w:rFonts w:ascii="Calibri" w:eastAsia="Calibri" w:hAnsi="Calibri" w:cs="Calibri"/>
          <w:color w:val="333333"/>
          <w:sz w:val="24"/>
          <w:szCs w:val="24"/>
        </w:rPr>
        <w:t xml:space="preserve">e problems with OVB and different ways to identify and address it, we present a motivating example </w:t>
      </w:r>
      <w:commentRangeStart w:id="151"/>
      <w:ins w:id="152" w:author="Laura Dee" w:date="2023-04-03T09:49:00Z">
        <w:r w:rsidR="00732DC2">
          <w:rPr>
            <w:rFonts w:ascii="Calibri" w:eastAsia="Calibri" w:hAnsi="Calibri" w:cs="Calibri"/>
            <w:color w:val="333333"/>
            <w:sz w:val="24"/>
            <w:szCs w:val="24"/>
          </w:rPr>
          <w:t>that aims to quantify the causal effect of temper</w:t>
        </w:r>
      </w:ins>
      <w:ins w:id="153" w:author="Laura Dee" w:date="2023-04-03T09:50:00Z">
        <w:r w:rsidR="00732DC2">
          <w:rPr>
            <w:rFonts w:ascii="Calibri" w:eastAsia="Calibri" w:hAnsi="Calibri" w:cs="Calibri"/>
            <w:color w:val="333333"/>
            <w:sz w:val="24"/>
            <w:szCs w:val="24"/>
          </w:rPr>
          <w:t xml:space="preserve">ature on </w:t>
        </w:r>
      </w:ins>
      <w:del w:id="154" w:author="Laura Dee" w:date="2023-04-03T09:50:00Z">
        <w:r w:rsidDel="00732DC2">
          <w:rPr>
            <w:rFonts w:ascii="Calibri" w:eastAsia="Calibri" w:hAnsi="Calibri" w:cs="Calibri"/>
            <w:color w:val="333333"/>
            <w:sz w:val="24"/>
            <w:szCs w:val="24"/>
          </w:rPr>
          <w:delText xml:space="preserve">using temperature as a predictor of </w:delText>
        </w:r>
      </w:del>
      <w:r>
        <w:rPr>
          <w:rFonts w:ascii="Calibri" w:eastAsia="Calibri" w:hAnsi="Calibri" w:cs="Calibri"/>
          <w:color w:val="333333"/>
          <w:sz w:val="24"/>
          <w:szCs w:val="24"/>
        </w:rPr>
        <w:t>marine snail abundances.</w:t>
      </w:r>
      <w:commentRangeEnd w:id="151"/>
      <w:r w:rsidR="00732DC2">
        <w:rPr>
          <w:rStyle w:val="CommentReference"/>
        </w:rPr>
        <w:commentReference w:id="151"/>
      </w:r>
      <w:r>
        <w:rPr>
          <w:rFonts w:ascii="Calibri" w:eastAsia="Calibri" w:hAnsi="Calibri" w:cs="Calibri"/>
          <w:color w:val="333333"/>
          <w:sz w:val="24"/>
          <w:szCs w:val="24"/>
        </w:rPr>
        <w:t xml:space="preserve"> With this example, we demonstrate the conclusions that would be drawn from the typical approaches</w:t>
      </w:r>
      <w:ins w:id="155" w:author="Laura Dee" w:date="2023-04-03T09:50:00Z">
        <w:r w:rsidR="00732DC2">
          <w:rPr>
            <w:rFonts w:ascii="Calibri" w:eastAsia="Calibri" w:hAnsi="Calibri" w:cs="Calibri"/>
            <w:color w:val="333333"/>
            <w:sz w:val="24"/>
            <w:szCs w:val="24"/>
          </w:rPr>
          <w:t xml:space="preserve"> an</w:t>
        </w:r>
      </w:ins>
      <w:r>
        <w:rPr>
          <w:rFonts w:ascii="Calibri" w:eastAsia="Calibri" w:hAnsi="Calibri" w:cs="Calibri"/>
          <w:color w:val="333333"/>
          <w:sz w:val="24"/>
          <w:szCs w:val="24"/>
        </w:rPr>
        <w:t xml:space="preserve"> ecologist</w:t>
      </w:r>
      <w:del w:id="156" w:author="Laura Dee" w:date="2023-04-03T09:51:00Z">
        <w:r w:rsidDel="00732DC2">
          <w:rPr>
            <w:rFonts w:ascii="Calibri" w:eastAsia="Calibri" w:hAnsi="Calibri" w:cs="Calibri"/>
            <w:color w:val="333333"/>
            <w:sz w:val="24"/>
            <w:szCs w:val="24"/>
          </w:rPr>
          <w:delText xml:space="preserve">s </w:delText>
        </w:r>
      </w:del>
      <w:ins w:id="157" w:author="Laura Dee" w:date="2023-04-03T09:50:00Z">
        <w:r w:rsidR="00732DC2">
          <w:rPr>
            <w:rFonts w:ascii="Calibri" w:eastAsia="Calibri" w:hAnsi="Calibri" w:cs="Calibri"/>
            <w:color w:val="333333"/>
            <w:sz w:val="24"/>
            <w:szCs w:val="24"/>
          </w:rPr>
          <w:t xml:space="preserve"> mi</w:t>
        </w:r>
      </w:ins>
      <w:ins w:id="158" w:author="Laura Dee" w:date="2023-04-03T09:51:00Z">
        <w:r w:rsidR="00732DC2">
          <w:rPr>
            <w:rFonts w:ascii="Calibri" w:eastAsia="Calibri" w:hAnsi="Calibri" w:cs="Calibri"/>
            <w:color w:val="333333"/>
            <w:sz w:val="24"/>
            <w:szCs w:val="24"/>
          </w:rPr>
          <w:t xml:space="preserve">ght </w:t>
        </w:r>
      </w:ins>
      <w:r>
        <w:rPr>
          <w:rFonts w:ascii="Calibri" w:eastAsia="Calibri" w:hAnsi="Calibri" w:cs="Calibri"/>
          <w:color w:val="333333"/>
          <w:sz w:val="24"/>
          <w:szCs w:val="24"/>
        </w:rPr>
        <w:t xml:space="preserve">take </w:t>
      </w:r>
      <w:ins w:id="159" w:author="Laura Dee" w:date="2023-04-03T09:51:00Z">
        <w:r w:rsidR="00732DC2">
          <w:rPr>
            <w:rFonts w:ascii="Calibri" w:eastAsia="Calibri" w:hAnsi="Calibri" w:cs="Calibri"/>
            <w:color w:val="333333"/>
            <w:sz w:val="24"/>
            <w:szCs w:val="24"/>
          </w:rPr>
          <w:t>with</w:t>
        </w:r>
      </w:ins>
      <w:del w:id="160" w:author="Laura Dee" w:date="2023-04-03T09:51:00Z">
        <w:r w:rsidDel="00732DC2">
          <w:rPr>
            <w:rFonts w:ascii="Calibri" w:eastAsia="Calibri" w:hAnsi="Calibri" w:cs="Calibri"/>
            <w:color w:val="333333"/>
            <w:sz w:val="24"/>
            <w:szCs w:val="24"/>
          </w:rPr>
          <w:delText>to</w:delText>
        </w:r>
      </w:del>
      <w:r>
        <w:rPr>
          <w:rFonts w:ascii="Calibri" w:eastAsia="Calibri" w:hAnsi="Calibri" w:cs="Calibri"/>
          <w:color w:val="333333"/>
          <w:sz w:val="24"/>
          <w:szCs w:val="24"/>
        </w:rPr>
        <w:t xml:space="preserve"> this data </w:t>
      </w:r>
      <w:r w:rsidR="006962B2">
        <w:rPr>
          <w:rFonts w:ascii="Calibri" w:eastAsia="Calibri" w:hAnsi="Calibri" w:cs="Calibri"/>
          <w:color w:val="333333"/>
          <w:sz w:val="24"/>
          <w:szCs w:val="24"/>
        </w:rPr>
        <w:fldChar w:fldCharType="begin"/>
      </w:r>
      <w:r w:rsidR="005B3383">
        <w:rPr>
          <w:rFonts w:ascii="Calibri" w:eastAsia="Calibri" w:hAnsi="Calibri" w:cs="Calibri"/>
          <w:color w:val="333333"/>
          <w:sz w:val="24"/>
          <w:szCs w:val="24"/>
        </w:rPr>
        <w:instrText xml:space="preserve"> ADDIN ZOTERO_ITEM CSL_CITATION {"citationID":"st592aQI","properties":{"formattedCitation":"(e.g., random effects in a mixed model Bolker et al. 2009)","plainCitation":"(e.g., random effects in a mixed model Bolker et al. 2009)","noteIndex":0},"citationItems":[{"id":10845,"uris":["http://zotero.org/users/1810851/items/3CGQWEHA"],"itemData":{"id":10845,"type":"article-journal","abstract":"How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Pr>
          <w:rFonts w:ascii="Calibri" w:eastAsia="Calibri" w:hAnsi="Calibri" w:cs="Calibri"/>
          <w:color w:val="333333"/>
          <w:sz w:val="24"/>
          <w:szCs w:val="24"/>
        </w:rPr>
        <w:fldChar w:fldCharType="separate"/>
      </w:r>
      <w:r w:rsidR="005B3383">
        <w:rPr>
          <w:rFonts w:ascii="Calibri" w:eastAsia="Calibri" w:hAnsi="Calibri" w:cs="Calibri"/>
          <w:noProof/>
          <w:color w:val="333333"/>
          <w:sz w:val="24"/>
          <w:szCs w:val="24"/>
        </w:rPr>
        <w:t>(e.g., random effects in a mixed model</w:t>
      </w:r>
      <w:ins w:id="161" w:author="Laura Dee" w:date="2023-04-03T09:46:00Z">
        <w:r w:rsidR="00086998">
          <w:rPr>
            <w:rFonts w:ascii="Calibri" w:eastAsia="Calibri" w:hAnsi="Calibri" w:cs="Calibri"/>
            <w:noProof/>
            <w:color w:val="333333"/>
            <w:sz w:val="24"/>
            <w:szCs w:val="24"/>
          </w:rPr>
          <w:t xml:space="preserve">, </w:t>
        </w:r>
        <w:r w:rsidR="00086998" w:rsidRPr="00EF29A9">
          <w:rPr>
            <w:rFonts w:ascii="Calibri" w:eastAsia="Calibri" w:hAnsi="Calibri" w:cs="Calibri"/>
            <w:i/>
            <w:iCs/>
            <w:noProof/>
            <w:color w:val="333333"/>
            <w:sz w:val="24"/>
            <w:szCs w:val="24"/>
            <w:rPrChange w:id="162" w:author="Laura Dee" w:date="2023-04-03T15:24:00Z">
              <w:rPr>
                <w:rFonts w:ascii="Calibri" w:eastAsia="Calibri" w:hAnsi="Calibri" w:cs="Calibri"/>
                <w:noProof/>
                <w:color w:val="333333"/>
                <w:sz w:val="24"/>
                <w:szCs w:val="24"/>
              </w:rPr>
            </w:rPrChange>
          </w:rPr>
          <w:t>see</w:t>
        </w:r>
      </w:ins>
      <w:r w:rsidR="005B3383" w:rsidRPr="00EF29A9">
        <w:rPr>
          <w:rFonts w:ascii="Calibri" w:eastAsia="Calibri" w:hAnsi="Calibri" w:cs="Calibri"/>
          <w:i/>
          <w:iCs/>
          <w:noProof/>
          <w:color w:val="333333"/>
          <w:sz w:val="24"/>
          <w:szCs w:val="24"/>
          <w:rPrChange w:id="163" w:author="Laura Dee" w:date="2023-04-03T15:24:00Z">
            <w:rPr>
              <w:rFonts w:ascii="Calibri" w:eastAsia="Calibri" w:hAnsi="Calibri" w:cs="Calibri"/>
              <w:noProof/>
              <w:color w:val="333333"/>
              <w:sz w:val="24"/>
              <w:szCs w:val="24"/>
            </w:rPr>
          </w:rPrChange>
        </w:rPr>
        <w:t xml:space="preserve"> </w:t>
      </w:r>
      <w:r w:rsidR="005B3383">
        <w:rPr>
          <w:rFonts w:ascii="Calibri" w:eastAsia="Calibri" w:hAnsi="Calibri" w:cs="Calibri"/>
          <w:noProof/>
          <w:color w:val="333333"/>
          <w:sz w:val="24"/>
          <w:szCs w:val="24"/>
        </w:rPr>
        <w:t>Bolker et al. 2009)</w:t>
      </w:r>
      <w:r w:rsidR="006962B2">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 and why they fall short of dealing with OVB </w:t>
      </w:r>
      <w:ins w:id="164" w:author="Laura Dee" w:date="2023-04-03T09:51:00Z">
        <w:r w:rsidR="00732DC2">
          <w:rPr>
            <w:rFonts w:ascii="Calibri" w:eastAsia="Calibri" w:hAnsi="Calibri" w:cs="Calibri"/>
            <w:color w:val="333333"/>
            <w:sz w:val="24"/>
            <w:szCs w:val="24"/>
          </w:rPr>
          <w:t xml:space="preserve">(i.e., have statistical bias) </w:t>
        </w:r>
      </w:ins>
      <w:r>
        <w:rPr>
          <w:rFonts w:ascii="Calibri" w:eastAsia="Calibri" w:hAnsi="Calibri" w:cs="Calibri"/>
          <w:color w:val="333333"/>
          <w:sz w:val="24"/>
          <w:szCs w:val="24"/>
        </w:rPr>
        <w:t xml:space="preserve">– compared to several other statistical designs that </w:t>
      </w:r>
      <w:ins w:id="165" w:author="Laura Dee" w:date="2023-04-03T09:51:00Z">
        <w:r w:rsidR="00732DC2">
          <w:rPr>
            <w:rFonts w:ascii="Calibri" w:eastAsia="Calibri" w:hAnsi="Calibri" w:cs="Calibri"/>
            <w:color w:val="333333"/>
            <w:sz w:val="24"/>
            <w:szCs w:val="24"/>
          </w:rPr>
          <w:t xml:space="preserve">can more adequately control for </w:t>
        </w:r>
      </w:ins>
      <w:del w:id="166" w:author="Laura Dee" w:date="2023-04-03T09:51:00Z">
        <w:r w:rsidDel="00732DC2">
          <w:rPr>
            <w:rFonts w:ascii="Calibri" w:eastAsia="Calibri" w:hAnsi="Calibri" w:cs="Calibri"/>
            <w:color w:val="333333"/>
            <w:sz w:val="24"/>
            <w:szCs w:val="24"/>
          </w:rPr>
          <w:delText xml:space="preserve">address </w:delText>
        </w:r>
      </w:del>
      <w:r>
        <w:rPr>
          <w:rFonts w:ascii="Calibri" w:eastAsia="Calibri" w:hAnsi="Calibri" w:cs="Calibri"/>
          <w:color w:val="333333"/>
          <w:sz w:val="24"/>
          <w:szCs w:val="24"/>
        </w:rPr>
        <w:t>omitted variable</w:t>
      </w:r>
      <w:del w:id="167" w:author="Laura Dee" w:date="2023-04-03T09:51:00Z">
        <w:r w:rsidDel="00732DC2">
          <w:rPr>
            <w:rFonts w:ascii="Calibri" w:eastAsia="Calibri" w:hAnsi="Calibri" w:cs="Calibri"/>
            <w:color w:val="333333"/>
            <w:sz w:val="24"/>
            <w:szCs w:val="24"/>
          </w:rPr>
          <w:delText xml:space="preserve"> bias</w:delText>
        </w:r>
      </w:del>
      <w:r>
        <w:rPr>
          <w:rFonts w:ascii="Calibri" w:eastAsia="Calibri" w:hAnsi="Calibri" w:cs="Calibri"/>
          <w:color w:val="333333"/>
          <w:sz w:val="24"/>
          <w:szCs w:val="24"/>
        </w:rPr>
        <w:t>. We then present results from simulation analyses showing</w:t>
      </w:r>
      <w:ins w:id="168" w:author="Laura Dee" w:date="2023-04-03T09:52:00Z">
        <w:r w:rsidR="00732DC2">
          <w:rPr>
            <w:rFonts w:ascii="Calibri" w:eastAsia="Calibri" w:hAnsi="Calibri" w:cs="Calibri"/>
            <w:color w:val="333333"/>
            <w:sz w:val="24"/>
            <w:szCs w:val="24"/>
          </w:rPr>
          <w:t xml:space="preserve"> that </w:t>
        </w:r>
      </w:ins>
      <w:del w:id="169" w:author="Laura Dee" w:date="2023-04-03T09:52:00Z">
        <w:r w:rsidDel="00732DC2">
          <w:rPr>
            <w:rFonts w:ascii="Calibri" w:eastAsia="Calibri" w:hAnsi="Calibri" w:cs="Calibri"/>
            <w:color w:val="333333"/>
            <w:sz w:val="24"/>
            <w:szCs w:val="24"/>
          </w:rPr>
          <w:delText xml:space="preserve"> the consistency of </w:delText>
        </w:r>
      </w:del>
      <w:r>
        <w:rPr>
          <w:rFonts w:ascii="Calibri" w:eastAsia="Calibri" w:hAnsi="Calibri" w:cs="Calibri"/>
          <w:color w:val="333333"/>
          <w:sz w:val="24"/>
          <w:szCs w:val="24"/>
        </w:rPr>
        <w:t>these designs</w:t>
      </w:r>
      <w:ins w:id="170" w:author="Laura Dee" w:date="2023-04-03T09:52:00Z">
        <w:r w:rsidR="00732DC2">
          <w:rPr>
            <w:rFonts w:ascii="Calibri" w:eastAsia="Calibri" w:hAnsi="Calibri" w:cs="Calibri"/>
            <w:color w:val="333333"/>
            <w:sz w:val="24"/>
            <w:szCs w:val="24"/>
          </w:rPr>
          <w:t xml:space="preserve"> -- which have seen limited adoption in ecology -- </w:t>
        </w:r>
      </w:ins>
      <w:del w:id="171" w:author="Laura Dee" w:date="2023-04-03T09:52:00Z">
        <w:r w:rsidDel="00732DC2">
          <w:rPr>
            <w:rFonts w:ascii="Calibri" w:eastAsia="Calibri" w:hAnsi="Calibri" w:cs="Calibri"/>
            <w:color w:val="333333"/>
            <w:sz w:val="24"/>
            <w:szCs w:val="24"/>
          </w:rPr>
          <w:delText xml:space="preserve"> that </w:delText>
        </w:r>
      </w:del>
      <w:r>
        <w:rPr>
          <w:rFonts w:ascii="Calibri" w:eastAsia="Calibri" w:hAnsi="Calibri" w:cs="Calibri"/>
          <w:color w:val="333333"/>
          <w:sz w:val="24"/>
          <w:szCs w:val="24"/>
        </w:rPr>
        <w:t>are more robust to OVB</w:t>
      </w:r>
      <w:del w:id="172" w:author="Laura Dee" w:date="2023-04-03T09:52:00Z">
        <w:r w:rsidDel="00732DC2">
          <w:rPr>
            <w:rFonts w:ascii="Calibri" w:eastAsia="Calibri" w:hAnsi="Calibri" w:cs="Calibri"/>
            <w:color w:val="333333"/>
            <w:sz w:val="24"/>
            <w:szCs w:val="24"/>
          </w:rPr>
          <w:delText xml:space="preserve"> </w:delText>
        </w:r>
      </w:del>
      <w:ins w:id="173" w:author="Laura Dee" w:date="2023-04-03T09:52:00Z">
        <w:r w:rsidR="00732DC2">
          <w:rPr>
            <w:rFonts w:ascii="Calibri" w:eastAsia="Calibri" w:hAnsi="Calibri" w:cs="Calibri"/>
            <w:color w:val="333333"/>
            <w:sz w:val="24"/>
            <w:szCs w:val="24"/>
          </w:rPr>
          <w:t xml:space="preserve"> (unbiased)</w:t>
        </w:r>
      </w:ins>
      <w:del w:id="174" w:author="Laura Dee" w:date="2023-04-03T09:52:00Z">
        <w:r w:rsidDel="00732DC2">
          <w:rPr>
            <w:rFonts w:ascii="Calibri" w:eastAsia="Calibri" w:hAnsi="Calibri" w:cs="Calibri"/>
            <w:color w:val="333333"/>
            <w:sz w:val="24"/>
            <w:szCs w:val="24"/>
          </w:rPr>
          <w:delText>robust methods</w:delText>
        </w:r>
      </w:del>
      <w:r>
        <w:rPr>
          <w:rFonts w:ascii="Calibri" w:eastAsia="Calibri" w:hAnsi="Calibri" w:cs="Calibri"/>
          <w:color w:val="333333"/>
          <w:sz w:val="24"/>
          <w:szCs w:val="24"/>
        </w:rPr>
        <w:t xml:space="preserve">. We provide guidance for choosing among these designs for different data contexts and </w:t>
      </w:r>
      <w:r w:rsidR="0016272E">
        <w:rPr>
          <w:rFonts w:ascii="Calibri" w:eastAsia="Calibri" w:hAnsi="Calibri" w:cs="Calibri"/>
          <w:color w:val="333333"/>
          <w:sz w:val="24"/>
          <w:szCs w:val="24"/>
        </w:rPr>
        <w:t>questions</w:t>
      </w:r>
      <w:del w:id="175" w:author="Laura Dee" w:date="2023-04-03T09:53:00Z">
        <w:r w:rsidR="0016272E" w:rsidDel="00CA79F1">
          <w:rPr>
            <w:rFonts w:ascii="Calibri" w:eastAsia="Calibri" w:hAnsi="Calibri" w:cs="Calibri"/>
            <w:color w:val="333333"/>
            <w:sz w:val="24"/>
            <w:szCs w:val="24"/>
          </w:rPr>
          <w:delText xml:space="preserve"> and</w:delText>
        </w:r>
        <w:r w:rsidDel="00CA79F1">
          <w:rPr>
            <w:rFonts w:ascii="Calibri" w:eastAsia="Calibri" w:hAnsi="Calibri" w:cs="Calibri"/>
            <w:color w:val="333333"/>
            <w:sz w:val="24"/>
            <w:szCs w:val="24"/>
          </w:rPr>
          <w:delText xml:space="preserve"> discuss extensions to OVB problems under more complex (and yet realistic) OVB scenarios</w:delText>
        </w:r>
      </w:del>
      <w:r>
        <w:rPr>
          <w:rFonts w:ascii="Calibri" w:eastAsia="Calibri" w:hAnsi="Calibri" w:cs="Calibri"/>
          <w:color w:val="333333"/>
          <w:sz w:val="24"/>
          <w:szCs w:val="24"/>
        </w:rPr>
        <w:t>.</w:t>
      </w:r>
      <w:ins w:id="176" w:author="Laura Dee" w:date="2023-04-04T11:52:00Z">
        <w:r w:rsidR="00365453">
          <w:rPr>
            <w:rFonts w:ascii="Calibri" w:eastAsia="Calibri" w:hAnsi="Calibri" w:cs="Calibri"/>
            <w:color w:val="333333"/>
            <w:sz w:val="24"/>
            <w:szCs w:val="24"/>
          </w:rPr>
          <w:t xml:space="preserve"> Our premise is that</w:t>
        </w:r>
      </w:ins>
      <w:r>
        <w:rPr>
          <w:rFonts w:ascii="Calibri" w:eastAsia="Calibri" w:hAnsi="Calibri" w:cs="Calibri"/>
          <w:color w:val="333333"/>
          <w:sz w:val="24"/>
          <w:szCs w:val="24"/>
        </w:rPr>
        <w:t xml:space="preserve"> </w:t>
      </w:r>
      <w:moveFromRangeStart w:id="177" w:author="Laura Dee" w:date="2023-04-03T09:54:00Z" w:name="move131408067"/>
      <w:commentRangeStart w:id="178"/>
      <w:moveFrom w:id="179" w:author="Laura Dee" w:date="2023-04-03T09:54:00Z">
        <w:r w:rsidRPr="00365453" w:rsidDel="00CA79F1">
          <w:rPr>
            <w:rFonts w:ascii="Calibri" w:eastAsia="Calibri" w:hAnsi="Calibri" w:cs="Calibri"/>
            <w:strike/>
            <w:color w:val="333333"/>
            <w:sz w:val="24"/>
            <w:szCs w:val="24"/>
            <w:rPrChange w:id="180" w:author="Laura Dee" w:date="2023-04-04T11:52:00Z">
              <w:rPr>
                <w:rFonts w:ascii="Calibri" w:eastAsia="Calibri" w:hAnsi="Calibri" w:cs="Calibri"/>
                <w:color w:val="333333"/>
                <w:sz w:val="24"/>
                <w:szCs w:val="24"/>
              </w:rPr>
            </w:rPrChange>
          </w:rPr>
          <w:t xml:space="preserve">Throughout all of this, we emphasize thinking in terms of graphical causal models to determine both where OVB might cause problems in analyses as well as identifying solutions. As applied researchers, we have found that, rather than creating confusion with complexity, graphical causal models paired with robust statistical approaches for causal inferences have often clarified our own thinking about ecological systems. </w:t>
        </w:r>
      </w:moveFrom>
      <w:moveFromRangeEnd w:id="177"/>
      <w:r w:rsidRPr="00365453">
        <w:rPr>
          <w:rFonts w:ascii="Calibri" w:eastAsia="Calibri" w:hAnsi="Calibri" w:cs="Calibri"/>
          <w:strike/>
          <w:color w:val="333333"/>
          <w:sz w:val="24"/>
          <w:szCs w:val="24"/>
          <w:rPrChange w:id="181" w:author="Laura Dee" w:date="2023-04-04T11:52:00Z">
            <w:rPr>
              <w:rFonts w:ascii="Calibri" w:eastAsia="Calibri" w:hAnsi="Calibri" w:cs="Calibri"/>
              <w:color w:val="333333"/>
              <w:sz w:val="24"/>
              <w:szCs w:val="24"/>
            </w:rPr>
          </w:rPrChange>
        </w:rPr>
        <w:t>W</w:t>
      </w:r>
      <w:del w:id="182" w:author="Laura Dee" w:date="2023-04-04T15:21:00Z">
        <w:r w:rsidRPr="00365453" w:rsidDel="00C5477D">
          <w:rPr>
            <w:rFonts w:ascii="Calibri" w:eastAsia="Calibri" w:hAnsi="Calibri" w:cs="Calibri"/>
            <w:strike/>
            <w:color w:val="333333"/>
            <w:sz w:val="24"/>
            <w:szCs w:val="24"/>
            <w:rPrChange w:id="183" w:author="Laura Dee" w:date="2023-04-04T11:52:00Z">
              <w:rPr>
                <w:rFonts w:ascii="Calibri" w:eastAsia="Calibri" w:hAnsi="Calibri" w:cs="Calibri"/>
                <w:color w:val="333333"/>
                <w:sz w:val="24"/>
                <w:szCs w:val="24"/>
              </w:rPr>
            </w:rPrChange>
          </w:rPr>
          <w:delText>e</w:delText>
        </w:r>
        <w:commentRangeEnd w:id="178"/>
        <w:r w:rsidR="00CA79F1" w:rsidRPr="00365453" w:rsidDel="00C5477D">
          <w:rPr>
            <w:rStyle w:val="CommentReference"/>
            <w:strike/>
            <w:rPrChange w:id="184" w:author="Laura Dee" w:date="2023-04-04T11:52:00Z">
              <w:rPr>
                <w:rStyle w:val="CommentReference"/>
              </w:rPr>
            </w:rPrChange>
          </w:rPr>
          <w:commentReference w:id="178"/>
        </w:r>
      </w:del>
      <w:r w:rsidRPr="00365453">
        <w:rPr>
          <w:rFonts w:ascii="Calibri" w:eastAsia="Calibri" w:hAnsi="Calibri" w:cs="Calibri"/>
          <w:strike/>
          <w:color w:val="333333"/>
          <w:sz w:val="24"/>
          <w:szCs w:val="24"/>
          <w:rPrChange w:id="185" w:author="Laura Dee" w:date="2023-04-04T11:52:00Z">
            <w:rPr>
              <w:rFonts w:ascii="Calibri" w:eastAsia="Calibri" w:hAnsi="Calibri" w:cs="Calibri"/>
              <w:color w:val="333333"/>
              <w:sz w:val="24"/>
              <w:szCs w:val="24"/>
            </w:rPr>
          </w:rPrChange>
        </w:rPr>
        <w:t xml:space="preserve"> </w:t>
      </w:r>
      <w:del w:id="186" w:author="Laura Dee" w:date="2023-04-04T15:21:00Z">
        <w:r w:rsidRPr="00365453" w:rsidDel="00C5477D">
          <w:rPr>
            <w:rFonts w:ascii="Calibri" w:eastAsia="Calibri" w:hAnsi="Calibri" w:cs="Calibri"/>
            <w:strike/>
            <w:color w:val="333333"/>
            <w:sz w:val="24"/>
            <w:szCs w:val="24"/>
            <w:rPrChange w:id="187" w:author="Laura Dee" w:date="2023-04-04T11:52:00Z">
              <w:rPr>
                <w:rFonts w:ascii="Calibri" w:eastAsia="Calibri" w:hAnsi="Calibri" w:cs="Calibri"/>
                <w:color w:val="333333"/>
                <w:sz w:val="24"/>
                <w:szCs w:val="24"/>
              </w:rPr>
            </w:rPrChange>
          </w:rPr>
          <w:delText>hope that</w:delText>
        </w:r>
        <w:r w:rsidDel="00C5477D">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 xml:space="preserve">these techniques </w:t>
      </w:r>
      <w:del w:id="188" w:author="Laura Dee" w:date="2023-04-04T11:52:00Z">
        <w:r w:rsidDel="00365453">
          <w:rPr>
            <w:rFonts w:ascii="Calibri" w:eastAsia="Calibri" w:hAnsi="Calibri" w:cs="Calibri"/>
            <w:color w:val="333333"/>
            <w:sz w:val="24"/>
            <w:szCs w:val="24"/>
          </w:rPr>
          <w:delText xml:space="preserve">might </w:delText>
        </w:r>
      </w:del>
      <w:ins w:id="189" w:author="Laura Dee" w:date="2023-04-04T11:52:00Z">
        <w:r w:rsidR="00365453">
          <w:rPr>
            <w:rFonts w:ascii="Calibri" w:eastAsia="Calibri" w:hAnsi="Calibri" w:cs="Calibri"/>
            <w:color w:val="333333"/>
            <w:sz w:val="24"/>
            <w:szCs w:val="24"/>
          </w:rPr>
          <w:t>could</w:t>
        </w:r>
      </w:ins>
      <w:ins w:id="190" w:author="Laura Dee" w:date="2023-04-04T15:21:00Z">
        <w:r w:rsidR="00C5477D">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enable </w:t>
      </w:r>
      <w:commentRangeStart w:id="191"/>
      <w:r>
        <w:rPr>
          <w:rFonts w:ascii="Calibri" w:eastAsia="Calibri" w:hAnsi="Calibri" w:cs="Calibri"/>
          <w:color w:val="333333"/>
          <w:sz w:val="24"/>
          <w:szCs w:val="24"/>
        </w:rPr>
        <w:t xml:space="preserve">other researchers to do more with less, as it were, </w:t>
      </w:r>
      <w:commentRangeEnd w:id="191"/>
      <w:r w:rsidR="00365453">
        <w:rPr>
          <w:rStyle w:val="CommentReference"/>
        </w:rPr>
        <w:commentReference w:id="191"/>
      </w:r>
      <w:r>
        <w:rPr>
          <w:rFonts w:ascii="Calibri" w:eastAsia="Calibri" w:hAnsi="Calibri" w:cs="Calibri"/>
          <w:color w:val="333333"/>
          <w:sz w:val="24"/>
          <w:szCs w:val="24"/>
        </w:rPr>
        <w:t>and help advance the field of Ecology at scale.</w:t>
      </w:r>
    </w:p>
    <w:p w14:paraId="66955E24" w14:textId="77777777" w:rsidR="00766C2E" w:rsidRDefault="00766C2E">
      <w:pPr>
        <w:rPr>
          <w:rFonts w:ascii="Calibri" w:eastAsia="Calibri" w:hAnsi="Calibri" w:cs="Calibri"/>
          <w:color w:val="333333"/>
          <w:sz w:val="24"/>
          <w:szCs w:val="24"/>
        </w:rPr>
      </w:pPr>
    </w:p>
    <w:p w14:paraId="0B496E10" w14:textId="77777777" w:rsidR="00766C2E" w:rsidRDefault="00037819">
      <w:pPr>
        <w:spacing w:after="160"/>
        <w:rPr>
          <w:rFonts w:ascii="Calibri" w:eastAsia="Calibri" w:hAnsi="Calibri" w:cs="Calibri"/>
          <w:color w:val="333333"/>
          <w:sz w:val="24"/>
          <w:szCs w:val="24"/>
        </w:rPr>
      </w:pPr>
      <w:r>
        <w:rPr>
          <w:rFonts w:ascii="Calibri" w:eastAsia="Calibri" w:hAnsi="Calibri" w:cs="Calibri"/>
          <w:b/>
          <w:color w:val="333333"/>
          <w:sz w:val="24"/>
          <w:szCs w:val="24"/>
        </w:rPr>
        <w:t>How are ecologists coping with Omitted Variables Bias?</w:t>
      </w:r>
    </w:p>
    <w:p w14:paraId="1B100D45" w14:textId="169ABA79" w:rsidR="00766C2E" w:rsidRDefault="00037819" w:rsidP="00F87D56">
      <w:pPr>
        <w:spacing w:after="160"/>
        <w:ind w:firstLine="720"/>
        <w:rPr>
          <w:rFonts w:ascii="Calibri" w:eastAsia="Calibri" w:hAnsi="Calibri" w:cs="Calibri"/>
          <w:color w:val="333333"/>
          <w:sz w:val="24"/>
          <w:szCs w:val="24"/>
        </w:rPr>
      </w:pPr>
      <w:bookmarkStart w:id="192" w:name="_30j0zll" w:colFirst="0" w:colLast="0"/>
      <w:bookmarkEnd w:id="192"/>
      <w:r>
        <w:rPr>
          <w:rFonts w:ascii="Calibri" w:eastAsia="Calibri" w:hAnsi="Calibri" w:cs="Calibri"/>
          <w:color w:val="333333"/>
          <w:sz w:val="24"/>
          <w:szCs w:val="24"/>
        </w:rPr>
        <w:lastRenderedPageBreak/>
        <w:t xml:space="preserve">Omitted variable bias is commonly dealt with in one </w:t>
      </w:r>
      <w:r w:rsidR="0016272E">
        <w:rPr>
          <w:rFonts w:ascii="Calibri" w:eastAsia="Calibri" w:hAnsi="Calibri" w:cs="Calibri"/>
          <w:color w:val="333333"/>
          <w:sz w:val="24"/>
          <w:szCs w:val="24"/>
        </w:rPr>
        <w:t>of four</w:t>
      </w:r>
      <w:r>
        <w:rPr>
          <w:rFonts w:ascii="Calibri" w:eastAsia="Calibri" w:hAnsi="Calibri" w:cs="Calibri"/>
          <w:color w:val="333333"/>
          <w:sz w:val="24"/>
          <w:szCs w:val="24"/>
        </w:rPr>
        <w:t xml:space="preserve"> ways in Ecology. The first is using randomized controlled experiments. </w:t>
      </w:r>
      <w:commentRangeStart w:id="193"/>
      <w:r w:rsidRPr="00086998">
        <w:rPr>
          <w:rFonts w:ascii="Calibri" w:eastAsia="Calibri" w:hAnsi="Calibri" w:cs="Calibri"/>
          <w:color w:val="333333"/>
          <w:sz w:val="24"/>
          <w:szCs w:val="24"/>
          <w:highlight w:val="yellow"/>
          <w:rPrChange w:id="194" w:author="Laura Dee" w:date="2023-04-03T09:46:00Z">
            <w:rPr>
              <w:rFonts w:ascii="Calibri" w:eastAsia="Calibri" w:hAnsi="Calibri" w:cs="Calibri"/>
              <w:color w:val="333333"/>
              <w:sz w:val="24"/>
              <w:szCs w:val="24"/>
            </w:rPr>
          </w:rPrChange>
        </w:rPr>
        <w:t>When</w:t>
      </w:r>
      <w:commentRangeEnd w:id="193"/>
      <w:r w:rsidR="00555854">
        <w:rPr>
          <w:rStyle w:val="CommentReference"/>
        </w:rPr>
        <w:commentReference w:id="193"/>
      </w:r>
      <w:r w:rsidRPr="00086998">
        <w:rPr>
          <w:rFonts w:ascii="Calibri" w:eastAsia="Calibri" w:hAnsi="Calibri" w:cs="Calibri"/>
          <w:color w:val="333333"/>
          <w:sz w:val="24"/>
          <w:szCs w:val="24"/>
          <w:highlight w:val="yellow"/>
          <w:rPrChange w:id="195" w:author="Laura Dee" w:date="2023-04-03T09:46:00Z">
            <w:rPr>
              <w:rFonts w:ascii="Calibri" w:eastAsia="Calibri" w:hAnsi="Calibri" w:cs="Calibri"/>
              <w:color w:val="333333"/>
              <w:sz w:val="24"/>
              <w:szCs w:val="24"/>
            </w:rPr>
          </w:rPrChange>
        </w:rPr>
        <w:t xml:space="preserve"> treatments are perfectly randomized</w:t>
      </w:r>
      <w:ins w:id="196" w:author="Laura Dee" w:date="2023-04-03T09:46:00Z">
        <w:r w:rsidR="00086998" w:rsidRPr="00086998">
          <w:rPr>
            <w:rFonts w:ascii="Calibri" w:eastAsia="Calibri" w:hAnsi="Calibri" w:cs="Calibri"/>
            <w:color w:val="333333"/>
            <w:sz w:val="24"/>
            <w:szCs w:val="24"/>
            <w:highlight w:val="yellow"/>
            <w:rPrChange w:id="197" w:author="Laura Dee" w:date="2023-04-03T09:46:00Z">
              <w:rPr>
                <w:rFonts w:ascii="Calibri" w:eastAsia="Calibri" w:hAnsi="Calibri" w:cs="Calibri"/>
                <w:color w:val="333333"/>
                <w:sz w:val="24"/>
                <w:szCs w:val="24"/>
              </w:rPr>
            </w:rPrChange>
          </w:rPr>
          <w:t xml:space="preserve"> in an ideal experiment</w:t>
        </w:r>
      </w:ins>
      <w:r w:rsidRPr="00086998">
        <w:rPr>
          <w:rFonts w:ascii="Calibri" w:eastAsia="Calibri" w:hAnsi="Calibri" w:cs="Calibri"/>
          <w:color w:val="333333"/>
          <w:sz w:val="24"/>
          <w:szCs w:val="24"/>
          <w:highlight w:val="yellow"/>
          <w:rPrChange w:id="198" w:author="Laura Dee" w:date="2023-04-03T09:46:00Z">
            <w:rPr>
              <w:rFonts w:ascii="Calibri" w:eastAsia="Calibri" w:hAnsi="Calibri" w:cs="Calibri"/>
              <w:color w:val="333333"/>
              <w:sz w:val="24"/>
              <w:szCs w:val="24"/>
            </w:rPr>
          </w:rPrChange>
        </w:rPr>
        <w:t>, and thus decoupled from other confounding influences</w:t>
      </w:r>
      <w:r w:rsidRPr="00086998">
        <w:rPr>
          <w:rFonts w:ascii="Calibri" w:eastAsia="Calibri" w:hAnsi="Calibri" w:cs="Calibri"/>
          <w:sz w:val="24"/>
          <w:szCs w:val="24"/>
          <w:highlight w:val="yellow"/>
          <w:rPrChange w:id="199" w:author="Laura Dee" w:date="2023-04-03T09:46:00Z">
            <w:rPr>
              <w:rFonts w:ascii="Calibri" w:eastAsia="Calibri" w:hAnsi="Calibri" w:cs="Calibri"/>
              <w:sz w:val="24"/>
              <w:szCs w:val="24"/>
            </w:rPr>
          </w:rPrChange>
        </w:rPr>
        <w:t xml:space="preserve"> </w:t>
      </w:r>
      <w:r w:rsidRPr="00086998">
        <w:rPr>
          <w:highlight w:val="yellow"/>
          <w:rPrChange w:id="200" w:author="Laura Dee" w:date="2023-04-03T09:46:00Z">
            <w:rPr/>
          </w:rPrChange>
        </w:rPr>
        <w:fldChar w:fldCharType="begin"/>
      </w:r>
      <w:r w:rsidR="00F87D56" w:rsidRPr="00086998">
        <w:rPr>
          <w:highlight w:val="yellow"/>
          <w:rPrChange w:id="201" w:author="Laura Dee" w:date="2023-04-03T09:46:00Z">
            <w:rPr/>
          </w:rPrChange>
        </w:rPr>
        <w:instrText xml:space="preserve"> ADDIN ZOTERO_ITEM CSL_CITATION {"citationID":"M5sicu5t","properties":{"formattedCitation":"(and often they are not - see Kimmel et al. 2021)","plainCitation":"(and often they are not - see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J."}],"accessed":{"date-parts":[["2022",4,20]]},"issued":{"date-parts":[["2021",12,1]]}},"label":"page","prefix":"and often they are not - see "}],"schema":"https://github.com/citation-style-language/schema/raw/master/csl-citation.json"} </w:instrText>
      </w:r>
      <w:r w:rsidRPr="00086998">
        <w:rPr>
          <w:highlight w:val="yellow"/>
          <w:rPrChange w:id="202" w:author="Laura Dee" w:date="2023-04-03T09:46:00Z">
            <w:rPr>
              <w:rFonts w:ascii="Calibri" w:eastAsia="Calibri" w:hAnsi="Calibri" w:cs="Calibri"/>
              <w:sz w:val="24"/>
              <w:szCs w:val="24"/>
            </w:rPr>
          </w:rPrChange>
        </w:rPr>
        <w:fldChar w:fldCharType="separate"/>
      </w:r>
      <w:r w:rsidR="00F87D56" w:rsidRPr="00086998">
        <w:rPr>
          <w:highlight w:val="yellow"/>
          <w:rPrChange w:id="203" w:author="Laura Dee" w:date="2023-04-03T09:46:00Z">
            <w:rPr/>
          </w:rPrChange>
        </w:rPr>
        <w:t>(and often they are not - see Kimmel et al. 2021)</w:t>
      </w:r>
      <w:r w:rsidRPr="00086998">
        <w:rPr>
          <w:rFonts w:ascii="Calibri" w:eastAsia="Calibri" w:hAnsi="Calibri" w:cs="Calibri"/>
          <w:sz w:val="24"/>
          <w:szCs w:val="24"/>
          <w:highlight w:val="yellow"/>
          <w:rPrChange w:id="204" w:author="Laura Dee" w:date="2023-04-03T09:46:00Z">
            <w:rPr>
              <w:rFonts w:ascii="Calibri" w:eastAsia="Calibri" w:hAnsi="Calibri" w:cs="Calibri"/>
              <w:sz w:val="24"/>
              <w:szCs w:val="24"/>
            </w:rPr>
          </w:rPrChange>
        </w:rPr>
        <w:fldChar w:fldCharType="end"/>
      </w:r>
      <w:r w:rsidRPr="00086998">
        <w:rPr>
          <w:rFonts w:ascii="Calibri" w:eastAsia="Calibri" w:hAnsi="Calibri" w:cs="Calibri"/>
          <w:sz w:val="24"/>
          <w:szCs w:val="24"/>
          <w:highlight w:val="yellow"/>
          <w:rPrChange w:id="205" w:author="Laura Dee" w:date="2023-04-03T09:46:00Z">
            <w:rPr>
              <w:rFonts w:ascii="Calibri" w:eastAsia="Calibri" w:hAnsi="Calibri" w:cs="Calibri"/>
              <w:sz w:val="24"/>
              <w:szCs w:val="24"/>
            </w:rPr>
          </w:rPrChange>
        </w:rPr>
        <w:t xml:space="preserve">, </w:t>
      </w:r>
      <w:r w:rsidRPr="00086998">
        <w:rPr>
          <w:rFonts w:ascii="Calibri" w:eastAsia="Calibri" w:hAnsi="Calibri" w:cs="Calibri"/>
          <w:color w:val="333333"/>
          <w:sz w:val="24"/>
          <w:szCs w:val="24"/>
          <w:highlight w:val="yellow"/>
          <w:rPrChange w:id="206" w:author="Laura Dee" w:date="2023-04-03T09:46:00Z">
            <w:rPr>
              <w:rFonts w:ascii="Calibri" w:eastAsia="Calibri" w:hAnsi="Calibri" w:cs="Calibri"/>
              <w:color w:val="333333"/>
              <w:sz w:val="24"/>
              <w:szCs w:val="24"/>
            </w:rPr>
          </w:rPrChange>
        </w:rPr>
        <w:t xml:space="preserve">they do not influence our estimate of causal effects of the treatment (or causal variable) of interest. </w:t>
      </w:r>
      <w:ins w:id="207" w:author="Laura Dee" w:date="2023-04-04T15:23:00Z">
        <w:r w:rsidR="00D86386">
          <w:rPr>
            <w:rFonts w:ascii="Calibri" w:eastAsia="Calibri" w:hAnsi="Calibri" w:cs="Calibri"/>
            <w:color w:val="333333"/>
            <w:sz w:val="24"/>
            <w:szCs w:val="24"/>
            <w:highlight w:val="yellow"/>
          </w:rPr>
          <w:t>However, e</w:t>
        </w:r>
      </w:ins>
      <w:del w:id="208" w:author="Laura Dee" w:date="2023-04-04T15:23:00Z">
        <w:r w:rsidRPr="00086998" w:rsidDel="00D86386">
          <w:rPr>
            <w:rFonts w:ascii="Calibri" w:eastAsia="Calibri" w:hAnsi="Calibri" w:cs="Calibri"/>
            <w:color w:val="333333"/>
            <w:sz w:val="24"/>
            <w:szCs w:val="24"/>
            <w:highlight w:val="yellow"/>
            <w:rPrChange w:id="209" w:author="Laura Dee" w:date="2023-04-03T09:46:00Z">
              <w:rPr>
                <w:rFonts w:ascii="Calibri" w:eastAsia="Calibri" w:hAnsi="Calibri" w:cs="Calibri"/>
                <w:color w:val="333333"/>
                <w:sz w:val="24"/>
                <w:szCs w:val="24"/>
              </w:rPr>
            </w:rPrChange>
          </w:rPr>
          <w:delText>E</w:delText>
        </w:r>
      </w:del>
      <w:r w:rsidRPr="00086998">
        <w:rPr>
          <w:rFonts w:ascii="Calibri" w:eastAsia="Calibri" w:hAnsi="Calibri" w:cs="Calibri"/>
          <w:color w:val="333333"/>
          <w:sz w:val="24"/>
          <w:szCs w:val="24"/>
          <w:highlight w:val="yellow"/>
          <w:rPrChange w:id="210" w:author="Laura Dee" w:date="2023-04-03T09:46:00Z">
            <w:rPr>
              <w:rFonts w:ascii="Calibri" w:eastAsia="Calibri" w:hAnsi="Calibri" w:cs="Calibri"/>
              <w:color w:val="333333"/>
              <w:sz w:val="24"/>
              <w:szCs w:val="24"/>
            </w:rPr>
          </w:rPrChange>
        </w:rPr>
        <w:t>xperimentation</w:t>
      </w:r>
      <w:ins w:id="211" w:author="Laura Dee" w:date="2023-04-04T15:23:00Z">
        <w:r w:rsidR="00D86386">
          <w:rPr>
            <w:rFonts w:ascii="Calibri" w:eastAsia="Calibri" w:hAnsi="Calibri" w:cs="Calibri"/>
            <w:color w:val="333333"/>
            <w:sz w:val="24"/>
            <w:szCs w:val="24"/>
            <w:highlight w:val="yellow"/>
          </w:rPr>
          <w:t xml:space="preserve">, </w:t>
        </w:r>
      </w:ins>
      <w:del w:id="212" w:author="Laura Dee" w:date="2023-04-04T15:23:00Z">
        <w:r w:rsidRPr="00086998" w:rsidDel="00D86386">
          <w:rPr>
            <w:rFonts w:ascii="Calibri" w:eastAsia="Calibri" w:hAnsi="Calibri" w:cs="Calibri"/>
            <w:color w:val="333333"/>
            <w:sz w:val="24"/>
            <w:szCs w:val="24"/>
            <w:highlight w:val="yellow"/>
            <w:rPrChange w:id="213" w:author="Laura Dee" w:date="2023-04-03T09:46:00Z">
              <w:rPr>
                <w:rFonts w:ascii="Calibri" w:eastAsia="Calibri" w:hAnsi="Calibri" w:cs="Calibri"/>
                <w:color w:val="333333"/>
                <w:sz w:val="24"/>
                <w:szCs w:val="24"/>
              </w:rPr>
            </w:rPrChange>
          </w:rPr>
          <w:delText xml:space="preserve"> - </w:delText>
        </w:r>
      </w:del>
      <w:r w:rsidRPr="00086998">
        <w:rPr>
          <w:rFonts w:ascii="Calibri" w:eastAsia="Calibri" w:hAnsi="Calibri" w:cs="Calibri"/>
          <w:color w:val="333333"/>
          <w:sz w:val="24"/>
          <w:szCs w:val="24"/>
          <w:highlight w:val="yellow"/>
          <w:rPrChange w:id="214" w:author="Laura Dee" w:date="2023-04-03T09:46:00Z">
            <w:rPr>
              <w:rFonts w:ascii="Calibri" w:eastAsia="Calibri" w:hAnsi="Calibri" w:cs="Calibri"/>
              <w:color w:val="333333"/>
              <w:sz w:val="24"/>
              <w:szCs w:val="24"/>
            </w:rPr>
          </w:rPrChange>
        </w:rPr>
        <w:t>particularly at scale</w:t>
      </w:r>
      <w:ins w:id="215" w:author="Laura Dee" w:date="2023-04-04T15:23:00Z">
        <w:r w:rsidR="00D86386">
          <w:rPr>
            <w:rFonts w:ascii="Calibri" w:eastAsia="Calibri" w:hAnsi="Calibri" w:cs="Calibri"/>
            <w:color w:val="333333"/>
            <w:sz w:val="24"/>
            <w:szCs w:val="24"/>
            <w:highlight w:val="yellow"/>
          </w:rPr>
          <w:t>,</w:t>
        </w:r>
      </w:ins>
      <w:del w:id="216" w:author="Laura Dee" w:date="2023-04-04T15:23:00Z">
        <w:r w:rsidRPr="00086998" w:rsidDel="00D86386">
          <w:rPr>
            <w:rFonts w:ascii="Calibri" w:eastAsia="Calibri" w:hAnsi="Calibri" w:cs="Calibri"/>
            <w:color w:val="333333"/>
            <w:sz w:val="24"/>
            <w:szCs w:val="24"/>
            <w:highlight w:val="yellow"/>
            <w:rPrChange w:id="217" w:author="Laura Dee" w:date="2023-04-03T09:46:00Z">
              <w:rPr>
                <w:rFonts w:ascii="Calibri" w:eastAsia="Calibri" w:hAnsi="Calibri" w:cs="Calibri"/>
                <w:color w:val="333333"/>
                <w:sz w:val="24"/>
                <w:szCs w:val="24"/>
              </w:rPr>
            </w:rPrChange>
          </w:rPr>
          <w:delText xml:space="preserve"> -</w:delText>
        </w:r>
      </w:del>
      <w:r w:rsidRPr="00086998">
        <w:rPr>
          <w:rFonts w:ascii="Calibri" w:eastAsia="Calibri" w:hAnsi="Calibri" w:cs="Calibri"/>
          <w:color w:val="333333"/>
          <w:sz w:val="24"/>
          <w:szCs w:val="24"/>
          <w:highlight w:val="yellow"/>
          <w:rPrChange w:id="218" w:author="Laura Dee" w:date="2023-04-03T09:46:00Z">
            <w:rPr>
              <w:rFonts w:ascii="Calibri" w:eastAsia="Calibri" w:hAnsi="Calibri" w:cs="Calibri"/>
              <w:color w:val="333333"/>
              <w:sz w:val="24"/>
              <w:szCs w:val="24"/>
            </w:rPr>
          </w:rPrChange>
        </w:rPr>
        <w:t xml:space="preserve"> is not always feasible</w:t>
      </w:r>
      <w:del w:id="219" w:author="Laura Dee" w:date="2023-04-04T15:23:00Z">
        <w:r w:rsidRPr="00086998" w:rsidDel="00D86386">
          <w:rPr>
            <w:rFonts w:ascii="Calibri" w:eastAsia="Calibri" w:hAnsi="Calibri" w:cs="Calibri"/>
            <w:color w:val="333333"/>
            <w:sz w:val="24"/>
            <w:szCs w:val="24"/>
            <w:highlight w:val="yellow"/>
            <w:rPrChange w:id="220" w:author="Laura Dee" w:date="2023-04-03T09:46:00Z">
              <w:rPr>
                <w:rFonts w:ascii="Calibri" w:eastAsia="Calibri" w:hAnsi="Calibri" w:cs="Calibri"/>
                <w:color w:val="333333"/>
                <w:sz w:val="24"/>
                <w:szCs w:val="24"/>
              </w:rPr>
            </w:rPrChange>
          </w:rPr>
          <w:delText>, however</w:delText>
        </w:r>
      </w:del>
      <w:r w:rsidRPr="00086998">
        <w:rPr>
          <w:rFonts w:ascii="Calibri" w:eastAsia="Calibri" w:hAnsi="Calibri" w:cs="Calibri"/>
          <w:color w:val="333333"/>
          <w:sz w:val="24"/>
          <w:szCs w:val="24"/>
          <w:highlight w:val="yellow"/>
          <w:rPrChange w:id="221" w:author="Laura Dee" w:date="2023-04-03T09:46:00Z">
            <w:rPr>
              <w:rFonts w:ascii="Calibri" w:eastAsia="Calibri" w:hAnsi="Calibri" w:cs="Calibri"/>
              <w:color w:val="333333"/>
              <w:sz w:val="24"/>
              <w:szCs w:val="24"/>
            </w:rPr>
          </w:rPrChange>
        </w:rPr>
        <w:t>.</w:t>
      </w:r>
      <w:r>
        <w:rPr>
          <w:rFonts w:ascii="Calibri" w:eastAsia="Calibri" w:hAnsi="Calibri" w:cs="Calibri"/>
          <w:color w:val="333333"/>
          <w:sz w:val="24"/>
          <w:szCs w:val="24"/>
        </w:rPr>
        <w:t xml:space="preserve">  Second, in observational studies, ecologists primarily attempt to deal with confounding variables by measuring the confounder and </w:t>
      </w:r>
      <w:del w:id="222" w:author="Laura Dee" w:date="2023-04-04T15:21:00Z">
        <w:r w:rsidDel="00721F6B">
          <w:rPr>
            <w:rFonts w:ascii="Calibri" w:eastAsia="Calibri" w:hAnsi="Calibri" w:cs="Calibri"/>
            <w:color w:val="333333"/>
            <w:sz w:val="24"/>
            <w:szCs w:val="24"/>
          </w:rPr>
          <w:delText xml:space="preserve">including </w:delText>
        </w:r>
      </w:del>
      <w:ins w:id="223" w:author="Laura Dee" w:date="2023-04-04T15:21:00Z">
        <w:r w:rsidR="00721F6B">
          <w:rPr>
            <w:rFonts w:ascii="Calibri" w:eastAsia="Calibri" w:hAnsi="Calibri" w:cs="Calibri"/>
            <w:color w:val="333333"/>
            <w:sz w:val="24"/>
            <w:szCs w:val="24"/>
          </w:rPr>
          <w:t xml:space="preserve">controlling for </w:t>
        </w:r>
      </w:ins>
      <w:r>
        <w:rPr>
          <w:rFonts w:ascii="Calibri" w:eastAsia="Calibri" w:hAnsi="Calibri" w:cs="Calibri"/>
          <w:color w:val="333333"/>
          <w:sz w:val="24"/>
          <w:szCs w:val="24"/>
        </w:rPr>
        <w:t xml:space="preserve">it in </w:t>
      </w:r>
      <w:del w:id="224" w:author="Laura Dee" w:date="2023-04-04T15:21:00Z">
        <w:r w:rsidDel="00721F6B">
          <w:rPr>
            <w:rFonts w:ascii="Calibri" w:eastAsia="Calibri" w:hAnsi="Calibri" w:cs="Calibri"/>
            <w:color w:val="333333"/>
            <w:sz w:val="24"/>
            <w:szCs w:val="24"/>
          </w:rPr>
          <w:delText xml:space="preserve">the </w:delText>
        </w:r>
      </w:del>
      <w:ins w:id="225" w:author="Laura Dee" w:date="2023-04-04T15:21:00Z">
        <w:r w:rsidR="00721F6B">
          <w:rPr>
            <w:rFonts w:ascii="Calibri" w:eastAsia="Calibri" w:hAnsi="Calibri" w:cs="Calibri"/>
            <w:color w:val="333333"/>
            <w:sz w:val="24"/>
            <w:szCs w:val="24"/>
          </w:rPr>
          <w:t xml:space="preserve">a </w:t>
        </w:r>
      </w:ins>
      <w:r>
        <w:rPr>
          <w:rFonts w:ascii="Calibri" w:eastAsia="Calibri" w:hAnsi="Calibri" w:cs="Calibri"/>
          <w:color w:val="333333"/>
          <w:sz w:val="24"/>
          <w:szCs w:val="24"/>
        </w:rPr>
        <w:t xml:space="preserve">model. Measuring </w:t>
      </w:r>
      <w:ins w:id="226" w:author="Laura Dee" w:date="2023-04-17T10:09:00Z">
        <w:r w:rsidR="003457A7">
          <w:rPr>
            <w:rFonts w:ascii="Calibri" w:eastAsia="Calibri" w:hAnsi="Calibri" w:cs="Calibri"/>
            <w:color w:val="333333"/>
            <w:sz w:val="24"/>
            <w:szCs w:val="24"/>
          </w:rPr>
          <w:t>all</w:t>
        </w:r>
      </w:ins>
      <w:del w:id="227" w:author="Laura Dee" w:date="2023-04-17T10:09:00Z">
        <w:r w:rsidDel="003457A7">
          <w:rPr>
            <w:rFonts w:ascii="Calibri" w:eastAsia="Calibri" w:hAnsi="Calibri" w:cs="Calibri"/>
            <w:color w:val="333333"/>
            <w:sz w:val="24"/>
            <w:szCs w:val="24"/>
          </w:rPr>
          <w:delText>a</w:delText>
        </w:r>
      </w:del>
      <w:r>
        <w:rPr>
          <w:rFonts w:ascii="Calibri" w:eastAsia="Calibri" w:hAnsi="Calibri" w:cs="Calibri"/>
          <w:color w:val="333333"/>
          <w:sz w:val="24"/>
          <w:szCs w:val="24"/>
        </w:rPr>
        <w:t xml:space="preserve"> confounder</w:t>
      </w:r>
      <w:ins w:id="228" w:author="Laura Dee" w:date="2023-04-17T10:09:00Z">
        <w:r w:rsidR="00E941F8">
          <w:rPr>
            <w:rFonts w:ascii="Calibri" w:eastAsia="Calibri" w:hAnsi="Calibri" w:cs="Calibri"/>
            <w:color w:val="333333"/>
            <w:sz w:val="24"/>
            <w:szCs w:val="24"/>
          </w:rPr>
          <w:t>s</w:t>
        </w:r>
      </w:ins>
      <w:r>
        <w:rPr>
          <w:rFonts w:ascii="Calibri" w:eastAsia="Calibri" w:hAnsi="Calibri" w:cs="Calibri"/>
          <w:color w:val="333333"/>
          <w:sz w:val="24"/>
          <w:szCs w:val="24"/>
        </w:rPr>
        <w:t xml:space="preserve">, however, is frequently not possible, particularly for retrospective analyses of existing data, and it is possible that confounders in the system are not even known. Third, ecologists can make causal claims rooted in their knowledge of the natural history of a </w:t>
      </w:r>
      <w:r w:rsidR="0016272E">
        <w:rPr>
          <w:rFonts w:ascii="Calibri" w:eastAsia="Calibri" w:hAnsi="Calibri" w:cs="Calibri"/>
          <w:color w:val="333333"/>
          <w:sz w:val="24"/>
          <w:szCs w:val="24"/>
        </w:rPr>
        <w:t>system but</w:t>
      </w:r>
      <w:r>
        <w:rPr>
          <w:rFonts w:ascii="Calibri" w:eastAsia="Calibri" w:hAnsi="Calibri" w:cs="Calibri"/>
          <w:color w:val="333333"/>
          <w:sz w:val="24"/>
          <w:szCs w:val="24"/>
        </w:rPr>
        <w:t xml:space="preserve"> provide no supporting evidence beyond this system-specific knowledge as to why their claim is causal. </w:t>
      </w:r>
      <w:commentRangeStart w:id="229"/>
      <w:r w:rsidRPr="00DB7963">
        <w:rPr>
          <w:rFonts w:ascii="Calibri" w:eastAsia="Calibri" w:hAnsi="Calibri" w:cs="Calibri"/>
          <w:color w:val="333333"/>
          <w:sz w:val="24"/>
          <w:szCs w:val="24"/>
          <w:highlight w:val="magenta"/>
          <w:rPrChange w:id="230" w:author="Laura Dee" w:date="2023-04-03T15:21:00Z">
            <w:rPr>
              <w:rFonts w:ascii="Calibri" w:eastAsia="Calibri" w:hAnsi="Calibri" w:cs="Calibri"/>
              <w:color w:val="333333"/>
              <w:sz w:val="24"/>
              <w:szCs w:val="24"/>
            </w:rPr>
          </w:rPrChange>
        </w:rPr>
        <w:t>This</w:t>
      </w:r>
      <w:r>
        <w:rPr>
          <w:rFonts w:ascii="Calibri" w:eastAsia="Calibri" w:hAnsi="Calibri" w:cs="Calibri"/>
          <w:color w:val="333333"/>
          <w:sz w:val="24"/>
          <w:szCs w:val="24"/>
        </w:rPr>
        <w:t xml:space="preserve"> can be problematic first for a simple lack of transparency</w:t>
      </w:r>
      <w:commentRangeEnd w:id="229"/>
      <w:r w:rsidR="00AB6BAC">
        <w:rPr>
          <w:rStyle w:val="CommentReference"/>
        </w:rPr>
        <w:commentReference w:id="229"/>
      </w:r>
      <w:r>
        <w:rPr>
          <w:rFonts w:ascii="Calibri" w:eastAsia="Calibri" w:hAnsi="Calibri" w:cs="Calibri"/>
          <w:color w:val="333333"/>
          <w:sz w:val="24"/>
          <w:szCs w:val="24"/>
        </w:rPr>
        <w:t>. Further, even the knowledge of the most accomplished naturalist can have gaps in their understanding of a system</w:t>
      </w:r>
      <w:del w:id="231" w:author="Laura Dee" w:date="2023-04-04T15:23:00Z">
        <w:r w:rsidDel="00500DF4">
          <w:rPr>
            <w:rFonts w:ascii="Calibri" w:eastAsia="Calibri" w:hAnsi="Calibri" w:cs="Calibri"/>
            <w:color w:val="333333"/>
            <w:sz w:val="24"/>
            <w:szCs w:val="24"/>
          </w:rPr>
          <w:delText>, however</w:delText>
        </w:r>
      </w:del>
      <w:r>
        <w:rPr>
          <w:rFonts w:ascii="Calibri" w:eastAsia="Calibri" w:hAnsi="Calibri" w:cs="Calibri"/>
          <w:color w:val="333333"/>
          <w:sz w:val="24"/>
          <w:szCs w:val="24"/>
        </w:rPr>
        <w:t xml:space="preserve">. Finally, ecologists often qualify their results verbally in order to avoid making a causal claim - even when the goal of the analysis is causal understanding, rather than description of associations </w:t>
      </w:r>
      <w:r>
        <w:fldChar w:fldCharType="begin"/>
      </w:r>
      <w:r w:rsidR="0016272E">
        <w:instrText xml:space="preserve"> ADDIN ZOTERO_ITEM CSL_CITATION {"citationID":"ukpvDiHo","properties":{"formattedCitation":"(but see Dudney et al. 2021)","plainCitation":"(but see Dudney et al. 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J."}],"accessed":{"date-parts":[["2022",4,20]]},"issued":{"date-parts":[["2021",8,24]]}},"label":"page","prefix":"but see"}],"schema":"https://github.com/citation-style-language/schema/raw/master/csl-citation.json"} </w:instrText>
      </w:r>
      <w:r>
        <w:fldChar w:fldCharType="separate"/>
      </w:r>
      <w:r w:rsidR="0016272E">
        <w:t>(</w:t>
      </w:r>
      <w:r w:rsidR="0016272E" w:rsidRPr="00BB70A3">
        <w:rPr>
          <w:i/>
          <w:iCs/>
          <w:rPrChange w:id="232" w:author="Laura Dee" w:date="2023-04-03T15:24:00Z">
            <w:rPr/>
          </w:rPrChange>
        </w:rPr>
        <w:t>but see</w:t>
      </w:r>
      <w:r w:rsidR="0016272E">
        <w:t xml:space="preserve"> Dudney et al. 2021)</w:t>
      </w:r>
      <w:r>
        <w:rPr>
          <w:rFonts w:ascii="Calibri" w:eastAsia="Calibri" w:hAnsi="Calibri" w:cs="Calibri"/>
          <w:sz w:val="24"/>
          <w:szCs w:val="24"/>
        </w:rPr>
        <w:fldChar w:fldCharType="end"/>
      </w:r>
      <w:r>
        <w:rPr>
          <w:rFonts w:ascii="Calibri" w:eastAsia="Calibri" w:hAnsi="Calibri" w:cs="Calibri"/>
          <w:sz w:val="24"/>
          <w:szCs w:val="24"/>
        </w:rPr>
        <w:t xml:space="preserve">. </w:t>
      </w:r>
      <w:ins w:id="233" w:author="Laura Dee" w:date="2023-04-04T15:28:00Z">
        <w:r w:rsidR="003805D7">
          <w:rPr>
            <w:rFonts w:ascii="Calibri" w:eastAsia="Calibri" w:hAnsi="Calibri" w:cs="Calibri"/>
            <w:sz w:val="24"/>
            <w:szCs w:val="24"/>
          </w:rPr>
          <w:t xml:space="preserve">This practice </w:t>
        </w:r>
      </w:ins>
      <w:del w:id="234" w:author="Laura Dee" w:date="2023-04-04T15:28:00Z">
        <w:r w:rsidRPr="00DB7963" w:rsidDel="003805D7">
          <w:rPr>
            <w:rFonts w:ascii="Calibri" w:eastAsia="Calibri" w:hAnsi="Calibri" w:cs="Calibri"/>
            <w:color w:val="333333"/>
            <w:sz w:val="24"/>
            <w:szCs w:val="24"/>
            <w:highlight w:val="magenta"/>
            <w:rPrChange w:id="235" w:author="Laura Dee" w:date="2023-04-03T15:21:00Z">
              <w:rPr>
                <w:rFonts w:ascii="Calibri" w:eastAsia="Calibri" w:hAnsi="Calibri" w:cs="Calibri"/>
                <w:color w:val="333333"/>
                <w:sz w:val="24"/>
                <w:szCs w:val="24"/>
              </w:rPr>
            </w:rPrChange>
          </w:rPr>
          <w:delText>This</w:delText>
        </w:r>
        <w:r w:rsidDel="003805D7">
          <w:rPr>
            <w:rFonts w:ascii="Calibri" w:eastAsia="Calibri" w:hAnsi="Calibri" w:cs="Calibri"/>
            <w:color w:val="333333"/>
            <w:sz w:val="24"/>
            <w:szCs w:val="24"/>
          </w:rPr>
          <w:delText xml:space="preserve"> creates </w:delText>
        </w:r>
      </w:del>
      <w:r>
        <w:rPr>
          <w:rFonts w:ascii="Calibri" w:eastAsia="Calibri" w:hAnsi="Calibri" w:cs="Calibri"/>
          <w:color w:val="333333"/>
          <w:sz w:val="24"/>
          <w:szCs w:val="24"/>
        </w:rPr>
        <w:t>mudd</w:t>
      </w:r>
      <w:ins w:id="236" w:author="Laura Dee" w:date="2023-04-04T15:28:00Z">
        <w:r w:rsidR="003805D7">
          <w:rPr>
            <w:rFonts w:ascii="Calibri" w:eastAsia="Calibri" w:hAnsi="Calibri" w:cs="Calibri"/>
            <w:color w:val="333333"/>
            <w:sz w:val="24"/>
            <w:szCs w:val="24"/>
          </w:rPr>
          <w:t>ies the</w:t>
        </w:r>
      </w:ins>
      <w:del w:id="237" w:author="Laura Dee" w:date="2023-04-04T15:28:00Z">
        <w:r w:rsidDel="003805D7">
          <w:rPr>
            <w:rFonts w:ascii="Calibri" w:eastAsia="Calibri" w:hAnsi="Calibri" w:cs="Calibri"/>
            <w:color w:val="333333"/>
            <w:sz w:val="24"/>
            <w:szCs w:val="24"/>
          </w:rPr>
          <w:delText>y</w:delText>
        </w:r>
      </w:del>
      <w:r>
        <w:rPr>
          <w:rFonts w:ascii="Calibri" w:eastAsia="Calibri" w:hAnsi="Calibri" w:cs="Calibri"/>
          <w:color w:val="333333"/>
          <w:sz w:val="24"/>
          <w:szCs w:val="24"/>
        </w:rPr>
        <w:t xml:space="preserve"> waters</w:t>
      </w:r>
      <w:ins w:id="238" w:author="Laura Dee" w:date="2023-04-05T08:41:00Z">
        <w:r w:rsidR="000B0CC1">
          <w:rPr>
            <w:rFonts w:ascii="Calibri" w:eastAsia="Calibri" w:hAnsi="Calibri" w:cs="Calibri"/>
            <w:color w:val="333333"/>
            <w:sz w:val="24"/>
            <w:szCs w:val="24"/>
          </w:rPr>
          <w:t>, at times</w:t>
        </w:r>
      </w:ins>
      <w:r>
        <w:rPr>
          <w:rFonts w:ascii="Calibri" w:eastAsia="Calibri" w:hAnsi="Calibri" w:cs="Calibri"/>
          <w:color w:val="333333"/>
          <w:sz w:val="24"/>
          <w:szCs w:val="24"/>
        </w:rPr>
        <w:t xml:space="preserve"> </w:t>
      </w:r>
      <w:ins w:id="239" w:author="Laura Dee" w:date="2023-04-04T15:28:00Z">
        <w:r w:rsidR="00FC5538">
          <w:rPr>
            <w:rFonts w:ascii="Calibri" w:eastAsia="Calibri" w:hAnsi="Calibri" w:cs="Calibri"/>
            <w:color w:val="333333"/>
            <w:sz w:val="24"/>
            <w:szCs w:val="24"/>
          </w:rPr>
          <w:t>creating confusion over whether an</w:t>
        </w:r>
      </w:ins>
      <w:del w:id="240" w:author="Laura Dee" w:date="2023-04-04T15:28:00Z">
        <w:r w:rsidDel="00FC5538">
          <w:rPr>
            <w:rFonts w:ascii="Calibri" w:eastAsia="Calibri" w:hAnsi="Calibri" w:cs="Calibri"/>
            <w:color w:val="333333"/>
            <w:sz w:val="24"/>
            <w:szCs w:val="24"/>
          </w:rPr>
          <w:delText>- is the</w:delText>
        </w:r>
      </w:del>
      <w:r>
        <w:rPr>
          <w:rFonts w:ascii="Calibri" w:eastAsia="Calibri" w:hAnsi="Calibri" w:cs="Calibri"/>
          <w:color w:val="333333"/>
          <w:sz w:val="24"/>
          <w:szCs w:val="24"/>
        </w:rPr>
        <w:t xml:space="preserve"> author claiming a mere association, or implying causation while allowing themselves plausible deniability</w:t>
      </w:r>
      <w:ins w:id="241" w:author="Laura Dee" w:date="2023-04-04T15:28:00Z">
        <w:r w:rsidR="00A155A7">
          <w:rPr>
            <w:rFonts w:ascii="Calibri" w:eastAsia="Calibri" w:hAnsi="Calibri" w:cs="Calibri"/>
            <w:color w:val="333333"/>
            <w:sz w:val="24"/>
            <w:szCs w:val="24"/>
          </w:rPr>
          <w:t xml:space="preserve">. </w:t>
        </w:r>
      </w:ins>
      <w:commentRangeStart w:id="242"/>
      <w:del w:id="243" w:author="Laura Dee" w:date="2023-04-04T15:28:00Z">
        <w:r w:rsidDel="00A155A7">
          <w:rPr>
            <w:rFonts w:ascii="Calibri" w:eastAsia="Calibri" w:hAnsi="Calibri" w:cs="Calibri"/>
            <w:color w:val="333333"/>
            <w:sz w:val="24"/>
            <w:szCs w:val="24"/>
          </w:rPr>
          <w:delText xml:space="preserve"> - particularly when it comes to appeasing hard-nosed reviewers? </w:delText>
        </w:r>
      </w:del>
      <w:r>
        <w:rPr>
          <w:rFonts w:ascii="Calibri" w:eastAsia="Calibri" w:hAnsi="Calibri" w:cs="Calibri"/>
          <w:color w:val="333333"/>
          <w:sz w:val="24"/>
          <w:szCs w:val="24"/>
        </w:rPr>
        <w:t>We feel that given our current need to understand causal relationships from large-scale observational data sets, these solutions are not adequate, and can even lead to misleading inferences. Ecologists have both an opportunity and, nay, obligation, to leverage (or at least consider) the solutions to Omitted Variable Bias in causal data analysis that other disciplines have been building for decades.</w:t>
      </w:r>
      <w:commentRangeEnd w:id="242"/>
      <w:r w:rsidR="00E34FAC">
        <w:rPr>
          <w:rStyle w:val="CommentReference"/>
        </w:rPr>
        <w:commentReference w:id="242"/>
      </w:r>
    </w:p>
    <w:p w14:paraId="51D9BF0C" w14:textId="77777777" w:rsidR="00766C2E" w:rsidRDefault="00037819">
      <w:pPr>
        <w:spacing w:after="160"/>
        <w:rPr>
          <w:rFonts w:ascii="Calibri" w:eastAsia="Calibri" w:hAnsi="Calibri" w:cs="Calibri"/>
          <w:color w:val="333333"/>
          <w:sz w:val="24"/>
          <w:szCs w:val="24"/>
        </w:rPr>
      </w:pPr>
      <w:r>
        <w:rPr>
          <w:rFonts w:ascii="Calibri" w:eastAsia="Calibri" w:hAnsi="Calibri" w:cs="Calibri"/>
          <w:b/>
          <w:color w:val="333333"/>
          <w:sz w:val="24"/>
          <w:szCs w:val="24"/>
        </w:rPr>
        <w:t xml:space="preserve">​​Using DAGs to clarify our causal understanding and assumptions and ferret out Omitted Variables Bias </w:t>
      </w:r>
    </w:p>
    <w:p w14:paraId="298304EE" w14:textId="2FFA42B8" w:rsidR="00766C2E" w:rsidRDefault="00037819" w:rsidP="00F87D56">
      <w:pPr>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Causal diagrams </w:t>
      </w:r>
      <w:r>
        <w:fldChar w:fldCharType="begin"/>
      </w:r>
      <w:r w:rsidR="00F87D56">
        <w:instrText xml:space="preserve"> ADDIN ZOTERO_ITEM CSL_CITATION {"citationID":"1pGCbOD9","properties":{"formattedCitation":"(a.k.a. Structural Causal Models, see Grace and Irvine 2020, Laubach et al. 2021, Arif and MacNeil 2023 for in depth introductions)","plainCitation":"(a.k.a. Structural Causal Models, see Grace and Irvine 2020, Laubach et al. 2021, Arif and MacNeil 2023 for in depth introductions)","noteIndex":0},"citationItems":[{"id":11230,"uris":["http://zotero.org/users/1810851/items/JKAWLH2T"],"itemData":{"id":11230,"type":"article-journal","abstract":"Recent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M."}],"accessed":{"date-parts":[["2020",6,25]]},"issued":{"date-parts":[["2020",4]]}},"label":"page","prefix":"a.k.a. Structural Causal Models, see"},{"id":12786,"uris":["http://zotero.org/users/1810851/items/Z7EF4JWE"],"itemData":{"id":12786,"type":"article-journal","abstract":"A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Aaron"}],"accessed":{"date-parts":[["2023",3,27]]},"issued":{"date-parts":[["2023"]]}},"label":"page","suffix":"for in depth introductions"}],"schema":"https://github.com/citation-style-language/schema/raw/master/csl-citation.json"} </w:instrText>
      </w:r>
      <w:r>
        <w:fldChar w:fldCharType="separate"/>
      </w:r>
      <w:r w:rsidR="00F87D56">
        <w:rPr>
          <w:highlight w:val="white"/>
        </w:rPr>
        <w:t>(a.k.a. Structural Causal Models, see Grace and Irvine 2020, Laubach et al. 2021, Arif and MacNeil 2023 for in depth introductions)</w:t>
      </w:r>
      <w:r>
        <w:rPr>
          <w:highlight w:val="white"/>
        </w:rPr>
        <w:fldChar w:fldCharType="end"/>
      </w:r>
      <w:r>
        <w:rPr>
          <w:rFonts w:ascii="Calibri" w:eastAsia="Calibri" w:hAnsi="Calibri" w:cs="Calibri"/>
          <w:color w:val="333333"/>
          <w:sz w:val="24"/>
          <w:szCs w:val="24"/>
          <w:highlight w:val="white"/>
        </w:rPr>
        <w:t xml:space="preserve"> </w:t>
      </w:r>
      <w:del w:id="244" w:author="Laura Dee" w:date="2023-04-04T15:20:00Z">
        <w:r w:rsidDel="00E101B7">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are one of the first tools for identifying and addressing omitted variable bias </w:t>
      </w:r>
      <w:r>
        <w:fldChar w:fldCharType="begin"/>
      </w:r>
      <w:r w:rsidR="00F87D56">
        <w:instrText xml:space="preserve"> ADDIN ZOTERO_ITEM CSL_CITATION {"citationID":"nk6RLvOr","properties":{"formattedCitation":"(Pearl 1995, Pearl et al. 2016, Arif and MacNeil 2023)","plainCitation":"(Pearl 1995, Pearl et al. 2016, Arif and MacNeil 2023)","noteIndex":0},"citationItems":[{"id":12362,"uris":["http://zotero.org/users/1810851/items/TYH5FRA7"],"itemData":{"id":12362,"type":"article-journal","abstract":"The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fldChar w:fldCharType="separate"/>
      </w:r>
      <w:r w:rsidR="00F87D56">
        <w:rPr>
          <w:highlight w:val="white"/>
        </w:rPr>
        <w:t>(Pearl 1995, Pearl et al. 2016, Arif and MacNeil 2023)</w:t>
      </w:r>
      <w:r>
        <w:rPr>
          <w:highlight w:val="white"/>
        </w:rPr>
        <w:fldChar w:fldCharType="end"/>
      </w:r>
      <w:r>
        <w:rPr>
          <w:rFonts w:ascii="Calibri" w:eastAsia="Calibri" w:hAnsi="Calibri" w:cs="Calibri"/>
          <w:color w:val="333333"/>
          <w:sz w:val="24"/>
          <w:szCs w:val="24"/>
          <w:highlight w:val="white"/>
        </w:rPr>
        <w:t>. Causal diagrams, or Directed Acyclic Graphs (DAGs)</w:t>
      </w:r>
      <w:ins w:id="245" w:author="Laura Dee" w:date="2023-04-03T09:46:00Z">
        <w:r w:rsidR="00086998">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visualize our understanding of and assumptions </w:t>
      </w:r>
      <w:r w:rsidR="0016272E">
        <w:rPr>
          <w:rFonts w:ascii="Calibri" w:eastAsia="Calibri" w:hAnsi="Calibri" w:cs="Calibri"/>
          <w:color w:val="333333"/>
          <w:sz w:val="24"/>
          <w:szCs w:val="24"/>
          <w:highlight w:val="white"/>
        </w:rPr>
        <w:t>about causal</w:t>
      </w:r>
      <w:r>
        <w:rPr>
          <w:rFonts w:ascii="Calibri" w:eastAsia="Calibri" w:hAnsi="Calibri" w:cs="Calibri"/>
          <w:color w:val="333333"/>
          <w:sz w:val="24"/>
          <w:szCs w:val="24"/>
          <w:highlight w:val="white"/>
        </w:rPr>
        <w:t xml:space="preserve"> </w:t>
      </w:r>
      <w:del w:id="246" w:author="Laura Dee" w:date="2023-04-03T09:47:00Z">
        <w:r w:rsidDel="00086998">
          <w:rPr>
            <w:rFonts w:ascii="Calibri" w:eastAsia="Calibri" w:hAnsi="Calibri" w:cs="Calibri"/>
            <w:color w:val="333333"/>
            <w:sz w:val="24"/>
            <w:szCs w:val="24"/>
            <w:highlight w:val="white"/>
          </w:rPr>
          <w:delText xml:space="preserve">connections </w:delText>
        </w:r>
      </w:del>
      <w:ins w:id="247" w:author="Laura Dee" w:date="2023-04-03T09:47:00Z">
        <w:r w:rsidR="00086998">
          <w:rPr>
            <w:rFonts w:ascii="Calibri" w:eastAsia="Calibri" w:hAnsi="Calibri" w:cs="Calibri"/>
            <w:color w:val="333333"/>
            <w:sz w:val="24"/>
            <w:szCs w:val="24"/>
            <w:highlight w:val="white"/>
          </w:rPr>
          <w:t xml:space="preserve">relationships and confounding variables </w:t>
        </w:r>
      </w:ins>
      <w:r>
        <w:rPr>
          <w:rFonts w:ascii="Calibri" w:eastAsia="Calibri" w:hAnsi="Calibri" w:cs="Calibri"/>
          <w:color w:val="333333"/>
          <w:sz w:val="24"/>
          <w:szCs w:val="24"/>
          <w:highlight w:val="white"/>
        </w:rPr>
        <w:t xml:space="preserve">within a system. </w:t>
      </w:r>
      <w:del w:id="248" w:author="Laura Dee" w:date="2023-04-03T09:47:00Z">
        <w:r w:rsidDel="00086998">
          <w:rPr>
            <w:rFonts w:ascii="Calibri" w:eastAsia="Calibri" w:hAnsi="Calibri" w:cs="Calibri"/>
            <w:color w:val="333333"/>
            <w:sz w:val="24"/>
            <w:szCs w:val="24"/>
            <w:highlight w:val="white"/>
          </w:rPr>
          <w:delText xml:space="preserve">Said another way, a </w:delText>
        </w:r>
      </w:del>
      <w:r>
        <w:rPr>
          <w:rFonts w:ascii="Calibri" w:eastAsia="Calibri" w:hAnsi="Calibri" w:cs="Calibri"/>
          <w:color w:val="333333"/>
          <w:sz w:val="24"/>
          <w:szCs w:val="24"/>
          <w:highlight w:val="white"/>
        </w:rPr>
        <w:t>DAG</w:t>
      </w:r>
      <w:ins w:id="249" w:author="Laura Dee" w:date="2023-04-03T09:47:00Z">
        <w:r w:rsidR="00086998">
          <w:rPr>
            <w:rFonts w:ascii="Calibri" w:eastAsia="Calibri" w:hAnsi="Calibri" w:cs="Calibri"/>
            <w:color w:val="333333"/>
            <w:sz w:val="24"/>
            <w:szCs w:val="24"/>
            <w:highlight w:val="white"/>
          </w:rPr>
          <w:t>s thus visualize</w:t>
        </w:r>
      </w:ins>
      <w:del w:id="250" w:author="Laura Dee" w:date="2023-04-03T09:47:00Z">
        <w:r w:rsidDel="00086998">
          <w:rPr>
            <w:rFonts w:ascii="Calibri" w:eastAsia="Calibri" w:hAnsi="Calibri" w:cs="Calibri"/>
            <w:color w:val="333333"/>
            <w:sz w:val="24"/>
            <w:szCs w:val="24"/>
            <w:highlight w:val="white"/>
          </w:rPr>
          <w:delText xml:space="preserve"> is a visualization of</w:delText>
        </w:r>
      </w:del>
      <w:r>
        <w:rPr>
          <w:rFonts w:ascii="Calibri" w:eastAsia="Calibri" w:hAnsi="Calibri" w:cs="Calibri"/>
          <w:color w:val="333333"/>
          <w:sz w:val="24"/>
          <w:szCs w:val="24"/>
          <w:highlight w:val="white"/>
        </w:rPr>
        <w:t xml:space="preserve"> the assumptions on which one relies for making causal claims </w:t>
      </w:r>
      <w:ins w:id="251" w:author="Laura Dee" w:date="2023-04-03T09:47:00Z">
        <w:r w:rsidR="00086998">
          <w:rPr>
            <w:rFonts w:ascii="Calibri" w:eastAsia="Calibri" w:hAnsi="Calibri" w:cs="Calibri"/>
            <w:color w:val="333333"/>
            <w:sz w:val="24"/>
            <w:szCs w:val="24"/>
            <w:highlight w:val="white"/>
          </w:rPr>
          <w:t xml:space="preserve">about relationships inferred </w:t>
        </w:r>
      </w:ins>
      <w:r>
        <w:rPr>
          <w:rFonts w:ascii="Calibri" w:eastAsia="Calibri" w:hAnsi="Calibri" w:cs="Calibri"/>
          <w:color w:val="333333"/>
          <w:sz w:val="24"/>
          <w:szCs w:val="24"/>
          <w:highlight w:val="white"/>
        </w:rPr>
        <w:t>from observable data</w:t>
      </w:r>
      <w:ins w:id="252" w:author="Laura Dee" w:date="2023-04-03T09:47:00Z">
        <w:r w:rsidR="00086998">
          <w:rPr>
            <w:rFonts w:ascii="Calibri" w:eastAsia="Calibri" w:hAnsi="Calibri" w:cs="Calibri"/>
            <w:color w:val="333333"/>
            <w:sz w:val="24"/>
            <w:szCs w:val="24"/>
            <w:highlight w:val="white"/>
          </w:rPr>
          <w:t xml:space="preserve">, including by ruling out </w:t>
        </w:r>
      </w:ins>
      <w:del w:id="253" w:author="Laura Dee" w:date="2023-04-03T09:47:00Z">
        <w:r w:rsidDel="00086998">
          <w:rPr>
            <w:rFonts w:ascii="Calibri" w:eastAsia="Calibri" w:hAnsi="Calibri" w:cs="Calibri"/>
            <w:color w:val="333333"/>
            <w:sz w:val="24"/>
            <w:szCs w:val="24"/>
            <w:highlight w:val="white"/>
          </w:rPr>
          <w:delText xml:space="preserve">.  Making a DAG therefore helps determine </w:delText>
        </w:r>
      </w:del>
      <w:r>
        <w:rPr>
          <w:rFonts w:ascii="Calibri" w:eastAsia="Calibri" w:hAnsi="Calibri" w:cs="Calibri"/>
          <w:color w:val="333333"/>
          <w:sz w:val="24"/>
          <w:szCs w:val="24"/>
          <w:highlight w:val="white"/>
        </w:rPr>
        <w:t xml:space="preserve">potential confounding variables. If possible, we recommend making a diagram </w:t>
      </w:r>
      <w:r>
        <w:rPr>
          <w:rFonts w:ascii="Calibri" w:eastAsia="Calibri" w:hAnsi="Calibri" w:cs="Calibri"/>
          <w:i/>
          <w:color w:val="333333"/>
          <w:sz w:val="24"/>
          <w:szCs w:val="24"/>
          <w:highlight w:val="white"/>
        </w:rPr>
        <w:t>before</w:t>
      </w:r>
      <w:r>
        <w:rPr>
          <w:rFonts w:ascii="Calibri" w:eastAsia="Calibri" w:hAnsi="Calibri" w:cs="Calibri"/>
          <w:color w:val="333333"/>
          <w:sz w:val="24"/>
          <w:szCs w:val="24"/>
          <w:highlight w:val="white"/>
        </w:rPr>
        <w:t xml:space="preserve"> </w:t>
      </w:r>
      <w:ins w:id="254" w:author="Laura Dee" w:date="2023-04-03T09:48:00Z">
        <w:r w:rsidR="00086998">
          <w:rPr>
            <w:rFonts w:ascii="Calibri" w:eastAsia="Calibri" w:hAnsi="Calibri" w:cs="Calibri"/>
            <w:color w:val="333333"/>
            <w:sz w:val="24"/>
            <w:szCs w:val="24"/>
            <w:highlight w:val="white"/>
          </w:rPr>
          <w:t xml:space="preserve">the data collection step </w:t>
        </w:r>
      </w:ins>
      <w:del w:id="255" w:author="Laura Dee" w:date="2023-04-03T09:48:00Z">
        <w:r w:rsidDel="00086998">
          <w:rPr>
            <w:rFonts w:ascii="Calibri" w:eastAsia="Calibri" w:hAnsi="Calibri" w:cs="Calibri"/>
            <w:color w:val="333333"/>
            <w:sz w:val="24"/>
            <w:szCs w:val="24"/>
            <w:highlight w:val="white"/>
          </w:rPr>
          <w:delText xml:space="preserve">designing an observational survey </w:delText>
        </w:r>
      </w:del>
      <w:r>
        <w:rPr>
          <w:rFonts w:ascii="Calibri" w:eastAsia="Calibri" w:hAnsi="Calibri" w:cs="Calibri"/>
          <w:color w:val="333333"/>
          <w:sz w:val="24"/>
          <w:szCs w:val="24"/>
          <w:highlight w:val="white"/>
        </w:rPr>
        <w:t xml:space="preserve">to inform which covariates might be confounding and should </w:t>
      </w:r>
      <w:ins w:id="256" w:author="Laura Dee" w:date="2023-04-03T09:48:00Z">
        <w:r w:rsidR="00086998">
          <w:rPr>
            <w:rFonts w:ascii="Calibri" w:eastAsia="Calibri" w:hAnsi="Calibri" w:cs="Calibri"/>
            <w:color w:val="333333"/>
            <w:sz w:val="24"/>
            <w:szCs w:val="24"/>
            <w:highlight w:val="white"/>
          </w:rPr>
          <w:t xml:space="preserve">or could </w:t>
        </w:r>
      </w:ins>
      <w:r>
        <w:rPr>
          <w:rFonts w:ascii="Calibri" w:eastAsia="Calibri" w:hAnsi="Calibri" w:cs="Calibri"/>
          <w:color w:val="333333"/>
          <w:sz w:val="24"/>
          <w:szCs w:val="24"/>
          <w:highlight w:val="white"/>
        </w:rPr>
        <w:t xml:space="preserve">be measured. However, due to feasibility constraints or when analyzing existing data, measuring all potential confounders might not be possible. For example, the data could have been collected for another purpose or question, so a set of confounders were deemed unimportant. For this reason, a causal diagram needs to include both measured and </w:t>
      </w:r>
      <w:r>
        <w:rPr>
          <w:rFonts w:ascii="Calibri" w:eastAsia="Calibri" w:hAnsi="Calibri" w:cs="Calibri"/>
          <w:i/>
          <w:color w:val="333333"/>
          <w:sz w:val="24"/>
          <w:szCs w:val="24"/>
          <w:highlight w:val="white"/>
        </w:rPr>
        <w:t>unmeasured</w:t>
      </w:r>
      <w:r>
        <w:rPr>
          <w:rFonts w:ascii="Calibri" w:eastAsia="Calibri" w:hAnsi="Calibri" w:cs="Calibri"/>
          <w:color w:val="333333"/>
          <w:sz w:val="24"/>
          <w:szCs w:val="24"/>
          <w:highlight w:val="white"/>
        </w:rPr>
        <w:t xml:space="preserve"> confounding variables – and we argue should be a </w:t>
      </w:r>
      <w:r>
        <w:rPr>
          <w:rFonts w:ascii="Calibri" w:eastAsia="Calibri" w:hAnsi="Calibri" w:cs="Calibri"/>
          <w:color w:val="333333"/>
          <w:sz w:val="24"/>
          <w:szCs w:val="24"/>
          <w:highlight w:val="white"/>
        </w:rPr>
        <w:lastRenderedPageBreak/>
        <w:t xml:space="preserve">requirement before conducting an analysis from which one wants to make any causal conclusions. Finally, causal diagrams for both new and retrospective analyses can also show what variables you should include in an analyses, such as those that cause collider bias </w:t>
      </w:r>
      <w:r>
        <w:fldChar w:fldCharType="begin"/>
      </w:r>
      <w:r w:rsidR="0016272E">
        <w:instrText xml:space="preserve"> ADDIN ZOTERO_ITEM CSL_CITATION {"citationID":"xol3QM8S","properties":{"formattedCitation":"(for an excellent discussion of this topic beyond the scope of this manuscript, see McElreath McElreath 2020 Chapter 6 or , or Griffith et al. 2020 for examples in the analysis of Covid-19 risk factors)","plainCitation":"(for an excellent discussion of this topic beyond the scope of this manuscript, see McElreath McElreath 2020 Chapter 6 or , or Griffith et al. 2020 for examples in the analysis of Covid-19 risk factors)","noteIndex":0},"citationItems":[{"id":12357,"uris":["http://zotero.org/users/1810851/items/3JFJCP6I"],"itemData":{"id":12357,"type":"book","ISBN":"0-429-02960-8","publisher":"Chapman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 or "},{"id":12358,"uris":["http://zotero.org/users/1810851/items/I2SPJRGT"],"itemData":{"id":12358,"type":"article-journal","abstract":"Numerous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M."},{"family":"Hemani","given":"Gibran"}],"accessed":{"date-parts":[["2022",4,20]]},"issued":{"date-parts":[["2020",11,12]]}},"label":"page","prefix":"or","suffix":"for examples in the analysis of Covid-19 risk factors"}],"schema":"https://github.com/citation-style-language/schema/raw/master/csl-citation.json"} </w:instrText>
      </w:r>
      <w:r>
        <w:fldChar w:fldCharType="separate"/>
      </w:r>
      <w:r w:rsidR="0016272E">
        <w:rPr>
          <w:highlight w:val="white"/>
        </w:rPr>
        <w:t>(for an excellent discussion of this topic beyond the scope of this manuscript, see McElreath McElreath 2020 Chapter 6 or , or Griffith et al. 2020 for examples in the analysis of Covid-19 risk factors)</w:t>
      </w:r>
      <w:r>
        <w:rPr>
          <w:highlight w:val="white"/>
        </w:rPr>
        <w:fldChar w:fldCharType="end"/>
      </w:r>
      <w:r>
        <w:rPr>
          <w:rFonts w:ascii="Calibri" w:eastAsia="Calibri" w:hAnsi="Calibri" w:cs="Calibri"/>
          <w:color w:val="333333"/>
          <w:sz w:val="24"/>
          <w:szCs w:val="24"/>
          <w:highlight w:val="white"/>
        </w:rPr>
        <w:t>.</w:t>
      </w:r>
    </w:p>
    <w:p w14:paraId="43822C83" w14:textId="77777777" w:rsidR="00433985" w:rsidRDefault="00433985" w:rsidP="00433985">
      <w:pPr>
        <w:rPr>
          <w:rFonts w:ascii="Calibri" w:eastAsia="Calibri" w:hAnsi="Calibri" w:cs="Calibri"/>
          <w:color w:val="333333"/>
          <w:sz w:val="24"/>
          <w:szCs w:val="24"/>
          <w:highlight w:val="white"/>
        </w:rPr>
      </w:pPr>
    </w:p>
    <w:p w14:paraId="0AC60BCE"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433985">
        <w:rPr>
          <w:rFonts w:ascii="Calibri" w:eastAsia="Calibri" w:hAnsi="Calibri" w:cs="Calibri"/>
          <w:b/>
          <w:color w:val="333333"/>
          <w:shd w:val="pct15" w:color="auto" w:fill="FFFFFF"/>
        </w:rPr>
        <w:t>Box 1: A Brief Overview of the Elements of Directed Acyclic Graphs for Causal Analysis</w:t>
      </w:r>
    </w:p>
    <w:p w14:paraId="6ABF9548"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p>
    <w:p w14:paraId="52CED4E1" w14:textId="4F06341B" w:rsidR="00433985" w:rsidRPr="00433985" w:rsidDel="008C6802"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del w:id="257" w:author="Laura Dee" w:date="2023-04-04T15:30:00Z"/>
          <w:shd w:val="pct15" w:color="auto" w:fill="FFFFFF"/>
        </w:rPr>
      </w:pPr>
      <w:r w:rsidRPr="00433985">
        <w:rPr>
          <w:rFonts w:ascii="Calibri" w:eastAsia="Calibri" w:hAnsi="Calibri" w:cs="Calibri"/>
          <w:color w:val="333333"/>
          <w:shd w:val="pct15" w:color="auto" w:fill="FFFFFF"/>
        </w:rPr>
        <w:t xml:space="preserve"> </w:t>
      </w:r>
      <w:ins w:id="258" w:author="Laura Dee" w:date="2023-04-04T15:29:00Z">
        <w:r w:rsidR="00A623DE">
          <w:rPr>
            <w:rFonts w:ascii="Calibri" w:eastAsia="Calibri" w:hAnsi="Calibri" w:cs="Calibri"/>
            <w:color w:val="333333"/>
            <w:shd w:val="pct15" w:color="auto" w:fill="FFFFFF"/>
          </w:rPr>
          <w:t xml:space="preserve">We briefly review </w:t>
        </w:r>
      </w:ins>
      <w:del w:id="259" w:author="Laura Dee" w:date="2023-04-04T15:29:00Z">
        <w:r w:rsidRPr="00433985" w:rsidDel="00A623DE">
          <w:rPr>
            <w:rFonts w:ascii="Calibri" w:eastAsia="Calibri" w:hAnsi="Calibri" w:cs="Calibri"/>
            <w:color w:val="333333"/>
            <w:shd w:val="pct15" w:color="auto" w:fill="FFFFFF"/>
          </w:rPr>
          <w:delText>Let us take a moment to break down</w:delText>
        </w:r>
      </w:del>
      <w:ins w:id="260" w:author="Laura Dee" w:date="2023-04-04T15:29:00Z">
        <w:r w:rsidR="00A623DE">
          <w:rPr>
            <w:rFonts w:ascii="Calibri" w:eastAsia="Calibri" w:hAnsi="Calibri" w:cs="Calibri"/>
            <w:color w:val="333333"/>
            <w:shd w:val="pct15" w:color="auto" w:fill="FFFFFF"/>
          </w:rPr>
          <w:t>the uses and</w:t>
        </w:r>
      </w:ins>
      <w:r w:rsidRPr="00433985">
        <w:rPr>
          <w:rFonts w:ascii="Calibri" w:eastAsia="Calibri" w:hAnsi="Calibri" w:cs="Calibri"/>
          <w:color w:val="333333"/>
          <w:shd w:val="pct15" w:color="auto" w:fill="FFFFFF"/>
        </w:rPr>
        <w:t xml:space="preserve"> the elements of</w:t>
      </w:r>
      <w:del w:id="261" w:author="Laura Dee" w:date="2023-04-04T15:29:00Z">
        <w:r w:rsidRPr="00433985" w:rsidDel="00A623DE">
          <w:rPr>
            <w:rFonts w:ascii="Calibri" w:eastAsia="Calibri" w:hAnsi="Calibri" w:cs="Calibri"/>
            <w:color w:val="333333"/>
            <w:shd w:val="pct15" w:color="auto" w:fill="FFFFFF"/>
          </w:rPr>
          <w:delText xml:space="preserve"> a</w:delText>
        </w:r>
      </w:del>
      <w:r w:rsidRPr="00433985">
        <w:rPr>
          <w:rFonts w:ascii="Calibri" w:eastAsia="Calibri" w:hAnsi="Calibri" w:cs="Calibri"/>
          <w:color w:val="333333"/>
          <w:shd w:val="pct15" w:color="auto" w:fill="FFFFFF"/>
        </w:rPr>
        <w:t xml:space="preserve"> causal diagram</w:t>
      </w:r>
      <w:ins w:id="262" w:author="Laura Dee" w:date="2023-04-04T15:29:00Z">
        <w:r w:rsidR="00A623DE">
          <w:rPr>
            <w:rFonts w:ascii="Calibri" w:eastAsia="Calibri" w:hAnsi="Calibri" w:cs="Calibri"/>
            <w:color w:val="333333"/>
            <w:shd w:val="pct15" w:color="auto" w:fill="FFFFFF"/>
          </w:rPr>
          <w:t>s</w:t>
        </w:r>
      </w:ins>
      <w:r w:rsidRPr="00433985">
        <w:rPr>
          <w:rFonts w:ascii="Calibri" w:eastAsia="Calibri" w:hAnsi="Calibri" w:cs="Calibri"/>
          <w:color w:val="333333"/>
          <w:shd w:val="pct15" w:color="auto" w:fill="FFFFFF"/>
        </w:rPr>
        <w:t>, such as the one included in Figure 1, called Directed Acyclic Graphs</w:t>
      </w:r>
      <w:ins w:id="263" w:author="Laura Dee" w:date="2023-04-04T15:30:00Z">
        <w:r w:rsidR="00C068C4">
          <w:rPr>
            <w:rFonts w:ascii="Calibri" w:eastAsia="Calibri" w:hAnsi="Calibri" w:cs="Calibri"/>
            <w:color w:val="333333"/>
            <w:shd w:val="pct15" w:color="auto" w:fill="FFFFFF"/>
          </w:rPr>
          <w:t xml:space="preserve"> (</w:t>
        </w:r>
      </w:ins>
      <w:del w:id="264" w:author="Laura Dee" w:date="2023-04-04T15:30:00Z">
        <w:r w:rsidRPr="00433985" w:rsidDel="00C068C4">
          <w:rPr>
            <w:rFonts w:ascii="Calibri" w:eastAsia="Calibri" w:hAnsi="Calibri" w:cs="Calibri"/>
            <w:color w:val="333333"/>
            <w:shd w:val="pct15" w:color="auto" w:fill="FFFFFF"/>
          </w:rPr>
          <w:delText xml:space="preserve">, or </w:delText>
        </w:r>
      </w:del>
      <w:r w:rsidRPr="00433985">
        <w:rPr>
          <w:rFonts w:ascii="Calibri" w:eastAsia="Calibri" w:hAnsi="Calibri" w:cs="Calibri"/>
          <w:color w:val="333333"/>
          <w:shd w:val="pct15" w:color="auto" w:fill="FFFFFF"/>
        </w:rPr>
        <w:t>DAGs</w:t>
      </w:r>
      <w:ins w:id="265" w:author="Laura Dee" w:date="2023-04-04T15:30:00Z">
        <w:r w:rsidR="00C068C4">
          <w:rPr>
            <w:rFonts w:ascii="Calibri" w:eastAsia="Calibri" w:hAnsi="Calibri" w:cs="Calibri"/>
            <w:color w:val="333333"/>
            <w:shd w:val="pct15" w:color="auto" w:fill="FFFFFF"/>
          </w:rPr>
          <w:t>)</w:t>
        </w:r>
      </w:ins>
      <w:r w:rsidRPr="00433985">
        <w:rPr>
          <w:rFonts w:ascii="Calibri" w:eastAsia="Calibri" w:hAnsi="Calibri" w:cs="Calibri"/>
          <w:color w:val="333333"/>
          <w:shd w:val="pct15" w:color="auto" w:fill="FFFFFF"/>
        </w:rPr>
        <w:t xml:space="preserve"> </w:t>
      </w:r>
      <w:r w:rsidRPr="00433985">
        <w:rPr>
          <w:rFonts w:ascii="Calibri" w:hAnsi="Calibri" w:cs="Calibri"/>
          <w:shd w:val="pct15" w:color="auto" w:fill="FFFFFF"/>
        </w:rPr>
        <w:fldChar w:fldCharType="begin"/>
      </w:r>
      <w:r w:rsidR="0016272E">
        <w:rPr>
          <w:rFonts w:ascii="Calibri" w:hAnsi="Calibri" w:cs="Calibri"/>
          <w:shd w:val="pct15" w:color="auto" w:fill="FFFFFF"/>
        </w:rPr>
        <w:instrText xml:space="preserve"> ADDIN ZOTERO_ITEM CSL_CITATION {"citationID":"Gtwo0yxr","properties":{"formattedCitation":"(Grace and Irvine 2020, Laubach et al. 2021, Arif and MacNeil 2023)","plainCitation":"(Grace and Irvine 2020, Laubach et al. 2021, Arif and MacNeil 2023)","noteIndex":0},"citationItems":[{"id":11230,"uris":["http://zotero.org/users/1810851/items/JKAWLH2T"],"itemData":{"id":11230,"type":"article-journal","abstract":"Recent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Aaron"}],"accessed":{"date-parts":[["2023",3,27]]},"issued":{"date-parts":[["2023"]]}},"label":"page"}],"schema":"https://github.com/citation-style-language/schema/raw/master/csl-citation.json"} </w:instrText>
      </w:r>
      <w:r w:rsidRPr="00433985">
        <w:rPr>
          <w:rFonts w:ascii="Calibri" w:hAnsi="Calibri" w:cs="Calibri"/>
          <w:shd w:val="pct15" w:color="auto" w:fill="FFFFFF"/>
        </w:rPr>
        <w:fldChar w:fldCharType="separate"/>
      </w:r>
      <w:r w:rsidR="0016272E">
        <w:rPr>
          <w:rFonts w:ascii="Calibri" w:hAnsi="Calibri" w:cs="Calibri"/>
          <w:shd w:val="pct15" w:color="auto" w:fill="FFFFFF"/>
        </w:rPr>
        <w:t>(Grace and Irvine 2020, Laubach et al. 2021, Arif and MacNeil 2023)</w:t>
      </w:r>
      <w:r w:rsidRPr="00433985">
        <w:rPr>
          <w:rFonts w:ascii="Calibri" w:hAnsi="Calibri" w:cs="Calibri"/>
          <w:shd w:val="pct15" w:color="auto" w:fill="FFFFFF"/>
        </w:rPr>
        <w:fldChar w:fldCharType="end"/>
      </w:r>
      <w:r w:rsidRPr="00433985">
        <w:rPr>
          <w:rFonts w:ascii="Calibri" w:eastAsia="Calibri" w:hAnsi="Calibri" w:cs="Calibri"/>
          <w:color w:val="333333"/>
          <w:shd w:val="pct15" w:color="auto" w:fill="FFFFFF"/>
        </w:rPr>
        <w:t xml:space="preserve">. </w:t>
      </w:r>
      <w:ins w:id="266" w:author="Laura Dee" w:date="2023-04-04T15:30:00Z">
        <w:r w:rsidR="008C6802">
          <w:rPr>
            <w:rFonts w:ascii="Calibri" w:eastAsia="Calibri" w:hAnsi="Calibri" w:cs="Calibri"/>
            <w:color w:val="333333"/>
            <w:shd w:val="pct15" w:color="auto" w:fill="FFFFFF"/>
          </w:rPr>
          <w:t>F</w:t>
        </w:r>
      </w:ins>
    </w:p>
    <w:p w14:paraId="63C9A0E4" w14:textId="77777777" w:rsidR="00433985" w:rsidRPr="00433985" w:rsidDel="008C6802"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ind w:firstLine="720"/>
        <w:textDirection w:val="btLr"/>
        <w:rPr>
          <w:del w:id="267" w:author="Laura Dee" w:date="2023-04-04T15:30:00Z"/>
          <w:shd w:val="pct15" w:color="auto" w:fill="FFFFFF"/>
        </w:rPr>
      </w:pPr>
    </w:p>
    <w:p w14:paraId="492E2CE9" w14:textId="246E95A5"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del w:id="268" w:author="Laura Dee" w:date="2023-04-04T15:30:00Z">
        <w:r w:rsidRPr="00433985" w:rsidDel="008C6802">
          <w:rPr>
            <w:rFonts w:ascii="Calibri" w:eastAsia="Calibri" w:hAnsi="Calibri" w:cs="Calibri"/>
            <w:color w:val="333333"/>
            <w:shd w:val="pct15" w:color="auto" w:fill="FFFFFF"/>
          </w:rPr>
          <w:delText>F</w:delText>
        </w:r>
      </w:del>
      <w:r w:rsidRPr="00433985">
        <w:rPr>
          <w:rFonts w:ascii="Calibri" w:eastAsia="Calibri" w:hAnsi="Calibri" w:cs="Calibri"/>
          <w:color w:val="333333"/>
          <w:shd w:val="pct15" w:color="auto" w:fill="FFFFFF"/>
        </w:rPr>
        <w:t>or the variables and</w:t>
      </w:r>
      <w:del w:id="269" w:author="Laura Dee" w:date="2023-04-04T15:30:00Z">
        <w:r w:rsidRPr="00433985" w:rsidDel="008C6802">
          <w:rPr>
            <w:rFonts w:ascii="Calibri" w:eastAsia="Calibri" w:hAnsi="Calibri" w:cs="Calibri"/>
            <w:color w:val="333333"/>
            <w:shd w:val="pct15" w:color="auto" w:fill="FFFFFF"/>
          </w:rPr>
          <w:delText xml:space="preserve"> paths</w:delText>
        </w:r>
      </w:del>
      <w:ins w:id="270" w:author="Laura Dee" w:date="2023-04-04T15:30:00Z">
        <w:r w:rsidR="008C6802">
          <w:rPr>
            <w:rFonts w:ascii="Calibri" w:eastAsia="Calibri" w:hAnsi="Calibri" w:cs="Calibri"/>
            <w:color w:val="333333"/>
            <w:shd w:val="pct15" w:color="auto" w:fill="FFFFFF"/>
          </w:rPr>
          <w:t xml:space="preserve"> implied causal relationships (as paths)</w:t>
        </w:r>
      </w:ins>
      <w:del w:id="271" w:author="Laura Dee" w:date="2023-04-03T09:54:00Z">
        <w:r w:rsidRPr="00433985" w:rsidDel="00CA79F1">
          <w:rPr>
            <w:rFonts w:ascii="Calibri" w:eastAsia="Calibri" w:hAnsi="Calibri" w:cs="Calibri"/>
            <w:color w:val="333333"/>
            <w:shd w:val="pct15" w:color="auto" w:fill="FFFFFF"/>
          </w:rPr>
          <w:delText xml:space="preserve"> themselves</w:delText>
        </w:r>
      </w:del>
      <w:r w:rsidRPr="00433985">
        <w:rPr>
          <w:rFonts w:ascii="Calibri" w:eastAsia="Calibri" w:hAnsi="Calibri" w:cs="Calibri"/>
          <w:color w:val="333333"/>
          <w:shd w:val="pct15" w:color="auto" w:fill="FFFFFF"/>
        </w:rPr>
        <w:t xml:space="preserve">, we adopt a symbology to differentiate between observed and unobserved variables </w:t>
      </w:r>
      <w:del w:id="272" w:author="Laura Dee" w:date="2023-04-03T09:55:00Z">
        <w:r w:rsidRPr="00433985" w:rsidDel="00CA79F1">
          <w:rPr>
            <w:rFonts w:ascii="Calibri" w:eastAsia="Calibri" w:hAnsi="Calibri" w:cs="Calibri"/>
            <w:color w:val="333333"/>
            <w:shd w:val="pct15" w:color="auto" w:fill="FFFFFF"/>
          </w:rPr>
          <w:delText>in order to facilitate a connection to estimation techniques and</w:delText>
        </w:r>
      </w:del>
      <w:ins w:id="273" w:author="Laura Dee" w:date="2023-04-03T09:55:00Z">
        <w:r w:rsidR="00CA79F1">
          <w:rPr>
            <w:rFonts w:ascii="Calibri" w:eastAsia="Calibri" w:hAnsi="Calibri" w:cs="Calibri"/>
            <w:color w:val="333333"/>
            <w:shd w:val="pct15" w:color="auto" w:fill="FFFFFF"/>
          </w:rPr>
          <w:t>to</w:t>
        </w:r>
      </w:ins>
      <w:r w:rsidRPr="00433985">
        <w:rPr>
          <w:rFonts w:ascii="Calibri" w:eastAsia="Calibri" w:hAnsi="Calibri" w:cs="Calibri"/>
          <w:color w:val="333333"/>
          <w:shd w:val="pct15" w:color="auto" w:fill="FFFFFF"/>
        </w:rPr>
        <w:t xml:space="preserve"> reveal where </w:t>
      </w:r>
      <w:del w:id="274" w:author="Laura Dee" w:date="2023-04-03T09:55:00Z">
        <w:r w:rsidRPr="00433985" w:rsidDel="00CA79F1">
          <w:rPr>
            <w:rFonts w:ascii="Calibri" w:eastAsia="Calibri" w:hAnsi="Calibri" w:cs="Calibri"/>
            <w:color w:val="333333"/>
            <w:shd w:val="pct15" w:color="auto" w:fill="FFFFFF"/>
          </w:rPr>
          <w:delText xml:space="preserve">problems </w:delText>
        </w:r>
      </w:del>
      <w:ins w:id="275" w:author="Laura Dee" w:date="2023-04-03T09:55:00Z">
        <w:r w:rsidR="00CA79F1">
          <w:rPr>
            <w:rFonts w:ascii="Calibri" w:eastAsia="Calibri" w:hAnsi="Calibri" w:cs="Calibri"/>
            <w:color w:val="333333"/>
            <w:shd w:val="pct15" w:color="auto" w:fill="FFFFFF"/>
          </w:rPr>
          <w:t xml:space="preserve">confounding variables might lurk. </w:t>
        </w:r>
      </w:ins>
      <w:del w:id="276" w:author="Laura Dee" w:date="2023-04-03T09:55:00Z">
        <w:r w:rsidRPr="00433985" w:rsidDel="00CA79F1">
          <w:rPr>
            <w:rFonts w:ascii="Calibri" w:eastAsia="Calibri" w:hAnsi="Calibri" w:cs="Calibri"/>
            <w:color w:val="333333"/>
            <w:shd w:val="pct15" w:color="auto" w:fill="FFFFFF"/>
          </w:rPr>
          <w:delText xml:space="preserve">might lie in a data set. </w:delText>
        </w:r>
      </w:del>
      <w:r w:rsidRPr="00433985">
        <w:rPr>
          <w:rFonts w:ascii="Calibri" w:eastAsia="Calibri" w:hAnsi="Calibri" w:cs="Calibri"/>
          <w:color w:val="333333"/>
          <w:shd w:val="pct15" w:color="auto" w:fill="FFFFFF"/>
        </w:rPr>
        <w:t>First, observed variables</w:t>
      </w:r>
      <w:ins w:id="277" w:author="Laura Dee" w:date="2023-04-03T09:55:00Z">
        <w:r w:rsidR="00CA79F1">
          <w:rPr>
            <w:rFonts w:ascii="Calibri" w:eastAsia="Calibri" w:hAnsi="Calibri" w:cs="Calibri"/>
            <w:color w:val="333333"/>
            <w:shd w:val="pct15" w:color="auto" w:fill="FFFFFF"/>
          </w:rPr>
          <w:t>,</w:t>
        </w:r>
      </w:ins>
      <w:del w:id="278" w:author="Laura Dee" w:date="2023-04-03T09:55:00Z">
        <w:r w:rsidRPr="00433985" w:rsidDel="00CA79F1">
          <w:rPr>
            <w:rFonts w:ascii="Calibri" w:eastAsia="Calibri" w:hAnsi="Calibri" w:cs="Calibri"/>
            <w:color w:val="333333"/>
            <w:shd w:val="pct15" w:color="auto" w:fill="FFFFFF"/>
          </w:rPr>
          <w:delText xml:space="preserve"> -</w:delText>
        </w:r>
      </w:del>
      <w:r w:rsidRPr="00433985">
        <w:rPr>
          <w:rFonts w:ascii="Calibri" w:eastAsia="Calibri" w:hAnsi="Calibri" w:cs="Calibri"/>
          <w:color w:val="333333"/>
          <w:shd w:val="pct15" w:color="auto" w:fill="FFFFFF"/>
        </w:rPr>
        <w:t xml:space="preserve"> the variables that can be or have been tangibly measured</w:t>
      </w:r>
      <w:ins w:id="279" w:author="Laura Dee" w:date="2023-04-03T09:55:00Z">
        <w:r w:rsidR="00CA79F1">
          <w:rPr>
            <w:rFonts w:ascii="Calibri" w:eastAsia="Calibri" w:hAnsi="Calibri" w:cs="Calibri"/>
            <w:color w:val="333333"/>
            <w:shd w:val="pct15" w:color="auto" w:fill="FFFFFF"/>
          </w:rPr>
          <w:t>, are</w:t>
        </w:r>
      </w:ins>
      <w:del w:id="280" w:author="Laura Dee" w:date="2023-04-03T09:55:00Z">
        <w:r w:rsidRPr="00433985" w:rsidDel="00CA79F1">
          <w:rPr>
            <w:rFonts w:ascii="Calibri" w:eastAsia="Calibri" w:hAnsi="Calibri" w:cs="Calibri"/>
            <w:color w:val="333333"/>
            <w:shd w:val="pct15" w:color="auto" w:fill="FFFFFF"/>
          </w:rPr>
          <w:delText>.</w:delText>
        </w:r>
      </w:del>
      <w:r w:rsidRPr="00433985">
        <w:rPr>
          <w:rFonts w:ascii="Calibri" w:eastAsia="Calibri" w:hAnsi="Calibri" w:cs="Calibri"/>
          <w:color w:val="333333"/>
          <w:shd w:val="pct15" w:color="auto" w:fill="FFFFFF"/>
        </w:rPr>
        <w:t xml:space="preserve"> </w:t>
      </w:r>
      <w:del w:id="281" w:author="Laura Dee" w:date="2023-04-03T09:55:00Z">
        <w:r w:rsidRPr="00433985" w:rsidDel="00CA79F1">
          <w:rPr>
            <w:rFonts w:ascii="Calibri" w:eastAsia="Calibri" w:hAnsi="Calibri" w:cs="Calibri"/>
            <w:color w:val="333333"/>
            <w:shd w:val="pct15" w:color="auto" w:fill="FFFFFF"/>
          </w:rPr>
          <w:delText>We will represent</w:delText>
        </w:r>
      </w:del>
      <w:ins w:id="282" w:author="Laura Dee" w:date="2023-04-03T09:55:00Z">
        <w:r w:rsidR="00CA79F1">
          <w:rPr>
            <w:rFonts w:ascii="Calibri" w:eastAsia="Calibri" w:hAnsi="Calibri" w:cs="Calibri"/>
            <w:color w:val="333333"/>
            <w:shd w:val="pct15" w:color="auto" w:fill="FFFFFF"/>
          </w:rPr>
          <w:t>represented</w:t>
        </w:r>
      </w:ins>
      <w:r w:rsidRPr="00433985">
        <w:rPr>
          <w:rFonts w:ascii="Calibri" w:eastAsia="Calibri" w:hAnsi="Calibri" w:cs="Calibri"/>
          <w:color w:val="333333"/>
          <w:shd w:val="pct15" w:color="auto" w:fill="FFFFFF"/>
        </w:rPr>
        <w:t xml:space="preserve"> </w:t>
      </w:r>
      <w:del w:id="283" w:author="Laura Dee" w:date="2023-04-03T09:55:00Z">
        <w:r w:rsidRPr="00433985" w:rsidDel="00CA79F1">
          <w:rPr>
            <w:rFonts w:ascii="Calibri" w:eastAsia="Calibri" w:hAnsi="Calibri" w:cs="Calibri"/>
            <w:color w:val="333333"/>
            <w:shd w:val="pct15" w:color="auto" w:fill="FFFFFF"/>
          </w:rPr>
          <w:delText xml:space="preserve">observed variables </w:delText>
        </w:r>
      </w:del>
      <w:r w:rsidRPr="00433985">
        <w:rPr>
          <w:rFonts w:ascii="Calibri" w:eastAsia="Calibri" w:hAnsi="Calibri" w:cs="Calibri"/>
          <w:color w:val="333333"/>
          <w:shd w:val="pct15" w:color="auto" w:fill="FFFFFF"/>
        </w:rPr>
        <w:t>as terms within boxes</w:t>
      </w:r>
      <w:ins w:id="284" w:author="Laura Dee" w:date="2023-04-03T09:55:00Z">
        <w:r w:rsidR="00CA79F1">
          <w:rPr>
            <w:rFonts w:ascii="Calibri" w:eastAsia="Calibri" w:hAnsi="Calibri" w:cs="Calibri"/>
            <w:color w:val="333333"/>
            <w:shd w:val="pct15" w:color="auto" w:fill="FFFFFF"/>
          </w:rPr>
          <w:t>,</w:t>
        </w:r>
      </w:ins>
      <w:r w:rsidRPr="00433985">
        <w:rPr>
          <w:rFonts w:ascii="Calibri" w:eastAsia="Calibri" w:hAnsi="Calibri" w:cs="Calibri"/>
          <w:color w:val="333333"/>
          <w:shd w:val="pct15" w:color="auto" w:fill="FFFFFF"/>
        </w:rPr>
        <w:t xml:space="preserve"> as</w:t>
      </w:r>
      <w:ins w:id="285" w:author="Laura Dee" w:date="2023-04-03T09:55:00Z">
        <w:r w:rsidR="00CA79F1">
          <w:rPr>
            <w:rFonts w:ascii="Calibri" w:eastAsia="Calibri" w:hAnsi="Calibri" w:cs="Calibri"/>
            <w:color w:val="333333"/>
            <w:shd w:val="pct15" w:color="auto" w:fill="FFFFFF"/>
          </w:rPr>
          <w:t xml:space="preserve"> for</w:t>
        </w:r>
      </w:ins>
      <w:r w:rsidRPr="00433985">
        <w:rPr>
          <w:rFonts w:ascii="Calibri" w:eastAsia="Calibri" w:hAnsi="Calibri" w:cs="Calibri"/>
          <w:color w:val="333333"/>
          <w:shd w:val="pct15" w:color="auto" w:fill="FFFFFF"/>
        </w:rPr>
        <w:t xml:space="preserve"> X and Y in </w:t>
      </w:r>
      <w:ins w:id="286" w:author="Laura Dee" w:date="2023-04-03T09:55:00Z">
        <w:r w:rsidR="00CA79F1">
          <w:rPr>
            <w:rFonts w:ascii="Calibri" w:eastAsia="Calibri" w:hAnsi="Calibri" w:cs="Calibri"/>
            <w:color w:val="333333"/>
            <w:shd w:val="pct15" w:color="auto" w:fill="FFFFFF"/>
          </w:rPr>
          <w:t>F</w:t>
        </w:r>
      </w:ins>
      <w:del w:id="287" w:author="Laura Dee" w:date="2023-04-03T09:55:00Z">
        <w:r w:rsidRPr="00433985" w:rsidDel="00CA79F1">
          <w:rPr>
            <w:rFonts w:ascii="Calibri" w:eastAsia="Calibri" w:hAnsi="Calibri" w:cs="Calibri"/>
            <w:color w:val="333333"/>
            <w:shd w:val="pct15" w:color="auto" w:fill="FFFFFF"/>
          </w:rPr>
          <w:delText>f</w:delText>
        </w:r>
      </w:del>
      <w:r w:rsidRPr="00433985">
        <w:rPr>
          <w:rFonts w:ascii="Calibri" w:eastAsia="Calibri" w:hAnsi="Calibri" w:cs="Calibri"/>
          <w:color w:val="333333"/>
          <w:shd w:val="pct15" w:color="auto" w:fill="FFFFFF"/>
        </w:rPr>
        <w:t xml:space="preserve">igure 1. Second, our </w:t>
      </w:r>
      <w:del w:id="288" w:author="Laura Dee" w:date="2023-04-03T09:56:00Z">
        <w:r w:rsidRPr="00433985" w:rsidDel="00CA79F1">
          <w:rPr>
            <w:rFonts w:ascii="Calibri" w:eastAsia="Calibri" w:hAnsi="Calibri" w:cs="Calibri"/>
            <w:color w:val="333333"/>
            <w:shd w:val="pct15" w:color="auto" w:fill="FFFFFF"/>
          </w:rPr>
          <w:delText>causal model</w:delText>
        </w:r>
      </w:del>
      <w:ins w:id="289" w:author="Laura Dee" w:date="2023-04-03T09:56:00Z">
        <w:r w:rsidR="00CA79F1">
          <w:rPr>
            <w:rFonts w:ascii="Calibri" w:eastAsia="Calibri" w:hAnsi="Calibri" w:cs="Calibri"/>
            <w:color w:val="333333"/>
            <w:shd w:val="pct15" w:color="auto" w:fill="FFFFFF"/>
          </w:rPr>
          <w:t>DAG</w:t>
        </w:r>
      </w:ins>
      <w:r w:rsidRPr="00433985">
        <w:rPr>
          <w:rFonts w:ascii="Calibri" w:eastAsia="Calibri" w:hAnsi="Calibri" w:cs="Calibri"/>
          <w:color w:val="333333"/>
          <w:shd w:val="pct15" w:color="auto" w:fill="FFFFFF"/>
        </w:rPr>
        <w:t xml:space="preserve"> in Figure 1 shows </w:t>
      </w:r>
      <w:r w:rsidRPr="00CA79F1">
        <w:rPr>
          <w:rFonts w:ascii="Calibri" w:eastAsia="Calibri" w:hAnsi="Calibri" w:cs="Calibri"/>
          <w:i/>
          <w:iCs/>
          <w:color w:val="333333"/>
          <w:shd w:val="pct15" w:color="auto" w:fill="FFFFFF"/>
          <w:rPrChange w:id="290" w:author="Laura Dee" w:date="2023-04-03T09:56:00Z">
            <w:rPr>
              <w:rFonts w:ascii="Calibri" w:eastAsia="Calibri" w:hAnsi="Calibri" w:cs="Calibri"/>
              <w:color w:val="333333"/>
              <w:shd w:val="pct15" w:color="auto" w:fill="FFFFFF"/>
            </w:rPr>
          </w:rPrChange>
        </w:rPr>
        <w:t xml:space="preserve">unobserved </w:t>
      </w:r>
      <w:ins w:id="291" w:author="Laura Dee" w:date="2023-04-03T09:56:00Z">
        <w:r w:rsidR="00CA79F1">
          <w:rPr>
            <w:rFonts w:ascii="Calibri" w:eastAsia="Calibri" w:hAnsi="Calibri" w:cs="Calibri"/>
            <w:color w:val="333333"/>
            <w:shd w:val="pct15" w:color="auto" w:fill="FFFFFF"/>
          </w:rPr>
          <w:t>(</w:t>
        </w:r>
        <w:proofErr w:type="gramStart"/>
        <w:r w:rsidR="00CA79F1">
          <w:rPr>
            <w:rFonts w:ascii="Calibri" w:eastAsia="Calibri" w:hAnsi="Calibri" w:cs="Calibri"/>
            <w:color w:val="333333"/>
            <w:shd w:val="pct15" w:color="auto" w:fill="FFFFFF"/>
          </w:rPr>
          <w:t>i.e.</w:t>
        </w:r>
        <w:proofErr w:type="gramEnd"/>
        <w:r w:rsidR="00CA79F1">
          <w:rPr>
            <w:rFonts w:ascii="Calibri" w:eastAsia="Calibri" w:hAnsi="Calibri" w:cs="Calibri"/>
            <w:color w:val="333333"/>
            <w:shd w:val="pct15" w:color="auto" w:fill="FFFFFF"/>
          </w:rPr>
          <w:t xml:space="preserve"> unmeasured) v</w:t>
        </w:r>
      </w:ins>
      <w:del w:id="292" w:author="Laura Dee" w:date="2023-04-03T09:56:00Z">
        <w:r w:rsidRPr="00433985" w:rsidDel="00CA79F1">
          <w:rPr>
            <w:rFonts w:ascii="Calibri" w:eastAsia="Calibri" w:hAnsi="Calibri" w:cs="Calibri"/>
            <w:color w:val="333333"/>
            <w:shd w:val="pct15" w:color="auto" w:fill="FFFFFF"/>
          </w:rPr>
          <w:delText>v</w:delText>
        </w:r>
      </w:del>
      <w:r w:rsidRPr="00433985">
        <w:rPr>
          <w:rFonts w:ascii="Calibri" w:eastAsia="Calibri" w:hAnsi="Calibri" w:cs="Calibri"/>
          <w:color w:val="333333"/>
          <w:shd w:val="pct15" w:color="auto" w:fill="FFFFFF"/>
        </w:rPr>
        <w:t>ariables contained in ellipses</w:t>
      </w:r>
      <w:ins w:id="293" w:author="Laura Dee" w:date="2023-04-03T09:56:00Z">
        <w:r w:rsidR="00CA79F1">
          <w:rPr>
            <w:rFonts w:ascii="Calibri" w:eastAsia="Calibri" w:hAnsi="Calibri" w:cs="Calibri"/>
            <w:color w:val="333333"/>
            <w:shd w:val="pct15" w:color="auto" w:fill="FFFFFF"/>
          </w:rPr>
          <w:t xml:space="preserve">, such as the variable </w:t>
        </w:r>
        <w:r w:rsidR="00CA79F1" w:rsidRPr="00CA79F1">
          <w:rPr>
            <w:rFonts w:ascii="Calibri" w:eastAsia="Calibri" w:hAnsi="Calibri" w:cs="Calibri"/>
            <w:i/>
            <w:iCs/>
            <w:color w:val="333333"/>
            <w:shd w:val="pct15" w:color="auto" w:fill="FFFFFF"/>
            <w:rPrChange w:id="294" w:author="Laura Dee" w:date="2023-04-03T09:56:00Z">
              <w:rPr>
                <w:rFonts w:ascii="Calibri" w:eastAsia="Calibri" w:hAnsi="Calibri" w:cs="Calibri"/>
                <w:color w:val="333333"/>
                <w:shd w:val="pct15" w:color="auto" w:fill="FFFFFF"/>
              </w:rPr>
            </w:rPrChange>
          </w:rPr>
          <w:t>Z.</w:t>
        </w:r>
        <w:r w:rsidR="00CA79F1">
          <w:rPr>
            <w:rFonts w:ascii="Calibri" w:eastAsia="Calibri" w:hAnsi="Calibri" w:cs="Calibri"/>
            <w:color w:val="333333"/>
            <w:shd w:val="pct15" w:color="auto" w:fill="FFFFFF"/>
          </w:rPr>
          <w:t xml:space="preserve"> </w:t>
        </w:r>
      </w:ins>
      <w:ins w:id="295" w:author="Laura Dee" w:date="2023-04-03T11:25:00Z">
        <w:r w:rsidR="00C72290">
          <w:rPr>
            <w:rFonts w:ascii="Calibri" w:eastAsia="Calibri" w:hAnsi="Calibri" w:cs="Calibri"/>
            <w:color w:val="333333"/>
            <w:shd w:val="pct15" w:color="auto" w:fill="FFFFFF"/>
          </w:rPr>
          <w:t>The error term</w:t>
        </w:r>
      </w:ins>
      <w:ins w:id="296" w:author="Laura Dee" w:date="2023-04-03T11:26:00Z">
        <w:r w:rsidR="00C72290">
          <w:rPr>
            <w:rFonts w:ascii="Calibri" w:eastAsia="Calibri" w:hAnsi="Calibri" w:cs="Calibri"/>
            <w:color w:val="333333"/>
            <w:shd w:val="pct15" w:color="auto" w:fill="FFFFFF"/>
          </w:rPr>
          <w:t xml:space="preserve"> is shown as </w:t>
        </w:r>
        <w:r w:rsidR="00C72290" w:rsidRPr="00C72290">
          <w:rPr>
            <w:rFonts w:ascii="Calibri" w:eastAsia="Calibri" w:hAnsi="Calibri" w:cs="Calibri"/>
            <w:i/>
            <w:iCs/>
            <w:color w:val="333333"/>
            <w:shd w:val="pct15" w:color="auto" w:fill="FFFFFF"/>
            <w:rPrChange w:id="297" w:author="Laura Dee" w:date="2023-04-03T11:26:00Z">
              <w:rPr>
                <w:rFonts w:ascii="Calibri" w:eastAsia="Calibri" w:hAnsi="Calibri" w:cs="Calibri"/>
                <w:color w:val="333333"/>
                <w:shd w:val="pct15" w:color="auto" w:fill="FFFFFF"/>
              </w:rPr>
            </w:rPrChange>
          </w:rPr>
          <w:t>e</w:t>
        </w:r>
        <w:r w:rsidR="00C72290">
          <w:rPr>
            <w:rFonts w:ascii="Calibri" w:eastAsia="Calibri" w:hAnsi="Calibri" w:cs="Calibri"/>
            <w:color w:val="333333"/>
            <w:shd w:val="pct15" w:color="auto" w:fill="FFFFFF"/>
          </w:rPr>
          <w:t xml:space="preserve">. </w:t>
        </w:r>
      </w:ins>
      <w:commentRangeStart w:id="298"/>
      <w:del w:id="299" w:author="Laura Dee" w:date="2023-04-03T09:56:00Z">
        <w:r w:rsidRPr="00433985" w:rsidDel="00CA79F1">
          <w:rPr>
            <w:rFonts w:ascii="Calibri" w:eastAsia="Calibri" w:hAnsi="Calibri" w:cs="Calibri"/>
            <w:color w:val="333333"/>
            <w:shd w:val="pct15" w:color="auto" w:fill="FFFFFF"/>
          </w:rPr>
          <w:delText xml:space="preserve">. In the case of Z, this is a measurable quantity that has not been measured. </w:delText>
        </w:r>
      </w:del>
      <w:r w:rsidRPr="00433985">
        <w:rPr>
          <w:rFonts w:ascii="Calibri" w:eastAsia="Calibri" w:hAnsi="Calibri" w:cs="Calibri"/>
          <w:color w:val="333333"/>
          <w:shd w:val="pct15" w:color="auto" w:fill="FFFFFF"/>
        </w:rPr>
        <w:t xml:space="preserve">In the case of e - the error term - this is a collection of different variables and influences outside of the scope of analysis. We need not know what they are precisely, but we can trace a causal path between them and other variables in our causal diagram. Finally, variables are connected by paths - i.e., arrows. The direction of these arrows </w:t>
      </w:r>
      <w:commentRangeEnd w:id="298"/>
      <w:r w:rsidR="00CA79F1">
        <w:rPr>
          <w:rStyle w:val="CommentReference"/>
        </w:rPr>
        <w:commentReference w:id="298"/>
      </w:r>
      <w:r w:rsidRPr="00433985">
        <w:rPr>
          <w:rFonts w:ascii="Calibri" w:eastAsia="Calibri" w:hAnsi="Calibri" w:cs="Calibri"/>
          <w:color w:val="333333"/>
          <w:shd w:val="pct15" w:color="auto" w:fill="FFFFFF"/>
        </w:rPr>
        <w:t>represents a direct causal connection going in the direction the arrow is pointed. This is fundamentally different than the “=” sign in an equation, as there is applied directionality. If the value of a causal variable of interest changes (i.e., via manipulation), there will be a concomitant change in the response variable(s) it affects. If a response variable changes, say via direct manipulation, there will be no associated change in the causal variable of interest.</w:t>
      </w:r>
    </w:p>
    <w:p w14:paraId="0B7DB792"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p>
    <w:p w14:paraId="7875013E" w14:textId="467D719D" w:rsidR="00433985" w:rsidRDefault="000A6114"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ins w:id="300" w:author="Laura Dee" w:date="2023-04-03T09:54:00Z"/>
          <w:rFonts w:ascii="Calibri" w:eastAsia="Calibri" w:hAnsi="Calibri" w:cs="Calibri"/>
          <w:color w:val="333333"/>
          <w:shd w:val="pct15" w:color="auto" w:fill="FFFFFF"/>
        </w:rPr>
      </w:pPr>
      <w:ins w:id="301" w:author="Laura Dee" w:date="2023-04-04T15:31:00Z">
        <w:r>
          <w:rPr>
            <w:rFonts w:ascii="Calibri" w:eastAsia="Calibri" w:hAnsi="Calibri" w:cs="Calibri"/>
            <w:color w:val="333333"/>
            <w:shd w:val="pct15" w:color="auto" w:fill="FFFFFF"/>
          </w:rPr>
          <w:t xml:space="preserve">A common critique is that DAGs do not </w:t>
        </w:r>
      </w:ins>
      <w:del w:id="302" w:author="Laura Dee" w:date="2023-04-04T15:31:00Z">
        <w:r w:rsidR="00433985" w:rsidRPr="00433985" w:rsidDel="000A6114">
          <w:rPr>
            <w:rFonts w:ascii="Calibri" w:eastAsia="Calibri" w:hAnsi="Calibri" w:cs="Calibri"/>
            <w:color w:val="333333"/>
            <w:shd w:val="pct15" w:color="auto" w:fill="FFFFFF"/>
          </w:rPr>
          <w:delText xml:space="preserve">We note that one might blanch at our use of DAGs and request that </w:delText>
        </w:r>
      </w:del>
      <w:ins w:id="303" w:author="Laura Dee" w:date="2023-04-04T15:31:00Z">
        <w:r>
          <w:rPr>
            <w:rFonts w:ascii="Calibri" w:eastAsia="Calibri" w:hAnsi="Calibri" w:cs="Calibri"/>
            <w:color w:val="333333"/>
            <w:shd w:val="pct15" w:color="auto" w:fill="FFFFFF"/>
          </w:rPr>
          <w:t xml:space="preserve">include </w:t>
        </w:r>
      </w:ins>
      <w:r w:rsidR="00433985" w:rsidRPr="00433985">
        <w:rPr>
          <w:rFonts w:ascii="Calibri" w:eastAsia="Calibri" w:hAnsi="Calibri" w:cs="Calibri"/>
          <w:color w:val="333333"/>
          <w:shd w:val="pct15" w:color="auto" w:fill="FFFFFF"/>
        </w:rPr>
        <w:t>feedbacks</w:t>
      </w:r>
      <w:del w:id="304" w:author="Laura Dee" w:date="2023-04-04T15:31:00Z">
        <w:r w:rsidR="00433985" w:rsidRPr="00433985" w:rsidDel="000A6114">
          <w:rPr>
            <w:rFonts w:ascii="Calibri" w:eastAsia="Calibri" w:hAnsi="Calibri" w:cs="Calibri"/>
            <w:color w:val="333333"/>
            <w:shd w:val="pct15" w:color="auto" w:fill="FFFFFF"/>
          </w:rPr>
          <w:delText xml:space="preserve"> be included in a causal model</w:delText>
        </w:r>
      </w:del>
      <w:ins w:id="305" w:author="Laura Dee" w:date="2023-04-04T15:31:00Z">
        <w:r w:rsidR="00A5761E">
          <w:rPr>
            <w:rFonts w:ascii="Calibri" w:eastAsia="Calibri" w:hAnsi="Calibri" w:cs="Calibri"/>
            <w:color w:val="333333"/>
            <w:shd w:val="pct15" w:color="auto" w:fill="FFFFFF"/>
          </w:rPr>
          <w:t xml:space="preserve">, </w:t>
        </w:r>
      </w:ins>
      <w:del w:id="306" w:author="Laura Dee" w:date="2023-04-04T15:31:00Z">
        <w:r w:rsidR="00433985" w:rsidRPr="00433985" w:rsidDel="00A5761E">
          <w:rPr>
            <w:rFonts w:ascii="Calibri" w:eastAsia="Calibri" w:hAnsi="Calibri" w:cs="Calibri"/>
            <w:color w:val="333333"/>
            <w:shd w:val="pct15" w:color="auto" w:fill="FFFFFF"/>
          </w:rPr>
          <w:delText xml:space="preserve">. </w:delText>
        </w:r>
      </w:del>
      <w:ins w:id="307" w:author="Laura Dee" w:date="2023-04-04T15:31:00Z">
        <w:r w:rsidR="00A5761E">
          <w:rPr>
            <w:rFonts w:ascii="Calibri" w:eastAsia="Calibri" w:hAnsi="Calibri" w:cs="Calibri"/>
            <w:color w:val="333333"/>
            <w:shd w:val="pct15" w:color="auto" w:fill="FFFFFF"/>
          </w:rPr>
          <w:t>t</w:t>
        </w:r>
      </w:ins>
      <w:del w:id="308" w:author="Laura Dee" w:date="2023-04-04T15:31:00Z">
        <w:r w:rsidR="00433985" w:rsidRPr="00433985" w:rsidDel="00A5761E">
          <w:rPr>
            <w:rFonts w:ascii="Calibri" w:eastAsia="Calibri" w:hAnsi="Calibri" w:cs="Calibri"/>
            <w:color w:val="333333"/>
            <w:shd w:val="pct15" w:color="auto" w:fill="FFFFFF"/>
          </w:rPr>
          <w:delText>T</w:delText>
        </w:r>
      </w:del>
      <w:r w:rsidR="00433985" w:rsidRPr="00433985">
        <w:rPr>
          <w:rFonts w:ascii="Calibri" w:eastAsia="Calibri" w:hAnsi="Calibri" w:cs="Calibri"/>
          <w:color w:val="333333"/>
          <w:shd w:val="pct15" w:color="auto" w:fill="FFFFFF"/>
        </w:rPr>
        <w:t xml:space="preserve">o which we respond by asking the reader to think of their definition of causality. Here we adopt the </w:t>
      </w:r>
      <w:proofErr w:type="spellStart"/>
      <w:r w:rsidR="00433985" w:rsidRPr="00433985">
        <w:rPr>
          <w:rFonts w:ascii="Calibri" w:eastAsia="Calibri" w:hAnsi="Calibri" w:cs="Calibri"/>
          <w:color w:val="333333"/>
          <w:shd w:val="pct15" w:color="auto" w:fill="FFFFFF"/>
        </w:rPr>
        <w:t>Neyman</w:t>
      </w:r>
      <w:proofErr w:type="spellEnd"/>
      <w:r w:rsidR="00433985" w:rsidRPr="00433985">
        <w:rPr>
          <w:rFonts w:ascii="Calibri" w:eastAsia="Calibri" w:hAnsi="Calibri" w:cs="Calibri"/>
          <w:color w:val="333333"/>
          <w:shd w:val="pct15" w:color="auto" w:fill="FFFFFF"/>
        </w:rPr>
        <w:t>-Rubin</w:t>
      </w:r>
      <w:ins w:id="309" w:author="Laura Dee" w:date="2023-04-03T09:57:00Z">
        <w:r w:rsidR="00CA79F1">
          <w:rPr>
            <w:rFonts w:ascii="Calibri" w:eastAsia="Calibri" w:hAnsi="Calibri" w:cs="Calibri"/>
            <w:color w:val="333333"/>
            <w:shd w:val="pct15" w:color="auto" w:fill="FFFFFF"/>
          </w:rPr>
          <w:t xml:space="preserve"> counterfactual causality</w:t>
        </w:r>
      </w:ins>
      <w:r w:rsidR="00433985" w:rsidRPr="00433985">
        <w:rPr>
          <w:rFonts w:ascii="Calibri" w:eastAsia="Calibri" w:hAnsi="Calibri" w:cs="Calibri"/>
          <w:color w:val="333333"/>
          <w:shd w:val="pct15" w:color="auto" w:fill="FFFFFF"/>
        </w:rPr>
        <w:t xml:space="preserve"> framework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{"citationID":"MKObbj3r","properties":{"formattedCitation":"(Rubin 1974, 2005, Holland 1986)","plainCitation":"(Rubin 1974, 2005, Holland 1986)","noteIndex":0},"citationItems":[{"id":12778,"uris":["http://zotero.org/users/1810851/items/MQJJC2Z2"],"itemData":{"id":12778,"type":"article-journal","abstract":"Presents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(Rubin 1974, 2005, Holland 1986)</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 xml:space="preserve"> where we recognize that cause temporarily precedes effect. Therefore, feedbacks can be handled by thinking about a system with a temporal lag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{"citationID":"o2xBSWNq","properties":{"formattedCitation":"(e.g., Larson 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(Euphorbia esula)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(e.g., Larson et al. 2008)</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 If an instantaneous feedback is truly present (</w:t>
      </w:r>
      <w:ins w:id="310" w:author="Laura Dee" w:date="2023-04-04T15:33:00Z">
        <w:r w:rsidR="00F10D47">
          <w:rPr>
            <w:rFonts w:ascii="Calibri" w:eastAsia="Calibri" w:hAnsi="Calibri" w:cs="Calibri"/>
            <w:color w:val="333333"/>
            <w:shd w:val="pct15" w:color="auto" w:fill="FFFFFF"/>
          </w:rPr>
          <w:t>albeit</w:t>
        </w:r>
      </w:ins>
      <w:ins w:id="311" w:author="Laura Dee" w:date="2023-04-04T15:32:00Z">
        <w:r w:rsidR="00B71E23">
          <w:rPr>
            <w:rFonts w:ascii="Calibri" w:eastAsia="Calibri" w:hAnsi="Calibri" w:cs="Calibri"/>
            <w:color w:val="333333"/>
            <w:shd w:val="pct15" w:color="auto" w:fill="FFFFFF"/>
          </w:rPr>
          <w:t xml:space="preserve"> </w:t>
        </w:r>
      </w:ins>
      <w:r w:rsidR="00433985" w:rsidRPr="00433985">
        <w:rPr>
          <w:rFonts w:ascii="Calibri" w:eastAsia="Calibri" w:hAnsi="Calibri" w:cs="Calibri"/>
          <w:color w:val="333333"/>
          <w:shd w:val="pct15" w:color="auto" w:fill="FFFFFF"/>
        </w:rPr>
        <w:t xml:space="preserve">rare), or the only data available has a single time-step, one will likely require other tools such as instrumental variables - something beyond the scope of this manuscript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{"citationID":"COk5J9Of","properties":{"formattedCitation":"(but see Kendall 2015 for an excellent introduction)","plainCitation":"(but see Kendall 2015 for an excellent introduction)","noteIndex":0},"citationItems":[{"id":12361,"uris":["http://zotero.org/users/1810851/items/VS9H5RUI"],"itemData":{"id":12361,"type":"book","ISBN":"0-19-967254-7","title":"A statistical symphony: instrumental variables reveal causality and control measurement error","author":[{"family":"Kendall","given":"Bruce E."}],"issued":{"date-parts":[["2015"]]}},"label":"page","prefix":"but see","suffix":"for an excellent introduction"}],"schema":"https://github.com/citation-style-language/schema/raw/master/csl-citation.json"}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w:t>
      </w:r>
      <w:r w:rsidR="0016272E" w:rsidRPr="008213DC">
        <w:rPr>
          <w:rFonts w:ascii="Calibri" w:eastAsia="Calibri" w:hAnsi="Calibri" w:cs="Calibri"/>
          <w:i/>
          <w:iCs/>
          <w:noProof/>
          <w:color w:val="333333"/>
          <w:shd w:val="pct15" w:color="auto" w:fill="FFFFFF"/>
          <w:rPrChange w:id="312" w:author="Laura Dee" w:date="2023-04-03T15:26:00Z">
            <w:rPr>
              <w:rFonts w:ascii="Calibri" w:eastAsia="Calibri" w:hAnsi="Calibri" w:cs="Calibri"/>
              <w:noProof/>
              <w:color w:val="333333"/>
              <w:shd w:val="pct15" w:color="auto" w:fill="FFFFFF"/>
            </w:rPr>
          </w:rPrChange>
        </w:rPr>
        <w:t>but see</w:t>
      </w:r>
      <w:r w:rsidR="0016272E">
        <w:rPr>
          <w:rFonts w:ascii="Calibri" w:eastAsia="Calibri" w:hAnsi="Calibri" w:cs="Calibri"/>
          <w:noProof/>
          <w:color w:val="333333"/>
          <w:shd w:val="pct15" w:color="auto" w:fill="FFFFFF"/>
        </w:rPr>
        <w:t xml:space="preserve"> Kendall 2015 for an excellent introduction)</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w:t>
      </w:r>
    </w:p>
    <w:p w14:paraId="22A2F974" w14:textId="77777777" w:rsidR="00CA79F1" w:rsidRDefault="00CA79F1"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ins w:id="313" w:author="Laura Dee" w:date="2023-04-03T09:54:00Z"/>
          <w:rFonts w:ascii="Calibri" w:eastAsia="Calibri" w:hAnsi="Calibri" w:cs="Calibri"/>
          <w:color w:val="333333"/>
          <w:shd w:val="pct15" w:color="auto" w:fill="FFFFFF"/>
        </w:rPr>
      </w:pPr>
    </w:p>
    <w:p w14:paraId="6E21518D" w14:textId="2EF29BF4" w:rsidR="00CA79F1" w:rsidRPr="00433985" w:rsidRDefault="00CA79F1"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moveToRangeStart w:id="314" w:author="Laura Dee" w:date="2023-04-03T09:54:00Z" w:name="move131408067"/>
      <w:moveTo w:id="315" w:author="Laura Dee" w:date="2023-04-03T09:54:00Z">
        <w:del w:id="316" w:author="Laura Dee" w:date="2023-04-03T09:54:00Z">
          <w:r w:rsidDel="00CA79F1">
            <w:rPr>
              <w:rFonts w:ascii="Calibri" w:eastAsia="Calibri" w:hAnsi="Calibri" w:cs="Calibri"/>
              <w:color w:val="333333"/>
              <w:sz w:val="24"/>
              <w:szCs w:val="24"/>
            </w:rPr>
            <w:delText>Throughout all of this,</w:delText>
          </w:r>
        </w:del>
      </w:moveTo>
      <w:ins w:id="317" w:author="Laura Dee" w:date="2023-04-03T09:54:00Z">
        <w:r>
          <w:rPr>
            <w:rFonts w:ascii="Calibri" w:eastAsia="Calibri" w:hAnsi="Calibri" w:cs="Calibri"/>
            <w:color w:val="333333"/>
            <w:sz w:val="24"/>
            <w:szCs w:val="24"/>
          </w:rPr>
          <w:t xml:space="preserve">In this article, </w:t>
        </w:r>
      </w:ins>
      <w:moveTo w:id="318" w:author="Laura Dee" w:date="2023-04-03T09:54:00Z">
        <w:del w:id="319" w:author="Laura Dee" w:date="2023-04-03T09:54:00Z">
          <w:r w:rsidDel="00CA79F1">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 xml:space="preserve">we emphasize </w:t>
        </w:r>
      </w:moveTo>
      <w:ins w:id="320" w:author="Laura Dee" w:date="2023-04-03T09:54:00Z">
        <w:r>
          <w:rPr>
            <w:rFonts w:ascii="Calibri" w:eastAsia="Calibri" w:hAnsi="Calibri" w:cs="Calibri"/>
            <w:color w:val="333333"/>
            <w:sz w:val="24"/>
            <w:szCs w:val="24"/>
          </w:rPr>
          <w:t xml:space="preserve">how </w:t>
        </w:r>
      </w:ins>
      <w:moveTo w:id="321" w:author="Laura Dee" w:date="2023-04-03T09:54:00Z">
        <w:r>
          <w:rPr>
            <w:rFonts w:ascii="Calibri" w:eastAsia="Calibri" w:hAnsi="Calibri" w:cs="Calibri"/>
            <w:color w:val="333333"/>
            <w:sz w:val="24"/>
            <w:szCs w:val="24"/>
          </w:rPr>
          <w:t>thinking in terms of graphical causal models</w:t>
        </w:r>
      </w:moveTo>
      <w:ins w:id="322" w:author="Laura Dee" w:date="2023-04-03T09:54:00Z">
        <w:r>
          <w:rPr>
            <w:rFonts w:ascii="Calibri" w:eastAsia="Calibri" w:hAnsi="Calibri" w:cs="Calibri"/>
            <w:color w:val="333333"/>
            <w:sz w:val="24"/>
            <w:szCs w:val="24"/>
          </w:rPr>
          <w:t xml:space="preserve"> helps</w:t>
        </w:r>
      </w:ins>
      <w:moveTo w:id="323" w:author="Laura Dee" w:date="2023-04-03T09:54:00Z">
        <w:r>
          <w:rPr>
            <w:rFonts w:ascii="Calibri" w:eastAsia="Calibri" w:hAnsi="Calibri" w:cs="Calibri"/>
            <w:color w:val="333333"/>
            <w:sz w:val="24"/>
            <w:szCs w:val="24"/>
          </w:rPr>
          <w:t xml:space="preserve"> to determine both where OVB might cause problems in analyses as well as identifying solutions. As applied researchers, we have found that, rather than creating confusion with complexity, graphical causal models paired with robust statistical approaches for causal inferences have often clarified our own thinking about ecological systems.</w:t>
        </w:r>
      </w:moveTo>
      <w:moveToRangeEnd w:id="314"/>
    </w:p>
    <w:p w14:paraId="41F7660A" w14:textId="0B5E5504" w:rsidR="00766C2E" w:rsidRPr="00272C33" w:rsidRDefault="00272C33" w:rsidP="00272C33">
      <w:pPr>
        <w:tabs>
          <w:tab w:val="left" w:pos="1767"/>
        </w:tabs>
        <w:rPr>
          <w:rFonts w:ascii="Calibri" w:eastAsia="Calibri" w:hAnsi="Calibri" w:cs="Calibri"/>
          <w:color w:val="333333"/>
          <w:sz w:val="24"/>
          <w:szCs w:val="24"/>
          <w:highlight w:val="white"/>
        </w:rPr>
      </w:pPr>
      <w:ins w:id="324" w:author="Laura Dee" w:date="2023-04-03T15:26:00Z">
        <w:r>
          <w:rPr>
            <w:rFonts w:ascii="Calibri" w:eastAsia="Calibri" w:hAnsi="Calibri" w:cs="Calibri"/>
            <w:color w:val="333333"/>
            <w:sz w:val="24"/>
            <w:szCs w:val="24"/>
            <w:highlight w:val="white"/>
          </w:rPr>
          <w:tab/>
        </w:r>
      </w:ins>
    </w:p>
    <w:p w14:paraId="4B126260" w14:textId="3B937335" w:rsidR="00766C2E" w:rsidRDefault="00037819" w:rsidP="00F87D56">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After building a causal diagram, as described in Box 1, one can determine potential sources of omitted variable bias by looking for variables influencing both the cause of interest </w:t>
      </w:r>
      <w:r>
        <w:rPr>
          <w:rFonts w:ascii="Calibri" w:eastAsia="Calibri" w:hAnsi="Calibri" w:cs="Calibri"/>
          <w:color w:val="333333"/>
          <w:sz w:val="24"/>
          <w:szCs w:val="24"/>
        </w:rPr>
        <w:lastRenderedPageBreak/>
        <w:t xml:space="preserve">and outcome, but which have not been observed in the system (e.g., Z in Fig1B). Not controlling for this confounding variable opens a “back-door” for causal information to flow between your causal variable of interest and its response variable via an unassessed pathway. Including a variable in your analysis that blocks all paths between X and Y via Z means that your ensuing analysis will satisfy the </w:t>
      </w:r>
      <w:r>
        <w:rPr>
          <w:rFonts w:ascii="Calibri" w:eastAsia="Calibri" w:hAnsi="Calibri" w:cs="Calibri"/>
          <w:b/>
          <w:color w:val="333333"/>
          <w:sz w:val="24"/>
          <w:szCs w:val="24"/>
        </w:rPr>
        <w:t xml:space="preserve">back-door criterion </w:t>
      </w:r>
      <w:r>
        <w:fldChar w:fldCharType="begin"/>
      </w:r>
      <w:r w:rsidR="00F87D56">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fldChar w:fldCharType="separate"/>
      </w:r>
      <w:r w:rsidR="00F87D56">
        <w:t>(Pearl 1995, Fig. 2A)</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Depending on the causal structure of </w:t>
      </w:r>
      <w:del w:id="325" w:author="Laura Dee" w:date="2023-04-03T11:26:00Z">
        <w:r w:rsidDel="00545BCF">
          <w:rPr>
            <w:rFonts w:ascii="Calibri" w:eastAsia="Calibri" w:hAnsi="Calibri" w:cs="Calibri"/>
            <w:color w:val="333333"/>
            <w:sz w:val="24"/>
            <w:szCs w:val="24"/>
          </w:rPr>
          <w:delText xml:space="preserve">the </w:delText>
        </w:r>
      </w:del>
      <w:ins w:id="326" w:author="Laura Dee" w:date="2023-04-03T11:26:00Z">
        <w:r w:rsidR="00545BCF">
          <w:rPr>
            <w:rFonts w:ascii="Calibri" w:eastAsia="Calibri" w:hAnsi="Calibri" w:cs="Calibri"/>
            <w:color w:val="333333"/>
            <w:sz w:val="24"/>
            <w:szCs w:val="24"/>
          </w:rPr>
          <w:t xml:space="preserve">a </w:t>
        </w:r>
      </w:ins>
      <w:r>
        <w:rPr>
          <w:rFonts w:ascii="Calibri" w:eastAsia="Calibri" w:hAnsi="Calibri" w:cs="Calibri"/>
          <w:color w:val="333333"/>
          <w:sz w:val="24"/>
          <w:szCs w:val="24"/>
        </w:rPr>
        <w:t>system, there may be many</w:t>
      </w:r>
      <w:ins w:id="327" w:author="Laura Dee" w:date="2023-04-03T11:26:00Z">
        <w:r w:rsidR="00FA0111">
          <w:rPr>
            <w:rFonts w:ascii="Calibri" w:eastAsia="Calibri" w:hAnsi="Calibri" w:cs="Calibri"/>
            <w:color w:val="333333"/>
            <w:sz w:val="24"/>
            <w:szCs w:val="24"/>
          </w:rPr>
          <w:t xml:space="preserve"> </w:t>
        </w:r>
      </w:ins>
      <w:ins w:id="328" w:author="Laura Dee" w:date="2023-04-03T11:31:00Z">
        <w:r w:rsidR="00917AAA">
          <w:rPr>
            <w:rFonts w:ascii="Calibri" w:eastAsia="Calibri" w:hAnsi="Calibri" w:cs="Calibri"/>
            <w:color w:val="333333"/>
            <w:sz w:val="24"/>
            <w:szCs w:val="24"/>
          </w:rPr>
          <w:t>confounding</w:t>
        </w:r>
      </w:ins>
      <w:ins w:id="329" w:author="Laura Dee" w:date="2023-04-03T11:26:00Z">
        <w:r w:rsidR="00FA0111">
          <w:rPr>
            <w:rFonts w:ascii="Calibri" w:eastAsia="Calibri" w:hAnsi="Calibri" w:cs="Calibri"/>
            <w:color w:val="333333"/>
            <w:sz w:val="24"/>
            <w:szCs w:val="24"/>
          </w:rPr>
          <w:t xml:space="preserve"> but measured </w:t>
        </w:r>
      </w:ins>
      <w:del w:id="330" w:author="Laura Dee" w:date="2023-04-03T11:26:00Z">
        <w:r w:rsidDel="00FA0111">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variables</w:t>
      </w:r>
      <w:ins w:id="331" w:author="Laura Dee" w:date="2023-04-03T11:26:00Z">
        <w:r w:rsidR="00FA0111">
          <w:rPr>
            <w:rFonts w:ascii="Calibri" w:eastAsia="Calibri" w:hAnsi="Calibri" w:cs="Calibri"/>
            <w:color w:val="333333"/>
            <w:sz w:val="24"/>
            <w:szCs w:val="24"/>
          </w:rPr>
          <w:t xml:space="preserve">, so </w:t>
        </w:r>
      </w:ins>
      <w:ins w:id="332" w:author="Laura Dee" w:date="2023-04-03T11:27:00Z">
        <w:r w:rsidR="00FA0111">
          <w:rPr>
            <w:rFonts w:ascii="Calibri" w:eastAsia="Calibri" w:hAnsi="Calibri" w:cs="Calibri"/>
            <w:color w:val="333333"/>
            <w:sz w:val="24"/>
            <w:szCs w:val="24"/>
          </w:rPr>
          <w:t xml:space="preserve">controlling for </w:t>
        </w:r>
      </w:ins>
      <w:ins w:id="333" w:author="Laura Dee" w:date="2023-04-03T11:26:00Z">
        <w:r w:rsidR="00FA0111">
          <w:rPr>
            <w:rFonts w:ascii="Calibri" w:eastAsia="Calibri" w:hAnsi="Calibri" w:cs="Calibri"/>
            <w:color w:val="333333"/>
            <w:sz w:val="24"/>
            <w:szCs w:val="24"/>
          </w:rPr>
          <w:t xml:space="preserve">them in a statical model </w:t>
        </w:r>
      </w:ins>
      <w:del w:id="334" w:author="Laura Dee" w:date="2023-04-03T11:26:00Z">
        <w:r w:rsidDel="00FA0111">
          <w:rPr>
            <w:rFonts w:ascii="Calibri" w:eastAsia="Calibri" w:hAnsi="Calibri" w:cs="Calibri"/>
            <w:color w:val="333333"/>
            <w:sz w:val="24"/>
            <w:szCs w:val="24"/>
          </w:rPr>
          <w:delText xml:space="preserve"> </w:delText>
        </w:r>
      </w:del>
      <w:del w:id="335" w:author="Laura Dee" w:date="2023-04-03T11:27:00Z">
        <w:r w:rsidDel="00FA0111">
          <w:rPr>
            <w:rFonts w:ascii="Calibri" w:eastAsia="Calibri" w:hAnsi="Calibri" w:cs="Calibri"/>
            <w:color w:val="333333"/>
            <w:sz w:val="24"/>
            <w:szCs w:val="24"/>
          </w:rPr>
          <w:delText xml:space="preserve">that </w:delText>
        </w:r>
      </w:del>
      <w:r>
        <w:rPr>
          <w:rFonts w:ascii="Calibri" w:eastAsia="Calibri" w:hAnsi="Calibri" w:cs="Calibri"/>
          <w:color w:val="333333"/>
          <w:sz w:val="24"/>
          <w:szCs w:val="24"/>
        </w:rPr>
        <w:t xml:space="preserve">can “shut the back door” and </w:t>
      </w:r>
      <w:ins w:id="336" w:author="Laura Dee" w:date="2023-04-03T11:27:00Z">
        <w:r w:rsidR="00AE22FB">
          <w:rPr>
            <w:rFonts w:ascii="Calibri" w:eastAsia="Calibri" w:hAnsi="Calibri" w:cs="Calibri"/>
            <w:color w:val="333333"/>
            <w:sz w:val="24"/>
            <w:szCs w:val="24"/>
          </w:rPr>
          <w:t xml:space="preserve">enable causal </w:t>
        </w:r>
      </w:ins>
      <w:ins w:id="337" w:author="Laura Dee" w:date="2023-04-03T11:30:00Z">
        <w:r w:rsidR="00AB079D">
          <w:rPr>
            <w:rFonts w:ascii="Calibri" w:eastAsia="Calibri" w:hAnsi="Calibri" w:cs="Calibri"/>
            <w:color w:val="333333"/>
            <w:sz w:val="24"/>
            <w:szCs w:val="24"/>
          </w:rPr>
          <w:t>identification</w:t>
        </w:r>
      </w:ins>
      <w:ins w:id="338" w:author="Laura Dee" w:date="2023-04-03T11:27:00Z">
        <w:r w:rsidR="00AE22FB">
          <w:rPr>
            <w:rFonts w:ascii="Calibri" w:eastAsia="Calibri" w:hAnsi="Calibri" w:cs="Calibri"/>
            <w:color w:val="333333"/>
            <w:sz w:val="24"/>
            <w:szCs w:val="24"/>
          </w:rPr>
          <w:t xml:space="preserve"> </w:t>
        </w:r>
      </w:ins>
      <w:del w:id="339" w:author="Laura Dee" w:date="2023-04-03T11:27:00Z">
        <w:r w:rsidDel="00AE22FB">
          <w:rPr>
            <w:rFonts w:ascii="Calibri" w:eastAsia="Calibri" w:hAnsi="Calibri" w:cs="Calibri"/>
            <w:color w:val="333333"/>
            <w:sz w:val="24"/>
            <w:szCs w:val="24"/>
          </w:rPr>
          <w:delText xml:space="preserve">ensure that an analysis will be causally identified </w:delText>
        </w:r>
      </w:del>
      <w:r>
        <w:rPr>
          <w:rFonts w:ascii="Calibri" w:eastAsia="Calibri" w:hAnsi="Calibri" w:cs="Calibri"/>
          <w:color w:val="333333"/>
          <w:sz w:val="24"/>
          <w:szCs w:val="24"/>
        </w:rPr>
        <w:t>(see Fig 2. and caption for several examples). Without including such a variable in a statistical model, the omitted, confounding variable will cause omitted variable bias.</w:t>
      </w:r>
    </w:p>
    <w:p w14:paraId="1B54E76D" w14:textId="77777777" w:rsidR="00766C2E" w:rsidRDefault="00766C2E">
      <w:pPr>
        <w:ind w:firstLine="720"/>
        <w:rPr>
          <w:rFonts w:ascii="Calibri" w:eastAsia="Calibri" w:hAnsi="Calibri" w:cs="Calibri"/>
          <w:color w:val="333333"/>
          <w:sz w:val="24"/>
          <w:szCs w:val="24"/>
        </w:rPr>
      </w:pPr>
    </w:p>
    <w:p w14:paraId="233EFF51" w14:textId="7DCC3C20" w:rsidR="00766C2E" w:rsidRDefault="00037819" w:rsidP="00F87D56">
      <w:pPr>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Without a causal diagram, understanding how and when to control for these confounding variables is difficult. With a diagram in hand, it can either be visually obvious or one can utilize a </w:t>
      </w:r>
      <w:del w:id="340" w:author="Laura Dee" w:date="2023-04-04T15:06:00Z">
        <w:r w:rsidDel="00007ABB">
          <w:rPr>
            <w:rFonts w:ascii="Calibri" w:eastAsia="Calibri" w:hAnsi="Calibri" w:cs="Calibri"/>
            <w:color w:val="333333"/>
            <w:sz w:val="24"/>
            <w:szCs w:val="24"/>
            <w:highlight w:val="white"/>
          </w:rPr>
          <w:delText xml:space="preserve">wide </w:delText>
        </w:r>
      </w:del>
      <w:r>
        <w:rPr>
          <w:rFonts w:ascii="Calibri" w:eastAsia="Calibri" w:hAnsi="Calibri" w:cs="Calibri"/>
          <w:color w:val="333333"/>
          <w:sz w:val="24"/>
          <w:szCs w:val="24"/>
          <w:highlight w:val="white"/>
        </w:rPr>
        <w:t xml:space="preserve">variety of </w:t>
      </w:r>
      <w:del w:id="341" w:author="Laura Dee" w:date="2023-04-04T15:06:00Z">
        <w:r w:rsidDel="00007ABB">
          <w:rPr>
            <w:rFonts w:ascii="Calibri" w:eastAsia="Calibri" w:hAnsi="Calibri" w:cs="Calibri"/>
            <w:color w:val="333333"/>
            <w:sz w:val="24"/>
            <w:szCs w:val="24"/>
            <w:highlight w:val="white"/>
          </w:rPr>
          <w:delText xml:space="preserve">network analysis </w:delText>
        </w:r>
      </w:del>
      <w:r>
        <w:rPr>
          <w:rFonts w:ascii="Calibri" w:eastAsia="Calibri" w:hAnsi="Calibri" w:cs="Calibri"/>
          <w:color w:val="333333"/>
          <w:sz w:val="24"/>
          <w:szCs w:val="24"/>
          <w:highlight w:val="white"/>
        </w:rPr>
        <w:t xml:space="preserve">software for </w:t>
      </w:r>
      <w:ins w:id="342" w:author="Laura Dee" w:date="2023-04-04T15:06:00Z">
        <w:r w:rsidR="00007ABB">
          <w:rPr>
            <w:rFonts w:ascii="Calibri" w:eastAsia="Calibri" w:hAnsi="Calibri" w:cs="Calibri"/>
            <w:color w:val="333333"/>
            <w:sz w:val="24"/>
            <w:szCs w:val="24"/>
            <w:highlight w:val="white"/>
          </w:rPr>
          <w:t xml:space="preserve">creating </w:t>
        </w:r>
      </w:ins>
      <w:r>
        <w:rPr>
          <w:rFonts w:ascii="Calibri" w:eastAsia="Calibri" w:hAnsi="Calibri" w:cs="Calibri"/>
          <w:color w:val="333333"/>
          <w:sz w:val="24"/>
          <w:szCs w:val="24"/>
          <w:highlight w:val="white"/>
        </w:rPr>
        <w:t xml:space="preserve">DAGS </w:t>
      </w:r>
      <w:r>
        <w:fldChar w:fldCharType="begin"/>
      </w:r>
      <w:r w:rsidR="00F87D56">
        <w:instrText xml:space="preserve"> ADDIN ZOTERO_ITEM CSL_CITATION {"citationID":"nFvQaNey","properties":{"formattedCitation":"(e.g., Textor 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fldChar w:fldCharType="separate"/>
      </w:r>
      <w:r w:rsidR="00F87D56">
        <w:rPr>
          <w:highlight w:val="white"/>
        </w:rPr>
        <w:t>(e.g., Textor et al. 2016)</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xml:space="preserve"> to find open back-doors that need to be controlled for in order to eliminate omitted variable bias. One can evaluate multiple options and find the most efficient (in terms of sampling effort) variable or variables to measure </w:t>
      </w:r>
      <w:r w:rsidR="004219EC">
        <w:rPr>
          <w:rFonts w:ascii="Calibri" w:eastAsia="Calibri" w:hAnsi="Calibri" w:cs="Calibri"/>
          <w:color w:val="333333"/>
          <w:sz w:val="24"/>
          <w:szCs w:val="24"/>
          <w:highlight w:val="white"/>
        </w:rPr>
        <w:t>to</w:t>
      </w:r>
      <w:r>
        <w:rPr>
          <w:rFonts w:ascii="Calibri" w:eastAsia="Calibri" w:hAnsi="Calibri" w:cs="Calibri"/>
          <w:color w:val="333333"/>
          <w:sz w:val="24"/>
          <w:szCs w:val="24"/>
          <w:highlight w:val="white"/>
        </w:rPr>
        <w:t xml:space="preserve"> control for omitted variable bias. Perhaps most importantly, one can justify their choice of statistical controls with a DAG, making their assumptions about how a system works before an analysis transparent to readers of their work in the literature.</w:t>
      </w:r>
    </w:p>
    <w:p w14:paraId="42D57B2D" w14:textId="77777777" w:rsidR="00766C2E" w:rsidRDefault="00766C2E">
      <w:pPr>
        <w:rPr>
          <w:rFonts w:ascii="Calibri" w:eastAsia="Calibri" w:hAnsi="Calibri" w:cs="Calibri"/>
          <w:color w:val="333333"/>
          <w:sz w:val="24"/>
          <w:szCs w:val="24"/>
        </w:rPr>
      </w:pPr>
    </w:p>
    <w:p w14:paraId="12E34265" w14:textId="0413967F" w:rsidR="00766C2E" w:rsidDel="003B6555" w:rsidRDefault="00037819">
      <w:pPr>
        <w:ind w:firstLine="720"/>
        <w:rPr>
          <w:del w:id="343" w:author="Laura Dee" w:date="2023-04-04T08:56:00Z"/>
          <w:rFonts w:ascii="Calibri" w:eastAsia="Calibri" w:hAnsi="Calibri" w:cs="Calibri"/>
          <w:color w:val="333333"/>
          <w:sz w:val="24"/>
          <w:szCs w:val="24"/>
        </w:rPr>
      </w:pPr>
      <w:r>
        <w:rPr>
          <w:rFonts w:ascii="Calibri" w:eastAsia="Calibri" w:hAnsi="Calibri" w:cs="Calibri"/>
          <w:color w:val="333333"/>
          <w:sz w:val="24"/>
          <w:szCs w:val="24"/>
        </w:rPr>
        <w:t xml:space="preserve">A causal diagram is, therefore, the first step on the way for handling omitted variable bias. It shows us where OVB might influence our </w:t>
      </w:r>
      <w:del w:id="344" w:author="Laura Dee" w:date="2023-04-04T08:55:00Z">
        <w:r w:rsidDel="003B6555">
          <w:rPr>
            <w:rFonts w:ascii="Calibri" w:eastAsia="Calibri" w:hAnsi="Calibri" w:cs="Calibri"/>
            <w:color w:val="333333"/>
            <w:sz w:val="24"/>
            <w:szCs w:val="24"/>
          </w:rPr>
          <w:delText xml:space="preserve">modeled </w:delText>
        </w:r>
      </w:del>
      <w:ins w:id="345" w:author="Laura Dee" w:date="2023-04-04T08:55:00Z">
        <w:r w:rsidR="003B6555">
          <w:rPr>
            <w:rFonts w:ascii="Calibri" w:eastAsia="Calibri" w:hAnsi="Calibri" w:cs="Calibri"/>
            <w:color w:val="333333"/>
            <w:sz w:val="24"/>
            <w:szCs w:val="24"/>
          </w:rPr>
          <w:t>inferences --</w:t>
        </w:r>
      </w:ins>
      <w:del w:id="346" w:author="Laura Dee" w:date="2023-04-04T08:55:00Z">
        <w:r w:rsidR="004219EC" w:rsidDel="003B6555">
          <w:rPr>
            <w:rFonts w:ascii="Calibri" w:eastAsia="Calibri" w:hAnsi="Calibri" w:cs="Calibri"/>
            <w:color w:val="333333"/>
            <w:sz w:val="24"/>
            <w:szCs w:val="24"/>
          </w:rPr>
          <w:delText>results</w:delText>
        </w:r>
      </w:del>
      <w:r w:rsidR="004219EC">
        <w:rPr>
          <w:rFonts w:ascii="Calibri" w:eastAsia="Calibri" w:hAnsi="Calibri" w:cs="Calibri"/>
          <w:color w:val="333333"/>
          <w:sz w:val="24"/>
          <w:szCs w:val="24"/>
        </w:rPr>
        <w:t xml:space="preserve"> but</w:t>
      </w:r>
      <w:r>
        <w:rPr>
          <w:rFonts w:ascii="Calibri" w:eastAsia="Calibri" w:hAnsi="Calibri" w:cs="Calibri"/>
          <w:color w:val="333333"/>
          <w:sz w:val="24"/>
          <w:szCs w:val="24"/>
        </w:rPr>
        <w:t xml:space="preserve"> does not in and of itself provide a means for controlling for OVB if we do not have a control variable measured. Nor does a causal diagram help us in the face of unknown omitted variables that we have failed to imagine as part of our system. To address </w:t>
      </w:r>
      <w:r w:rsidR="00134FF2">
        <w:rPr>
          <w:rFonts w:ascii="Calibri" w:eastAsia="Calibri" w:hAnsi="Calibri" w:cs="Calibri"/>
          <w:color w:val="333333"/>
          <w:sz w:val="24"/>
          <w:szCs w:val="24"/>
        </w:rPr>
        <w:t>both</w:t>
      </w:r>
      <w:r>
        <w:rPr>
          <w:rFonts w:ascii="Calibri" w:eastAsia="Calibri" w:hAnsi="Calibri" w:cs="Calibri"/>
          <w:color w:val="333333"/>
          <w:sz w:val="24"/>
          <w:szCs w:val="24"/>
        </w:rPr>
        <w:t xml:space="preserve"> issues, we must consider the sampling design of our observational studies and how we build our statistical models with the data to produce causally identified </w:t>
      </w:r>
      <w:del w:id="347" w:author="Laura Dee" w:date="2023-04-04T08:56:00Z">
        <w:r w:rsidDel="003B6555">
          <w:rPr>
            <w:rFonts w:ascii="Calibri" w:eastAsia="Calibri" w:hAnsi="Calibri" w:cs="Calibri"/>
            <w:color w:val="333333"/>
            <w:sz w:val="24"/>
            <w:szCs w:val="24"/>
          </w:rPr>
          <w:delText>results.</w:delText>
        </w:r>
      </w:del>
      <w:ins w:id="348" w:author="Laura Dee" w:date="2023-04-04T08:56:00Z">
        <w:r w:rsidR="003B6555">
          <w:rPr>
            <w:rFonts w:ascii="Calibri" w:eastAsia="Calibri" w:hAnsi="Calibri" w:cs="Calibri"/>
            <w:color w:val="333333"/>
            <w:sz w:val="24"/>
            <w:szCs w:val="24"/>
          </w:rPr>
          <w:t>estimates.</w:t>
        </w:r>
      </w:ins>
    </w:p>
    <w:p w14:paraId="3376D663" w14:textId="77777777" w:rsidR="00766C2E" w:rsidRDefault="00766C2E">
      <w:pPr>
        <w:ind w:firstLine="720"/>
        <w:rPr>
          <w:rFonts w:ascii="Calibri" w:eastAsia="Calibri" w:hAnsi="Calibri" w:cs="Calibri"/>
          <w:color w:val="333333"/>
          <w:sz w:val="24"/>
          <w:szCs w:val="24"/>
        </w:rPr>
        <w:pPrChange w:id="349" w:author="Laura Dee" w:date="2023-04-04T08:56:00Z">
          <w:pPr>
            <w:spacing w:after="160"/>
          </w:pPr>
        </w:pPrChange>
      </w:pPr>
    </w:p>
    <w:p w14:paraId="710B688E" w14:textId="77777777" w:rsidR="00766C2E" w:rsidRDefault="00037819">
      <w:pPr>
        <w:spacing w:before="300" w:after="160"/>
        <w:rPr>
          <w:rFonts w:ascii="Calibri" w:eastAsia="Calibri" w:hAnsi="Calibri" w:cs="Calibri"/>
          <w:b/>
          <w:color w:val="333333"/>
          <w:sz w:val="24"/>
          <w:szCs w:val="24"/>
        </w:rPr>
      </w:pPr>
      <w:r>
        <w:rPr>
          <w:rFonts w:ascii="Calibri" w:eastAsia="Calibri" w:hAnsi="Calibri" w:cs="Calibri"/>
          <w:b/>
          <w:color w:val="333333"/>
          <w:sz w:val="24"/>
          <w:szCs w:val="24"/>
        </w:rPr>
        <w:t>A Problem of Omitted Snails</w:t>
      </w:r>
    </w:p>
    <w:p w14:paraId="5DB7128F" w14:textId="704DCB7E" w:rsidR="00766C2E" w:rsidDel="00D7127F" w:rsidRDefault="00037819">
      <w:pPr>
        <w:ind w:firstLine="720"/>
        <w:rPr>
          <w:del w:id="350" w:author="Laura Dee" w:date="2023-04-04T08:52:00Z"/>
          <w:rFonts w:ascii="Calibri" w:eastAsia="Calibri" w:hAnsi="Calibri" w:cs="Calibri"/>
          <w:color w:val="333333"/>
          <w:sz w:val="24"/>
          <w:szCs w:val="24"/>
        </w:rPr>
      </w:pPr>
      <w:r>
        <w:rPr>
          <w:rFonts w:ascii="Calibri" w:eastAsia="Calibri" w:hAnsi="Calibri" w:cs="Calibri"/>
          <w:color w:val="333333"/>
          <w:sz w:val="24"/>
          <w:szCs w:val="24"/>
          <w:highlight w:val="white"/>
        </w:rPr>
        <w:t xml:space="preserve">To illustrate these empirical challenges and suite of potential solutions, we consider a marine benthic ecosystem, </w:t>
      </w:r>
      <w:ins w:id="351" w:author="Laura Dee" w:date="2023-04-03T12:10:00Z">
        <w:r w:rsidR="00F339AB">
          <w:rPr>
            <w:rFonts w:ascii="Calibri" w:eastAsia="Calibri" w:hAnsi="Calibri" w:cs="Calibri"/>
            <w:color w:val="333333"/>
            <w:sz w:val="24"/>
            <w:szCs w:val="24"/>
            <w:highlight w:val="white"/>
          </w:rPr>
          <w:t xml:space="preserve">modeled after </w:t>
        </w:r>
      </w:ins>
      <w:del w:id="352" w:author="Laura Dee" w:date="2023-04-03T12:10:00Z">
        <w:r w:rsidDel="00F339AB">
          <w:rPr>
            <w:rFonts w:ascii="Calibri" w:eastAsia="Calibri" w:hAnsi="Calibri" w:cs="Calibri"/>
            <w:color w:val="333333"/>
            <w:sz w:val="24"/>
            <w:szCs w:val="24"/>
            <w:highlight w:val="white"/>
          </w:rPr>
          <w:delText xml:space="preserve">such as </w:delText>
        </w:r>
      </w:del>
      <w:r>
        <w:rPr>
          <w:rFonts w:ascii="Calibri" w:eastAsia="Calibri" w:hAnsi="Calibri" w:cs="Calibri"/>
          <w:color w:val="333333"/>
          <w:sz w:val="24"/>
          <w:szCs w:val="24"/>
          <w:highlight w:val="white"/>
        </w:rPr>
        <w:t xml:space="preserve">the Gulf of Maine, </w:t>
      </w:r>
      <w:r w:rsidR="00134FF2">
        <w:rPr>
          <w:rFonts w:ascii="Calibri" w:eastAsia="Calibri" w:hAnsi="Calibri" w:cs="Calibri"/>
          <w:color w:val="333333"/>
          <w:sz w:val="24"/>
          <w:szCs w:val="24"/>
          <w:highlight w:val="white"/>
        </w:rPr>
        <w:t>USA, where</w:t>
      </w:r>
      <w:r>
        <w:rPr>
          <w:rFonts w:ascii="Calibri" w:eastAsia="Calibri" w:hAnsi="Calibri" w:cs="Calibri"/>
          <w:color w:val="333333"/>
          <w:sz w:val="24"/>
          <w:szCs w:val="24"/>
          <w:highlight w:val="white"/>
        </w:rPr>
        <w:t xml:space="preserve"> we aim to study the causal </w:t>
      </w:r>
      <w:del w:id="353" w:author="Laura Dee" w:date="2023-04-03T12:11:00Z">
        <w:r w:rsidDel="00F339AB">
          <w:rPr>
            <w:rFonts w:ascii="Calibri" w:eastAsia="Calibri" w:hAnsi="Calibri" w:cs="Calibri"/>
            <w:color w:val="333333"/>
            <w:sz w:val="24"/>
            <w:szCs w:val="24"/>
            <w:highlight w:val="white"/>
          </w:rPr>
          <w:delText xml:space="preserve">relationship </w:delText>
        </w:r>
      </w:del>
      <w:ins w:id="354" w:author="Laura Dee" w:date="2023-04-03T12:11:00Z">
        <w:r w:rsidR="00F339AB">
          <w:rPr>
            <w:rFonts w:ascii="Calibri" w:eastAsia="Calibri" w:hAnsi="Calibri" w:cs="Calibri"/>
            <w:color w:val="333333"/>
            <w:sz w:val="24"/>
            <w:szCs w:val="24"/>
            <w:highlight w:val="white"/>
          </w:rPr>
          <w:t xml:space="preserve">effect of </w:t>
        </w:r>
      </w:ins>
      <w:del w:id="355" w:author="Laura Dee" w:date="2023-04-03T12:11:00Z">
        <w:r w:rsidDel="00F339AB">
          <w:rPr>
            <w:rFonts w:ascii="Calibri" w:eastAsia="Calibri" w:hAnsi="Calibri" w:cs="Calibri"/>
            <w:color w:val="333333"/>
            <w:sz w:val="24"/>
            <w:szCs w:val="24"/>
            <w:highlight w:val="white"/>
          </w:rPr>
          <w:delText xml:space="preserve">between </w:delText>
        </w:r>
      </w:del>
      <w:r>
        <w:rPr>
          <w:rFonts w:ascii="Calibri" w:eastAsia="Calibri" w:hAnsi="Calibri" w:cs="Calibri"/>
          <w:color w:val="333333"/>
          <w:sz w:val="24"/>
          <w:szCs w:val="24"/>
          <w:highlight w:val="white"/>
        </w:rPr>
        <w:t xml:space="preserve">temperature </w:t>
      </w:r>
      <w:del w:id="356" w:author="Laura Dee" w:date="2023-04-03T12:11:00Z">
        <w:r w:rsidDel="00F339AB">
          <w:rPr>
            <w:rFonts w:ascii="Calibri" w:eastAsia="Calibri" w:hAnsi="Calibri" w:cs="Calibri"/>
            <w:color w:val="333333"/>
            <w:sz w:val="24"/>
            <w:szCs w:val="24"/>
            <w:highlight w:val="white"/>
          </w:rPr>
          <w:delText xml:space="preserve">and </w:delText>
        </w:r>
      </w:del>
      <w:ins w:id="357" w:author="Laura Dee" w:date="2023-04-03T12:11:00Z">
        <w:r w:rsidR="00F339AB">
          <w:rPr>
            <w:rFonts w:ascii="Calibri" w:eastAsia="Calibri" w:hAnsi="Calibri" w:cs="Calibri"/>
            <w:color w:val="333333"/>
            <w:sz w:val="24"/>
            <w:szCs w:val="24"/>
            <w:highlight w:val="white"/>
          </w:rPr>
          <w:t xml:space="preserve">on </w:t>
        </w:r>
      </w:ins>
      <w:r>
        <w:rPr>
          <w:rFonts w:ascii="Calibri" w:eastAsia="Calibri" w:hAnsi="Calibri" w:cs="Calibri"/>
          <w:color w:val="333333"/>
          <w:sz w:val="24"/>
          <w:szCs w:val="24"/>
          <w:highlight w:val="white"/>
        </w:rPr>
        <w:t xml:space="preserve">snail abundance. Let us say that both temperature and recruitment influence the abundance of snails as shown in (Fig. 3). As temperature influences metabolic and mortality rates, we hypothesize that fewer snails can </w:t>
      </w:r>
      <w:commentRangeStart w:id="358"/>
      <w:r>
        <w:rPr>
          <w:rFonts w:ascii="Calibri" w:eastAsia="Calibri" w:hAnsi="Calibri" w:cs="Calibri"/>
          <w:color w:val="333333"/>
          <w:sz w:val="24"/>
          <w:szCs w:val="24"/>
          <w:highlight w:val="white"/>
        </w:rPr>
        <w:t xml:space="preserve">survive in hotter sites. </w:t>
      </w:r>
      <w:commentRangeEnd w:id="358"/>
      <w:r w:rsidR="00F339AB">
        <w:rPr>
          <w:rStyle w:val="CommentReference"/>
        </w:rPr>
        <w:commentReference w:id="358"/>
      </w:r>
      <w:r>
        <w:rPr>
          <w:rFonts w:ascii="Calibri" w:eastAsia="Calibri" w:hAnsi="Calibri" w:cs="Calibri"/>
          <w:color w:val="333333"/>
          <w:sz w:val="24"/>
          <w:szCs w:val="24"/>
          <w:highlight w:val="white"/>
        </w:rPr>
        <w:t>At the same time, the region’s oceanography determines</w:t>
      </w:r>
      <w:ins w:id="359" w:author="Laura Dee" w:date="2023-04-04T08:42:00Z">
        <w:r w:rsidR="00505A1C">
          <w:rPr>
            <w:rFonts w:ascii="Calibri" w:eastAsia="Calibri" w:hAnsi="Calibri" w:cs="Calibri"/>
            <w:color w:val="333333"/>
            <w:sz w:val="24"/>
            <w:szCs w:val="24"/>
            <w:highlight w:val="white"/>
          </w:rPr>
          <w:t xml:space="preserve"> both</w:t>
        </w:r>
      </w:ins>
      <w:r>
        <w:rPr>
          <w:rFonts w:ascii="Calibri" w:eastAsia="Calibri" w:hAnsi="Calibri" w:cs="Calibri"/>
          <w:color w:val="333333"/>
          <w:sz w:val="24"/>
          <w:szCs w:val="24"/>
          <w:highlight w:val="white"/>
        </w:rPr>
        <w:t xml:space="preserve"> temperature patterns and recruitment of </w:t>
      </w:r>
      <w:del w:id="360" w:author="Laura Dee" w:date="2023-04-04T11:52:00Z">
        <w:r w:rsidDel="00365453">
          <w:rPr>
            <w:rFonts w:ascii="Calibri" w:eastAsia="Calibri" w:hAnsi="Calibri" w:cs="Calibri"/>
            <w:color w:val="333333"/>
            <w:sz w:val="24"/>
            <w:szCs w:val="24"/>
            <w:highlight w:val="white"/>
          </w:rPr>
          <w:delText xml:space="preserve">new </w:delText>
        </w:r>
      </w:del>
      <w:r>
        <w:rPr>
          <w:rFonts w:ascii="Calibri" w:eastAsia="Calibri" w:hAnsi="Calibri" w:cs="Calibri"/>
          <w:color w:val="333333"/>
          <w:sz w:val="24"/>
          <w:szCs w:val="24"/>
          <w:highlight w:val="white"/>
        </w:rPr>
        <w:t>juvenile snails (Fig. 3).</w:t>
      </w:r>
      <w:r>
        <w:rPr>
          <w:color w:val="333333"/>
          <w:highlight w:val="white"/>
        </w:rPr>
        <w:t xml:space="preserve"> W</w:t>
      </w:r>
      <w:r>
        <w:rPr>
          <w:rFonts w:ascii="Calibri" w:eastAsia="Calibri" w:hAnsi="Calibri" w:cs="Calibri"/>
          <w:color w:val="333333"/>
          <w:sz w:val="24"/>
          <w:szCs w:val="24"/>
        </w:rPr>
        <w:t>e assume that the researcher</w:t>
      </w:r>
      <w:r>
        <w:rPr>
          <w:rFonts w:ascii="Calibri" w:eastAsia="Calibri" w:hAnsi="Calibri" w:cs="Calibri"/>
          <w:color w:val="333333"/>
          <w:sz w:val="24"/>
          <w:szCs w:val="24"/>
          <w:highlight w:val="white"/>
        </w:rPr>
        <w:t xml:space="preserve"> measured snail abundance and temperature at </w:t>
      </w:r>
      <w:proofErr w:type="gramStart"/>
      <w:r>
        <w:rPr>
          <w:rFonts w:ascii="Calibri" w:eastAsia="Calibri" w:hAnsi="Calibri" w:cs="Calibri"/>
          <w:color w:val="333333"/>
          <w:sz w:val="24"/>
          <w:szCs w:val="24"/>
          <w:highlight w:val="white"/>
        </w:rPr>
        <w:t>a number of</w:t>
      </w:r>
      <w:proofErr w:type="gramEnd"/>
      <w:r>
        <w:rPr>
          <w:rFonts w:ascii="Calibri" w:eastAsia="Calibri" w:hAnsi="Calibri" w:cs="Calibri"/>
          <w:color w:val="333333"/>
          <w:sz w:val="24"/>
          <w:szCs w:val="24"/>
          <w:highlight w:val="white"/>
        </w:rPr>
        <w:t xml:space="preserve"> sites, but not recruitment or any measurement of oceanography.</w:t>
      </w:r>
      <w:ins w:id="361" w:author="Laura Dee" w:date="2023-04-04T08:42:00Z">
        <w:r w:rsidR="00505A1C">
          <w:rPr>
            <w:rFonts w:ascii="Calibri" w:eastAsia="Calibri" w:hAnsi="Calibri" w:cs="Calibri"/>
            <w:color w:val="333333"/>
            <w:sz w:val="24"/>
            <w:szCs w:val="24"/>
            <w:highlight w:val="white"/>
          </w:rPr>
          <w:t xml:space="preserve"> Thus, recruitment and oceanography are unmeasured or so-called “unobserved” confounding variab</w:t>
        </w:r>
      </w:ins>
      <w:ins w:id="362" w:author="Laura Dee" w:date="2023-04-04T08:43:00Z">
        <w:r w:rsidR="00505A1C">
          <w:rPr>
            <w:rFonts w:ascii="Calibri" w:eastAsia="Calibri" w:hAnsi="Calibri" w:cs="Calibri"/>
            <w:color w:val="333333"/>
            <w:sz w:val="24"/>
            <w:szCs w:val="24"/>
            <w:highlight w:val="white"/>
          </w:rPr>
          <w:t xml:space="preserve">les that </w:t>
        </w:r>
      </w:ins>
      <w:ins w:id="363" w:author="Laura Dee" w:date="2023-04-04T08:50:00Z">
        <w:r w:rsidR="00505A1C">
          <w:rPr>
            <w:rFonts w:ascii="Calibri" w:eastAsia="Calibri" w:hAnsi="Calibri" w:cs="Calibri"/>
            <w:color w:val="333333"/>
            <w:sz w:val="24"/>
            <w:szCs w:val="24"/>
            <w:highlight w:val="white"/>
          </w:rPr>
          <w:t xml:space="preserve">pose threats for bias. </w:t>
        </w:r>
      </w:ins>
      <w:r>
        <w:rPr>
          <w:rFonts w:ascii="Calibri" w:eastAsia="Calibri" w:hAnsi="Calibri" w:cs="Calibri"/>
          <w:color w:val="333333"/>
          <w:sz w:val="24"/>
          <w:szCs w:val="24"/>
          <w:highlight w:val="white"/>
        </w:rPr>
        <w:t xml:space="preserve"> </w:t>
      </w:r>
      <w:ins w:id="364" w:author="Laura Dee" w:date="2023-04-04T08:51:00Z">
        <w:r w:rsidR="00505A1C">
          <w:rPr>
            <w:rFonts w:ascii="Calibri" w:eastAsia="Calibri" w:hAnsi="Calibri" w:cs="Calibri"/>
            <w:color w:val="333333"/>
            <w:sz w:val="24"/>
            <w:szCs w:val="24"/>
            <w:highlight w:val="white"/>
          </w:rPr>
          <w:t xml:space="preserve">In addition to these confounding variables, </w:t>
        </w:r>
      </w:ins>
      <w:del w:id="365" w:author="Laura Dee" w:date="2023-04-04T08:51:00Z">
        <w:r w:rsidDel="00505A1C">
          <w:rPr>
            <w:rFonts w:ascii="Calibri" w:eastAsia="Calibri" w:hAnsi="Calibri" w:cs="Calibri"/>
            <w:color w:val="333333"/>
            <w:sz w:val="24"/>
            <w:szCs w:val="24"/>
            <w:highlight w:val="white"/>
          </w:rPr>
          <w:lastRenderedPageBreak/>
          <w:delText xml:space="preserve">This creates problems of omitted variable bias in any statistical analysis. Further, </w:delText>
        </w:r>
      </w:del>
      <w:r>
        <w:rPr>
          <w:rFonts w:ascii="Calibri" w:eastAsia="Calibri" w:hAnsi="Calibri" w:cs="Calibri"/>
          <w:color w:val="333333"/>
          <w:sz w:val="24"/>
          <w:szCs w:val="24"/>
          <w:highlight w:val="white"/>
        </w:rPr>
        <w:t xml:space="preserve">what if </w:t>
      </w:r>
      <w:ins w:id="366" w:author="Laura Dee" w:date="2023-04-04T08:51:00Z">
        <w:r w:rsidR="00505A1C">
          <w:rPr>
            <w:rFonts w:ascii="Calibri" w:eastAsia="Calibri" w:hAnsi="Calibri" w:cs="Calibri"/>
            <w:color w:val="333333"/>
            <w:sz w:val="24"/>
            <w:szCs w:val="24"/>
            <w:highlight w:val="white"/>
          </w:rPr>
          <w:t xml:space="preserve">our casual </w:t>
        </w:r>
      </w:ins>
      <w:del w:id="367" w:author="Laura Dee" w:date="2023-04-04T08:51:00Z">
        <w:r w:rsidDel="00505A1C">
          <w:rPr>
            <w:rFonts w:ascii="Calibri" w:eastAsia="Calibri" w:hAnsi="Calibri" w:cs="Calibri"/>
            <w:color w:val="333333"/>
            <w:sz w:val="24"/>
            <w:szCs w:val="24"/>
            <w:highlight w:val="white"/>
          </w:rPr>
          <w:delText xml:space="preserve">this </w:delText>
        </w:r>
      </w:del>
      <w:r>
        <w:rPr>
          <w:rFonts w:ascii="Calibri" w:eastAsia="Calibri" w:hAnsi="Calibri" w:cs="Calibri"/>
          <w:color w:val="333333"/>
          <w:sz w:val="24"/>
          <w:szCs w:val="24"/>
          <w:highlight w:val="white"/>
        </w:rPr>
        <w:t>diagram</w:t>
      </w:r>
      <w:ins w:id="368" w:author="Laura Dee" w:date="2023-04-04T08:51:00Z">
        <w:r w:rsidR="00505A1C">
          <w:rPr>
            <w:rFonts w:ascii="Calibri" w:eastAsia="Calibri" w:hAnsi="Calibri" w:cs="Calibri"/>
            <w:color w:val="333333"/>
            <w:sz w:val="24"/>
            <w:szCs w:val="24"/>
            <w:highlight w:val="white"/>
          </w:rPr>
          <w:t xml:space="preserve"> in Figure X</w:t>
        </w:r>
      </w:ins>
      <w:r>
        <w:rPr>
          <w:rFonts w:ascii="Calibri" w:eastAsia="Calibri" w:hAnsi="Calibri" w:cs="Calibri"/>
          <w:color w:val="333333"/>
          <w:sz w:val="24"/>
          <w:szCs w:val="24"/>
          <w:highlight w:val="white"/>
        </w:rPr>
        <w:t xml:space="preserve"> is wrong, and there are other </w:t>
      </w:r>
      <w:commentRangeStart w:id="369"/>
      <w:r>
        <w:rPr>
          <w:rFonts w:ascii="Calibri" w:eastAsia="Calibri" w:hAnsi="Calibri" w:cs="Calibri"/>
          <w:color w:val="333333"/>
          <w:sz w:val="24"/>
          <w:szCs w:val="24"/>
          <w:highlight w:val="white"/>
        </w:rPr>
        <w:t xml:space="preserve">lurking </w:t>
      </w:r>
      <w:del w:id="370" w:author="Laura Dee" w:date="2023-04-04T08:51:00Z">
        <w:r w:rsidDel="00505A1C">
          <w:rPr>
            <w:rFonts w:ascii="Calibri" w:eastAsia="Calibri" w:hAnsi="Calibri" w:cs="Calibri"/>
            <w:color w:val="333333"/>
            <w:sz w:val="24"/>
            <w:szCs w:val="24"/>
            <w:highlight w:val="white"/>
          </w:rPr>
          <w:delText xml:space="preserve">omitted </w:delText>
        </w:r>
      </w:del>
      <w:ins w:id="371" w:author="Laura Dee" w:date="2023-04-04T08:51:00Z">
        <w:r w:rsidR="00505A1C">
          <w:rPr>
            <w:rFonts w:ascii="Calibri" w:eastAsia="Calibri" w:hAnsi="Calibri" w:cs="Calibri"/>
            <w:color w:val="333333"/>
            <w:sz w:val="24"/>
            <w:szCs w:val="24"/>
            <w:highlight w:val="white"/>
          </w:rPr>
          <w:t xml:space="preserve">confounding </w:t>
        </w:r>
      </w:ins>
      <w:r>
        <w:rPr>
          <w:rFonts w:ascii="Calibri" w:eastAsia="Calibri" w:hAnsi="Calibri" w:cs="Calibri"/>
          <w:color w:val="333333"/>
          <w:sz w:val="24"/>
          <w:szCs w:val="24"/>
          <w:highlight w:val="white"/>
        </w:rPr>
        <w:t>variables?</w:t>
      </w:r>
      <w:commentRangeEnd w:id="369"/>
      <w:r w:rsidR="00505A1C">
        <w:rPr>
          <w:rStyle w:val="CommentReference"/>
        </w:rPr>
        <w:commentReference w:id="369"/>
      </w:r>
      <w:r>
        <w:rPr>
          <w:rFonts w:ascii="Calibri" w:eastAsia="Calibri" w:hAnsi="Calibri" w:cs="Calibri"/>
          <w:color w:val="333333"/>
          <w:sz w:val="24"/>
          <w:szCs w:val="24"/>
          <w:highlight w:val="white"/>
        </w:rPr>
        <w:t xml:space="preserve"> Then, even if oceanography were accounted for, omitted variable bias </w:t>
      </w:r>
      <w:ins w:id="372" w:author="Laura Dee" w:date="2023-04-04T08:52:00Z">
        <w:r w:rsidR="00505A1C">
          <w:rPr>
            <w:rFonts w:ascii="Calibri" w:eastAsia="Calibri" w:hAnsi="Calibri" w:cs="Calibri"/>
            <w:color w:val="333333"/>
            <w:sz w:val="24"/>
            <w:szCs w:val="24"/>
            <w:highlight w:val="white"/>
          </w:rPr>
          <w:t>remains</w:t>
        </w:r>
      </w:ins>
      <w:del w:id="373" w:author="Laura Dee" w:date="2023-04-04T08:52:00Z">
        <w:r w:rsidDel="00505A1C">
          <w:rPr>
            <w:rFonts w:ascii="Calibri" w:eastAsia="Calibri" w:hAnsi="Calibri" w:cs="Calibri"/>
            <w:color w:val="333333"/>
            <w:sz w:val="24"/>
            <w:szCs w:val="24"/>
            <w:highlight w:val="white"/>
          </w:rPr>
          <w:delText>is</w:delText>
        </w:r>
      </w:del>
      <w:r>
        <w:rPr>
          <w:rFonts w:ascii="Calibri" w:eastAsia="Calibri" w:hAnsi="Calibri" w:cs="Calibri"/>
          <w:color w:val="333333"/>
          <w:sz w:val="24"/>
          <w:szCs w:val="24"/>
          <w:highlight w:val="white"/>
        </w:rPr>
        <w:t xml:space="preserve"> a real possibility</w:t>
      </w:r>
      <w:ins w:id="374" w:author="Laura Dee" w:date="2023-04-04T08:52:00Z">
        <w:r w:rsidR="00D7127F">
          <w:rPr>
            <w:rFonts w:ascii="Calibri" w:eastAsia="Calibri" w:hAnsi="Calibri" w:cs="Calibri"/>
            <w:color w:val="333333"/>
            <w:sz w:val="24"/>
            <w:szCs w:val="24"/>
            <w:highlight w:val="white"/>
          </w:rPr>
          <w:t xml:space="preserve"> – and  the estimation of the effect of temperature on snails will be incorrect.</w:t>
        </w:r>
      </w:ins>
      <w:r>
        <w:rPr>
          <w:rFonts w:ascii="Calibri" w:eastAsia="Calibri" w:hAnsi="Calibri" w:cs="Calibri"/>
          <w:color w:val="333333"/>
          <w:sz w:val="24"/>
          <w:szCs w:val="24"/>
          <w:highlight w:val="white"/>
        </w:rPr>
        <w:t xml:space="preserve">. </w:t>
      </w:r>
      <w:commentRangeStart w:id="375"/>
      <w:r>
        <w:rPr>
          <w:rFonts w:ascii="Calibri" w:eastAsia="Calibri" w:hAnsi="Calibri" w:cs="Calibri"/>
          <w:color w:val="333333"/>
          <w:sz w:val="24"/>
          <w:szCs w:val="24"/>
          <w:highlight w:val="white"/>
        </w:rPr>
        <w:t>Fortunately, we can</w:t>
      </w:r>
      <w:ins w:id="376" w:author="Laura Dee" w:date="2023-04-04T08:53:00Z">
        <w:r w:rsidR="00D7127F">
          <w:rPr>
            <w:rFonts w:ascii="Calibri" w:eastAsia="Calibri" w:hAnsi="Calibri" w:cs="Calibri"/>
            <w:color w:val="333333"/>
            <w:sz w:val="24"/>
            <w:szCs w:val="24"/>
            <w:highlight w:val="white"/>
          </w:rPr>
          <w:t xml:space="preserve"> control for </w:t>
        </w:r>
      </w:ins>
      <w:ins w:id="377" w:author="Laura Dee" w:date="2023-04-04T08:54:00Z">
        <w:r w:rsidR="00D7127F">
          <w:rPr>
            <w:rFonts w:ascii="Calibri" w:eastAsia="Calibri" w:hAnsi="Calibri" w:cs="Calibri"/>
            <w:color w:val="333333"/>
            <w:sz w:val="24"/>
            <w:szCs w:val="24"/>
            <w:highlight w:val="white"/>
          </w:rPr>
          <w:t>both observed and unobserved confounding variables</w:t>
        </w:r>
      </w:ins>
      <w:r>
        <w:rPr>
          <w:rFonts w:ascii="Calibri" w:eastAsia="Calibri" w:hAnsi="Calibri" w:cs="Calibri"/>
          <w:color w:val="333333"/>
          <w:sz w:val="24"/>
          <w:szCs w:val="24"/>
          <w:highlight w:val="white"/>
        </w:rPr>
        <w:t xml:space="preserve"> </w:t>
      </w:r>
      <w:del w:id="378" w:author="Laura Dee" w:date="2023-04-04T08:54:00Z">
        <w:r w:rsidDel="00D7127F">
          <w:rPr>
            <w:rFonts w:ascii="Calibri" w:eastAsia="Calibri" w:hAnsi="Calibri" w:cs="Calibri"/>
            <w:color w:val="333333"/>
            <w:sz w:val="24"/>
            <w:szCs w:val="24"/>
            <w:highlight w:val="white"/>
          </w:rPr>
          <w:delText xml:space="preserve">deal with </w:delText>
        </w:r>
        <w:r w:rsidR="00134FF2" w:rsidDel="00D7127F">
          <w:rPr>
            <w:rFonts w:ascii="Calibri" w:eastAsia="Calibri" w:hAnsi="Calibri" w:cs="Calibri"/>
            <w:color w:val="333333"/>
            <w:sz w:val="24"/>
            <w:szCs w:val="24"/>
            <w:highlight w:val="white"/>
          </w:rPr>
          <w:delText>this issue</w:delText>
        </w:r>
        <w:r w:rsidDel="00D7127F">
          <w:rPr>
            <w:rFonts w:ascii="Calibri" w:eastAsia="Calibri" w:hAnsi="Calibri" w:cs="Calibri"/>
            <w:color w:val="333333"/>
            <w:sz w:val="24"/>
            <w:szCs w:val="24"/>
            <w:highlight w:val="white"/>
          </w:rPr>
          <w:delText xml:space="preserve"> and estimate the effect of temperature using</w:delText>
        </w:r>
      </w:del>
      <w:ins w:id="379" w:author="Laura Dee" w:date="2023-04-04T08:54:00Z">
        <w:r w:rsidR="00D7127F">
          <w:rPr>
            <w:rFonts w:ascii="Calibri" w:eastAsia="Calibri" w:hAnsi="Calibri" w:cs="Calibri"/>
            <w:color w:val="333333"/>
            <w:sz w:val="24"/>
            <w:szCs w:val="24"/>
            <w:highlight w:val="white"/>
          </w:rPr>
          <w:t>with</w:t>
        </w:r>
      </w:ins>
      <w:r>
        <w:rPr>
          <w:rFonts w:ascii="Calibri" w:eastAsia="Calibri" w:hAnsi="Calibri" w:cs="Calibri"/>
          <w:color w:val="333333"/>
          <w:sz w:val="24"/>
          <w:szCs w:val="24"/>
          <w:highlight w:val="white"/>
        </w:rPr>
        <w:t xml:space="preserve"> appropriate sampling and statistical designs</w:t>
      </w:r>
      <w:ins w:id="380" w:author="Laura Dee" w:date="2023-04-04T08:53:00Z">
        <w:r w:rsidR="00D7127F">
          <w:rPr>
            <w:rFonts w:ascii="Calibri" w:eastAsia="Calibri" w:hAnsi="Calibri" w:cs="Calibri"/>
            <w:color w:val="333333"/>
            <w:sz w:val="24"/>
            <w:szCs w:val="24"/>
            <w:highlight w:val="white"/>
          </w:rPr>
          <w:t xml:space="preserve"> </w:t>
        </w:r>
      </w:ins>
      <w:ins w:id="381" w:author="Laura Dee" w:date="2023-04-04T08:54:00Z">
        <w:r w:rsidR="00D7127F">
          <w:rPr>
            <w:rFonts w:ascii="Calibri" w:eastAsia="Calibri" w:hAnsi="Calibri" w:cs="Calibri"/>
            <w:color w:val="333333"/>
            <w:sz w:val="24"/>
            <w:szCs w:val="24"/>
            <w:highlight w:val="white"/>
          </w:rPr>
          <w:t xml:space="preserve">described </w:t>
        </w:r>
      </w:ins>
      <w:commentRangeStart w:id="382"/>
      <w:ins w:id="383" w:author="Laura Dee" w:date="2023-04-04T08:53:00Z">
        <w:r w:rsidR="00D7127F">
          <w:rPr>
            <w:rFonts w:ascii="Calibri" w:eastAsia="Calibri" w:hAnsi="Calibri" w:cs="Calibri"/>
            <w:color w:val="333333"/>
            <w:sz w:val="24"/>
            <w:szCs w:val="24"/>
            <w:highlight w:val="white"/>
          </w:rPr>
          <w:t>next</w:t>
        </w:r>
        <w:commentRangeEnd w:id="382"/>
        <w:r w:rsidR="00D7127F">
          <w:rPr>
            <w:rStyle w:val="CommentReference"/>
          </w:rPr>
          <w:commentReference w:id="382"/>
        </w:r>
        <w:r w:rsidR="00D7127F">
          <w:rPr>
            <w:rFonts w:ascii="Calibri" w:eastAsia="Calibri" w:hAnsi="Calibri" w:cs="Calibri"/>
            <w:color w:val="333333"/>
            <w:sz w:val="24"/>
            <w:szCs w:val="24"/>
            <w:highlight w:val="white"/>
          </w:rPr>
          <w:t xml:space="preserve">. </w:t>
        </w:r>
      </w:ins>
      <w:commentRangeEnd w:id="375"/>
      <w:ins w:id="384" w:author="Laura Dee" w:date="2023-04-04T08:55:00Z">
        <w:r w:rsidR="003B6555">
          <w:rPr>
            <w:rStyle w:val="CommentReference"/>
          </w:rPr>
          <w:commentReference w:id="375"/>
        </w:r>
      </w:ins>
      <w:del w:id="385" w:author="Laura Dee" w:date="2023-04-04T08:53:00Z">
        <w:r w:rsidDel="00D7127F">
          <w:rPr>
            <w:rFonts w:ascii="Calibri" w:eastAsia="Calibri" w:hAnsi="Calibri" w:cs="Calibri"/>
            <w:color w:val="333333"/>
            <w:sz w:val="24"/>
            <w:szCs w:val="24"/>
            <w:highlight w:val="white"/>
          </w:rPr>
          <w:delText>.</w:delText>
        </w:r>
      </w:del>
      <w:del w:id="386" w:author="Laura Dee" w:date="2023-04-04T08:52:00Z">
        <w:r w:rsidDel="00D7127F">
          <w:rPr>
            <w:rFonts w:ascii="Calibri" w:eastAsia="Calibri" w:hAnsi="Calibri" w:cs="Calibri"/>
            <w:color w:val="333333"/>
            <w:sz w:val="24"/>
            <w:szCs w:val="24"/>
            <w:highlight w:val="white"/>
          </w:rPr>
          <w:delText xml:space="preserve"> </w:delText>
        </w:r>
      </w:del>
      <w:del w:id="387" w:author="Laura Dee" w:date="2023-04-04T08:53:00Z">
        <w:r w:rsidDel="00D7127F">
          <w:rPr>
            <w:rFonts w:ascii="Calibri" w:eastAsia="Calibri" w:hAnsi="Calibri" w:cs="Calibri"/>
            <w:color w:val="333333"/>
            <w:sz w:val="24"/>
            <w:szCs w:val="24"/>
            <w:highlight w:val="white"/>
          </w:rPr>
          <w:delText xml:space="preserve">As we will show </w:delText>
        </w:r>
        <w:r w:rsidR="00134FF2" w:rsidDel="00D7127F">
          <w:rPr>
            <w:rFonts w:ascii="Calibri" w:eastAsia="Calibri" w:hAnsi="Calibri" w:cs="Calibri"/>
            <w:color w:val="333333"/>
            <w:sz w:val="24"/>
            <w:szCs w:val="24"/>
            <w:highlight w:val="white"/>
          </w:rPr>
          <w:delText>below, using</w:delText>
        </w:r>
        <w:r w:rsidDel="00D7127F">
          <w:rPr>
            <w:rFonts w:ascii="Calibri" w:eastAsia="Calibri" w:hAnsi="Calibri" w:cs="Calibri"/>
            <w:color w:val="333333"/>
            <w:sz w:val="24"/>
            <w:szCs w:val="24"/>
            <w:highlight w:val="white"/>
          </w:rPr>
          <w:delText xml:space="preserve"> </w:delText>
        </w:r>
      </w:del>
      <w:del w:id="388" w:author="Laura Dee" w:date="2023-04-03T15:28:00Z">
        <w:r w:rsidDel="003F6C24">
          <w:rPr>
            <w:rFonts w:ascii="Calibri" w:eastAsia="Calibri" w:hAnsi="Calibri" w:cs="Calibri"/>
            <w:color w:val="333333"/>
            <w:sz w:val="24"/>
            <w:szCs w:val="24"/>
            <w:highlight w:val="white"/>
          </w:rPr>
          <w:delText>the proper</w:delText>
        </w:r>
      </w:del>
      <w:del w:id="389" w:author="Laura Dee" w:date="2023-04-04T08:53:00Z">
        <w:r w:rsidDel="00D7127F">
          <w:rPr>
            <w:rFonts w:ascii="Calibri" w:eastAsia="Calibri" w:hAnsi="Calibri" w:cs="Calibri"/>
            <w:color w:val="333333"/>
            <w:sz w:val="24"/>
            <w:szCs w:val="24"/>
            <w:highlight w:val="white"/>
          </w:rPr>
          <w:delText xml:space="preserve"> sampling and statistical design </w:delText>
        </w:r>
        <w:commentRangeStart w:id="390"/>
        <w:r w:rsidDel="00D7127F">
          <w:rPr>
            <w:rFonts w:ascii="Calibri" w:eastAsia="Calibri" w:hAnsi="Calibri" w:cs="Calibri"/>
            <w:color w:val="333333"/>
            <w:sz w:val="24"/>
            <w:szCs w:val="24"/>
            <w:highlight w:val="white"/>
          </w:rPr>
          <w:delText xml:space="preserve">based on the dynamics of temperature and oceanography in the system </w:delText>
        </w:r>
        <w:commentRangeEnd w:id="390"/>
        <w:r w:rsidR="00F82453" w:rsidDel="00D7127F">
          <w:rPr>
            <w:rStyle w:val="CommentReference"/>
          </w:rPr>
          <w:commentReference w:id="390"/>
        </w:r>
        <w:r w:rsidDel="00D7127F">
          <w:rPr>
            <w:rFonts w:ascii="Calibri" w:eastAsia="Calibri" w:hAnsi="Calibri" w:cs="Calibri"/>
            <w:color w:val="333333"/>
            <w:sz w:val="24"/>
            <w:szCs w:val="24"/>
            <w:highlight w:val="white"/>
          </w:rPr>
          <w:delText>allow for the estimation of causal effect of temperature on snail abundance.  If these methods are not used - even given additional modeled sources of variation in temperature or recruitment - then the estimation of the effect of temperature on snails will be incorrect.</w:delText>
        </w:r>
      </w:del>
    </w:p>
    <w:p w14:paraId="534FE545" w14:textId="77777777" w:rsidR="00766C2E" w:rsidRDefault="00766C2E">
      <w:pPr>
        <w:ind w:firstLine="720"/>
        <w:rPr>
          <w:rFonts w:ascii="Calibri" w:eastAsia="Calibri" w:hAnsi="Calibri" w:cs="Calibri"/>
          <w:color w:val="333333"/>
          <w:sz w:val="24"/>
          <w:szCs w:val="24"/>
          <w:highlight w:val="yellow"/>
        </w:rPr>
        <w:pPrChange w:id="391" w:author="Laura Dee" w:date="2023-04-04T08:52:00Z">
          <w:pPr>
            <w:spacing w:after="160"/>
            <w:ind w:firstLine="720"/>
          </w:pPr>
        </w:pPrChange>
      </w:pPr>
    </w:p>
    <w:p w14:paraId="3B1B626E" w14:textId="77777777" w:rsidR="00766C2E" w:rsidRDefault="00037819">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392" w:name="_1fob9te" w:colFirst="0" w:colLast="0"/>
      <w:bookmarkEnd w:id="392"/>
      <w:r>
        <w:rPr>
          <w:rFonts w:ascii="Calibri" w:eastAsia="Calibri" w:hAnsi="Calibri" w:cs="Calibri"/>
          <w:b/>
          <w:color w:val="333333"/>
          <w:sz w:val="24"/>
          <w:szCs w:val="24"/>
        </w:rPr>
        <w:t xml:space="preserve">Sampling Designs to cope with omitted variable </w:t>
      </w:r>
      <w:proofErr w:type="gramStart"/>
      <w:r>
        <w:rPr>
          <w:rFonts w:ascii="Calibri" w:eastAsia="Calibri" w:hAnsi="Calibri" w:cs="Calibri"/>
          <w:b/>
          <w:color w:val="333333"/>
          <w:sz w:val="24"/>
          <w:szCs w:val="24"/>
        </w:rPr>
        <w:t>bias</w:t>
      </w:r>
      <w:proofErr w:type="gramEnd"/>
    </w:p>
    <w:p w14:paraId="201F2CA0" w14:textId="7BE7775A" w:rsidR="003C31C2" w:rsidRDefault="00037819" w:rsidP="00505A1C">
      <w:pPr>
        <w:spacing w:before="300" w:after="160"/>
        <w:ind w:firstLine="720"/>
        <w:rPr>
          <w:ins w:id="393" w:author="Laura Dee" w:date="2023-04-04T11:59:00Z"/>
          <w:rFonts w:ascii="Calibri" w:eastAsia="Calibri" w:hAnsi="Calibri" w:cs="Calibri"/>
          <w:sz w:val="24"/>
          <w:szCs w:val="24"/>
        </w:rPr>
      </w:pPr>
      <w:commentRangeStart w:id="394"/>
      <w:commentRangeStart w:id="395"/>
      <w:r>
        <w:rPr>
          <w:rFonts w:ascii="Calibri" w:eastAsia="Calibri" w:hAnsi="Calibri" w:cs="Calibri"/>
          <w:sz w:val="24"/>
          <w:szCs w:val="24"/>
        </w:rPr>
        <w:t>There are multiple sampling designs</w:t>
      </w:r>
      <w:ins w:id="396" w:author="Laura Dee" w:date="2023-04-04T08:39:00Z">
        <w:r w:rsidR="00505A1C">
          <w:rPr>
            <w:rFonts w:ascii="Calibri" w:eastAsia="Calibri" w:hAnsi="Calibri" w:cs="Calibri"/>
            <w:sz w:val="24"/>
            <w:szCs w:val="24"/>
          </w:rPr>
          <w:t xml:space="preserve"> for data collection</w:t>
        </w:r>
      </w:ins>
      <w:r>
        <w:rPr>
          <w:rFonts w:ascii="Calibri" w:eastAsia="Calibri" w:hAnsi="Calibri" w:cs="Calibri"/>
          <w:sz w:val="24"/>
          <w:szCs w:val="24"/>
        </w:rPr>
        <w:t xml:space="preserve"> that can </w:t>
      </w:r>
      <w:ins w:id="397" w:author="Laura Dee" w:date="2023-04-04T08:39:00Z">
        <w:r w:rsidR="00505A1C">
          <w:rPr>
            <w:rFonts w:ascii="Calibri" w:eastAsia="Calibri" w:hAnsi="Calibri" w:cs="Calibri"/>
            <w:sz w:val="24"/>
            <w:szCs w:val="24"/>
          </w:rPr>
          <w:t xml:space="preserve">enable using a variety of statistical designs to </w:t>
        </w:r>
      </w:ins>
      <w:r>
        <w:rPr>
          <w:rFonts w:ascii="Calibri" w:eastAsia="Calibri" w:hAnsi="Calibri" w:cs="Calibri"/>
          <w:sz w:val="24"/>
          <w:szCs w:val="24"/>
        </w:rPr>
        <w:t>address omitted variable bias</w:t>
      </w:r>
      <w:commentRangeEnd w:id="394"/>
      <w:r w:rsidR="00505A1C">
        <w:rPr>
          <w:rStyle w:val="CommentReference"/>
        </w:rPr>
        <w:commentReference w:id="394"/>
      </w:r>
      <w:commentRangeEnd w:id="395"/>
      <w:r w:rsidR="00505A1C">
        <w:rPr>
          <w:rStyle w:val="CommentReference"/>
        </w:rPr>
        <w:commentReference w:id="395"/>
      </w:r>
      <w:ins w:id="398" w:author="Laura Dee" w:date="2023-04-04T11:59:00Z">
        <w:r w:rsidR="003C31C2">
          <w:rPr>
            <w:rFonts w:ascii="Calibri" w:eastAsia="Calibri" w:hAnsi="Calibri" w:cs="Calibri"/>
            <w:sz w:val="24"/>
            <w:szCs w:val="24"/>
          </w:rPr>
          <w:t xml:space="preserve"> stemming from confounding variables that vary with our causal variable and response of interest in space and time. </w:t>
        </w:r>
      </w:ins>
      <w:del w:id="399" w:author="Laura Dee" w:date="2023-04-04T11:59:00Z">
        <w:r w:rsidDel="003C31C2">
          <w:rPr>
            <w:rFonts w:ascii="Calibri" w:eastAsia="Calibri" w:hAnsi="Calibri" w:cs="Calibri"/>
            <w:sz w:val="24"/>
            <w:szCs w:val="24"/>
          </w:rPr>
          <w:delText xml:space="preserve">. </w:delText>
        </w:r>
      </w:del>
    </w:p>
    <w:p w14:paraId="7DCBD48E" w14:textId="77777777" w:rsidR="003C31C2" w:rsidRDefault="003C31C2" w:rsidP="00505A1C">
      <w:pPr>
        <w:spacing w:before="300" w:after="160"/>
        <w:ind w:firstLine="720"/>
        <w:rPr>
          <w:ins w:id="400" w:author="Laura Dee" w:date="2023-04-04T11:59:00Z"/>
          <w:rFonts w:ascii="Calibri" w:eastAsia="Calibri" w:hAnsi="Calibri" w:cs="Calibri"/>
          <w:sz w:val="24"/>
          <w:szCs w:val="24"/>
        </w:rPr>
      </w:pPr>
    </w:p>
    <w:p w14:paraId="249BF20D" w14:textId="66FFC8EB" w:rsidR="00766C2E" w:rsidDel="00505A1C" w:rsidRDefault="00505A1C">
      <w:pPr>
        <w:spacing w:before="300" w:after="160"/>
        <w:ind w:firstLine="720"/>
        <w:rPr>
          <w:del w:id="401" w:author="Laura Dee" w:date="2023-04-04T08:40:00Z"/>
          <w:rFonts w:ascii="Calibri" w:eastAsia="Calibri" w:hAnsi="Calibri" w:cs="Calibri"/>
          <w:sz w:val="24"/>
          <w:szCs w:val="24"/>
        </w:rPr>
      </w:pPr>
      <w:commentRangeStart w:id="402"/>
      <w:ins w:id="403" w:author="Laura Dee" w:date="2023-04-04T08:40:00Z">
        <w:r>
          <w:rPr>
            <w:rFonts w:ascii="Calibri" w:eastAsia="Calibri" w:hAnsi="Calibri" w:cs="Calibri"/>
            <w:sz w:val="24"/>
            <w:szCs w:val="24"/>
          </w:rPr>
          <w:t xml:space="preserve">A key feature is </w:t>
        </w:r>
      </w:ins>
      <w:del w:id="404" w:author="Laura Dee" w:date="2023-04-04T08:40:00Z">
        <w:r w:rsidDel="00505A1C">
          <w:rPr>
            <w:rFonts w:ascii="Calibri" w:eastAsia="Calibri" w:hAnsi="Calibri" w:cs="Calibri"/>
            <w:sz w:val="24"/>
            <w:szCs w:val="24"/>
          </w:rPr>
          <w:delText xml:space="preserve">Which sampling design a researcher should use, and how to implement it, will depend on the way the omitted variable affects the causal variable and outcome of interest. These choices arise because each design makes assumptions about the spatial and temporal scale at which an omitted variable affects the system. We assume here that the researcher cannot, has not been able to, or does not know to measure an omitted variable. If they had, the inclusion of a covariate would eliminate the potential for omitted variable bias. </w:delText>
        </w:r>
      </w:del>
    </w:p>
    <w:p w14:paraId="6174B181" w14:textId="77777777" w:rsidR="00505A1C" w:rsidRDefault="00037819" w:rsidP="00505A1C">
      <w:pPr>
        <w:spacing w:before="300" w:after="160"/>
        <w:ind w:firstLine="720"/>
        <w:rPr>
          <w:ins w:id="405" w:author="Laura Dee" w:date="2023-04-04T08:41:00Z"/>
          <w:rFonts w:ascii="Calibri" w:eastAsia="Calibri" w:hAnsi="Calibri" w:cs="Calibri"/>
          <w:sz w:val="24"/>
          <w:szCs w:val="24"/>
        </w:rPr>
      </w:pPr>
      <w:del w:id="406" w:author="Laura Dee" w:date="2023-04-04T08:40:00Z">
        <w:r w:rsidDel="00505A1C">
          <w:rPr>
            <w:rFonts w:ascii="Calibri" w:eastAsia="Calibri" w:hAnsi="Calibri" w:cs="Calibri"/>
            <w:sz w:val="24"/>
            <w:szCs w:val="24"/>
          </w:rPr>
          <w:delText xml:space="preserve">The key element of these designs is </w:delText>
        </w:r>
      </w:del>
      <w:r>
        <w:rPr>
          <w:rFonts w:ascii="Calibri" w:eastAsia="Calibri" w:hAnsi="Calibri" w:cs="Calibri"/>
          <w:sz w:val="24"/>
          <w:szCs w:val="24"/>
        </w:rPr>
        <w:t xml:space="preserve">the </w:t>
      </w:r>
      <w:r>
        <w:rPr>
          <w:rFonts w:ascii="Calibri" w:eastAsia="Calibri" w:hAnsi="Calibri" w:cs="Calibri"/>
          <w:b/>
          <w:sz w:val="24"/>
          <w:szCs w:val="24"/>
        </w:rPr>
        <w:t>nesting</w:t>
      </w:r>
      <w:r>
        <w:rPr>
          <w:rFonts w:ascii="Calibri" w:eastAsia="Calibri" w:hAnsi="Calibri" w:cs="Calibri"/>
          <w:sz w:val="24"/>
          <w:szCs w:val="24"/>
        </w:rPr>
        <w:t xml:space="preserve"> of measurements within a cluster such that the causal variable of interest varies across the smallest level of replication while the omitted variable varies at the cluster level. </w:t>
      </w:r>
      <w:commentRangeEnd w:id="402"/>
      <w:r w:rsidR="00505A1C">
        <w:rPr>
          <w:rStyle w:val="CommentReference"/>
        </w:rPr>
        <w:commentReference w:id="402"/>
      </w:r>
      <w:r>
        <w:rPr>
          <w:rFonts w:ascii="Calibri" w:eastAsia="Calibri" w:hAnsi="Calibri" w:cs="Calibri"/>
          <w:i/>
          <w:sz w:val="24"/>
          <w:szCs w:val="24"/>
        </w:rPr>
        <w:t>Clustered data is often also referred to as a hierarchical or nested sampling. We use these terms interchangeably.</w:t>
      </w:r>
      <w:r>
        <w:rPr>
          <w:rFonts w:ascii="Calibri" w:eastAsia="Calibri" w:hAnsi="Calibri" w:cs="Calibri"/>
          <w:sz w:val="24"/>
          <w:szCs w:val="24"/>
        </w:rPr>
        <w:t xml:space="preserve"> </w:t>
      </w:r>
      <w:commentRangeStart w:id="407"/>
      <w:r>
        <w:rPr>
          <w:rFonts w:ascii="Calibri" w:eastAsia="Calibri" w:hAnsi="Calibri" w:cs="Calibri"/>
          <w:sz w:val="24"/>
          <w:szCs w:val="24"/>
        </w:rPr>
        <w:t xml:space="preserve">The use of a </w:t>
      </w:r>
      <w:r>
        <w:rPr>
          <w:rFonts w:ascii="Calibri" w:eastAsia="Calibri" w:hAnsi="Calibri" w:cs="Calibri"/>
          <w:b/>
          <w:sz w:val="24"/>
          <w:szCs w:val="24"/>
        </w:rPr>
        <w:t>cluster</w:t>
      </w:r>
      <w:r>
        <w:rPr>
          <w:rFonts w:ascii="Calibri" w:eastAsia="Calibri" w:hAnsi="Calibri" w:cs="Calibri"/>
          <w:sz w:val="24"/>
          <w:szCs w:val="24"/>
        </w:rPr>
        <w:t xml:space="preserve">, e.g., site, year, block, subject, individual, with multiple measurements taken per individual cluster (Fig. 4), can allow us to flexibly account for confounding variables, </w:t>
      </w:r>
      <w:proofErr w:type="gramStart"/>
      <w:r>
        <w:rPr>
          <w:rFonts w:ascii="Calibri" w:eastAsia="Calibri" w:hAnsi="Calibri" w:cs="Calibri"/>
          <w:sz w:val="24"/>
          <w:szCs w:val="24"/>
        </w:rPr>
        <w:t>whether or not</w:t>
      </w:r>
      <w:proofErr w:type="gramEnd"/>
      <w:r>
        <w:rPr>
          <w:rFonts w:ascii="Calibri" w:eastAsia="Calibri" w:hAnsi="Calibri" w:cs="Calibri"/>
          <w:sz w:val="24"/>
          <w:szCs w:val="24"/>
        </w:rPr>
        <w:t xml:space="preserve"> we know what they are</w:t>
      </w:r>
      <w:ins w:id="408" w:author="Laura Dee" w:date="2023-04-04T08:41:00Z">
        <w:r w:rsidR="00505A1C">
          <w:rPr>
            <w:rFonts w:ascii="Calibri" w:eastAsia="Calibri" w:hAnsi="Calibri" w:cs="Calibri"/>
            <w:sz w:val="24"/>
            <w:szCs w:val="24"/>
          </w:rPr>
          <w:t>, with statistical designs described next.</w:t>
        </w:r>
      </w:ins>
      <w:del w:id="409" w:author="Laura Dee" w:date="2023-04-04T08:41:00Z">
        <w:r w:rsidDel="00505A1C">
          <w:rPr>
            <w:rFonts w:ascii="Calibri" w:eastAsia="Calibri" w:hAnsi="Calibri" w:cs="Calibri"/>
            <w:sz w:val="24"/>
            <w:szCs w:val="24"/>
          </w:rPr>
          <w:delText>.</w:delText>
        </w:r>
      </w:del>
      <w:r>
        <w:rPr>
          <w:rFonts w:ascii="Calibri" w:eastAsia="Calibri" w:hAnsi="Calibri" w:cs="Calibri"/>
          <w:sz w:val="24"/>
          <w:szCs w:val="24"/>
        </w:rPr>
        <w:t xml:space="preserve"> </w:t>
      </w:r>
      <w:commentRangeEnd w:id="407"/>
      <w:r w:rsidR="003B6555">
        <w:rPr>
          <w:rStyle w:val="CommentReference"/>
        </w:rPr>
        <w:commentReference w:id="407"/>
      </w:r>
    </w:p>
    <w:p w14:paraId="09F4DBF9" w14:textId="3A10AAEF" w:rsidR="00CE66FA" w:rsidRDefault="00365453" w:rsidP="00CE66FA">
      <w:pPr>
        <w:spacing w:before="300" w:after="160"/>
        <w:ind w:firstLine="720"/>
        <w:rPr>
          <w:ins w:id="410" w:author="Laura Dee" w:date="2023-04-04T11:54:00Z"/>
          <w:rFonts w:ascii="Calibri" w:eastAsia="Calibri" w:hAnsi="Calibri" w:cs="Calibri"/>
          <w:sz w:val="24"/>
          <w:szCs w:val="24"/>
        </w:rPr>
      </w:pPr>
      <w:ins w:id="411" w:author="Laura Dee" w:date="2023-04-04T11:52:00Z">
        <w:r>
          <w:rPr>
            <w:rFonts w:ascii="Calibri" w:eastAsia="Calibri" w:hAnsi="Calibri" w:cs="Calibri"/>
            <w:sz w:val="24"/>
            <w:szCs w:val="24"/>
          </w:rPr>
          <w:t xml:space="preserve">We </w:t>
        </w:r>
      </w:ins>
      <w:ins w:id="412" w:author="Laura Dee" w:date="2023-04-04T11:55:00Z">
        <w:r w:rsidR="00CE66FA">
          <w:rPr>
            <w:rFonts w:ascii="Calibri" w:eastAsia="Calibri" w:hAnsi="Calibri" w:cs="Calibri"/>
            <w:sz w:val="24"/>
            <w:szCs w:val="24"/>
          </w:rPr>
          <w:t>outline these common sampling designs</w:t>
        </w:r>
        <w:r w:rsidR="00F1158A">
          <w:rPr>
            <w:rFonts w:ascii="Calibri" w:eastAsia="Calibri" w:hAnsi="Calibri" w:cs="Calibri"/>
            <w:sz w:val="24"/>
            <w:szCs w:val="24"/>
          </w:rPr>
          <w:t>, and potential confounding variables across space and t</w:t>
        </w:r>
      </w:ins>
      <w:ins w:id="413" w:author="Laura Dee" w:date="2023-04-04T11:56:00Z">
        <w:r w:rsidR="00F1158A">
          <w:rPr>
            <w:rFonts w:ascii="Calibri" w:eastAsia="Calibri" w:hAnsi="Calibri" w:cs="Calibri"/>
            <w:sz w:val="24"/>
            <w:szCs w:val="24"/>
          </w:rPr>
          <w:t>im</w:t>
        </w:r>
      </w:ins>
      <w:ins w:id="414" w:author="Laura Dee" w:date="2023-04-04T11:55:00Z">
        <w:r w:rsidR="00F1158A">
          <w:rPr>
            <w:rFonts w:ascii="Calibri" w:eastAsia="Calibri" w:hAnsi="Calibri" w:cs="Calibri"/>
            <w:sz w:val="24"/>
            <w:szCs w:val="24"/>
          </w:rPr>
          <w:t xml:space="preserve">e, </w:t>
        </w:r>
      </w:ins>
      <w:ins w:id="415" w:author="Laura Dee" w:date="2023-04-04T11:54:00Z">
        <w:r w:rsidR="00CE66FA">
          <w:rPr>
            <w:rFonts w:ascii="Calibri" w:eastAsia="Calibri" w:hAnsi="Calibri" w:cs="Calibri"/>
            <w:sz w:val="24"/>
            <w:szCs w:val="24"/>
          </w:rPr>
          <w:t xml:space="preserve">using our snail abundance and temperature </w:t>
        </w:r>
      </w:ins>
      <w:del w:id="416" w:author="Laura Dee" w:date="2023-04-04T11:54:00Z">
        <w:r w:rsidDel="00CE66FA">
          <w:rPr>
            <w:rFonts w:ascii="Calibri" w:eastAsia="Calibri" w:hAnsi="Calibri" w:cs="Calibri"/>
            <w:sz w:val="24"/>
            <w:szCs w:val="24"/>
          </w:rPr>
          <w:delText xml:space="preserve"> To explain how, let us consider these concepts with an eye towards our snail </w:delText>
        </w:r>
      </w:del>
      <w:r>
        <w:rPr>
          <w:rFonts w:ascii="Calibri" w:eastAsia="Calibri" w:hAnsi="Calibri" w:cs="Calibri"/>
          <w:sz w:val="24"/>
          <w:szCs w:val="24"/>
        </w:rPr>
        <w:t>example</w:t>
      </w:r>
      <w:ins w:id="417" w:author="Laura Dee" w:date="2023-04-04T11:54:00Z">
        <w:r w:rsidR="00CE66FA">
          <w:rPr>
            <w:rFonts w:ascii="Calibri" w:eastAsia="Calibri" w:hAnsi="Calibri" w:cs="Calibri"/>
            <w:sz w:val="24"/>
            <w:szCs w:val="24"/>
          </w:rPr>
          <w:t>.</w:t>
        </w:r>
      </w:ins>
      <w:ins w:id="418" w:author="Laura Dee" w:date="2023-04-04T11:55:00Z">
        <w:r w:rsidR="00F1158A">
          <w:rPr>
            <w:rFonts w:ascii="Calibri" w:eastAsia="Calibri" w:hAnsi="Calibri" w:cs="Calibri"/>
            <w:sz w:val="24"/>
            <w:szCs w:val="24"/>
          </w:rPr>
          <w:t xml:space="preserve"> </w:t>
        </w:r>
      </w:ins>
    </w:p>
    <w:p w14:paraId="0DA19945" w14:textId="7A2F76FE" w:rsidR="00766C2E" w:rsidRDefault="00037819" w:rsidP="00505A1C">
      <w:pPr>
        <w:spacing w:before="300" w:after="160"/>
        <w:ind w:firstLine="720"/>
        <w:rPr>
          <w:rFonts w:ascii="Calibri" w:eastAsia="Calibri" w:hAnsi="Calibri" w:cs="Calibri"/>
          <w:sz w:val="24"/>
          <w:szCs w:val="24"/>
        </w:rPr>
      </w:pPr>
      <w:r>
        <w:rPr>
          <w:rFonts w:ascii="Calibri" w:eastAsia="Calibri" w:hAnsi="Calibri" w:cs="Calibri"/>
          <w:sz w:val="24"/>
          <w:szCs w:val="24"/>
        </w:rPr>
        <w:t>, assuming that temperature and recruitment are inversely correlated, in the following study designs.</w:t>
      </w:r>
    </w:p>
    <w:p w14:paraId="0B81968E" w14:textId="379343BC" w:rsidR="00766C2E" w:rsidRDefault="00037819">
      <w:pPr>
        <w:ind w:firstLine="720"/>
        <w:rPr>
          <w:rFonts w:ascii="Calibri" w:eastAsia="Calibri" w:hAnsi="Calibri" w:cs="Calibri"/>
          <w:strike/>
          <w:sz w:val="24"/>
          <w:szCs w:val="24"/>
        </w:rPr>
      </w:pPr>
      <w:r>
        <w:rPr>
          <w:rFonts w:ascii="Calibri" w:eastAsia="Calibri" w:hAnsi="Calibri" w:cs="Calibri"/>
          <w:sz w:val="24"/>
          <w:szCs w:val="24"/>
        </w:rPr>
        <w:t>First, we consider a sampling design where plots are sampled within sites across an environmental gradient in a single year (Fig. 4A)</w:t>
      </w:r>
      <w:ins w:id="419" w:author="Laura Dee" w:date="2023-04-04T11:55:00Z">
        <w:r w:rsidR="00F1158A">
          <w:rPr>
            <w:rFonts w:ascii="Calibri" w:eastAsia="Calibri" w:hAnsi="Calibri" w:cs="Calibri"/>
            <w:sz w:val="24"/>
            <w:szCs w:val="24"/>
          </w:rPr>
          <w:t>, or</w:t>
        </w:r>
      </w:ins>
      <w:del w:id="420" w:author="Laura Dee" w:date="2023-04-04T11:55:00Z">
        <w:r w:rsidDel="00F1158A">
          <w:rPr>
            <w:rFonts w:ascii="Calibri" w:eastAsia="Calibri" w:hAnsi="Calibri" w:cs="Calibri"/>
            <w:sz w:val="24"/>
            <w:szCs w:val="24"/>
          </w:rPr>
          <w:delText>. This is</w:delText>
        </w:r>
      </w:del>
      <w:r>
        <w:rPr>
          <w:rFonts w:ascii="Calibri" w:eastAsia="Calibri" w:hAnsi="Calibri" w:cs="Calibri"/>
          <w:sz w:val="24"/>
          <w:szCs w:val="24"/>
        </w:rPr>
        <w:t xml:space="preserve"> a </w:t>
      </w:r>
      <w:r>
        <w:rPr>
          <w:rFonts w:ascii="Calibri" w:eastAsia="Calibri" w:hAnsi="Calibri" w:cs="Calibri"/>
          <w:b/>
          <w:sz w:val="24"/>
          <w:szCs w:val="24"/>
        </w:rPr>
        <w:t>cross-sectional design</w:t>
      </w:r>
      <w:r>
        <w:rPr>
          <w:rFonts w:ascii="Calibri" w:eastAsia="Calibri" w:hAnsi="Calibri" w:cs="Calibri"/>
          <w:sz w:val="24"/>
          <w:szCs w:val="24"/>
        </w:rPr>
        <w:t>, i.e., with multiple places</w:t>
      </w:r>
      <w:del w:id="421" w:author="Laura Dee" w:date="2023-04-04T08:38:00Z">
        <w:r w:rsidDel="00505A1C">
          <w:rPr>
            <w:rFonts w:ascii="Calibri" w:eastAsia="Calibri" w:hAnsi="Calibri" w:cs="Calibri"/>
            <w:sz w:val="24"/>
            <w:szCs w:val="24"/>
          </w:rPr>
          <w:delText>/clusters</w:delText>
        </w:r>
      </w:del>
      <w:r>
        <w:rPr>
          <w:rFonts w:ascii="Calibri" w:eastAsia="Calibri" w:hAnsi="Calibri" w:cs="Calibri"/>
          <w:sz w:val="24"/>
          <w:szCs w:val="24"/>
        </w:rPr>
        <w:t xml:space="preserve"> sampled</w:t>
      </w:r>
      <w:ins w:id="422" w:author="Laura Dee" w:date="2023-04-04T08:38:00Z">
        <w:r w:rsidR="00505A1C">
          <w:rPr>
            <w:rFonts w:ascii="Calibri" w:eastAsia="Calibri" w:hAnsi="Calibri" w:cs="Calibri"/>
            <w:sz w:val="24"/>
            <w:szCs w:val="24"/>
          </w:rPr>
          <w:t xml:space="preserve"> with</w:t>
        </w:r>
      </w:ins>
      <w:del w:id="423" w:author="Laura Dee" w:date="2023-04-04T08:38:00Z">
        <w:r w:rsidDel="00505A1C">
          <w:rPr>
            <w:rFonts w:ascii="Calibri" w:eastAsia="Calibri" w:hAnsi="Calibri" w:cs="Calibri"/>
            <w:sz w:val="24"/>
            <w:szCs w:val="24"/>
          </w:rPr>
          <w:delText xml:space="preserve"> </w:delText>
        </w:r>
      </w:del>
      <w:r>
        <w:rPr>
          <w:rFonts w:ascii="Calibri" w:eastAsia="Calibri" w:hAnsi="Calibri" w:cs="Calibri"/>
          <w:sz w:val="24"/>
          <w:szCs w:val="24"/>
        </w:rPr>
        <w:t>in a single year</w:t>
      </w:r>
      <w:ins w:id="424" w:author="Laura Dee" w:date="2023-04-04T08:38:00Z">
        <w:r w:rsidR="00505A1C">
          <w:rPr>
            <w:rFonts w:ascii="Calibri" w:eastAsia="Calibri" w:hAnsi="Calibri" w:cs="Calibri"/>
            <w:sz w:val="24"/>
            <w:szCs w:val="24"/>
          </w:rPr>
          <w:t xml:space="preserve"> or only one point in time</w:t>
        </w:r>
      </w:ins>
      <w:r>
        <w:rPr>
          <w:rFonts w:ascii="Calibri" w:eastAsia="Calibri" w:hAnsi="Calibri" w:cs="Calibri"/>
          <w:sz w:val="24"/>
          <w:szCs w:val="24"/>
        </w:rPr>
        <w:t xml:space="preserve">.  When sites span large environmental gradients, </w:t>
      </w:r>
      <w:ins w:id="425" w:author="Laura Dee" w:date="2023-04-04T11:54:00Z">
        <w:r w:rsidR="00365453">
          <w:rPr>
            <w:rFonts w:ascii="Calibri" w:eastAsia="Calibri" w:hAnsi="Calibri" w:cs="Calibri"/>
            <w:sz w:val="24"/>
            <w:szCs w:val="24"/>
          </w:rPr>
          <w:t xml:space="preserve">site differ for </w:t>
        </w:r>
      </w:ins>
      <w:del w:id="426" w:author="Laura Dee" w:date="2023-04-04T11:54:00Z">
        <w:r w:rsidDel="00365453">
          <w:rPr>
            <w:rFonts w:ascii="Calibri" w:eastAsia="Calibri" w:hAnsi="Calibri" w:cs="Calibri"/>
            <w:sz w:val="24"/>
            <w:szCs w:val="24"/>
          </w:rPr>
          <w:delText xml:space="preserve">there are </w:delText>
        </w:r>
      </w:del>
      <w:r>
        <w:rPr>
          <w:rFonts w:ascii="Calibri" w:eastAsia="Calibri" w:hAnsi="Calibri" w:cs="Calibri"/>
          <w:sz w:val="24"/>
          <w:szCs w:val="24"/>
        </w:rPr>
        <w:t xml:space="preserve">many reasons </w:t>
      </w:r>
      <w:del w:id="427" w:author="Laura Dee" w:date="2023-04-04T11:54:00Z">
        <w:r w:rsidDel="00365453">
          <w:rPr>
            <w:rFonts w:ascii="Calibri" w:eastAsia="Calibri" w:hAnsi="Calibri" w:cs="Calibri"/>
            <w:sz w:val="24"/>
            <w:szCs w:val="24"/>
          </w:rPr>
          <w:delText xml:space="preserve">that sites could differ </w:delText>
        </w:r>
      </w:del>
      <w:r>
        <w:rPr>
          <w:rFonts w:ascii="Calibri" w:eastAsia="Calibri" w:hAnsi="Calibri" w:cs="Calibri"/>
          <w:sz w:val="24"/>
          <w:szCs w:val="24"/>
        </w:rPr>
        <w:t xml:space="preserve">(e.g., temperature, productivity, oceanographic conditions). If oceanography differs between sites, given that it affects both temperature and recruitment in our example (Fig. 3), we have a potential for confounded results if we only have one sample per site. </w:t>
      </w:r>
      <w:commentRangeStart w:id="428"/>
      <w:r w:rsidRPr="00B22779">
        <w:rPr>
          <w:rFonts w:ascii="Calibri" w:eastAsia="Calibri" w:hAnsi="Calibri" w:cs="Calibri"/>
          <w:sz w:val="24"/>
          <w:szCs w:val="24"/>
          <w:highlight w:val="green"/>
          <w:rPrChange w:id="429" w:author="Laura Dee" w:date="2023-04-04T12:17:00Z">
            <w:rPr>
              <w:rFonts w:ascii="Calibri" w:eastAsia="Calibri" w:hAnsi="Calibri" w:cs="Calibri"/>
              <w:sz w:val="24"/>
              <w:szCs w:val="24"/>
            </w:rPr>
          </w:rPrChange>
        </w:rPr>
        <w:t>We</w:t>
      </w:r>
      <w:commentRangeEnd w:id="428"/>
      <w:r w:rsidR="00555854">
        <w:rPr>
          <w:rStyle w:val="CommentReference"/>
        </w:rPr>
        <w:commentReference w:id="428"/>
      </w:r>
      <w:r w:rsidRPr="00B22779">
        <w:rPr>
          <w:rFonts w:ascii="Calibri" w:eastAsia="Calibri" w:hAnsi="Calibri" w:cs="Calibri"/>
          <w:sz w:val="24"/>
          <w:szCs w:val="24"/>
          <w:highlight w:val="green"/>
          <w:rPrChange w:id="430" w:author="Laura Dee" w:date="2023-04-04T12:17:00Z">
            <w:rPr>
              <w:rFonts w:ascii="Calibri" w:eastAsia="Calibri" w:hAnsi="Calibri" w:cs="Calibri"/>
              <w:sz w:val="24"/>
              <w:szCs w:val="24"/>
            </w:rPr>
          </w:rPrChange>
        </w:rPr>
        <w:t xml:space="preserve"> can still get a causal estimate of temperature, however, if, within a site, plots vary in their temperature relative to the site average due</w:t>
      </w:r>
      <w:r>
        <w:rPr>
          <w:rFonts w:ascii="Calibri" w:eastAsia="Calibri" w:hAnsi="Calibri" w:cs="Calibri"/>
          <w:sz w:val="24"/>
          <w:szCs w:val="24"/>
        </w:rPr>
        <w:t xml:space="preserve"> to factors that do not covary with recruitment. We can use this </w:t>
      </w:r>
      <w:r>
        <w:rPr>
          <w:rFonts w:ascii="Calibri" w:eastAsia="Calibri" w:hAnsi="Calibri" w:cs="Calibri"/>
          <w:i/>
          <w:sz w:val="24"/>
          <w:szCs w:val="24"/>
        </w:rPr>
        <w:t>within</w:t>
      </w:r>
      <w:r>
        <w:rPr>
          <w:rFonts w:ascii="Calibri" w:eastAsia="Calibri" w:hAnsi="Calibri" w:cs="Calibri"/>
          <w:sz w:val="24"/>
          <w:szCs w:val="24"/>
        </w:rPr>
        <w:t>-site variation in temperature to isolate temperature’s effects on recruitment from confounding effects of other variables that affect temperature and recruitment</w:t>
      </w:r>
      <w:r>
        <w:rPr>
          <w:rFonts w:ascii="Calibri" w:eastAsia="Calibri" w:hAnsi="Calibri" w:cs="Calibri"/>
          <w:i/>
          <w:sz w:val="24"/>
          <w:szCs w:val="24"/>
        </w:rPr>
        <w:t xml:space="preserve"> between</w:t>
      </w:r>
      <w:r>
        <w:rPr>
          <w:rFonts w:ascii="Calibri" w:eastAsia="Calibri" w:hAnsi="Calibri" w:cs="Calibri"/>
          <w:sz w:val="24"/>
          <w:szCs w:val="24"/>
        </w:rPr>
        <w:t xml:space="preserve"> sites. </w:t>
      </w:r>
    </w:p>
    <w:p w14:paraId="057978B1" w14:textId="77777777" w:rsidR="00766C2E" w:rsidRDefault="00766C2E">
      <w:pPr>
        <w:rPr>
          <w:rFonts w:ascii="Calibri" w:eastAsia="Calibri" w:hAnsi="Calibri" w:cs="Calibri"/>
          <w:sz w:val="24"/>
          <w:szCs w:val="24"/>
        </w:rPr>
      </w:pPr>
    </w:p>
    <w:p w14:paraId="2017CD22" w14:textId="5772FDF7" w:rsidR="00766C2E" w:rsidDel="00040174" w:rsidRDefault="00037819">
      <w:pPr>
        <w:ind w:firstLine="720"/>
        <w:rPr>
          <w:del w:id="431" w:author="Laura Dee" w:date="2023-04-04T11:45:00Z"/>
          <w:rFonts w:ascii="Calibri" w:eastAsia="Calibri" w:hAnsi="Calibri" w:cs="Calibri"/>
          <w:sz w:val="24"/>
          <w:szCs w:val="24"/>
        </w:rPr>
      </w:pPr>
      <w:r>
        <w:rPr>
          <w:rFonts w:ascii="Calibri" w:eastAsia="Calibri" w:hAnsi="Calibri" w:cs="Calibri"/>
          <w:sz w:val="24"/>
          <w:szCs w:val="24"/>
        </w:rPr>
        <w:t xml:space="preserve">This design will not produce causally valid coefficient estimates, however, if there is little to no site-level variation in the causal predictor of interest.  If, however, there is temporal variation in temperature within sites, independent of fixed between-site differences in recruitment, we can use repeated sampling of sites to produce causally valid inference.  Here we would use a </w:t>
      </w:r>
      <w:r>
        <w:rPr>
          <w:rFonts w:ascii="Calibri" w:eastAsia="Calibri" w:hAnsi="Calibri" w:cs="Calibri"/>
          <w:b/>
          <w:sz w:val="24"/>
          <w:szCs w:val="24"/>
        </w:rPr>
        <w:t>longitudinal design</w:t>
      </w:r>
      <w:r>
        <w:rPr>
          <w:rFonts w:ascii="Calibri" w:eastAsia="Calibri" w:hAnsi="Calibri" w:cs="Calibri"/>
          <w:sz w:val="24"/>
          <w:szCs w:val="24"/>
        </w:rPr>
        <w:t xml:space="preserve">, sometimes referred to as a </w:t>
      </w:r>
      <w:r>
        <w:rPr>
          <w:rFonts w:ascii="Calibri" w:eastAsia="Calibri" w:hAnsi="Calibri" w:cs="Calibri"/>
          <w:b/>
          <w:sz w:val="24"/>
          <w:szCs w:val="24"/>
        </w:rPr>
        <w:t>panel design</w:t>
      </w:r>
      <w:r>
        <w:rPr>
          <w:rFonts w:ascii="Calibri" w:eastAsia="Calibri" w:hAnsi="Calibri" w:cs="Calibri"/>
          <w:sz w:val="24"/>
          <w:szCs w:val="24"/>
        </w:rPr>
        <w:t xml:space="preserve">, where sites are sampled repeatedly through time, allowing us to capitalize on temporal variation decoupled from recruitment to remove the signal of our omitted variables (Fig. 4B). </w:t>
      </w:r>
    </w:p>
    <w:p w14:paraId="4C2558FC" w14:textId="77777777" w:rsidR="00766C2E" w:rsidRDefault="00766C2E" w:rsidP="00040174">
      <w:pPr>
        <w:ind w:firstLine="720"/>
        <w:rPr>
          <w:rFonts w:ascii="Calibri" w:eastAsia="Calibri" w:hAnsi="Calibri" w:cs="Calibri"/>
          <w:sz w:val="24"/>
          <w:szCs w:val="24"/>
        </w:rPr>
      </w:pPr>
    </w:p>
    <w:p w14:paraId="4FD387E6" w14:textId="1620836F" w:rsidR="00766C2E" w:rsidDel="004B1381" w:rsidRDefault="00037819">
      <w:pPr>
        <w:ind w:firstLine="720"/>
        <w:rPr>
          <w:del w:id="432" w:author="Laura Dee" w:date="2023-04-04T11:40:00Z"/>
          <w:rFonts w:ascii="Calibri" w:eastAsia="Calibri" w:hAnsi="Calibri" w:cs="Calibri"/>
          <w:sz w:val="24"/>
          <w:szCs w:val="24"/>
        </w:rPr>
      </w:pPr>
      <w:commentRangeStart w:id="433"/>
      <w:del w:id="434" w:author="Laura Dee" w:date="2023-04-04T11:41:00Z">
        <w:r w:rsidDel="004B1381">
          <w:rPr>
            <w:rFonts w:ascii="Calibri" w:eastAsia="Calibri" w:hAnsi="Calibri" w:cs="Calibri"/>
            <w:sz w:val="24"/>
            <w:szCs w:val="24"/>
          </w:rPr>
          <w:delText xml:space="preserve">These two sampling designs are generalizable beyond just the simple case presented in our example. </w:delText>
        </w:r>
      </w:del>
      <w:del w:id="435" w:author="Laura Dee" w:date="2023-04-04T11:40:00Z">
        <w:r w:rsidDel="004B1381">
          <w:rPr>
            <w:rFonts w:ascii="Calibri" w:eastAsia="Calibri" w:hAnsi="Calibri" w:cs="Calibri"/>
            <w:sz w:val="24"/>
            <w:szCs w:val="24"/>
          </w:rPr>
          <w:delText xml:space="preserve">One can imagine if temperature and recruitment varied temporally at a regional scale, but sites had additional variation in temperature, how to adapt the above designs. Further, </w:delText>
        </w:r>
      </w:del>
      <w:del w:id="436" w:author="Laura Dee" w:date="2023-04-04T11:41:00Z">
        <w:r w:rsidDel="004B1381">
          <w:rPr>
            <w:rFonts w:ascii="Calibri" w:eastAsia="Calibri" w:hAnsi="Calibri" w:cs="Calibri"/>
            <w:sz w:val="24"/>
            <w:szCs w:val="24"/>
          </w:rPr>
          <w:delText xml:space="preserve">if there were additional </w:delText>
        </w:r>
      </w:del>
      <w:commentRangeStart w:id="437"/>
      <w:del w:id="438" w:author="Laura Dee" w:date="2023-04-04T11:35:00Z">
        <w:r w:rsidDel="0078083E">
          <w:rPr>
            <w:rFonts w:ascii="Calibri" w:eastAsia="Calibri" w:hAnsi="Calibri" w:cs="Calibri"/>
            <w:sz w:val="24"/>
            <w:szCs w:val="24"/>
          </w:rPr>
          <w:delText xml:space="preserve">omitted </w:delText>
        </w:r>
      </w:del>
      <w:del w:id="439" w:author="Laura Dee" w:date="2023-04-04T11:41:00Z">
        <w:r w:rsidDel="004B1381">
          <w:rPr>
            <w:rFonts w:ascii="Calibri" w:eastAsia="Calibri" w:hAnsi="Calibri" w:cs="Calibri"/>
            <w:sz w:val="24"/>
            <w:szCs w:val="24"/>
          </w:rPr>
          <w:delText xml:space="preserve">variables </w:delText>
        </w:r>
        <w:commentRangeEnd w:id="437"/>
        <w:r w:rsidR="0078083E" w:rsidDel="004B1381">
          <w:rPr>
            <w:rStyle w:val="CommentReference"/>
          </w:rPr>
          <w:commentReference w:id="437"/>
        </w:r>
        <w:r w:rsidDel="004B1381">
          <w:rPr>
            <w:rFonts w:ascii="Calibri" w:eastAsia="Calibri" w:hAnsi="Calibri" w:cs="Calibri"/>
            <w:sz w:val="24"/>
            <w:szCs w:val="24"/>
          </w:rPr>
          <w:delText xml:space="preserve">that affected snail abundance at different levels of spatial or temporal hierarchy, we could incorporate more elaborate clustering procedures </w:delText>
        </w:r>
        <w:r w:rsidR="00433985" w:rsidDel="004B1381">
          <w:rPr>
            <w:rFonts w:ascii="Calibri" w:eastAsia="Calibri" w:hAnsi="Calibri" w:cs="Calibri"/>
            <w:sz w:val="24"/>
            <w:szCs w:val="24"/>
          </w:rPr>
          <w:delText>to</w:delText>
        </w:r>
        <w:r w:rsidDel="004B1381">
          <w:rPr>
            <w:rFonts w:ascii="Calibri" w:eastAsia="Calibri" w:hAnsi="Calibri" w:cs="Calibri"/>
            <w:sz w:val="24"/>
            <w:szCs w:val="24"/>
          </w:rPr>
          <w:delText xml:space="preserve"> produce data that could lead to causally identified statistical models</w:delText>
        </w:r>
      </w:del>
      <w:del w:id="440" w:author="Laura Dee" w:date="2023-04-04T11:42:00Z">
        <w:r w:rsidDel="004B1381">
          <w:rPr>
            <w:rFonts w:ascii="Calibri" w:eastAsia="Calibri" w:hAnsi="Calibri" w:cs="Calibri"/>
            <w:sz w:val="24"/>
            <w:szCs w:val="24"/>
          </w:rPr>
          <w:delText>.</w:delText>
        </w:r>
        <w:commentRangeEnd w:id="433"/>
        <w:r w:rsidR="004B1381" w:rsidDel="004B1381">
          <w:rPr>
            <w:rStyle w:val="CommentReference"/>
          </w:rPr>
          <w:commentReference w:id="433"/>
        </w:r>
      </w:del>
    </w:p>
    <w:p w14:paraId="01115FEB" w14:textId="77777777" w:rsidR="00766C2E" w:rsidDel="004B1381" w:rsidRDefault="00766C2E">
      <w:pPr>
        <w:rPr>
          <w:del w:id="441" w:author="Laura Dee" w:date="2023-04-04T11:38:00Z"/>
          <w:rFonts w:ascii="Calibri" w:eastAsia="Calibri" w:hAnsi="Calibri" w:cs="Calibri"/>
          <w:sz w:val="24"/>
          <w:szCs w:val="24"/>
        </w:rPr>
      </w:pPr>
    </w:p>
    <w:p w14:paraId="12997A4A" w14:textId="5FE247F5" w:rsidR="00766C2E" w:rsidRPr="00007ABB" w:rsidDel="004B1381" w:rsidRDefault="00037819">
      <w:pPr>
        <w:tabs>
          <w:tab w:val="left" w:pos="4050"/>
        </w:tabs>
        <w:rPr>
          <w:del w:id="442" w:author="Laura Dee" w:date="2023-04-04T11:39:00Z"/>
          <w:rFonts w:ascii="Calibri" w:eastAsia="Calibri" w:hAnsi="Calibri" w:cs="Calibri"/>
          <w:sz w:val="24"/>
          <w:szCs w:val="24"/>
          <w:rPrChange w:id="443" w:author="Laura Dee" w:date="2023-04-04T15:06:00Z">
            <w:rPr>
              <w:del w:id="444" w:author="Laura Dee" w:date="2023-04-04T11:39:00Z"/>
              <w:rFonts w:ascii="Calibri" w:eastAsia="Calibri" w:hAnsi="Calibri" w:cs="Calibri"/>
              <w:color w:val="FF0000"/>
              <w:sz w:val="24"/>
              <w:szCs w:val="24"/>
            </w:rPr>
          </w:rPrChange>
        </w:rPr>
        <w:pPrChange w:id="445" w:author="Laura Dee" w:date="2023-04-04T15:06:00Z">
          <w:pPr>
            <w:ind w:firstLine="720"/>
          </w:pPr>
        </w:pPrChange>
      </w:pPr>
      <w:del w:id="446" w:author="Laura Dee" w:date="2023-04-04T11:42:00Z">
        <w:r w:rsidDel="004B1381">
          <w:rPr>
            <w:rFonts w:ascii="Calibri" w:eastAsia="Calibri" w:hAnsi="Calibri" w:cs="Calibri"/>
            <w:sz w:val="24"/>
            <w:szCs w:val="24"/>
          </w:rPr>
          <w:delText xml:space="preserve">Finally, </w:delText>
        </w:r>
      </w:del>
      <w:del w:id="447" w:author="Laura Dee" w:date="2023-04-04T11:35:00Z">
        <w:r w:rsidDel="0078083E">
          <w:rPr>
            <w:rFonts w:ascii="Calibri" w:eastAsia="Calibri" w:hAnsi="Calibri" w:cs="Calibri"/>
            <w:sz w:val="24"/>
            <w:szCs w:val="24"/>
          </w:rPr>
          <w:delText xml:space="preserve">while it seems difficult - and painfully realistic - </w:delText>
        </w:r>
      </w:del>
      <w:del w:id="448" w:author="Laura Dee" w:date="2023-04-04T11:42:00Z">
        <w:r w:rsidDel="004B1381">
          <w:rPr>
            <w:rFonts w:ascii="Calibri" w:eastAsia="Calibri" w:hAnsi="Calibri" w:cs="Calibri"/>
            <w:sz w:val="24"/>
            <w:szCs w:val="24"/>
          </w:rPr>
          <w:delText xml:space="preserve">some </w:delText>
        </w:r>
      </w:del>
      <w:del w:id="449" w:author="Laura Dee" w:date="2023-04-04T11:35:00Z">
        <w:r w:rsidDel="0078083E">
          <w:rPr>
            <w:rFonts w:ascii="Calibri" w:eastAsia="Calibri" w:hAnsi="Calibri" w:cs="Calibri"/>
            <w:sz w:val="24"/>
            <w:szCs w:val="24"/>
          </w:rPr>
          <w:delText xml:space="preserve">omitted </w:delText>
        </w:r>
      </w:del>
      <w:del w:id="450" w:author="Laura Dee" w:date="2023-04-04T11:42:00Z">
        <w:r w:rsidDel="004B1381">
          <w:rPr>
            <w:rFonts w:ascii="Calibri" w:eastAsia="Calibri" w:hAnsi="Calibri" w:cs="Calibri"/>
            <w:sz w:val="24"/>
            <w:szCs w:val="24"/>
          </w:rPr>
          <w:delText>variables could vary by both space and tim</w:delText>
        </w:r>
      </w:del>
      <w:del w:id="451" w:author="Laura Dee" w:date="2023-04-04T11:39:00Z">
        <w:r w:rsidDel="004B1381">
          <w:rPr>
            <w:rFonts w:ascii="Calibri" w:eastAsia="Calibri" w:hAnsi="Calibri" w:cs="Calibri"/>
            <w:sz w:val="24"/>
            <w:szCs w:val="24"/>
          </w:rPr>
          <w:delText>e</w:delText>
        </w:r>
      </w:del>
      <w:del w:id="452" w:author="Laura Dee" w:date="2023-04-04T11:38:00Z">
        <w:r w:rsidDel="004B1381">
          <w:rPr>
            <w:rFonts w:ascii="Calibri" w:eastAsia="Calibri" w:hAnsi="Calibri" w:cs="Calibri"/>
            <w:sz w:val="24"/>
            <w:szCs w:val="24"/>
          </w:rPr>
          <w:delText>. The sampling designs for coping with spatio</w:delText>
        </w:r>
      </w:del>
      <w:del w:id="453" w:author="Laura Dee" w:date="2023-04-03T10:21:00Z">
        <w:r w:rsidDel="00FE690E">
          <w:rPr>
            <w:rFonts w:ascii="Calibri" w:eastAsia="Calibri" w:hAnsi="Calibri" w:cs="Calibri"/>
            <w:sz w:val="24"/>
            <w:szCs w:val="24"/>
          </w:rPr>
          <w:delText>-</w:delText>
        </w:r>
      </w:del>
      <w:del w:id="454" w:author="Laura Dee" w:date="2023-04-04T11:38:00Z">
        <w:r w:rsidDel="004B1381">
          <w:rPr>
            <w:rFonts w:ascii="Calibri" w:eastAsia="Calibri" w:hAnsi="Calibri" w:cs="Calibri"/>
            <w:sz w:val="24"/>
            <w:szCs w:val="24"/>
          </w:rPr>
          <w:delText>temporal omitted variables are based on the same principles as above.</w:delText>
        </w:r>
      </w:del>
      <w:del w:id="455" w:author="Laura Dee" w:date="2023-04-04T11:45:00Z">
        <w:r w:rsidDel="00040174">
          <w:rPr>
            <w:rFonts w:ascii="Calibri" w:eastAsia="Calibri" w:hAnsi="Calibri" w:cs="Calibri"/>
            <w:sz w:val="24"/>
            <w:szCs w:val="24"/>
          </w:rPr>
          <w:delText xml:space="preserve"> </w:delText>
        </w:r>
      </w:del>
      <w:commentRangeStart w:id="456"/>
      <w:del w:id="457" w:author="Laura Dee" w:date="2023-04-04T11:39:00Z">
        <w:r w:rsidDel="004B1381">
          <w:rPr>
            <w:rFonts w:ascii="Calibri" w:eastAsia="Calibri" w:hAnsi="Calibri" w:cs="Calibri"/>
            <w:sz w:val="24"/>
            <w:szCs w:val="24"/>
          </w:rPr>
          <w:delText xml:space="preserve">For example, </w:delText>
        </w:r>
      </w:del>
      <w:del w:id="458" w:author="Laura Dee" w:date="2023-04-04T11:37:00Z">
        <w:r w:rsidDel="003633E4">
          <w:rPr>
            <w:rFonts w:ascii="Calibri" w:eastAsia="Calibri" w:hAnsi="Calibri" w:cs="Calibri"/>
            <w:sz w:val="24"/>
            <w:szCs w:val="24"/>
          </w:rPr>
          <w:delText xml:space="preserve">consider our snail scenario. Assume </w:delText>
        </w:r>
      </w:del>
      <w:del w:id="459" w:author="Laura Dee" w:date="2023-04-04T11:39:00Z">
        <w:r w:rsidDel="004B1381">
          <w:rPr>
            <w:rFonts w:ascii="Calibri" w:eastAsia="Calibri" w:hAnsi="Calibri" w:cs="Calibri"/>
            <w:sz w:val="24"/>
            <w:szCs w:val="24"/>
          </w:rPr>
          <w:delText>cold sites have higher recruitment than warm, but, at the same time within a site, years that are colder also have higher recruitment than those that are warm. This spatio</w:delText>
        </w:r>
      </w:del>
      <w:del w:id="460" w:author="Laura Dee" w:date="2023-04-03T10:21:00Z">
        <w:r w:rsidDel="00FE690E">
          <w:rPr>
            <w:rFonts w:ascii="Calibri" w:eastAsia="Calibri" w:hAnsi="Calibri" w:cs="Calibri"/>
            <w:sz w:val="24"/>
            <w:szCs w:val="24"/>
          </w:rPr>
          <w:delText>-</w:delText>
        </w:r>
      </w:del>
      <w:del w:id="461" w:author="Laura Dee" w:date="2023-04-04T11:39:00Z">
        <w:r w:rsidDel="004B1381">
          <w:rPr>
            <w:rFonts w:ascii="Calibri" w:eastAsia="Calibri" w:hAnsi="Calibri" w:cs="Calibri"/>
            <w:sz w:val="24"/>
            <w:szCs w:val="24"/>
          </w:rPr>
          <w:delText xml:space="preserve">temporal omitted variable can be dealt with as long as the </w:delText>
        </w:r>
      </w:del>
      <w:del w:id="462" w:author="Laura Dee" w:date="2023-04-04T11:38:00Z">
        <w:r w:rsidDel="003633E4">
          <w:rPr>
            <w:rFonts w:ascii="Calibri" w:eastAsia="Calibri" w:hAnsi="Calibri" w:cs="Calibri"/>
            <w:sz w:val="24"/>
            <w:szCs w:val="24"/>
          </w:rPr>
          <w:delText xml:space="preserve">omitted </w:delText>
        </w:r>
      </w:del>
      <w:del w:id="463" w:author="Laura Dee" w:date="2023-04-04T11:39:00Z">
        <w:r w:rsidDel="004B1381">
          <w:rPr>
            <w:rFonts w:ascii="Calibri" w:eastAsia="Calibri" w:hAnsi="Calibri" w:cs="Calibri"/>
            <w:sz w:val="24"/>
            <w:szCs w:val="24"/>
          </w:rPr>
          <w:delText xml:space="preserve">variable </w:delText>
        </w:r>
      </w:del>
      <w:del w:id="464" w:author="Laura Dee" w:date="2023-04-04T11:38:00Z">
        <w:r w:rsidDel="003633E4">
          <w:rPr>
            <w:rFonts w:ascii="Calibri" w:eastAsia="Calibri" w:hAnsi="Calibri" w:cs="Calibri"/>
            <w:sz w:val="24"/>
            <w:szCs w:val="24"/>
          </w:rPr>
          <w:delText xml:space="preserve">works </w:delText>
        </w:r>
      </w:del>
      <w:del w:id="465" w:author="Laura Dee" w:date="2023-04-04T11:39:00Z">
        <w:r w:rsidDel="004B1381">
          <w:rPr>
            <w:rFonts w:ascii="Calibri" w:eastAsia="Calibri" w:hAnsi="Calibri" w:cs="Calibri"/>
            <w:sz w:val="24"/>
            <w:szCs w:val="24"/>
          </w:rPr>
          <w:delText xml:space="preserve">at the site-year level and there is variability within a site within a year for the causal variable of interest. One can then observe plots within a site over time </w:delText>
        </w:r>
        <w:r w:rsidR="00433985" w:rsidDel="004B1381">
          <w:rPr>
            <w:rFonts w:ascii="Calibri" w:eastAsia="Calibri" w:hAnsi="Calibri" w:cs="Calibri"/>
            <w:sz w:val="24"/>
            <w:szCs w:val="24"/>
          </w:rPr>
          <w:delText>to</w:delText>
        </w:r>
        <w:r w:rsidDel="004B1381">
          <w:rPr>
            <w:rFonts w:ascii="Calibri" w:eastAsia="Calibri" w:hAnsi="Calibri" w:cs="Calibri"/>
            <w:sz w:val="24"/>
            <w:szCs w:val="24"/>
          </w:rPr>
          <w:delText xml:space="preserve"> ultimately control for OVB. If the omitted variable and the driver of interest vary at </w:delText>
        </w:r>
        <w:r w:rsidR="00433985" w:rsidDel="004B1381">
          <w:rPr>
            <w:rFonts w:ascii="Calibri" w:eastAsia="Calibri" w:hAnsi="Calibri" w:cs="Calibri"/>
            <w:sz w:val="24"/>
            <w:szCs w:val="24"/>
          </w:rPr>
          <w:delText>the same</w:delText>
        </w:r>
        <w:r w:rsidDel="004B1381">
          <w:rPr>
            <w:rFonts w:ascii="Calibri" w:eastAsia="Calibri" w:hAnsi="Calibri" w:cs="Calibri"/>
            <w:sz w:val="24"/>
            <w:szCs w:val="24"/>
          </w:rPr>
          <w:delText xml:space="preserve"> scale, it might not be possible to control for OVB for this particular driver, and a researcher would have to fall back on measuring the </w:delText>
        </w:r>
      </w:del>
      <w:del w:id="466" w:author="Laura Dee" w:date="2023-04-04T11:38:00Z">
        <w:r w:rsidDel="003633E4">
          <w:rPr>
            <w:rFonts w:ascii="Calibri" w:eastAsia="Calibri" w:hAnsi="Calibri" w:cs="Calibri"/>
            <w:sz w:val="24"/>
            <w:szCs w:val="24"/>
          </w:rPr>
          <w:delText>omitted</w:delText>
        </w:r>
      </w:del>
      <w:del w:id="467" w:author="Laura Dee" w:date="2023-04-04T11:39:00Z">
        <w:r w:rsidDel="004B1381">
          <w:rPr>
            <w:rFonts w:ascii="Calibri" w:eastAsia="Calibri" w:hAnsi="Calibri" w:cs="Calibri"/>
            <w:sz w:val="24"/>
            <w:szCs w:val="24"/>
          </w:rPr>
          <w:delText xml:space="preserve"> variable or conducting experiments. Otherwise, “nothing to be done” </w:delText>
        </w:r>
        <w:r w:rsidDel="004B1381">
          <w:fldChar w:fldCharType="begin"/>
        </w:r>
        <w:r w:rsidR="00F87D56" w:rsidDel="004B1381">
          <w:delInstrText xml:space="preserve"> ADDIN ZOTERO_ITEM CSL_CITATION {"citationID":"FR7C6mNV","properties":{"formattedCitation":"(Beckett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delInstrText>
        </w:r>
        <w:r w:rsidDel="004B1381">
          <w:fldChar w:fldCharType="separate"/>
        </w:r>
        <w:r w:rsidR="00F87D56" w:rsidDel="004B1381">
          <w:delText>(Beckett 1954)</w:delText>
        </w:r>
        <w:r w:rsidDel="004B1381">
          <w:rPr>
            <w:rFonts w:ascii="Calibri" w:eastAsia="Calibri" w:hAnsi="Calibri" w:cs="Calibri"/>
            <w:sz w:val="24"/>
            <w:szCs w:val="24"/>
          </w:rPr>
          <w:fldChar w:fldCharType="end"/>
        </w:r>
        <w:r w:rsidDel="004B1381">
          <w:rPr>
            <w:rFonts w:ascii="Calibri" w:eastAsia="Calibri" w:hAnsi="Calibri" w:cs="Calibri"/>
            <w:sz w:val="24"/>
            <w:szCs w:val="24"/>
          </w:rPr>
          <w:delText>.</w:delText>
        </w:r>
      </w:del>
    </w:p>
    <w:p w14:paraId="24F51A0A" w14:textId="3F6B930A" w:rsidR="00766C2E" w:rsidRDefault="00037819">
      <w:pPr>
        <w:spacing w:before="300" w:after="160"/>
        <w:rPr>
          <w:rFonts w:ascii="Calibri" w:eastAsia="Calibri" w:hAnsi="Calibri" w:cs="Calibri"/>
          <w:sz w:val="24"/>
          <w:szCs w:val="24"/>
        </w:rPr>
        <w:pPrChange w:id="468" w:author="Laura Dee" w:date="2023-04-04T15:06:00Z">
          <w:pPr>
            <w:spacing w:before="300" w:after="160"/>
            <w:ind w:firstLine="720"/>
          </w:pPr>
        </w:pPrChange>
      </w:pPr>
      <w:del w:id="469" w:author="Laura Dee" w:date="2023-04-04T11:42:00Z">
        <w:r w:rsidDel="004B1381">
          <w:rPr>
            <w:rFonts w:ascii="Calibri" w:eastAsia="Calibri" w:hAnsi="Calibri" w:cs="Calibri"/>
            <w:sz w:val="24"/>
            <w:szCs w:val="24"/>
          </w:rPr>
          <w:delText>Each of the above sampling designs flows naturally from the intuition about a system generated from a causal diagram. This is why building a causal diagram at the outset of designing an observational study is key. Regardless, even without a causal diagram in hand, creating observational study designs using cross-</w:delText>
        </w:r>
        <w:r w:rsidR="00433985" w:rsidDel="004B1381">
          <w:rPr>
            <w:rFonts w:ascii="Calibri" w:eastAsia="Calibri" w:hAnsi="Calibri" w:cs="Calibri"/>
            <w:sz w:val="24"/>
            <w:szCs w:val="24"/>
          </w:rPr>
          <w:delText>sectional,</w:delText>
        </w:r>
        <w:r w:rsidDel="004B1381">
          <w:rPr>
            <w:rFonts w:ascii="Calibri" w:eastAsia="Calibri" w:hAnsi="Calibri" w:cs="Calibri"/>
            <w:sz w:val="24"/>
            <w:szCs w:val="24"/>
          </w:rPr>
          <w:delText xml:space="preserve"> panel, or combined approaches as a matter of course will enable better estimates of causal effects</w:delText>
        </w:r>
      </w:del>
      <w:r>
        <w:rPr>
          <w:rFonts w:ascii="Calibri" w:eastAsia="Calibri" w:hAnsi="Calibri" w:cs="Calibri"/>
          <w:sz w:val="24"/>
          <w:szCs w:val="24"/>
        </w:rPr>
        <w:t xml:space="preserve">. </w:t>
      </w:r>
      <w:commentRangeStart w:id="470"/>
      <w:del w:id="471" w:author="Laura Dee" w:date="2023-04-04T11:43:00Z">
        <w:r w:rsidDel="004B1381">
          <w:rPr>
            <w:rFonts w:ascii="Calibri" w:eastAsia="Calibri" w:hAnsi="Calibri" w:cs="Calibri"/>
            <w:sz w:val="24"/>
            <w:szCs w:val="24"/>
          </w:rPr>
          <w:delText xml:space="preserve">Combining </w:delText>
        </w:r>
      </w:del>
      <w:r>
        <w:rPr>
          <w:rFonts w:ascii="Calibri" w:eastAsia="Calibri" w:hAnsi="Calibri" w:cs="Calibri"/>
          <w:sz w:val="24"/>
          <w:szCs w:val="24"/>
        </w:rPr>
        <w:t>these designs with others</w:t>
      </w:r>
      <w:del w:id="472" w:author="Laura Dee" w:date="2023-04-04T11:43:00Z">
        <w:r w:rsidDel="004B1381">
          <w:rPr>
            <w:rFonts w:ascii="Calibri" w:eastAsia="Calibri" w:hAnsi="Calibri" w:cs="Calibri"/>
            <w:sz w:val="24"/>
            <w:szCs w:val="24"/>
          </w:rPr>
          <w:delText>, such as th</w:delText>
        </w:r>
      </w:del>
      <w:ins w:id="473" w:author="Laura Dee" w:date="2023-04-04T11:43:00Z">
        <w:r w:rsidR="004B1381">
          <w:rPr>
            <w:rFonts w:ascii="Calibri" w:eastAsia="Calibri" w:hAnsi="Calibri" w:cs="Calibri"/>
            <w:sz w:val="24"/>
            <w:szCs w:val="24"/>
          </w:rPr>
          <w:t>…….</w:t>
        </w:r>
      </w:ins>
      <w:r>
        <w:rPr>
          <w:rFonts w:ascii="Calibri" w:eastAsia="Calibri" w:hAnsi="Calibri" w:cs="Calibri"/>
          <w:sz w:val="24"/>
          <w:szCs w:val="24"/>
        </w:rPr>
        <w:t xml:space="preserve">e classic stratified random sampling design or others </w:t>
      </w:r>
      <w:r>
        <w:fldChar w:fldCharType="begin"/>
      </w:r>
      <w:r w:rsidR="00F87D56">
        <w:instrText xml:space="preserve"> ADDIN ZOTERO_ITEM CSL_CITATION {"citationID":"Wi3zgeIv","properties":{"formattedCitation":"(Stevens and Olsen 2004, Robertson et al. 2013, Grafstr\\uc0\\u246{}m and Lundstr\\uc0\\u246{}m 2013, Foster et al. 2018, Kermorvant et al. 2019)","plainCitation":"(Stevens and Olsen 2004, Robertson et al. 2013, Grafström and Lundström 2013, Foster et al. 2018, Kermorvant et al. 2019)","noteIndex":0},"citationItems":[{"id":12734,"uris":["http://zotero.org/users/1810851/items/SXAUWU4M"],"itemData":{"id":12734,"type":"article-journal","abstract":"The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fldChar w:fldCharType="separate"/>
      </w:r>
      <w:r w:rsidR="00F87D56" w:rsidRPr="00F87D56">
        <w:t>(Stevens and Olsen 2004, Robertson et al. 2013, Grafström and Lundström 2013, Foster et al. 2018, Kermorvant et al. 2019)</w:t>
      </w:r>
      <w:r>
        <w:rPr>
          <w:rFonts w:ascii="Calibri" w:eastAsia="Calibri" w:hAnsi="Calibri" w:cs="Calibri"/>
          <w:sz w:val="24"/>
          <w:szCs w:val="24"/>
        </w:rPr>
        <w:fldChar w:fldCharType="end"/>
      </w:r>
      <w:commentRangeEnd w:id="470"/>
      <w:r w:rsidR="004B1381">
        <w:rPr>
          <w:rStyle w:val="CommentReference"/>
        </w:rPr>
        <w:commentReference w:id="470"/>
      </w:r>
      <w:r>
        <w:rPr>
          <w:rFonts w:ascii="Calibri" w:eastAsia="Calibri" w:hAnsi="Calibri" w:cs="Calibri"/>
          <w:sz w:val="24"/>
          <w:szCs w:val="24"/>
        </w:rPr>
        <w:t xml:space="preserve">, </w:t>
      </w:r>
      <w:del w:id="474" w:author="Laura Dee" w:date="2023-04-04T11:43:00Z">
        <w:r w:rsidDel="004B1381">
          <w:rPr>
            <w:rFonts w:ascii="Calibri" w:eastAsia="Calibri" w:hAnsi="Calibri" w:cs="Calibri"/>
            <w:sz w:val="24"/>
            <w:szCs w:val="24"/>
          </w:rPr>
          <w:delText>will allow for the analyses that are not only causally identified, but also reduce the influence of variability of uncorrelated variables when estimating causal relationship</w:delText>
        </w:r>
      </w:del>
      <w:r>
        <w:rPr>
          <w:rFonts w:ascii="Calibri" w:eastAsia="Calibri" w:hAnsi="Calibri" w:cs="Calibri"/>
          <w:sz w:val="24"/>
          <w:szCs w:val="24"/>
        </w:rPr>
        <w:t>s.</w:t>
      </w:r>
      <w:commentRangeEnd w:id="456"/>
      <w:r w:rsidR="004B1381">
        <w:rPr>
          <w:rStyle w:val="CommentReference"/>
        </w:rPr>
        <w:commentReference w:id="456"/>
      </w:r>
      <w:ins w:id="475" w:author="Laura Dee" w:date="2023-04-04T11:44:00Z">
        <w:r w:rsidR="004B1381">
          <w:rPr>
            <w:rFonts w:ascii="Calibri" w:eastAsia="Calibri" w:hAnsi="Calibri" w:cs="Calibri"/>
            <w:sz w:val="24"/>
            <w:szCs w:val="24"/>
          </w:rPr>
          <w:t xml:space="preserve"> can </w:t>
        </w:r>
        <w:commentRangeStart w:id="476"/>
        <w:r w:rsidR="004B1381">
          <w:rPr>
            <w:rFonts w:ascii="Calibri" w:eastAsia="Calibri" w:hAnsi="Calibri" w:cs="Calibri"/>
            <w:sz w:val="24"/>
            <w:szCs w:val="24"/>
          </w:rPr>
          <w:t>be</w:t>
        </w:r>
        <w:commentRangeEnd w:id="476"/>
        <w:r w:rsidR="004B1381">
          <w:rPr>
            <w:rStyle w:val="CommentReference"/>
          </w:rPr>
          <w:commentReference w:id="476"/>
        </w:r>
        <w:r w:rsidR="004B1381">
          <w:rPr>
            <w:rFonts w:ascii="Calibri" w:eastAsia="Calibri" w:hAnsi="Calibri" w:cs="Calibri"/>
            <w:sz w:val="24"/>
            <w:szCs w:val="24"/>
          </w:rPr>
          <w:t xml:space="preserve"> extended</w:t>
        </w:r>
      </w:ins>
    </w:p>
    <w:p w14:paraId="69F4B69A" w14:textId="77777777" w:rsidR="00766C2E" w:rsidRDefault="00037819">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477" w:name="_3znysh7" w:colFirst="0" w:colLast="0"/>
      <w:bookmarkEnd w:id="477"/>
      <w:r>
        <w:rPr>
          <w:rFonts w:ascii="Calibri" w:eastAsia="Calibri" w:hAnsi="Calibri" w:cs="Calibri"/>
          <w:b/>
          <w:color w:val="333333"/>
          <w:sz w:val="24"/>
          <w:szCs w:val="24"/>
        </w:rPr>
        <w:t xml:space="preserve">Statistical Designs to Coping with Omitted Variables </w:t>
      </w:r>
    </w:p>
    <w:p w14:paraId="6C0E26A5" w14:textId="411D7226" w:rsidR="00766C2E" w:rsidRDefault="00037819" w:rsidP="00F87D56">
      <w:pPr>
        <w:spacing w:after="160"/>
        <w:ind w:firstLine="720"/>
      </w:pPr>
      <w:commentRangeStart w:id="478"/>
      <w:r w:rsidRPr="004B1381">
        <w:rPr>
          <w:rFonts w:ascii="Calibri" w:eastAsia="Calibri" w:hAnsi="Calibri" w:cs="Calibri"/>
          <w:strike/>
          <w:color w:val="333333"/>
          <w:sz w:val="24"/>
          <w:szCs w:val="24"/>
          <w:rPrChange w:id="479" w:author="Laura Dee" w:date="2023-04-04T11:43:00Z">
            <w:rPr>
              <w:rFonts w:ascii="Calibri" w:eastAsia="Calibri" w:hAnsi="Calibri" w:cs="Calibri"/>
              <w:color w:val="333333"/>
              <w:sz w:val="24"/>
              <w:szCs w:val="24"/>
            </w:rPr>
          </w:rPrChange>
        </w:rPr>
        <w:t>Once the appropriate sampling design has been implemented</w:t>
      </w:r>
      <w:commentRangeEnd w:id="478"/>
      <w:r w:rsidR="00D96E3C" w:rsidRPr="004B1381">
        <w:rPr>
          <w:rStyle w:val="CommentReference"/>
          <w:strike/>
          <w:rPrChange w:id="480" w:author="Laura Dee" w:date="2023-04-04T11:43:00Z">
            <w:rPr>
              <w:rStyle w:val="CommentReference"/>
            </w:rPr>
          </w:rPrChange>
        </w:rPr>
        <w:commentReference w:id="478"/>
      </w:r>
      <w:r w:rsidRPr="004B1381">
        <w:rPr>
          <w:rFonts w:ascii="Calibri" w:eastAsia="Calibri" w:hAnsi="Calibri" w:cs="Calibri"/>
          <w:strike/>
          <w:color w:val="333333"/>
          <w:sz w:val="24"/>
          <w:szCs w:val="24"/>
          <w:rPrChange w:id="481" w:author="Laura Dee" w:date="2023-04-04T11:43:00Z">
            <w:rPr>
              <w:rFonts w:ascii="Calibri" w:eastAsia="Calibri" w:hAnsi="Calibri" w:cs="Calibri"/>
              <w:color w:val="333333"/>
              <w:sz w:val="24"/>
              <w:szCs w:val="24"/>
            </w:rPr>
          </w:rPrChange>
        </w:rPr>
        <w:t>,</w:t>
      </w:r>
      <w:r>
        <w:rPr>
          <w:rFonts w:ascii="Calibri" w:eastAsia="Calibri" w:hAnsi="Calibri" w:cs="Calibri"/>
          <w:color w:val="333333"/>
          <w:sz w:val="24"/>
          <w:szCs w:val="24"/>
        </w:rPr>
        <w:t xml:space="preserve"> there are multiple, well-established statistical designs for analyzing </w:t>
      </w:r>
      <w:commentRangeStart w:id="482"/>
      <w:del w:id="483" w:author="Laura Dee" w:date="2023-04-03T12:44:00Z">
        <w:r w:rsidDel="00D96E3C">
          <w:rPr>
            <w:rFonts w:ascii="Calibri" w:eastAsia="Calibri" w:hAnsi="Calibri" w:cs="Calibri"/>
            <w:color w:val="333333"/>
            <w:sz w:val="24"/>
            <w:szCs w:val="24"/>
          </w:rPr>
          <w:delText>clustered data (i.e.</w:delText>
        </w:r>
        <w:r w:rsidR="00433985" w:rsidDel="00D96E3C">
          <w:rPr>
            <w:rFonts w:ascii="Calibri" w:eastAsia="Calibri" w:hAnsi="Calibri" w:cs="Calibri"/>
            <w:color w:val="333333"/>
            <w:sz w:val="24"/>
            <w:szCs w:val="24"/>
          </w:rPr>
          <w:delText xml:space="preserve">, </w:delText>
        </w:r>
      </w:del>
      <w:r w:rsidR="00433985">
        <w:rPr>
          <w:rFonts w:ascii="Calibri" w:eastAsia="Calibri" w:hAnsi="Calibri" w:cs="Calibri"/>
          <w:color w:val="333333"/>
          <w:sz w:val="24"/>
          <w:szCs w:val="24"/>
        </w:rPr>
        <w:t>panel</w:t>
      </w:r>
      <w:ins w:id="484" w:author="Laura Dee" w:date="2023-04-03T12:44:00Z">
        <w:r w:rsidR="00D96E3C">
          <w:rPr>
            <w:rFonts w:ascii="Calibri" w:eastAsia="Calibri" w:hAnsi="Calibri" w:cs="Calibri"/>
            <w:color w:val="333333"/>
            <w:sz w:val="24"/>
            <w:szCs w:val="24"/>
          </w:rPr>
          <w:t xml:space="preserve"> </w:t>
        </w:r>
      </w:ins>
      <w:del w:id="485" w:author="Laura Dee" w:date="2023-04-03T12:44:00Z">
        <w:r w:rsidDel="00D96E3C">
          <w:rPr>
            <w:rFonts w:ascii="Calibri" w:eastAsia="Calibri" w:hAnsi="Calibri" w:cs="Calibri"/>
            <w:color w:val="333333"/>
            <w:sz w:val="24"/>
            <w:szCs w:val="24"/>
          </w:rPr>
          <w:delText xml:space="preserve"> data) </w:delText>
        </w:r>
      </w:del>
      <w:r>
        <w:rPr>
          <w:rFonts w:ascii="Calibri" w:eastAsia="Calibri" w:hAnsi="Calibri" w:cs="Calibri"/>
          <w:color w:val="333333"/>
          <w:sz w:val="24"/>
          <w:szCs w:val="24"/>
        </w:rPr>
        <w:t xml:space="preserve">data. </w:t>
      </w:r>
      <w:commentRangeEnd w:id="482"/>
      <w:r w:rsidR="00D96E3C">
        <w:rPr>
          <w:rStyle w:val="CommentReference"/>
        </w:rPr>
        <w:commentReference w:id="482"/>
      </w:r>
      <w:r>
        <w:rPr>
          <w:rFonts w:ascii="Calibri" w:eastAsia="Calibri" w:hAnsi="Calibri" w:cs="Calibri"/>
          <w:color w:val="333333"/>
          <w:sz w:val="24"/>
          <w:szCs w:val="24"/>
        </w:rPr>
        <w:t>We emphasize the term</w:t>
      </w:r>
      <w:r>
        <w:rPr>
          <w:rFonts w:ascii="Calibri" w:eastAsia="Calibri" w:hAnsi="Calibri" w:cs="Calibri"/>
          <w:i/>
          <w:color w:val="333333"/>
          <w:sz w:val="24"/>
          <w:szCs w:val="24"/>
        </w:rPr>
        <w:t xml:space="preserve"> ‘designs</w:t>
      </w:r>
      <w:r>
        <w:rPr>
          <w:rFonts w:ascii="Calibri" w:eastAsia="Calibri" w:hAnsi="Calibri" w:cs="Calibri"/>
          <w:color w:val="333333"/>
          <w:sz w:val="24"/>
          <w:szCs w:val="24"/>
        </w:rPr>
        <w:t xml:space="preserve">’ over </w:t>
      </w:r>
      <w:r>
        <w:rPr>
          <w:rFonts w:ascii="Calibri" w:eastAsia="Calibri" w:hAnsi="Calibri" w:cs="Calibri"/>
          <w:i/>
          <w:color w:val="333333"/>
          <w:sz w:val="24"/>
          <w:szCs w:val="24"/>
        </w:rPr>
        <w:t>‘methods,</w:t>
      </w:r>
      <w:r w:rsidR="00433985">
        <w:rPr>
          <w:rFonts w:ascii="Calibri" w:eastAsia="Calibri" w:hAnsi="Calibri" w:cs="Calibri"/>
          <w:i/>
          <w:color w:val="333333"/>
          <w:sz w:val="24"/>
          <w:szCs w:val="24"/>
        </w:rPr>
        <w:t xml:space="preserve">’ </w:t>
      </w:r>
      <w:r w:rsidR="00433985">
        <w:rPr>
          <w:rFonts w:ascii="Calibri" w:eastAsia="Calibri" w:hAnsi="Calibri" w:cs="Calibri"/>
          <w:color w:val="333333"/>
          <w:sz w:val="24"/>
          <w:szCs w:val="24"/>
        </w:rPr>
        <w:t>because</w:t>
      </w:r>
      <w:r>
        <w:rPr>
          <w:rFonts w:ascii="Calibri" w:eastAsia="Calibri" w:hAnsi="Calibri" w:cs="Calibri"/>
          <w:color w:val="333333"/>
          <w:sz w:val="24"/>
          <w:szCs w:val="24"/>
        </w:rPr>
        <w:t xml:space="preserve"> one could implement these models using different estimation approaches (e.g.,</w:t>
      </w:r>
      <w:ins w:id="486" w:author="Laura Dee" w:date="2023-04-03T12:45:00Z">
        <w:r w:rsidR="00D96E3C">
          <w:rPr>
            <w:rFonts w:ascii="Calibri" w:eastAsia="Calibri" w:hAnsi="Calibri" w:cs="Calibri"/>
            <w:color w:val="333333"/>
            <w:sz w:val="24"/>
            <w:szCs w:val="24"/>
          </w:rPr>
          <w:t xml:space="preserve"> using</w:t>
        </w:r>
      </w:ins>
      <w:r>
        <w:rPr>
          <w:rFonts w:ascii="Calibri" w:eastAsia="Calibri" w:hAnsi="Calibri" w:cs="Calibri"/>
          <w:color w:val="333333"/>
          <w:sz w:val="24"/>
          <w:szCs w:val="24"/>
        </w:rPr>
        <w:t xml:space="preserve"> linear</w:t>
      </w:r>
      <w:ins w:id="487" w:author="Laura Dee" w:date="2023-04-03T12:45:00Z">
        <w:r w:rsidR="00D96E3C">
          <w:rPr>
            <w:rFonts w:ascii="Calibri" w:eastAsia="Calibri" w:hAnsi="Calibri" w:cs="Calibri"/>
            <w:color w:val="333333"/>
            <w:sz w:val="24"/>
            <w:szCs w:val="24"/>
          </w:rPr>
          <w:t xml:space="preserve"> regression</w:t>
        </w:r>
      </w:ins>
      <w:del w:id="488" w:author="Laura Dee" w:date="2023-04-03T12:45:00Z">
        <w:r w:rsidDel="00D96E3C">
          <w:rPr>
            <w:rFonts w:ascii="Calibri" w:eastAsia="Calibri" w:hAnsi="Calibri" w:cs="Calibri"/>
            <w:color w:val="333333"/>
            <w:sz w:val="24"/>
            <w:szCs w:val="24"/>
          </w:rPr>
          <w:delText xml:space="preserve"> models</w:delText>
        </w:r>
      </w:del>
      <w:r>
        <w:rPr>
          <w:rFonts w:ascii="Calibri" w:eastAsia="Calibri" w:hAnsi="Calibri" w:cs="Calibri"/>
          <w:color w:val="333333"/>
          <w:sz w:val="24"/>
          <w:szCs w:val="24"/>
        </w:rPr>
        <w:t xml:space="preserve">, </w:t>
      </w:r>
      <w:del w:id="489" w:author="Laura Dee" w:date="2023-04-03T12:45:00Z">
        <w:r w:rsidDel="00D96E3C">
          <w:rPr>
            <w:rFonts w:ascii="Calibri" w:eastAsia="Calibri" w:hAnsi="Calibri" w:cs="Calibri"/>
            <w:color w:val="333333"/>
            <w:sz w:val="24"/>
            <w:szCs w:val="24"/>
          </w:rPr>
          <w:delText xml:space="preserve">as part of </w:delText>
        </w:r>
      </w:del>
      <w:r>
        <w:rPr>
          <w:rFonts w:ascii="Calibri" w:eastAsia="Calibri" w:hAnsi="Calibri" w:cs="Calibri"/>
          <w:color w:val="333333"/>
          <w:sz w:val="24"/>
          <w:szCs w:val="24"/>
        </w:rPr>
        <w:t xml:space="preserve">Structural Equation Models, </w:t>
      </w:r>
      <w:ins w:id="490" w:author="Laura Dee" w:date="2023-04-03T12:45:00Z">
        <w:r w:rsidR="00D96E3C">
          <w:rPr>
            <w:rFonts w:ascii="Calibri" w:eastAsia="Calibri" w:hAnsi="Calibri" w:cs="Calibri"/>
            <w:color w:val="333333"/>
            <w:sz w:val="24"/>
            <w:szCs w:val="24"/>
          </w:rPr>
          <w:t xml:space="preserve">or </w:t>
        </w:r>
      </w:ins>
      <w:r>
        <w:rPr>
          <w:rFonts w:ascii="Calibri" w:eastAsia="Calibri" w:hAnsi="Calibri" w:cs="Calibri"/>
          <w:color w:val="333333"/>
          <w:sz w:val="24"/>
          <w:szCs w:val="24"/>
        </w:rPr>
        <w:t>Bayesian techniques</w:t>
      </w:r>
      <w:del w:id="491" w:author="Laura Dee" w:date="2023-04-03T12:44:00Z">
        <w:r w:rsidDel="00D96E3C">
          <w:rPr>
            <w:rFonts w:ascii="Calibri" w:eastAsia="Calibri" w:hAnsi="Calibri" w:cs="Calibri"/>
            <w:color w:val="333333"/>
            <w:sz w:val="24"/>
            <w:szCs w:val="24"/>
          </w:rPr>
          <w:delText>, etc.</w:delText>
        </w:r>
      </w:del>
      <w:r>
        <w:rPr>
          <w:rFonts w:ascii="Calibri" w:eastAsia="Calibri" w:hAnsi="Calibri" w:cs="Calibri"/>
          <w:color w:val="333333"/>
          <w:sz w:val="24"/>
          <w:szCs w:val="24"/>
        </w:rPr>
        <w:t xml:space="preserve">). These </w:t>
      </w:r>
      <w:del w:id="492" w:author="Laura Dee" w:date="2023-04-04T12:26:00Z">
        <w:r w:rsidDel="00254E3D">
          <w:rPr>
            <w:rFonts w:ascii="Calibri" w:eastAsia="Calibri" w:hAnsi="Calibri" w:cs="Calibri"/>
            <w:color w:val="333333"/>
            <w:sz w:val="24"/>
            <w:szCs w:val="24"/>
          </w:rPr>
          <w:delText xml:space="preserve">different </w:delText>
        </w:r>
      </w:del>
      <w:r>
        <w:rPr>
          <w:rFonts w:ascii="Calibri" w:eastAsia="Calibri" w:hAnsi="Calibri" w:cs="Calibri"/>
          <w:color w:val="333333"/>
          <w:sz w:val="24"/>
          <w:szCs w:val="24"/>
        </w:rPr>
        <w:t xml:space="preserve">designs have different costs and benefits -- and differ in their assumptions required for interpreting an estimate as a causal </w:t>
      </w:r>
      <w:del w:id="493" w:author="Laura Dee" w:date="2023-04-03T12:45:00Z">
        <w:r w:rsidDel="00D96E3C">
          <w:rPr>
            <w:rFonts w:ascii="Calibri" w:eastAsia="Calibri" w:hAnsi="Calibri" w:cs="Calibri"/>
            <w:color w:val="333333"/>
            <w:sz w:val="24"/>
            <w:szCs w:val="24"/>
          </w:rPr>
          <w:delText>r</w:delText>
        </w:r>
      </w:del>
      <w:ins w:id="494" w:author="Laura Dee" w:date="2023-04-03T12:45:00Z">
        <w:r w:rsidR="00D96E3C">
          <w:rPr>
            <w:rFonts w:ascii="Calibri" w:eastAsia="Calibri" w:hAnsi="Calibri" w:cs="Calibri"/>
            <w:color w:val="333333"/>
            <w:sz w:val="24"/>
            <w:szCs w:val="24"/>
          </w:rPr>
          <w:t>effect</w:t>
        </w:r>
      </w:ins>
      <w:del w:id="495" w:author="Laura Dee" w:date="2023-04-03T12:45:00Z">
        <w:r w:rsidDel="00D96E3C">
          <w:rPr>
            <w:rFonts w:ascii="Calibri" w:eastAsia="Calibri" w:hAnsi="Calibri" w:cs="Calibri"/>
            <w:color w:val="333333"/>
            <w:sz w:val="24"/>
            <w:szCs w:val="24"/>
          </w:rPr>
          <w:delText>elationship</w:delText>
        </w:r>
      </w:del>
      <w:r>
        <w:rPr>
          <w:rFonts w:ascii="Calibri" w:eastAsia="Calibri" w:hAnsi="Calibri" w:cs="Calibri"/>
          <w:color w:val="333333"/>
          <w:sz w:val="24"/>
          <w:szCs w:val="24"/>
        </w:rPr>
        <w:t xml:space="preserve">. </w:t>
      </w:r>
      <w:r>
        <w:rPr>
          <w:rFonts w:ascii="Calibri" w:eastAsia="Calibri" w:hAnsi="Calibri" w:cs="Calibri"/>
          <w:color w:val="333333"/>
          <w:sz w:val="24"/>
          <w:szCs w:val="24"/>
          <w:highlight w:val="white"/>
        </w:rPr>
        <w:t xml:space="preserve">We believe these </w:t>
      </w:r>
      <w:del w:id="496" w:author="Laura Dee" w:date="2023-04-03T13:17:00Z">
        <w:r w:rsidDel="00CA71E1">
          <w:rPr>
            <w:rFonts w:ascii="Calibri" w:eastAsia="Calibri" w:hAnsi="Calibri" w:cs="Calibri"/>
            <w:color w:val="333333"/>
            <w:sz w:val="24"/>
            <w:szCs w:val="24"/>
            <w:highlight w:val="white"/>
          </w:rPr>
          <w:delText xml:space="preserve">models </w:delText>
        </w:r>
      </w:del>
      <w:ins w:id="497" w:author="Laura Dee" w:date="2023-04-03T13:17:00Z">
        <w:r w:rsidR="00CA71E1">
          <w:rPr>
            <w:rFonts w:ascii="Calibri" w:eastAsia="Calibri" w:hAnsi="Calibri" w:cs="Calibri"/>
            <w:color w:val="333333"/>
            <w:sz w:val="24"/>
            <w:szCs w:val="24"/>
            <w:highlight w:val="white"/>
          </w:rPr>
          <w:t xml:space="preserve">designs </w:t>
        </w:r>
      </w:ins>
      <w:r>
        <w:rPr>
          <w:rFonts w:ascii="Calibri" w:eastAsia="Calibri" w:hAnsi="Calibri" w:cs="Calibri"/>
          <w:color w:val="333333"/>
          <w:sz w:val="24"/>
          <w:szCs w:val="24"/>
          <w:highlight w:val="white"/>
        </w:rPr>
        <w:t xml:space="preserve">are a key advance worth considering for ecologists. Further, each </w:t>
      </w:r>
      <w:ins w:id="498" w:author="Laura Dee" w:date="2023-04-03T13:18:00Z">
        <w:r w:rsidR="00CA71E1">
          <w:rPr>
            <w:rFonts w:ascii="Calibri" w:eastAsia="Calibri" w:hAnsi="Calibri" w:cs="Calibri"/>
            <w:color w:val="333333"/>
            <w:sz w:val="24"/>
            <w:szCs w:val="24"/>
            <w:highlight w:val="white"/>
          </w:rPr>
          <w:t xml:space="preserve">design </w:t>
        </w:r>
      </w:ins>
      <w:del w:id="499" w:author="Laura Dee" w:date="2023-04-03T13:18:00Z">
        <w:r w:rsidDel="00CA71E1">
          <w:rPr>
            <w:rFonts w:ascii="Calibri" w:eastAsia="Calibri" w:hAnsi="Calibri" w:cs="Calibri"/>
            <w:color w:val="333333"/>
            <w:sz w:val="24"/>
            <w:szCs w:val="24"/>
            <w:highlight w:val="white"/>
          </w:rPr>
          <w:delText>of the</w:delText>
        </w:r>
        <w:r w:rsidRPr="00CA71E1" w:rsidDel="00CA71E1">
          <w:rPr>
            <w:rFonts w:ascii="Calibri" w:eastAsia="Calibri" w:hAnsi="Calibri" w:cs="Calibri"/>
            <w:color w:val="333333"/>
            <w:sz w:val="24"/>
            <w:szCs w:val="24"/>
            <w:highlight w:val="magenta"/>
            <w:rPrChange w:id="500" w:author="Laura Dee" w:date="2023-04-03T13:17:00Z">
              <w:rPr>
                <w:rFonts w:ascii="Calibri" w:eastAsia="Calibri" w:hAnsi="Calibri" w:cs="Calibri"/>
                <w:color w:val="333333"/>
                <w:sz w:val="24"/>
                <w:szCs w:val="24"/>
                <w:highlight w:val="white"/>
              </w:rPr>
            </w:rPrChange>
          </w:rPr>
          <w:delText xml:space="preserve"> models </w:delText>
        </w:r>
        <w:r w:rsidDel="00CA71E1">
          <w:rPr>
            <w:rFonts w:ascii="Calibri" w:eastAsia="Calibri" w:hAnsi="Calibri" w:cs="Calibri"/>
            <w:color w:val="333333"/>
            <w:sz w:val="24"/>
            <w:szCs w:val="24"/>
            <w:highlight w:val="white"/>
          </w:rPr>
          <w:delText xml:space="preserve">we outline </w:delText>
        </w:r>
      </w:del>
      <w:r>
        <w:rPr>
          <w:rFonts w:ascii="Calibri" w:eastAsia="Calibri" w:hAnsi="Calibri" w:cs="Calibri"/>
          <w:color w:val="333333"/>
          <w:sz w:val="24"/>
          <w:szCs w:val="24"/>
          <w:highlight w:val="white"/>
        </w:rPr>
        <w:t>allow</w:t>
      </w:r>
      <w:ins w:id="501" w:author="Laura Dee" w:date="2023-04-03T13:18:00Z">
        <w:r w:rsidR="00CA71E1">
          <w:rPr>
            <w:rFonts w:ascii="Calibri" w:eastAsia="Calibri" w:hAnsi="Calibri" w:cs="Calibri"/>
            <w:color w:val="333333"/>
            <w:sz w:val="24"/>
            <w:szCs w:val="24"/>
            <w:highlight w:val="white"/>
          </w:rPr>
          <w:t>s</w:t>
        </w:r>
      </w:ins>
      <w:r>
        <w:rPr>
          <w:rFonts w:ascii="Calibri" w:eastAsia="Calibri" w:hAnsi="Calibri" w:cs="Calibri"/>
          <w:color w:val="333333"/>
          <w:sz w:val="24"/>
          <w:szCs w:val="24"/>
          <w:highlight w:val="white"/>
        </w:rPr>
        <w:t xml:space="preserve"> us to flexibly control for confounding variables that are both known and unknown </w:t>
      </w:r>
      <w:r>
        <w:fldChar w:fldCharType="begin"/>
      </w:r>
      <w:r w:rsidR="00F87D56">
        <w:instrText xml:space="preserve"> ADDIN ZOTERO_ITEM CSL_CITATION {"citationID":"gaRI1Se3","properties":{"formattedCitation":"(see Angrist and Pischke 2008, Ferraro and Miranda 2017, Dudney et al. 2021)","plainCitation":"(see Angrist and Pischke 2008, Ferraro and Miranda 2017, Dudney et al. 2021)","noteIndex":0},"citationItems":[{"id":12366,"uris":["http://zotero.org/users/1810851/items/DYJIPGVM"],"itemData":{"id":12366,"type":"chapter","container-title":"Mostly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fldChar w:fldCharType="separate"/>
      </w:r>
      <w:r w:rsidR="00F87D56">
        <w:t>(see Angrist and Pischke 2008, Ferraro and Miranda 2017, Dudney et al. 2021)</w:t>
      </w:r>
      <w:r>
        <w:rPr>
          <w:rFonts w:ascii="Calibri" w:eastAsia="Calibri" w:hAnsi="Calibri" w:cs="Calibri"/>
          <w:color w:val="333333"/>
          <w:sz w:val="24"/>
          <w:szCs w:val="24"/>
        </w:rPr>
        <w:fldChar w:fldCharType="end"/>
      </w:r>
      <w:r>
        <w:rPr>
          <w:rFonts w:ascii="Calibri" w:eastAsia="Calibri" w:hAnsi="Calibri" w:cs="Calibri"/>
          <w:color w:val="333333"/>
          <w:sz w:val="24"/>
          <w:szCs w:val="24"/>
          <w:highlight w:val="white"/>
        </w:rPr>
        <w:t xml:space="preserve">  – something many Ecologists worry about.</w:t>
      </w:r>
      <w:r>
        <w:rPr>
          <w:rFonts w:ascii="Calibri" w:eastAsia="Calibri" w:hAnsi="Calibri" w:cs="Calibri"/>
          <w:color w:val="333333"/>
          <w:sz w:val="24"/>
          <w:szCs w:val="24"/>
        </w:rPr>
        <w:t xml:space="preserve"> </w:t>
      </w:r>
    </w:p>
    <w:p w14:paraId="75ED714A" w14:textId="75AD1482" w:rsidR="00766C2E" w:rsidRDefault="00037819">
      <w:pPr>
        <w:spacing w:before="300"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illustrate the different designs using a common set of terms for </w:t>
      </w:r>
      <w:ins w:id="502" w:author="Laura Dee" w:date="2023-04-04T15:08:00Z">
        <w:r w:rsidR="0045030B">
          <w:rPr>
            <w:rFonts w:ascii="Calibri" w:eastAsia="Calibri" w:hAnsi="Calibri" w:cs="Calibri"/>
            <w:color w:val="333333"/>
            <w:sz w:val="24"/>
            <w:szCs w:val="24"/>
          </w:rPr>
          <w:t xml:space="preserve">causal variables of interest </w:t>
        </w:r>
      </w:ins>
      <w:del w:id="503" w:author="Laura Dee" w:date="2023-04-04T15:08:00Z">
        <w:r w:rsidDel="0045030B">
          <w:rPr>
            <w:rFonts w:ascii="Calibri" w:eastAsia="Calibri" w:hAnsi="Calibri" w:cs="Calibri"/>
            <w:color w:val="333333"/>
            <w:sz w:val="24"/>
            <w:szCs w:val="24"/>
          </w:rPr>
          <w:delText xml:space="preserve">predictors </w:delText>
        </w:r>
      </w:del>
      <w:r>
        <w:rPr>
          <w:rFonts w:ascii="Calibri" w:eastAsia="Calibri" w:hAnsi="Calibri" w:cs="Calibri"/>
          <w:color w:val="333333"/>
          <w:sz w:val="24"/>
          <w:szCs w:val="24"/>
        </w:rPr>
        <w:t>(x), responses (y), and confounding variables (z) in a regression, applied to our example of the snail system in Figure 3 with different sites (</w:t>
      </w:r>
      <w:proofErr w:type="spellStart"/>
      <w:r>
        <w:rPr>
          <w:rFonts w:ascii="Calibri" w:eastAsia="Calibri" w:hAnsi="Calibri" w:cs="Calibri"/>
          <w:color w:val="333333"/>
          <w:sz w:val="24"/>
          <w:szCs w:val="24"/>
        </w:rPr>
        <w:t>i</w:t>
      </w:r>
      <w:proofErr w:type="spellEnd"/>
      <w:r>
        <w:rPr>
          <w:rFonts w:ascii="Calibri" w:eastAsia="Calibri" w:hAnsi="Calibri" w:cs="Calibri"/>
          <w:color w:val="333333"/>
          <w:sz w:val="24"/>
          <w:szCs w:val="24"/>
        </w:rPr>
        <w:t xml:space="preserve">) sampled either at multiple time points (j) in a panel design or in multiple plots (j) in the case of a cross-sectional design. For the sake of simplicity, we assume a linear model form with normally distributed error (e) such that if we had measured the confounder, we could fit the following </w:t>
      </w:r>
      <w:commentRangeStart w:id="504"/>
      <w:r w:rsidRPr="0018290D">
        <w:rPr>
          <w:rFonts w:ascii="Calibri" w:eastAsia="Calibri" w:hAnsi="Calibri" w:cs="Calibri"/>
          <w:color w:val="FF0000"/>
          <w:sz w:val="24"/>
          <w:szCs w:val="24"/>
          <w:rPrChange w:id="505" w:author="Laura Dee" w:date="2023-04-03T13:19:00Z">
            <w:rPr>
              <w:rFonts w:ascii="Calibri" w:eastAsia="Calibri" w:hAnsi="Calibri" w:cs="Calibri"/>
              <w:color w:val="333333"/>
              <w:sz w:val="24"/>
              <w:szCs w:val="24"/>
            </w:rPr>
          </w:rPrChange>
        </w:rPr>
        <w:t>model</w:t>
      </w:r>
      <w:r>
        <w:rPr>
          <w:rFonts w:ascii="Calibri" w:eastAsia="Calibri" w:hAnsi="Calibri" w:cs="Calibri"/>
          <w:color w:val="333333"/>
          <w:sz w:val="24"/>
          <w:szCs w:val="24"/>
        </w:rPr>
        <w:t xml:space="preserve"> </w:t>
      </w:r>
      <w:commentRangeEnd w:id="504"/>
      <w:r w:rsidR="002600F9">
        <w:rPr>
          <w:rStyle w:val="CommentReference"/>
        </w:rPr>
        <w:commentReference w:id="504"/>
      </w:r>
      <w:r>
        <w:rPr>
          <w:rFonts w:ascii="Calibri" w:eastAsia="Calibri" w:hAnsi="Calibri" w:cs="Calibri"/>
          <w:color w:val="333333"/>
          <w:sz w:val="24"/>
          <w:szCs w:val="24"/>
        </w:rPr>
        <w:t>and get a causally identified estimate of the effect of x on y.</w:t>
      </w:r>
    </w:p>
    <w:p w14:paraId="357DA05A" w14:textId="134921B0" w:rsidR="0025796B" w:rsidRPr="0025796B" w:rsidRDefault="00000000" w:rsidP="0025796B">
      <w:pPr>
        <w:keepNext/>
        <w:spacing w:after="160"/>
        <w:jc w:val="center"/>
        <w:rPr>
          <w:rFonts w:ascii="Calibri" w:eastAsia="Calibri" w:hAnsi="Calibri" w:cs="Calibri"/>
          <w:b/>
          <w:color w:val="000000" w:themeColor="text1"/>
          <w:sz w:val="24"/>
          <w:szCs w:val="24"/>
        </w:rPr>
      </w:pPr>
      <m:oMathPara>
        <m:oMath>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y</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ctrlPr>
                <w:rPr>
                  <w:rFonts w:ascii="Cambria Math" w:eastAsia="Calibri" w:hAnsi="Cambria Math" w:cs="Calibri"/>
                  <w:color w:val="000000" w:themeColor="text1"/>
                  <w:sz w:val="24"/>
                  <w:szCs w:val="24"/>
                </w:rPr>
              </m:ctrlPr>
            </m:e>
            <m:sub>
              <m:r>
                <m:rPr>
                  <m:sty m:val="b"/>
                </m:rPr>
                <w:rPr>
                  <w:rFonts w:ascii="Cambria Math" w:eastAsia="Calibri" w:hAnsi="Cambria Math" w:cs="Calibri"/>
                  <w:color w:val="000000" w:themeColor="text1"/>
                  <w:sz w:val="24"/>
                  <w:szCs w:val="24"/>
                </w:rPr>
                <m:t>0</m:t>
              </m:r>
            </m:sub>
          </m:sSub>
          <m:r>
            <m:rPr>
              <m:sty m:val="b"/>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sub>
          </m:sSub>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x</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ij</m:t>
              </m:r>
            </m:sub>
          </m:sSub>
          <m:r>
            <m:rPr>
              <m:sty m:val="b"/>
              <m:aln/>
            </m:rPr>
            <w:rPr>
              <w:rFonts w:ascii="Cambria Math" w:eastAsia="Calibri" w:hAnsi="Cambria Math" w:cs="Calibri"/>
              <w:color w:val="000000" w:themeColor="text1"/>
              <w:sz w:val="24"/>
              <w:szCs w:val="24"/>
            </w:rPr>
            <m:t>+</m:t>
          </m:r>
          <m:r>
            <m:rPr>
              <m:sty m:val="bi"/>
            </m:rPr>
            <w:rPr>
              <w:rFonts w:ascii="Cambria Math" w:eastAsia="Calibri" w:hAnsi="Cambria Math" w:cs="Calibri"/>
              <w:color w:val="000000" w:themeColor="text1"/>
              <w:sz w:val="24"/>
              <w:szCs w:val="24"/>
            </w:rPr>
            <m:t>γ</m:t>
          </m:r>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z</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m:t>
              </m:r>
            </m:sub>
          </m:sSub>
          <m:r>
            <m:rPr>
              <m:sty m:val="b"/>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
                </m:rPr>
                <w:rPr>
                  <w:rFonts w:ascii="Cambria Math" w:eastAsia="Calibri" w:hAnsi="Cambria Math" w:cs="Calibri"/>
                  <w:color w:val="000000" w:themeColor="text1"/>
                  <w:sz w:val="24"/>
                  <w:szCs w:val="24"/>
                </w:rPr>
                <m:t>ϵ</m:t>
              </m:r>
            </m:e>
            <m:sub>
              <m:r>
                <m:rPr>
                  <m:sty m:val="b"/>
                </m:rPr>
                <w:rPr>
                  <w:rFonts w:ascii="Cambria Math" w:eastAsia="Calibri" w:hAnsi="Cambria Math" w:cs="Calibri"/>
                  <w:color w:val="000000" w:themeColor="text1"/>
                  <w:sz w:val="24"/>
                  <w:szCs w:val="24"/>
                </w:rPr>
                <m:t>ij</m:t>
              </m:r>
            </m:sub>
          </m:sSub>
        </m:oMath>
      </m:oMathPara>
    </w:p>
    <w:p w14:paraId="7E7DD285" w14:textId="1221EAB1" w:rsidR="00E24FAD" w:rsidRPr="00E24FAD" w:rsidRDefault="00E24FAD" w:rsidP="00E24FAD">
      <w:pPr>
        <w:keepNext/>
        <w:spacing w:after="160"/>
        <w:jc w:val="right"/>
        <w:rPr>
          <w:rFonts w:ascii="Calibri" w:eastAsia="Calibri" w:hAnsi="Calibri" w:cs="Calibri"/>
          <w:b/>
          <w:color w:val="00AA00"/>
          <w:sz w:val="24"/>
          <w:szCs w:val="24"/>
        </w:rPr>
      </w:pPr>
      <w:r>
        <w:t xml:space="preserve">(1) </w:t>
      </w:r>
    </w:p>
    <w:p w14:paraId="35945A17" w14:textId="3BE6CF78" w:rsidR="00766C2E" w:rsidRDefault="00037819">
      <w:pPr>
        <w:spacing w:after="160"/>
        <w:rPr>
          <w:rFonts w:ascii="Calibri" w:eastAsia="Calibri" w:hAnsi="Calibri" w:cs="Calibri"/>
          <w:color w:val="333333"/>
          <w:sz w:val="24"/>
          <w:szCs w:val="24"/>
        </w:rPr>
      </w:pPr>
      <w:r>
        <w:rPr>
          <w:rFonts w:ascii="Calibri" w:eastAsia="Calibri" w:hAnsi="Calibri" w:cs="Calibri"/>
          <w:color w:val="333333"/>
          <w:sz w:val="24"/>
          <w:szCs w:val="24"/>
        </w:rPr>
        <w:t>$</w:t>
      </w:r>
      <w:r>
        <w:rPr>
          <w:rFonts w:ascii="Calibri" w:eastAsia="Calibri" w:hAnsi="Calibri" w:cs="Calibri"/>
          <w:color w:val="005577"/>
          <w:sz w:val="24"/>
          <w:szCs w:val="24"/>
        </w:rPr>
        <w:t>y</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r>
        <w:rPr>
          <w:rFonts w:ascii="Calibri" w:eastAsia="Calibri" w:hAnsi="Calibri" w:cs="Calibri"/>
          <w:color w:val="333333"/>
          <w:sz w:val="24"/>
          <w:szCs w:val="24"/>
        </w:rPr>
        <w:t xml:space="preserve"> = </w:t>
      </w:r>
      <w:r>
        <w:rPr>
          <w:rFonts w:ascii="Calibri" w:eastAsia="Calibri" w:hAnsi="Calibri" w:cs="Calibri"/>
          <w:b/>
          <w:color w:val="333333"/>
          <w:sz w:val="24"/>
          <w:szCs w:val="24"/>
        </w:rPr>
        <w:t>\beta</w:t>
      </w:r>
      <w:r>
        <w:rPr>
          <w:rFonts w:ascii="Calibri" w:eastAsia="Calibri" w:hAnsi="Calibri" w:cs="Calibri"/>
          <w:b/>
          <w:color w:val="00AA00"/>
          <w:sz w:val="24"/>
          <w:szCs w:val="24"/>
        </w:rPr>
        <w:t>_</w:t>
      </w:r>
      <w:r>
        <w:rPr>
          <w:rFonts w:ascii="Calibri" w:eastAsia="Calibri" w:hAnsi="Calibri" w:cs="Calibri"/>
          <w:b/>
          <w:color w:val="006600"/>
          <w:sz w:val="24"/>
          <w:szCs w:val="24"/>
        </w:rPr>
        <w:t>0</w:t>
      </w:r>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b/>
          <w:color w:val="333333"/>
          <w:sz w:val="24"/>
          <w:szCs w:val="24"/>
        </w:rPr>
        <w:t>\beta</w:t>
      </w:r>
      <w:r>
        <w:rPr>
          <w:rFonts w:ascii="Calibri" w:eastAsia="Calibri" w:hAnsi="Calibri" w:cs="Calibri"/>
          <w:b/>
          <w:color w:val="00AA00"/>
          <w:sz w:val="24"/>
          <w:szCs w:val="24"/>
        </w:rPr>
        <w:t>_</w:t>
      </w:r>
      <w:r>
        <w:rPr>
          <w:rFonts w:ascii="Calibri" w:eastAsia="Calibri" w:hAnsi="Calibri" w:cs="Calibri"/>
          <w:b/>
          <w:color w:val="006600"/>
          <w:sz w:val="24"/>
          <w:szCs w:val="24"/>
        </w:rPr>
        <w:t>1</w:t>
      </w:r>
      <w:r>
        <w:rPr>
          <w:rFonts w:ascii="Calibri" w:eastAsia="Calibri" w:hAnsi="Calibri" w:cs="Calibri"/>
          <w:color w:val="333333"/>
          <w:sz w:val="24"/>
          <w:szCs w:val="24"/>
        </w:rPr>
        <w:t xml:space="preserve"> </w:t>
      </w:r>
      <w:r>
        <w:rPr>
          <w:rFonts w:ascii="Calibri" w:eastAsia="Calibri" w:hAnsi="Calibri" w:cs="Calibri"/>
          <w:color w:val="005577"/>
          <w:sz w:val="24"/>
          <w:szCs w:val="24"/>
        </w:rPr>
        <w:t>x</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b/>
          <w:color w:val="333333"/>
          <w:sz w:val="24"/>
          <w:szCs w:val="24"/>
        </w:rPr>
        <w:t>\gamma</w:t>
      </w:r>
      <w:r>
        <w:rPr>
          <w:rFonts w:ascii="Calibri" w:eastAsia="Calibri" w:hAnsi="Calibri" w:cs="Calibri"/>
          <w:color w:val="333333"/>
          <w:sz w:val="24"/>
          <w:szCs w:val="24"/>
        </w:rPr>
        <w:t xml:space="preserve"> </w:t>
      </w:r>
      <w:proofErr w:type="spellStart"/>
      <w:r>
        <w:rPr>
          <w:rFonts w:ascii="Calibri" w:eastAsia="Calibri" w:hAnsi="Calibri" w:cs="Calibri"/>
          <w:color w:val="005577"/>
          <w:sz w:val="24"/>
          <w:szCs w:val="24"/>
        </w:rPr>
        <w:t>z</w:t>
      </w:r>
      <w:r>
        <w:rPr>
          <w:rFonts w:ascii="Calibri" w:eastAsia="Calibri" w:hAnsi="Calibri" w:cs="Calibri"/>
          <w:b/>
          <w:color w:val="00AA00"/>
          <w:sz w:val="24"/>
          <w:szCs w:val="24"/>
        </w:rPr>
        <w:t>_</w:t>
      </w:r>
      <w:r>
        <w:rPr>
          <w:rFonts w:ascii="Calibri" w:eastAsia="Calibri" w:hAnsi="Calibri" w:cs="Calibri"/>
          <w:color w:val="005577"/>
          <w:sz w:val="24"/>
          <w:szCs w:val="24"/>
        </w:rPr>
        <w:t>i</w:t>
      </w:r>
      <w:proofErr w:type="spellEnd"/>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color w:val="005577"/>
          <w:sz w:val="24"/>
          <w:szCs w:val="24"/>
        </w:rPr>
        <w:t>e</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p>
    <w:p w14:paraId="1750F222" w14:textId="77777777" w:rsidR="00766C2E" w:rsidRDefault="00037819">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This can of course be extended to generalized linear modeling frameworks. </w:t>
      </w:r>
    </w:p>
    <w:p w14:paraId="1765CAA9" w14:textId="3543752B"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lastRenderedPageBreak/>
        <w:t xml:space="preserve">Our goal is to estimate </w:t>
      </w:r>
      <m:oMath>
        <m:sSub>
          <m:sSubPr>
            <m:ctrlPr>
              <w:ins w:id="506" w:author="Laura Dee" w:date="2023-04-04T15:09:00Z">
                <w:rPr>
                  <w:rFonts w:ascii="Cambria Math" w:eastAsia="Calibri" w:hAnsi="Cambria Math" w:cs="Calibri"/>
                  <w:b/>
                  <w:color w:val="000000" w:themeColor="text1"/>
                  <w:sz w:val="24"/>
                  <w:szCs w:val="24"/>
                </w:rPr>
              </w:ins>
            </m:ctrlPr>
          </m:sSubPr>
          <m:e>
            <m:r>
              <w:ins w:id="507" w:author="Laura Dee" w:date="2023-04-04T15:09:00Z">
                <m:rPr>
                  <m:sty m:val="bi"/>
                </m:rPr>
                <w:rPr>
                  <w:rFonts w:ascii="Cambria Math" w:eastAsia="Calibri" w:hAnsi="Cambria Math" w:cs="Calibri"/>
                  <w:color w:val="000000" w:themeColor="text1"/>
                  <w:sz w:val="24"/>
                  <w:szCs w:val="24"/>
                </w:rPr>
                <m:t>β</m:t>
              </w:ins>
            </m:r>
          </m:e>
          <m:sub>
            <m:r>
              <w:ins w:id="508" w:author="Laura Dee" w:date="2023-04-04T15:09:00Z">
                <m:rPr>
                  <m:sty m:val="b"/>
                </m:rPr>
                <w:rPr>
                  <w:rFonts w:ascii="Cambria Math" w:eastAsia="Calibri" w:hAnsi="Cambria Math" w:cs="Calibri"/>
                  <w:color w:val="000000" w:themeColor="text1"/>
                  <w:sz w:val="24"/>
                  <w:szCs w:val="24"/>
                </w:rPr>
                <m:t>1</m:t>
              </w:ins>
            </m:r>
          </m:sub>
        </m:sSub>
      </m:oMath>
      <w:ins w:id="509" w:author="Laura Dee" w:date="2023-04-04T15:09:00Z">
        <w:r w:rsidR="0045030B">
          <w:rPr>
            <w:rFonts w:ascii="Calibri" w:eastAsia="Calibri" w:hAnsi="Calibri" w:cs="Calibri"/>
            <w:color w:val="333333"/>
            <w:sz w:val="24"/>
            <w:szCs w:val="24"/>
          </w:rPr>
          <w:t xml:space="preserve">. </w:t>
        </w:r>
      </w:ins>
      <w:del w:id="510" w:author="Laura Dee" w:date="2023-04-04T15:09:00Z">
        <w:r w:rsidDel="0045030B">
          <w:rPr>
            <w:rFonts w:ascii="Calibri" w:eastAsia="Calibri" w:hAnsi="Calibri" w:cs="Calibri"/>
            <w:color w:val="333333"/>
            <w:sz w:val="24"/>
            <w:szCs w:val="24"/>
          </w:rPr>
          <w:delText xml:space="preserve">$\beta_1$. </w:delText>
        </w:r>
      </w:del>
      <w:r>
        <w:rPr>
          <w:rFonts w:ascii="Calibri" w:eastAsia="Calibri" w:hAnsi="Calibri" w:cs="Calibri"/>
          <w:color w:val="333333"/>
          <w:sz w:val="24"/>
          <w:szCs w:val="24"/>
        </w:rPr>
        <w:t xml:space="preserve">Note, going forward, for some statistical designs where we replicate within sites across time, we will also include an index for replicates within a site (k). If the confounder was not measured in the </w:t>
      </w:r>
      <w:r w:rsidRPr="0018290D">
        <w:rPr>
          <w:rFonts w:ascii="Calibri" w:eastAsia="Calibri" w:hAnsi="Calibri" w:cs="Calibri"/>
          <w:color w:val="333333"/>
          <w:sz w:val="24"/>
          <w:szCs w:val="24"/>
          <w:highlight w:val="magenta"/>
          <w:rPrChange w:id="511" w:author="Laura Dee" w:date="2023-04-03T13:19:00Z">
            <w:rPr>
              <w:rFonts w:ascii="Calibri" w:eastAsia="Calibri" w:hAnsi="Calibri" w:cs="Calibri"/>
              <w:color w:val="333333"/>
              <w:sz w:val="24"/>
              <w:szCs w:val="24"/>
            </w:rPr>
          </w:rPrChange>
        </w:rPr>
        <w:t>model</w:t>
      </w:r>
      <w:r>
        <w:rPr>
          <w:rFonts w:ascii="Calibri" w:eastAsia="Calibri" w:hAnsi="Calibri" w:cs="Calibri"/>
          <w:color w:val="333333"/>
          <w:sz w:val="24"/>
          <w:szCs w:val="24"/>
        </w:rPr>
        <w:t xml:space="preserve"> above, and instead a researcher tried to fit the following </w:t>
      </w:r>
      <w:del w:id="512" w:author="Laura Dee" w:date="2023-04-03T13:19:00Z">
        <w:r w:rsidDel="002600F9">
          <w:rPr>
            <w:rFonts w:ascii="Calibri" w:eastAsia="Calibri" w:hAnsi="Calibri" w:cs="Calibri"/>
            <w:color w:val="333333"/>
            <w:sz w:val="24"/>
            <w:szCs w:val="24"/>
          </w:rPr>
          <w:delText>model</w:delText>
        </w:r>
        <w:r w:rsidR="008F6396" w:rsidDel="002600F9">
          <w:rPr>
            <w:rFonts w:ascii="Calibri" w:eastAsia="Calibri" w:hAnsi="Calibri" w:cs="Calibri"/>
            <w:color w:val="333333"/>
            <w:sz w:val="24"/>
            <w:szCs w:val="24"/>
          </w:rPr>
          <w:delText>:</w:delText>
        </w:r>
      </w:del>
      <w:ins w:id="513" w:author="Laura Dee" w:date="2023-04-03T13:19:00Z">
        <w:r w:rsidR="002600F9">
          <w:rPr>
            <w:rFonts w:ascii="Calibri" w:eastAsia="Calibri" w:hAnsi="Calibri" w:cs="Calibri"/>
            <w:color w:val="333333"/>
            <w:sz w:val="24"/>
            <w:szCs w:val="24"/>
          </w:rPr>
          <w:t>equation:</w:t>
        </w:r>
      </w:ins>
    </w:p>
    <w:p w14:paraId="371C73BC" w14:textId="77777777" w:rsidR="00766C2E" w:rsidRDefault="00037819">
      <w:pPr>
        <w:spacing w:after="160"/>
        <w:rPr>
          <w:rFonts w:ascii="Calibri" w:eastAsia="Calibri" w:hAnsi="Calibri" w:cs="Calibri"/>
          <w:color w:val="333333"/>
          <w:sz w:val="24"/>
          <w:szCs w:val="24"/>
        </w:rPr>
      </w:pPr>
      <w:r>
        <w:rPr>
          <w:rFonts w:ascii="Calibri" w:eastAsia="Calibri" w:hAnsi="Calibri" w:cs="Calibri"/>
          <w:noProof/>
          <w:color w:val="333333"/>
          <w:sz w:val="24"/>
          <w:szCs w:val="24"/>
        </w:rPr>
        <w:drawing>
          <wp:inline distT="19050" distB="19050" distL="19050" distR="19050" wp14:anchorId="4D2255CB" wp14:editId="39423CFD">
            <wp:extent cx="1536700" cy="177800"/>
            <wp:effectExtent l="0" t="0" r="0" b="0"/>
            <wp:docPr id="2" name="image6.gif" descr="y_{ij}=\beta_0+\beta_1x_{ij}+e_{ij}"/>
            <wp:cNvGraphicFramePr/>
            <a:graphic xmlns:a="http://schemas.openxmlformats.org/drawingml/2006/main">
              <a:graphicData uri="http://schemas.openxmlformats.org/drawingml/2006/picture">
                <pic:pic xmlns:pic="http://schemas.openxmlformats.org/drawingml/2006/picture">
                  <pic:nvPicPr>
                    <pic:cNvPr id="0" name="image6.gif" descr="y_{ij}=\beta_0+\beta_1x_{ij}+e_{ij}"/>
                    <pic:cNvPicPr preferRelativeResize="0"/>
                  </pic:nvPicPr>
                  <pic:blipFill>
                    <a:blip r:embed="rId9"/>
                    <a:srcRect/>
                    <a:stretch>
                      <a:fillRect/>
                    </a:stretch>
                  </pic:blipFill>
                  <pic:spPr>
                    <a:xfrm>
                      <a:off x="0" y="0"/>
                      <a:ext cx="1536700" cy="177800"/>
                    </a:xfrm>
                    <a:prstGeom prst="rect">
                      <a:avLst/>
                    </a:prstGeom>
                    <a:ln/>
                  </pic:spPr>
                </pic:pic>
              </a:graphicData>
            </a:graphic>
          </wp:inline>
        </w:drawing>
      </w:r>
      <w:r>
        <w:rPr>
          <w:rFonts w:ascii="Calibri" w:eastAsia="Calibri" w:hAnsi="Calibri" w:cs="Calibri"/>
          <w:color w:val="333333"/>
          <w:sz w:val="24"/>
          <w:szCs w:val="24"/>
        </w:rPr>
        <w:t xml:space="preserve"> (2)</w:t>
      </w:r>
    </w:p>
    <w:p w14:paraId="67FC0927" w14:textId="2D5D737A" w:rsidR="0025796B" w:rsidRPr="0025796B" w:rsidRDefault="00000000" w:rsidP="0025796B">
      <w:pPr>
        <w:keepNext/>
        <w:spacing w:after="160"/>
        <w:rPr>
          <w:rFonts w:ascii="Calibri" w:eastAsia="Calibri" w:hAnsi="Calibri" w:cs="Calibri"/>
          <w:b/>
          <w:color w:val="000000" w:themeColor="text1"/>
          <w:sz w:val="24"/>
          <w:szCs w:val="24"/>
        </w:rPr>
      </w:pPr>
      <m:oMathPara>
        <m:oMath>
          <m:sSub>
            <m:sSubPr>
              <m:ctrlPr>
                <w:rPr>
                  <w:rFonts w:ascii="Cambria Math" w:eastAsia="Calibri" w:hAnsi="Cambria Math" w:cs="Calibri"/>
                  <w:b/>
                  <w:color w:val="000000" w:themeColor="text1"/>
                  <w:sz w:val="24"/>
                  <w:szCs w:val="24"/>
                </w:rPr>
              </m:ctrlPr>
            </m:sSubPr>
            <m:e>
              <m:r>
                <m:rPr>
                  <m:sty m:val="p"/>
                </m:rPr>
                <w:rPr>
                  <w:rFonts w:ascii="Cambria Math" w:eastAsia="Calibri" w:hAnsi="Cambria Math" w:cs="Calibri"/>
                  <w:color w:val="000000" w:themeColor="text1"/>
                  <w:sz w:val="24"/>
                  <w:szCs w:val="24"/>
                </w:rPr>
                <m:t>y</m:t>
              </m:r>
              <m:ctrlPr>
                <w:rPr>
                  <w:rFonts w:ascii="Cambria Math" w:eastAsia="Calibri" w:hAnsi="Cambria Math" w:cs="Calibri"/>
                  <w:color w:val="000000" w:themeColor="text1"/>
                  <w:sz w:val="24"/>
                  <w:szCs w:val="24"/>
                </w:rPr>
              </m:ctrlPr>
            </m:e>
            <m:sub>
              <m:r>
                <m:rPr>
                  <m:sty m:val="p"/>
                </m:rP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0</m:t>
              </m:r>
            </m:sub>
          </m:sSub>
          <m:r>
            <m:rPr>
              <m:sty m:val="b"/>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r>
                <w:ins w:id="514" w:author="Laura Dee" w:date="2023-04-05T08:43:00Z">
                  <m:rPr>
                    <m:sty m:val="b"/>
                  </m:rPr>
                  <w:rPr>
                    <w:rFonts w:ascii="Cambria Math" w:eastAsia="Calibri" w:hAnsi="Cambria Math" w:cs="Calibri"/>
                    <w:color w:val="000000" w:themeColor="text1"/>
                    <w:sz w:val="24"/>
                    <w:szCs w:val="24"/>
                  </w:rPr>
                  <m:t xml:space="preserve"> </m:t>
                </w:ins>
              </m:r>
              <m:r>
                <w:del w:id="515" w:author="Laura Dee" w:date="2023-04-05T08:43:00Z">
                  <m:rPr>
                    <m:sty m:val="b"/>
                  </m:rPr>
                  <w:rPr>
                    <w:rFonts w:ascii="Cambria Math" w:eastAsia="Calibri" w:hAnsi="Cambria Math" w:cs="Calibri"/>
                    <w:color w:val="000000" w:themeColor="text1"/>
                    <w:sz w:val="24"/>
                    <w:szCs w:val="24"/>
                  </w:rPr>
                  <m:t>x_{ij}</m:t>
                </w:del>
              </m:r>
            </m:sub>
          </m:sSub>
          <m:r>
            <w:ins w:id="516" w:author="Laura Dee" w:date="2023-04-05T08:43:00Z">
              <m:rPr>
                <m:sty m:val="b"/>
              </m:rPr>
              <w:rPr>
                <w:rFonts w:ascii="Cambria Math" w:eastAsia="Calibri" w:hAnsi="Cambria Math" w:cs="Calibri"/>
                <w:color w:val="000000" w:themeColor="text1"/>
                <w:sz w:val="24"/>
                <w:szCs w:val="24"/>
              </w:rPr>
              <m:t>x_{ij}</m:t>
            </w:ins>
          </m:r>
          <m:r>
            <m:rPr>
              <m:sty m:val="b"/>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
                </m:rPr>
                <w:rPr>
                  <w:rFonts w:ascii="Cambria Math" w:eastAsia="Calibri" w:hAnsi="Cambria Math" w:cs="Calibri"/>
                  <w:color w:val="000000" w:themeColor="text1"/>
                  <w:sz w:val="24"/>
                  <w:szCs w:val="24"/>
                </w:rPr>
                <m:t>ϵ</m:t>
              </m:r>
            </m:e>
            <m:sub>
              <m:r>
                <m:rPr>
                  <m:sty m:val="b"/>
                </m:rPr>
                <w:rPr>
                  <w:rFonts w:ascii="Cambria Math" w:eastAsia="Calibri" w:hAnsi="Cambria Math" w:cs="Calibri"/>
                  <w:color w:val="000000" w:themeColor="text1"/>
                  <w:sz w:val="24"/>
                  <w:szCs w:val="24"/>
                </w:rPr>
                <m:t>ij</m:t>
              </m:r>
            </m:sub>
          </m:sSub>
        </m:oMath>
      </m:oMathPara>
    </w:p>
    <w:p w14:paraId="7F4EE899" w14:textId="52783A37" w:rsidR="00134FF2" w:rsidRPr="00134FF2" w:rsidDel="002346B3" w:rsidRDefault="00134FF2" w:rsidP="00134FF2">
      <w:pPr>
        <w:pStyle w:val="Caption"/>
        <w:jc w:val="right"/>
        <w:rPr>
          <w:del w:id="517" w:author="Laura Dee" w:date="2023-04-05T08:43:00Z"/>
          <w:rFonts w:ascii="Calibri" w:eastAsia="Calibri" w:hAnsi="Calibri" w:cs="Calibri"/>
          <w:b/>
          <w:color w:val="000000" w:themeColor="text1"/>
          <w:sz w:val="24"/>
          <w:szCs w:val="24"/>
        </w:rPr>
      </w:pPr>
      <w:r>
        <w:t xml:space="preserve">(2) </w:t>
      </w:r>
    </w:p>
    <w:p w14:paraId="5990D1EE" w14:textId="63D0A570" w:rsidR="00766C2E" w:rsidRDefault="00037819">
      <w:pPr>
        <w:pStyle w:val="Caption"/>
        <w:jc w:val="right"/>
        <w:pPrChange w:id="518" w:author="Laura Dee" w:date="2023-04-05T08:43:00Z">
          <w:pPr>
            <w:spacing w:after="160"/>
          </w:pPr>
        </w:pPrChange>
      </w:pPr>
      <w:del w:id="519" w:author="Laura Dee" w:date="2023-04-05T08:43:00Z">
        <w:r w:rsidDel="002346B3">
          <w:delText>$</w:delText>
        </w:r>
        <w:r w:rsidDel="002346B3">
          <w:rPr>
            <w:color w:val="005577"/>
          </w:rPr>
          <w:delText>y</w:delText>
        </w:r>
        <w:r w:rsidDel="002346B3">
          <w:rPr>
            <w:color w:val="00AA00"/>
          </w:rPr>
          <w:delText>_</w:delText>
        </w:r>
        <w:r w:rsidDel="002346B3">
          <w:rPr>
            <w:color w:val="66AA66"/>
          </w:rPr>
          <w:delText>{</w:delText>
        </w:r>
        <w:r w:rsidDel="002346B3">
          <w:rPr>
            <w:color w:val="005577"/>
          </w:rPr>
          <w:delText>ij</w:delText>
        </w:r>
        <w:r w:rsidDel="002346B3">
          <w:rPr>
            <w:color w:val="66AA66"/>
          </w:rPr>
          <w:delText>}</w:delText>
        </w:r>
        <w:r w:rsidDel="002346B3">
          <w:delText xml:space="preserve"> = \beta</w:delText>
        </w:r>
        <w:r w:rsidDel="002346B3">
          <w:rPr>
            <w:color w:val="00AA00"/>
          </w:rPr>
          <w:delText>_</w:delText>
        </w:r>
        <w:r w:rsidDel="002346B3">
          <w:rPr>
            <w:color w:val="006600"/>
          </w:rPr>
          <w:delText>0</w:delText>
        </w:r>
        <w:r w:rsidDel="002346B3">
          <w:delText xml:space="preserve"> </w:delText>
        </w:r>
        <w:r w:rsidDel="002346B3">
          <w:rPr>
            <w:color w:val="00AA00"/>
          </w:rPr>
          <w:delText>+</w:delText>
        </w:r>
        <w:r w:rsidDel="002346B3">
          <w:delText xml:space="preserve"> \beta</w:delText>
        </w:r>
        <w:r w:rsidDel="002346B3">
          <w:rPr>
            <w:color w:val="00AA00"/>
          </w:rPr>
          <w:delText>_</w:delText>
        </w:r>
        <w:r w:rsidDel="002346B3">
          <w:rPr>
            <w:color w:val="006600"/>
          </w:rPr>
          <w:delText>1</w:delText>
        </w:r>
        <w:r w:rsidDel="002346B3">
          <w:delText xml:space="preserve"> </w:delText>
        </w:r>
        <w:r w:rsidDel="002346B3">
          <w:rPr>
            <w:color w:val="005577"/>
          </w:rPr>
          <w:delText>x</w:delText>
        </w:r>
        <w:r w:rsidDel="002346B3">
          <w:rPr>
            <w:color w:val="00AA00"/>
          </w:rPr>
          <w:delText>_</w:delText>
        </w:r>
        <w:r w:rsidDel="002346B3">
          <w:rPr>
            <w:color w:val="66AA66"/>
          </w:rPr>
          <w:delText>{</w:delText>
        </w:r>
        <w:r w:rsidDel="002346B3">
          <w:rPr>
            <w:color w:val="005577"/>
          </w:rPr>
          <w:delText>ij</w:delText>
        </w:r>
        <w:r w:rsidDel="002346B3">
          <w:rPr>
            <w:color w:val="66AA66"/>
          </w:rPr>
          <w:delText>}</w:delText>
        </w:r>
        <w:r w:rsidDel="002346B3">
          <w:delText xml:space="preserve"> </w:delText>
        </w:r>
        <w:r w:rsidDel="002346B3">
          <w:rPr>
            <w:color w:val="00AA00"/>
          </w:rPr>
          <w:delText>+</w:delText>
        </w:r>
        <w:r w:rsidDel="002346B3">
          <w:delText xml:space="preserve"> </w:delText>
        </w:r>
        <w:r w:rsidDel="002346B3">
          <w:rPr>
            <w:color w:val="005577"/>
          </w:rPr>
          <w:delText>e</w:delText>
        </w:r>
        <w:r w:rsidDel="002346B3">
          <w:rPr>
            <w:color w:val="00AA00"/>
          </w:rPr>
          <w:delText>_</w:delText>
        </w:r>
        <w:r w:rsidDel="002346B3">
          <w:rPr>
            <w:color w:val="66AA66"/>
          </w:rPr>
          <w:delText>{</w:delText>
        </w:r>
        <w:r w:rsidDel="002346B3">
          <w:rPr>
            <w:color w:val="005577"/>
          </w:rPr>
          <w:delText>ij</w:delText>
        </w:r>
        <w:r w:rsidDel="002346B3">
          <w:rPr>
            <w:color w:val="66AA66"/>
          </w:rPr>
          <w:delText>}$</w:delText>
        </w:r>
      </w:del>
    </w:p>
    <w:p w14:paraId="23D2811D" w14:textId="3FD90070" w:rsidR="00766C2E" w:rsidRDefault="00037819" w:rsidP="00F87D56">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our causal inference about </w:t>
      </w:r>
      <m:oMath>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sub>
        </m:sSub>
      </m:oMath>
      <w:r>
        <w:rPr>
          <w:rFonts w:ascii="Calibri" w:eastAsia="Calibri" w:hAnsi="Calibri" w:cs="Calibri"/>
          <w:color w:val="333333"/>
          <w:sz w:val="24"/>
          <w:szCs w:val="24"/>
        </w:rPr>
        <w:t xml:space="preserve"> would be incorrect. This is because </w:t>
      </w:r>
      <m:oMath>
        <m:r>
          <m:rPr>
            <m:sty m:val="bi"/>
          </m:rPr>
          <w:rPr>
            <w:rFonts w:ascii="Cambria Math" w:eastAsia="Calibri" w:hAnsi="Cambria Math" w:cs="Calibri"/>
            <w:color w:val="000000" w:themeColor="text1"/>
            <w:sz w:val="24"/>
            <w:szCs w:val="24"/>
          </w:rPr>
          <m:t>γ</m:t>
        </m:r>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z</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m:t>
            </m:r>
          </m:sub>
        </m:sSub>
      </m:oMath>
      <w:r>
        <w:rPr>
          <w:rFonts w:ascii="Calibri" w:eastAsia="Calibri" w:hAnsi="Calibri" w:cs="Calibri"/>
          <w:color w:val="333333"/>
          <w:sz w:val="24"/>
          <w:szCs w:val="24"/>
        </w:rPr>
        <w:t xml:space="preserve"> would now be included in the error term, inducing a correlation between our error and causal variable of interest. This </w:t>
      </w:r>
      <w:r>
        <w:rPr>
          <w:rFonts w:ascii="Calibri" w:eastAsia="Calibri" w:hAnsi="Calibri" w:cs="Calibri"/>
          <w:b/>
          <w:color w:val="333333"/>
          <w:sz w:val="24"/>
          <w:szCs w:val="24"/>
        </w:rPr>
        <w:t>endogeneity problem</w:t>
      </w:r>
      <w:r>
        <w:rPr>
          <w:rFonts w:ascii="Calibri" w:eastAsia="Calibri" w:hAnsi="Calibri" w:cs="Calibri"/>
          <w:color w:val="333333"/>
          <w:sz w:val="24"/>
          <w:szCs w:val="24"/>
        </w:rPr>
        <w:t xml:space="preserve"> violate</w:t>
      </w:r>
      <w:ins w:id="520" w:author="Laura Dee" w:date="2023-04-05T08:44:00Z">
        <w:r w:rsidR="00176C87">
          <w:rPr>
            <w:rFonts w:ascii="Calibri" w:eastAsia="Calibri" w:hAnsi="Calibri" w:cs="Calibri"/>
            <w:color w:val="333333"/>
            <w:sz w:val="24"/>
            <w:szCs w:val="24"/>
          </w:rPr>
          <w:t>s</w:t>
        </w:r>
      </w:ins>
      <w:del w:id="521" w:author="Laura Dee" w:date="2023-04-05T08:44:00Z">
        <w:r w:rsidDel="00176C87">
          <w:rPr>
            <w:rFonts w:ascii="Calibri" w:eastAsia="Calibri" w:hAnsi="Calibri" w:cs="Calibri"/>
            <w:color w:val="333333"/>
            <w:sz w:val="24"/>
            <w:szCs w:val="24"/>
          </w:rPr>
          <w:delText>d</w:delText>
        </w:r>
      </w:del>
      <w:r>
        <w:rPr>
          <w:rFonts w:ascii="Calibri" w:eastAsia="Calibri" w:hAnsi="Calibri" w:cs="Calibri"/>
          <w:color w:val="333333"/>
          <w:sz w:val="24"/>
          <w:szCs w:val="24"/>
        </w:rPr>
        <w:t xml:space="preserve"> the assumptions of the Gauss-Markov theorem and its extensions </w:t>
      </w:r>
      <w:r>
        <w:fldChar w:fldCharType="begin"/>
      </w:r>
      <w:r w:rsidR="00F87D56">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fldChar w:fldCharType="separate"/>
      </w:r>
      <w:r w:rsidR="00F87D56">
        <w:t>(Wooldridge 2015)</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and is what leads to the problem of omitted variable bias.</w:t>
      </w:r>
    </w:p>
    <w:p w14:paraId="5DAFED5B" w14:textId="77777777" w:rsidR="00766C2E" w:rsidRDefault="00037819">
      <w:pPr>
        <w:pStyle w:val="Heading2"/>
        <w:shd w:val="clear" w:color="auto" w:fill="FFFFFF"/>
        <w:spacing w:after="160"/>
        <w:rPr>
          <w:rFonts w:ascii="Calibri" w:eastAsia="Calibri" w:hAnsi="Calibri" w:cs="Calibri"/>
          <w:i/>
          <w:sz w:val="24"/>
          <w:szCs w:val="24"/>
        </w:rPr>
      </w:pPr>
      <w:bookmarkStart w:id="522" w:name="_2et92p0" w:colFirst="0" w:colLast="0"/>
      <w:bookmarkEnd w:id="522"/>
      <w:r>
        <w:rPr>
          <w:rFonts w:ascii="Calibri" w:eastAsia="Calibri" w:hAnsi="Calibri" w:cs="Calibri"/>
          <w:i/>
          <w:sz w:val="24"/>
          <w:szCs w:val="24"/>
        </w:rPr>
        <w:t>What Ecologists Typically Do: Random or Mixed Effects Models</w:t>
      </w:r>
    </w:p>
    <w:p w14:paraId="4131A243" w14:textId="730AF1D7" w:rsidR="00766C2E" w:rsidRDefault="00037819" w:rsidP="00F87D56">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Mixed </w:t>
      </w:r>
      <w:del w:id="523" w:author="Laura Dee" w:date="2023-04-03T13:19:00Z">
        <w:r w:rsidDel="0018290D">
          <w:rPr>
            <w:rFonts w:ascii="Calibri" w:eastAsia="Calibri" w:hAnsi="Calibri" w:cs="Calibri"/>
            <w:color w:val="333333"/>
            <w:sz w:val="24"/>
            <w:szCs w:val="24"/>
            <w:highlight w:val="white"/>
          </w:rPr>
          <w:delText xml:space="preserve">model </w:delText>
        </w:r>
      </w:del>
      <w:ins w:id="524" w:author="Laura Dee" w:date="2023-04-03T13:19:00Z">
        <w:r w:rsidR="0018290D">
          <w:rPr>
            <w:rFonts w:ascii="Calibri" w:eastAsia="Calibri" w:hAnsi="Calibri" w:cs="Calibri"/>
            <w:color w:val="333333"/>
            <w:sz w:val="24"/>
            <w:szCs w:val="24"/>
            <w:highlight w:val="white"/>
          </w:rPr>
          <w:t>effect</w:t>
        </w:r>
      </w:ins>
      <w:ins w:id="525" w:author="Laura Dee" w:date="2023-04-17T14:49:00Z">
        <w:r w:rsidR="004437CE">
          <w:rPr>
            <w:rFonts w:ascii="Calibri" w:eastAsia="Calibri" w:hAnsi="Calibri" w:cs="Calibri"/>
            <w:color w:val="333333"/>
            <w:sz w:val="24"/>
            <w:szCs w:val="24"/>
            <w:highlight w:val="white"/>
          </w:rPr>
          <w:t xml:space="preserve">s models </w:t>
        </w:r>
      </w:ins>
      <w:del w:id="526" w:author="Laura Dee" w:date="2023-04-17T14:49:00Z">
        <w:r w:rsidDel="004437CE">
          <w:rPr>
            <w:rFonts w:ascii="Calibri" w:eastAsia="Calibri" w:hAnsi="Calibri" w:cs="Calibri"/>
            <w:color w:val="333333"/>
            <w:sz w:val="24"/>
            <w:szCs w:val="24"/>
            <w:highlight w:val="white"/>
          </w:rPr>
          <w:delText xml:space="preserve">designs </w:delText>
        </w:r>
      </w:del>
      <w:r>
        <w:rPr>
          <w:rFonts w:ascii="Calibri" w:eastAsia="Calibri" w:hAnsi="Calibri" w:cs="Calibri"/>
          <w:color w:val="333333"/>
          <w:sz w:val="24"/>
          <w:szCs w:val="24"/>
          <w:highlight w:val="white"/>
        </w:rPr>
        <w:t xml:space="preserve">have been </w:t>
      </w:r>
      <w:ins w:id="527" w:author="Laura Dee" w:date="2023-04-04T12:40:00Z">
        <w:r w:rsidR="002F1D3F">
          <w:rPr>
            <w:rFonts w:ascii="Calibri" w:eastAsia="Calibri" w:hAnsi="Calibri" w:cs="Calibri"/>
            <w:color w:val="333333"/>
            <w:sz w:val="24"/>
            <w:szCs w:val="24"/>
            <w:highlight w:val="white"/>
          </w:rPr>
          <w:t xml:space="preserve">popular </w:t>
        </w:r>
      </w:ins>
      <w:del w:id="528" w:author="Laura Dee" w:date="2023-04-04T12:40:00Z">
        <w:r w:rsidDel="002F1D3F">
          <w:rPr>
            <w:rFonts w:ascii="Calibri" w:eastAsia="Calibri" w:hAnsi="Calibri" w:cs="Calibri"/>
            <w:color w:val="333333"/>
            <w:sz w:val="24"/>
            <w:szCs w:val="24"/>
            <w:highlight w:val="white"/>
          </w:rPr>
          <w:delText xml:space="preserve">all the rage </w:delText>
        </w:r>
      </w:del>
      <w:r>
        <w:rPr>
          <w:rFonts w:ascii="Calibri" w:eastAsia="Calibri" w:hAnsi="Calibri" w:cs="Calibri"/>
          <w:color w:val="333333"/>
          <w:sz w:val="24"/>
          <w:szCs w:val="24"/>
          <w:highlight w:val="white"/>
        </w:rPr>
        <w:t xml:space="preserve">in ecology for the past two decades </w:t>
      </w:r>
      <w:del w:id="529" w:author="Laura Dee" w:date="2023-04-17T14:54:00Z">
        <w:r w:rsidDel="00F6146E">
          <w:rPr>
            <w:rFonts w:ascii="Calibri" w:eastAsia="Calibri" w:hAnsi="Calibri" w:cs="Calibri"/>
            <w:color w:val="333333"/>
            <w:sz w:val="24"/>
            <w:szCs w:val="24"/>
          </w:rPr>
          <w:delText xml:space="preserve">due to several desirable features </w:delText>
        </w:r>
      </w:del>
      <w:r>
        <w:fldChar w:fldCharType="begin"/>
      </w:r>
      <w:r w:rsidR="00F87D56">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fldChar w:fldCharType="separate"/>
      </w:r>
      <w:r w:rsidR="00F87D56">
        <w:t xml:space="preserve">(for </w:t>
      </w:r>
      <w:del w:id="530" w:author="Laura Dee" w:date="2023-04-17T14:50:00Z">
        <w:r w:rsidR="00F87D56" w:rsidDel="00C231BB">
          <w:delText xml:space="preserve">some </w:delText>
        </w:r>
      </w:del>
      <w:ins w:id="531" w:author="Laura Dee" w:date="2023-04-17T14:50:00Z">
        <w:r w:rsidR="00C231BB">
          <w:t xml:space="preserve">a </w:t>
        </w:r>
      </w:ins>
      <w:r w:rsidR="00F87D56">
        <w:t>useful review</w:t>
      </w:r>
      <w:ins w:id="532" w:author="Laura Dee" w:date="2023-04-17T14:50:00Z">
        <w:r w:rsidR="00C231BB">
          <w:t>,</w:t>
        </w:r>
      </w:ins>
      <w:del w:id="533" w:author="Laura Dee" w:date="2023-04-17T14:50:00Z">
        <w:r w:rsidR="00F87D56" w:rsidDel="00C231BB">
          <w:delText>s</w:delText>
        </w:r>
      </w:del>
      <w:r w:rsidR="00F87D56">
        <w:t xml:space="preserve"> see Bolker et al. 2009, Schielzeth and Nakagawa 2012, Harrison et al. 2018)</w:t>
      </w:r>
      <w:r>
        <w:rPr>
          <w:rFonts w:ascii="Calibri" w:eastAsia="Calibri" w:hAnsi="Calibri" w:cs="Calibri"/>
          <w:sz w:val="24"/>
          <w:szCs w:val="24"/>
        </w:rPr>
        <w:fldChar w:fldCharType="end"/>
      </w: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rPr>
        <w:t xml:space="preserve">Originally used to partition variation in heritability between different relatives </w:t>
      </w:r>
      <w:r>
        <w:fldChar w:fldCharType="begin"/>
      </w:r>
      <w:r w:rsidR="00F87D56">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fldChar w:fldCharType="separate"/>
      </w:r>
      <w:r w:rsidR="00F87D56">
        <w:t>(Fisher 1919)</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r>
        <w:rPr>
          <w:rFonts w:ascii="Calibri" w:eastAsia="Calibri" w:hAnsi="Calibri" w:cs="Calibri"/>
          <w:b/>
          <w:color w:val="333333"/>
          <w:sz w:val="24"/>
          <w:szCs w:val="24"/>
        </w:rPr>
        <w:t xml:space="preserve">random effects  - </w:t>
      </w:r>
      <w:r>
        <w:rPr>
          <w:rFonts w:ascii="Calibri" w:eastAsia="Calibri" w:hAnsi="Calibri" w:cs="Calibri"/>
          <w:color w:val="333333"/>
          <w:sz w:val="24"/>
          <w:szCs w:val="24"/>
        </w:rPr>
        <w:t xml:space="preserve">the effects of clusters in data assumed to come from a random distribution </w:t>
      </w:r>
      <w:r>
        <w:fldChar w:fldCharType="begin"/>
      </w:r>
      <w:r w:rsidR="00F87D56">
        <w:instrText xml:space="preserve"> ADDIN ZOTERO_ITEM CSL_CITATION {"citationID":"iuSbUTFO","properties":{"formattedCitation":"(but see Gelman and Hill 2006 on the linguistic difficulties of defining random effects)","plainCitation":"(but see Gelman and Hill 2006 on the linguistic difficulties of defining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difficulties of defining random effects"}],"schema":"https://github.com/citation-style-language/schema/raw/master/csl-citation.json"} </w:instrText>
      </w:r>
      <w:r>
        <w:fldChar w:fldCharType="separate"/>
      </w:r>
      <w:r w:rsidR="00F87D56">
        <w:t>(but see Gelman and Hill 2006 on the linguistic difficulties of defining random effects)</w:t>
      </w:r>
      <w:r>
        <w:rPr>
          <w:rFonts w:ascii="Calibri" w:eastAsia="Calibri" w:hAnsi="Calibri" w:cs="Calibri"/>
          <w:sz w:val="24"/>
          <w:szCs w:val="24"/>
        </w:rPr>
        <w:fldChar w:fldCharType="end"/>
      </w:r>
      <w:r>
        <w:rPr>
          <w:rFonts w:ascii="Calibri" w:eastAsia="Calibri" w:hAnsi="Calibri" w:cs="Calibri"/>
          <w:color w:val="333333"/>
          <w:sz w:val="24"/>
          <w:szCs w:val="24"/>
        </w:rPr>
        <w:t xml:space="preserve"> - quickly became a mainstay in the partitioning of variation in </w:t>
      </w:r>
      <w:ins w:id="534" w:author="Laura Dee" w:date="2023-04-04T12:56:00Z">
        <w:r w:rsidR="008D5784">
          <w:rPr>
            <w:rFonts w:ascii="Calibri" w:eastAsia="Calibri" w:hAnsi="Calibri" w:cs="Calibri"/>
            <w:color w:val="333333"/>
            <w:sz w:val="24"/>
            <w:szCs w:val="24"/>
          </w:rPr>
          <w:t xml:space="preserve">randomized </w:t>
        </w:r>
      </w:ins>
      <w:r>
        <w:rPr>
          <w:rFonts w:ascii="Calibri" w:eastAsia="Calibri" w:hAnsi="Calibri" w:cs="Calibri"/>
          <w:color w:val="333333"/>
          <w:sz w:val="24"/>
          <w:szCs w:val="24"/>
        </w:rPr>
        <w:t>experiments with subsamples</w:t>
      </w:r>
      <w:ins w:id="535" w:author="Laura Dee" w:date="2023-04-04T12:57:00Z">
        <w:r w:rsidR="008D5784">
          <w:rPr>
            <w:rFonts w:ascii="Calibri" w:eastAsia="Calibri" w:hAnsi="Calibri" w:cs="Calibri"/>
            <w:color w:val="333333"/>
            <w:sz w:val="24"/>
            <w:szCs w:val="24"/>
          </w:rPr>
          <w:t xml:space="preserve"> taken</w:t>
        </w:r>
      </w:ins>
      <w:r>
        <w:rPr>
          <w:rFonts w:ascii="Calibri" w:eastAsia="Calibri" w:hAnsi="Calibri" w:cs="Calibri"/>
          <w:color w:val="333333"/>
          <w:sz w:val="24"/>
          <w:szCs w:val="24"/>
        </w:rPr>
        <w:t xml:space="preserve"> within clusters </w:t>
      </w:r>
      <w:r>
        <w:fldChar w:fldCharType="begin"/>
      </w:r>
      <w:r w:rsidR="00F87D56">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fldChar w:fldCharType="separate"/>
      </w:r>
      <w:r w:rsidR="00F87D56">
        <w:t>(Cochran 1937, Eisenhart 1947)</w:t>
      </w:r>
      <w:r>
        <w:rPr>
          <w:rFonts w:ascii="Calibri" w:eastAsia="Calibri" w:hAnsi="Calibri" w:cs="Calibri"/>
          <w:sz w:val="24"/>
          <w:szCs w:val="24"/>
        </w:rPr>
        <w:fldChar w:fldCharType="end"/>
      </w:r>
      <w:r>
        <w:rPr>
          <w:rFonts w:ascii="Calibri" w:eastAsia="Calibri" w:hAnsi="Calibri" w:cs="Calibri"/>
          <w:color w:val="333333"/>
          <w:sz w:val="24"/>
          <w:szCs w:val="24"/>
        </w:rPr>
        <w:t xml:space="preserve">. They have become a standard part of the toolbox for analyzing ecological experiments </w:t>
      </w:r>
      <w:commentRangeStart w:id="536"/>
      <w:r>
        <w:fldChar w:fldCharType="begin"/>
      </w:r>
      <w:r w:rsidR="00F87D56">
        <w:instrText xml:space="preserve"> ADDIN ZOTERO_ITEM CSL_CITATION {"citationID":"ao3xXTE1","properties":{"formattedCitation":"(Schielzeth and Nakagawa 2012)","plainCitation":"(Schielzeth and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fldChar w:fldCharType="separate"/>
      </w:r>
      <w:r w:rsidR="00F87D56">
        <w:t>(Schielzeth and Nakagawa 2012)</w:t>
      </w:r>
      <w:r>
        <w:rPr>
          <w:rFonts w:ascii="Calibri" w:eastAsia="Calibri" w:hAnsi="Calibri" w:cs="Calibri"/>
          <w:sz w:val="24"/>
          <w:szCs w:val="24"/>
        </w:rPr>
        <w:fldChar w:fldCharType="end"/>
      </w:r>
      <w:commentRangeEnd w:id="536"/>
      <w:r w:rsidR="00F6146E">
        <w:rPr>
          <w:rStyle w:val="CommentReference"/>
        </w:rPr>
        <w:commentReference w:id="536"/>
      </w:r>
      <w:r>
        <w:rPr>
          <w:rFonts w:ascii="Calibri" w:eastAsia="Calibri" w:hAnsi="Calibri" w:cs="Calibri"/>
          <w:color w:val="333333"/>
          <w:sz w:val="24"/>
          <w:szCs w:val="24"/>
        </w:rPr>
        <w:t xml:space="preserve">. </w:t>
      </w:r>
    </w:p>
    <w:p w14:paraId="282AB4E4" w14:textId="32E9B091"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sidRPr="00CB2F9B">
        <w:rPr>
          <w:rFonts w:ascii="Calibri" w:eastAsia="Calibri" w:hAnsi="Calibri" w:cs="Calibri"/>
          <w:color w:val="333333"/>
          <w:sz w:val="24"/>
          <w:szCs w:val="24"/>
          <w:highlight w:val="green"/>
          <w:rPrChange w:id="537" w:author="Laura Dee" w:date="2023-04-17T14:59:00Z">
            <w:rPr>
              <w:rFonts w:ascii="Calibri" w:eastAsia="Calibri" w:hAnsi="Calibri" w:cs="Calibri"/>
              <w:color w:val="333333"/>
              <w:sz w:val="24"/>
              <w:szCs w:val="24"/>
            </w:rPr>
          </w:rPrChange>
        </w:rPr>
        <w:t>In observational data, random effects</w:t>
      </w:r>
      <w:ins w:id="538" w:author="Laura Dee" w:date="2023-04-17T14:59:00Z">
        <w:r w:rsidR="00617BA3" w:rsidRPr="00CB2F9B">
          <w:rPr>
            <w:rFonts w:ascii="Calibri" w:eastAsia="Calibri" w:hAnsi="Calibri" w:cs="Calibri"/>
            <w:color w:val="333333"/>
            <w:sz w:val="24"/>
            <w:szCs w:val="24"/>
            <w:highlight w:val="green"/>
            <w:rPrChange w:id="539" w:author="Laura Dee" w:date="2023-04-17T14:59:00Z">
              <w:rPr>
                <w:rFonts w:ascii="Calibri" w:eastAsia="Calibri" w:hAnsi="Calibri" w:cs="Calibri"/>
                <w:color w:val="333333"/>
                <w:sz w:val="24"/>
                <w:szCs w:val="24"/>
              </w:rPr>
            </w:rPrChange>
          </w:rPr>
          <w:t xml:space="preserve"> acknowledge </w:t>
        </w:r>
      </w:ins>
      <w:del w:id="540" w:author="Laura Dee" w:date="2023-04-17T14:59:00Z">
        <w:r w:rsidRPr="00CB2F9B" w:rsidDel="00617BA3">
          <w:rPr>
            <w:rFonts w:ascii="Calibri" w:eastAsia="Calibri" w:hAnsi="Calibri" w:cs="Calibri"/>
            <w:color w:val="333333"/>
            <w:sz w:val="24"/>
            <w:szCs w:val="24"/>
            <w:highlight w:val="green"/>
            <w:rPrChange w:id="541" w:author="Laura Dee" w:date="2023-04-17T14:59:00Z">
              <w:rPr>
                <w:rFonts w:ascii="Calibri" w:eastAsia="Calibri" w:hAnsi="Calibri" w:cs="Calibri"/>
                <w:color w:val="333333"/>
                <w:sz w:val="24"/>
                <w:szCs w:val="24"/>
              </w:rPr>
            </w:rPrChange>
          </w:rPr>
          <w:delText xml:space="preserve"> allow us to account for </w:delText>
        </w:r>
      </w:del>
      <w:r w:rsidRPr="00CB2F9B">
        <w:rPr>
          <w:rFonts w:ascii="Calibri" w:eastAsia="Calibri" w:hAnsi="Calibri" w:cs="Calibri"/>
          <w:color w:val="333333"/>
          <w:sz w:val="24"/>
          <w:szCs w:val="24"/>
          <w:highlight w:val="green"/>
          <w:rPrChange w:id="542" w:author="Laura Dee" w:date="2023-04-17T14:59:00Z">
            <w:rPr>
              <w:rFonts w:ascii="Calibri" w:eastAsia="Calibri" w:hAnsi="Calibri" w:cs="Calibri"/>
              <w:color w:val="333333"/>
              <w:sz w:val="24"/>
              <w:szCs w:val="24"/>
            </w:rPr>
          </w:rPrChange>
        </w:rPr>
        <w:t>clustering in our data</w:t>
      </w:r>
      <w:ins w:id="543" w:author="Laura Dee" w:date="2023-04-17T14:52:00Z">
        <w:r w:rsidR="00F6146E" w:rsidRPr="00CB2F9B">
          <w:rPr>
            <w:rFonts w:ascii="Calibri" w:eastAsia="Calibri" w:hAnsi="Calibri" w:cs="Calibri"/>
            <w:color w:val="333333"/>
            <w:sz w:val="24"/>
            <w:szCs w:val="24"/>
            <w:highlight w:val="green"/>
            <w:rPrChange w:id="544" w:author="Laura Dee" w:date="2023-04-17T14:59:00Z">
              <w:rPr>
                <w:rFonts w:ascii="Calibri" w:eastAsia="Calibri" w:hAnsi="Calibri" w:cs="Calibri"/>
                <w:color w:val="333333"/>
                <w:sz w:val="24"/>
                <w:szCs w:val="24"/>
              </w:rPr>
            </w:rPrChange>
          </w:rPr>
          <w:t xml:space="preserve">. EXPLAIN HOW… I </w:t>
        </w:r>
      </w:ins>
      <w:ins w:id="545" w:author="Laura Dee" w:date="2023-04-17T14:53:00Z">
        <w:r w:rsidR="00F6146E" w:rsidRPr="00CB2F9B">
          <w:rPr>
            <w:rFonts w:ascii="Calibri" w:eastAsia="Calibri" w:hAnsi="Calibri" w:cs="Calibri"/>
            <w:color w:val="333333"/>
            <w:sz w:val="24"/>
            <w:szCs w:val="24"/>
            <w:highlight w:val="green"/>
            <w:rPrChange w:id="546" w:author="Laura Dee" w:date="2023-04-17T14:59:00Z">
              <w:rPr>
                <w:rFonts w:ascii="Calibri" w:eastAsia="Calibri" w:hAnsi="Calibri" w:cs="Calibri"/>
                <w:color w:val="333333"/>
                <w:sz w:val="24"/>
                <w:szCs w:val="24"/>
              </w:rPr>
            </w:rPrChange>
          </w:rPr>
          <w:t>am still not clear on how</w:t>
        </w:r>
      </w:ins>
      <w:commentRangeStart w:id="547"/>
      <w:ins w:id="548" w:author="Laura Dee" w:date="2023-04-17T14:52:00Z">
        <w:r w:rsidR="00F6146E" w:rsidRPr="00CB2F9B">
          <w:rPr>
            <w:rFonts w:ascii="Calibri" w:eastAsia="Calibri" w:hAnsi="Calibri" w:cs="Calibri"/>
            <w:color w:val="333333"/>
            <w:sz w:val="24"/>
            <w:szCs w:val="24"/>
            <w:highlight w:val="green"/>
            <w:rPrChange w:id="549" w:author="Laura Dee" w:date="2023-04-17T14:59:00Z">
              <w:rPr>
                <w:rFonts w:ascii="Calibri" w:eastAsia="Calibri" w:hAnsi="Calibri" w:cs="Calibri"/>
                <w:color w:val="333333"/>
                <w:sz w:val="24"/>
                <w:szCs w:val="24"/>
              </w:rPr>
            </w:rPrChange>
          </w:rPr>
          <w:t>.</w:t>
        </w:r>
        <w:r w:rsidR="00F6146E">
          <w:rPr>
            <w:rFonts w:ascii="Calibri" w:eastAsia="Calibri" w:hAnsi="Calibri" w:cs="Calibri"/>
            <w:color w:val="333333"/>
            <w:sz w:val="24"/>
            <w:szCs w:val="24"/>
          </w:rPr>
          <w:t xml:space="preserve"> </w:t>
        </w:r>
      </w:ins>
      <w:commentRangeStart w:id="550"/>
      <w:commentRangeStart w:id="551"/>
      <w:r>
        <w:rPr>
          <w:rFonts w:ascii="Calibri" w:eastAsia="Calibri" w:hAnsi="Calibri" w:cs="Calibri"/>
          <w:color w:val="333333"/>
          <w:sz w:val="24"/>
          <w:szCs w:val="24"/>
        </w:rPr>
        <w:t xml:space="preserve">. </w:t>
      </w:r>
      <w:del w:id="552" w:author="Laura Dee" w:date="2023-04-17T14:59:00Z">
        <w:r w:rsidRPr="00F6146E" w:rsidDel="00617BA3">
          <w:rPr>
            <w:rFonts w:ascii="Calibri" w:eastAsia="Calibri" w:hAnsi="Calibri" w:cs="Calibri"/>
            <w:strike/>
            <w:color w:val="333333"/>
            <w:sz w:val="24"/>
            <w:szCs w:val="24"/>
            <w:rPrChange w:id="553" w:author="Laura Dee" w:date="2023-04-17T14:52:00Z">
              <w:rPr>
                <w:rFonts w:ascii="Calibri" w:eastAsia="Calibri" w:hAnsi="Calibri" w:cs="Calibri"/>
                <w:color w:val="333333"/>
                <w:sz w:val="24"/>
                <w:szCs w:val="24"/>
              </w:rPr>
            </w:rPrChange>
          </w:rPr>
          <w:delText xml:space="preserve">This could of course be done with clusters as a </w:delText>
        </w:r>
        <w:r w:rsidRPr="00F6146E" w:rsidDel="00617BA3">
          <w:rPr>
            <w:rFonts w:ascii="Calibri" w:eastAsia="Calibri" w:hAnsi="Calibri" w:cs="Calibri"/>
            <w:b/>
            <w:strike/>
            <w:color w:val="333333"/>
            <w:sz w:val="24"/>
            <w:szCs w:val="24"/>
            <w:rPrChange w:id="554" w:author="Laura Dee" w:date="2023-04-17T14:52:00Z">
              <w:rPr>
                <w:rFonts w:ascii="Calibri" w:eastAsia="Calibri" w:hAnsi="Calibri" w:cs="Calibri"/>
                <w:b/>
                <w:color w:val="333333"/>
                <w:sz w:val="24"/>
                <w:szCs w:val="24"/>
              </w:rPr>
            </w:rPrChange>
          </w:rPr>
          <w:delText>fixed effects</w:delText>
        </w:r>
        <w:r w:rsidRPr="00F6146E" w:rsidDel="00617BA3">
          <w:rPr>
            <w:rFonts w:ascii="Calibri" w:eastAsia="Calibri" w:hAnsi="Calibri" w:cs="Calibri"/>
            <w:strike/>
            <w:color w:val="333333"/>
            <w:sz w:val="24"/>
            <w:szCs w:val="24"/>
            <w:rPrChange w:id="555" w:author="Laura Dee" w:date="2023-04-17T14:52:00Z">
              <w:rPr>
                <w:rFonts w:ascii="Calibri" w:eastAsia="Calibri" w:hAnsi="Calibri" w:cs="Calibri"/>
                <w:color w:val="333333"/>
                <w:sz w:val="24"/>
                <w:szCs w:val="24"/>
              </w:rPr>
            </w:rPrChange>
          </w:rPr>
          <w:delText xml:space="preserve"> </w:delText>
        </w:r>
        <w:commentRangeStart w:id="556"/>
        <w:r w:rsidRPr="00F6146E" w:rsidDel="00617BA3">
          <w:rPr>
            <w:rFonts w:ascii="Calibri" w:eastAsia="Calibri" w:hAnsi="Calibri" w:cs="Calibri"/>
            <w:strike/>
            <w:color w:val="333333"/>
            <w:sz w:val="24"/>
            <w:szCs w:val="24"/>
            <w:rPrChange w:id="557" w:author="Laura Dee" w:date="2023-04-17T14:52:00Z">
              <w:rPr>
                <w:rFonts w:ascii="Calibri" w:eastAsia="Calibri" w:hAnsi="Calibri" w:cs="Calibri"/>
                <w:color w:val="333333"/>
                <w:sz w:val="24"/>
                <w:szCs w:val="24"/>
              </w:rPr>
            </w:rPrChange>
          </w:rPr>
          <w:delText xml:space="preserve">(i.e., recoding clusters to 0/1 </w:delText>
        </w:r>
        <w:commentRangeStart w:id="558"/>
        <w:r w:rsidRPr="00F6146E" w:rsidDel="00617BA3">
          <w:rPr>
            <w:rFonts w:ascii="Calibri" w:eastAsia="Calibri" w:hAnsi="Calibri" w:cs="Calibri"/>
            <w:strike/>
            <w:color w:val="333333"/>
            <w:sz w:val="24"/>
            <w:szCs w:val="24"/>
            <w:rPrChange w:id="559" w:author="Laura Dee" w:date="2023-04-17T14:52:00Z">
              <w:rPr>
                <w:rFonts w:ascii="Calibri" w:eastAsia="Calibri" w:hAnsi="Calibri" w:cs="Calibri"/>
                <w:color w:val="333333"/>
                <w:sz w:val="24"/>
                <w:szCs w:val="24"/>
              </w:rPr>
            </w:rPrChange>
          </w:rPr>
          <w:delText>using a contrast structure</w:delText>
        </w:r>
        <w:commentRangeEnd w:id="558"/>
        <w:r w:rsidR="00F6146E" w:rsidRPr="00F6146E" w:rsidDel="00617BA3">
          <w:rPr>
            <w:rStyle w:val="CommentReference"/>
            <w:strike/>
            <w:rPrChange w:id="560" w:author="Laura Dee" w:date="2023-04-17T14:52:00Z">
              <w:rPr>
                <w:rStyle w:val="CommentReference"/>
              </w:rPr>
            </w:rPrChange>
          </w:rPr>
          <w:commentReference w:id="558"/>
        </w:r>
        <w:r w:rsidRPr="00F6146E" w:rsidDel="00617BA3">
          <w:rPr>
            <w:rFonts w:ascii="Calibri" w:eastAsia="Calibri" w:hAnsi="Calibri" w:cs="Calibri"/>
            <w:strike/>
            <w:color w:val="333333"/>
            <w:sz w:val="24"/>
            <w:szCs w:val="24"/>
            <w:rPrChange w:id="561" w:author="Laura Dee" w:date="2023-04-17T14:52:00Z">
              <w:rPr>
                <w:rFonts w:ascii="Calibri" w:eastAsia="Calibri" w:hAnsi="Calibri" w:cs="Calibri"/>
                <w:color w:val="333333"/>
                <w:sz w:val="24"/>
                <w:szCs w:val="24"/>
              </w:rPr>
            </w:rPrChange>
          </w:rPr>
          <w:delText xml:space="preserve">), </w:delText>
        </w:r>
        <w:commentRangeEnd w:id="556"/>
        <w:r w:rsidR="00F6146E" w:rsidRPr="00F6146E" w:rsidDel="00617BA3">
          <w:rPr>
            <w:rStyle w:val="CommentReference"/>
            <w:strike/>
            <w:rPrChange w:id="562" w:author="Laura Dee" w:date="2023-04-17T14:52:00Z">
              <w:rPr>
                <w:rStyle w:val="CommentReference"/>
              </w:rPr>
            </w:rPrChange>
          </w:rPr>
          <w:commentReference w:id="556"/>
        </w:r>
        <w:commentRangeStart w:id="563"/>
        <w:r w:rsidRPr="00F6146E" w:rsidDel="00617BA3">
          <w:rPr>
            <w:rFonts w:ascii="Calibri" w:eastAsia="Calibri" w:hAnsi="Calibri" w:cs="Calibri"/>
            <w:strike/>
            <w:color w:val="333333"/>
            <w:sz w:val="24"/>
            <w:szCs w:val="24"/>
            <w:rPrChange w:id="564" w:author="Laura Dee" w:date="2023-04-17T14:52:00Z">
              <w:rPr>
                <w:rFonts w:ascii="Calibri" w:eastAsia="Calibri" w:hAnsi="Calibri" w:cs="Calibri"/>
                <w:color w:val="333333"/>
                <w:sz w:val="24"/>
                <w:szCs w:val="24"/>
              </w:rPr>
            </w:rPrChange>
          </w:rPr>
          <w:delText>although in such a case one might need to use cluster</w:delText>
        </w:r>
      </w:del>
      <w:del w:id="565" w:author="Laura Dee" w:date="2023-04-03T13:20:00Z">
        <w:r w:rsidRPr="00F6146E" w:rsidDel="0018290D">
          <w:rPr>
            <w:rFonts w:ascii="Calibri" w:eastAsia="Calibri" w:hAnsi="Calibri" w:cs="Calibri"/>
            <w:strike/>
            <w:color w:val="333333"/>
            <w:sz w:val="24"/>
            <w:szCs w:val="24"/>
            <w:rPrChange w:id="566" w:author="Laura Dee" w:date="2023-04-17T14:52:00Z">
              <w:rPr>
                <w:rFonts w:ascii="Calibri" w:eastAsia="Calibri" w:hAnsi="Calibri" w:cs="Calibri"/>
                <w:color w:val="333333"/>
                <w:sz w:val="24"/>
                <w:szCs w:val="24"/>
              </w:rPr>
            </w:rPrChange>
          </w:rPr>
          <w:delText xml:space="preserve"> </w:delText>
        </w:r>
      </w:del>
      <w:del w:id="567" w:author="Laura Dee" w:date="2023-04-17T14:59:00Z">
        <w:r w:rsidRPr="00F6146E" w:rsidDel="00617BA3">
          <w:rPr>
            <w:rFonts w:ascii="Calibri" w:eastAsia="Calibri" w:hAnsi="Calibri" w:cs="Calibri"/>
            <w:strike/>
            <w:color w:val="333333"/>
            <w:sz w:val="24"/>
            <w:szCs w:val="24"/>
            <w:rPrChange w:id="568" w:author="Laura Dee" w:date="2023-04-17T14:52:00Z">
              <w:rPr>
                <w:rFonts w:ascii="Calibri" w:eastAsia="Calibri" w:hAnsi="Calibri" w:cs="Calibri"/>
                <w:color w:val="333333"/>
                <w:sz w:val="24"/>
                <w:szCs w:val="24"/>
              </w:rPr>
            </w:rPrChange>
          </w:rPr>
          <w:delText xml:space="preserve">robust standard errors to accommodate for clustered error structures </w:delText>
        </w:r>
        <w:r w:rsidRPr="00F6146E" w:rsidDel="00617BA3">
          <w:rPr>
            <w:strike/>
            <w:rPrChange w:id="569" w:author="Laura Dee" w:date="2023-04-17T14:52:00Z">
              <w:rPr/>
            </w:rPrChange>
          </w:rPr>
          <w:fldChar w:fldCharType="begin"/>
        </w:r>
        <w:r w:rsidR="00F87D56" w:rsidRPr="00F6146E" w:rsidDel="00617BA3">
          <w:rPr>
            <w:strike/>
            <w:rPrChange w:id="570" w:author="Laura Dee" w:date="2023-04-17T14:52:00Z">
              <w:rPr/>
            </w:rPrChange>
          </w:rPr>
          <w:delInstrText xml:space="preserve"> ADDIN ZOTERO_ITEM CSL_CITATION {"citationID":"DCR1r2AI","properties":{"formattedCitation":"((see Box 4 and Cameron and Miller 2015)","plainCitation":"((see Box 4 and Cameron and Miller 2015)","noteIndex":0},"citationItems":[{"id":12411,"uris":["http://zotero.org/users/1810851/items/NHAY2HUU"],"itemData":{"id":12411,"type":"article-journal","abstract":"We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 "}],"schema":"https://github.com/citation-style-language/schema/raw/master/csl-citation.json"} </w:delInstrText>
        </w:r>
        <w:r w:rsidRPr="00F6146E" w:rsidDel="00617BA3">
          <w:rPr>
            <w:strike/>
            <w:rPrChange w:id="571" w:author="Laura Dee" w:date="2023-04-17T14:52:00Z">
              <w:rPr>
                <w:rFonts w:ascii="Calibri" w:eastAsia="Calibri" w:hAnsi="Calibri" w:cs="Calibri"/>
                <w:sz w:val="24"/>
                <w:szCs w:val="24"/>
              </w:rPr>
            </w:rPrChange>
          </w:rPr>
          <w:fldChar w:fldCharType="separate"/>
        </w:r>
      </w:del>
      <w:del w:id="572" w:author="Laura Dee" w:date="2023-04-04T15:11:00Z">
        <w:r w:rsidR="00F87D56" w:rsidRPr="00F6146E" w:rsidDel="00C2024D">
          <w:rPr>
            <w:strike/>
            <w:rPrChange w:id="573" w:author="Laura Dee" w:date="2023-04-17T14:52:00Z">
              <w:rPr/>
            </w:rPrChange>
          </w:rPr>
          <w:delText>(</w:delText>
        </w:r>
      </w:del>
      <w:del w:id="574" w:author="Laura Dee" w:date="2023-04-17T14:59:00Z">
        <w:r w:rsidR="00F87D56" w:rsidRPr="00F6146E" w:rsidDel="00617BA3">
          <w:rPr>
            <w:strike/>
            <w:rPrChange w:id="575" w:author="Laura Dee" w:date="2023-04-17T14:52:00Z">
              <w:rPr/>
            </w:rPrChange>
          </w:rPr>
          <w:delText>(see Box 4 and Cameron and Miller 2015)</w:delText>
        </w:r>
        <w:r w:rsidRPr="00F6146E" w:rsidDel="00617BA3">
          <w:rPr>
            <w:rFonts w:ascii="Calibri" w:eastAsia="Calibri" w:hAnsi="Calibri" w:cs="Calibri"/>
            <w:strike/>
            <w:sz w:val="24"/>
            <w:szCs w:val="24"/>
            <w:rPrChange w:id="576" w:author="Laura Dee" w:date="2023-04-17T14:52:00Z">
              <w:rPr>
                <w:rFonts w:ascii="Calibri" w:eastAsia="Calibri" w:hAnsi="Calibri" w:cs="Calibri"/>
                <w:sz w:val="24"/>
                <w:szCs w:val="24"/>
              </w:rPr>
            </w:rPrChange>
          </w:rPr>
          <w:fldChar w:fldCharType="end"/>
        </w:r>
        <w:r w:rsidDel="00617BA3">
          <w:rPr>
            <w:rFonts w:ascii="Calibri" w:eastAsia="Calibri" w:hAnsi="Calibri" w:cs="Calibri"/>
            <w:color w:val="333333"/>
            <w:sz w:val="24"/>
            <w:szCs w:val="24"/>
          </w:rPr>
          <w:delText>.</w:delText>
        </w:r>
        <w:commentRangeEnd w:id="563"/>
        <w:r w:rsidR="00F6146E" w:rsidDel="00617BA3">
          <w:rPr>
            <w:rStyle w:val="CommentReference"/>
          </w:rPr>
          <w:commentReference w:id="563"/>
        </w:r>
        <w:r w:rsidDel="00617BA3">
          <w:rPr>
            <w:rFonts w:ascii="Calibri" w:eastAsia="Calibri" w:hAnsi="Calibri" w:cs="Calibri"/>
            <w:color w:val="333333"/>
            <w:sz w:val="24"/>
            <w:szCs w:val="24"/>
          </w:rPr>
          <w:delText xml:space="preserve"> </w:delText>
        </w:r>
        <w:commentRangeEnd w:id="550"/>
        <w:r w:rsidR="00F6146E" w:rsidDel="00617BA3">
          <w:rPr>
            <w:rStyle w:val="CommentReference"/>
          </w:rPr>
          <w:commentReference w:id="550"/>
        </w:r>
      </w:del>
      <w:commentRangeEnd w:id="551"/>
      <w:r w:rsidR="00617BA3">
        <w:rPr>
          <w:rStyle w:val="CommentReference"/>
        </w:rPr>
        <w:commentReference w:id="551"/>
      </w:r>
      <w:commentRangeStart w:id="577"/>
      <w:del w:id="578" w:author="Laura Dee" w:date="2023-04-17T14:59:00Z">
        <w:r w:rsidDel="00617BA3">
          <w:rPr>
            <w:rFonts w:ascii="Calibri" w:eastAsia="Calibri" w:hAnsi="Calibri" w:cs="Calibri"/>
            <w:color w:val="333333"/>
            <w:sz w:val="24"/>
            <w:szCs w:val="24"/>
          </w:rPr>
          <w:delText xml:space="preserve">Random effects, however, have the added second benefit of efficiency - they cost fewer degrees of freedom to estimate as we assume all cluster means follow from a distribution. With this can come an improvement in the estimates of </w:delText>
        </w:r>
        <w:r w:rsidDel="00617BA3">
          <w:rPr>
            <w:rFonts w:ascii="Calibri" w:eastAsia="Calibri" w:hAnsi="Calibri" w:cs="Calibri"/>
            <w:i/>
            <w:color w:val="333333"/>
            <w:sz w:val="24"/>
            <w:szCs w:val="24"/>
          </w:rPr>
          <w:delText>precision</w:delText>
        </w:r>
        <w:r w:rsidDel="00617BA3">
          <w:rPr>
            <w:rFonts w:ascii="Calibri" w:eastAsia="Calibri" w:hAnsi="Calibri" w:cs="Calibri"/>
            <w:color w:val="333333"/>
            <w:sz w:val="24"/>
            <w:szCs w:val="24"/>
          </w:rPr>
          <w:delText xml:space="preserve"> for coefficient estimates (Gelman and Hill 2006) relative to fixed effects. This can contrast to changes in precision from  cluster robust standard errors </w:delText>
        </w:r>
        <w:r w:rsidDel="00617BA3">
          <w:fldChar w:fldCharType="begin"/>
        </w:r>
        <w:r w:rsidR="00F87D56" w:rsidDel="00617BA3">
          <w:delInstrText xml:space="preserve"> ADDIN ZOTERO_ITEM CSL_CITATION {"citationID":"vqdJZnlr","properties":{"formattedCitation":"(see Oshchepkov and Shirokanova 2022 for an excellent comparison between mixed models and CSRE)","plainCitation":"(see Oshchepkov and Shirokanova 2022 for an excellent comparison between mixed models and CSRE)","noteIndex":0},"citationItems":[{"id":12647,"uris":["http://zotero.org/users/1810851/items/9YIL44BI"],"itemData":{"id":12647,"type":"article-journal","abstract":"Many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suffix":"for an excellent comparison between mixed models and CSRE"}],"schema":"https://github.com/citation-style-language/schema/raw/master/csl-citation.json"} </w:delInstrText>
        </w:r>
        <w:r w:rsidDel="00617BA3">
          <w:fldChar w:fldCharType="separate"/>
        </w:r>
        <w:r w:rsidR="00F87D56" w:rsidDel="00617BA3">
          <w:delText xml:space="preserve">(see Oshchepkov and Shirokanova 2022 for an excellent comparison between mixed models and </w:delText>
        </w:r>
      </w:del>
      <w:del w:id="579" w:author="Laura Dee" w:date="2023-04-04T15:17:00Z">
        <w:r w:rsidR="00F87D56" w:rsidDel="00425390">
          <w:delText>CSRE</w:delText>
        </w:r>
      </w:del>
      <w:del w:id="580" w:author="Laura Dee" w:date="2023-04-17T14:59:00Z">
        <w:r w:rsidR="00F87D56" w:rsidDel="00617BA3">
          <w:delText>)</w:delText>
        </w:r>
        <w:r w:rsidDel="00617BA3">
          <w:rPr>
            <w:rFonts w:ascii="Calibri" w:eastAsia="Calibri" w:hAnsi="Calibri" w:cs="Calibri"/>
            <w:sz w:val="24"/>
            <w:szCs w:val="24"/>
          </w:rPr>
          <w:fldChar w:fldCharType="end"/>
        </w:r>
        <w:r w:rsidDel="00617BA3">
          <w:rPr>
            <w:rFonts w:ascii="Calibri" w:eastAsia="Calibri" w:hAnsi="Calibri" w:cs="Calibri"/>
            <w:color w:val="333333"/>
            <w:sz w:val="24"/>
            <w:szCs w:val="24"/>
          </w:rPr>
          <w:delText xml:space="preserve">. </w:delText>
        </w:r>
        <w:commentRangeEnd w:id="577"/>
        <w:r w:rsidR="00F6146E" w:rsidDel="00617BA3">
          <w:rPr>
            <w:rStyle w:val="CommentReference"/>
          </w:rPr>
          <w:commentReference w:id="577"/>
        </w:r>
        <w:commentRangeEnd w:id="547"/>
        <w:r w:rsidR="00F6146E" w:rsidDel="00617BA3">
          <w:rPr>
            <w:rStyle w:val="CommentReference"/>
          </w:rPr>
          <w:commentReference w:id="547"/>
        </w:r>
      </w:del>
      <w:del w:id="581" w:author="Laura Dee" w:date="2023-04-17T14:53:00Z">
        <w:r w:rsidDel="00F6146E">
          <w:rPr>
            <w:rFonts w:ascii="Calibri" w:eastAsia="Calibri" w:hAnsi="Calibri" w:cs="Calibri"/>
            <w:color w:val="333333"/>
            <w:sz w:val="24"/>
            <w:szCs w:val="24"/>
          </w:rPr>
          <w:delText xml:space="preserve">Further, as </w:delText>
        </w:r>
      </w:del>
      <w:del w:id="582" w:author="Laura Dee" w:date="2023-04-17T14:54:00Z">
        <w:r w:rsidDel="00F6146E">
          <w:rPr>
            <w:rFonts w:ascii="Calibri" w:eastAsia="Calibri" w:hAnsi="Calibri" w:cs="Calibri"/>
            <w:color w:val="333333"/>
            <w:sz w:val="24"/>
            <w:szCs w:val="24"/>
          </w:rPr>
          <w:delText xml:space="preserve">random effects are assumed to be drawn from a common distribution, they have benefits for analyses of unbalanced samples as well as regularizing of cluster means </w:delText>
        </w:r>
        <w:r w:rsidDel="00F6146E">
          <w:fldChar w:fldCharType="begin"/>
        </w:r>
        <w:r w:rsidR="00F87D56" w:rsidDel="00F6146E">
          <w:delInstrText xml:space="preserve"> ADDIN ZOTERO_ITEM CSL_CITATION {"citationID":"i4zgGqof","properties":{"formattedCitation":"(see an excellent discussion by Efron and Morris 1975)","plainCitation":"(see an excellent discussion by Efron and Morris 1975)","noteIndex":0},"citationItems":[{"id":12388,"uris":["http://zotero.org/users/1810851/items/QHMC9GWI"],"itemData":{"id":12388,"type":"article-journal","abstract":"In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Generalizations","URL":"https://www.jstor.org/stable/2285814","volume":"70","author":[{"family":"Efron","given":"Bradley"},{"family":"Morris","given":"Carl"}],"accessed":{"date-parts":[["2022",4,21]]},"issued":{"date-parts":[["1975"]]}},"label":"page","prefix":"see an excellent discussion by"}],"schema":"https://github.com/citation-style-language/schema/raw/master/csl-citation.json"} </w:delInstrText>
        </w:r>
        <w:r w:rsidDel="00F6146E">
          <w:fldChar w:fldCharType="separate"/>
        </w:r>
        <w:r w:rsidR="00F87D56" w:rsidDel="00F6146E">
          <w:delText>(see an excellent discussion by Efron and Morris 1975)</w:delText>
        </w:r>
        <w:r w:rsidDel="00F6146E">
          <w:rPr>
            <w:rFonts w:ascii="Calibri" w:eastAsia="Calibri" w:hAnsi="Calibri" w:cs="Calibri"/>
            <w:sz w:val="24"/>
            <w:szCs w:val="24"/>
          </w:rPr>
          <w:fldChar w:fldCharType="end"/>
        </w:r>
        <w:r w:rsidDel="00F6146E">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For these reasons, Ecologists conducting a study akin to our snail-temperature example would likely gravitate towards a mixed model to account for site-to-site variability in snail abundances </w:t>
      </w:r>
      <w:r>
        <w:fldChar w:fldCharType="begin"/>
      </w:r>
      <w:r w:rsidR="00F87D56">
        <w:instrText xml:space="preserve"> ADDIN ZOTERO_ITEM CSL_CITATION {"citationID":"nthz9vQL","properties":{"formattedCitation":"(e.g., the models in Duffy et al. 2016 as an example - these are colleagues whom we do not wish to single out, but rather show an example)","plainCitation":"(e.g., the models in Duffy et al. 2016 as an example - these are colleagues whom we do not wish to single out, but rather show an example)","noteIndex":0},"citationItems":[{"id":3746,"uris":["http://zotero.org/users/1810851/items/Y9KCQ4CE"],"itemData":{"id":3746,"type":"article-journal","container-title":"PNAS","DOI":"10.1073/pnas.1524465113","issue":"22","journalAbbreviation":"PNAS","page":"6230-6235","title":"Biodiversity enhances reef fish biomass and resistance to climate change","URL":"http://www.pnas.org/lookup/doi/10.1073/pnas.1524465113","volume":"113","author":[{"family":"Duffy","given":"J. Emmett"},{"family":"Lefcheck","given":"Jonathan S"},{"family":"Stuart-Smith","given":"Rick D"},{"family":"Navarrete","given":"Sergio A."},{"family":"Edgar","given":"Graham J"}],"issued":{"date-parts":[["2016"]]}},"label":"page","prefix":"e.g., the models in","suffix":"as an example - these are colleagues whom we do not wish to single out, but rather show an example"}],"schema":"https://github.com/citation-style-language/schema/raw/master/csl-citation.json"} </w:instrText>
      </w:r>
      <w:r>
        <w:fldChar w:fldCharType="separate"/>
      </w:r>
      <w:r w:rsidR="00F87D56">
        <w:t>(e.g., the models in Duffy et al. 2016 as an example - these are colleagues whom we do not wish to single out, but rather show an example)</w:t>
      </w:r>
      <w:r>
        <w:rPr>
          <w:rFonts w:ascii="Calibri" w:eastAsia="Calibri" w:hAnsi="Calibri" w:cs="Calibri"/>
          <w:sz w:val="24"/>
          <w:szCs w:val="24"/>
        </w:rPr>
        <w:fldChar w:fldCharType="end"/>
      </w:r>
      <w:r>
        <w:rPr>
          <w:rFonts w:ascii="Calibri" w:eastAsia="Calibri" w:hAnsi="Calibri" w:cs="Calibri"/>
          <w:color w:val="333333"/>
          <w:sz w:val="24"/>
          <w:szCs w:val="24"/>
          <w:highlight w:val="white"/>
        </w:rPr>
        <w:t>, such as using the following</w:t>
      </w:r>
      <w:del w:id="583" w:author="Laura Dee" w:date="2023-04-03T15:14:00Z">
        <w:r w:rsidDel="009C3280">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 mixed </w:t>
      </w:r>
      <w:commentRangeStart w:id="584"/>
      <w:r>
        <w:rPr>
          <w:rFonts w:ascii="Calibri" w:eastAsia="Calibri" w:hAnsi="Calibri" w:cs="Calibri"/>
          <w:color w:val="333333"/>
          <w:sz w:val="24"/>
          <w:szCs w:val="24"/>
          <w:highlight w:val="white"/>
        </w:rPr>
        <w:t>model statistical design:</w:t>
      </w:r>
      <w:commentRangeEnd w:id="584"/>
      <w:r w:rsidR="009C3280">
        <w:rPr>
          <w:rStyle w:val="CommentReference"/>
        </w:rPr>
        <w:commentReference w:id="584"/>
      </w:r>
    </w:p>
    <w:p w14:paraId="4E028A8C" w14:textId="4C02A895" w:rsidR="00766C2E" w:rsidRPr="00134FF2" w:rsidRDefault="00000000" w:rsidP="00134FF2">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rPr>
                <m:t>y</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BC0A8A4" w14:textId="5E0A5AF3" w:rsidR="00134FF2" w:rsidRPr="00134FF2" w:rsidRDefault="00134FF2" w:rsidP="00134FF2">
      <w:pPr>
        <w:pStyle w:val="Caption"/>
        <w:jc w:val="right"/>
        <w:rPr>
          <w:rFonts w:ascii="Calibri" w:eastAsia="Calibri" w:hAnsi="Calibri" w:cs="Calibri"/>
          <w:i w:val="0"/>
          <w:color w:val="333333"/>
          <w:sz w:val="24"/>
          <w:szCs w:val="24"/>
          <w:highlight w:val="white"/>
        </w:rPr>
      </w:pPr>
      <w:r>
        <w:t xml:space="preserve">(3) </w:t>
      </w:r>
    </w:p>
    <w:p w14:paraId="528A095B"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1495C280"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50536531"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2A5DE796" w14:textId="77777777"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w:t>
      </w:r>
      <w:proofErr w:type="spellStart"/>
      <w:r>
        <w:rPr>
          <w:rFonts w:ascii="Calibri" w:eastAsia="Calibri" w:hAnsi="Calibri" w:cs="Calibri"/>
          <w:color w:val="333333"/>
          <w:sz w:val="24"/>
          <w:szCs w:val="24"/>
          <w:highlight w:val="white"/>
        </w:rPr>
        <w:t>y</w:t>
      </w:r>
      <w:r>
        <w:rPr>
          <w:rFonts w:ascii="Calibri" w:eastAsia="Calibri" w:hAnsi="Calibri" w:cs="Calibri"/>
          <w:color w:val="333333"/>
          <w:sz w:val="24"/>
          <w:szCs w:val="24"/>
          <w:highlight w:val="white"/>
          <w:vertAlign w:val="subscript"/>
        </w:rPr>
        <w:t>ij</w:t>
      </w:r>
      <w:proofErr w:type="spellEnd"/>
      <w:r>
        <w:rPr>
          <w:rFonts w:ascii="Calibri" w:eastAsia="Calibri" w:hAnsi="Calibri" w:cs="Calibri"/>
          <w:color w:val="333333"/>
          <w:sz w:val="24"/>
          <w:szCs w:val="24"/>
          <w:highlight w:val="white"/>
          <w:vertAlign w:val="subscript"/>
        </w:rPr>
        <w:t xml:space="preserve"> </w:t>
      </w:r>
      <w:r>
        <w:rPr>
          <w:rFonts w:ascii="Calibri" w:eastAsia="Calibri" w:hAnsi="Calibri" w:cs="Calibri"/>
          <w:color w:val="333333"/>
          <w:sz w:val="24"/>
          <w:szCs w:val="24"/>
          <w:highlight w:val="white"/>
        </w:rPr>
        <w:t xml:space="preserve">is the abundance of snails at site </w:t>
      </w:r>
      <w:proofErr w:type="spellStart"/>
      <w:r>
        <w:rPr>
          <w:rFonts w:ascii="Calibri" w:eastAsia="Calibri" w:hAnsi="Calibri" w:cs="Calibri"/>
          <w:i/>
          <w:color w:val="333333"/>
          <w:sz w:val="24"/>
          <w:szCs w:val="24"/>
          <w:highlight w:val="white"/>
        </w:rPr>
        <w:t>i</w:t>
      </w:r>
      <w:proofErr w:type="spellEnd"/>
      <w:r>
        <w:rPr>
          <w:rFonts w:ascii="Calibri" w:eastAsia="Calibri" w:hAnsi="Calibri" w:cs="Calibri"/>
          <w:i/>
          <w:color w:val="333333"/>
          <w:sz w:val="24"/>
          <w:szCs w:val="24"/>
          <w:highlight w:val="white"/>
        </w:rPr>
        <w:t xml:space="preserve"> </w:t>
      </w:r>
      <w:r>
        <w:rPr>
          <w:rFonts w:ascii="Calibri" w:eastAsia="Calibri" w:hAnsi="Calibri" w:cs="Calibri"/>
          <w:color w:val="333333"/>
          <w:sz w:val="24"/>
          <w:szCs w:val="24"/>
          <w:highlight w:val="white"/>
        </w:rPr>
        <w:t>in year</w:t>
      </w:r>
      <w:r>
        <w:rPr>
          <w:rFonts w:ascii="Calibri" w:eastAsia="Calibri" w:hAnsi="Calibri" w:cs="Calibri"/>
          <w:i/>
          <w:color w:val="333333"/>
          <w:sz w:val="24"/>
          <w:szCs w:val="24"/>
          <w:highlight w:val="white"/>
        </w:rPr>
        <w:t xml:space="preserve"> j</w:t>
      </w:r>
      <w:r>
        <w:rPr>
          <w:rFonts w:ascii="Calibri" w:eastAsia="Calibri" w:hAnsi="Calibri" w:cs="Calibri"/>
          <w:color w:val="333333"/>
          <w:sz w:val="24"/>
          <w:szCs w:val="24"/>
          <w:highlight w:val="white"/>
        </w:rPr>
        <w:t xml:space="preserve">, $\beta_0$ is the abundance of snails if the temperature was 0 (you might want to center your temperatures to make this the abundance of snails at the mean temperature!), $\beta_1$ is the effect of temperature x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in year j on snails,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is the site-specific deviation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from our intercept due to random variation which follows a normal distribution and $\</w:t>
      </w:r>
      <w:proofErr w:type="spellStart"/>
      <w:r>
        <w:rPr>
          <w:rFonts w:ascii="Calibri" w:eastAsia="Calibri" w:hAnsi="Calibri" w:cs="Calibri"/>
          <w:color w:val="333333"/>
          <w:sz w:val="24"/>
          <w:szCs w:val="24"/>
          <w:highlight w:val="white"/>
        </w:rPr>
        <w:t>epsilon_ij</w:t>
      </w:r>
      <w:proofErr w:type="spellEnd"/>
      <w:r>
        <w:rPr>
          <w:rFonts w:ascii="Calibri" w:eastAsia="Calibri" w:hAnsi="Calibri" w:cs="Calibri"/>
          <w:color w:val="333333"/>
          <w:sz w:val="24"/>
          <w:szCs w:val="24"/>
          <w:highlight w:val="white"/>
        </w:rPr>
        <w:t xml:space="preserve">$ is the residual variability for snail abundance at site </w:t>
      </w:r>
      <w:proofErr w:type="spellStart"/>
      <w:r>
        <w:rPr>
          <w:rFonts w:ascii="Calibri" w:eastAsia="Calibri" w:hAnsi="Calibri" w:cs="Calibri"/>
          <w:i/>
          <w:color w:val="333333"/>
          <w:sz w:val="24"/>
          <w:szCs w:val="24"/>
          <w:highlight w:val="white"/>
        </w:rPr>
        <w:t>i</w:t>
      </w:r>
      <w:proofErr w:type="spellEnd"/>
      <w:r>
        <w:rPr>
          <w:rFonts w:ascii="Calibri" w:eastAsia="Calibri" w:hAnsi="Calibri" w:cs="Calibri"/>
          <w:color w:val="333333"/>
          <w:sz w:val="24"/>
          <w:szCs w:val="24"/>
          <w:highlight w:val="white"/>
        </w:rPr>
        <w:t xml:space="preserve"> in year</w:t>
      </w:r>
      <w:r>
        <w:rPr>
          <w:rFonts w:ascii="Calibri" w:eastAsia="Calibri" w:hAnsi="Calibri" w:cs="Calibri"/>
          <w:i/>
          <w:color w:val="333333"/>
          <w:sz w:val="24"/>
          <w:szCs w:val="24"/>
          <w:highlight w:val="white"/>
        </w:rPr>
        <w:t xml:space="preserve"> j. </w:t>
      </w:r>
      <w:r>
        <w:rPr>
          <w:rFonts w:ascii="Calibri" w:eastAsia="Calibri" w:hAnsi="Calibri" w:cs="Calibri"/>
          <w:color w:val="333333"/>
          <w:sz w:val="24"/>
          <w:szCs w:val="24"/>
          <w:highlight w:val="white"/>
        </w:rPr>
        <w:t>While site is incorporated into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here, the statistical design is not causally identified due to the violation of the </w:t>
      </w:r>
      <w:r>
        <w:rPr>
          <w:rFonts w:ascii="Calibri" w:eastAsia="Calibri" w:hAnsi="Calibri" w:cs="Calibri"/>
          <w:b/>
          <w:color w:val="333333"/>
          <w:sz w:val="24"/>
          <w:szCs w:val="24"/>
          <w:highlight w:val="white"/>
        </w:rPr>
        <w:t xml:space="preserve">Random Effects Assumption </w:t>
      </w:r>
      <w:r>
        <w:rPr>
          <w:rFonts w:ascii="Calibri" w:eastAsia="Calibri" w:hAnsi="Calibri" w:cs="Calibri"/>
          <w:color w:val="333333"/>
          <w:sz w:val="24"/>
          <w:szCs w:val="24"/>
          <w:highlight w:val="white"/>
        </w:rPr>
        <w:t>and will produce biased estimates of $\beta_1$.</w:t>
      </w:r>
    </w:p>
    <w:p w14:paraId="6F8A36B6" w14:textId="77777777" w:rsidR="00766C2E" w:rsidRDefault="00037819">
      <w:pPr>
        <w:shd w:val="clear" w:color="auto" w:fill="FFFFFF"/>
        <w:spacing w:after="160"/>
        <w:rPr>
          <w:rFonts w:ascii="Calibri" w:eastAsia="Calibri" w:hAnsi="Calibri" w:cs="Calibri"/>
          <w:i/>
          <w:color w:val="333333"/>
          <w:sz w:val="24"/>
          <w:szCs w:val="24"/>
          <w:highlight w:val="white"/>
        </w:rPr>
      </w:pPr>
      <w:r>
        <w:rPr>
          <w:rFonts w:ascii="Calibri" w:eastAsia="Calibri" w:hAnsi="Calibri" w:cs="Calibri"/>
          <w:i/>
          <w:color w:val="333333"/>
          <w:sz w:val="24"/>
          <w:szCs w:val="24"/>
          <w:highlight w:val="white"/>
        </w:rPr>
        <w:t xml:space="preserve">What assumptions is a random effects design making when it comes to omitted variables bias? </w:t>
      </w:r>
    </w:p>
    <w:p w14:paraId="2461E06D" w14:textId="20E41F43"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rPr>
        <w:t xml:space="preserve">So why will the design above produce incorrect results (i.e., a </w:t>
      </w:r>
      <w:r w:rsidR="00433985">
        <w:rPr>
          <w:rFonts w:ascii="Calibri" w:eastAsia="Calibri" w:hAnsi="Calibri" w:cs="Calibri"/>
          <w:color w:val="333333"/>
          <w:sz w:val="24"/>
          <w:szCs w:val="24"/>
        </w:rPr>
        <w:t>statistically biased</w:t>
      </w:r>
      <w:r>
        <w:rPr>
          <w:rFonts w:ascii="Calibri" w:eastAsia="Calibri" w:hAnsi="Calibri" w:cs="Calibri"/>
          <w:color w:val="333333"/>
          <w:sz w:val="24"/>
          <w:szCs w:val="24"/>
        </w:rPr>
        <w:t xml:space="preserve"> estimate of the causal effect)? It is key to remember, that when we model random effects, we are not modeling group means </w:t>
      </w:r>
      <w:r>
        <w:rPr>
          <w:rFonts w:ascii="Calibri" w:eastAsia="Calibri" w:hAnsi="Calibri" w:cs="Calibri"/>
          <w:i/>
          <w:color w:val="333333"/>
          <w:sz w:val="24"/>
          <w:szCs w:val="24"/>
        </w:rPr>
        <w:t>per se</w:t>
      </w:r>
      <w:r>
        <w:rPr>
          <w:rFonts w:ascii="Calibri" w:eastAsia="Calibri" w:hAnsi="Calibri" w:cs="Calibri"/>
          <w:color w:val="333333"/>
          <w:sz w:val="24"/>
          <w:szCs w:val="24"/>
        </w:rPr>
        <w:t xml:space="preserve">. Rather, we are modeling correlation in our error structure due to clustering in our data </w:t>
      </w:r>
      <w:r>
        <w:fldChar w:fldCharType="begin"/>
      </w:r>
      <w:r w:rsidR="00F87D56">
        <w:instrText xml:space="preserve"> ADDIN ZOTERO_ITEM CSL_CITATION {"citationID":"Z4s0Ig45","properties":{"formattedCitation":"(Bolker et al. 2009, Wooldridge 2010, Schielzeth and Nakagawa 2012)","plainCitation":"(Bolker et al. 2009, Wooldridge 2010, Schielzeth and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fldChar w:fldCharType="separate"/>
      </w:r>
      <w:r w:rsidR="00F87D56">
        <w:t>(Bolker et al. 2009, Wooldridge 2010, Schielzeth and Nakagawa 2012)</w:t>
      </w:r>
      <w:r>
        <w:rPr>
          <w:rFonts w:ascii="Calibri" w:eastAsia="Calibri" w:hAnsi="Calibri" w:cs="Calibri"/>
          <w:sz w:val="24"/>
          <w:szCs w:val="24"/>
        </w:rPr>
        <w:fldChar w:fldCharType="end"/>
      </w:r>
      <w:r>
        <w:rPr>
          <w:rFonts w:ascii="Calibri" w:eastAsia="Calibri" w:hAnsi="Calibri" w:cs="Calibri"/>
          <w:color w:val="333333"/>
          <w:sz w:val="24"/>
          <w:szCs w:val="24"/>
        </w:rPr>
        <w:t xml:space="preserve">. The coefficient estimates of the causal variable of interest are unaffected by including or not including a random effect (we recommend you try this with any demo data set you have lying around). This difference - modeling error instead of modeling means </w:t>
      </w:r>
      <w:r>
        <w:rPr>
          <w:rFonts w:ascii="Calibri" w:eastAsia="Calibri" w:hAnsi="Calibri" w:cs="Calibri"/>
          <w:i/>
          <w:color w:val="333333"/>
          <w:sz w:val="24"/>
          <w:szCs w:val="24"/>
        </w:rPr>
        <w:t>per se</w:t>
      </w:r>
      <w:r>
        <w:rPr>
          <w:rFonts w:ascii="Calibri" w:eastAsia="Calibri" w:hAnsi="Calibri" w:cs="Calibri"/>
          <w:color w:val="333333"/>
          <w:sz w:val="24"/>
          <w:szCs w:val="24"/>
        </w:rPr>
        <w:t xml:space="preserve"> - results in many of the above benefits, but also introduces one new assumption not often considered – which we call ‘</w:t>
      </w:r>
      <w:r>
        <w:rPr>
          <w:rFonts w:ascii="Calibri" w:eastAsia="Calibri" w:hAnsi="Calibri" w:cs="Calibri"/>
          <w:i/>
          <w:color w:val="333333"/>
          <w:sz w:val="24"/>
          <w:szCs w:val="24"/>
        </w:rPr>
        <w:t>the Random Effects Assumption’</w:t>
      </w:r>
      <w:r>
        <w:rPr>
          <w:rFonts w:ascii="Calibri" w:eastAsia="Calibri" w:hAnsi="Calibri" w:cs="Calibri"/>
          <w:color w:val="333333"/>
          <w:sz w:val="24"/>
          <w:szCs w:val="24"/>
        </w:rPr>
        <w:t xml:space="preserve"> – that</w:t>
      </w:r>
      <w:ins w:id="585" w:author="Laura Dee" w:date="2023-04-10T10:57:00Z">
        <w:r w:rsidR="00B0371D">
          <w:rPr>
            <w:rFonts w:ascii="Calibri" w:eastAsia="Calibri" w:hAnsi="Calibri" w:cs="Calibri"/>
            <w:color w:val="333333"/>
            <w:sz w:val="24"/>
            <w:szCs w:val="24"/>
          </w:rPr>
          <w:t xml:space="preserve"> </w:t>
        </w:r>
      </w:ins>
      <w:del w:id="586" w:author="Laura Dee" w:date="2023-04-10T10:57:00Z">
        <w:r w:rsidDel="00B0371D">
          <w:rPr>
            <w:rFonts w:ascii="Calibri" w:eastAsia="Calibri" w:hAnsi="Calibri" w:cs="Calibri"/>
            <w:color w:val="333333"/>
            <w:sz w:val="24"/>
            <w:szCs w:val="24"/>
          </w:rPr>
          <w:delText xml:space="preserve"> our</w:delText>
        </w:r>
      </w:del>
      <w:ins w:id="587" w:author="Laura Dee" w:date="2023-04-10T10:57:00Z">
        <w:r w:rsidR="00B0371D">
          <w:rPr>
            <w:rFonts w:ascii="Calibri" w:eastAsia="Calibri" w:hAnsi="Calibri" w:cs="Calibri"/>
            <w:color w:val="333333"/>
            <w:sz w:val="24"/>
            <w:szCs w:val="24"/>
          </w:rPr>
          <w:t>the</w:t>
        </w:r>
      </w:ins>
      <w:r>
        <w:rPr>
          <w:rFonts w:ascii="Calibri" w:eastAsia="Calibri" w:hAnsi="Calibri" w:cs="Calibri"/>
          <w:color w:val="333333"/>
          <w:sz w:val="24"/>
          <w:szCs w:val="24"/>
        </w:rPr>
        <w:t xml:space="preserve"> random effects do not correlate with </w:t>
      </w:r>
      <w:ins w:id="588" w:author="Laura Dee" w:date="2023-04-10T10:57:00Z">
        <w:r w:rsidR="00675D0F">
          <w:rPr>
            <w:rFonts w:ascii="Calibri" w:eastAsia="Calibri" w:hAnsi="Calibri" w:cs="Calibri"/>
            <w:color w:val="333333"/>
            <w:sz w:val="24"/>
            <w:szCs w:val="24"/>
          </w:rPr>
          <w:t xml:space="preserve">any covariates in the regression </w:t>
        </w:r>
      </w:ins>
      <w:del w:id="589" w:author="Laura Dee" w:date="2023-04-10T10:58:00Z">
        <w:r w:rsidRPr="008821A6" w:rsidDel="00675D0F">
          <w:rPr>
            <w:rFonts w:ascii="Calibri" w:eastAsia="Calibri" w:hAnsi="Calibri" w:cs="Calibri"/>
            <w:color w:val="333333"/>
            <w:sz w:val="24"/>
            <w:szCs w:val="24"/>
            <w:highlight w:val="magenta"/>
            <w:rPrChange w:id="590" w:author="Laura Dee" w:date="2023-04-10T10:57:00Z">
              <w:rPr>
                <w:rFonts w:ascii="Calibri" w:eastAsia="Calibri" w:hAnsi="Calibri" w:cs="Calibri"/>
                <w:color w:val="333333"/>
                <w:sz w:val="24"/>
                <w:szCs w:val="24"/>
              </w:rPr>
            </w:rPrChange>
          </w:rPr>
          <w:delText>our fixed effects</w:delText>
        </w:r>
        <w:r w:rsidDel="00675D0F">
          <w:rPr>
            <w:rFonts w:ascii="Calibri" w:eastAsia="Calibri" w:hAnsi="Calibri" w:cs="Calibri"/>
            <w:color w:val="333333"/>
            <w:sz w:val="24"/>
            <w:szCs w:val="24"/>
          </w:rPr>
          <w:delText xml:space="preserve"> </w:delText>
        </w:r>
      </w:del>
      <w:r>
        <w:fldChar w:fldCharType="begin"/>
      </w:r>
      <w:r w:rsidR="00F87D56">
        <w:instrText xml:space="preserve"> ADDIN ZOTERO_ITEM CSL_CITATION {"citationID":"ERoU5zqO","properties":{"formattedCitation":"(Wooldridge 2010, Antonakis et al. 2021)","plainCitation":"(Wooldridge 2010, Antonakis et al. 2021)","noteIndex":0},"citationItems":[{"id":12341,"uris":["http://zotero.org/users/1810851/items/FI9C5GJP"],"itemData":{"id":12341,"type":"book","ISBN":"0-262-29679-9","publisher":"MIT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t>(Wooldridge 2010, Antonakis et al. 2021)</w:t>
      </w:r>
      <w:r>
        <w:rPr>
          <w:rFonts w:ascii="Calibri" w:eastAsia="Calibri" w:hAnsi="Calibri" w:cs="Calibri"/>
          <w:sz w:val="24"/>
          <w:szCs w:val="24"/>
        </w:rPr>
        <w:fldChar w:fldCharType="end"/>
      </w:r>
      <w:r>
        <w:rPr>
          <w:rFonts w:ascii="Calibri" w:eastAsia="Calibri" w:hAnsi="Calibri" w:cs="Calibri"/>
          <w:color w:val="333333"/>
          <w:sz w:val="24"/>
          <w:szCs w:val="24"/>
          <w:highlight w:val="white"/>
        </w:rPr>
        <w:t>.</w:t>
      </w:r>
    </w:p>
    <w:p w14:paraId="59EB7642" w14:textId="48C696D2"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sidRPr="00555854">
        <w:rPr>
          <w:rFonts w:ascii="Calibri" w:eastAsia="Calibri" w:hAnsi="Calibri" w:cs="Calibri"/>
          <w:color w:val="333333"/>
          <w:sz w:val="24"/>
          <w:szCs w:val="24"/>
          <w:highlight w:val="white"/>
        </w:rPr>
        <w:t xml:space="preserve">Here, the random effects of ‘site’’ are assumed to be uncorrelated with temperature for an unbiased estimate. </w:t>
      </w:r>
      <w:r>
        <w:rPr>
          <w:rFonts w:ascii="Calibri" w:eastAsia="Calibri" w:hAnsi="Calibri" w:cs="Calibri"/>
          <w:color w:val="333333"/>
          <w:sz w:val="24"/>
          <w:szCs w:val="24"/>
          <w:highlight w:val="white"/>
        </w:rPr>
        <w:t xml:space="preserve">This is due to how random effects are estimated - as a part of the error term of the model </w:t>
      </w:r>
      <w:r>
        <w:fldChar w:fldCharType="begin"/>
      </w:r>
      <w:r w:rsidR="00F87D56">
        <w:instrText xml:space="preserve"> ADDIN ZOTERO_ITEM CSL_CITATION {"citationID":"l6m8RenQ","properties":{"formattedCitation":"(Wooldridge 2010, Schielzeth and Nakagawa 2012)","plainCitation":"(Wooldridge 2010, Schielzeth and Nakagawa 2012)","noteIndex":0},"citationItems":[{"id":12341,"uris":["http://zotero.org/users/1810851/items/FI9C5GJP"],"itemData":{"id":12341,"type":"book","ISBN":"0-262-29679-9","publisher":"MIT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fldChar w:fldCharType="separate"/>
      </w:r>
      <w:r w:rsidR="00F87D56">
        <w:rPr>
          <w:highlight w:val="white"/>
        </w:rPr>
        <w:t>(Wooldridge 2010, Schielzeth and Nakagawa 2012)</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Indeed, if we were uninterested in modeling the site-level means, we could combine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and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into $u_{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and estimate the model with ordinary least squares </w:t>
      </w:r>
      <w:proofErr w:type="gramStart"/>
      <w:r>
        <w:rPr>
          <w:rFonts w:ascii="Calibri" w:eastAsia="Calibri" w:hAnsi="Calibri" w:cs="Calibri"/>
          <w:color w:val="333333"/>
          <w:sz w:val="24"/>
          <w:szCs w:val="24"/>
          <w:highlight w:val="white"/>
        </w:rPr>
        <w:t>as long as</w:t>
      </w:r>
      <w:proofErr w:type="gramEnd"/>
      <w:r>
        <w:rPr>
          <w:rFonts w:ascii="Calibri" w:eastAsia="Calibri" w:hAnsi="Calibri" w:cs="Calibri"/>
          <w:color w:val="333333"/>
          <w:sz w:val="24"/>
          <w:szCs w:val="24"/>
          <w:highlight w:val="white"/>
        </w:rPr>
        <w:t xml:space="preserve"> there was no omitted variable bias. Given that our causal variable of interest varies at the site level in a way that is confounded with other drivers, however, we can easily see that $u_{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is not independent of our $</w:t>
      </w:r>
      <w:proofErr w:type="spellStart"/>
      <w:r>
        <w:rPr>
          <w:rFonts w:ascii="Calibri" w:eastAsia="Calibri" w:hAnsi="Calibri" w:cs="Calibri"/>
          <w:color w:val="333333"/>
          <w:sz w:val="24"/>
          <w:szCs w:val="24"/>
          <w:highlight w:val="white"/>
        </w:rPr>
        <w:t>x_ij</w:t>
      </w:r>
      <w:proofErr w:type="spellEnd"/>
      <w:r>
        <w:rPr>
          <w:rFonts w:ascii="Calibri" w:eastAsia="Calibri" w:hAnsi="Calibri" w:cs="Calibri"/>
          <w:color w:val="333333"/>
          <w:sz w:val="24"/>
          <w:szCs w:val="24"/>
          <w:highlight w:val="white"/>
        </w:rPr>
        <w:t xml:space="preserve">$ values. This is a </w:t>
      </w:r>
      <w:r w:rsidR="00134FF2">
        <w:rPr>
          <w:rFonts w:ascii="Calibri" w:eastAsia="Calibri" w:hAnsi="Calibri" w:cs="Calibri"/>
          <w:color w:val="333333"/>
          <w:sz w:val="24"/>
          <w:szCs w:val="24"/>
          <w:highlight w:val="white"/>
        </w:rPr>
        <w:t>problem and</w:t>
      </w:r>
      <w:r>
        <w:rPr>
          <w:rFonts w:ascii="Calibri" w:eastAsia="Calibri" w:hAnsi="Calibri" w:cs="Calibri"/>
          <w:color w:val="333333"/>
          <w:sz w:val="24"/>
          <w:szCs w:val="24"/>
          <w:highlight w:val="white"/>
        </w:rPr>
        <w:t xml:space="preserve"> violates the basic assumptions of Ordinary Least Squares estimation and any extension.</w:t>
      </w:r>
    </w:p>
    <w:p w14:paraId="3924B8D0" w14:textId="3329D356" w:rsidR="00766C2E" w:rsidRDefault="00037819">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 xml:space="preserve">We can see more clearly how a mixed model would violate the random effects assumption using a path diagram in Figure 5a. In essence, site effects here are site-level residuals drawn from a normal distribution. They represent </w:t>
      </w:r>
      <w:r w:rsidR="00134FF2">
        <w:rPr>
          <w:rFonts w:ascii="Calibri" w:eastAsia="Calibri" w:hAnsi="Calibri" w:cs="Calibri"/>
          <w:color w:val="333333"/>
          <w:sz w:val="24"/>
          <w:szCs w:val="24"/>
          <w:highlight w:val="white"/>
        </w:rPr>
        <w:t>all other</w:t>
      </w:r>
      <w:r>
        <w:rPr>
          <w:rFonts w:ascii="Calibri" w:eastAsia="Calibri" w:hAnsi="Calibri" w:cs="Calibri"/>
          <w:color w:val="333333"/>
          <w:sz w:val="24"/>
          <w:szCs w:val="24"/>
          <w:highlight w:val="white"/>
        </w:rPr>
        <w:t xml:space="preserve"> abiotic and biotic forces happening at the site level, but they also assume all are uncorrelated with temperature at the site level. However, given the information in Figure 3, we know that this is not accurate and the key assumption for an unbiased estimator is violated. If we were to take a step back and think about our goals of analysis and our causal understanding, again representing unmeasured </w:t>
      </w:r>
      <w:r>
        <w:rPr>
          <w:rFonts w:ascii="Calibri" w:eastAsia="Calibri" w:hAnsi="Calibri" w:cs="Calibri"/>
          <w:color w:val="333333"/>
          <w:sz w:val="24"/>
          <w:szCs w:val="24"/>
          <w:highlight w:val="white"/>
        </w:rPr>
        <w:lastRenderedPageBreak/>
        <w:t xml:space="preserve">quantities in ellipses, what we </w:t>
      </w:r>
      <w:proofErr w:type="gramStart"/>
      <w:r>
        <w:rPr>
          <w:rFonts w:ascii="Calibri" w:eastAsia="Calibri" w:hAnsi="Calibri" w:cs="Calibri"/>
          <w:color w:val="333333"/>
          <w:sz w:val="24"/>
          <w:szCs w:val="24"/>
          <w:highlight w:val="white"/>
        </w:rPr>
        <w:t>actually have</w:t>
      </w:r>
      <w:proofErr w:type="gramEnd"/>
      <w:r>
        <w:rPr>
          <w:rFonts w:ascii="Calibri" w:eastAsia="Calibri" w:hAnsi="Calibri" w:cs="Calibri"/>
          <w:color w:val="333333"/>
          <w:sz w:val="24"/>
          <w:szCs w:val="24"/>
          <w:highlight w:val="white"/>
        </w:rPr>
        <w:t xml:space="preserve"> is something more like Figure 5b. Here we can see that while a random site effect would be wonderful in terms of </w:t>
      </w:r>
      <w:r w:rsidR="00134FF2">
        <w:rPr>
          <w:rFonts w:ascii="Calibri" w:eastAsia="Calibri" w:hAnsi="Calibri" w:cs="Calibri"/>
          <w:color w:val="333333"/>
          <w:sz w:val="24"/>
          <w:szCs w:val="24"/>
          <w:highlight w:val="white"/>
        </w:rPr>
        <w:t>all</w:t>
      </w:r>
      <w:r>
        <w:rPr>
          <w:rFonts w:ascii="Calibri" w:eastAsia="Calibri" w:hAnsi="Calibri" w:cs="Calibri"/>
          <w:color w:val="333333"/>
          <w:sz w:val="24"/>
          <w:szCs w:val="24"/>
          <w:highlight w:val="white"/>
        </w:rPr>
        <w:t xml:space="preserve"> the benefits discussed above, we would need to remove the effects of site-level confounders </w:t>
      </w:r>
      <w:del w:id="591" w:author="Laura Dee" w:date="2023-04-03T10:21:00Z">
        <w:r w:rsidDel="00FE690E">
          <w:rPr>
            <w:rFonts w:ascii="Calibri" w:eastAsia="Calibri" w:hAnsi="Calibri" w:cs="Calibri"/>
            <w:color w:val="333333"/>
            <w:sz w:val="24"/>
            <w:szCs w:val="24"/>
            <w:highlight w:val="white"/>
          </w:rPr>
          <w:delText>in order to</w:delText>
        </w:r>
      </w:del>
      <w:ins w:id="592" w:author="Laura Dee" w:date="2023-04-03T10:21:00Z">
        <w:r w:rsidR="00FE690E">
          <w:rPr>
            <w:rFonts w:ascii="Calibri" w:eastAsia="Calibri" w:hAnsi="Calibri" w:cs="Calibri"/>
            <w:color w:val="333333"/>
            <w:sz w:val="24"/>
            <w:szCs w:val="24"/>
            <w:highlight w:val="white"/>
          </w:rPr>
          <w:t>to</w:t>
        </w:r>
      </w:ins>
      <w:r>
        <w:rPr>
          <w:rFonts w:ascii="Calibri" w:eastAsia="Calibri" w:hAnsi="Calibri" w:cs="Calibri"/>
          <w:color w:val="333333"/>
          <w:sz w:val="24"/>
          <w:szCs w:val="24"/>
          <w:highlight w:val="white"/>
        </w:rPr>
        <w:t xml:space="preserve"> use it. That is not what we have done with the mixed model design above. We have fit data to the causal diagram show in Figure 5a. This example illustrates the difficulty in satisfying the </w:t>
      </w:r>
      <w:r>
        <w:rPr>
          <w:rFonts w:ascii="Calibri" w:eastAsia="Calibri" w:hAnsi="Calibri" w:cs="Calibri"/>
          <w:i/>
          <w:color w:val="333333"/>
          <w:sz w:val="24"/>
          <w:szCs w:val="24"/>
          <w:highlight w:val="white"/>
        </w:rPr>
        <w:t>Random Effects Assumption; i</w:t>
      </w:r>
      <w:r>
        <w:rPr>
          <w:rFonts w:ascii="Calibri" w:eastAsia="Calibri" w:hAnsi="Calibri" w:cs="Calibri"/>
          <w:color w:val="333333"/>
          <w:sz w:val="24"/>
          <w:szCs w:val="24"/>
          <w:highlight w:val="white"/>
        </w:rPr>
        <w:t xml:space="preserve">ndeed, satisfying this assumption is often quite difficult in Ecology – particular in observational data that spans environmental gradients - and how badly we violate the assumption is not well explored or acknowledged widely enough. We need a </w:t>
      </w:r>
      <w:ins w:id="593" w:author="Laura Dee" w:date="2023-04-04T08:56:00Z">
        <w:r w:rsidR="00087024">
          <w:rPr>
            <w:rFonts w:ascii="Calibri" w:eastAsia="Calibri" w:hAnsi="Calibri" w:cs="Calibri"/>
            <w:color w:val="333333"/>
            <w:sz w:val="24"/>
            <w:szCs w:val="24"/>
            <w:highlight w:val="white"/>
          </w:rPr>
          <w:t>s</w:t>
        </w:r>
      </w:ins>
      <w:del w:id="594" w:author="Laura Dee" w:date="2023-04-04T08:56:00Z">
        <w:r w:rsidDel="00087024">
          <w:rPr>
            <w:rFonts w:ascii="Calibri" w:eastAsia="Calibri" w:hAnsi="Calibri" w:cs="Calibri"/>
            <w:color w:val="333333"/>
            <w:sz w:val="24"/>
            <w:szCs w:val="24"/>
            <w:highlight w:val="white"/>
          </w:rPr>
          <w:delText>better s</w:delText>
        </w:r>
      </w:del>
      <w:r>
        <w:rPr>
          <w:rFonts w:ascii="Calibri" w:eastAsia="Calibri" w:hAnsi="Calibri" w:cs="Calibri"/>
          <w:color w:val="333333"/>
          <w:sz w:val="24"/>
          <w:szCs w:val="24"/>
          <w:highlight w:val="white"/>
        </w:rPr>
        <w:t>olution</w:t>
      </w:r>
      <w:ins w:id="595" w:author="Laura Dee" w:date="2023-04-04T08:56:00Z">
        <w:r w:rsidR="00087024">
          <w:rPr>
            <w:rFonts w:ascii="Calibri" w:eastAsia="Calibri" w:hAnsi="Calibri" w:cs="Calibri"/>
            <w:color w:val="333333"/>
            <w:sz w:val="24"/>
            <w:szCs w:val="24"/>
            <w:highlight w:val="white"/>
          </w:rPr>
          <w:t xml:space="preserve"> that makes weaker assumptions</w:t>
        </w:r>
      </w:ins>
      <w:ins w:id="596" w:author="Laura Dee" w:date="2023-04-04T08:57:00Z">
        <w:r w:rsidR="00087024">
          <w:rPr>
            <w:rFonts w:ascii="Calibri" w:eastAsia="Calibri" w:hAnsi="Calibri" w:cs="Calibri"/>
            <w:color w:val="333333"/>
            <w:sz w:val="24"/>
            <w:szCs w:val="24"/>
            <w:highlight w:val="white"/>
          </w:rPr>
          <w:t>.</w:t>
        </w:r>
      </w:ins>
      <w:del w:id="597" w:author="Laura Dee" w:date="2023-04-04T08:57:00Z">
        <w:r w:rsidDel="00087024">
          <w:rPr>
            <w:rFonts w:ascii="Calibri" w:eastAsia="Calibri" w:hAnsi="Calibri" w:cs="Calibri"/>
            <w:color w:val="333333"/>
            <w:sz w:val="24"/>
            <w:szCs w:val="24"/>
            <w:highlight w:val="white"/>
          </w:rPr>
          <w:delText>.</w:delText>
        </w:r>
      </w:del>
    </w:p>
    <w:p w14:paraId="50D2E08C" w14:textId="77777777" w:rsidR="00766C2E" w:rsidRDefault="00037819">
      <w:pPr>
        <w:shd w:val="clear" w:color="auto" w:fill="FFFFFF"/>
        <w:spacing w:after="160"/>
      </w:pPr>
      <w:bookmarkStart w:id="598" w:name="_tyjcwt" w:colFirst="0" w:colLast="0"/>
      <w:bookmarkEnd w:id="598"/>
      <w:r>
        <w:rPr>
          <w:rFonts w:ascii="Calibri" w:eastAsia="Calibri" w:hAnsi="Calibri" w:cs="Calibri"/>
          <w:i/>
          <w:sz w:val="24"/>
          <w:szCs w:val="24"/>
        </w:rPr>
        <w:t xml:space="preserve">Enter the Econometric Fixed Effects Design </w:t>
      </w:r>
    </w:p>
    <w:p w14:paraId="44FD44A8" w14:textId="47D27A68" w:rsidR="00766C2E" w:rsidRDefault="00037819" w:rsidP="00F87D56">
      <w:pPr>
        <w:shd w:val="clear" w:color="auto" w:fill="FFFFFF"/>
        <w:spacing w:after="160"/>
        <w:ind w:firstLine="720"/>
        <w:rPr>
          <w:rFonts w:ascii="Calibri" w:eastAsia="Calibri" w:hAnsi="Calibri" w:cs="Calibri"/>
          <w:color w:val="333333"/>
          <w:sz w:val="24"/>
          <w:szCs w:val="24"/>
          <w:highlight w:val="white"/>
        </w:rPr>
      </w:pPr>
      <w:commentRangeStart w:id="599"/>
      <w:r>
        <w:rPr>
          <w:rFonts w:ascii="Calibri" w:eastAsia="Calibri" w:hAnsi="Calibri" w:cs="Calibri"/>
          <w:color w:val="333333"/>
          <w:sz w:val="24"/>
          <w:szCs w:val="24"/>
          <w:highlight w:val="white"/>
        </w:rPr>
        <w:t xml:space="preserve">The Fixed Effects Design represents a great and familiar starting point for many ecologists. Here we use Fixed Effect in two senses of the phrase. </w:t>
      </w:r>
      <w:commentRangeEnd w:id="599"/>
      <w:r w:rsidR="00F6146E">
        <w:rPr>
          <w:rStyle w:val="CommentReference"/>
        </w:rPr>
        <w:commentReference w:id="599"/>
      </w:r>
      <w:r>
        <w:rPr>
          <w:rFonts w:ascii="Calibri" w:eastAsia="Calibri" w:hAnsi="Calibri" w:cs="Calibri"/>
          <w:color w:val="333333"/>
          <w:sz w:val="24"/>
          <w:szCs w:val="24"/>
          <w:highlight w:val="white"/>
        </w:rPr>
        <w:t>The first is the use of the term “fixed effect” is drawn from the econometrics literature on panel models</w:t>
      </w:r>
      <w:commentRangeStart w:id="600"/>
      <w:r>
        <w:rPr>
          <w:rFonts w:ascii="Calibri" w:eastAsia="Calibri" w:hAnsi="Calibri" w:cs="Calibri"/>
          <w:color w:val="333333"/>
          <w:sz w:val="24"/>
          <w:szCs w:val="24"/>
          <w:highlight w:val="white"/>
        </w:rPr>
        <w:t>, where it refers to the effect of a cluster-varying attribute of the system (i.e., a within cluster intercept</w:t>
      </w:r>
      <w:commentRangeEnd w:id="600"/>
      <w:r w:rsidR="00F6146E">
        <w:rPr>
          <w:rStyle w:val="CommentReference"/>
        </w:rPr>
        <w:commentReference w:id="600"/>
      </w:r>
      <w:r>
        <w:rPr>
          <w:rFonts w:ascii="Calibri" w:eastAsia="Calibri" w:hAnsi="Calibri" w:cs="Calibri"/>
          <w:color w:val="333333"/>
          <w:sz w:val="24"/>
          <w:szCs w:val="24"/>
          <w:highlight w:val="white"/>
        </w:rPr>
        <w:t xml:space="preserve">). In our snail example, this attribute would be the site-level time-invariant effect of recruitment. We also use “fixed effect” as is typically done in ecology, where the term often refers to the coefficient estimates of </w:t>
      </w:r>
      <w:r w:rsidRPr="008C64C9">
        <w:rPr>
          <w:rFonts w:ascii="Calibri" w:eastAsia="Calibri" w:hAnsi="Calibri" w:cs="Calibri"/>
          <w:color w:val="333333"/>
          <w:sz w:val="24"/>
          <w:szCs w:val="24"/>
          <w:highlight w:val="magenta"/>
          <w:rPrChange w:id="601" w:author="Laura Dee" w:date="2023-04-04T08:57:00Z">
            <w:rPr>
              <w:rFonts w:ascii="Calibri" w:eastAsia="Calibri" w:hAnsi="Calibri" w:cs="Calibri"/>
              <w:color w:val="333333"/>
              <w:sz w:val="24"/>
              <w:szCs w:val="24"/>
              <w:highlight w:val="white"/>
            </w:rPr>
          </w:rPrChange>
        </w:rPr>
        <w:t xml:space="preserve">predictor variables </w:t>
      </w:r>
      <w:r>
        <w:rPr>
          <w:rFonts w:ascii="Calibri" w:eastAsia="Calibri" w:hAnsi="Calibri" w:cs="Calibri"/>
          <w:color w:val="333333"/>
          <w:sz w:val="24"/>
          <w:szCs w:val="24"/>
          <w:highlight w:val="white"/>
        </w:rPr>
        <w:t xml:space="preserve">that are estimated directly, rather than as part of the error term. We acknowledge that there are many uses and definitions of “fixed effect”, leading to a  wealth of confusion with different uses of the term across fields </w:t>
      </w:r>
      <w:r>
        <w:fldChar w:fldCharType="begin"/>
      </w:r>
      <w:r w:rsidR="00F87D56">
        <w:instrText xml:space="preserve"> ADDIN ZOTERO_ITEM CSL_CITATION {"citationID":"RUKDX2U3","properties":{"formattedCitation":"(Gelman and Hill 2006)","plainCitation":"(Gelman and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fldChar w:fldCharType="separate"/>
      </w:r>
      <w:r w:rsidR="00F87D56">
        <w:rPr>
          <w:highlight w:val="white"/>
        </w:rPr>
        <w:t>(Gelman and Hill 2006)</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We hope to not add to the confusion here</w:t>
      </w:r>
      <w:ins w:id="602" w:author="Laura Dee" w:date="2023-04-03T13:30:00Z">
        <w:r w:rsidR="0069320B">
          <w:rPr>
            <w:rFonts w:ascii="Calibri" w:eastAsia="Calibri" w:hAnsi="Calibri" w:cs="Calibri"/>
            <w:color w:val="333333"/>
            <w:sz w:val="24"/>
            <w:szCs w:val="24"/>
            <w:highlight w:val="white"/>
          </w:rPr>
          <w:t xml:space="preserve">. </w:t>
        </w:r>
      </w:ins>
      <w:del w:id="603" w:author="Laura Dee" w:date="2023-04-03T13:30:00Z">
        <w:r w:rsidDel="0069320B">
          <w:rPr>
            <w:rFonts w:ascii="Calibri" w:eastAsia="Calibri" w:hAnsi="Calibri" w:cs="Calibri"/>
            <w:color w:val="333333"/>
            <w:sz w:val="24"/>
            <w:szCs w:val="24"/>
            <w:highlight w:val="white"/>
          </w:rPr>
          <w:delText xml:space="preserve">! </w:delText>
        </w:r>
      </w:del>
    </w:p>
    <w:p w14:paraId="433FCD27" w14:textId="05D3729D"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In the econometric sense, treating omitted variables as cluster-invariant variables means that, if we wish to remove them as sources of confounding variation, we can use a bit of algebra known as the </w:t>
      </w:r>
      <w:r>
        <w:rPr>
          <w:rFonts w:ascii="Calibri" w:eastAsia="Calibri" w:hAnsi="Calibri" w:cs="Calibri"/>
          <w:b/>
          <w:color w:val="333333"/>
          <w:sz w:val="24"/>
          <w:szCs w:val="24"/>
          <w:highlight w:val="white"/>
        </w:rPr>
        <w:t xml:space="preserve">within transformation </w:t>
      </w:r>
      <w:r>
        <w:rPr>
          <w:rFonts w:ascii="Calibri" w:eastAsia="Calibri" w:hAnsi="Calibri" w:cs="Calibri"/>
          <w:color w:val="333333"/>
          <w:sz w:val="24"/>
          <w:szCs w:val="24"/>
          <w:highlight w:val="white"/>
        </w:rPr>
        <w:t xml:space="preserve">or </w:t>
      </w:r>
      <w:r>
        <w:rPr>
          <w:rFonts w:ascii="Calibri" w:eastAsia="Calibri" w:hAnsi="Calibri" w:cs="Calibri"/>
          <w:b/>
          <w:color w:val="333333"/>
          <w:sz w:val="24"/>
          <w:szCs w:val="24"/>
          <w:highlight w:val="white"/>
        </w:rPr>
        <w:t xml:space="preserve">fixed effects transformation </w:t>
      </w:r>
      <w:r>
        <w:rPr>
          <w:rFonts w:ascii="Calibri" w:eastAsia="Calibri" w:hAnsi="Calibri" w:cs="Calibri"/>
          <w:color w:val="333333"/>
          <w:sz w:val="24"/>
          <w:szCs w:val="24"/>
          <w:highlight w:val="white"/>
        </w:rPr>
        <w:t xml:space="preserve">to create a </w:t>
      </w:r>
      <w:r w:rsidRPr="009C3280">
        <w:rPr>
          <w:rFonts w:ascii="Calibri" w:eastAsia="Calibri" w:hAnsi="Calibri" w:cs="Calibri"/>
          <w:color w:val="333333"/>
          <w:sz w:val="24"/>
          <w:szCs w:val="24"/>
          <w:highlight w:val="magenta"/>
          <w:rPrChange w:id="604" w:author="Laura Dee" w:date="2023-04-03T15:15:00Z">
            <w:rPr>
              <w:rFonts w:ascii="Calibri" w:eastAsia="Calibri" w:hAnsi="Calibri" w:cs="Calibri"/>
              <w:color w:val="333333"/>
              <w:sz w:val="24"/>
              <w:szCs w:val="24"/>
              <w:highlight w:val="white"/>
            </w:rPr>
          </w:rPrChange>
        </w:rPr>
        <w:t>model</w:t>
      </w:r>
      <w:r>
        <w:rPr>
          <w:rFonts w:ascii="Calibri" w:eastAsia="Calibri" w:hAnsi="Calibri" w:cs="Calibri"/>
          <w:color w:val="333333"/>
          <w:sz w:val="24"/>
          <w:szCs w:val="24"/>
          <w:highlight w:val="white"/>
        </w:rPr>
        <w:t xml:space="preserve"> that can be </w:t>
      </w:r>
      <w:r w:rsidRPr="009C3280">
        <w:rPr>
          <w:rFonts w:ascii="Calibri" w:eastAsia="Calibri" w:hAnsi="Calibri" w:cs="Calibri"/>
          <w:color w:val="333333"/>
          <w:sz w:val="24"/>
          <w:szCs w:val="24"/>
          <w:highlight w:val="magenta"/>
          <w:rPrChange w:id="605" w:author="Laura Dee" w:date="2023-04-03T15:15:00Z">
            <w:rPr>
              <w:rFonts w:ascii="Calibri" w:eastAsia="Calibri" w:hAnsi="Calibri" w:cs="Calibri"/>
              <w:color w:val="333333"/>
              <w:sz w:val="24"/>
              <w:szCs w:val="24"/>
              <w:highlight w:val="white"/>
            </w:rPr>
          </w:rPrChange>
        </w:rPr>
        <w:t>fit simply</w:t>
      </w:r>
      <w:r>
        <w:rPr>
          <w:rFonts w:ascii="Calibri" w:eastAsia="Calibri" w:hAnsi="Calibri" w:cs="Calibri"/>
          <w:color w:val="333333"/>
          <w:sz w:val="24"/>
          <w:szCs w:val="24"/>
          <w:highlight w:val="white"/>
        </w:rPr>
        <w:t xml:space="preserve">. Given that the recruitment effect in our example is time invariant, we can transform the data before </w:t>
      </w:r>
      <w:r w:rsidRPr="009C3280">
        <w:rPr>
          <w:rFonts w:ascii="Calibri" w:eastAsia="Calibri" w:hAnsi="Calibri" w:cs="Calibri"/>
          <w:color w:val="333333"/>
          <w:sz w:val="24"/>
          <w:szCs w:val="24"/>
          <w:highlight w:val="magenta"/>
          <w:rPrChange w:id="606" w:author="Laura Dee" w:date="2023-04-03T15:15:00Z">
            <w:rPr>
              <w:rFonts w:ascii="Calibri" w:eastAsia="Calibri" w:hAnsi="Calibri" w:cs="Calibri"/>
              <w:color w:val="333333"/>
              <w:sz w:val="24"/>
              <w:szCs w:val="24"/>
              <w:highlight w:val="white"/>
            </w:rPr>
          </w:rPrChange>
        </w:rPr>
        <w:t xml:space="preserve">modeling </w:t>
      </w:r>
      <w:del w:id="607" w:author="Laura Dee" w:date="2023-04-03T13:20:00Z">
        <w:r w:rsidDel="0094517A">
          <w:rPr>
            <w:rFonts w:ascii="Calibri" w:eastAsia="Calibri" w:hAnsi="Calibri" w:cs="Calibri"/>
            <w:color w:val="333333"/>
            <w:sz w:val="24"/>
            <w:szCs w:val="24"/>
            <w:highlight w:val="white"/>
          </w:rPr>
          <w:delText xml:space="preserve">in order </w:delText>
        </w:r>
      </w:del>
      <w:r>
        <w:rPr>
          <w:rFonts w:ascii="Calibri" w:eastAsia="Calibri" w:hAnsi="Calibri" w:cs="Calibri"/>
          <w:color w:val="333333"/>
          <w:sz w:val="24"/>
          <w:szCs w:val="24"/>
          <w:highlight w:val="white"/>
        </w:rPr>
        <w:t>to eliminate it. Consider the following mathematical description of the system.</w:t>
      </w:r>
    </w:p>
    <w:p w14:paraId="47136FB0" w14:textId="2157A4C9" w:rsidR="0025796B" w:rsidRPr="00807F91" w:rsidRDefault="00000000" w:rsidP="00807F91">
      <w:pPr>
        <w:keepNext/>
        <w:shd w:val="clear" w:color="auto" w:fill="FFFFFF"/>
        <w:spacing w:after="160"/>
        <w:rPr>
          <w:rFonts w:ascii="Calibri" w:eastAsia="Calibri" w:hAnsi="Calibri" w:cs="Calibri"/>
          <w:color w:val="333333"/>
          <w:sz w:val="24"/>
          <w:szCs w:val="24"/>
          <w:lang w:val="es-ES"/>
        </w:rPr>
      </w:pPr>
      <m:oMathPara>
        <m:oMath>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y</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ij</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β</m:t>
              </m:r>
            </m:e>
            <m:sub>
              <m:r>
                <w:rPr>
                  <w:rFonts w:ascii="Cambria Math" w:eastAsia="Calibri" w:hAnsi="Cambria Math" w:cs="Calibri"/>
                  <w:color w:val="333333"/>
                  <w:sz w:val="24"/>
                  <w:szCs w:val="24"/>
                  <w:highlight w:val="white"/>
                  <w:lang w:val="es-ES"/>
                </w:rPr>
                <m:t>0</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β</m:t>
              </m:r>
            </m:e>
            <m:sub>
              <m:r>
                <w:rPr>
                  <w:rFonts w:ascii="Cambria Math" w:eastAsia="Calibri" w:hAnsi="Cambria Math" w:cs="Calibri"/>
                  <w:color w:val="333333"/>
                  <w:sz w:val="24"/>
                  <w:szCs w:val="24"/>
                  <w:highlight w:val="white"/>
                  <w:lang w:val="es-ES"/>
                </w:rPr>
                <m:t>1</m:t>
              </m:r>
            </m:sub>
          </m:sSub>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x</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ij</m:t>
              </m:r>
            </m:sub>
          </m:sSub>
          <m:r>
            <w:rPr>
              <w:rFonts w:ascii="Cambria Math" w:eastAsia="Calibri" w:hAnsi="Cambria Math" w:cs="Calibri"/>
              <w:color w:val="333333"/>
              <w:sz w:val="24"/>
              <w:szCs w:val="24"/>
              <w:highlight w:val="white"/>
              <w:lang w:val="es-ES"/>
            </w:rPr>
            <m:t>+</m:t>
          </m:r>
          <m:r>
            <m:rPr>
              <m:sty m:val="p"/>
            </m:rPr>
            <w:rPr>
              <w:rFonts w:ascii="Cambria Math" w:eastAsia="Calibri" w:hAnsi="Cambria Math" w:cs="Calibri"/>
              <w:color w:val="333333"/>
              <w:sz w:val="24"/>
              <w:szCs w:val="24"/>
              <w:highlight w:val="white"/>
              <w:lang w:val="es-ES"/>
            </w:rPr>
            <m:t>γ</m:t>
          </m:r>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z</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ϵ</m:t>
              </m:r>
            </m:e>
            <m:sub>
              <m:r>
                <w:rPr>
                  <w:rFonts w:ascii="Cambria Math" w:eastAsia="Calibri" w:hAnsi="Cambria Math" w:cs="Calibri"/>
                  <w:color w:val="333333"/>
                  <w:sz w:val="24"/>
                  <w:szCs w:val="24"/>
                  <w:highlight w:val="white"/>
                  <w:lang w:val="es-ES"/>
                </w:rPr>
                <m:t>ij</m:t>
              </m:r>
            </m:sub>
          </m:sSub>
        </m:oMath>
      </m:oMathPara>
    </w:p>
    <w:p w14:paraId="3199C529" w14:textId="0192B298" w:rsidR="00807F91" w:rsidRPr="00807F91" w:rsidRDefault="00807F91" w:rsidP="00807F91">
      <w:pPr>
        <w:pStyle w:val="Caption"/>
        <w:jc w:val="right"/>
        <w:rPr>
          <w:lang w:val="es-ES"/>
        </w:rPr>
      </w:pPr>
      <w:r w:rsidRPr="00807F91">
        <w:rPr>
          <w:lang w:val="es-ES"/>
        </w:rPr>
        <w:t>(</w:t>
      </w:r>
      <w:r>
        <w:rPr>
          <w:lang w:val="es-ES"/>
        </w:rPr>
        <w:t>4</w:t>
      </w:r>
      <w:r w:rsidRPr="00807F91">
        <w:rPr>
          <w:lang w:val="es-ES"/>
        </w:rPr>
        <w:t xml:space="preserve">) </w:t>
      </w:r>
    </w:p>
    <w:p w14:paraId="1252D64A" w14:textId="456558B1" w:rsidR="00766C2E" w:rsidRPr="00807F91" w:rsidRDefault="00037819">
      <w:pPr>
        <w:shd w:val="clear" w:color="auto" w:fill="FFFFFF"/>
        <w:spacing w:after="160"/>
        <w:rPr>
          <w:rFonts w:ascii="Calibri" w:eastAsia="Calibri" w:hAnsi="Calibri" w:cs="Calibri"/>
          <w:color w:val="333333"/>
          <w:sz w:val="24"/>
          <w:szCs w:val="24"/>
          <w:highlight w:val="white"/>
          <w:lang w:val="es-ES"/>
        </w:rPr>
      </w:pPr>
      <w:r w:rsidRPr="00807F91">
        <w:rPr>
          <w:rFonts w:ascii="Calibri" w:eastAsia="Calibri" w:hAnsi="Calibri" w:cs="Calibri"/>
          <w:color w:val="333333"/>
          <w:sz w:val="24"/>
          <w:szCs w:val="24"/>
          <w:highlight w:val="white"/>
          <w:lang w:val="es-ES"/>
        </w:rPr>
        <w:t>y_{</w:t>
      </w:r>
      <w:proofErr w:type="spellStart"/>
      <w:r w:rsidRPr="00807F91">
        <w:rPr>
          <w:rFonts w:ascii="Calibri" w:eastAsia="Calibri" w:hAnsi="Calibri" w:cs="Calibri"/>
          <w:color w:val="333333"/>
          <w:sz w:val="24"/>
          <w:szCs w:val="24"/>
          <w:highlight w:val="white"/>
          <w:lang w:val="es-ES"/>
        </w:rPr>
        <w:t>ij</w:t>
      </w:r>
      <w:proofErr w:type="spellEnd"/>
      <w:r w:rsidRPr="00807F91">
        <w:rPr>
          <w:rFonts w:ascii="Calibri" w:eastAsia="Calibri" w:hAnsi="Calibri" w:cs="Calibri"/>
          <w:color w:val="333333"/>
          <w:sz w:val="24"/>
          <w:szCs w:val="24"/>
          <w:highlight w:val="white"/>
          <w:lang w:val="es-ES"/>
        </w:rPr>
        <w:t>}= \beta_0 + \beta_1 x_{</w:t>
      </w:r>
      <w:proofErr w:type="spellStart"/>
      <w:r w:rsidRPr="00807F91">
        <w:rPr>
          <w:rFonts w:ascii="Calibri" w:eastAsia="Calibri" w:hAnsi="Calibri" w:cs="Calibri"/>
          <w:color w:val="333333"/>
          <w:sz w:val="24"/>
          <w:szCs w:val="24"/>
          <w:highlight w:val="white"/>
          <w:lang w:val="es-ES"/>
        </w:rPr>
        <w:t>ij</w:t>
      </w:r>
      <w:proofErr w:type="spellEnd"/>
      <w:r w:rsidRPr="00807F91">
        <w:rPr>
          <w:rFonts w:ascii="Calibri" w:eastAsia="Calibri" w:hAnsi="Calibri" w:cs="Calibri"/>
          <w:color w:val="333333"/>
          <w:sz w:val="24"/>
          <w:szCs w:val="24"/>
          <w:highlight w:val="white"/>
          <w:lang w:val="es-ES"/>
        </w:rPr>
        <w:t xml:space="preserve">} + \gamma </w:t>
      </w:r>
      <w:proofErr w:type="spellStart"/>
      <w:r w:rsidRPr="00807F91">
        <w:rPr>
          <w:rFonts w:ascii="Calibri" w:eastAsia="Calibri" w:hAnsi="Calibri" w:cs="Calibri"/>
          <w:color w:val="333333"/>
          <w:sz w:val="24"/>
          <w:szCs w:val="24"/>
          <w:highlight w:val="white"/>
          <w:lang w:val="es-ES"/>
        </w:rPr>
        <w:t>z_i</w:t>
      </w:r>
      <w:proofErr w:type="spellEnd"/>
      <w:r w:rsidRPr="00807F91">
        <w:rPr>
          <w:rFonts w:ascii="Calibri" w:eastAsia="Calibri" w:hAnsi="Calibri" w:cs="Calibri"/>
          <w:color w:val="333333"/>
          <w:sz w:val="24"/>
          <w:szCs w:val="24"/>
          <w:highlight w:val="white"/>
          <w:lang w:val="es-ES"/>
        </w:rPr>
        <w:t xml:space="preserve"> + \</w:t>
      </w:r>
      <w:proofErr w:type="spellStart"/>
      <w:r w:rsidRPr="00807F91">
        <w:rPr>
          <w:rFonts w:ascii="Calibri" w:eastAsia="Calibri" w:hAnsi="Calibri" w:cs="Calibri"/>
          <w:color w:val="333333"/>
          <w:sz w:val="24"/>
          <w:szCs w:val="24"/>
          <w:highlight w:val="white"/>
          <w:lang w:val="es-ES"/>
        </w:rPr>
        <w:t>epsilon</w:t>
      </w:r>
      <w:proofErr w:type="spellEnd"/>
      <w:r w:rsidRPr="00807F91">
        <w:rPr>
          <w:rFonts w:ascii="Calibri" w:eastAsia="Calibri" w:hAnsi="Calibri" w:cs="Calibri"/>
          <w:color w:val="333333"/>
          <w:sz w:val="24"/>
          <w:szCs w:val="24"/>
          <w:highlight w:val="white"/>
          <w:lang w:val="es-ES"/>
        </w:rPr>
        <w:t>_</w:t>
      </w:r>
      <w:r w:rsidR="00807F91">
        <w:rPr>
          <w:rFonts w:ascii="Calibri" w:eastAsia="Calibri" w:hAnsi="Calibri" w:cs="Calibri"/>
          <w:color w:val="333333"/>
          <w:sz w:val="24"/>
          <w:szCs w:val="24"/>
          <w:highlight w:val="white"/>
          <w:lang w:val="es-ES"/>
        </w:rPr>
        <w:t>{</w:t>
      </w:r>
      <w:proofErr w:type="spellStart"/>
      <w:r w:rsidRPr="00807F91">
        <w:rPr>
          <w:rFonts w:ascii="Calibri" w:eastAsia="Calibri" w:hAnsi="Calibri" w:cs="Calibri"/>
          <w:color w:val="333333"/>
          <w:sz w:val="24"/>
          <w:szCs w:val="24"/>
          <w:highlight w:val="white"/>
          <w:lang w:val="es-ES"/>
        </w:rPr>
        <w:t>ij</w:t>
      </w:r>
      <w:proofErr w:type="spellEnd"/>
      <w:r w:rsidR="00807F91">
        <w:rPr>
          <w:rFonts w:ascii="Calibri" w:eastAsia="Calibri" w:hAnsi="Calibri" w:cs="Calibri"/>
          <w:color w:val="333333"/>
          <w:sz w:val="24"/>
          <w:szCs w:val="24"/>
          <w:highlight w:val="white"/>
          <w:lang w:val="es-ES"/>
        </w:rPr>
        <w:t>}</w:t>
      </w:r>
    </w:p>
    <w:p w14:paraId="0EF38B70" w14:textId="6E8BAFD1"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 can average this equation over all time points at each site</w:t>
      </w:r>
      <w:ins w:id="608" w:author="Laura Dee" w:date="2023-04-03T13:32:00Z">
        <w:r w:rsidR="00FF0FD0">
          <w:rPr>
            <w:rFonts w:ascii="Calibri" w:eastAsia="Calibri" w:hAnsi="Calibri" w:cs="Calibri"/>
            <w:color w:val="333333"/>
            <w:sz w:val="24"/>
            <w:szCs w:val="24"/>
            <w:highlight w:val="white"/>
          </w:rPr>
          <w:t xml:space="preserve"> which yields </w:t>
        </w:r>
      </w:ins>
      <w:r>
        <w:rPr>
          <w:rFonts w:ascii="Calibri" w:eastAsia="Calibri" w:hAnsi="Calibri" w:cs="Calibri"/>
          <w:color w:val="333333"/>
          <w:sz w:val="24"/>
          <w:szCs w:val="24"/>
          <w:highlight w:val="white"/>
        </w:rPr>
        <w:t xml:space="preserve"> </w:t>
      </w:r>
      <w:del w:id="609" w:author="Laura Dee" w:date="2023-04-03T13:32:00Z">
        <w:r w:rsidDel="00FF0FD0">
          <w:rPr>
            <w:rFonts w:ascii="Calibri" w:eastAsia="Calibri" w:hAnsi="Calibri" w:cs="Calibri"/>
            <w:color w:val="333333"/>
            <w:sz w:val="24"/>
            <w:szCs w:val="24"/>
            <w:highlight w:val="white"/>
          </w:rPr>
          <w:delText>to get the following</w:delText>
        </w:r>
      </w:del>
    </w:p>
    <w:p w14:paraId="35814A10" w14:textId="71CAE29B" w:rsidR="00E7418E" w:rsidRPr="00E7418E" w:rsidRDefault="00000000" w:rsidP="00B86FBC">
      <w:pPr>
        <w:keepNext/>
        <w:shd w:val="clear" w:color="auto" w:fill="FFFFFF"/>
        <w:spacing w:after="160"/>
        <w:rPr>
          <w:rFonts w:ascii="Calibri" w:eastAsia="Calibri" w:hAnsi="Calibri" w:cs="Calibri"/>
          <w:color w:val="333333"/>
          <w:sz w:val="24"/>
          <w:szCs w:val="24"/>
        </w:rPr>
      </w:pPr>
      <m:oMathPara>
        <m:oMath>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+γ</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z</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oMath>
      </m:oMathPara>
    </w:p>
    <w:p w14:paraId="5C1327D2" w14:textId="4EF05809" w:rsidR="00E7418E" w:rsidRPr="00E7418E" w:rsidRDefault="00B86FBC" w:rsidP="00B86FBC">
      <w:pPr>
        <w:pStyle w:val="Caption"/>
        <w:jc w:val="right"/>
        <w:rPr>
          <w:rFonts w:ascii="Calibri" w:eastAsia="Calibri" w:hAnsi="Calibri" w:cs="Calibri"/>
          <w:i w:val="0"/>
          <w:color w:val="333333"/>
          <w:sz w:val="24"/>
          <w:szCs w:val="24"/>
          <w:highlight w:val="white"/>
        </w:rPr>
      </w:pPr>
      <w:r>
        <w:t xml:space="preserve">(5) </w:t>
      </w:r>
    </w:p>
    <w:p w14:paraId="1413F6ED" w14:textId="733AE572"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gramStart"/>
      <w:r>
        <w:rPr>
          <w:rFonts w:ascii="Calibri" w:eastAsia="Calibri" w:hAnsi="Calibri" w:cs="Calibri"/>
          <w:color w:val="333333"/>
          <w:sz w:val="24"/>
          <w:szCs w:val="24"/>
          <w:highlight w:val="white"/>
        </w:rPr>
        <w:t>bar</w:t>
      </w:r>
      <w:proofErr w:type="gramEnd"/>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 \beta_0 + \beta_1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xml:space="preserve">} + \gamma </w:t>
      </w:r>
      <w:proofErr w:type="spellStart"/>
      <w:r>
        <w:rPr>
          <w:rFonts w:ascii="Calibri" w:eastAsia="Calibri" w:hAnsi="Calibri" w:cs="Calibri"/>
          <w:color w:val="333333"/>
          <w:sz w:val="24"/>
          <w:szCs w:val="24"/>
          <w:highlight w:val="white"/>
        </w:rPr>
        <w:t>z_i</w:t>
      </w:r>
      <w:proofErr w:type="spellEnd"/>
      <w:r>
        <w:rPr>
          <w:rFonts w:ascii="Calibri" w:eastAsia="Calibri" w:hAnsi="Calibri" w:cs="Calibri"/>
          <w:color w:val="333333"/>
          <w:sz w:val="24"/>
          <w:szCs w:val="24"/>
          <w:highlight w:val="white"/>
        </w:rPr>
        <w:t xml:space="preserve">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r w:rsidR="00E7418E">
        <w:rPr>
          <w:rFonts w:ascii="Calibri" w:eastAsia="Calibri" w:hAnsi="Calibri" w:cs="Calibri"/>
          <w:color w:val="333333"/>
          <w:sz w:val="24"/>
          <w:szCs w:val="24"/>
          <w:highlight w:val="white"/>
        </w:rPr>
        <w:t xml:space="preserve"> </w:t>
      </w:r>
    </w:p>
    <w:p w14:paraId="5CF49A25" w14:textId="4120BA21"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 xml:space="preserve">If we subtract this average value at each site across </w:t>
      </w:r>
      <w:del w:id="610" w:author="Laura Dee" w:date="2023-04-04T15:12:00Z">
        <w:r w:rsidDel="00C2024D">
          <w:rPr>
            <w:rFonts w:ascii="Calibri" w:eastAsia="Calibri" w:hAnsi="Calibri" w:cs="Calibri"/>
            <w:color w:val="333333"/>
            <w:sz w:val="24"/>
            <w:szCs w:val="24"/>
            <w:highlight w:val="white"/>
          </w:rPr>
          <w:delText xml:space="preserve">the </w:delText>
        </w:r>
      </w:del>
      <w:r>
        <w:rPr>
          <w:rFonts w:ascii="Calibri" w:eastAsia="Calibri" w:hAnsi="Calibri" w:cs="Calibri"/>
          <w:color w:val="333333"/>
          <w:sz w:val="24"/>
          <w:szCs w:val="24"/>
          <w:highlight w:val="white"/>
        </w:rPr>
        <w:t>all years, as shown above, we cancel out the site-level omitted variables.</w:t>
      </w:r>
    </w:p>
    <w:p w14:paraId="404BFE2D" w14:textId="326215E2" w:rsidR="00B86FBC" w:rsidRPr="00B86FBC" w:rsidRDefault="00000000"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34236BFC" w:rsidR="00B86FBC" w:rsidRPr="00B86FBC" w:rsidRDefault="00B86FBC" w:rsidP="00B86FBC">
      <w:pPr>
        <w:pStyle w:val="Caption"/>
        <w:jc w:val="right"/>
        <w:rPr>
          <w:rFonts w:ascii="Calibri" w:eastAsia="Calibri" w:hAnsi="Calibri" w:cs="Calibri"/>
          <w:i w:val="0"/>
          <w:color w:val="333333"/>
          <w:sz w:val="24"/>
          <w:szCs w:val="24"/>
          <w:highlight w:val="white"/>
        </w:rPr>
      </w:pPr>
      <w:r>
        <w:t xml:space="preserve">(6) </w:t>
      </w:r>
    </w:p>
    <w:p w14:paraId="22BFBFA0" w14:textId="39090AFE"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r w:rsidR="00B86FBC">
        <w:rPr>
          <w:rFonts w:ascii="Calibri" w:eastAsia="Calibri" w:hAnsi="Calibri" w:cs="Calibri"/>
          <w:color w:val="333333"/>
          <w:sz w:val="24"/>
          <w:szCs w:val="24"/>
          <w:highlight w:val="white"/>
        </w:rPr>
        <w:t xml:space="preserve">  </w:t>
      </w:r>
    </w:p>
    <w:p w14:paraId="2A5AAEC8" w14:textId="77777777" w:rsidR="003321B6" w:rsidRDefault="00037819" w:rsidP="003321B6">
      <w:pPr>
        <w:shd w:val="clear" w:color="auto" w:fill="FFFFFF"/>
        <w:spacing w:after="160"/>
        <w:rPr>
          <w:moveTo w:id="611" w:author="Laura Dee" w:date="2023-04-10T10:51: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Using simple algebra, we have removed the confounding influence of omitted variables, as all site effects have been removed. </w:t>
      </w:r>
      <w:del w:id="612" w:author="Laura Dee" w:date="2023-04-10T10:51:00Z">
        <w:r w:rsidDel="003321B6">
          <w:rPr>
            <w:rFonts w:ascii="Calibri" w:eastAsia="Calibri" w:hAnsi="Calibri" w:cs="Calibri"/>
            <w:color w:val="333333"/>
            <w:sz w:val="24"/>
            <w:szCs w:val="24"/>
            <w:highlight w:val="white"/>
          </w:rPr>
          <w:delText xml:space="preserve">Thus, a simple </w:delText>
        </w:r>
        <w:r w:rsidRPr="008B753A" w:rsidDel="003321B6">
          <w:rPr>
            <w:rFonts w:ascii="Calibri" w:eastAsia="Calibri" w:hAnsi="Calibri" w:cs="Calibri"/>
            <w:color w:val="333333"/>
            <w:sz w:val="24"/>
            <w:szCs w:val="24"/>
            <w:highlight w:val="magenta"/>
            <w:rPrChange w:id="613" w:author="Laura Dee" w:date="2023-04-03T15:15:00Z">
              <w:rPr>
                <w:rFonts w:ascii="Calibri" w:eastAsia="Calibri" w:hAnsi="Calibri" w:cs="Calibri"/>
                <w:color w:val="333333"/>
                <w:sz w:val="24"/>
                <w:szCs w:val="24"/>
                <w:highlight w:val="white"/>
              </w:rPr>
            </w:rPrChange>
          </w:rPr>
          <w:delText>model</w:delText>
        </w:r>
        <w:r w:rsidDel="003321B6">
          <w:rPr>
            <w:rFonts w:ascii="Calibri" w:eastAsia="Calibri" w:hAnsi="Calibri" w:cs="Calibri"/>
            <w:color w:val="333333"/>
            <w:sz w:val="24"/>
            <w:szCs w:val="24"/>
            <w:highlight w:val="white"/>
          </w:rPr>
          <w:delText xml:space="preserve"> with snail deviation from site mean as a response and temperature deviation from site mean, </w:delText>
        </w:r>
      </w:del>
      <w:r>
        <w:rPr>
          <w:rFonts w:ascii="Calibri" w:eastAsia="Calibri" w:hAnsi="Calibri" w:cs="Calibri"/>
          <w:color w:val="333333"/>
          <w:sz w:val="24"/>
          <w:szCs w:val="24"/>
          <w:highlight w:val="white"/>
        </w:rPr>
        <w:t>as seen in Figure 6a</w:t>
      </w:r>
      <w:ins w:id="614" w:author="Laura Dee" w:date="2023-04-10T10:51:00Z">
        <w:r w:rsidR="003321B6">
          <w:rPr>
            <w:rFonts w:ascii="Calibri" w:eastAsia="Calibri" w:hAnsi="Calibri" w:cs="Calibri"/>
            <w:color w:val="333333"/>
            <w:sz w:val="24"/>
            <w:szCs w:val="24"/>
            <w:highlight w:val="white"/>
          </w:rPr>
          <w:t xml:space="preserve">.  </w:t>
        </w:r>
      </w:ins>
      <w:moveToRangeStart w:id="615" w:author="Laura Dee" w:date="2023-04-10T10:51:00Z" w:name="move132016325"/>
      <w:moveTo w:id="616" w:author="Laura Dee" w:date="2023-04-10T10:51:00Z">
        <w:r w:rsidR="003321B6">
          <w:rPr>
            <w:rFonts w:ascii="Calibri" w:eastAsia="Calibri" w:hAnsi="Calibri" w:cs="Calibri"/>
            <w:color w:val="333333"/>
            <w:sz w:val="24"/>
            <w:szCs w:val="24"/>
            <w:highlight w:val="white"/>
          </w:rPr>
          <w:t xml:space="preserve">For an excellent ecological example of using this technique, see </w:t>
        </w:r>
        <w:proofErr w:type="spellStart"/>
        <w:r w:rsidR="003321B6">
          <w:rPr>
            <w:rFonts w:ascii="Calibri" w:eastAsia="Calibri" w:hAnsi="Calibri" w:cs="Calibri"/>
            <w:color w:val="333333"/>
            <w:sz w:val="24"/>
            <w:szCs w:val="24"/>
            <w:highlight w:val="white"/>
          </w:rPr>
          <w:t>Dudney</w:t>
        </w:r>
        <w:proofErr w:type="spellEnd"/>
        <w:r w:rsidR="003321B6">
          <w:rPr>
            <w:rFonts w:ascii="Calibri" w:eastAsia="Calibri" w:hAnsi="Calibri" w:cs="Calibri"/>
            <w:color w:val="333333"/>
            <w:sz w:val="24"/>
            <w:szCs w:val="24"/>
            <w:highlight w:val="white"/>
          </w:rPr>
          <w:t xml:space="preserve"> et al. </w:t>
        </w:r>
        <w:r w:rsidR="003321B6">
          <w:fldChar w:fldCharType="begin"/>
        </w:r>
        <w:r w:rsidR="003321B6">
          <w:instrText xml:space="preserve"> ADDIN ZOTERO_ITEM CSL_CITATION {"citationID":"asti74FC","properties":{"formattedCitation":"(2021)","plainCitation":"(2021)","noteIndex":0},"citationItems":[{"id":12352,"uris":["http://zotero.org/users/1810851/items/3D7HEUM5"],"itemData":{"id":12352,"type":"article-journal","abstract":"Range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3321B6">
          <w:fldChar w:fldCharType="separate"/>
        </w:r>
        <w:r w:rsidR="003321B6">
          <w:rPr>
            <w:highlight w:val="white"/>
          </w:rPr>
          <w:t>(2021)</w:t>
        </w:r>
        <w:r w:rsidR="003321B6">
          <w:rPr>
            <w:rFonts w:ascii="Calibri" w:eastAsia="Calibri" w:hAnsi="Calibri" w:cs="Calibri"/>
            <w:color w:val="333333"/>
            <w:sz w:val="24"/>
            <w:szCs w:val="24"/>
            <w:highlight w:val="white"/>
          </w:rPr>
          <w:fldChar w:fldCharType="end"/>
        </w:r>
        <w:r w:rsidR="003321B6">
          <w:rPr>
            <w:rFonts w:ascii="Calibri" w:eastAsia="Calibri" w:hAnsi="Calibri" w:cs="Calibri"/>
            <w:color w:val="333333"/>
            <w:sz w:val="24"/>
            <w:szCs w:val="24"/>
            <w:highlight w:val="white"/>
          </w:rPr>
          <w:t xml:space="preserve">. </w:t>
        </w:r>
      </w:moveTo>
    </w:p>
    <w:moveToRangeEnd w:id="615"/>
    <w:p w14:paraId="31271BD7" w14:textId="0B55B718" w:rsidR="00766C2E" w:rsidDel="003321B6" w:rsidRDefault="00037819" w:rsidP="00F87D56">
      <w:pPr>
        <w:shd w:val="clear" w:color="auto" w:fill="FFFFFF"/>
        <w:spacing w:after="160"/>
        <w:rPr>
          <w:del w:id="617" w:author="Laura Dee" w:date="2023-04-10T10:51:00Z"/>
          <w:rFonts w:ascii="Calibri" w:eastAsia="Calibri" w:hAnsi="Calibri" w:cs="Calibri"/>
          <w:color w:val="333333"/>
          <w:sz w:val="24"/>
          <w:szCs w:val="24"/>
          <w:highlight w:val="white"/>
        </w:rPr>
      </w:pPr>
      <w:del w:id="618" w:author="Laura Dee" w:date="2023-04-10T10:51:00Z">
        <w:r w:rsidDel="003321B6">
          <w:rPr>
            <w:rFonts w:ascii="Calibri" w:eastAsia="Calibri" w:hAnsi="Calibri" w:cs="Calibri"/>
            <w:color w:val="333333"/>
            <w:sz w:val="24"/>
            <w:szCs w:val="24"/>
            <w:highlight w:val="white"/>
          </w:rPr>
          <w:delText xml:space="preserve">, </w:delText>
        </w:r>
        <w:r w:rsidRPr="003321B6" w:rsidDel="003321B6">
          <w:rPr>
            <w:rFonts w:ascii="Calibri" w:eastAsia="Calibri" w:hAnsi="Calibri" w:cs="Calibri"/>
            <w:color w:val="333333"/>
            <w:sz w:val="24"/>
            <w:szCs w:val="24"/>
            <w:highlight w:val="yellow"/>
            <w:rPrChange w:id="619" w:author="Laura Dee" w:date="2023-04-10T10:51:00Z">
              <w:rPr>
                <w:rFonts w:ascii="Calibri" w:eastAsia="Calibri" w:hAnsi="Calibri" w:cs="Calibri"/>
                <w:color w:val="333333"/>
                <w:sz w:val="24"/>
                <w:szCs w:val="24"/>
                <w:highlight w:val="white"/>
              </w:rPr>
            </w:rPrChange>
          </w:rPr>
          <w:delText xml:space="preserve">will prove sufficient. </w:delText>
        </w:r>
        <w:r w:rsidDel="003321B6">
          <w:rPr>
            <w:rFonts w:ascii="Calibri" w:eastAsia="Calibri" w:hAnsi="Calibri" w:cs="Calibri"/>
            <w:color w:val="333333"/>
            <w:sz w:val="24"/>
            <w:szCs w:val="24"/>
            <w:highlight w:val="white"/>
          </w:rPr>
          <w:delText xml:space="preserve">The transformation has removed any paths from site or site-correlated drivers to the response. We note that cluster robust standard errors are likely important here for inference </w:delText>
        </w:r>
        <w:r w:rsidDel="003321B6">
          <w:fldChar w:fldCharType="begin"/>
        </w:r>
        <w:r w:rsidR="00F87D56" w:rsidDel="003321B6">
          <w:delInstrText xml:space="preserve"> ADDIN ZOTERO_ITEM CSL_CITATION {"citationID":"OALIgOAR","properties":{"formattedCitation":"(see Box 4 and Cameron and Miller 2015, Abadie et al. 2017)","plainCitation":"(see Box 4 and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delInstrText>
        </w:r>
        <w:r w:rsidDel="003321B6">
          <w:fldChar w:fldCharType="separate"/>
        </w:r>
        <w:r w:rsidR="00F87D56" w:rsidDel="003321B6">
          <w:rPr>
            <w:highlight w:val="white"/>
          </w:rPr>
          <w:delText>(see Box 4 and Cameron and Miller 2015, Abadie et al. 2017)</w:delText>
        </w:r>
        <w:r w:rsidDel="003321B6">
          <w:rPr>
            <w:rFonts w:ascii="Calibri" w:eastAsia="Calibri" w:hAnsi="Calibri" w:cs="Calibri"/>
            <w:color w:val="333333"/>
            <w:sz w:val="24"/>
            <w:szCs w:val="24"/>
            <w:highlight w:val="white"/>
          </w:rPr>
          <w:fldChar w:fldCharType="end"/>
        </w:r>
        <w:r w:rsidDel="003321B6">
          <w:rPr>
            <w:rFonts w:ascii="Calibri" w:eastAsia="Calibri" w:hAnsi="Calibri" w:cs="Calibri"/>
            <w:color w:val="333333"/>
            <w:sz w:val="24"/>
            <w:szCs w:val="24"/>
            <w:highlight w:val="white"/>
          </w:rPr>
          <w:delText xml:space="preserve"> as data points within a site are still likely to be more similar to one another than between sites. </w:delText>
        </w:r>
      </w:del>
      <w:moveFromRangeStart w:id="620" w:author="Laura Dee" w:date="2023-04-10T10:51:00Z" w:name="move132016325"/>
      <w:moveFrom w:id="621" w:author="Laura Dee" w:date="2023-04-10T10:51:00Z">
        <w:del w:id="622" w:author="Laura Dee" w:date="2023-04-10T10:51:00Z">
          <w:r w:rsidDel="003321B6">
            <w:rPr>
              <w:rFonts w:ascii="Calibri" w:eastAsia="Calibri" w:hAnsi="Calibri" w:cs="Calibri"/>
              <w:color w:val="333333"/>
              <w:sz w:val="24"/>
              <w:szCs w:val="24"/>
              <w:highlight w:val="white"/>
            </w:rPr>
            <w:delText xml:space="preserve">For an excellent ecological example of using this technique, see Dudney et al. </w:delText>
          </w:r>
          <w:r w:rsidDel="003321B6">
            <w:fldChar w:fldCharType="begin"/>
          </w:r>
          <w:r w:rsidR="00F87D56" w:rsidDel="003321B6">
            <w:delInstrText xml:space="preserve"> ADDIN ZOTERO_ITEM CSL_CITATION {"citationID":"asti74FC","properties":{"formattedCitation":"(2021)","plainCitation":"(2021)","noteIndex":0},"citationItems":[{"id":12352,"uris":["http://zotero.org/users/1810851/items/3D7HEUM5"],"itemData":{"id":12352,"type":"article-journal","abstract":"Range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delInstrText>
          </w:r>
          <w:r w:rsidDel="003321B6">
            <w:fldChar w:fldCharType="separate"/>
          </w:r>
          <w:r w:rsidR="00F87D56" w:rsidDel="003321B6">
            <w:rPr>
              <w:highlight w:val="white"/>
            </w:rPr>
            <w:delText>(2021)</w:delText>
          </w:r>
          <w:r w:rsidDel="003321B6">
            <w:rPr>
              <w:rFonts w:ascii="Calibri" w:eastAsia="Calibri" w:hAnsi="Calibri" w:cs="Calibri"/>
              <w:color w:val="333333"/>
              <w:sz w:val="24"/>
              <w:szCs w:val="24"/>
              <w:highlight w:val="white"/>
            </w:rPr>
            <w:fldChar w:fldCharType="end"/>
          </w:r>
          <w:r w:rsidDel="003321B6">
            <w:rPr>
              <w:rFonts w:ascii="Calibri" w:eastAsia="Calibri" w:hAnsi="Calibri" w:cs="Calibri"/>
              <w:color w:val="333333"/>
              <w:sz w:val="24"/>
              <w:szCs w:val="24"/>
              <w:highlight w:val="white"/>
            </w:rPr>
            <w:delText xml:space="preserve">. </w:delText>
          </w:r>
        </w:del>
      </w:moveFrom>
      <w:moveFromRangeEnd w:id="620"/>
    </w:p>
    <w:p w14:paraId="4463E238" w14:textId="4AF9C692" w:rsidR="00766C2E" w:rsidRDefault="00037819">
      <w:pPr>
        <w:shd w:val="clear" w:color="auto" w:fill="FFFFFF"/>
        <w:spacing w:after="160"/>
        <w:rPr>
          <w:rFonts w:ascii="Calibri" w:eastAsia="Calibri" w:hAnsi="Calibri" w:cs="Calibri"/>
          <w:color w:val="333333"/>
          <w:sz w:val="24"/>
          <w:szCs w:val="24"/>
          <w:highlight w:val="white"/>
        </w:rPr>
        <w:pPrChange w:id="623" w:author="Laura Dee" w:date="2023-04-10T10:52:00Z">
          <w:pPr>
            <w:shd w:val="clear" w:color="auto" w:fill="FFFFFF"/>
            <w:spacing w:after="160"/>
            <w:ind w:firstLine="720"/>
          </w:pPr>
        </w:pPrChange>
      </w:pPr>
      <w:r>
        <w:rPr>
          <w:rFonts w:ascii="Calibri" w:eastAsia="Calibri" w:hAnsi="Calibri" w:cs="Calibri"/>
          <w:color w:val="333333"/>
          <w:sz w:val="24"/>
          <w:szCs w:val="24"/>
          <w:highlight w:val="white"/>
        </w:rPr>
        <w:t xml:space="preserve">The fixed effect transformation does have some drawbacks, despite its simplicity and its strength in controlling for both observed and unobserved confounding variables. For one, we lose </w:t>
      </w:r>
      <w:r w:rsidR="00807F91">
        <w:rPr>
          <w:rFonts w:ascii="Calibri" w:eastAsia="Calibri" w:hAnsi="Calibri" w:cs="Calibri"/>
          <w:color w:val="333333"/>
          <w:sz w:val="24"/>
          <w:szCs w:val="24"/>
          <w:highlight w:val="white"/>
        </w:rPr>
        <w:t>information about</w:t>
      </w:r>
      <w:r>
        <w:rPr>
          <w:rFonts w:ascii="Calibri" w:eastAsia="Calibri" w:hAnsi="Calibri" w:cs="Calibri"/>
          <w:color w:val="333333"/>
          <w:sz w:val="24"/>
          <w:szCs w:val="24"/>
          <w:highlight w:val="white"/>
        </w:rPr>
        <w:t xml:space="preserve"> site-level abundances. Further, we cannot use this model for predictive inference outside of the sites observed.</w:t>
      </w:r>
      <w:ins w:id="624" w:author="Laura Dee" w:date="2023-04-10T10:51:00Z">
        <w:r w:rsidR="003321B6">
          <w:rPr>
            <w:rFonts w:ascii="Calibri" w:eastAsia="Calibri" w:hAnsi="Calibri" w:cs="Calibri"/>
            <w:color w:val="333333"/>
            <w:sz w:val="24"/>
            <w:szCs w:val="24"/>
            <w:highlight w:val="white"/>
          </w:rPr>
          <w:t xml:space="preserve"> </w:t>
        </w:r>
      </w:ins>
      <w:commentRangeStart w:id="625"/>
      <w:ins w:id="626" w:author="Laura Dee" w:date="2023-04-10T10:52:00Z">
        <w:r w:rsidR="003321B6">
          <w:rPr>
            <w:rFonts w:ascii="Calibri" w:eastAsia="Calibri" w:hAnsi="Calibri" w:cs="Calibri"/>
            <w:color w:val="333333"/>
            <w:sz w:val="24"/>
            <w:szCs w:val="24"/>
            <w:highlight w:val="white"/>
          </w:rPr>
          <w:t>We</w:t>
        </w:r>
      </w:ins>
      <w:commentRangeEnd w:id="625"/>
      <w:ins w:id="627" w:author="Laura Dee" w:date="2023-04-10T10:56:00Z">
        <w:r w:rsidR="00B34119">
          <w:rPr>
            <w:rStyle w:val="CommentReference"/>
          </w:rPr>
          <w:commentReference w:id="625"/>
        </w:r>
      </w:ins>
      <w:ins w:id="628" w:author="Laura Dee" w:date="2023-04-10T10:52:00Z">
        <w:r w:rsidR="003321B6">
          <w:rPr>
            <w:rFonts w:ascii="Calibri" w:eastAsia="Calibri" w:hAnsi="Calibri" w:cs="Calibri"/>
            <w:color w:val="333333"/>
            <w:sz w:val="24"/>
            <w:szCs w:val="24"/>
            <w:highlight w:val="white"/>
          </w:rPr>
          <w:t xml:space="preserve"> note that cluster robust standard errors are likely important here for inference </w:t>
        </w:r>
        <w:r w:rsidR="003321B6">
          <w:fldChar w:fldCharType="begin"/>
        </w:r>
        <w:r w:rsidR="003321B6">
          <w:instrText xml:space="preserve"> ADDIN ZOTERO_ITEM CSL_CITATION {"citationID":"OALIgOAR","properties":{"formattedCitation":"(see Box 4 and Cameron and Miller 2015, Abadie et al. 2017)","plainCitation":"(see Box 4 and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3321B6">
          <w:fldChar w:fldCharType="separate"/>
        </w:r>
        <w:r w:rsidR="003321B6">
          <w:rPr>
            <w:highlight w:val="white"/>
          </w:rPr>
          <w:t>(see Box 4 and Cameron and Miller 2015, Abadie et al. 2017)</w:t>
        </w:r>
        <w:r w:rsidR="003321B6">
          <w:rPr>
            <w:rFonts w:ascii="Calibri" w:eastAsia="Calibri" w:hAnsi="Calibri" w:cs="Calibri"/>
            <w:color w:val="333333"/>
            <w:sz w:val="24"/>
            <w:szCs w:val="24"/>
            <w:highlight w:val="white"/>
          </w:rPr>
          <w:fldChar w:fldCharType="end"/>
        </w:r>
        <w:r w:rsidR="003321B6">
          <w:rPr>
            <w:rFonts w:ascii="Calibri" w:eastAsia="Calibri" w:hAnsi="Calibri" w:cs="Calibri"/>
            <w:color w:val="333333"/>
            <w:sz w:val="24"/>
            <w:szCs w:val="24"/>
            <w:highlight w:val="white"/>
          </w:rPr>
          <w:t xml:space="preserve"> as data points within a site are still likely to be more similar to one another than between sites. </w:t>
        </w:r>
      </w:ins>
    </w:p>
    <w:p w14:paraId="46EA5363" w14:textId="74480E9D"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629"/>
      <w:r>
        <w:rPr>
          <w:rFonts w:ascii="Calibri" w:eastAsia="Calibri" w:hAnsi="Calibri" w:cs="Calibri"/>
          <w:color w:val="333333"/>
          <w:sz w:val="24"/>
          <w:szCs w:val="24"/>
          <w:highlight w:val="white"/>
        </w:rPr>
        <w:t>To</w:t>
      </w:r>
      <w:commentRangeEnd w:id="629"/>
      <w:r w:rsidR="00555854">
        <w:rPr>
          <w:rStyle w:val="CommentReference"/>
        </w:rPr>
        <w:commentReference w:id="629"/>
      </w:r>
      <w:r>
        <w:rPr>
          <w:rFonts w:ascii="Calibri" w:eastAsia="Calibri" w:hAnsi="Calibri" w:cs="Calibri"/>
          <w:color w:val="333333"/>
          <w:sz w:val="24"/>
          <w:szCs w:val="24"/>
          <w:highlight w:val="white"/>
        </w:rPr>
        <w:t xml:space="preserve"> solve these problems, we can use a design where cluster membership (site in our snail example) is included as a categorical variable. This kind of design - familiar as an ANCOVA-style model design to many Ecologists - will produce identical results to the preceding model for </w:t>
      </w:r>
      <m:oMath>
        <m:sSub>
          <m:sSubPr>
            <m:ctrlPr>
              <w:ins w:id="630" w:author="Laura Dee" w:date="2023-04-04T15:02:00Z">
                <w:rPr>
                  <w:rFonts w:ascii="Cambria Math" w:eastAsia="Calibri" w:hAnsi="Cambria Math" w:cs="Calibri"/>
                  <w:i/>
                  <w:color w:val="333333"/>
                  <w:sz w:val="24"/>
                  <w:szCs w:val="24"/>
                </w:rPr>
              </w:ins>
            </m:ctrlPr>
          </m:sSubPr>
          <m:e>
            <m:r>
              <w:ins w:id="631" w:author="Laura Dee" w:date="2023-04-04T15:02:00Z">
                <m:rPr>
                  <m:sty m:val="p"/>
                </m:rPr>
                <w:rPr>
                  <w:rFonts w:ascii="Cambria Math" w:eastAsia="Calibri" w:hAnsi="Cambria Math" w:cs="Calibri"/>
                  <w:color w:val="333333"/>
                  <w:sz w:val="24"/>
                  <w:szCs w:val="24"/>
                  <w:highlight w:val="white"/>
                </w:rPr>
                <m:t>β</m:t>
              </w:ins>
            </m:r>
            <m:ctrlPr>
              <w:ins w:id="632" w:author="Laura Dee" w:date="2023-04-04T15:02:00Z">
                <w:rPr>
                  <w:rFonts w:ascii="Cambria Math" w:eastAsia="Calibri" w:hAnsi="Cambria Math" w:cs="Calibri"/>
                  <w:color w:val="333333"/>
                  <w:sz w:val="24"/>
                  <w:szCs w:val="24"/>
                  <w:highlight w:val="white"/>
                </w:rPr>
              </w:ins>
            </m:ctrlPr>
          </m:e>
          <m:sub>
            <m:r>
              <w:ins w:id="633" w:author="Laura Dee" w:date="2023-04-04T15:02:00Z">
                <w:rPr>
                  <w:rFonts w:ascii="Cambria Math" w:eastAsia="Calibri" w:hAnsi="Cambria Math" w:cs="Calibri"/>
                  <w:color w:val="333333"/>
                  <w:sz w:val="24"/>
                  <w:szCs w:val="24"/>
                  <w:highlight w:val="white"/>
                </w:rPr>
                <m:t>1</m:t>
              </w:ins>
            </m:r>
          </m:sub>
        </m:sSub>
      </m:oMath>
      <w:del w:id="634" w:author="Laura Dee" w:date="2023-04-04T15:02:00Z">
        <w:r w:rsidDel="00A97E46">
          <w:rPr>
            <w:rFonts w:ascii="Calibri" w:eastAsia="Calibri" w:hAnsi="Calibri" w:cs="Calibri"/>
            <w:color w:val="333333"/>
            <w:sz w:val="24"/>
            <w:szCs w:val="24"/>
            <w:highlight w:val="white"/>
          </w:rPr>
          <w:delText>$\beta_1$</w:delText>
        </w:r>
      </w:del>
      <w:r>
        <w:rPr>
          <w:rFonts w:ascii="Calibri" w:eastAsia="Calibri" w:hAnsi="Calibri" w:cs="Calibri"/>
          <w:color w:val="333333"/>
          <w:sz w:val="24"/>
          <w:szCs w:val="24"/>
          <w:highlight w:val="white"/>
        </w:rPr>
        <w:t xml:space="preserve">. We note that categorical variables are turned into </w:t>
      </w:r>
      <w:r>
        <w:rPr>
          <w:rFonts w:ascii="Calibri" w:eastAsia="Calibri" w:hAnsi="Calibri" w:cs="Calibri"/>
          <w:b/>
          <w:color w:val="333333"/>
          <w:sz w:val="24"/>
          <w:szCs w:val="24"/>
          <w:highlight w:val="white"/>
        </w:rPr>
        <w:t xml:space="preserve">Dummy </w:t>
      </w:r>
      <w:commentRangeStart w:id="635"/>
      <w:r>
        <w:rPr>
          <w:rFonts w:ascii="Calibri" w:eastAsia="Calibri" w:hAnsi="Calibri" w:cs="Calibri"/>
          <w:b/>
          <w:color w:val="333333"/>
          <w:sz w:val="24"/>
          <w:szCs w:val="24"/>
          <w:highlight w:val="white"/>
        </w:rPr>
        <w:t>Variables</w:t>
      </w:r>
      <w:r>
        <w:rPr>
          <w:rFonts w:ascii="Calibri" w:eastAsia="Calibri" w:hAnsi="Calibri" w:cs="Calibri"/>
          <w:color w:val="333333"/>
          <w:sz w:val="24"/>
          <w:szCs w:val="24"/>
          <w:highlight w:val="white"/>
        </w:rPr>
        <w:t xml:space="preserve"> by software (i.e., for replicate </w:t>
      </w:r>
      <w:proofErr w:type="spellStart"/>
      <w:r w:rsidRPr="00F72E25">
        <w:rPr>
          <w:rFonts w:ascii="Calibri" w:eastAsia="Calibri" w:hAnsi="Calibri" w:cs="Calibri"/>
          <w:i/>
          <w:iCs/>
          <w:color w:val="333333"/>
          <w:sz w:val="24"/>
          <w:szCs w:val="24"/>
          <w:highlight w:val="white"/>
          <w:rPrChange w:id="636" w:author="Laura Dee" w:date="2023-04-04T15:02:00Z">
            <w:rPr>
              <w:rFonts w:ascii="Calibri" w:eastAsia="Calibri" w:hAnsi="Calibri" w:cs="Calibri"/>
              <w:color w:val="333333"/>
              <w:sz w:val="24"/>
              <w:szCs w:val="24"/>
              <w:highlight w:val="white"/>
            </w:rPr>
          </w:rPrChange>
        </w:rPr>
        <w:t>i</w:t>
      </w:r>
      <w:proofErr w:type="spellEnd"/>
      <w:r>
        <w:rPr>
          <w:rFonts w:ascii="Calibri" w:eastAsia="Calibri" w:hAnsi="Calibri" w:cs="Calibri"/>
          <w:color w:val="333333"/>
          <w:sz w:val="24"/>
          <w:szCs w:val="24"/>
          <w:highlight w:val="white"/>
        </w:rPr>
        <w:t xml:space="preserve">, the value for cluster </w:t>
      </w:r>
      <w:r w:rsidRPr="00F72E25">
        <w:rPr>
          <w:rFonts w:ascii="Calibri" w:eastAsia="Calibri" w:hAnsi="Calibri" w:cs="Calibri"/>
          <w:i/>
          <w:iCs/>
          <w:color w:val="333333"/>
          <w:sz w:val="24"/>
          <w:szCs w:val="24"/>
          <w:highlight w:val="white"/>
          <w:rPrChange w:id="637" w:author="Laura Dee" w:date="2023-04-04T15:02:00Z">
            <w:rPr>
              <w:rFonts w:ascii="Calibri" w:eastAsia="Calibri" w:hAnsi="Calibri" w:cs="Calibri"/>
              <w:color w:val="333333"/>
              <w:sz w:val="24"/>
              <w:szCs w:val="24"/>
              <w:highlight w:val="white"/>
            </w:rPr>
          </w:rPrChange>
        </w:rPr>
        <w:t xml:space="preserve">j </w:t>
      </w:r>
      <w:r>
        <w:rPr>
          <w:rFonts w:ascii="Calibri" w:eastAsia="Calibri" w:hAnsi="Calibri" w:cs="Calibri"/>
          <w:color w:val="333333"/>
          <w:sz w:val="24"/>
          <w:szCs w:val="24"/>
          <w:highlight w:val="white"/>
        </w:rPr>
        <w:t xml:space="preserve">is 1 if it is in that cluster, otherwise it is 0). </w:t>
      </w:r>
      <w:commentRangeEnd w:id="635"/>
      <w:r w:rsidR="006D09DA">
        <w:rPr>
          <w:rStyle w:val="CommentReference"/>
        </w:rPr>
        <w:commentReference w:id="635"/>
      </w:r>
      <w:r>
        <w:rPr>
          <w:rFonts w:ascii="Calibri" w:eastAsia="Calibri" w:hAnsi="Calibri" w:cs="Calibri"/>
          <w:color w:val="333333"/>
          <w:sz w:val="24"/>
          <w:szCs w:val="24"/>
          <w:highlight w:val="white"/>
        </w:rPr>
        <w:t xml:space="preserve">This dummy variable coding allows site to be included as a fixed effect - in both senses of the term.  Unlike random effects in a mixed model design, econometric fixed effects designs are not constrained to be drawn from any predefined distribution nor do they refer to a single “fixed" estimated effect for a predictor variable across all units here. A dummy (or categorical) variable is estimated directly in the regression resulting in an estimate for each unit – i.e., in our example site.  </w:t>
      </w:r>
    </w:p>
    <w:p w14:paraId="1E59978A" w14:textId="04A246B5" w:rsidR="00B86FBC" w:rsidRPr="00B86FBC" w:rsidRDefault="00000000"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α</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2CFC90EE" w14:textId="4212F189" w:rsidR="00B86FBC" w:rsidRDefault="00B86FBC" w:rsidP="00B86FBC">
      <w:pPr>
        <w:pStyle w:val="Caption"/>
        <w:jc w:val="right"/>
      </w:pPr>
      <w:r>
        <w:t xml:space="preserve">(7) </w:t>
      </w:r>
    </w:p>
    <w:p w14:paraId="5D4E9F8A" w14:textId="6BC8EFCE" w:rsidR="00766C2E" w:rsidDel="00A97E46" w:rsidRDefault="00037819" w:rsidP="00B86FBC">
      <w:pPr>
        <w:shd w:val="clear" w:color="auto" w:fill="FFFFFF"/>
        <w:spacing w:after="160"/>
        <w:rPr>
          <w:del w:id="638" w:author="Laura Dee" w:date="2023-04-04T15:02: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\beta_1 x_{1ij} + \sum\</w:t>
      </w:r>
      <w:proofErr w:type="spellStart"/>
      <w:r>
        <w:rPr>
          <w:rFonts w:ascii="Calibri" w:eastAsia="Calibri" w:hAnsi="Calibri" w:cs="Calibri"/>
          <w:color w:val="333333"/>
          <w:sz w:val="24"/>
          <w:szCs w:val="24"/>
          <w:highlight w:val="white"/>
        </w:rPr>
        <w:t>alpha_i</w:t>
      </w:r>
      <w:proofErr w:type="spellEnd"/>
      <w:r>
        <w:rPr>
          <w:rFonts w:ascii="Calibri" w:eastAsia="Calibri" w:hAnsi="Calibri" w:cs="Calibri"/>
          <w:color w:val="333333"/>
          <w:sz w:val="24"/>
          <w:szCs w:val="24"/>
          <w:highlight w:val="white"/>
        </w:rPr>
        <w:t xml:space="preserve"> x_{2i}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w:t>
      </w:r>
      <w:r w:rsidR="00B86FB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5BF3338B" w14:textId="77777777" w:rsidR="00B86FBC" w:rsidRPr="00B86FBC" w:rsidRDefault="00B86FBC" w:rsidP="00B86FBC">
      <w:pPr>
        <w:shd w:val="clear" w:color="auto" w:fill="FFFFFF"/>
        <w:spacing w:after="160"/>
        <w:rPr>
          <w:rFonts w:ascii="Calibri" w:eastAsia="Calibri" w:hAnsi="Calibri" w:cs="Calibri"/>
          <w:color w:val="333333"/>
          <w:sz w:val="24"/>
          <w:szCs w:val="24"/>
          <w:highlight w:val="white"/>
        </w:rPr>
      </w:pPr>
    </w:p>
    <w:p w14:paraId="2C4B5E74" w14:textId="47616001" w:rsidR="00766C2E" w:rsidRPr="00B86FBC" w:rsidRDefault="00037819" w:rsidP="00B86FBC">
      <w:pPr>
        <w:shd w:val="clear" w:color="auto" w:fill="FFFFFF"/>
        <w:spacing w:after="160"/>
        <w:rPr>
          <w:rFonts w:ascii="Calibri" w:eastAsia="Calibri" w:hAnsi="Calibri" w:cs="Calibri"/>
          <w:color w:val="333333"/>
          <w:sz w:val="24"/>
          <w:szCs w:val="24"/>
        </w:rPr>
      </w:pPr>
      <w:r>
        <w:rPr>
          <w:rFonts w:ascii="Calibri" w:eastAsia="Calibri" w:hAnsi="Calibri" w:cs="Calibri"/>
          <w:color w:val="3C4043"/>
          <w:sz w:val="24"/>
          <w:szCs w:val="24"/>
          <w:highlight w:val="white"/>
        </w:rPr>
        <w:t xml:space="preserve">where </w:t>
      </w:r>
      <m:oMath>
        <m:sSub>
          <m:sSubPr>
            <m:ctrlPr>
              <w:rPr>
                <w:rFonts w:ascii="Cambria Math" w:eastAsia="Calibri" w:hAnsi="Cambria Math" w:cs="Calibri"/>
                <w:i/>
                <w:color w:val="333333"/>
                <w:sz w:val="24"/>
                <w:szCs w:val="24"/>
              </w:rPr>
            </m:ctrlPr>
          </m:sSubPr>
          <m:e>
            <m:r>
              <w:rPr>
                <w:rFonts w:ascii="Cambria Math" w:eastAsia="Calibri" w:hAnsi="Cambria Math" w:cs="Calibri"/>
                <w:color w:val="333333"/>
                <w:sz w:val="24"/>
                <w:szCs w:val="24"/>
                <w:highlight w:val="white"/>
              </w:rPr>
              <m:t>x</m:t>
            </m:r>
            <m:ctrlPr>
              <w:rPr>
                <w:rFonts w:ascii="Cambria Math" w:eastAsia="Calibri" w:hAnsi="Cambria Math" w:cs="Calibri"/>
                <w:i/>
                <w:color w:val="333333"/>
                <w:sz w:val="24"/>
                <w:szCs w:val="24"/>
                <w:highlight w:val="white"/>
              </w:rPr>
            </m:ctrlPr>
          </m:e>
          <m:sub>
            <m:r>
              <w:rPr>
                <w:rFonts w:ascii="Cambria Math" w:eastAsia="Calibri" w:hAnsi="Cambria Math" w:cs="Calibri"/>
                <w:color w:val="333333"/>
                <w:sz w:val="24"/>
                <w:szCs w:val="24"/>
                <w:highlight w:val="white"/>
              </w:rPr>
              <m:t>1ij</m:t>
            </m:r>
          </m:sub>
        </m:sSub>
      </m:oMath>
      <w:r>
        <w:rPr>
          <w:rFonts w:ascii="Calibri" w:eastAsia="Calibri" w:hAnsi="Calibri" w:cs="Calibri"/>
          <w:color w:val="3C4043"/>
          <w:sz w:val="24"/>
          <w:szCs w:val="24"/>
          <w:highlight w:val="white"/>
        </w:rPr>
        <w:t xml:space="preserve"> is our variable of interest and </w:t>
      </w:r>
      <m:oMath>
        <m:sSub>
          <m:sSubPr>
            <m:ctrlPr>
              <w:rPr>
                <w:rFonts w:ascii="Cambria Math" w:eastAsia="Calibri" w:hAnsi="Cambria Math" w:cs="Calibri"/>
                <w:color w:val="3C4043"/>
                <w:sz w:val="24"/>
                <w:szCs w:val="24"/>
              </w:rPr>
            </m:ctrlPr>
          </m:sSubPr>
          <m:e>
            <m:r>
              <w:rPr>
                <w:rFonts w:ascii="Cambria Math" w:eastAsia="Calibri" w:hAnsi="Cambria Math" w:cs="Calibri"/>
                <w:color w:val="3C4043"/>
                <w:sz w:val="24"/>
                <w:szCs w:val="24"/>
                <w:highlight w:val="white"/>
              </w:rPr>
              <m:t>α</m:t>
            </m:r>
            <m:ctrlPr>
              <w:rPr>
                <w:rFonts w:ascii="Cambria Math" w:eastAsia="Calibri" w:hAnsi="Cambria Math" w:cs="Calibri"/>
                <w:color w:val="3C4043"/>
                <w:sz w:val="24"/>
                <w:szCs w:val="24"/>
                <w:highlight w:val="white"/>
              </w:rPr>
            </m:ctrlPr>
          </m:e>
          <m:sub>
            <m:r>
              <w:rPr>
                <w:rFonts w:ascii="Cambria Math" w:eastAsia="Calibri" w:hAnsi="Cambria Math" w:cs="Calibri"/>
                <w:color w:val="3C4043"/>
                <w:sz w:val="24"/>
                <w:szCs w:val="24"/>
                <w:highlight w:val="white"/>
              </w:rPr>
              <m:t>i</m:t>
            </m:r>
          </m:sub>
        </m:sSub>
      </m:oMath>
      <w:r>
        <w:rPr>
          <w:rFonts w:ascii="Calibri" w:eastAsia="Calibri" w:hAnsi="Calibri" w:cs="Calibri"/>
          <w:color w:val="3C4043"/>
          <w:sz w:val="24"/>
          <w:szCs w:val="24"/>
          <w:highlight w:val="white"/>
        </w:rPr>
        <w:t xml:space="preserve"> is the fixed effect at site i, and </w:t>
      </w:r>
      <w:r w:rsidR="00B86FBC">
        <w:rPr>
          <w:rFonts w:ascii="Calibri" w:eastAsia="Calibri" w:hAnsi="Calibri" w:cs="Calibri"/>
          <w:color w:val="3C4043"/>
          <w:sz w:val="24"/>
          <w:szCs w:val="24"/>
          <w:highlight w:val="white"/>
        </w:rPr>
        <w:t xml:space="preserve"> </w:t>
      </w:r>
      <m:oMath>
        <m:sSub>
          <m:sSubPr>
            <m:ctrlPr>
              <w:rPr>
                <w:rFonts w:ascii="Cambria Math" w:eastAsia="Calibri" w:hAnsi="Cambria Math" w:cs="Calibri"/>
                <w:i/>
                <w:color w:val="333333"/>
                <w:sz w:val="24"/>
                <w:szCs w:val="24"/>
              </w:rPr>
            </m:ctrlPr>
          </m:sSubPr>
          <m:e>
            <m:r>
              <w:rPr>
                <w:rFonts w:ascii="Cambria Math" w:eastAsia="Calibri" w:hAnsi="Cambria Math" w:cs="Calibri"/>
                <w:color w:val="333333"/>
                <w:sz w:val="24"/>
                <w:szCs w:val="24"/>
                <w:highlight w:val="white"/>
              </w:rPr>
              <m:t>x</m:t>
            </m:r>
            <m:ctrlPr>
              <w:rPr>
                <w:rFonts w:ascii="Cambria Math" w:eastAsia="Calibri" w:hAnsi="Cambria Math" w:cs="Calibri"/>
                <w:i/>
                <w:color w:val="333333"/>
                <w:sz w:val="24"/>
                <w:szCs w:val="24"/>
                <w:highlight w:val="white"/>
              </w:rPr>
            </m:ctrlPr>
          </m:e>
          <m:sub>
            <m:r>
              <w:rPr>
                <w:rFonts w:ascii="Cambria Math" w:eastAsia="Calibri" w:hAnsi="Cambria Math" w:cs="Calibri"/>
                <w:color w:val="333333"/>
                <w:sz w:val="24"/>
                <w:szCs w:val="24"/>
                <w:highlight w:val="white"/>
              </w:rPr>
              <m:t>2i</m:t>
            </m:r>
          </m:sub>
        </m:sSub>
      </m:oMath>
      <w:r>
        <w:rPr>
          <w:rFonts w:ascii="Calibri" w:eastAsia="Calibri" w:hAnsi="Calibri" w:cs="Calibri"/>
          <w:color w:val="333333"/>
          <w:sz w:val="24"/>
          <w:szCs w:val="24"/>
          <w:highlight w:val="white"/>
        </w:rPr>
        <w:t xml:space="preserve"> </w:t>
      </w:r>
      <w:r w:rsidR="00B86FBC">
        <w:rPr>
          <w:rFonts w:ascii="Calibri" w:eastAsia="Calibri" w:hAnsi="Calibri" w:cs="Calibri"/>
          <w:color w:val="333333"/>
          <w:sz w:val="24"/>
          <w:szCs w:val="24"/>
          <w:highlight w:val="white"/>
        </w:rPr>
        <w:t xml:space="preserve">is </w:t>
      </w:r>
      <w:r>
        <w:rPr>
          <w:rFonts w:ascii="Calibri" w:eastAsia="Calibri" w:hAnsi="Calibri" w:cs="Calibri"/>
          <w:color w:val="333333"/>
          <w:sz w:val="24"/>
          <w:szCs w:val="24"/>
          <w:highlight w:val="white"/>
        </w:rPr>
        <w:t xml:space="preserve">0 or 1 - a dummy variable that is 1 if the site is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and 0 if it is not</w:t>
      </w:r>
      <w:r>
        <w:rPr>
          <w:rFonts w:ascii="Calibri" w:eastAsia="Calibri" w:hAnsi="Calibri" w:cs="Calibri"/>
          <w:color w:val="3C4043"/>
          <w:sz w:val="24"/>
          <w:szCs w:val="24"/>
          <w:highlight w:val="white"/>
        </w:rPr>
        <w:t xml:space="preserve">. Including a site-level fixed effect is essentially controlling for the average “level” of variable per </w:t>
      </w:r>
      <w:r w:rsidR="00B86FBC">
        <w:rPr>
          <w:rFonts w:ascii="Calibri" w:eastAsia="Calibri" w:hAnsi="Calibri" w:cs="Calibri"/>
          <w:color w:val="3C4043"/>
          <w:sz w:val="24"/>
          <w:szCs w:val="24"/>
          <w:highlight w:val="white"/>
        </w:rPr>
        <w:t>site or</w:t>
      </w:r>
      <w:r>
        <w:rPr>
          <w:rFonts w:ascii="Calibri" w:eastAsia="Calibri" w:hAnsi="Calibri" w:cs="Calibri"/>
          <w:color w:val="3C4043"/>
          <w:sz w:val="24"/>
          <w:szCs w:val="24"/>
          <w:highlight w:val="white"/>
        </w:rPr>
        <w:t xml:space="preserve"> subtracting off a site level mean for each variable.  This control makes this design equivalent to the within transformation </w:t>
      </w:r>
      <w:r>
        <w:rPr>
          <w:rFonts w:ascii="Calibri" w:eastAsia="Calibri" w:hAnsi="Calibri" w:cs="Calibri"/>
          <w:color w:val="3C4043"/>
          <w:sz w:val="24"/>
          <w:szCs w:val="24"/>
          <w:highlight w:val="white"/>
        </w:rPr>
        <w:lastRenderedPageBreak/>
        <w:t xml:space="preserve">design - and has the same effect in controlling for omitted variable bias </w:t>
      </w:r>
      <w:r>
        <w:fldChar w:fldCharType="begin"/>
      </w:r>
      <w:r w:rsidR="00F87D56">
        <w:instrText xml:space="preserve"> ADDIN ZOTERO_ITEM CSL_CITATION {"citationID":"iKvedNvD","properties":{"formattedCitation":"(Angrist and Pischke 2008, Wooldridge 2010)","plainCitation":"(Angrist and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fldChar w:fldCharType="separate"/>
      </w:r>
      <w:r w:rsidR="00F87D56">
        <w:rPr>
          <w:highlight w:val="white"/>
        </w:rPr>
        <w:t>(Angrist and Pischke 2008, Wooldridge 2010)</w:t>
      </w:r>
      <w:r>
        <w:rPr>
          <w:rFonts w:ascii="Calibri" w:eastAsia="Calibri" w:hAnsi="Calibri" w:cs="Calibri"/>
          <w:sz w:val="24"/>
          <w:szCs w:val="24"/>
          <w:highlight w:val="white"/>
        </w:rPr>
        <w:fldChar w:fldCharType="end"/>
      </w:r>
      <w:r>
        <w:rPr>
          <w:rFonts w:ascii="Calibri" w:eastAsia="Calibri" w:hAnsi="Calibri" w:cs="Calibri"/>
          <w:color w:val="3C4043"/>
          <w:sz w:val="24"/>
          <w:szCs w:val="24"/>
          <w:highlight w:val="white"/>
        </w:rPr>
        <w:t xml:space="preserve">.  </w:t>
      </w:r>
    </w:p>
    <w:p w14:paraId="62736281" w14:textId="7B38800F" w:rsidR="00766C2E" w:rsidRDefault="00037819">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 xml:space="preserve">Returning to our example, with site as a fixed effect, we </w:t>
      </w:r>
      <w:del w:id="639" w:author="Laura Dee" w:date="2023-04-03T15:16:00Z">
        <w:r w:rsidDel="00FE12B7">
          <w:rPr>
            <w:rFonts w:ascii="Calibri" w:eastAsia="Calibri" w:hAnsi="Calibri" w:cs="Calibri"/>
            <w:color w:val="3C4043"/>
            <w:sz w:val="24"/>
            <w:szCs w:val="24"/>
            <w:highlight w:val="white"/>
          </w:rPr>
          <w:delText>are able to</w:delText>
        </w:r>
      </w:del>
      <w:ins w:id="640" w:author="Laura Dee" w:date="2023-04-03T15:16:00Z">
        <w:r w:rsidR="00FE12B7">
          <w:rPr>
            <w:rFonts w:ascii="Calibri" w:eastAsia="Calibri" w:hAnsi="Calibri" w:cs="Calibri"/>
            <w:color w:val="3C4043"/>
            <w:sz w:val="24"/>
            <w:szCs w:val="24"/>
            <w:highlight w:val="white"/>
          </w:rPr>
          <w:t>can</w:t>
        </w:r>
      </w:ins>
      <w:r>
        <w:rPr>
          <w:rFonts w:ascii="Calibri" w:eastAsia="Calibri" w:hAnsi="Calibri" w:cs="Calibri"/>
          <w:color w:val="3C4043"/>
          <w:sz w:val="24"/>
          <w:szCs w:val="24"/>
          <w:highlight w:val="white"/>
        </w:rPr>
        <w:t xml:space="preserve"> control for different sites having different levels of recruitment or other omitted variables correlated with temperatur</w:t>
      </w:r>
      <w:ins w:id="641" w:author="Laura Dee" w:date="2023-04-17T14:57:00Z">
        <w:r w:rsidR="00F6146E">
          <w:rPr>
            <w:rFonts w:ascii="Calibri" w:eastAsia="Calibri" w:hAnsi="Calibri" w:cs="Calibri"/>
            <w:color w:val="3C4043"/>
            <w:sz w:val="24"/>
            <w:szCs w:val="24"/>
            <w:highlight w:val="white"/>
          </w:rPr>
          <w:t>e – whether those confounding variables were measured or not.</w:t>
        </w:r>
      </w:ins>
      <w:del w:id="642" w:author="Laura Dee" w:date="2023-04-17T14:57:00Z">
        <w:r w:rsidDel="00F6146E">
          <w:rPr>
            <w:rFonts w:ascii="Calibri" w:eastAsia="Calibri" w:hAnsi="Calibri" w:cs="Calibri"/>
            <w:color w:val="3C4043"/>
            <w:sz w:val="24"/>
            <w:szCs w:val="24"/>
            <w:highlight w:val="white"/>
          </w:rPr>
          <w:delText>e.</w:delText>
        </w:r>
      </w:del>
      <w:r>
        <w:rPr>
          <w:rFonts w:ascii="Calibri" w:eastAsia="Calibri" w:hAnsi="Calibri" w:cs="Calibri"/>
          <w:color w:val="3C4043"/>
          <w:sz w:val="24"/>
          <w:szCs w:val="24"/>
          <w:highlight w:val="white"/>
        </w:rPr>
        <w:t xml:space="preserve"> Hence, using econometric fixed effects (i.e., dummy 0s and 1s) enables a causally identified estimate of the temperature effect, removing differences among sites that are otherwise confounding. We can represent this in a causal diagram in Figure 5b with site as a variable where we control for correlation between site and temperature. This makes it clearer that we are estimating the effect of temperature controlling for recruitment or any other site covariates.</w:t>
      </w:r>
    </w:p>
    <w:p w14:paraId="7F96CAF2" w14:textId="17A3CDE1" w:rsidR="00766C2E" w:rsidRDefault="00037819">
      <w:pPr>
        <w:shd w:val="clear" w:color="auto" w:fill="FFFFFF"/>
        <w:spacing w:after="160"/>
        <w:ind w:firstLine="720"/>
        <w:rPr>
          <w:ins w:id="643" w:author="Laura Dee" w:date="2023-04-17T15:00: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econometric fixed effects design has two main drawbacks. First, fixed effects estimators are inefficie</w:t>
      </w:r>
      <w:r>
        <w:rPr>
          <w:rFonts w:ascii="Calibri" w:eastAsia="Calibri" w:hAnsi="Calibri" w:cs="Calibri"/>
          <w:sz w:val="24"/>
          <w:szCs w:val="24"/>
          <w:highlight w:val="white"/>
        </w:rPr>
        <w:t>nt compared to random effects - meaning that we need a larger sample size to achieve the same level of precision of our estimates. This is because, for eac</w:t>
      </w:r>
      <w:r>
        <w:rPr>
          <w:rFonts w:ascii="Calibri" w:eastAsia="Calibri" w:hAnsi="Calibri" w:cs="Calibri"/>
          <w:color w:val="333333"/>
          <w:sz w:val="24"/>
          <w:szCs w:val="24"/>
          <w:highlight w:val="white"/>
        </w:rPr>
        <w:t xml:space="preserve">h group/fixed effect (site in our example), we </w:t>
      </w:r>
      <w:ins w:id="644" w:author="Laura Dee" w:date="2023-04-17T14:57:00Z">
        <w:r w:rsidR="00F6146E">
          <w:rPr>
            <w:rFonts w:ascii="Calibri" w:eastAsia="Calibri" w:hAnsi="Calibri" w:cs="Calibri"/>
            <w:color w:val="333333"/>
            <w:sz w:val="24"/>
            <w:szCs w:val="24"/>
            <w:highlight w:val="white"/>
          </w:rPr>
          <w:t>estimate a c</w:t>
        </w:r>
      </w:ins>
      <w:ins w:id="645" w:author="Laura Dee" w:date="2023-04-17T14:58:00Z">
        <w:r w:rsidR="00F6146E">
          <w:rPr>
            <w:rFonts w:ascii="Calibri" w:eastAsia="Calibri" w:hAnsi="Calibri" w:cs="Calibri"/>
            <w:color w:val="333333"/>
            <w:sz w:val="24"/>
            <w:szCs w:val="24"/>
            <w:highlight w:val="white"/>
          </w:rPr>
          <w:t>oefficient for each</w:t>
        </w:r>
        <w:r w:rsidR="00183019">
          <w:rPr>
            <w:rFonts w:ascii="Calibri" w:eastAsia="Calibri" w:hAnsi="Calibri" w:cs="Calibri"/>
            <w:color w:val="333333"/>
            <w:sz w:val="24"/>
            <w:szCs w:val="24"/>
            <w:highlight w:val="white"/>
          </w:rPr>
          <w:t xml:space="preserve"> and thus </w:t>
        </w:r>
      </w:ins>
      <w:del w:id="646" w:author="Laura Dee" w:date="2023-04-17T14:58:00Z">
        <w:r w:rsidDel="00F6146E">
          <w:rPr>
            <w:rFonts w:ascii="Calibri" w:eastAsia="Calibri" w:hAnsi="Calibri" w:cs="Calibri"/>
            <w:color w:val="333333"/>
            <w:sz w:val="24"/>
            <w:szCs w:val="24"/>
            <w:highlight w:val="white"/>
          </w:rPr>
          <w:delText>have a corresponding column of dummy 1/0 variables in the model</w:delText>
        </w:r>
        <w:r w:rsidDel="00183019">
          <w:rPr>
            <w:rFonts w:ascii="Calibri" w:eastAsia="Calibri" w:hAnsi="Calibri" w:cs="Calibri"/>
            <w:color w:val="333333"/>
            <w:sz w:val="24"/>
            <w:szCs w:val="24"/>
            <w:highlight w:val="white"/>
          </w:rPr>
          <w:delText>. Thus, we</w:delText>
        </w:r>
        <w:r w:rsidDel="00A812F8">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are estimating many more </w:t>
      </w:r>
      <w:commentRangeStart w:id="647"/>
      <w:r>
        <w:rPr>
          <w:rFonts w:ascii="Calibri" w:eastAsia="Calibri" w:hAnsi="Calibri" w:cs="Calibri"/>
          <w:color w:val="333333"/>
          <w:sz w:val="24"/>
          <w:szCs w:val="24"/>
          <w:highlight w:val="white"/>
        </w:rPr>
        <w:t>parameters</w:t>
      </w:r>
      <w:commentRangeEnd w:id="647"/>
      <w:r w:rsidR="00965AB7">
        <w:rPr>
          <w:rStyle w:val="CommentReference"/>
        </w:rPr>
        <w:commentReference w:id="647"/>
      </w:r>
      <w:r>
        <w:rPr>
          <w:rFonts w:ascii="Calibri" w:eastAsia="Calibri" w:hAnsi="Calibri" w:cs="Calibri"/>
          <w:color w:val="333333"/>
          <w:sz w:val="24"/>
          <w:szCs w:val="24"/>
          <w:highlight w:val="white"/>
        </w:rPr>
        <w:t xml:space="preserve">. However, in the case of omitted variable bias, this framework is still preferable over the random effects model as it produces an unbiased causally identified parameter estimate. Second, we lose information about relationships between sites. While the parameter estimate for the temperature effect is causally valid, it is based on variation in temperature within a site. We have coefficients for individual sites, but, if an investigator is interested in </w:t>
      </w:r>
      <w:ins w:id="648" w:author="Laura Dee" w:date="2023-04-17T15:01:00Z">
        <w:r w:rsidR="00965AB7">
          <w:rPr>
            <w:rFonts w:ascii="Calibri" w:eastAsia="Calibri" w:hAnsi="Calibri" w:cs="Calibri"/>
            <w:color w:val="333333"/>
            <w:sz w:val="24"/>
            <w:szCs w:val="24"/>
            <w:highlight w:val="white"/>
          </w:rPr>
          <w:t xml:space="preserve">a between site comparison, e.g. for </w:t>
        </w:r>
      </w:ins>
      <w:r>
        <w:rPr>
          <w:rFonts w:ascii="Calibri" w:eastAsia="Calibri" w:hAnsi="Calibri" w:cs="Calibri"/>
          <w:color w:val="333333"/>
          <w:sz w:val="24"/>
          <w:szCs w:val="24"/>
          <w:highlight w:val="white"/>
        </w:rPr>
        <w:t>gradients between sites (e.g., sites are along a thermal gradient in this example), this approach does not allow for any inference about the</w:t>
      </w:r>
      <w:ins w:id="649" w:author="Laura Dee" w:date="2023-04-17T15:01:00Z">
        <w:r w:rsidR="00140965">
          <w:rPr>
            <w:rFonts w:ascii="Calibri" w:eastAsia="Calibri" w:hAnsi="Calibri" w:cs="Calibri"/>
            <w:color w:val="333333"/>
            <w:sz w:val="24"/>
            <w:szCs w:val="24"/>
            <w:highlight w:val="white"/>
          </w:rPr>
          <w:t xml:space="preserve"> between-site </w:t>
        </w:r>
      </w:ins>
      <w:del w:id="650" w:author="Laura Dee" w:date="2023-04-17T15:01:00Z">
        <w:r w:rsidDel="00140965">
          <w:rPr>
            <w:rFonts w:ascii="Calibri" w:eastAsia="Calibri" w:hAnsi="Calibri" w:cs="Calibri"/>
            <w:color w:val="333333"/>
            <w:sz w:val="24"/>
            <w:szCs w:val="24"/>
            <w:highlight w:val="white"/>
          </w:rPr>
          <w:delText xml:space="preserve"> effects of these gradients -</w:delText>
        </w:r>
      </w:del>
      <w:ins w:id="651" w:author="Laura Dee" w:date="2023-04-17T15:01:00Z">
        <w:r w:rsidR="00140965">
          <w:rPr>
            <w:rFonts w:ascii="Calibri" w:eastAsia="Calibri" w:hAnsi="Calibri" w:cs="Calibri"/>
            <w:color w:val="333333"/>
            <w:sz w:val="24"/>
            <w:szCs w:val="24"/>
            <w:highlight w:val="white"/>
          </w:rPr>
          <w:t>effects</w:t>
        </w:r>
      </w:ins>
      <w:del w:id="652" w:author="Laura Dee" w:date="2023-04-17T15:01:00Z">
        <w:r w:rsidDel="00140965">
          <w:rPr>
            <w:rFonts w:ascii="Calibri" w:eastAsia="Calibri" w:hAnsi="Calibri" w:cs="Calibri"/>
            <w:color w:val="333333"/>
            <w:sz w:val="24"/>
            <w:szCs w:val="24"/>
            <w:highlight w:val="white"/>
          </w:rPr>
          <w:delText xml:space="preserve"> and other drivers correlated with them - between sites</w:delText>
        </w:r>
      </w:del>
      <w:r>
        <w:rPr>
          <w:rFonts w:ascii="Calibri" w:eastAsia="Calibri" w:hAnsi="Calibri" w:cs="Calibri"/>
          <w:color w:val="333333"/>
          <w:sz w:val="24"/>
          <w:szCs w:val="24"/>
          <w:highlight w:val="white"/>
        </w:rPr>
        <w:t xml:space="preserve">. </w:t>
      </w:r>
      <w:del w:id="653" w:author="Laura Dee" w:date="2023-04-17T15:02:00Z">
        <w:r w:rsidDel="00140965">
          <w:rPr>
            <w:rFonts w:ascii="Calibri" w:eastAsia="Calibri" w:hAnsi="Calibri" w:cs="Calibri"/>
            <w:color w:val="333333"/>
            <w:sz w:val="24"/>
            <w:szCs w:val="24"/>
            <w:highlight w:val="white"/>
          </w:rPr>
          <w:delText>This lack can be problematic if a researcher wishes to use the model for prediction as well as causal inference – such as predicting snail abundances at new sites not included in our initial study.</w:delText>
        </w:r>
      </w:del>
    </w:p>
    <w:p w14:paraId="41560537" w14:textId="1C027E5F" w:rsidR="00CB2F9B" w:rsidDel="00965AB7" w:rsidRDefault="00CB2F9B">
      <w:pPr>
        <w:shd w:val="clear" w:color="auto" w:fill="FFFFFF"/>
        <w:spacing w:after="160"/>
        <w:ind w:firstLine="720"/>
        <w:rPr>
          <w:del w:id="654" w:author="Laura Dee" w:date="2023-04-17T15:01:00Z"/>
          <w:rFonts w:ascii="Calibri" w:eastAsia="Calibri" w:hAnsi="Calibri" w:cs="Calibri"/>
          <w:b/>
          <w:color w:val="333333"/>
          <w:sz w:val="24"/>
          <w:szCs w:val="24"/>
          <w:highlight w:val="white"/>
        </w:rPr>
      </w:pPr>
    </w:p>
    <w:p w14:paraId="56F4AF2E" w14:textId="7788C677" w:rsidR="00766C2E" w:rsidRDefault="00037819">
      <w:pPr>
        <w:pStyle w:val="Heading2"/>
        <w:shd w:val="clear" w:color="auto" w:fill="FFFFFF"/>
        <w:spacing w:after="160"/>
        <w:rPr>
          <w:rFonts w:ascii="Calibri" w:eastAsia="Calibri" w:hAnsi="Calibri" w:cs="Calibri"/>
          <w:i/>
          <w:sz w:val="24"/>
          <w:szCs w:val="24"/>
        </w:rPr>
      </w:pPr>
      <w:bookmarkStart w:id="655" w:name="_3dy6vkm" w:colFirst="0" w:colLast="0"/>
      <w:bookmarkEnd w:id="655"/>
      <w:r>
        <w:rPr>
          <w:rFonts w:ascii="Calibri" w:eastAsia="Calibri" w:hAnsi="Calibri" w:cs="Calibri"/>
          <w:i/>
          <w:sz w:val="24"/>
          <w:szCs w:val="24"/>
        </w:rPr>
        <w:t xml:space="preserve">Group Means </w:t>
      </w:r>
      <w:ins w:id="656" w:author="Laura Dee" w:date="2023-04-04T08:58:00Z">
        <w:r w:rsidR="00B70EB2">
          <w:rPr>
            <w:rFonts w:ascii="Calibri" w:eastAsia="Calibri" w:hAnsi="Calibri" w:cs="Calibri"/>
            <w:i/>
            <w:sz w:val="24"/>
            <w:szCs w:val="24"/>
          </w:rPr>
          <w:t>f</w:t>
        </w:r>
      </w:ins>
      <w:del w:id="657" w:author="Laura Dee" w:date="2023-04-04T08:58:00Z">
        <w:r w:rsidDel="00B70EB2">
          <w:rPr>
            <w:rFonts w:ascii="Calibri" w:eastAsia="Calibri" w:hAnsi="Calibri" w:cs="Calibri"/>
            <w:i/>
            <w:sz w:val="24"/>
            <w:szCs w:val="24"/>
          </w:rPr>
          <w:delText>F</w:delText>
        </w:r>
      </w:del>
      <w:r>
        <w:rPr>
          <w:rFonts w:ascii="Calibri" w:eastAsia="Calibri" w:hAnsi="Calibri" w:cs="Calibri"/>
          <w:i/>
          <w:sz w:val="24"/>
          <w:szCs w:val="24"/>
        </w:rPr>
        <w:t xml:space="preserve">or </w:t>
      </w:r>
      <w:ins w:id="658" w:author="Laura Dee" w:date="2023-04-05T08:58:00Z">
        <w:r w:rsidR="00BB20FE">
          <w:rPr>
            <w:rFonts w:ascii="Calibri" w:eastAsia="Calibri" w:hAnsi="Calibri" w:cs="Calibri"/>
            <w:i/>
            <w:sz w:val="24"/>
            <w:szCs w:val="24"/>
          </w:rPr>
          <w:t>e</w:t>
        </w:r>
      </w:ins>
      <w:del w:id="659" w:author="Laura Dee" w:date="2023-04-05T08:58:00Z">
        <w:r w:rsidDel="00BB20FE">
          <w:rPr>
            <w:rFonts w:ascii="Calibri" w:eastAsia="Calibri" w:hAnsi="Calibri" w:cs="Calibri"/>
            <w:i/>
            <w:sz w:val="24"/>
            <w:szCs w:val="24"/>
          </w:rPr>
          <w:delText>E</w:delText>
        </w:r>
      </w:del>
      <w:r>
        <w:rPr>
          <w:rFonts w:ascii="Calibri" w:eastAsia="Calibri" w:hAnsi="Calibri" w:cs="Calibri"/>
          <w:i/>
          <w:sz w:val="24"/>
          <w:szCs w:val="24"/>
        </w:rPr>
        <w:t xml:space="preserve">fficiency, </w:t>
      </w:r>
      <w:ins w:id="660" w:author="Laura Dee" w:date="2023-04-05T08:58:00Z">
        <w:r w:rsidR="00BB20FE">
          <w:rPr>
            <w:rFonts w:ascii="Calibri" w:eastAsia="Calibri" w:hAnsi="Calibri" w:cs="Calibri"/>
            <w:i/>
            <w:sz w:val="24"/>
            <w:szCs w:val="24"/>
          </w:rPr>
          <w:t>i</w:t>
        </w:r>
      </w:ins>
      <w:del w:id="661" w:author="Laura Dee" w:date="2023-04-05T08:58:00Z">
        <w:r w:rsidDel="00BB20FE">
          <w:rPr>
            <w:rFonts w:ascii="Calibri" w:eastAsia="Calibri" w:hAnsi="Calibri" w:cs="Calibri"/>
            <w:i/>
            <w:sz w:val="24"/>
            <w:szCs w:val="24"/>
          </w:rPr>
          <w:delText>I</w:delText>
        </w:r>
      </w:del>
      <w:r>
        <w:rPr>
          <w:rFonts w:ascii="Calibri" w:eastAsia="Calibri" w:hAnsi="Calibri" w:cs="Calibri"/>
          <w:i/>
          <w:sz w:val="24"/>
          <w:szCs w:val="24"/>
        </w:rPr>
        <w:t xml:space="preserve">nference, </w:t>
      </w:r>
      <w:ins w:id="662" w:author="Laura Dee" w:date="2023-04-05T08:58:00Z">
        <w:r w:rsidR="00BB20FE">
          <w:rPr>
            <w:rFonts w:ascii="Calibri" w:eastAsia="Calibri" w:hAnsi="Calibri" w:cs="Calibri"/>
            <w:i/>
            <w:sz w:val="24"/>
            <w:szCs w:val="24"/>
          </w:rPr>
          <w:t>f</w:t>
        </w:r>
      </w:ins>
      <w:del w:id="663" w:author="Laura Dee" w:date="2023-04-05T08:58:00Z">
        <w:r w:rsidDel="00BB20FE">
          <w:rPr>
            <w:rFonts w:ascii="Calibri" w:eastAsia="Calibri" w:hAnsi="Calibri" w:cs="Calibri"/>
            <w:i/>
            <w:sz w:val="24"/>
            <w:szCs w:val="24"/>
          </w:rPr>
          <w:delText>F</w:delText>
        </w:r>
      </w:del>
      <w:r>
        <w:rPr>
          <w:rFonts w:ascii="Calibri" w:eastAsia="Calibri" w:hAnsi="Calibri" w:cs="Calibri"/>
          <w:i/>
          <w:sz w:val="24"/>
          <w:szCs w:val="24"/>
        </w:rPr>
        <w:t xml:space="preserve">un, and </w:t>
      </w:r>
      <w:ins w:id="664" w:author="Laura Dee" w:date="2023-04-05T08:58:00Z">
        <w:r w:rsidR="00BB20FE">
          <w:rPr>
            <w:rFonts w:ascii="Calibri" w:eastAsia="Calibri" w:hAnsi="Calibri" w:cs="Calibri"/>
            <w:i/>
            <w:sz w:val="24"/>
            <w:szCs w:val="24"/>
          </w:rPr>
          <w:t>p</w:t>
        </w:r>
      </w:ins>
      <w:del w:id="665" w:author="Laura Dee" w:date="2023-04-05T08:58:00Z">
        <w:r w:rsidDel="00BB20FE">
          <w:rPr>
            <w:rFonts w:ascii="Calibri" w:eastAsia="Calibri" w:hAnsi="Calibri" w:cs="Calibri"/>
            <w:i/>
            <w:sz w:val="24"/>
            <w:szCs w:val="24"/>
          </w:rPr>
          <w:delText>P</w:delText>
        </w:r>
      </w:del>
      <w:proofErr w:type="gramStart"/>
      <w:r>
        <w:rPr>
          <w:rFonts w:ascii="Calibri" w:eastAsia="Calibri" w:hAnsi="Calibri" w:cs="Calibri"/>
          <w:i/>
          <w:sz w:val="24"/>
          <w:szCs w:val="24"/>
        </w:rPr>
        <w:t>rofit</w:t>
      </w:r>
      <w:proofErr w:type="gramEnd"/>
    </w:p>
    <w:p w14:paraId="03F16EED" w14:textId="3B8652F5"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666"/>
      <w:r>
        <w:rPr>
          <w:rFonts w:ascii="Calibri" w:eastAsia="Calibri" w:hAnsi="Calibri" w:cs="Calibri"/>
          <w:color w:val="333333"/>
          <w:sz w:val="24"/>
          <w:szCs w:val="24"/>
          <w:highlight w:val="white"/>
        </w:rPr>
        <w:t xml:space="preserve">To </w:t>
      </w:r>
      <w:del w:id="667" w:author="Laura Dee" w:date="2023-04-04T12:57:00Z">
        <w:r w:rsidDel="00B678B7">
          <w:rPr>
            <w:rFonts w:ascii="Calibri" w:eastAsia="Calibri" w:hAnsi="Calibri" w:cs="Calibri"/>
            <w:color w:val="333333"/>
            <w:sz w:val="24"/>
            <w:szCs w:val="24"/>
            <w:highlight w:val="white"/>
          </w:rPr>
          <w:delText xml:space="preserve">solve </w:delText>
        </w:r>
      </w:del>
      <w:ins w:id="668" w:author="Laura Dee" w:date="2023-04-04T12:57:00Z">
        <w:r w:rsidR="00B678B7">
          <w:rPr>
            <w:rFonts w:ascii="Calibri" w:eastAsia="Calibri" w:hAnsi="Calibri" w:cs="Calibri"/>
            <w:color w:val="333333"/>
            <w:sz w:val="24"/>
            <w:szCs w:val="24"/>
            <w:highlight w:val="white"/>
          </w:rPr>
          <w:t xml:space="preserve">overcome </w:t>
        </w:r>
      </w:ins>
      <w:r>
        <w:rPr>
          <w:rFonts w:ascii="Calibri" w:eastAsia="Calibri" w:hAnsi="Calibri" w:cs="Calibri"/>
          <w:color w:val="333333"/>
          <w:sz w:val="24"/>
          <w:szCs w:val="24"/>
          <w:highlight w:val="white"/>
        </w:rPr>
        <w:t>the above problems</w:t>
      </w:r>
      <w:commentRangeEnd w:id="666"/>
      <w:r w:rsidR="00440B68">
        <w:rPr>
          <w:rStyle w:val="CommentReference"/>
        </w:rPr>
        <w:commentReference w:id="666"/>
      </w:r>
      <w:r>
        <w:rPr>
          <w:rFonts w:ascii="Calibri" w:eastAsia="Calibri" w:hAnsi="Calibri" w:cs="Calibri"/>
          <w:color w:val="333333"/>
          <w:sz w:val="24"/>
          <w:szCs w:val="24"/>
          <w:highlight w:val="white"/>
        </w:rPr>
        <w:t xml:space="preserve">, we can step into the world of </w:t>
      </w:r>
      <w:r>
        <w:rPr>
          <w:rFonts w:ascii="Calibri" w:eastAsia="Calibri" w:hAnsi="Calibri" w:cs="Calibri"/>
          <w:b/>
          <w:color w:val="333333"/>
          <w:sz w:val="24"/>
          <w:szCs w:val="24"/>
          <w:highlight w:val="white"/>
        </w:rPr>
        <w:t xml:space="preserve">correlated random effects </w:t>
      </w:r>
      <w:del w:id="669" w:author="Laura Dee" w:date="2023-04-03T15:16:00Z">
        <w:r w:rsidDel="00AD5F89">
          <w:rPr>
            <w:rFonts w:ascii="Calibri" w:eastAsia="Calibri" w:hAnsi="Calibri" w:cs="Calibri"/>
            <w:b/>
            <w:color w:val="333333"/>
            <w:sz w:val="24"/>
            <w:szCs w:val="24"/>
            <w:highlight w:val="white"/>
          </w:rPr>
          <w:delText xml:space="preserve">model </w:delText>
        </w:r>
      </w:del>
      <w:r>
        <w:rPr>
          <w:rFonts w:ascii="Calibri" w:eastAsia="Calibri" w:hAnsi="Calibri" w:cs="Calibri"/>
          <w:b/>
          <w:color w:val="333333"/>
          <w:sz w:val="24"/>
          <w:szCs w:val="24"/>
          <w:highlight w:val="white"/>
        </w:rPr>
        <w:t>designs</w:t>
      </w:r>
      <w:r>
        <w:rPr>
          <w:rFonts w:ascii="Calibri" w:eastAsia="Calibri" w:hAnsi="Calibri" w:cs="Calibri"/>
          <w:color w:val="333333"/>
          <w:sz w:val="24"/>
          <w:szCs w:val="24"/>
          <w:highlight w:val="white"/>
        </w:rPr>
        <w:t>. In this style of design, we again assume that our confounding variables that correlate wi</w:t>
      </w:r>
      <w:r>
        <w:rPr>
          <w:rFonts w:ascii="Calibri" w:eastAsia="Calibri" w:hAnsi="Calibri" w:cs="Calibri"/>
          <w:color w:val="333333"/>
          <w:sz w:val="24"/>
          <w:szCs w:val="24"/>
        </w:rPr>
        <w:t>th our causal variable of interest vary</w:t>
      </w:r>
      <w:r>
        <w:rPr>
          <w:rFonts w:ascii="Calibri" w:eastAsia="Calibri" w:hAnsi="Calibri" w:cs="Calibri"/>
          <w:color w:val="333333"/>
          <w:sz w:val="24"/>
          <w:szCs w:val="24"/>
          <w:highlight w:val="white"/>
        </w:rPr>
        <w:t xml:space="preserve"> at the cluster - in this case site - level. The foundation of correlated random effects </w:t>
      </w:r>
      <w:del w:id="670" w:author="Laura Dee" w:date="2023-04-03T15:17:00Z">
        <w:r w:rsidDel="00AF51E3">
          <w:rPr>
            <w:rFonts w:ascii="Calibri" w:eastAsia="Calibri" w:hAnsi="Calibri" w:cs="Calibri"/>
            <w:color w:val="333333"/>
            <w:sz w:val="24"/>
            <w:szCs w:val="24"/>
            <w:highlight w:val="white"/>
          </w:rPr>
          <w:delText xml:space="preserve">model </w:delText>
        </w:r>
      </w:del>
      <w:r>
        <w:rPr>
          <w:rFonts w:ascii="Calibri" w:eastAsia="Calibri" w:hAnsi="Calibri" w:cs="Calibri"/>
          <w:color w:val="333333"/>
          <w:sz w:val="24"/>
          <w:szCs w:val="24"/>
          <w:highlight w:val="white"/>
        </w:rPr>
        <w:t xml:space="preserve">designs is leveraging </w:t>
      </w:r>
      <w:r>
        <w:rPr>
          <w:rFonts w:ascii="Calibri" w:eastAsia="Calibri" w:hAnsi="Calibri" w:cs="Calibri"/>
          <w:i/>
          <w:color w:val="333333"/>
          <w:sz w:val="24"/>
          <w:szCs w:val="24"/>
          <w:highlight w:val="white"/>
        </w:rPr>
        <w:t xml:space="preserve">group means </w:t>
      </w:r>
      <w:r>
        <w:rPr>
          <w:rFonts w:ascii="Calibri" w:eastAsia="Calibri" w:hAnsi="Calibri" w:cs="Calibri"/>
          <w:color w:val="333333"/>
          <w:sz w:val="24"/>
          <w:szCs w:val="24"/>
          <w:highlight w:val="white"/>
        </w:rPr>
        <w:t>to get a causally identified estimate of the effect of our predictor of interest. For every cluster – e.g., site, year, region</w:t>
      </w:r>
      <w:del w:id="671" w:author="Laura Dee" w:date="2023-04-03T15:17:00Z">
        <w:r w:rsidDel="0031353E">
          <w:rPr>
            <w:rFonts w:ascii="Calibri" w:eastAsia="Calibri" w:hAnsi="Calibri" w:cs="Calibri"/>
            <w:color w:val="333333"/>
            <w:sz w:val="24"/>
            <w:szCs w:val="24"/>
            <w:highlight w:val="white"/>
          </w:rPr>
          <w:delText>, etc</w:delText>
        </w:r>
      </w:del>
      <w:ins w:id="672" w:author="Laura Dee" w:date="2023-04-03T15:17:00Z">
        <w:r w:rsidR="0031353E">
          <w:rPr>
            <w:rFonts w:ascii="Calibri" w:eastAsia="Calibri" w:hAnsi="Calibri" w:cs="Calibri"/>
            <w:color w:val="333333"/>
            <w:sz w:val="24"/>
            <w:szCs w:val="24"/>
            <w:highlight w:val="white"/>
          </w:rPr>
          <w:t xml:space="preserve"> </w:t>
        </w:r>
      </w:ins>
      <w:del w:id="673" w:author="Laura Dee" w:date="2023-04-03T15:17:00Z">
        <w:r w:rsidDel="0031353E">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w:t>
      </w:r>
      <w:ins w:id="674" w:author="Laura Dee" w:date="2023-04-04T14:59:00Z">
        <w:r w:rsidR="00000B06">
          <w:rPr>
            <w:rFonts w:ascii="Calibri" w:eastAsia="Calibri" w:hAnsi="Calibri" w:cs="Calibri"/>
            <w:color w:val="333333"/>
            <w:sz w:val="24"/>
            <w:szCs w:val="24"/>
            <w:highlight w:val="white"/>
          </w:rPr>
          <w:t>–</w:t>
        </w:r>
      </w:ins>
      <w:del w:id="675" w:author="Laura Dee" w:date="2023-04-04T14:59:00Z">
        <w:r w:rsidDel="00000B06">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researchers calculate a group mean to include as a predictor in the statistical </w:t>
      </w:r>
      <w:r w:rsidRPr="00AF51E3">
        <w:rPr>
          <w:rFonts w:ascii="Calibri" w:eastAsia="Calibri" w:hAnsi="Calibri" w:cs="Calibri"/>
          <w:color w:val="333333"/>
          <w:sz w:val="24"/>
          <w:szCs w:val="24"/>
          <w:highlight w:val="magenta"/>
          <w:rPrChange w:id="676" w:author="Laura Dee" w:date="2023-04-03T15:18:00Z">
            <w:rPr>
              <w:rFonts w:ascii="Calibri" w:eastAsia="Calibri" w:hAnsi="Calibri" w:cs="Calibri"/>
              <w:color w:val="333333"/>
              <w:sz w:val="24"/>
              <w:szCs w:val="24"/>
              <w:highlight w:val="white"/>
            </w:rPr>
          </w:rPrChange>
        </w:rPr>
        <w:t>model</w:t>
      </w:r>
      <w:r>
        <w:rPr>
          <w:rFonts w:ascii="Calibri" w:eastAsia="Calibri" w:hAnsi="Calibri" w:cs="Calibri"/>
          <w:color w:val="333333"/>
          <w:sz w:val="24"/>
          <w:szCs w:val="24"/>
          <w:highlight w:val="white"/>
        </w:rPr>
        <w:t xml:space="preserve"> for this design. This </w:t>
      </w:r>
      <w:r w:rsidRPr="00556417">
        <w:rPr>
          <w:rFonts w:ascii="Calibri" w:eastAsia="Calibri" w:hAnsi="Calibri" w:cs="Calibri"/>
          <w:color w:val="333333"/>
          <w:sz w:val="24"/>
          <w:szCs w:val="24"/>
          <w:highlight w:val="magenta"/>
          <w:rPrChange w:id="677" w:author="Laura Dee" w:date="2023-04-04T14:02:00Z">
            <w:rPr>
              <w:rFonts w:ascii="Calibri" w:eastAsia="Calibri" w:hAnsi="Calibri" w:cs="Calibri"/>
              <w:color w:val="333333"/>
              <w:sz w:val="24"/>
              <w:szCs w:val="24"/>
              <w:highlight w:val="white"/>
            </w:rPr>
          </w:rPrChange>
        </w:rPr>
        <w:t xml:space="preserve">hierarchical predictor </w:t>
      </w:r>
      <w:r w:rsidR="00B86FBC" w:rsidRPr="00556417">
        <w:rPr>
          <w:rFonts w:ascii="Calibri" w:eastAsia="Calibri" w:hAnsi="Calibri" w:cs="Calibri"/>
          <w:color w:val="333333"/>
          <w:sz w:val="24"/>
          <w:szCs w:val="24"/>
          <w:highlight w:val="magenta"/>
          <w:rPrChange w:id="678" w:author="Laura Dee" w:date="2023-04-04T14:02:00Z">
            <w:rPr>
              <w:rFonts w:ascii="Calibri" w:eastAsia="Calibri" w:hAnsi="Calibri" w:cs="Calibri"/>
              <w:color w:val="333333"/>
              <w:sz w:val="24"/>
              <w:szCs w:val="24"/>
              <w:highlight w:val="white"/>
            </w:rPr>
          </w:rPrChange>
        </w:rPr>
        <w:t>variable –</w:t>
      </w:r>
      <w:r w:rsidRPr="00556417">
        <w:rPr>
          <w:rFonts w:ascii="Calibri" w:eastAsia="Calibri" w:hAnsi="Calibri" w:cs="Calibri"/>
          <w:color w:val="333333"/>
          <w:sz w:val="24"/>
          <w:szCs w:val="24"/>
          <w:highlight w:val="magenta"/>
          <w:rPrChange w:id="679" w:author="Laura Dee" w:date="2023-04-04T14:02:00Z">
            <w:rPr>
              <w:rFonts w:ascii="Calibri" w:eastAsia="Calibri" w:hAnsi="Calibri" w:cs="Calibri"/>
              <w:color w:val="333333"/>
              <w:sz w:val="24"/>
              <w:szCs w:val="24"/>
              <w:highlight w:val="white"/>
            </w:rPr>
          </w:rPrChange>
        </w:rPr>
        <w:t xml:space="preserve"> a predictor at the cluster level </w:t>
      </w:r>
      <w:r>
        <w:rPr>
          <w:rFonts w:ascii="Calibri" w:eastAsia="Calibri" w:hAnsi="Calibri" w:cs="Calibri"/>
          <w:color w:val="333333"/>
          <w:sz w:val="24"/>
          <w:szCs w:val="24"/>
          <w:highlight w:val="white"/>
        </w:rPr>
        <w:t xml:space="preserve">– now acts to control for </w:t>
      </w:r>
      <w:del w:id="680" w:author="Laura Dee" w:date="2023-04-04T14:02:00Z">
        <w:r w:rsidDel="0067120A">
          <w:rPr>
            <w:rFonts w:ascii="Calibri" w:eastAsia="Calibri" w:hAnsi="Calibri" w:cs="Calibri"/>
            <w:color w:val="333333"/>
            <w:sz w:val="24"/>
            <w:szCs w:val="24"/>
            <w:highlight w:val="white"/>
          </w:rPr>
          <w:delText xml:space="preserve">omitted </w:delText>
        </w:r>
      </w:del>
      <w:ins w:id="681" w:author="Laura Dee" w:date="2023-04-04T14:02:00Z">
        <w:r w:rsidR="0067120A">
          <w:rPr>
            <w:rFonts w:ascii="Calibri" w:eastAsia="Calibri" w:hAnsi="Calibri" w:cs="Calibri"/>
            <w:color w:val="333333"/>
            <w:sz w:val="24"/>
            <w:szCs w:val="24"/>
            <w:highlight w:val="white"/>
          </w:rPr>
          <w:t xml:space="preserve">confounding </w:t>
        </w:r>
      </w:ins>
      <w:r>
        <w:rPr>
          <w:rFonts w:ascii="Calibri" w:eastAsia="Calibri" w:hAnsi="Calibri" w:cs="Calibri"/>
          <w:color w:val="333333"/>
          <w:sz w:val="24"/>
          <w:szCs w:val="24"/>
          <w:highlight w:val="white"/>
        </w:rPr>
        <w:t xml:space="preserve">variables that vary between sites and correlate with our causal variable of interest. Because </w:t>
      </w:r>
      <w:r w:rsidRPr="00007ABB">
        <w:rPr>
          <w:rFonts w:ascii="Calibri" w:eastAsia="Calibri" w:hAnsi="Calibri" w:cs="Calibri"/>
          <w:color w:val="333333"/>
          <w:sz w:val="24"/>
          <w:szCs w:val="24"/>
          <w:highlight w:val="magenta"/>
          <w:rPrChange w:id="682" w:author="Laura Dee" w:date="2023-04-04T15:06:00Z">
            <w:rPr>
              <w:rFonts w:ascii="Calibri" w:eastAsia="Calibri" w:hAnsi="Calibri" w:cs="Calibri"/>
              <w:color w:val="333333"/>
              <w:sz w:val="24"/>
              <w:szCs w:val="24"/>
              <w:highlight w:val="white"/>
            </w:rPr>
          </w:rPrChange>
        </w:rPr>
        <w:t>of this</w:t>
      </w:r>
      <w:r>
        <w:rPr>
          <w:rFonts w:ascii="Calibri" w:eastAsia="Calibri" w:hAnsi="Calibri" w:cs="Calibri"/>
          <w:color w:val="333333"/>
          <w:sz w:val="24"/>
          <w:szCs w:val="24"/>
          <w:highlight w:val="white"/>
        </w:rPr>
        <w:t xml:space="preserve">, we can use hierarchical mixed effects statistical models that include a random effect of site and no longer violate the random effects assumption. Further, the coefficient for our causal variable of interest is now estimated while controlling for cluster-level confounding variables - whether they are known or not. This statistical design approach is </w:t>
      </w:r>
      <w:r w:rsidRPr="00440B68">
        <w:rPr>
          <w:rFonts w:ascii="Calibri" w:eastAsia="Calibri" w:hAnsi="Calibri" w:cs="Calibri"/>
          <w:color w:val="333333"/>
          <w:sz w:val="24"/>
          <w:szCs w:val="24"/>
          <w:highlight w:val="magenta"/>
          <w:rPrChange w:id="683" w:author="Laura Dee" w:date="2023-04-04T14:02:00Z">
            <w:rPr>
              <w:rFonts w:ascii="Calibri" w:eastAsia="Calibri" w:hAnsi="Calibri" w:cs="Calibri"/>
              <w:color w:val="333333"/>
              <w:sz w:val="24"/>
              <w:szCs w:val="24"/>
              <w:highlight w:val="white"/>
            </w:rPr>
          </w:rPrChange>
        </w:rPr>
        <w:t xml:space="preserve">useful as it allows us to derive causally valid inference about our driver, study </w:t>
      </w:r>
      <w:commentRangeStart w:id="684"/>
      <w:r>
        <w:rPr>
          <w:rFonts w:ascii="Calibri" w:eastAsia="Calibri" w:hAnsi="Calibri" w:cs="Calibri"/>
          <w:color w:val="333333"/>
          <w:sz w:val="24"/>
          <w:szCs w:val="24"/>
          <w:highlight w:val="white"/>
        </w:rPr>
        <w:t xml:space="preserve">the </w:t>
      </w:r>
      <w:r>
        <w:rPr>
          <w:rFonts w:ascii="Calibri" w:eastAsia="Calibri" w:hAnsi="Calibri" w:cs="Calibri"/>
          <w:color w:val="333333"/>
          <w:sz w:val="24"/>
          <w:szCs w:val="24"/>
          <w:highlight w:val="white"/>
        </w:rPr>
        <w:lastRenderedPageBreak/>
        <w:t xml:space="preserve">effects of </w:t>
      </w:r>
      <w:ins w:id="685" w:author="Laura Dee" w:date="2023-04-04T14:02:00Z">
        <w:r w:rsidR="00440B68">
          <w:rPr>
            <w:rFonts w:ascii="Calibri" w:eastAsia="Calibri" w:hAnsi="Calibri" w:cs="Calibri"/>
            <w:color w:val="333333"/>
            <w:sz w:val="24"/>
            <w:szCs w:val="24"/>
            <w:highlight w:val="white"/>
          </w:rPr>
          <w:t xml:space="preserve">between-site differences? </w:t>
        </w:r>
      </w:ins>
      <w:r>
        <w:rPr>
          <w:rFonts w:ascii="Calibri" w:eastAsia="Calibri" w:hAnsi="Calibri" w:cs="Calibri"/>
          <w:color w:val="333333"/>
          <w:sz w:val="24"/>
          <w:szCs w:val="24"/>
          <w:highlight w:val="white"/>
        </w:rPr>
        <w:t xml:space="preserve">gradients </w:t>
      </w:r>
      <w:commentRangeEnd w:id="684"/>
      <w:r w:rsidR="00440B68">
        <w:rPr>
          <w:rStyle w:val="CommentReference"/>
        </w:rPr>
        <w:commentReference w:id="684"/>
      </w:r>
      <w:r>
        <w:rPr>
          <w:rFonts w:ascii="Calibri" w:eastAsia="Calibri" w:hAnsi="Calibri" w:cs="Calibri"/>
          <w:color w:val="333333"/>
          <w:sz w:val="24"/>
          <w:szCs w:val="24"/>
          <w:highlight w:val="white"/>
        </w:rPr>
        <w:t xml:space="preserve">between sites that are correlated with our causal variable of interest via group means, and learn about the variation between sites that is not correlated with our causal variable of interest via the random effects </w:t>
      </w:r>
      <w:commentRangeStart w:id="686"/>
      <w:proofErr w:type="spellStart"/>
      <w:r>
        <w:rPr>
          <w:rFonts w:ascii="Calibri" w:eastAsia="Calibri" w:hAnsi="Calibri" w:cs="Calibri"/>
          <w:color w:val="333333"/>
          <w:sz w:val="24"/>
          <w:szCs w:val="24"/>
          <w:highlight w:val="white"/>
        </w:rPr>
        <w:t>efficiently</w:t>
      </w:r>
      <w:commentRangeEnd w:id="686"/>
      <w:r w:rsidR="00186121">
        <w:rPr>
          <w:rStyle w:val="CommentReference"/>
        </w:rPr>
        <w:commentReference w:id="686"/>
      </w:r>
      <w:ins w:id="687" w:author="Laura Dee" w:date="2023-04-04T14:03:00Z">
        <w:r w:rsidR="00186121">
          <w:rPr>
            <w:rFonts w:ascii="Calibri" w:eastAsia="Calibri" w:hAnsi="Calibri" w:cs="Calibri"/>
            <w:color w:val="333333"/>
            <w:sz w:val="24"/>
            <w:szCs w:val="24"/>
            <w:highlight w:val="white"/>
          </w:rPr>
          <w:t>u</w:t>
        </w:r>
      </w:ins>
      <w:proofErr w:type="spellEnd"/>
      <w:r>
        <w:rPr>
          <w:rFonts w:ascii="Calibri" w:eastAsia="Calibri" w:hAnsi="Calibri" w:cs="Calibri"/>
          <w:color w:val="333333"/>
          <w:sz w:val="24"/>
          <w:szCs w:val="24"/>
          <w:highlight w:val="white"/>
        </w:rPr>
        <w:t xml:space="preserve">. </w:t>
      </w:r>
      <w:del w:id="688" w:author="Laura Dee" w:date="2023-04-04T14:03:00Z">
        <w:r w:rsidDel="00186121">
          <w:rPr>
            <w:rFonts w:ascii="Calibri" w:eastAsia="Calibri" w:hAnsi="Calibri" w:cs="Calibri"/>
            <w:color w:val="333333"/>
            <w:sz w:val="24"/>
            <w:szCs w:val="24"/>
            <w:highlight w:val="white"/>
          </w:rPr>
          <w:delText>As we have random effects</w:delText>
        </w:r>
        <w:commentRangeStart w:id="689"/>
        <w:r w:rsidDel="00186121">
          <w:rPr>
            <w:rFonts w:ascii="Calibri" w:eastAsia="Calibri" w:hAnsi="Calibri" w:cs="Calibri"/>
            <w:color w:val="333333"/>
            <w:sz w:val="24"/>
            <w:szCs w:val="24"/>
            <w:highlight w:val="white"/>
          </w:rPr>
          <w:delText xml:space="preserve">, tt </w:delText>
        </w:r>
        <w:commentRangeEnd w:id="689"/>
        <w:r w:rsidR="00315A41" w:rsidDel="00186121">
          <w:rPr>
            <w:rStyle w:val="CommentReference"/>
          </w:rPr>
          <w:commentReference w:id="689"/>
        </w:r>
        <w:r w:rsidDel="00186121">
          <w:rPr>
            <w:rFonts w:ascii="Calibri" w:eastAsia="Calibri" w:hAnsi="Calibri" w:cs="Calibri"/>
            <w:color w:val="333333"/>
            <w:sz w:val="24"/>
            <w:szCs w:val="24"/>
            <w:highlight w:val="white"/>
          </w:rPr>
          <w:delText xml:space="preserve">also means that our causally identified models can be used in a prediction or forecast setting for sites not included in our analysis. </w:delText>
        </w:r>
      </w:del>
    </w:p>
    <w:p w14:paraId="60392D32" w14:textId="7C80FA6E"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Correlated random effects </w:t>
      </w:r>
      <w:del w:id="690" w:author="Laura Dee" w:date="2023-04-04T14:04:00Z">
        <w:r w:rsidDel="00186121">
          <w:rPr>
            <w:rFonts w:ascii="Calibri" w:eastAsia="Calibri" w:hAnsi="Calibri" w:cs="Calibri"/>
            <w:color w:val="333333"/>
            <w:sz w:val="24"/>
            <w:szCs w:val="24"/>
            <w:highlight w:val="white"/>
          </w:rPr>
          <w:delText xml:space="preserve">model </w:delText>
        </w:r>
      </w:del>
      <w:r>
        <w:rPr>
          <w:rFonts w:ascii="Calibri" w:eastAsia="Calibri" w:hAnsi="Calibri" w:cs="Calibri"/>
          <w:color w:val="333333"/>
          <w:sz w:val="24"/>
          <w:szCs w:val="24"/>
          <w:highlight w:val="white"/>
        </w:rPr>
        <w:t>designs come in two forms</w:t>
      </w:r>
      <w:ins w:id="691" w:author="Laura Dee" w:date="2023-04-04T14:04:00Z">
        <w:r w:rsidR="00186121">
          <w:rPr>
            <w:rFonts w:ascii="Calibri" w:eastAsia="Calibri" w:hAnsi="Calibri" w:cs="Calibri"/>
            <w:color w:val="333333"/>
            <w:sz w:val="24"/>
            <w:szCs w:val="24"/>
            <w:highlight w:val="white"/>
          </w:rPr>
          <w:t xml:space="preserve"> </w:t>
        </w:r>
        <w:r w:rsidR="00186121" w:rsidRPr="00186121">
          <w:rPr>
            <w:rFonts w:ascii="Calibri" w:eastAsia="Calibri" w:hAnsi="Calibri" w:cs="Calibri"/>
            <w:color w:val="333333"/>
            <w:sz w:val="24"/>
            <w:szCs w:val="24"/>
            <w:highlight w:val="magenta"/>
            <w:rPrChange w:id="692" w:author="Laura Dee" w:date="2023-04-04T14:05:00Z">
              <w:rPr>
                <w:rFonts w:ascii="Calibri" w:eastAsia="Calibri" w:hAnsi="Calibri" w:cs="Calibri"/>
                <w:color w:val="333333"/>
                <w:sz w:val="24"/>
                <w:szCs w:val="24"/>
                <w:highlight w:val="white"/>
              </w:rPr>
            </w:rPrChange>
          </w:rPr>
          <w:t>– say what they are here and the order in which we introduce them</w:t>
        </w:r>
      </w:ins>
      <w:proofErr w:type="gramStart"/>
      <w:ins w:id="693" w:author="Laura Dee" w:date="2023-04-04T14:05:00Z">
        <w:r w:rsidR="00186121" w:rsidRPr="00186121">
          <w:rPr>
            <w:rFonts w:ascii="Calibri" w:eastAsia="Calibri" w:hAnsi="Calibri" w:cs="Calibri"/>
            <w:color w:val="333333"/>
            <w:sz w:val="24"/>
            <w:szCs w:val="24"/>
            <w:highlight w:val="magenta"/>
            <w:rPrChange w:id="694" w:author="Laura Dee" w:date="2023-04-04T14:05:00Z">
              <w:rPr>
                <w:rFonts w:ascii="Calibri" w:eastAsia="Calibri" w:hAnsi="Calibri" w:cs="Calibri"/>
                <w:color w:val="333333"/>
                <w:sz w:val="24"/>
                <w:szCs w:val="24"/>
                <w:highlight w:val="white"/>
              </w:rPr>
            </w:rPrChange>
          </w:rPr>
          <w:t xml:space="preserve">? </w:t>
        </w:r>
      </w:ins>
      <w:r w:rsidRPr="00186121">
        <w:rPr>
          <w:rFonts w:ascii="Calibri" w:eastAsia="Calibri" w:hAnsi="Calibri" w:cs="Calibri"/>
          <w:color w:val="333333"/>
          <w:sz w:val="24"/>
          <w:szCs w:val="24"/>
          <w:highlight w:val="magenta"/>
          <w:rPrChange w:id="695" w:author="Laura Dee" w:date="2023-04-04T14:05:00Z">
            <w:rPr>
              <w:rFonts w:ascii="Calibri" w:eastAsia="Calibri" w:hAnsi="Calibri" w:cs="Calibri"/>
              <w:color w:val="333333"/>
              <w:sz w:val="24"/>
              <w:szCs w:val="24"/>
              <w:highlight w:val="white"/>
            </w:rPr>
          </w:rPrChange>
        </w:rPr>
        <w:t>.</w:t>
      </w:r>
      <w:proofErr w:type="gramEnd"/>
      <w:ins w:id="696" w:author="Laura Dee" w:date="2023-04-04T14:05:00Z">
        <w:r w:rsidR="00186121">
          <w:rPr>
            <w:rFonts w:ascii="Calibri" w:eastAsia="Calibri" w:hAnsi="Calibri" w:cs="Calibri"/>
            <w:color w:val="333333"/>
            <w:sz w:val="24"/>
            <w:szCs w:val="24"/>
            <w:highlight w:val="magenta"/>
          </w:rPr>
          <w:t xml:space="preserve">, as shown in Figure 6 </w:t>
        </w:r>
      </w:ins>
      <w:ins w:id="697" w:author="Laura Dee" w:date="2023-04-04T14:06:00Z">
        <w:r w:rsidR="0032799E">
          <w:rPr>
            <w:rFonts w:ascii="Calibri" w:eastAsia="Calibri" w:hAnsi="Calibri" w:cs="Calibri"/>
            <w:color w:val="333333"/>
            <w:sz w:val="24"/>
            <w:szCs w:val="24"/>
            <w:highlight w:val="magenta"/>
          </w:rPr>
          <w:t>c</w:t>
        </w:r>
      </w:ins>
      <w:ins w:id="698" w:author="Laura Dee" w:date="2023-04-04T14:05:00Z">
        <w:r w:rsidR="00186121">
          <w:rPr>
            <w:rFonts w:ascii="Calibri" w:eastAsia="Calibri" w:hAnsi="Calibri" w:cs="Calibri"/>
            <w:color w:val="333333"/>
            <w:sz w:val="24"/>
            <w:szCs w:val="24"/>
            <w:highlight w:val="magenta"/>
          </w:rPr>
          <w:t xml:space="preserve"> and </w:t>
        </w:r>
      </w:ins>
      <w:ins w:id="699" w:author="Laura Dee" w:date="2023-04-04T14:06:00Z">
        <w:r w:rsidR="00186121">
          <w:rPr>
            <w:rFonts w:ascii="Calibri" w:eastAsia="Calibri" w:hAnsi="Calibri" w:cs="Calibri"/>
            <w:color w:val="333333"/>
            <w:sz w:val="24"/>
            <w:szCs w:val="24"/>
            <w:highlight w:val="magenta"/>
          </w:rPr>
          <w:t>6</w:t>
        </w:r>
        <w:r w:rsidR="0032799E">
          <w:rPr>
            <w:rFonts w:ascii="Calibri" w:eastAsia="Calibri" w:hAnsi="Calibri" w:cs="Calibri"/>
            <w:color w:val="333333"/>
            <w:sz w:val="24"/>
            <w:szCs w:val="24"/>
            <w:highlight w:val="magenta"/>
          </w:rPr>
          <w:t>d</w:t>
        </w:r>
        <w:r w:rsidR="00186121">
          <w:rPr>
            <w:rFonts w:ascii="Calibri" w:eastAsia="Calibri" w:hAnsi="Calibri" w:cs="Calibri"/>
            <w:color w:val="333333"/>
            <w:sz w:val="24"/>
            <w:szCs w:val="24"/>
            <w:highlight w:val="magenta"/>
          </w:rPr>
          <w:t xml:space="preserve"> respectively</w:t>
        </w:r>
      </w:ins>
      <w:r>
        <w:rPr>
          <w:rFonts w:ascii="Calibri" w:eastAsia="Calibri" w:hAnsi="Calibri" w:cs="Calibri"/>
          <w:color w:val="333333"/>
          <w:sz w:val="24"/>
          <w:szCs w:val="24"/>
          <w:highlight w:val="white"/>
        </w:rPr>
        <w:t xml:space="preserve"> First, consider the following</w:t>
      </w:r>
      <w:del w:id="700" w:author="Laura Dee" w:date="2023-04-04T14:05:00Z">
        <w:r w:rsidDel="00186121">
          <w:rPr>
            <w:rFonts w:ascii="Calibri" w:eastAsia="Calibri" w:hAnsi="Calibri" w:cs="Calibri"/>
            <w:color w:val="333333"/>
            <w:sz w:val="24"/>
            <w:szCs w:val="24"/>
            <w:highlight w:val="white"/>
          </w:rPr>
          <w:delText xml:space="preserve"> </w:delText>
        </w:r>
      </w:del>
      <w:ins w:id="701" w:author="Laura Dee" w:date="2023-04-04T14:05:00Z">
        <w:r w:rsidR="00186121">
          <w:rPr>
            <w:rFonts w:ascii="Calibri" w:eastAsia="Calibri" w:hAnsi="Calibri" w:cs="Calibri"/>
            <w:color w:val="333333"/>
            <w:sz w:val="24"/>
            <w:szCs w:val="24"/>
            <w:highlight w:val="white"/>
          </w:rPr>
          <w:t xml:space="preserve"> equation</w:t>
        </w:r>
      </w:ins>
      <w:del w:id="702" w:author="Laura Dee" w:date="2023-04-04T14:05:00Z">
        <w:r w:rsidDel="00186121">
          <w:rPr>
            <w:rFonts w:ascii="Calibri" w:eastAsia="Calibri" w:hAnsi="Calibri" w:cs="Calibri"/>
            <w:color w:val="333333"/>
            <w:sz w:val="24"/>
            <w:szCs w:val="24"/>
            <w:highlight w:val="white"/>
          </w:rPr>
          <w:delText>model</w:delText>
        </w:r>
      </w:del>
      <w:r>
        <w:rPr>
          <w:rFonts w:ascii="Calibri" w:eastAsia="Calibri" w:hAnsi="Calibri" w:cs="Calibri"/>
          <w:color w:val="333333"/>
          <w:sz w:val="24"/>
          <w:szCs w:val="24"/>
          <w:highlight w:val="white"/>
        </w:rPr>
        <w:t>:</w:t>
      </w:r>
    </w:p>
    <w:p w14:paraId="20830DB0" w14:textId="2A046860" w:rsidR="00B86FBC" w:rsidRPr="00B86FBC" w:rsidRDefault="00000000"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w:commentRangeStart w:id="703"/>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w:commentRangeEnd w:id="703"/>
          <m:r>
            <m:rPr>
              <m:sty m:val="p"/>
            </m:rPr>
            <w:rPr>
              <w:rStyle w:val="CommentReference"/>
            </w:rPr>
            <w:commentReference w:id="703"/>
          </m:r>
        </m:oMath>
      </m:oMathPara>
    </w:p>
    <w:p w14:paraId="776915BE" w14:textId="06199A07" w:rsidR="00B86FBC" w:rsidRPr="00B86FBC" w:rsidRDefault="00B86FBC" w:rsidP="00B86FBC">
      <w:pPr>
        <w:pStyle w:val="Caption"/>
        <w:jc w:val="right"/>
        <w:rPr>
          <w:rFonts w:ascii="Calibri" w:eastAsia="Calibri" w:hAnsi="Calibri" w:cs="Calibri"/>
          <w:i w:val="0"/>
          <w:color w:val="333333"/>
          <w:sz w:val="24"/>
          <w:szCs w:val="24"/>
          <w:highlight w:val="white"/>
        </w:rPr>
      </w:pPr>
      <w:r>
        <w:t xml:space="preserve">(8) </w:t>
      </w:r>
    </w:p>
    <w:p w14:paraId="51ABCAD6" w14:textId="0E885DCC"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46916675"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531473DD" w14:textId="53432F8D"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r w:rsidR="00B86FB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52ADCB90" w14:textId="028A050A"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where $\beta_2 \bar{x_{</w:t>
      </w:r>
      <w:proofErr w:type="spellStart"/>
      <w:r>
        <w:rPr>
          <w:rFonts w:ascii="Calibri" w:eastAsia="Calibri" w:hAnsi="Calibri" w:cs="Calibri"/>
          <w:color w:val="333333"/>
          <w:sz w:val="24"/>
          <w:szCs w:val="24"/>
          <w:highlight w:val="white"/>
        </w:rPr>
        <w:t>i</w:t>
      </w:r>
      <w:proofErr w:type="spellEnd"/>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accounts for the effect of cluster-level confounders. In Econometrics, this is known as a </w:t>
      </w:r>
      <w:commentRangeStart w:id="704"/>
      <w:proofErr w:type="spellStart"/>
      <w:r>
        <w:rPr>
          <w:rFonts w:ascii="Calibri" w:eastAsia="Calibri" w:hAnsi="Calibri" w:cs="Calibri"/>
          <w:b/>
          <w:color w:val="333333"/>
          <w:sz w:val="24"/>
          <w:szCs w:val="24"/>
          <w:highlight w:val="white"/>
        </w:rPr>
        <w:t>Mundlak</w:t>
      </w:r>
      <w:proofErr w:type="spellEnd"/>
      <w:r>
        <w:rPr>
          <w:rFonts w:ascii="Calibri" w:eastAsia="Calibri" w:hAnsi="Calibri" w:cs="Calibri"/>
          <w:b/>
          <w:color w:val="333333"/>
          <w:sz w:val="24"/>
          <w:szCs w:val="24"/>
          <w:highlight w:val="white"/>
        </w:rPr>
        <w:t xml:space="preserve"> Device </w:t>
      </w:r>
      <w:r>
        <w:fldChar w:fldCharType="begin"/>
      </w:r>
      <w:r w:rsidR="00F87D56">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fldChar w:fldCharType="separate"/>
      </w:r>
      <w:r w:rsidR="00F87D56">
        <w:rPr>
          <w:highlight w:val="white"/>
        </w:rPr>
        <w:t>(Mundlak 1978)</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and has many extensions </w:t>
      </w:r>
      <w:r>
        <w:fldChar w:fldCharType="begin"/>
      </w:r>
      <w:r w:rsidR="00F87D56">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fldChar w:fldCharType="separate"/>
      </w:r>
      <w:r w:rsidR="00F87D56">
        <w:rPr>
          <w:highlight w:val="white"/>
        </w:rPr>
        <w:t>(e.g., Wooldridge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For clarity, we term it a </w:t>
      </w:r>
      <w:r>
        <w:rPr>
          <w:rFonts w:ascii="Calibri" w:eastAsia="Calibri" w:hAnsi="Calibri" w:cs="Calibri"/>
          <w:b/>
          <w:color w:val="333333"/>
          <w:sz w:val="24"/>
          <w:szCs w:val="24"/>
          <w:highlight w:val="white"/>
        </w:rPr>
        <w:t>Group Mean Covariate</w:t>
      </w:r>
      <w:r>
        <w:rPr>
          <w:rFonts w:ascii="Calibri" w:eastAsia="Calibri" w:hAnsi="Calibri" w:cs="Calibri"/>
          <w:color w:val="333333"/>
          <w:sz w:val="24"/>
          <w:szCs w:val="24"/>
          <w:highlight w:val="white"/>
        </w:rPr>
        <w:t xml:space="preserve"> design</w:t>
      </w:r>
      <w:commentRangeEnd w:id="704"/>
      <w:r w:rsidR="00186121">
        <w:rPr>
          <w:rStyle w:val="CommentReference"/>
        </w:rPr>
        <w:commentReference w:id="704"/>
      </w:r>
      <w:r>
        <w:rPr>
          <w:rFonts w:ascii="Calibri" w:eastAsia="Calibri" w:hAnsi="Calibri" w:cs="Calibri"/>
          <w:color w:val="333333"/>
          <w:sz w:val="24"/>
          <w:szCs w:val="24"/>
          <w:highlight w:val="white"/>
        </w:rPr>
        <w:t xml:space="preserve">. We can see what this looks like as a DAG in Figure 6c. From this diagram, we see that the site mean temperature is controlled for in estimating the temperature effect. The </w:t>
      </w:r>
      <w:ins w:id="705" w:author="Laura Dee" w:date="2023-04-03T13:31:00Z">
        <w:r w:rsidR="00BC1A63">
          <w:rPr>
            <w:rFonts w:ascii="Calibri" w:eastAsia="Calibri" w:hAnsi="Calibri" w:cs="Calibri"/>
            <w:color w:val="333333"/>
            <w:sz w:val="24"/>
            <w:szCs w:val="24"/>
            <w:highlight w:val="white"/>
          </w:rPr>
          <w:t xml:space="preserve">mean temperature of a </w:t>
        </w:r>
      </w:ins>
      <w:ins w:id="706" w:author="Laura Dee" w:date="2023-04-04T15:13:00Z">
        <w:r w:rsidR="00826D46">
          <w:rPr>
            <w:rFonts w:ascii="Calibri" w:eastAsia="Calibri" w:hAnsi="Calibri" w:cs="Calibri"/>
            <w:color w:val="333333"/>
            <w:sz w:val="24"/>
            <w:szCs w:val="24"/>
            <w:highlight w:val="white"/>
          </w:rPr>
          <w:t xml:space="preserve">site </w:t>
        </w:r>
      </w:ins>
      <w:del w:id="707" w:author="Laura Dee" w:date="2023-04-03T13:31:00Z">
        <w:r w:rsidDel="00BC1A63">
          <w:rPr>
            <w:rFonts w:ascii="Calibri" w:eastAsia="Calibri" w:hAnsi="Calibri" w:cs="Calibri"/>
            <w:color w:val="333333"/>
            <w:sz w:val="24"/>
            <w:szCs w:val="24"/>
            <w:highlight w:val="white"/>
          </w:rPr>
          <w:delText xml:space="preserve">site mean temperature effect itself </w:delText>
        </w:r>
      </w:del>
      <w:r>
        <w:rPr>
          <w:rFonts w:ascii="Calibri" w:eastAsia="Calibri" w:hAnsi="Calibri" w:cs="Calibri"/>
          <w:color w:val="333333"/>
          <w:sz w:val="24"/>
          <w:szCs w:val="24"/>
          <w:highlight w:val="white"/>
        </w:rPr>
        <w:t xml:space="preserve">is estimated while controlling for each measured temperature. </w:t>
      </w:r>
    </w:p>
    <w:p w14:paraId="70672AD3" w14:textId="242D0043"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site mean temperature coefficient, called a </w:t>
      </w:r>
      <w:r>
        <w:rPr>
          <w:rFonts w:ascii="Calibri" w:eastAsia="Calibri" w:hAnsi="Calibri" w:cs="Calibri"/>
          <w:b/>
          <w:color w:val="333333"/>
          <w:sz w:val="24"/>
          <w:szCs w:val="24"/>
          <w:highlight w:val="white"/>
        </w:rPr>
        <w:t xml:space="preserve">contextual effect </w:t>
      </w:r>
      <w:r>
        <w:fldChar w:fldCharType="begin"/>
      </w:r>
      <w:r w:rsidR="00F87D56">
        <w:instrText xml:space="preserve"> ADDIN ZOTERO_ITEM CSL_CITATION {"citationID":"L2XDVj4R","properties":{"formattedCitation":"(Antonakis 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rPr>
          <w:highlight w:val="white"/>
        </w:rPr>
        <w:t>(Antonakis et al.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in the Group Mean Covariate design, shows how changing the mean temperature of a site - and all properties that correlate with site mean temperature - would affect snail abundance were the temperature within a plot to stay the same. For example, </w:t>
      </w:r>
      <w:r w:rsidRPr="00313CDD">
        <w:rPr>
          <w:rFonts w:ascii="Calibri" w:eastAsia="Calibri" w:hAnsi="Calibri" w:cs="Calibri"/>
          <w:i/>
          <w:iCs/>
          <w:color w:val="333333"/>
          <w:sz w:val="24"/>
          <w:szCs w:val="24"/>
          <w:highlight w:val="white"/>
          <w:rPrChange w:id="708" w:author="Laura Dee" w:date="2023-04-05T08:59:00Z">
            <w:rPr>
              <w:rFonts w:ascii="Calibri" w:eastAsia="Calibri" w:hAnsi="Calibri" w:cs="Calibri"/>
              <w:color w:val="333333"/>
              <w:sz w:val="24"/>
              <w:szCs w:val="24"/>
              <w:highlight w:val="white"/>
            </w:rPr>
          </w:rPrChange>
        </w:rPr>
        <w:t>if our plot was 10 degrees C, what would snail abundance be if said plot was in a site with an average temperature of 5 degrees C versus 20 degrees C</w:t>
      </w:r>
      <w:r>
        <w:rPr>
          <w:rFonts w:ascii="Calibri" w:eastAsia="Calibri" w:hAnsi="Calibri" w:cs="Calibri"/>
          <w:color w:val="333333"/>
          <w:sz w:val="24"/>
          <w:szCs w:val="24"/>
          <w:highlight w:val="white"/>
        </w:rPr>
        <w:t xml:space="preserve">? If the contextual effect is 0, then we can conclude that a simple mixed model would have sufficed and that omitted variable bias was not a problem in this particular analysis </w:t>
      </w:r>
      <w:r>
        <w:fldChar w:fldCharType="begin"/>
      </w:r>
      <w:r w:rsidR="00F87D56">
        <w:instrText xml:space="preserve"> ADDIN ZOTERO_ITEM CSL_CITATION {"citationID":"iiMqkykA","properties":{"formattedCitation":"(Antonakis 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rPr>
          <w:highlight w:val="white"/>
        </w:rPr>
        <w:t>(Antonakis et al.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w:t>
      </w:r>
    </w:p>
    <w:p w14:paraId="40E2E6D9" w14:textId="77777777"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w:t>
      </w:r>
      <w:r>
        <w:rPr>
          <w:rFonts w:ascii="Calibri" w:eastAsia="Calibri" w:hAnsi="Calibri" w:cs="Calibri"/>
          <w:color w:val="333333"/>
          <w:sz w:val="24"/>
          <w:szCs w:val="24"/>
        </w:rPr>
        <w:t>above statistical design will run i</w:t>
      </w:r>
      <w:r>
        <w:rPr>
          <w:rFonts w:ascii="Calibri" w:eastAsia="Calibri" w:hAnsi="Calibri" w:cs="Calibri"/>
          <w:color w:val="333333"/>
          <w:sz w:val="24"/>
          <w:szCs w:val="24"/>
          <w:highlight w:val="white"/>
        </w:rPr>
        <w:t xml:space="preserve">nto problems, however, in a data set where the correlation between our predictor of interest and its cluster-level mean is too strong for the estimator being used (e.g., </w:t>
      </w:r>
      <w:r w:rsidRPr="00BE6963">
        <w:rPr>
          <w:rFonts w:ascii="Calibri" w:eastAsia="Calibri" w:hAnsi="Calibri" w:cs="Calibri"/>
          <w:i/>
          <w:iCs/>
          <w:color w:val="333333"/>
          <w:sz w:val="24"/>
          <w:szCs w:val="24"/>
          <w:highlight w:val="white"/>
          <w:rPrChange w:id="709" w:author="Laura Dee" w:date="2023-04-03T15:18:00Z">
            <w:rPr>
              <w:rFonts w:ascii="Calibri" w:eastAsia="Calibri" w:hAnsi="Calibri" w:cs="Calibri"/>
              <w:color w:val="333333"/>
              <w:sz w:val="24"/>
              <w:szCs w:val="24"/>
              <w:highlight w:val="white"/>
            </w:rPr>
          </w:rPrChange>
        </w:rPr>
        <w:t>r</w:t>
      </w:r>
      <w:r>
        <w:rPr>
          <w:rFonts w:ascii="Calibri" w:eastAsia="Calibri" w:hAnsi="Calibri" w:cs="Calibri"/>
          <w:color w:val="333333"/>
          <w:sz w:val="24"/>
          <w:szCs w:val="24"/>
          <w:highlight w:val="white"/>
        </w:rPr>
        <w:t xml:space="preserve"> &gt; 0.85 for OLS). To solve this, we can use a model design that removes this correlation by looking at cluster-level anomalies in the causal variable of interest relative to its cluster mean. We accomplish this with a </w:t>
      </w:r>
      <w:r>
        <w:rPr>
          <w:rFonts w:ascii="Calibri" w:eastAsia="Calibri" w:hAnsi="Calibri" w:cs="Calibri"/>
          <w:b/>
          <w:color w:val="333333"/>
          <w:sz w:val="24"/>
          <w:szCs w:val="24"/>
          <w:highlight w:val="white"/>
        </w:rPr>
        <w:t>Group Mean Centering</w:t>
      </w:r>
      <w:r>
        <w:rPr>
          <w:rFonts w:ascii="Calibri" w:eastAsia="Calibri" w:hAnsi="Calibri" w:cs="Calibri"/>
          <w:color w:val="333333"/>
          <w:sz w:val="24"/>
          <w:szCs w:val="24"/>
          <w:highlight w:val="white"/>
        </w:rPr>
        <w:t xml:space="preserve"> design. Here we subtract the cluster level mean from the causal variable of interest. This approach decomposes our causal variable of interest into between and within cluster terms. </w:t>
      </w:r>
      <w:del w:id="710" w:author="Laura Dee" w:date="2023-04-04T15:16:00Z">
        <w:r w:rsidDel="00425390">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The site mean </w:t>
      </w:r>
      <w:r>
        <w:rPr>
          <w:rFonts w:ascii="Calibri" w:eastAsia="Calibri" w:hAnsi="Calibri" w:cs="Calibri"/>
          <w:color w:val="333333"/>
          <w:sz w:val="24"/>
          <w:szCs w:val="24"/>
          <w:highlight w:val="white"/>
        </w:rPr>
        <w:lastRenderedPageBreak/>
        <w:t>temperature term is the between site effect, and the anomaly from the site mean term is the within-site temperature effect. We can see this in the following model:</w:t>
      </w:r>
    </w:p>
    <w:p w14:paraId="63C469C8" w14:textId="46BF2FDE" w:rsidR="00807F91" w:rsidRPr="00807F91" w:rsidRDefault="00000000" w:rsidP="00807F91">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w:commentRangeStart w:id="711"/>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w:commentRangeEnd w:id="711"/>
          <m:r>
            <m:rPr>
              <m:sty m:val="p"/>
            </m:rPr>
            <w:rPr>
              <w:rStyle w:val="CommentReference"/>
            </w:rPr>
            <w:commentReference w:id="711"/>
          </m:r>
        </m:oMath>
      </m:oMathPara>
    </w:p>
    <w:p w14:paraId="7ED71198" w14:textId="49DC8ACC" w:rsidR="00807F91" w:rsidRPr="00807F91" w:rsidRDefault="00807F91" w:rsidP="00807F91">
      <w:pPr>
        <w:pStyle w:val="Caption"/>
        <w:jc w:val="right"/>
        <w:rPr>
          <w:rFonts w:ascii="Calibri" w:eastAsia="Calibri" w:hAnsi="Calibri" w:cs="Calibri"/>
          <w:i w:val="0"/>
          <w:color w:val="333333"/>
          <w:sz w:val="24"/>
          <w:szCs w:val="24"/>
          <w:highlight w:val="white"/>
        </w:rPr>
      </w:pPr>
      <w:r>
        <w:t xml:space="preserve">(9) </w:t>
      </w:r>
    </w:p>
    <w:p w14:paraId="4861BEF2"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68E731FD"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08759C38" w14:textId="1E76CBE8"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r w:rsidR="00807F91">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22F6B3A3" w14:textId="3494E215"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712"/>
      <w:r>
        <w:rPr>
          <w:rFonts w:ascii="Calibri" w:eastAsia="Calibri" w:hAnsi="Calibri" w:cs="Calibri"/>
          <w:color w:val="333333"/>
          <w:sz w:val="24"/>
          <w:szCs w:val="24"/>
          <w:highlight w:val="white"/>
        </w:rPr>
        <w:t xml:space="preserve">The DAG for this design in Figure 6d. </w:t>
      </w:r>
      <w:commentRangeEnd w:id="712"/>
      <w:r w:rsidR="00186121">
        <w:rPr>
          <w:rStyle w:val="CommentReference"/>
        </w:rPr>
        <w:commentReference w:id="712"/>
      </w:r>
      <w:r>
        <w:rPr>
          <w:rFonts w:ascii="Calibri" w:eastAsia="Calibri" w:hAnsi="Calibri" w:cs="Calibri"/>
          <w:color w:val="333333"/>
          <w:sz w:val="24"/>
          <w:szCs w:val="24"/>
          <w:highlight w:val="white"/>
        </w:rPr>
        <w:t xml:space="preserve">You can see the similarities </w:t>
      </w:r>
      <w:ins w:id="713" w:author="Laura Dee" w:date="2023-04-04T14:59:00Z">
        <w:r w:rsidR="005C45A0">
          <w:rPr>
            <w:rFonts w:ascii="Calibri" w:eastAsia="Calibri" w:hAnsi="Calibri" w:cs="Calibri"/>
            <w:color w:val="333333"/>
            <w:sz w:val="24"/>
            <w:szCs w:val="24"/>
            <w:highlight w:val="white"/>
          </w:rPr>
          <w:t>–</w:t>
        </w:r>
      </w:ins>
      <w:del w:id="714" w:author="Laura Dee" w:date="2023-04-04T14:59:00Z">
        <w:r w:rsidDel="005C45A0">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and the key differences - with previous designs. In particular, the interpretation of </w:t>
      </w:r>
      <m:oMath>
        <m:sSub>
          <m:sSubPr>
            <m:ctrlPr>
              <w:ins w:id="715" w:author="Laura Dee" w:date="2023-04-04T14:58:00Z">
                <w:rPr>
                  <w:rFonts w:ascii="Cambria Math" w:eastAsia="Calibri" w:hAnsi="Cambria Math" w:cs="Calibri"/>
                  <w:i/>
                  <w:color w:val="333333"/>
                  <w:sz w:val="24"/>
                  <w:szCs w:val="24"/>
                </w:rPr>
              </w:ins>
            </m:ctrlPr>
          </m:sSubPr>
          <m:e>
            <m:r>
              <w:ins w:id="716" w:author="Laura Dee" w:date="2023-04-04T14:58:00Z">
                <m:rPr>
                  <m:sty m:val="p"/>
                </m:rPr>
                <w:rPr>
                  <w:rFonts w:ascii="Cambria Math" w:eastAsia="Calibri" w:hAnsi="Cambria Math" w:cs="Calibri"/>
                  <w:color w:val="333333"/>
                  <w:sz w:val="24"/>
                  <w:szCs w:val="24"/>
                  <w:highlight w:val="white"/>
                </w:rPr>
                <m:t>β</m:t>
              </w:ins>
            </m:r>
            <m:ctrlPr>
              <w:ins w:id="717" w:author="Laura Dee" w:date="2023-04-04T14:58:00Z">
                <w:rPr>
                  <w:rFonts w:ascii="Cambria Math" w:eastAsia="Calibri" w:hAnsi="Cambria Math" w:cs="Calibri"/>
                  <w:color w:val="333333"/>
                  <w:sz w:val="24"/>
                  <w:szCs w:val="24"/>
                  <w:highlight w:val="white"/>
                </w:rPr>
              </w:ins>
            </m:ctrlPr>
          </m:e>
          <m:sub>
            <m:r>
              <w:ins w:id="718" w:author="Laura Dee" w:date="2023-04-04T14:58:00Z">
                <w:rPr>
                  <w:rFonts w:ascii="Cambria Math" w:eastAsia="Calibri" w:hAnsi="Cambria Math" w:cs="Calibri"/>
                  <w:color w:val="333333"/>
                  <w:sz w:val="24"/>
                  <w:szCs w:val="24"/>
                </w:rPr>
                <m:t>2</m:t>
              </w:ins>
            </m:r>
          </m:sub>
        </m:sSub>
      </m:oMath>
      <w:ins w:id="719" w:author="Laura Dee" w:date="2023-04-04T14:58:00Z">
        <w:r w:rsidR="00F87B1B">
          <w:rPr>
            <w:rFonts w:ascii="Calibri" w:eastAsia="Calibri" w:hAnsi="Calibri" w:cs="Calibri"/>
            <w:color w:val="333333"/>
            <w:sz w:val="24"/>
            <w:szCs w:val="24"/>
            <w:highlight w:val="white"/>
          </w:rPr>
          <w:t xml:space="preserve"> </w:t>
        </w:r>
      </w:ins>
      <w:del w:id="720" w:author="Laura Dee" w:date="2023-04-04T14:58:00Z">
        <w:r w:rsidDel="00F87B1B">
          <w:rPr>
            <w:rFonts w:ascii="Calibri" w:eastAsia="Calibri" w:hAnsi="Calibri" w:cs="Calibri"/>
            <w:color w:val="333333"/>
            <w:sz w:val="24"/>
            <w:szCs w:val="24"/>
            <w:highlight w:val="white"/>
          </w:rPr>
          <w:delText xml:space="preserve">$\beta_2$ </w:delText>
        </w:r>
      </w:del>
      <w:r>
        <w:rPr>
          <w:rFonts w:ascii="Calibri" w:eastAsia="Calibri" w:hAnsi="Calibri" w:cs="Calibri"/>
          <w:color w:val="333333"/>
          <w:sz w:val="24"/>
          <w:szCs w:val="24"/>
          <w:highlight w:val="white"/>
        </w:rPr>
        <w:t>is different than in the Group Mean Covariate design.</w:t>
      </w:r>
      <w:ins w:id="721" w:author="Laura Dee" w:date="2023-04-04T14:56:00Z">
        <w:r w:rsidR="006150EB">
          <w:rPr>
            <w:rFonts w:ascii="Calibri" w:eastAsia="Calibri" w:hAnsi="Calibri" w:cs="Calibri"/>
            <w:color w:val="333333"/>
            <w:sz w:val="24"/>
            <w:szCs w:val="24"/>
            <w:highlight w:val="white"/>
          </w:rPr>
          <w:t xml:space="preserve"> </w:t>
        </w:r>
      </w:ins>
      <m:oMath>
        <m:sSub>
          <m:sSubPr>
            <m:ctrlPr>
              <w:ins w:id="722" w:author="Laura Dee" w:date="2023-04-04T14:56:00Z">
                <w:rPr>
                  <w:rFonts w:ascii="Cambria Math" w:eastAsia="Calibri" w:hAnsi="Cambria Math" w:cs="Calibri"/>
                  <w:i/>
                  <w:color w:val="333333"/>
                  <w:sz w:val="24"/>
                  <w:szCs w:val="24"/>
                </w:rPr>
              </w:ins>
            </m:ctrlPr>
          </m:sSubPr>
          <m:e>
            <m:r>
              <w:ins w:id="723" w:author="Laura Dee" w:date="2023-04-04T14:56:00Z">
                <m:rPr>
                  <m:sty m:val="p"/>
                </m:rPr>
                <w:rPr>
                  <w:rFonts w:ascii="Cambria Math" w:eastAsia="Calibri" w:hAnsi="Cambria Math" w:cs="Calibri"/>
                  <w:color w:val="333333"/>
                  <w:sz w:val="24"/>
                  <w:szCs w:val="24"/>
                  <w:highlight w:val="white"/>
                </w:rPr>
                <m:t>β</m:t>
              </w:ins>
            </m:r>
            <m:ctrlPr>
              <w:ins w:id="724" w:author="Laura Dee" w:date="2023-04-04T14:56:00Z">
                <w:rPr>
                  <w:rFonts w:ascii="Cambria Math" w:eastAsia="Calibri" w:hAnsi="Cambria Math" w:cs="Calibri"/>
                  <w:color w:val="333333"/>
                  <w:sz w:val="24"/>
                  <w:szCs w:val="24"/>
                  <w:highlight w:val="white"/>
                </w:rPr>
              </w:ins>
            </m:ctrlPr>
          </m:e>
          <m:sub>
            <m:r>
              <w:ins w:id="725" w:author="Laura Dee" w:date="2023-04-04T14:56:00Z">
                <w:rPr>
                  <w:rFonts w:ascii="Cambria Math" w:eastAsia="Calibri" w:hAnsi="Cambria Math" w:cs="Calibri"/>
                  <w:color w:val="333333"/>
                  <w:sz w:val="24"/>
                  <w:szCs w:val="24"/>
                </w:rPr>
                <m:t>2</m:t>
              </w:ins>
            </m:r>
          </m:sub>
        </m:sSub>
      </m:oMath>
      <w:ins w:id="726" w:author="Laura Dee" w:date="2023-04-04T14:56:00Z">
        <w:r w:rsidR="006150EB">
          <w:rPr>
            <w:rFonts w:ascii="Calibri" w:eastAsia="Calibri" w:hAnsi="Calibri" w:cs="Calibri"/>
            <w:color w:val="333333"/>
            <w:sz w:val="24"/>
            <w:szCs w:val="24"/>
            <w:highlight w:val="white"/>
          </w:rPr>
          <w:t xml:space="preserve"> </w:t>
        </w:r>
      </w:ins>
      <w:del w:id="727" w:author="Laura Dee" w:date="2023-04-04T14:56:00Z">
        <w:r w:rsidDel="006150EB">
          <w:rPr>
            <w:rFonts w:ascii="Calibri" w:eastAsia="Calibri" w:hAnsi="Calibri" w:cs="Calibri"/>
            <w:color w:val="333333"/>
            <w:sz w:val="24"/>
            <w:szCs w:val="24"/>
            <w:highlight w:val="white"/>
          </w:rPr>
          <w:delText xml:space="preserve"> $\beta_2$ </w:delText>
        </w:r>
      </w:del>
      <w:r>
        <w:rPr>
          <w:rFonts w:ascii="Calibri" w:eastAsia="Calibri" w:hAnsi="Calibri" w:cs="Calibri"/>
          <w:color w:val="333333"/>
          <w:sz w:val="24"/>
          <w:szCs w:val="24"/>
          <w:highlight w:val="white"/>
        </w:rPr>
        <w:t xml:space="preserve">is now a </w:t>
      </w:r>
      <w:r>
        <w:rPr>
          <w:rFonts w:ascii="Calibri" w:eastAsia="Calibri" w:hAnsi="Calibri" w:cs="Calibri"/>
          <w:b/>
          <w:color w:val="333333"/>
          <w:sz w:val="24"/>
          <w:szCs w:val="24"/>
          <w:highlight w:val="white"/>
        </w:rPr>
        <w:t>between estimator</w:t>
      </w:r>
      <w:r>
        <w:rPr>
          <w:rFonts w:ascii="Calibri" w:eastAsia="Calibri" w:hAnsi="Calibri" w:cs="Calibri"/>
          <w:color w:val="333333"/>
          <w:sz w:val="24"/>
          <w:szCs w:val="24"/>
          <w:highlight w:val="white"/>
        </w:rPr>
        <w:t xml:space="preserve"> of the combined effect of moving across gradients in temperature and correlated drivers between the sites. This is often a more useful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for interpretation ecologists. If </w:t>
      </w:r>
      <m:oMath>
        <m:sSub>
          <m:sSubPr>
            <m:ctrlPr>
              <w:ins w:id="728" w:author="Laura Dee" w:date="2023-04-04T14:58:00Z">
                <w:rPr>
                  <w:rFonts w:ascii="Cambria Math" w:eastAsia="Calibri" w:hAnsi="Cambria Math" w:cs="Calibri"/>
                  <w:i/>
                  <w:color w:val="333333"/>
                  <w:sz w:val="24"/>
                  <w:szCs w:val="24"/>
                </w:rPr>
              </w:ins>
            </m:ctrlPr>
          </m:sSubPr>
          <m:e>
            <m:r>
              <w:ins w:id="729" w:author="Laura Dee" w:date="2023-04-04T14:58:00Z">
                <m:rPr>
                  <m:sty m:val="p"/>
                </m:rPr>
                <w:rPr>
                  <w:rFonts w:ascii="Cambria Math" w:eastAsia="Calibri" w:hAnsi="Cambria Math" w:cs="Calibri"/>
                  <w:color w:val="333333"/>
                  <w:sz w:val="24"/>
                  <w:szCs w:val="24"/>
                  <w:highlight w:val="white"/>
                </w:rPr>
                <m:t>β</m:t>
              </w:ins>
            </m:r>
            <m:ctrlPr>
              <w:ins w:id="730" w:author="Laura Dee" w:date="2023-04-04T14:58:00Z">
                <w:rPr>
                  <w:rFonts w:ascii="Cambria Math" w:eastAsia="Calibri" w:hAnsi="Cambria Math" w:cs="Calibri"/>
                  <w:color w:val="333333"/>
                  <w:sz w:val="24"/>
                  <w:szCs w:val="24"/>
                  <w:highlight w:val="white"/>
                </w:rPr>
              </w:ins>
            </m:ctrlPr>
          </m:e>
          <m:sub>
            <m:r>
              <w:ins w:id="731" w:author="Laura Dee" w:date="2023-04-04T14:58:00Z">
                <w:rPr>
                  <w:rFonts w:ascii="Cambria Math" w:eastAsia="Calibri" w:hAnsi="Cambria Math" w:cs="Calibri"/>
                  <w:color w:val="333333"/>
                  <w:sz w:val="24"/>
                  <w:szCs w:val="24"/>
                </w:rPr>
                <m:t>2</m:t>
              </w:ins>
            </m:r>
          </m:sub>
        </m:sSub>
      </m:oMath>
      <w:ins w:id="732" w:author="Laura Dee" w:date="2023-04-04T14:58:00Z">
        <w:r w:rsidR="006150EB">
          <w:rPr>
            <w:rFonts w:ascii="Calibri" w:eastAsia="Calibri" w:hAnsi="Calibri" w:cs="Calibri"/>
            <w:color w:val="333333"/>
            <w:sz w:val="24"/>
            <w:szCs w:val="24"/>
            <w:highlight w:val="white"/>
          </w:rPr>
          <w:t xml:space="preserve"> </w:t>
        </w:r>
      </w:ins>
      <w:del w:id="733" w:author="Laura Dee" w:date="2023-04-04T14:58:00Z">
        <w:r w:rsidDel="006150EB">
          <w:rPr>
            <w:rFonts w:ascii="Calibri" w:eastAsia="Calibri" w:hAnsi="Calibri" w:cs="Calibri"/>
            <w:color w:val="333333"/>
            <w:sz w:val="24"/>
            <w:szCs w:val="24"/>
            <w:highlight w:val="white"/>
          </w:rPr>
          <w:delText xml:space="preserve">$\beta_2 </w:delText>
        </w:r>
      </w:del>
      <w:r>
        <w:rPr>
          <w:rFonts w:ascii="Calibri" w:eastAsia="Calibri" w:hAnsi="Calibri" w:cs="Calibri"/>
          <w:color w:val="333333"/>
          <w:sz w:val="24"/>
          <w:szCs w:val="24"/>
          <w:highlight w:val="white"/>
        </w:rPr>
        <w:t xml:space="preserve">= </w:t>
      </w:r>
      <m:oMath>
        <m:sSub>
          <m:sSubPr>
            <m:ctrlPr>
              <w:ins w:id="734" w:author="Laura Dee" w:date="2023-04-04T14:58:00Z">
                <w:rPr>
                  <w:rFonts w:ascii="Cambria Math" w:eastAsia="Calibri" w:hAnsi="Cambria Math" w:cs="Calibri"/>
                  <w:i/>
                  <w:color w:val="333333"/>
                  <w:sz w:val="24"/>
                  <w:szCs w:val="24"/>
                </w:rPr>
              </w:ins>
            </m:ctrlPr>
          </m:sSubPr>
          <m:e>
            <m:r>
              <w:ins w:id="735" w:author="Laura Dee" w:date="2023-04-04T14:58:00Z">
                <m:rPr>
                  <m:sty m:val="p"/>
                </m:rPr>
                <w:rPr>
                  <w:rFonts w:ascii="Cambria Math" w:eastAsia="Calibri" w:hAnsi="Cambria Math" w:cs="Calibri"/>
                  <w:color w:val="333333"/>
                  <w:sz w:val="24"/>
                  <w:szCs w:val="24"/>
                  <w:highlight w:val="white"/>
                </w:rPr>
                <m:t>β</m:t>
              </w:ins>
            </m:r>
            <m:ctrlPr>
              <w:ins w:id="736" w:author="Laura Dee" w:date="2023-04-04T14:58:00Z">
                <w:rPr>
                  <w:rFonts w:ascii="Cambria Math" w:eastAsia="Calibri" w:hAnsi="Cambria Math" w:cs="Calibri"/>
                  <w:color w:val="333333"/>
                  <w:sz w:val="24"/>
                  <w:szCs w:val="24"/>
                  <w:highlight w:val="white"/>
                </w:rPr>
              </w:ins>
            </m:ctrlPr>
          </m:e>
          <m:sub>
            <m:r>
              <w:ins w:id="737" w:author="Laura Dee" w:date="2023-04-04T14:58:00Z">
                <w:rPr>
                  <w:rFonts w:ascii="Cambria Math" w:eastAsia="Calibri" w:hAnsi="Cambria Math" w:cs="Calibri"/>
                  <w:color w:val="333333"/>
                  <w:sz w:val="24"/>
                  <w:szCs w:val="24"/>
                  <w:highlight w:val="white"/>
                </w:rPr>
                <m:t>1</m:t>
              </w:ins>
            </m:r>
          </m:sub>
        </m:sSub>
      </m:oMath>
      <w:ins w:id="738" w:author="Laura Dee" w:date="2023-04-04T14:58:00Z">
        <w:r w:rsidR="006150EB">
          <w:rPr>
            <w:rFonts w:ascii="Calibri" w:eastAsia="Calibri" w:hAnsi="Calibri" w:cs="Calibri"/>
            <w:color w:val="333333"/>
            <w:sz w:val="24"/>
            <w:szCs w:val="24"/>
            <w:highlight w:val="white"/>
          </w:rPr>
          <w:t xml:space="preserve">, </w:t>
        </w:r>
      </w:ins>
      <w:del w:id="739" w:author="Laura Dee" w:date="2023-04-04T14:58:00Z">
        <w:r w:rsidDel="006150EB">
          <w:rPr>
            <w:rFonts w:ascii="Calibri" w:eastAsia="Calibri" w:hAnsi="Calibri" w:cs="Calibri"/>
            <w:color w:val="333333"/>
            <w:sz w:val="24"/>
            <w:szCs w:val="24"/>
            <w:highlight w:val="white"/>
          </w:rPr>
          <w:delText xml:space="preserve">\beta_1$, </w:delText>
        </w:r>
      </w:del>
      <w:r>
        <w:rPr>
          <w:rFonts w:ascii="Calibri" w:eastAsia="Calibri" w:hAnsi="Calibri" w:cs="Calibri"/>
          <w:color w:val="333333"/>
          <w:sz w:val="24"/>
          <w:szCs w:val="24"/>
          <w:highlight w:val="white"/>
        </w:rPr>
        <w:t xml:space="preserve">we might conclude, </w:t>
      </w:r>
      <w:commentRangeStart w:id="740"/>
      <w:r>
        <w:rPr>
          <w:rFonts w:ascii="Calibri" w:eastAsia="Calibri" w:hAnsi="Calibri" w:cs="Calibri"/>
          <w:i/>
          <w:color w:val="333333"/>
          <w:sz w:val="24"/>
          <w:szCs w:val="24"/>
          <w:highlight w:val="white"/>
        </w:rPr>
        <w:t>tentatively</w:t>
      </w:r>
      <w:r>
        <w:rPr>
          <w:rFonts w:ascii="Calibri" w:eastAsia="Calibri" w:hAnsi="Calibri" w:cs="Calibri"/>
          <w:color w:val="333333"/>
          <w:sz w:val="24"/>
          <w:szCs w:val="24"/>
          <w:highlight w:val="white"/>
        </w:rPr>
        <w:t xml:space="preserve">, </w:t>
      </w:r>
      <w:commentRangeEnd w:id="740"/>
      <w:r w:rsidR="00ED67E6">
        <w:rPr>
          <w:rStyle w:val="CommentReference"/>
        </w:rPr>
        <w:commentReference w:id="740"/>
      </w:r>
      <w:r>
        <w:rPr>
          <w:rFonts w:ascii="Calibri" w:eastAsia="Calibri" w:hAnsi="Calibri" w:cs="Calibri"/>
          <w:color w:val="333333"/>
          <w:sz w:val="24"/>
          <w:szCs w:val="24"/>
          <w:highlight w:val="white"/>
        </w:rPr>
        <w:t>that omitted variables are not influencing snails and both our</w:t>
      </w:r>
      <w:ins w:id="741" w:author="Laura Dee" w:date="2023-04-03T15:19:00Z">
        <w:r w:rsidR="00ED4D82">
          <w:rPr>
            <w:rFonts w:ascii="Calibri" w:eastAsia="Calibri" w:hAnsi="Calibri" w:cs="Calibri"/>
            <w:color w:val="333333"/>
            <w:sz w:val="24"/>
            <w:szCs w:val="24"/>
            <w:highlight w:val="white"/>
          </w:rPr>
          <w:t xml:space="preserve"> </w:t>
        </w:r>
      </w:ins>
      <w:del w:id="742" w:author="Laura Dee" w:date="2023-04-03T15:19:00Z">
        <w:r w:rsidDel="00ED4D82">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between and within site differences are due solely to temperature. </w:t>
      </w:r>
    </w:p>
    <w:p w14:paraId="6D563CE5" w14:textId="2E07B343" w:rsidR="00766C2E" w:rsidRPr="00E24FAD" w:rsidRDefault="00037819" w:rsidP="00E24FAD">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Most importantly, while the Group Mean Covariate design, Group Mean Centered design, and Fixed Effects design all differ in structure, they are equivalent when it comes to estimating the temperature effect,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sidR="00E24FAD">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 the effect of a </w:t>
      </w:r>
      <w:del w:id="743" w:author="Laura Dee" w:date="2023-04-03T13:20:00Z">
        <w:r w:rsidDel="00094CAB">
          <w:rPr>
            <w:rFonts w:ascii="Calibri" w:eastAsia="Calibri" w:hAnsi="Calibri" w:cs="Calibri"/>
            <w:color w:val="333333"/>
            <w:sz w:val="24"/>
            <w:szCs w:val="24"/>
            <w:highlight w:val="white"/>
          </w:rPr>
          <w:delText>one unit</w:delText>
        </w:r>
      </w:del>
      <w:ins w:id="744" w:author="Laura Dee" w:date="2023-04-03T13:20:00Z">
        <w:r w:rsidR="00094CAB">
          <w:rPr>
            <w:rFonts w:ascii="Calibri" w:eastAsia="Calibri" w:hAnsi="Calibri" w:cs="Calibri"/>
            <w:color w:val="333333"/>
            <w:sz w:val="24"/>
            <w:szCs w:val="24"/>
            <w:highlight w:val="white"/>
          </w:rPr>
          <w:t>one-unit</w:t>
        </w:r>
      </w:ins>
      <w:r>
        <w:rPr>
          <w:rFonts w:ascii="Calibri" w:eastAsia="Calibri" w:hAnsi="Calibri" w:cs="Calibri"/>
          <w:color w:val="333333"/>
          <w:sz w:val="24"/>
          <w:szCs w:val="24"/>
          <w:highlight w:val="white"/>
        </w:rPr>
        <w:t xml:space="preserve"> change in temperature on </w:t>
      </w:r>
      <w:commentRangeStart w:id="745"/>
      <w:r>
        <w:rPr>
          <w:rFonts w:ascii="Calibri" w:eastAsia="Calibri" w:hAnsi="Calibri" w:cs="Calibri"/>
          <w:color w:val="333333"/>
          <w:sz w:val="24"/>
          <w:szCs w:val="24"/>
          <w:highlight w:val="white"/>
        </w:rPr>
        <w:t>snails</w:t>
      </w:r>
      <w:commentRangeEnd w:id="745"/>
      <w:r w:rsidR="00555854">
        <w:rPr>
          <w:rStyle w:val="CommentReference"/>
        </w:rPr>
        <w:commentReference w:id="745"/>
      </w:r>
      <w:r>
        <w:rPr>
          <w:rFonts w:ascii="Calibri" w:eastAsia="Calibri" w:hAnsi="Calibri" w:cs="Calibri"/>
          <w:color w:val="333333"/>
          <w:sz w:val="24"/>
          <w:szCs w:val="24"/>
          <w:highlight w:val="white"/>
        </w:rPr>
        <w:t xml:space="preserve">. </w:t>
      </w:r>
      <w:r w:rsidRPr="00A97E46">
        <w:rPr>
          <w:rFonts w:ascii="Calibri" w:eastAsia="Calibri" w:hAnsi="Calibri" w:cs="Calibri"/>
          <w:color w:val="333333"/>
          <w:sz w:val="24"/>
          <w:szCs w:val="24"/>
          <w:highlight w:val="magenta"/>
          <w:rPrChange w:id="746" w:author="Laura Dee" w:date="2023-04-04T15:02:00Z">
            <w:rPr>
              <w:rFonts w:ascii="Calibri" w:eastAsia="Calibri" w:hAnsi="Calibri" w:cs="Calibri"/>
              <w:color w:val="333333"/>
              <w:sz w:val="24"/>
              <w:szCs w:val="24"/>
              <w:highlight w:val="white"/>
            </w:rPr>
          </w:rPrChange>
        </w:rPr>
        <w:t>This is because they rely on within-site variation in temperature</w:t>
      </w:r>
      <w:r>
        <w:rPr>
          <w:rFonts w:ascii="Calibri" w:eastAsia="Calibri" w:hAnsi="Calibri" w:cs="Calibri"/>
          <w:color w:val="333333"/>
          <w:sz w:val="24"/>
          <w:szCs w:val="24"/>
          <w:highlight w:val="white"/>
        </w:rPr>
        <w:t xml:space="preserve">. All three should produce similar estimates. Which design you use depends on the structure of your data (e.g., how many coefficients do you feel comfortable estimating with a Fixed Effects design given your sample size) as well as what answers you want to derive from the non-causal terms. Do you just want site means? Fixed effects design. Do you want to know how plot-level snail abundance would change if the average site temperature </w:t>
      </w:r>
      <w:r w:rsidR="00E24FAD">
        <w:rPr>
          <w:rFonts w:ascii="Calibri" w:eastAsia="Calibri" w:hAnsi="Calibri" w:cs="Calibri"/>
          <w:color w:val="333333"/>
          <w:sz w:val="24"/>
          <w:szCs w:val="24"/>
          <w:highlight w:val="white"/>
        </w:rPr>
        <w:t>changes,</w:t>
      </w:r>
      <w:r>
        <w:rPr>
          <w:rFonts w:ascii="Calibri" w:eastAsia="Calibri" w:hAnsi="Calibri" w:cs="Calibri"/>
          <w:color w:val="333333"/>
          <w:sz w:val="24"/>
          <w:szCs w:val="24"/>
          <w:highlight w:val="white"/>
        </w:rPr>
        <w:t xml:space="preserve"> but plot temperature stays the same? Group Mean Covariate design. Do you want to understand the effects of both within and between-site gradients? Group Mean Centered design. Each design can even be extended to cases where the magnitude of the causal variable of interest’s effect depends on the level of confounding variables (i.e., an interaction effect, see Box 2). </w:t>
      </w:r>
      <w:r w:rsidRPr="00A7565E">
        <w:rPr>
          <w:rFonts w:ascii="Calibri" w:eastAsia="Calibri" w:hAnsi="Calibri" w:cs="Calibri"/>
          <w:color w:val="333333"/>
          <w:sz w:val="24"/>
          <w:szCs w:val="24"/>
          <w:highlight w:val="magenta"/>
          <w:rPrChange w:id="747" w:author="Laura Dee" w:date="2023-04-04T14:08:00Z">
            <w:rPr>
              <w:rFonts w:ascii="Calibri" w:eastAsia="Calibri" w:hAnsi="Calibri" w:cs="Calibri"/>
              <w:color w:val="333333"/>
              <w:sz w:val="24"/>
              <w:szCs w:val="24"/>
              <w:highlight w:val="white"/>
            </w:rPr>
          </w:rPrChange>
        </w:rPr>
        <w:t>The choice of statistical design will dictate which answers are most readily available to a researcher.</w:t>
      </w:r>
    </w:p>
    <w:p w14:paraId="206AFE60" w14:textId="77777777" w:rsidR="00766C2E" w:rsidRDefault="00037819">
      <w:pPr>
        <w:pStyle w:val="Heading2"/>
        <w:shd w:val="clear" w:color="auto" w:fill="FFFFFF"/>
        <w:spacing w:after="160"/>
        <w:rPr>
          <w:rFonts w:ascii="Calibri" w:eastAsia="Calibri" w:hAnsi="Calibri" w:cs="Calibri"/>
          <w:i/>
          <w:sz w:val="24"/>
          <w:szCs w:val="24"/>
        </w:rPr>
      </w:pPr>
      <w:bookmarkStart w:id="748" w:name="_1t3h5sf" w:colFirst="0" w:colLast="0"/>
      <w:bookmarkEnd w:id="748"/>
      <w:r>
        <w:rPr>
          <w:rFonts w:ascii="Calibri" w:eastAsia="Calibri" w:hAnsi="Calibri" w:cs="Calibri"/>
          <w:i/>
          <w:sz w:val="24"/>
          <w:szCs w:val="24"/>
        </w:rPr>
        <w:t>What a Difference Differencing Makes</w:t>
      </w:r>
    </w:p>
    <w:p w14:paraId="43AD72FB" w14:textId="3B7151E4"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Our examples thus far have focused on </w:t>
      </w:r>
      <w:del w:id="749" w:author="Laura Dee" w:date="2023-04-04T14:08:00Z">
        <w:r w:rsidDel="004F3930">
          <w:rPr>
            <w:rFonts w:ascii="Calibri" w:eastAsia="Calibri" w:hAnsi="Calibri" w:cs="Calibri"/>
            <w:color w:val="333333"/>
            <w:sz w:val="24"/>
            <w:szCs w:val="24"/>
            <w:highlight w:val="white"/>
          </w:rPr>
          <w:delText xml:space="preserve">omitted </w:delText>
        </w:r>
      </w:del>
      <w:r>
        <w:rPr>
          <w:rFonts w:ascii="Calibri" w:eastAsia="Calibri" w:hAnsi="Calibri" w:cs="Calibri"/>
          <w:color w:val="333333"/>
          <w:sz w:val="24"/>
          <w:szCs w:val="24"/>
          <w:highlight w:val="white"/>
        </w:rPr>
        <w:t xml:space="preserve">confounding variables that </w:t>
      </w:r>
      <w:ins w:id="750" w:author="Laura Dee" w:date="2023-04-04T14:08:00Z">
        <w:r w:rsidR="004F3930">
          <w:rPr>
            <w:rFonts w:ascii="Calibri" w:eastAsia="Calibri" w:hAnsi="Calibri" w:cs="Calibri"/>
            <w:color w:val="333333"/>
            <w:sz w:val="24"/>
            <w:szCs w:val="24"/>
            <w:highlight w:val="white"/>
          </w:rPr>
          <w:t xml:space="preserve">are unobserved and </w:t>
        </w:r>
      </w:ins>
      <w:r>
        <w:rPr>
          <w:rFonts w:ascii="Calibri" w:eastAsia="Calibri" w:hAnsi="Calibri" w:cs="Calibri"/>
          <w:color w:val="333333"/>
          <w:sz w:val="24"/>
          <w:szCs w:val="24"/>
          <w:highlight w:val="white"/>
        </w:rPr>
        <w:t xml:space="preserve">vary across space (i.e., between sites). We have not discussed omitted confounding variables </w:t>
      </w:r>
      <w:r>
        <w:rPr>
          <w:rFonts w:ascii="Calibri" w:eastAsia="Calibri" w:hAnsi="Calibri" w:cs="Calibri"/>
          <w:color w:val="333333"/>
          <w:sz w:val="24"/>
          <w:szCs w:val="24"/>
          <w:highlight w:val="white"/>
        </w:rPr>
        <w:lastRenderedPageBreak/>
        <w:t xml:space="preserve">that differ across time. In the case of omitted confounders varying solely across time and not space (e.g., sites vary randomly in recruitment across space, but year-to-year regional variation in recruitment is correlated with year-to-year regional variation in temperature), we can use the same framework as above, swapping years for sites as clusters. If omitted confounders vary spatiotemporally, we can extend the framework further using the same principles (see Box </w:t>
      </w:r>
      <w:commentRangeStart w:id="751"/>
      <w:r>
        <w:rPr>
          <w:rFonts w:ascii="Calibri" w:eastAsia="Calibri" w:hAnsi="Calibri" w:cs="Calibri"/>
          <w:color w:val="333333"/>
          <w:sz w:val="24"/>
          <w:szCs w:val="24"/>
          <w:highlight w:val="white"/>
        </w:rPr>
        <w:t>3</w:t>
      </w:r>
      <w:commentRangeEnd w:id="751"/>
      <w:r w:rsidR="00CB672E">
        <w:rPr>
          <w:rStyle w:val="CommentReference"/>
        </w:rPr>
        <w:commentReference w:id="751"/>
      </w:r>
      <w:r>
        <w:rPr>
          <w:rFonts w:ascii="Calibri" w:eastAsia="Calibri" w:hAnsi="Calibri" w:cs="Calibri"/>
          <w:color w:val="333333"/>
          <w:sz w:val="24"/>
          <w:szCs w:val="24"/>
          <w:highlight w:val="white"/>
        </w:rPr>
        <w:t xml:space="preserve">). </w:t>
      </w:r>
      <w:del w:id="752" w:author="Laura Dee" w:date="2023-04-04T14:09:00Z">
        <w:r w:rsidDel="00CB672E">
          <w:rPr>
            <w:rFonts w:ascii="Calibri" w:eastAsia="Calibri" w:hAnsi="Calibri" w:cs="Calibri"/>
            <w:color w:val="333333"/>
            <w:sz w:val="24"/>
            <w:szCs w:val="24"/>
            <w:highlight w:val="white"/>
          </w:rPr>
          <w:delText>What if, however, site-level omitted temporal trends in other drivers covaried with site-level temporal trends in our causal variable of interest? Worse, what if the slope of these trends varied by site?</w:delText>
        </w:r>
      </w:del>
    </w:p>
    <w:p w14:paraId="7020D34F" w14:textId="77777777"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753"/>
      <w:r>
        <w:rPr>
          <w:rFonts w:ascii="Calibri" w:eastAsia="Calibri" w:hAnsi="Calibri" w:cs="Calibri"/>
          <w:color w:val="333333"/>
          <w:sz w:val="24"/>
          <w:szCs w:val="24"/>
          <w:highlight w:val="white"/>
        </w:rPr>
        <w:t xml:space="preserve">Consider the following example (Fig. 7A). Not only does site-level temperature covary with recruitment due to the confounding influence of oceanography, </w:t>
      </w:r>
      <w:proofErr w:type="gramStart"/>
      <w:r>
        <w:rPr>
          <w:rFonts w:ascii="Calibri" w:eastAsia="Calibri" w:hAnsi="Calibri" w:cs="Calibri"/>
          <w:color w:val="333333"/>
          <w:sz w:val="24"/>
          <w:szCs w:val="24"/>
          <w:highlight w:val="white"/>
        </w:rPr>
        <w:t>but,</w:t>
      </w:r>
      <w:proofErr w:type="gramEnd"/>
      <w:r>
        <w:rPr>
          <w:rFonts w:ascii="Calibri" w:eastAsia="Calibri" w:hAnsi="Calibri" w:cs="Calibri"/>
          <w:color w:val="333333"/>
          <w:sz w:val="24"/>
          <w:szCs w:val="24"/>
          <w:highlight w:val="white"/>
        </w:rPr>
        <w:t xml:space="preserve"> the abundance of snails is also influenced by coastal development over time at each site. Rates of development are not the same across all sites, and as such it is extremely difficult to separate out local coastal development’s signal </w:t>
      </w:r>
      <w:del w:id="754" w:author="Laura Dee" w:date="2023-04-03T15:19:00Z">
        <w:r w:rsidDel="00BE6963">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from the signal of local temperature variation if a panel design is being used. </w:t>
      </w:r>
      <w:commentRangeEnd w:id="753"/>
      <w:r w:rsidR="00CB672E">
        <w:rPr>
          <w:rStyle w:val="CommentReference"/>
        </w:rPr>
        <w:commentReference w:id="753"/>
      </w:r>
      <w:r>
        <w:rPr>
          <w:rFonts w:ascii="Calibri" w:eastAsia="Calibri" w:hAnsi="Calibri" w:cs="Calibri"/>
          <w:color w:val="333333"/>
          <w:sz w:val="24"/>
          <w:szCs w:val="24"/>
          <w:highlight w:val="white"/>
        </w:rPr>
        <w:t xml:space="preserve">To see this mathematically, consider a small modification to the dynamics of our system </w:t>
      </w:r>
      <w:commentRangeStart w:id="755"/>
      <w:r>
        <w:rPr>
          <w:rFonts w:ascii="Calibri" w:eastAsia="Calibri" w:hAnsi="Calibri" w:cs="Calibri"/>
          <w:color w:val="333333"/>
          <w:sz w:val="24"/>
          <w:szCs w:val="24"/>
          <w:highlight w:val="white"/>
        </w:rPr>
        <w:t>from eq. 1:</w:t>
      </w:r>
      <w:commentRangeEnd w:id="755"/>
      <w:r w:rsidR="005C45A0">
        <w:rPr>
          <w:rStyle w:val="CommentReference"/>
        </w:rPr>
        <w:commentReference w:id="755"/>
      </w:r>
    </w:p>
    <w:p w14:paraId="325DC9F8" w14:textId="2B11601F" w:rsidR="00B86FBC" w:rsidRPr="00B86FBC" w:rsidRDefault="00000000" w:rsidP="00B86FBC">
      <w:pPr>
        <w:keepNext/>
        <w:shd w:val="clear" w:color="auto" w:fill="FFFFFF"/>
        <w:spacing w:after="160"/>
        <w:rPr>
          <w:rFonts w:ascii="Calibri" w:eastAsia="Calibri" w:hAnsi="Calibri" w:cs="Calibri"/>
          <w:color w:val="000000" w:themeColor="text1"/>
          <w:sz w:val="24"/>
          <w:szCs w:val="24"/>
        </w:rPr>
      </w:pPr>
      <m:oMathPara>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z</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m:oMathPara>
    </w:p>
    <w:p w14:paraId="775021C1" w14:textId="24F9CB01" w:rsidR="00B86FBC" w:rsidRDefault="00B86FBC" w:rsidP="00B86FBC">
      <w:pPr>
        <w:pStyle w:val="Caption"/>
        <w:jc w:val="right"/>
      </w:pPr>
      <w:r>
        <w:t xml:space="preserve">(10) </w:t>
      </w:r>
    </w:p>
    <w:p w14:paraId="52EAF6AB" w14:textId="1F36A1E9" w:rsidR="00766C2E" w:rsidRDefault="00037819">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sidRPr="00B86FBC">
        <w:rPr>
          <w:rFonts w:ascii="Calibri" w:eastAsia="Calibri" w:hAnsi="Calibri" w:cs="Calibri"/>
          <w:color w:val="000000" w:themeColor="text1"/>
          <w:sz w:val="24"/>
          <w:szCs w:val="24"/>
          <w:highlight w:val="white"/>
        </w:rPr>
        <w:t>y_{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 \beta_0 + \beta_1 x_{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xml:space="preserve">} + \gamma </w:t>
      </w:r>
      <w:proofErr w:type="spellStart"/>
      <w:r w:rsidRPr="00B86FBC">
        <w:rPr>
          <w:rFonts w:ascii="Calibri" w:eastAsia="Calibri" w:hAnsi="Calibri" w:cs="Calibri"/>
          <w:color w:val="000000" w:themeColor="text1"/>
          <w:sz w:val="24"/>
          <w:szCs w:val="24"/>
          <w:highlight w:val="white"/>
        </w:rPr>
        <w:t>z_</w:t>
      </w:r>
      <w:proofErr w:type="gramStart"/>
      <w:r w:rsidRPr="00B86FBC">
        <w:rPr>
          <w:rFonts w:ascii="Calibri" w:eastAsia="Calibri" w:hAnsi="Calibri" w:cs="Calibri"/>
          <w:color w:val="000000" w:themeColor="text1"/>
          <w:sz w:val="24"/>
          <w:szCs w:val="24"/>
          <w:highlight w:val="white"/>
        </w:rPr>
        <w:t>i</w:t>
      </w:r>
      <w:proofErr w:type="spellEnd"/>
      <w:r w:rsidRPr="00B86FBC">
        <w:rPr>
          <w:rFonts w:ascii="Calibri" w:eastAsia="Calibri" w:hAnsi="Calibri" w:cs="Calibri"/>
          <w:color w:val="000000" w:themeColor="text1"/>
          <w:sz w:val="24"/>
          <w:szCs w:val="24"/>
          <w:highlight w:val="white"/>
        </w:rPr>
        <w:t xml:space="preserve">  +</w:t>
      </w:r>
      <w:proofErr w:type="gramEnd"/>
      <w:r w:rsidRPr="00B86FBC">
        <w:rPr>
          <w:rFonts w:ascii="Calibri" w:eastAsia="Calibri" w:hAnsi="Calibri" w:cs="Calibri"/>
          <w:color w:val="000000" w:themeColor="text1"/>
          <w:sz w:val="24"/>
          <w:szCs w:val="24"/>
          <w:highlight w:val="white"/>
        </w:rPr>
        <w:t xml:space="preserve"> \</w:t>
      </w:r>
      <w:proofErr w:type="spellStart"/>
      <w:r w:rsidRPr="00B86FBC">
        <w:rPr>
          <w:rFonts w:ascii="Calibri" w:eastAsia="Calibri" w:hAnsi="Calibri" w:cs="Calibri"/>
          <w:color w:val="000000" w:themeColor="text1"/>
          <w:sz w:val="24"/>
          <w:szCs w:val="24"/>
          <w:highlight w:val="white"/>
        </w:rPr>
        <w:t>lambda_i</w:t>
      </w:r>
      <w:proofErr w:type="spellEnd"/>
      <w:r w:rsidRPr="00B86FBC">
        <w:rPr>
          <w:rFonts w:ascii="Calibri" w:eastAsia="Calibri" w:hAnsi="Calibri" w:cs="Calibri"/>
          <w:color w:val="000000" w:themeColor="text1"/>
          <w:sz w:val="24"/>
          <w:szCs w:val="24"/>
          <w:highlight w:val="white"/>
        </w:rPr>
        <w:t xml:space="preserve"> j + e_{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w:t>
      </w:r>
      <w:r w:rsidR="00B86FBC" w:rsidRPr="00B86FBC">
        <w:rPr>
          <w:rFonts w:ascii="Calibri" w:eastAsia="Calibri" w:hAnsi="Calibri" w:cs="Calibri"/>
          <w:b/>
          <w:color w:val="000000" w:themeColor="text1"/>
          <w:sz w:val="24"/>
          <w:szCs w:val="24"/>
          <w:highlight w:val="white"/>
        </w:rPr>
        <w:t xml:space="preserve"> </w:t>
      </w:r>
      <w:r>
        <w:rPr>
          <w:rFonts w:ascii="Calibri" w:eastAsia="Calibri" w:hAnsi="Calibri" w:cs="Calibri"/>
          <w:b/>
          <w:color w:val="66AA66"/>
          <w:sz w:val="24"/>
          <w:szCs w:val="24"/>
          <w:highlight w:val="white"/>
        </w:rPr>
        <w:t>$</w:t>
      </w:r>
    </w:p>
    <w:p w14:paraId="1B05DB7C" w14:textId="09A729AE"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is a site-specific trend in snails over time. Due to this trend, if there is also a temporal trend in temperature, our estimation of </w:t>
      </w:r>
      <m:oMath>
        <m:sSub>
          <m:sSubPr>
            <m:ctrlPr>
              <w:ins w:id="756" w:author="Laura Dee" w:date="2023-04-05T11:47:00Z">
                <w:rPr>
                  <w:rFonts w:ascii="Cambria Math" w:eastAsia="Calibri" w:hAnsi="Cambria Math" w:cs="Calibri"/>
                  <w:i/>
                  <w:color w:val="333333"/>
                  <w:sz w:val="24"/>
                  <w:szCs w:val="24"/>
                </w:rPr>
              </w:ins>
            </m:ctrlPr>
          </m:sSubPr>
          <m:e>
            <m:r>
              <w:ins w:id="757" w:author="Laura Dee" w:date="2023-04-05T11:47:00Z">
                <m:rPr>
                  <m:sty m:val="p"/>
                </m:rPr>
                <w:rPr>
                  <w:rFonts w:ascii="Cambria Math" w:eastAsia="Calibri" w:hAnsi="Cambria Math" w:cs="Calibri"/>
                  <w:color w:val="333333"/>
                  <w:sz w:val="24"/>
                  <w:szCs w:val="24"/>
                  <w:highlight w:val="white"/>
                </w:rPr>
                <m:t>β</m:t>
              </w:ins>
            </m:r>
            <m:ctrlPr>
              <w:ins w:id="758" w:author="Laura Dee" w:date="2023-04-05T11:47:00Z">
                <w:rPr>
                  <w:rFonts w:ascii="Cambria Math" w:eastAsia="Calibri" w:hAnsi="Cambria Math" w:cs="Calibri"/>
                  <w:color w:val="333333"/>
                  <w:sz w:val="24"/>
                  <w:szCs w:val="24"/>
                  <w:highlight w:val="white"/>
                </w:rPr>
              </w:ins>
            </m:ctrlPr>
          </m:e>
          <m:sub>
            <m:r>
              <w:ins w:id="759" w:author="Laura Dee" w:date="2023-04-05T11:47:00Z">
                <w:rPr>
                  <w:rFonts w:ascii="Cambria Math" w:eastAsia="Calibri" w:hAnsi="Cambria Math" w:cs="Calibri"/>
                  <w:color w:val="333333"/>
                  <w:sz w:val="24"/>
                  <w:szCs w:val="24"/>
                  <w:highlight w:val="white"/>
                </w:rPr>
                <m:t>1</m:t>
              </w:ins>
            </m:r>
          </m:sub>
        </m:sSub>
      </m:oMath>
      <w:ins w:id="760" w:author="Laura Dee" w:date="2023-04-05T11:47:00Z">
        <w:r w:rsidR="006C6433">
          <w:rPr>
            <w:rFonts w:ascii="Calibri" w:eastAsia="Calibri" w:hAnsi="Calibri" w:cs="Calibri"/>
            <w:color w:val="333333"/>
            <w:sz w:val="24"/>
            <w:szCs w:val="24"/>
            <w:highlight w:val="white"/>
          </w:rPr>
          <w:t xml:space="preserve"> </w:t>
        </w:r>
      </w:ins>
      <w:del w:id="761" w:author="Laura Dee" w:date="2023-04-05T11:47:00Z">
        <w:r w:rsidDel="006C6433">
          <w:rPr>
            <w:rFonts w:ascii="Calibri" w:eastAsia="Calibri" w:hAnsi="Calibri" w:cs="Calibri"/>
            <w:color w:val="333333"/>
            <w:sz w:val="24"/>
            <w:szCs w:val="24"/>
            <w:highlight w:val="white"/>
          </w:rPr>
          <w:delText xml:space="preserve">$\beta_1$ </w:delText>
        </w:r>
      </w:del>
      <w:r>
        <w:rPr>
          <w:rFonts w:ascii="Calibri" w:eastAsia="Calibri" w:hAnsi="Calibri" w:cs="Calibri"/>
          <w:color w:val="333333"/>
          <w:sz w:val="24"/>
          <w:szCs w:val="24"/>
          <w:highlight w:val="white"/>
        </w:rPr>
        <w:t>would again be contaminated and our estimate would no longer be causally identified.  On the surface, this appears to be a difficult problem to tease apart.</w:t>
      </w:r>
    </w:p>
    <w:p w14:paraId="4AC1E3F6" w14:textId="77777777"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762"/>
      <w:proofErr w:type="gramStart"/>
      <w:r>
        <w:rPr>
          <w:rFonts w:ascii="Calibri" w:eastAsia="Calibri" w:hAnsi="Calibri" w:cs="Calibri"/>
          <w:color w:val="333333"/>
          <w:sz w:val="24"/>
          <w:szCs w:val="24"/>
          <w:highlight w:val="white"/>
        </w:rPr>
        <w:t>Fortunately</w:t>
      </w:r>
      <w:commentRangeEnd w:id="762"/>
      <w:proofErr w:type="gramEnd"/>
      <w:r w:rsidR="00555854">
        <w:rPr>
          <w:rStyle w:val="CommentReference"/>
        </w:rPr>
        <w:commentReference w:id="762"/>
      </w:r>
      <w:r>
        <w:rPr>
          <w:rFonts w:ascii="Calibri" w:eastAsia="Calibri" w:hAnsi="Calibri" w:cs="Calibri"/>
          <w:color w:val="333333"/>
          <w:sz w:val="24"/>
          <w:szCs w:val="24"/>
          <w:highlight w:val="white"/>
        </w:rPr>
        <w:t>, there is a simple solution for this case, and it is related to the fixed effects transformation. The solution is temporal differencing. For each time point in our data, if we subtract the previous time point, we produce a model evaluating the relationship between change in our response variable versus change in our causal variable of interest. Like the fixed effects transformation, site-level fixed omitted variables drop out. Our site-specific temporal trend remains, and we can accommodate it using dummy variables as before. This site-specific coefficient multiplied by the dummy variable, here x</w:t>
      </w:r>
      <w:r>
        <w:rPr>
          <w:rFonts w:ascii="Calibri" w:eastAsia="Calibri" w:hAnsi="Calibri" w:cs="Calibri"/>
          <w:color w:val="333333"/>
          <w:sz w:val="24"/>
          <w:szCs w:val="24"/>
          <w:highlight w:val="white"/>
          <w:vertAlign w:val="subscript"/>
        </w:rPr>
        <w:t>2ij</w:t>
      </w:r>
      <w:r>
        <w:rPr>
          <w:rFonts w:ascii="Calibri" w:eastAsia="Calibri" w:hAnsi="Calibri" w:cs="Calibri"/>
          <w:color w:val="333333"/>
          <w:sz w:val="24"/>
          <w:szCs w:val="24"/>
          <w:highlight w:val="white"/>
        </w:rPr>
        <w:t xml:space="preserve">, now represents the linear rate of change at this site that is not related to temperature, and we estimate the effect of change in temperature on change in snails controlling for other linear trends at the site level, as seen in Figure 7B. </w:t>
      </w:r>
    </w:p>
    <w:p w14:paraId="22BD593C" w14:textId="61A9753A" w:rsidR="00517635" w:rsidRPr="00517635" w:rsidRDefault="00517635" w:rsidP="00517635">
      <w:pPr>
        <w:keepNext/>
        <w:shd w:val="clear" w:color="auto" w:fill="FFFFFF"/>
        <w:spacing w:after="160"/>
        <w:rPr>
          <w:rFonts w:ascii="Calibri" w:eastAsia="Calibri" w:hAnsi="Calibri" w:cs="Calibri"/>
          <w:color w:val="333333"/>
          <w:sz w:val="24"/>
          <w:szCs w:val="24"/>
        </w:rPr>
      </w:pPr>
      <m:oMathPara>
        <m:oMath>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2ij</m:t>
                  </m:r>
                </m:sub>
              </m:sSub>
            </m:e>
          </m:nary>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oMath>
      </m:oMathPara>
    </w:p>
    <w:p w14:paraId="37AE297D" w14:textId="6941BDBC" w:rsidR="00517635" w:rsidRPr="00517635" w:rsidRDefault="00517635" w:rsidP="00517635">
      <w:pPr>
        <w:pStyle w:val="Caption"/>
        <w:jc w:val="right"/>
        <w:rPr>
          <w:rFonts w:ascii="Calibri" w:eastAsia="Calibri" w:hAnsi="Calibri" w:cs="Calibri"/>
          <w:i w:val="0"/>
          <w:color w:val="333333"/>
          <w:sz w:val="24"/>
          <w:szCs w:val="24"/>
          <w:highlight w:val="white"/>
        </w:rPr>
      </w:pPr>
      <w:r>
        <w:t xml:space="preserve">(11) </w:t>
      </w:r>
    </w:p>
    <w:p w14:paraId="10C75CF0"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\Delta x_{1ij} + \sum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x_{2ij} + \Delta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
    <w:p w14:paraId="4B4522E0" w14:textId="77777777"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 xml:space="preserve">If there is no temporal trend in temperature, and as such there is no correlation with other site-level trends, we </w:t>
      </w:r>
      <w:r>
        <w:rPr>
          <w:rFonts w:ascii="Calibri" w:eastAsia="Calibri" w:hAnsi="Calibri" w:cs="Calibri"/>
          <w:i/>
          <w:color w:val="333333"/>
          <w:sz w:val="24"/>
          <w:szCs w:val="24"/>
          <w:highlight w:val="white"/>
        </w:rPr>
        <w:t xml:space="preserve">could </w:t>
      </w:r>
      <w:r>
        <w:rPr>
          <w:rFonts w:ascii="Calibri" w:eastAsia="Calibri" w:hAnsi="Calibri" w:cs="Calibri"/>
          <w:color w:val="333333"/>
          <w:sz w:val="24"/>
          <w:szCs w:val="24"/>
          <w:highlight w:val="white"/>
        </w:rPr>
        <w:t xml:space="preserve">use random effects for the site term. We caution, however, that this adds back the random effects assumption. Further, for many studies investigating human-driven changes as their predictors of interest, assuming there is no temporal trend in drivers is often difficult to justify. </w:t>
      </w:r>
    </w:p>
    <w:p w14:paraId="3657D45A" w14:textId="72F82B14"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If we are uninterested in site specific trends, we can also calculate the second difference - e.g.$ \Delta^2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\Delta y_{</w:t>
      </w:r>
      <w:proofErr w:type="gramStart"/>
      <w:r>
        <w:rPr>
          <w:rFonts w:ascii="Calibri" w:eastAsia="Calibri" w:hAnsi="Calibri" w:cs="Calibri"/>
          <w:color w:val="333333"/>
          <w:sz w:val="24"/>
          <w:szCs w:val="24"/>
          <w:highlight w:val="white"/>
        </w:rPr>
        <w:t>i,j</w:t>
      </w:r>
      <w:proofErr w:type="gramEnd"/>
      <w:r>
        <w:rPr>
          <w:rFonts w:ascii="Calibri" w:eastAsia="Calibri" w:hAnsi="Calibri" w:cs="Calibri"/>
          <w:color w:val="333333"/>
          <w:sz w:val="24"/>
          <w:szCs w:val="24"/>
          <w:highlight w:val="white"/>
        </w:rPr>
        <w:t>-1}$ which eliminates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This design (see Fig. 7C) has the advantage of estimating far fewer parameters if we have many sites, and thus could prove more efficient, although cluster robust standard errors might prove important (see Box 4). Note that </w:t>
      </w:r>
      <m:oMath>
        <m:sSub>
          <m:sSubPr>
            <m:ctrlPr>
              <w:ins w:id="763" w:author="Laura Dee" w:date="2023-04-05T11:47:00Z">
                <w:rPr>
                  <w:rFonts w:ascii="Cambria Math" w:eastAsia="Calibri" w:hAnsi="Cambria Math" w:cs="Calibri"/>
                  <w:i/>
                  <w:color w:val="333333"/>
                  <w:sz w:val="24"/>
                  <w:szCs w:val="24"/>
                </w:rPr>
              </w:ins>
            </m:ctrlPr>
          </m:sSubPr>
          <m:e>
            <m:r>
              <w:ins w:id="764" w:author="Laura Dee" w:date="2023-04-05T11:47:00Z">
                <m:rPr>
                  <m:sty m:val="p"/>
                </m:rPr>
                <w:rPr>
                  <w:rFonts w:ascii="Cambria Math" w:eastAsia="Calibri" w:hAnsi="Cambria Math" w:cs="Calibri"/>
                  <w:color w:val="333333"/>
                  <w:sz w:val="24"/>
                  <w:szCs w:val="24"/>
                  <w:highlight w:val="white"/>
                </w:rPr>
                <m:t>β</m:t>
              </w:ins>
            </m:r>
            <m:ctrlPr>
              <w:ins w:id="765" w:author="Laura Dee" w:date="2023-04-05T11:47:00Z">
                <w:rPr>
                  <w:rFonts w:ascii="Cambria Math" w:eastAsia="Calibri" w:hAnsi="Cambria Math" w:cs="Calibri"/>
                  <w:color w:val="333333"/>
                  <w:sz w:val="24"/>
                  <w:szCs w:val="24"/>
                  <w:highlight w:val="white"/>
                </w:rPr>
              </w:ins>
            </m:ctrlPr>
          </m:e>
          <m:sub>
            <m:r>
              <w:ins w:id="766" w:author="Laura Dee" w:date="2023-04-05T11:47:00Z">
                <w:rPr>
                  <w:rFonts w:ascii="Cambria Math" w:eastAsia="Calibri" w:hAnsi="Cambria Math" w:cs="Calibri"/>
                  <w:color w:val="333333"/>
                  <w:sz w:val="24"/>
                  <w:szCs w:val="24"/>
                  <w:highlight w:val="white"/>
                </w:rPr>
                <m:t>1</m:t>
              </w:ins>
            </m:r>
          </m:sub>
        </m:sSub>
      </m:oMath>
      <w:ins w:id="767" w:author="Laura Dee" w:date="2023-04-05T11:47:00Z">
        <w:r w:rsidR="006C6433">
          <w:rPr>
            <w:rFonts w:ascii="Calibri" w:eastAsia="Calibri" w:hAnsi="Calibri" w:cs="Calibri"/>
            <w:color w:val="333333"/>
            <w:sz w:val="24"/>
            <w:szCs w:val="24"/>
            <w:highlight w:val="white"/>
          </w:rPr>
          <w:t xml:space="preserve"> </w:t>
        </w:r>
      </w:ins>
      <w:del w:id="768" w:author="Laura Dee" w:date="2023-04-05T11:47:00Z">
        <w:r w:rsidDel="006C6433">
          <w:rPr>
            <w:rFonts w:ascii="Calibri" w:eastAsia="Calibri" w:hAnsi="Calibri" w:cs="Calibri"/>
            <w:color w:val="333333"/>
            <w:sz w:val="24"/>
            <w:szCs w:val="24"/>
            <w:highlight w:val="white"/>
          </w:rPr>
          <w:delText xml:space="preserve">$\beta_1$ </w:delText>
        </w:r>
      </w:del>
      <w:r>
        <w:rPr>
          <w:rFonts w:ascii="Calibri" w:eastAsia="Calibri" w:hAnsi="Calibri" w:cs="Calibri"/>
          <w:color w:val="333333"/>
          <w:sz w:val="24"/>
          <w:szCs w:val="24"/>
          <w:highlight w:val="white"/>
        </w:rPr>
        <w:t xml:space="preserve">in this model is estimating the effects of acceleration in change in temperature. </w:t>
      </w:r>
      <w:commentRangeStart w:id="769"/>
      <w:r>
        <w:rPr>
          <w:rFonts w:ascii="Calibri" w:eastAsia="Calibri" w:hAnsi="Calibri" w:cs="Calibri"/>
          <w:color w:val="333333"/>
          <w:sz w:val="24"/>
          <w:szCs w:val="24"/>
          <w:highlight w:val="white"/>
        </w:rPr>
        <w:t xml:space="preserve">This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still establishes a causal connection</w:t>
      </w:r>
      <w:del w:id="770" w:author="Laura Dee" w:date="2023-04-04T08:58:00Z">
        <w:r w:rsidDel="00786EB3">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but requires more thought in interpretation. </w:t>
      </w:r>
      <w:commentRangeEnd w:id="769"/>
      <w:r w:rsidR="0069320B">
        <w:rPr>
          <w:rStyle w:val="CommentReference"/>
        </w:rPr>
        <w:commentReference w:id="769"/>
      </w:r>
      <w:r>
        <w:rPr>
          <w:rFonts w:ascii="Calibri" w:eastAsia="Calibri" w:hAnsi="Calibri" w:cs="Calibri"/>
          <w:color w:val="333333"/>
          <w:sz w:val="24"/>
          <w:szCs w:val="24"/>
          <w:highlight w:val="white"/>
        </w:rPr>
        <w:t>It will also require clarity of explanation, as many reviewers can and will miss the subtlety (we speak from experience).</w:t>
      </w:r>
    </w:p>
    <w:p w14:paraId="627A4687" w14:textId="3907C00F"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Using either temporal differencing design has several advantages. We again remove the effect of omitted site-level variables. We also remove the effects of site-specific trends that could reflect more dynamic site-level omitted variables. Thus, our estimate of a temperature effect is again causally identified. Indeed, as we are handling two potential forms of omitted variable bias, our analysis would be more robust to omitted variable bias from unknown confounders. Further, this approach shifts the type </w:t>
      </w:r>
      <w:ins w:id="771" w:author="Laura Dee" w:date="2023-04-04T08:58:00Z">
        <w:r w:rsidR="00484DA3">
          <w:rPr>
            <w:rFonts w:ascii="Calibri" w:eastAsia="Calibri" w:hAnsi="Calibri" w:cs="Calibri"/>
            <w:color w:val="333333"/>
            <w:sz w:val="24"/>
            <w:szCs w:val="24"/>
            <w:highlight w:val="white"/>
          </w:rPr>
          <w:t xml:space="preserve">of </w:t>
        </w:r>
      </w:ins>
      <w:r>
        <w:rPr>
          <w:rFonts w:ascii="Calibri" w:eastAsia="Calibri" w:hAnsi="Calibri" w:cs="Calibri"/>
          <w:color w:val="333333"/>
          <w:sz w:val="24"/>
          <w:szCs w:val="24"/>
          <w:highlight w:val="white"/>
        </w:rPr>
        <w:t xml:space="preserve">variation we are studying. We are asking </w:t>
      </w:r>
      <w:r>
        <w:rPr>
          <w:rFonts w:ascii="Calibri" w:eastAsia="Calibri" w:hAnsi="Calibri" w:cs="Calibri"/>
          <w:b/>
          <w:color w:val="333333"/>
          <w:sz w:val="24"/>
          <w:szCs w:val="24"/>
          <w:highlight w:val="white"/>
        </w:rPr>
        <w:t xml:space="preserve">how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driver corresponds to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response. </w:t>
      </w:r>
      <w:r>
        <w:rPr>
          <w:rFonts w:ascii="Calibri" w:eastAsia="Calibri" w:hAnsi="Calibri" w:cs="Calibri"/>
          <w:color w:val="333333"/>
          <w:sz w:val="24"/>
          <w:szCs w:val="24"/>
          <w:highlight w:val="white"/>
        </w:rPr>
        <w:t xml:space="preserve">For the second difference model, we are examining how the </w:t>
      </w:r>
      <w:r>
        <w:rPr>
          <w:rFonts w:ascii="Calibri" w:eastAsia="Calibri" w:hAnsi="Calibri" w:cs="Calibri"/>
          <w:b/>
          <w:color w:val="333333"/>
          <w:sz w:val="24"/>
          <w:szCs w:val="24"/>
          <w:highlight w:val="white"/>
        </w:rPr>
        <w:t>acceleration of a driver corresponds to the acceleration of a response</w:t>
      </w:r>
      <w:r>
        <w:rPr>
          <w:rFonts w:ascii="Calibri" w:eastAsia="Calibri" w:hAnsi="Calibri" w:cs="Calibri"/>
          <w:color w:val="333333"/>
          <w:sz w:val="24"/>
          <w:szCs w:val="24"/>
          <w:highlight w:val="white"/>
        </w:rPr>
        <w:t xml:space="preserve">. </w:t>
      </w:r>
    </w:p>
    <w:p w14:paraId="07F08DFA" w14:textId="4E1D58AC"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main drawback of these approaches is the reduced sample sizes. We lose observations from one or two time </w:t>
      </w:r>
      <w:del w:id="772" w:author="Laura Dee" w:date="2023-04-03T13:31:00Z">
        <w:r w:rsidDel="00A772EE">
          <w:rPr>
            <w:rFonts w:ascii="Calibri" w:eastAsia="Calibri" w:hAnsi="Calibri" w:cs="Calibri"/>
            <w:color w:val="333333"/>
            <w:sz w:val="24"/>
            <w:szCs w:val="24"/>
            <w:highlight w:val="white"/>
          </w:rPr>
          <w:delText xml:space="preserve">steps </w:delText>
        </w:r>
      </w:del>
      <w:ins w:id="773" w:author="Laura Dee" w:date="2023-04-03T13:31:00Z">
        <w:r w:rsidR="00A772EE">
          <w:rPr>
            <w:rFonts w:ascii="Calibri" w:eastAsia="Calibri" w:hAnsi="Calibri" w:cs="Calibri"/>
            <w:color w:val="333333"/>
            <w:sz w:val="24"/>
            <w:szCs w:val="24"/>
            <w:highlight w:val="white"/>
          </w:rPr>
          <w:t>periods</w:t>
        </w:r>
      </w:ins>
      <w:del w:id="774" w:author="Laura Dee" w:date="2023-04-03T13:31:00Z">
        <w:r w:rsidDel="00A772EE">
          <w:rPr>
            <w:rFonts w:ascii="Calibri" w:eastAsia="Calibri" w:hAnsi="Calibri" w:cs="Calibri"/>
            <w:color w:val="333333"/>
            <w:sz w:val="24"/>
            <w:szCs w:val="24"/>
            <w:highlight w:val="white"/>
          </w:rPr>
          <w:delText>of data</w:delText>
        </w:r>
      </w:del>
      <w:r>
        <w:rPr>
          <w:rFonts w:ascii="Calibri" w:eastAsia="Calibri" w:hAnsi="Calibri" w:cs="Calibri"/>
          <w:color w:val="333333"/>
          <w:sz w:val="24"/>
          <w:szCs w:val="24"/>
          <w:highlight w:val="white"/>
        </w:rPr>
        <w:t xml:space="preserve">. </w:t>
      </w:r>
      <w:ins w:id="775" w:author="Laura Dee" w:date="2023-04-04T11:46:00Z">
        <w:r w:rsidR="004F750D">
          <w:rPr>
            <w:rFonts w:ascii="Calibri" w:eastAsia="Calibri" w:hAnsi="Calibri" w:cs="Calibri"/>
            <w:color w:val="333333"/>
            <w:sz w:val="24"/>
            <w:szCs w:val="24"/>
            <w:highlight w:val="white"/>
          </w:rPr>
          <w:t xml:space="preserve">This reduction in the sample size reduces </w:t>
        </w:r>
      </w:ins>
      <w:del w:id="776" w:author="Laura Dee" w:date="2023-04-04T11:46:00Z">
        <w:r w:rsidDel="004F750D">
          <w:rPr>
            <w:rFonts w:ascii="Calibri" w:eastAsia="Calibri" w:hAnsi="Calibri" w:cs="Calibri"/>
            <w:color w:val="333333"/>
            <w:sz w:val="24"/>
            <w:szCs w:val="24"/>
            <w:highlight w:val="white"/>
          </w:rPr>
          <w:delText xml:space="preserve">Loss of observations could lead to lower </w:delText>
        </w:r>
      </w:del>
      <w:r>
        <w:rPr>
          <w:rFonts w:ascii="Calibri" w:eastAsia="Calibri" w:hAnsi="Calibri" w:cs="Calibri"/>
          <w:color w:val="333333"/>
          <w:sz w:val="24"/>
          <w:szCs w:val="24"/>
          <w:highlight w:val="white"/>
        </w:rPr>
        <w:t xml:space="preserve">power </w:t>
      </w:r>
      <w:ins w:id="777" w:author="Laura Dee" w:date="2023-04-04T11:46:00Z">
        <w:r w:rsidR="004F750D">
          <w:rPr>
            <w:rFonts w:ascii="Calibri" w:eastAsia="Calibri" w:hAnsi="Calibri" w:cs="Calibri"/>
            <w:color w:val="333333"/>
            <w:sz w:val="24"/>
            <w:szCs w:val="24"/>
            <w:highlight w:val="white"/>
          </w:rPr>
          <w:t xml:space="preserve">and can lead to less precise </w:t>
        </w:r>
      </w:ins>
      <w:del w:id="778" w:author="Laura Dee" w:date="2023-04-04T11:46:00Z">
        <w:r w:rsidDel="004F750D">
          <w:rPr>
            <w:rFonts w:ascii="Calibri" w:eastAsia="Calibri" w:hAnsi="Calibri" w:cs="Calibri"/>
            <w:color w:val="333333"/>
            <w:sz w:val="24"/>
            <w:szCs w:val="24"/>
            <w:highlight w:val="white"/>
          </w:rPr>
          <w:delText xml:space="preserve">(i.e., noisier </w:delText>
        </w:r>
      </w:del>
      <w:r>
        <w:rPr>
          <w:rFonts w:ascii="Calibri" w:eastAsia="Calibri" w:hAnsi="Calibri" w:cs="Calibri"/>
          <w:color w:val="333333"/>
          <w:sz w:val="24"/>
          <w:szCs w:val="24"/>
          <w:highlight w:val="white"/>
        </w:rPr>
        <w:t>stand</w:t>
      </w:r>
      <w:ins w:id="779" w:author="Laura Dee" w:date="2023-04-04T11:47:00Z">
        <w:r w:rsidR="004F750D">
          <w:rPr>
            <w:rFonts w:ascii="Calibri" w:eastAsia="Calibri" w:hAnsi="Calibri" w:cs="Calibri"/>
            <w:color w:val="333333"/>
            <w:sz w:val="24"/>
            <w:szCs w:val="24"/>
            <w:highlight w:val="white"/>
          </w:rPr>
          <w:t>ard</w:t>
        </w:r>
      </w:ins>
      <w:r>
        <w:rPr>
          <w:rFonts w:ascii="Calibri" w:eastAsia="Calibri" w:hAnsi="Calibri" w:cs="Calibri"/>
          <w:color w:val="333333"/>
          <w:sz w:val="24"/>
          <w:szCs w:val="24"/>
          <w:highlight w:val="white"/>
        </w:rPr>
        <w:t xml:space="preserve"> errors</w:t>
      </w:r>
      <w:del w:id="780" w:author="Laura Dee" w:date="2023-04-04T11:47:00Z">
        <w:r w:rsidDel="004F750D">
          <w:rPr>
            <w:rFonts w:ascii="Calibri" w:eastAsia="Calibri" w:hAnsi="Calibri" w:cs="Calibri"/>
            <w:color w:val="333333"/>
            <w:sz w:val="24"/>
            <w:szCs w:val="24"/>
            <w:highlight w:val="white"/>
          </w:rPr>
          <w:delText>)</w:delText>
        </w:r>
      </w:del>
      <w:ins w:id="781" w:author="Laura Dee" w:date="2023-04-04T11:47:00Z">
        <w:r w:rsidR="004F750D">
          <w:rPr>
            <w:rFonts w:ascii="Calibri" w:eastAsia="Calibri" w:hAnsi="Calibri" w:cs="Calibri"/>
            <w:color w:val="333333"/>
            <w:sz w:val="24"/>
            <w:szCs w:val="24"/>
            <w:highlight w:val="white"/>
          </w:rPr>
          <w:t xml:space="preserve">, especially in the </w:t>
        </w:r>
      </w:ins>
      <w:del w:id="782" w:author="Laura Dee" w:date="2023-04-04T11:47:00Z">
        <w:r w:rsidDel="004F750D">
          <w:rPr>
            <w:rFonts w:ascii="Calibri" w:eastAsia="Calibri" w:hAnsi="Calibri" w:cs="Calibri"/>
            <w:color w:val="333333"/>
            <w:sz w:val="24"/>
            <w:szCs w:val="24"/>
            <w:highlight w:val="white"/>
          </w:rPr>
          <w:delText>.</w:delText>
        </w:r>
      </w:del>
      <w:ins w:id="783" w:author="Laura Dee" w:date="2023-04-04T11:47:00Z">
        <w:r w:rsidR="004F750D">
          <w:rPr>
            <w:rFonts w:ascii="Calibri" w:eastAsia="Calibri" w:hAnsi="Calibri" w:cs="Calibri"/>
            <w:color w:val="333333"/>
            <w:sz w:val="24"/>
            <w:szCs w:val="24"/>
            <w:highlight w:val="white"/>
          </w:rPr>
          <w:t xml:space="preserve">case </w:t>
        </w:r>
      </w:ins>
      <w:del w:id="784" w:author="Laura Dee" w:date="2023-04-04T11:47:00Z">
        <w:r w:rsidDel="004F750D">
          <w:rPr>
            <w:rFonts w:ascii="Calibri" w:eastAsia="Calibri" w:hAnsi="Calibri" w:cs="Calibri"/>
            <w:color w:val="333333"/>
            <w:sz w:val="24"/>
            <w:szCs w:val="24"/>
            <w:highlight w:val="white"/>
          </w:rPr>
          <w:delText xml:space="preserve"> This can be even more problematic in the case </w:delText>
        </w:r>
      </w:del>
      <w:r>
        <w:rPr>
          <w:rFonts w:ascii="Calibri" w:eastAsia="Calibri" w:hAnsi="Calibri" w:cs="Calibri"/>
          <w:color w:val="333333"/>
          <w:sz w:val="24"/>
          <w:szCs w:val="24"/>
          <w:highlight w:val="white"/>
        </w:rPr>
        <w:t>of the second difference design</w:t>
      </w:r>
      <w:ins w:id="785" w:author="Laura Dee" w:date="2023-04-04T11:47:00Z">
        <w:r w:rsidR="004F750D">
          <w:rPr>
            <w:rFonts w:ascii="Calibri" w:eastAsia="Calibri" w:hAnsi="Calibri" w:cs="Calibri"/>
            <w:color w:val="333333"/>
            <w:sz w:val="24"/>
            <w:szCs w:val="24"/>
            <w:highlight w:val="white"/>
          </w:rPr>
          <w:t xml:space="preserve">. However, this reduction in observations/data </w:t>
        </w:r>
      </w:ins>
      <w:del w:id="786" w:author="Laura Dee" w:date="2023-04-04T11:47:00Z">
        <w:r w:rsidDel="004F750D">
          <w:rPr>
            <w:rFonts w:ascii="Calibri" w:eastAsia="Calibri" w:hAnsi="Calibri" w:cs="Calibri"/>
            <w:color w:val="333333"/>
            <w:sz w:val="24"/>
            <w:szCs w:val="24"/>
            <w:highlight w:val="white"/>
          </w:rPr>
          <w:delText xml:space="preserve">, although the loss of data </w:delText>
        </w:r>
      </w:del>
      <w:r>
        <w:rPr>
          <w:rFonts w:ascii="Calibri" w:eastAsia="Calibri" w:hAnsi="Calibri" w:cs="Calibri"/>
          <w:color w:val="333333"/>
          <w:sz w:val="24"/>
          <w:szCs w:val="24"/>
          <w:highlight w:val="white"/>
        </w:rPr>
        <w:t xml:space="preserve">could be counterbalanced by the gain in efficiency from estimating fewer </w:t>
      </w:r>
      <w:r w:rsidRPr="00931CF1">
        <w:rPr>
          <w:rFonts w:ascii="Calibri" w:eastAsia="Calibri" w:hAnsi="Calibri" w:cs="Calibri"/>
          <w:color w:val="333333"/>
          <w:sz w:val="24"/>
          <w:szCs w:val="24"/>
          <w:rPrChange w:id="787" w:author="Laura Dee" w:date="2023-04-17T10:11:00Z">
            <w:rPr>
              <w:rFonts w:ascii="Calibri" w:eastAsia="Calibri" w:hAnsi="Calibri" w:cs="Calibri"/>
              <w:color w:val="333333"/>
              <w:sz w:val="24"/>
              <w:szCs w:val="24"/>
              <w:highlight w:val="white"/>
            </w:rPr>
          </w:rPrChange>
        </w:rPr>
        <w:t xml:space="preserve">parameters. Further, both </w:t>
      </w:r>
      <w:del w:id="788" w:author="Laura Dee" w:date="2023-04-04T11:48:00Z">
        <w:r w:rsidRPr="00931CF1" w:rsidDel="004F750D">
          <w:rPr>
            <w:rFonts w:ascii="Calibri" w:eastAsia="Calibri" w:hAnsi="Calibri" w:cs="Calibri"/>
            <w:color w:val="333333"/>
            <w:sz w:val="24"/>
            <w:szCs w:val="24"/>
            <w:rPrChange w:id="789" w:author="Laura Dee" w:date="2023-04-17T10:11:00Z">
              <w:rPr>
                <w:rFonts w:ascii="Calibri" w:eastAsia="Calibri" w:hAnsi="Calibri" w:cs="Calibri"/>
                <w:color w:val="333333"/>
                <w:sz w:val="24"/>
                <w:szCs w:val="24"/>
                <w:highlight w:val="white"/>
              </w:rPr>
            </w:rPrChange>
          </w:rPr>
          <w:delText xml:space="preserve">models </w:delText>
        </w:r>
      </w:del>
      <w:ins w:id="790" w:author="Laura Dee" w:date="2023-04-04T11:48:00Z">
        <w:r w:rsidR="004F750D" w:rsidRPr="00931CF1">
          <w:rPr>
            <w:rFonts w:ascii="Calibri" w:eastAsia="Calibri" w:hAnsi="Calibri" w:cs="Calibri"/>
            <w:color w:val="333333"/>
            <w:sz w:val="24"/>
            <w:szCs w:val="24"/>
            <w:rPrChange w:id="791" w:author="Laura Dee" w:date="2023-04-17T10:11:00Z">
              <w:rPr>
                <w:rFonts w:ascii="Calibri" w:eastAsia="Calibri" w:hAnsi="Calibri" w:cs="Calibri"/>
                <w:color w:val="333333"/>
                <w:sz w:val="24"/>
                <w:szCs w:val="24"/>
                <w:highlight w:val="white"/>
              </w:rPr>
            </w:rPrChange>
          </w:rPr>
          <w:t xml:space="preserve">designs </w:t>
        </w:r>
      </w:ins>
      <w:r w:rsidRPr="00931CF1">
        <w:rPr>
          <w:rFonts w:ascii="Calibri" w:eastAsia="Calibri" w:hAnsi="Calibri" w:cs="Calibri"/>
          <w:color w:val="333333"/>
          <w:sz w:val="24"/>
          <w:szCs w:val="24"/>
          <w:rPrChange w:id="792" w:author="Laura Dee" w:date="2023-04-17T10:11:00Z">
            <w:rPr>
              <w:rFonts w:ascii="Calibri" w:eastAsia="Calibri" w:hAnsi="Calibri" w:cs="Calibri"/>
              <w:color w:val="333333"/>
              <w:sz w:val="24"/>
              <w:szCs w:val="24"/>
              <w:highlight w:val="white"/>
            </w:rPr>
          </w:rPrChange>
        </w:rPr>
        <w:t>assume equal time between sampling events, although this can be fixed by dividing by time between samples to standardize or including an interaction effect with time since the last sample</w:t>
      </w:r>
      <w:ins w:id="793" w:author="Laura Dee" w:date="2023-04-17T10:11:00Z">
        <w:r w:rsidR="00931CF1">
          <w:rPr>
            <w:rFonts w:ascii="Calibri" w:eastAsia="Calibri" w:hAnsi="Calibri" w:cs="Calibri"/>
            <w:color w:val="333333"/>
            <w:sz w:val="24"/>
            <w:szCs w:val="24"/>
          </w:rPr>
          <w:t xml:space="preserve"> </w:t>
        </w:r>
        <w:r w:rsidR="00931CF1" w:rsidRPr="00931CF1">
          <w:rPr>
            <w:rFonts w:ascii="Calibri" w:eastAsia="Calibri" w:hAnsi="Calibri" w:cs="Calibri"/>
            <w:color w:val="333333"/>
            <w:sz w:val="24"/>
            <w:szCs w:val="24"/>
            <w:highlight w:val="green"/>
            <w:rPrChange w:id="794" w:author="Laura Dee" w:date="2023-04-17T10:11:00Z">
              <w:rPr>
                <w:rFonts w:ascii="Calibri" w:eastAsia="Calibri" w:hAnsi="Calibri" w:cs="Calibri"/>
                <w:color w:val="333333"/>
                <w:sz w:val="24"/>
                <w:szCs w:val="24"/>
              </w:rPr>
            </w:rPrChange>
          </w:rPr>
          <w:t>(REF?)</w:t>
        </w:r>
      </w:ins>
      <w:r w:rsidRPr="00931CF1">
        <w:rPr>
          <w:rFonts w:ascii="Calibri" w:eastAsia="Calibri" w:hAnsi="Calibri" w:cs="Calibri"/>
          <w:color w:val="333333"/>
          <w:sz w:val="24"/>
          <w:szCs w:val="24"/>
          <w:highlight w:val="green"/>
          <w:rPrChange w:id="795" w:author="Laura Dee" w:date="2023-04-17T10:11:00Z">
            <w:rPr>
              <w:rFonts w:ascii="Calibri" w:eastAsia="Calibri" w:hAnsi="Calibri" w:cs="Calibri"/>
              <w:color w:val="333333"/>
              <w:sz w:val="24"/>
              <w:szCs w:val="24"/>
              <w:highlight w:val="white"/>
            </w:rPr>
          </w:rPrChange>
        </w:rPr>
        <w:t>.</w:t>
      </w:r>
      <w:r w:rsidRPr="00931CF1">
        <w:rPr>
          <w:rFonts w:ascii="Calibri" w:eastAsia="Calibri" w:hAnsi="Calibri" w:cs="Calibri"/>
          <w:color w:val="333333"/>
          <w:sz w:val="24"/>
          <w:szCs w:val="24"/>
          <w:rPrChange w:id="796" w:author="Laura Dee" w:date="2023-04-17T10:11:00Z">
            <w:rPr>
              <w:rFonts w:ascii="Calibri" w:eastAsia="Calibri" w:hAnsi="Calibri" w:cs="Calibri"/>
              <w:color w:val="333333"/>
              <w:sz w:val="24"/>
              <w:szCs w:val="24"/>
              <w:highlight w:val="white"/>
            </w:rPr>
          </w:rPrChange>
        </w:rPr>
        <w:t xml:space="preserve"> </w:t>
      </w:r>
      <w:r>
        <w:rPr>
          <w:rFonts w:ascii="Calibri" w:eastAsia="Calibri" w:hAnsi="Calibri" w:cs="Calibri"/>
          <w:color w:val="333333"/>
          <w:sz w:val="24"/>
          <w:szCs w:val="24"/>
          <w:highlight w:val="white"/>
        </w:rPr>
        <w:t>Despite the sample-size drawback, however, th</w:t>
      </w:r>
      <w:ins w:id="797" w:author="Laura Dee" w:date="2023-04-17T10:10:00Z">
        <w:r w:rsidR="0083404D">
          <w:rPr>
            <w:rFonts w:ascii="Calibri" w:eastAsia="Calibri" w:hAnsi="Calibri" w:cs="Calibri"/>
            <w:color w:val="333333"/>
            <w:sz w:val="24"/>
            <w:szCs w:val="24"/>
            <w:highlight w:val="white"/>
          </w:rPr>
          <w:t xml:space="preserve">is </w:t>
        </w:r>
      </w:ins>
      <w:del w:id="798" w:author="Laura Dee" w:date="2023-04-17T10:10:00Z">
        <w:r w:rsidDel="0083404D">
          <w:rPr>
            <w:rFonts w:ascii="Calibri" w:eastAsia="Calibri" w:hAnsi="Calibri" w:cs="Calibri"/>
            <w:color w:val="333333"/>
            <w:sz w:val="24"/>
            <w:szCs w:val="24"/>
            <w:highlight w:val="white"/>
          </w:rPr>
          <w:delText xml:space="preserve">e </w:delText>
        </w:r>
      </w:del>
      <w:r>
        <w:rPr>
          <w:rFonts w:ascii="Calibri" w:eastAsia="Calibri" w:hAnsi="Calibri" w:cs="Calibri"/>
          <w:color w:val="333333"/>
          <w:sz w:val="24"/>
          <w:szCs w:val="24"/>
          <w:highlight w:val="white"/>
        </w:rPr>
        <w:t>temporal differencing approach can be incredibly useful in cases of both spatial and temporal omitted confounders - a situation all too common in many real ecological systems.</w:t>
      </w:r>
    </w:p>
    <w:p w14:paraId="328356A2" w14:textId="77777777" w:rsidR="00766C2E" w:rsidRDefault="00037819">
      <w:pPr>
        <w:pStyle w:val="Heading2"/>
        <w:keepNext w:val="0"/>
        <w:keepLines w:val="0"/>
        <w:shd w:val="clear" w:color="auto" w:fill="FFFFFF"/>
        <w:spacing w:before="300" w:after="160" w:line="264" w:lineRule="auto"/>
        <w:rPr>
          <w:rFonts w:ascii="Calibri" w:eastAsia="Calibri" w:hAnsi="Calibri" w:cs="Calibri"/>
          <w:i/>
          <w:color w:val="333333"/>
          <w:sz w:val="24"/>
          <w:szCs w:val="24"/>
          <w:highlight w:val="white"/>
        </w:rPr>
      </w:pPr>
      <w:bookmarkStart w:id="799" w:name="_4d34og8" w:colFirst="0" w:colLast="0"/>
      <w:bookmarkEnd w:id="799"/>
      <w:r>
        <w:rPr>
          <w:rFonts w:ascii="Calibri" w:eastAsia="Calibri" w:hAnsi="Calibri" w:cs="Calibri"/>
          <w:b/>
          <w:color w:val="333333"/>
          <w:sz w:val="24"/>
          <w:szCs w:val="24"/>
        </w:rPr>
        <w:t xml:space="preserve">Comparison of Approaches </w:t>
      </w:r>
    </w:p>
    <w:p w14:paraId="739F6222" w14:textId="4F91F38D"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To demonstrate the utility </w:t>
      </w:r>
      <w:del w:id="800" w:author="Laura Dee" w:date="2023-04-04T14:10:00Z">
        <w:r w:rsidDel="000401E9">
          <w:rPr>
            <w:rFonts w:ascii="Calibri" w:eastAsia="Calibri" w:hAnsi="Calibri" w:cs="Calibri"/>
            <w:color w:val="333333"/>
            <w:sz w:val="24"/>
            <w:szCs w:val="24"/>
            <w:highlight w:val="white"/>
          </w:rPr>
          <w:delText xml:space="preserve">and consequences of </w:delText>
        </w:r>
      </w:del>
      <w:r>
        <w:rPr>
          <w:rFonts w:ascii="Calibri" w:eastAsia="Calibri" w:hAnsi="Calibri" w:cs="Calibri"/>
          <w:color w:val="333333"/>
          <w:sz w:val="24"/>
          <w:szCs w:val="24"/>
          <w:highlight w:val="white"/>
        </w:rPr>
        <w:t>the preceding solutions,</w:t>
      </w:r>
      <w:ins w:id="801" w:author="Laura Dee" w:date="2023-04-04T14:10:00Z">
        <w:r w:rsidR="000401E9">
          <w:rPr>
            <w:rFonts w:ascii="Calibri" w:eastAsia="Calibri" w:hAnsi="Calibri" w:cs="Calibri"/>
            <w:color w:val="333333"/>
            <w:sz w:val="24"/>
            <w:szCs w:val="24"/>
            <w:highlight w:val="white"/>
          </w:rPr>
          <w:t xml:space="preserve"> and the consequences of not using them,</w:t>
        </w:r>
      </w:ins>
      <w:r>
        <w:rPr>
          <w:rFonts w:ascii="Calibri" w:eastAsia="Calibri" w:hAnsi="Calibri" w:cs="Calibri"/>
          <w:color w:val="333333"/>
          <w:sz w:val="24"/>
          <w:szCs w:val="24"/>
          <w:highlight w:val="white"/>
        </w:rPr>
        <w:t xml:space="preserve"> we used a simulation model based on a longitudinal study of snail populations at multiple </w:t>
      </w:r>
      <w:r>
        <w:rPr>
          <w:rFonts w:ascii="Calibri" w:eastAsia="Calibri" w:hAnsi="Calibri" w:cs="Calibri"/>
          <w:color w:val="333333"/>
          <w:sz w:val="24"/>
          <w:szCs w:val="24"/>
          <w:highlight w:val="white"/>
        </w:rPr>
        <w:lastRenderedPageBreak/>
        <w:t xml:space="preserve">sites based on Figure 3. We provide results from 100 simulated data sets with the same initial </w:t>
      </w:r>
      <w:commentRangeStart w:id="802"/>
      <w:r>
        <w:rPr>
          <w:rFonts w:ascii="Calibri" w:eastAsia="Calibri" w:hAnsi="Calibri" w:cs="Calibri"/>
          <w:color w:val="333333"/>
          <w:sz w:val="24"/>
          <w:szCs w:val="24"/>
          <w:highlight w:val="white"/>
        </w:rPr>
        <w:t>parameters</w:t>
      </w:r>
      <w:commentRangeEnd w:id="802"/>
      <w:r w:rsidR="00797F14">
        <w:rPr>
          <w:rStyle w:val="CommentReference"/>
        </w:rPr>
        <w:commentReference w:id="802"/>
      </w:r>
      <w:r>
        <w:rPr>
          <w:rFonts w:ascii="Calibri" w:eastAsia="Calibri" w:hAnsi="Calibri" w:cs="Calibri"/>
          <w:color w:val="333333"/>
          <w:sz w:val="24"/>
          <w:szCs w:val="24"/>
          <w:highlight w:val="white"/>
        </w:rPr>
        <w:t xml:space="preserve">. Interested users can see the code in Appendix A or can download and run it themselves using the markdown code provided at https://github.com/jebyrnes/ovb_yeah_you_know_me. Further, for a more interactive exploration, see the web applications written using Shiny provided as Appendix B (for a single simulated run) and C (for 100 or more replicate simulation runs exploring aggregate properties). For the purposes of this manuscript, we simulated the system in Figure 3 where: </w:t>
      </w:r>
    </w:p>
    <w:p w14:paraId="4484B806"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We sample sites over 10 years.</w:t>
      </w:r>
    </w:p>
    <w:p w14:paraId="329499D1"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 Oceanography variable has a mean of 0 and a SD of 1.</w:t>
      </w:r>
    </w:p>
    <w:p w14:paraId="09DDC663"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temperature is calculated as twice the oceanography variable and then transformed to have a mean of 15C.</w:t>
      </w:r>
    </w:p>
    <w:p w14:paraId="1C10872E"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recruitment is -2 multiplied by the oceanography variable and then transformed to have a mean of 10 individuals per plot.</w:t>
      </w:r>
    </w:p>
    <w:p w14:paraId="411EA090" w14:textId="77777777" w:rsidR="00766C2E" w:rsidRDefault="00037819">
      <w:pPr>
        <w:numPr>
          <w:ilvl w:val="0"/>
          <w:numId w:val="1"/>
        </w:numPr>
        <w:shd w:val="clear" w:color="auto" w:fill="FFFFFF"/>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There is additional random variation between sites with a mean of 0 and SD of 1 (not shown in Fig. 3).</w:t>
      </w:r>
    </w:p>
    <w:p w14:paraId="4F029EA3"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Within a site, the temperature varies over time according to a normal distribution with a mean of 1.</w:t>
      </w:r>
    </w:p>
    <w:p w14:paraId="328CA364"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There is a 1:1 relationship between temperature and snail abundance and recruitment and snails.</w:t>
      </w:r>
    </w:p>
    <w:p w14:paraId="5864F471" w14:textId="77777777" w:rsidR="00766C2E" w:rsidRDefault="00037819">
      <w:pPr>
        <w:numPr>
          <w:ilvl w:val="0"/>
          <w:numId w:val="1"/>
        </w:numPr>
        <w:shd w:val="clear" w:color="auto" w:fill="FFFFFF"/>
        <w:spacing w:after="160"/>
        <w:rPr>
          <w:rFonts w:ascii="Calibri" w:eastAsia="Calibri" w:hAnsi="Calibri" w:cs="Calibri"/>
          <w:sz w:val="24"/>
          <w:szCs w:val="24"/>
          <w:highlight w:val="white"/>
        </w:rPr>
      </w:pPr>
      <w:r>
        <w:rPr>
          <w:rFonts w:ascii="Calibri" w:eastAsia="Calibri" w:hAnsi="Calibri" w:cs="Calibri"/>
          <w:color w:val="333333"/>
          <w:sz w:val="24"/>
          <w:szCs w:val="24"/>
          <w:highlight w:val="white"/>
        </w:rPr>
        <w:t>Other non-correlated drivers in the system influence snail abundance with a mean influence of 0 and a SD of 1.</w:t>
      </w:r>
    </w:p>
    <w:p w14:paraId="340266F9" w14:textId="653C46DF"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We then analyzed this data using </w:t>
      </w:r>
      <w:proofErr w:type="gramStart"/>
      <w:r>
        <w:rPr>
          <w:rFonts w:ascii="Calibri" w:eastAsia="Calibri" w:hAnsi="Calibri" w:cs="Calibri"/>
          <w:color w:val="333333"/>
          <w:sz w:val="24"/>
          <w:szCs w:val="24"/>
          <w:highlight w:val="white"/>
        </w:rPr>
        <w:t>all of</w:t>
      </w:r>
      <w:proofErr w:type="gramEnd"/>
      <w:r>
        <w:rPr>
          <w:rFonts w:ascii="Calibri" w:eastAsia="Calibri" w:hAnsi="Calibri" w:cs="Calibri"/>
          <w:color w:val="333333"/>
          <w:sz w:val="24"/>
          <w:szCs w:val="24"/>
          <w:highlight w:val="white"/>
        </w:rPr>
        <w:t xml:space="preserve"> the techniques described above, as well as using naive models with no site effect. We also included group mean covariate and group mean centered models without a random effect </w:t>
      </w:r>
      <w:del w:id="803" w:author="Laura Dee" w:date="2023-04-04T11:50:00Z">
        <w:r w:rsidDel="00365453">
          <w:rPr>
            <w:rFonts w:ascii="Calibri" w:eastAsia="Calibri" w:hAnsi="Calibri" w:cs="Calibri"/>
            <w:color w:val="333333"/>
            <w:sz w:val="24"/>
            <w:szCs w:val="24"/>
            <w:highlight w:val="white"/>
          </w:rPr>
          <w:delText>in order to</w:delText>
        </w:r>
      </w:del>
      <w:ins w:id="804" w:author="Laura Dee" w:date="2023-04-04T11:50:00Z">
        <w:r w:rsidR="00365453">
          <w:rPr>
            <w:rFonts w:ascii="Calibri" w:eastAsia="Calibri" w:hAnsi="Calibri" w:cs="Calibri"/>
            <w:color w:val="333333"/>
            <w:sz w:val="24"/>
            <w:szCs w:val="24"/>
            <w:highlight w:val="white"/>
          </w:rPr>
          <w:t>to</w:t>
        </w:r>
      </w:ins>
      <w:r>
        <w:rPr>
          <w:rFonts w:ascii="Calibri" w:eastAsia="Calibri" w:hAnsi="Calibri" w:cs="Calibri"/>
          <w:color w:val="333333"/>
          <w:sz w:val="24"/>
          <w:szCs w:val="24"/>
          <w:highlight w:val="white"/>
        </w:rPr>
        <w:t xml:space="preserve"> demonstrate what a random effect in these models is doing. </w:t>
      </w:r>
    </w:p>
    <w:p w14:paraId="2AAABC09" w14:textId="488A2938" w:rsidR="00766C2E" w:rsidRPr="008F6396" w:rsidRDefault="00037819" w:rsidP="008F6396">
      <w:pPr>
        <w:shd w:val="clear" w:color="auto" w:fill="FFFFFF"/>
        <w:spacing w:after="160"/>
        <w:rPr>
          <w:rFonts w:ascii="Calibri" w:eastAsia="Calibri" w:hAnsi="Calibri" w:cs="Calibri"/>
          <w:color w:val="333333"/>
          <w:sz w:val="24"/>
          <w:szCs w:val="24"/>
        </w:rPr>
      </w:pPr>
      <w:r>
        <w:rPr>
          <w:rFonts w:ascii="Calibri" w:eastAsia="Calibri" w:hAnsi="Calibri" w:cs="Calibri"/>
          <w:color w:val="333333"/>
          <w:sz w:val="24"/>
          <w:szCs w:val="24"/>
          <w:highlight w:val="white"/>
        </w:rPr>
        <w:t>Broadly, our simulations show that the point estimate</w:t>
      </w:r>
      <w:ins w:id="805" w:author="Laura Dee" w:date="2023-04-04T14:39:00Z">
        <w:r w:rsidR="007C07B1">
          <w:rPr>
            <w:rFonts w:ascii="Calibri" w:eastAsia="Calibri" w:hAnsi="Calibri" w:cs="Calibri"/>
            <w:color w:val="333333"/>
            <w:sz w:val="24"/>
            <w:szCs w:val="24"/>
            <w:highlight w:val="white"/>
          </w:rPr>
          <w:t xml:space="preserve">s </w:t>
        </w:r>
      </w:ins>
      <w:del w:id="806" w:author="Laura Dee" w:date="2023-04-04T14:39:00Z">
        <w:r w:rsidDel="007C07B1">
          <w:rPr>
            <w:rFonts w:ascii="Calibri" w:eastAsia="Calibri" w:hAnsi="Calibri" w:cs="Calibri"/>
            <w:color w:val="333333"/>
            <w:sz w:val="24"/>
            <w:szCs w:val="24"/>
            <w:highlight w:val="white"/>
          </w:rPr>
          <w:delText xml:space="preserve"> </w:delText>
        </w:r>
      </w:del>
      <w:ins w:id="807" w:author="Laura Dee" w:date="2023-04-04T14:12:00Z">
        <w:r w:rsidR="00797F14">
          <w:rPr>
            <w:rFonts w:ascii="Calibri" w:eastAsia="Calibri" w:hAnsi="Calibri" w:cs="Calibri"/>
            <w:color w:val="333333"/>
            <w:sz w:val="24"/>
            <w:szCs w:val="24"/>
            <w:highlight w:val="white"/>
          </w:rPr>
          <w:t>fro</w:t>
        </w:r>
      </w:ins>
      <w:ins w:id="808" w:author="Laura Dee" w:date="2023-04-04T14:38:00Z">
        <w:r w:rsidR="0053255C">
          <w:rPr>
            <w:rFonts w:ascii="Calibri" w:eastAsia="Calibri" w:hAnsi="Calibri" w:cs="Calibri"/>
            <w:color w:val="333333"/>
            <w:sz w:val="24"/>
            <w:szCs w:val="24"/>
            <w:highlight w:val="white"/>
          </w:rPr>
          <w:t>m</w:t>
        </w:r>
      </w:ins>
      <w:ins w:id="809" w:author="Laura Dee" w:date="2023-04-04T14:12:00Z">
        <w:r w:rsidR="00797F14">
          <w:rPr>
            <w:rFonts w:ascii="Calibri" w:eastAsia="Calibri" w:hAnsi="Calibri" w:cs="Calibri"/>
            <w:color w:val="333333"/>
            <w:sz w:val="24"/>
            <w:szCs w:val="24"/>
            <w:highlight w:val="white"/>
          </w:rPr>
          <w:t xml:space="preserve"> the random effects (</w:t>
        </w:r>
      </w:ins>
      <w:del w:id="810" w:author="Laura Dee" w:date="2023-04-04T14:12:00Z">
        <w:r w:rsidDel="00797F14">
          <w:rPr>
            <w:rFonts w:ascii="Calibri" w:eastAsia="Calibri" w:hAnsi="Calibri" w:cs="Calibri"/>
            <w:color w:val="333333"/>
            <w:sz w:val="24"/>
            <w:szCs w:val="24"/>
            <w:highlight w:val="white"/>
          </w:rPr>
          <w:delText xml:space="preserve">of the </w:delText>
        </w:r>
      </w:del>
      <w:r>
        <w:rPr>
          <w:rFonts w:ascii="Calibri" w:eastAsia="Calibri" w:hAnsi="Calibri" w:cs="Calibri"/>
          <w:color w:val="333333"/>
          <w:sz w:val="24"/>
          <w:szCs w:val="24"/>
          <w:highlight w:val="white"/>
        </w:rPr>
        <w:t>RE</w:t>
      </w:r>
      <w:ins w:id="811" w:author="Laura Dee" w:date="2023-04-04T14:12:00Z">
        <w:r w:rsidR="00797F14">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model - what ecologists typically do - </w:t>
      </w:r>
      <w:del w:id="812" w:author="Laura Dee" w:date="2023-04-04T14:55:00Z">
        <w:r w:rsidDel="00A67A1D">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is downward biased in these simulations compared to</w:t>
      </w:r>
      <w:ins w:id="813" w:author="Laura Dee" w:date="2023-04-04T14:56:00Z">
        <w:r w:rsidR="00A67A1D">
          <w:rPr>
            <w:rFonts w:ascii="Calibri" w:eastAsia="Calibri" w:hAnsi="Calibri" w:cs="Calibri"/>
            <w:color w:val="333333"/>
            <w:sz w:val="24"/>
            <w:szCs w:val="24"/>
            <w:highlight w:val="white"/>
          </w:rPr>
          <w:t xml:space="preserve"> the true effect and well-below</w:t>
        </w:r>
      </w:ins>
      <w:r>
        <w:rPr>
          <w:rFonts w:ascii="Calibri" w:eastAsia="Calibri" w:hAnsi="Calibri" w:cs="Calibri"/>
          <w:color w:val="333333"/>
          <w:sz w:val="24"/>
          <w:szCs w:val="24"/>
          <w:highlight w:val="white"/>
        </w:rPr>
        <w:t xml:space="preserve"> </w:t>
      </w:r>
      <w:del w:id="814" w:author="Laura Dee" w:date="2023-04-04T14:56:00Z">
        <w:r w:rsidDel="00A67A1D">
          <w:rPr>
            <w:rFonts w:ascii="Calibri" w:eastAsia="Calibri" w:hAnsi="Calibri" w:cs="Calibri"/>
            <w:color w:val="333333"/>
            <w:sz w:val="24"/>
            <w:szCs w:val="24"/>
            <w:highlight w:val="white"/>
          </w:rPr>
          <w:delText xml:space="preserve">any other </w:delText>
        </w:r>
      </w:del>
      <w:r>
        <w:rPr>
          <w:rFonts w:ascii="Calibri" w:eastAsia="Calibri" w:hAnsi="Calibri" w:cs="Calibri"/>
          <w:color w:val="333333"/>
          <w:sz w:val="24"/>
          <w:szCs w:val="24"/>
          <w:highlight w:val="white"/>
        </w:rPr>
        <w:t>estimat</w:t>
      </w:r>
      <w:ins w:id="815" w:author="Laura Dee" w:date="2023-04-04T14:56:00Z">
        <w:r w:rsidR="00A67A1D">
          <w:rPr>
            <w:rFonts w:ascii="Calibri" w:eastAsia="Calibri" w:hAnsi="Calibri" w:cs="Calibri"/>
            <w:color w:val="333333"/>
            <w:sz w:val="24"/>
            <w:szCs w:val="24"/>
            <w:highlight w:val="white"/>
          </w:rPr>
          <w:t>es from the other designs</w:t>
        </w:r>
      </w:ins>
      <w:del w:id="816" w:author="Laura Dee" w:date="2023-04-04T14:56:00Z">
        <w:r w:rsidDel="00A67A1D">
          <w:rPr>
            <w:rFonts w:ascii="Calibri" w:eastAsia="Calibri" w:hAnsi="Calibri" w:cs="Calibri"/>
            <w:color w:val="333333"/>
            <w:sz w:val="24"/>
            <w:szCs w:val="24"/>
            <w:highlight w:val="white"/>
          </w:rPr>
          <w:delText>e</w:delText>
        </w:r>
      </w:del>
      <w:r>
        <w:rPr>
          <w:rFonts w:ascii="Calibri" w:eastAsia="Calibri" w:hAnsi="Calibri" w:cs="Calibri"/>
          <w:color w:val="333333"/>
          <w:sz w:val="24"/>
          <w:szCs w:val="24"/>
          <w:highlight w:val="white"/>
        </w:rPr>
        <w:t xml:space="preserve"> (Fig. 8,9, Table 1). Further, not on</w:t>
      </w:r>
      <w:r>
        <w:rPr>
          <w:rFonts w:ascii="Calibri" w:eastAsia="Calibri" w:hAnsi="Calibri" w:cs="Calibri"/>
          <w:color w:val="333333"/>
          <w:sz w:val="24"/>
          <w:szCs w:val="24"/>
        </w:rPr>
        <w:t xml:space="preserve">ly is the estimated coefficient of the RE model always biased compared to other estimators in our simulations, </w:t>
      </w:r>
      <w:proofErr w:type="gramStart"/>
      <w:r>
        <w:rPr>
          <w:rFonts w:ascii="Calibri" w:eastAsia="Calibri" w:hAnsi="Calibri" w:cs="Calibri"/>
          <w:color w:val="333333"/>
          <w:sz w:val="24"/>
          <w:szCs w:val="24"/>
        </w:rPr>
        <w:t>but</w:t>
      </w:r>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it more often is within 2SE of 0 than all other models. Analysis of the model under frequentist null hypothesis testing or examination of the 95% confidence interval of the coefficient would lead to type II error.  Frequently the 95% confidence interval does not contain the true value of the temperature effect in the RE model as well (Table 2). Additional explorations show that, in line with the benefits of random effects in mixed models, a site-level random effect is crucial when either the study design is unbalanced or there is site-level variation that is uncorrelated with temperature (Appendix A). </w:t>
      </w:r>
      <w:commentRangeStart w:id="817"/>
      <w:r>
        <w:rPr>
          <w:rFonts w:ascii="Calibri" w:eastAsia="Calibri" w:hAnsi="Calibri" w:cs="Calibri"/>
          <w:color w:val="333333"/>
          <w:sz w:val="24"/>
          <w:szCs w:val="24"/>
          <w:highlight w:val="white"/>
        </w:rPr>
        <w:t xml:space="preserve">If our simulation has no site-level variation other than temperature and our confounder, a random effect does </w:t>
      </w:r>
      <w:r w:rsidRPr="00C43617">
        <w:rPr>
          <w:rFonts w:ascii="Calibri" w:eastAsia="Calibri" w:hAnsi="Calibri" w:cs="Calibri"/>
          <w:color w:val="333333"/>
          <w:sz w:val="24"/>
          <w:szCs w:val="24"/>
          <w:highlight w:val="magenta"/>
          <w:rPrChange w:id="818" w:author="Laura Dee" w:date="2023-04-05T09:03:00Z">
            <w:rPr>
              <w:rFonts w:ascii="Calibri" w:eastAsia="Calibri" w:hAnsi="Calibri" w:cs="Calibri"/>
              <w:color w:val="333333"/>
              <w:sz w:val="24"/>
              <w:szCs w:val="24"/>
              <w:highlight w:val="white"/>
            </w:rPr>
          </w:rPrChange>
        </w:rPr>
        <w:t xml:space="preserve">not improve model </w:t>
      </w:r>
      <w:commentRangeStart w:id="819"/>
      <w:r w:rsidRPr="00C43617">
        <w:rPr>
          <w:rFonts w:ascii="Calibri" w:eastAsia="Calibri" w:hAnsi="Calibri" w:cs="Calibri"/>
          <w:color w:val="333333"/>
          <w:sz w:val="24"/>
          <w:szCs w:val="24"/>
          <w:highlight w:val="magenta"/>
          <w:rPrChange w:id="820" w:author="Laura Dee" w:date="2023-04-05T09:03:00Z">
            <w:rPr>
              <w:rFonts w:ascii="Calibri" w:eastAsia="Calibri" w:hAnsi="Calibri" w:cs="Calibri"/>
              <w:color w:val="333333"/>
              <w:sz w:val="24"/>
              <w:szCs w:val="24"/>
              <w:highlight w:val="white"/>
            </w:rPr>
          </w:rPrChange>
        </w:rPr>
        <w:t>performance</w:t>
      </w:r>
      <w:commentRangeEnd w:id="819"/>
      <w:r w:rsidR="00C43617">
        <w:rPr>
          <w:rStyle w:val="CommentReference"/>
        </w:rPr>
        <w:commentReference w:id="819"/>
      </w:r>
      <w:r>
        <w:rPr>
          <w:rFonts w:ascii="Calibri" w:eastAsia="Calibri" w:hAnsi="Calibri" w:cs="Calibri"/>
          <w:color w:val="333333"/>
          <w:sz w:val="24"/>
          <w:szCs w:val="24"/>
          <w:highlight w:val="white"/>
        </w:rPr>
        <w:t xml:space="preserve">. </w:t>
      </w:r>
      <w:commentRangeEnd w:id="817"/>
      <w:r w:rsidR="00555854">
        <w:rPr>
          <w:rStyle w:val="CommentReference"/>
        </w:rPr>
        <w:commentReference w:id="817"/>
      </w:r>
      <w:r>
        <w:rPr>
          <w:rFonts w:ascii="Calibri" w:eastAsia="Calibri" w:hAnsi="Calibri" w:cs="Calibri"/>
          <w:color w:val="333333"/>
          <w:sz w:val="24"/>
          <w:szCs w:val="24"/>
          <w:highlight w:val="white"/>
        </w:rPr>
        <w:t xml:space="preserve">This </w:t>
      </w:r>
      <w:del w:id="821" w:author="Laura Dee" w:date="2023-04-05T08:59:00Z">
        <w:r w:rsidDel="001B650D">
          <w:rPr>
            <w:rFonts w:ascii="Calibri" w:eastAsia="Calibri" w:hAnsi="Calibri" w:cs="Calibri"/>
            <w:color w:val="333333"/>
            <w:sz w:val="24"/>
            <w:szCs w:val="24"/>
            <w:highlight w:val="white"/>
          </w:rPr>
          <w:delText>is an</w:delText>
        </w:r>
      </w:del>
      <w:ins w:id="822" w:author="Laura Dee" w:date="2023-04-05T08:59:00Z">
        <w:r w:rsidR="001B650D">
          <w:rPr>
            <w:rFonts w:ascii="Calibri" w:eastAsia="Calibri" w:hAnsi="Calibri" w:cs="Calibri"/>
            <w:color w:val="333333"/>
            <w:sz w:val="24"/>
            <w:szCs w:val="24"/>
            <w:highlight w:val="white"/>
          </w:rPr>
          <w:t>assumption is</w:t>
        </w:r>
      </w:ins>
      <w:r>
        <w:rPr>
          <w:rFonts w:ascii="Calibri" w:eastAsia="Calibri" w:hAnsi="Calibri" w:cs="Calibri"/>
          <w:color w:val="333333"/>
          <w:sz w:val="24"/>
          <w:szCs w:val="24"/>
          <w:highlight w:val="white"/>
        </w:rPr>
        <w:t xml:space="preserve"> unrealistic </w:t>
      </w:r>
      <w:del w:id="823" w:author="Laura Dee" w:date="2023-04-05T08:59:00Z">
        <w:r w:rsidDel="001B650D">
          <w:rPr>
            <w:rFonts w:ascii="Calibri" w:eastAsia="Calibri" w:hAnsi="Calibri" w:cs="Calibri"/>
            <w:color w:val="333333"/>
            <w:sz w:val="24"/>
            <w:szCs w:val="24"/>
            <w:highlight w:val="white"/>
          </w:rPr>
          <w:delText xml:space="preserve">assumption </w:delText>
        </w:r>
      </w:del>
      <w:r>
        <w:rPr>
          <w:rFonts w:ascii="Calibri" w:eastAsia="Calibri" w:hAnsi="Calibri" w:cs="Calibri"/>
          <w:color w:val="333333"/>
          <w:sz w:val="24"/>
          <w:szCs w:val="24"/>
          <w:highlight w:val="white"/>
        </w:rPr>
        <w:t xml:space="preserve">for </w:t>
      </w:r>
      <w:ins w:id="824" w:author="Laura Dee" w:date="2023-04-05T08:59:00Z">
        <w:r w:rsidR="001B650D">
          <w:rPr>
            <w:rFonts w:ascii="Calibri" w:eastAsia="Calibri" w:hAnsi="Calibri" w:cs="Calibri"/>
            <w:color w:val="333333"/>
            <w:sz w:val="24"/>
            <w:szCs w:val="24"/>
            <w:highlight w:val="white"/>
          </w:rPr>
          <w:t xml:space="preserve">most </w:t>
        </w:r>
      </w:ins>
      <w:r>
        <w:rPr>
          <w:rFonts w:ascii="Calibri" w:eastAsia="Calibri" w:hAnsi="Calibri" w:cs="Calibri"/>
          <w:color w:val="333333"/>
          <w:sz w:val="24"/>
          <w:szCs w:val="24"/>
          <w:highlight w:val="white"/>
        </w:rPr>
        <w:t>real data sets</w:t>
      </w:r>
      <w:del w:id="825" w:author="Laura Dee" w:date="2023-04-05T09:01:00Z">
        <w:r w:rsidDel="003B7E55">
          <w:rPr>
            <w:rFonts w:ascii="Calibri" w:eastAsia="Calibri" w:hAnsi="Calibri" w:cs="Calibri"/>
            <w:color w:val="333333"/>
            <w:sz w:val="24"/>
            <w:szCs w:val="24"/>
            <w:highlight w:val="white"/>
          </w:rPr>
          <w:delText>, however</w:delText>
        </w:r>
      </w:del>
      <w:r>
        <w:rPr>
          <w:rFonts w:ascii="Calibri" w:eastAsia="Calibri" w:hAnsi="Calibri" w:cs="Calibri"/>
          <w:color w:val="333333"/>
          <w:sz w:val="24"/>
          <w:szCs w:val="24"/>
          <w:highlight w:val="white"/>
        </w:rPr>
        <w:t xml:space="preserve">. As such, we highlight </w:t>
      </w:r>
      <w:r>
        <w:rPr>
          <w:rFonts w:ascii="Calibri" w:eastAsia="Calibri" w:hAnsi="Calibri" w:cs="Calibri"/>
          <w:color w:val="333333"/>
          <w:sz w:val="24"/>
          <w:szCs w:val="24"/>
          <w:highlight w:val="white"/>
        </w:rPr>
        <w:lastRenderedPageBreak/>
        <w:t xml:space="preserve">the need for a site level random effect with either of these two designs.  In general, </w:t>
      </w:r>
      <w:r>
        <w:rPr>
          <w:rFonts w:ascii="Calibri" w:eastAsia="Calibri" w:hAnsi="Calibri" w:cs="Calibri"/>
          <w:color w:val="333333"/>
          <w:sz w:val="24"/>
          <w:szCs w:val="24"/>
        </w:rPr>
        <w:t xml:space="preserve">we urge researchers to incorporate random effects or robust standard errors as needed to accommodate clustering in the error, per the study design, recognizing the tradeoffs of using both as </w:t>
      </w:r>
      <w:commentRangeStart w:id="826"/>
      <w:r>
        <w:rPr>
          <w:rFonts w:ascii="Calibri" w:eastAsia="Calibri" w:hAnsi="Calibri" w:cs="Calibri"/>
          <w:color w:val="333333"/>
          <w:sz w:val="24"/>
          <w:szCs w:val="24"/>
        </w:rPr>
        <w:t xml:space="preserve">well as the questions they can versus cannot answer </w:t>
      </w:r>
      <w:commentRangeEnd w:id="826"/>
      <w:r w:rsidR="00C43617">
        <w:rPr>
          <w:rStyle w:val="CommentReference"/>
        </w:rPr>
        <w:commentReference w:id="826"/>
      </w:r>
      <w:r>
        <w:fldChar w:fldCharType="begin"/>
      </w:r>
      <w:r w:rsidR="00F87D56">
        <w:instrText xml:space="preserve"> ADDIN ZOTERO_ITEM CSL_CITATION {"citationID":"FwaP0qeb","properties":{"formattedCitation":"(Oshchepkov and Shirokanova 2022)","plainCitation":"(Oshchepkov and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fldChar w:fldCharType="separate"/>
      </w:r>
      <w:r w:rsidR="00F87D56">
        <w:t>(Oshchepkov and Shirokanova 2022)</w:t>
      </w:r>
      <w:r>
        <w:rPr>
          <w:rFonts w:ascii="Calibri" w:eastAsia="Calibri" w:hAnsi="Calibri" w:cs="Calibri"/>
          <w:color w:val="333333"/>
          <w:sz w:val="24"/>
          <w:szCs w:val="24"/>
        </w:rPr>
        <w:fldChar w:fldCharType="end"/>
      </w:r>
      <w:r>
        <w:rPr>
          <w:rFonts w:ascii="Calibri" w:eastAsia="Calibri" w:hAnsi="Calibri" w:cs="Calibri"/>
          <w:color w:val="333333"/>
          <w:sz w:val="24"/>
          <w:szCs w:val="24"/>
        </w:rPr>
        <w:t>).</w:t>
      </w:r>
    </w:p>
    <w:p w14:paraId="72FC7AAF" w14:textId="77777777" w:rsidR="00766C2E" w:rsidRPr="00F87D56" w:rsidRDefault="00037819" w:rsidP="00F87D56">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i/>
          <w:sz w:val="24"/>
          <w:szCs w:val="24"/>
          <w:shd w:val="pct15" w:color="auto" w:fill="FFFFFF"/>
        </w:rPr>
      </w:pPr>
      <w:bookmarkStart w:id="827" w:name="_2s8eyo1" w:colFirst="0" w:colLast="0"/>
      <w:bookmarkEnd w:id="827"/>
      <w:r w:rsidRPr="00F87D56">
        <w:rPr>
          <w:rFonts w:ascii="Calibri" w:eastAsia="Calibri" w:hAnsi="Calibri" w:cs="Calibri"/>
          <w:b/>
          <w:i/>
          <w:sz w:val="24"/>
          <w:szCs w:val="24"/>
          <w:shd w:val="pct15" w:color="auto" w:fill="FFFFFF"/>
        </w:rPr>
        <w:t>Box 2: A Difficult Slope: Omitted Variables that Cause Variation in the Magnitude of the Causal Effect</w:t>
      </w:r>
    </w:p>
    <w:p w14:paraId="7026C2C3" w14:textId="673E78A0" w:rsidR="008F6396" w:rsidRDefault="00037819"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commentRangeStart w:id="828"/>
      <w:r w:rsidRPr="00F87D56">
        <w:rPr>
          <w:rFonts w:ascii="Calibri" w:eastAsia="Calibri" w:hAnsi="Calibri" w:cs="Calibri"/>
          <w:color w:val="333333"/>
          <w:sz w:val="24"/>
          <w:szCs w:val="24"/>
          <w:shd w:val="pct15" w:color="auto" w:fill="FFFFFF"/>
        </w:rPr>
        <w:t>Frequently, an omitted confounder does not merely contaminate our estimate of a causal effect, but</w:t>
      </w:r>
      <w:ins w:id="829" w:author="Laura Dee" w:date="2023-04-04T14:13:00Z">
        <w:r w:rsidR="00797F14">
          <w:rPr>
            <w:rFonts w:ascii="Calibri" w:eastAsia="Calibri" w:hAnsi="Calibri" w:cs="Calibri"/>
            <w:color w:val="333333"/>
            <w:sz w:val="24"/>
            <w:szCs w:val="24"/>
            <w:shd w:val="pct15" w:color="auto" w:fill="FFFFFF"/>
          </w:rPr>
          <w:t xml:space="preserve"> also</w:t>
        </w:r>
      </w:ins>
      <w:del w:id="830" w:author="Laura Dee" w:date="2023-04-04T14:13:00Z">
        <w:r w:rsidRPr="00F87D56" w:rsidDel="00797F14">
          <w:rPr>
            <w:rFonts w:ascii="Calibri" w:eastAsia="Calibri" w:hAnsi="Calibri" w:cs="Calibri"/>
            <w:color w:val="333333"/>
            <w:sz w:val="24"/>
            <w:szCs w:val="24"/>
            <w:shd w:val="pct15" w:color="auto" w:fill="FFFFFF"/>
          </w:rPr>
          <w:delText>,</w:delText>
        </w:r>
      </w:del>
      <w:r w:rsidRPr="00F87D56">
        <w:rPr>
          <w:rFonts w:ascii="Calibri" w:eastAsia="Calibri" w:hAnsi="Calibri" w:cs="Calibri"/>
          <w:color w:val="333333"/>
          <w:sz w:val="24"/>
          <w:szCs w:val="24"/>
          <w:shd w:val="pct15" w:color="auto" w:fill="FFFFFF"/>
        </w:rPr>
        <w:t xml:space="preserve"> the causal effect of our variable of interest might depend on the level of the confounder itself. </w:t>
      </w:r>
      <w:commentRangeEnd w:id="828"/>
      <w:r w:rsidR="00797F14">
        <w:rPr>
          <w:rStyle w:val="CommentReference"/>
        </w:rPr>
        <w:commentReference w:id="828"/>
      </w:r>
      <w:r w:rsidRPr="00C555C6">
        <w:rPr>
          <w:rFonts w:ascii="Calibri" w:eastAsia="Calibri" w:hAnsi="Calibri" w:cs="Calibri"/>
          <w:color w:val="333333"/>
          <w:sz w:val="24"/>
          <w:szCs w:val="24"/>
          <w:highlight w:val="magenta"/>
          <w:shd w:val="pct15" w:color="auto" w:fill="FFFFFF"/>
          <w:rPrChange w:id="831" w:author="Laura Dee" w:date="2023-04-04T14:52:00Z">
            <w:rPr>
              <w:rFonts w:ascii="Calibri" w:eastAsia="Calibri" w:hAnsi="Calibri" w:cs="Calibri"/>
              <w:color w:val="333333"/>
              <w:sz w:val="24"/>
              <w:szCs w:val="24"/>
              <w:shd w:val="pct15" w:color="auto" w:fill="FFFFFF"/>
            </w:rPr>
          </w:rPrChange>
        </w:rPr>
        <w:t>This interaction effect between the predictor of interest and the confounder can have profound consequences if ignored.</w:t>
      </w:r>
      <w:r w:rsidRPr="00F87D56">
        <w:rPr>
          <w:rFonts w:ascii="Calibri" w:eastAsia="Calibri" w:hAnsi="Calibri" w:cs="Calibri"/>
          <w:color w:val="333333"/>
          <w:sz w:val="24"/>
          <w:szCs w:val="24"/>
          <w:shd w:val="pct15" w:color="auto" w:fill="FFFFFF"/>
        </w:rPr>
        <w:t xml:space="preserve"> Consider that thermal effects in our snail system might depend on levels of recruitment - dense aggregations of intertidal organisms are often better at retaining water and thus resisting desiccation or other forms of thermal stress (Fig. 10??, REF). In a naive mixed model, we might incorporate this into a random slope. </w:t>
      </w:r>
    </w:p>
    <w:p w14:paraId="656F3FDA" w14:textId="2D5BC432" w:rsidR="008F6396" w:rsidRPr="008F6396" w:rsidRDefault="00000000"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γ</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w:br/>
          </m:r>
        </m:oMath>
        <w:commentRangeStart w:id="832"/>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γ</m:t>
              </m:r>
            </m:e>
            <m:sub>
              <m:r>
                <m:rPr>
                  <m:sty m:val="p"/>
                </m:rPr>
                <w:rPr>
                  <w:rFonts w:ascii="Cambria Math" w:eastAsia="Calibri" w:hAnsi="Cambria Math" w:cs="Calibri"/>
                  <w:color w:val="333333"/>
                  <w:sz w:val="24"/>
                  <w:szCs w:val="24"/>
                  <w:shd w:val="pct15" w:color="auto" w:fill="FFFFFF"/>
                </w:rPr>
                <m:t>i</m:t>
              </m:r>
            </m:sub>
          </m:sSub>
          <m:r>
            <m:rPr>
              <m:scr m:val="script"/>
              <m:sty m:val="p"/>
            </m:rPr>
            <w:rPr>
              <w:rFonts w:ascii="Cambria Math" w:eastAsia="Calibri" w:hAnsi="Cambria Math" w:cs="Calibri"/>
              <w:color w:val="333333"/>
              <w:sz w:val="24"/>
              <w:szCs w:val="24"/>
              <w:shd w:val="pct15" w:color="auto" w:fill="FFFFFF"/>
            </w:rPr>
            <m:t>∼N</m:t>
          </m:r>
          <m:d>
            <m:dPr>
              <m:ctrlPr>
                <w:rPr>
                  <w:rFonts w:ascii="Cambria Math" w:eastAsia="Calibri" w:hAnsi="Cambria Math" w:cs="Calibri"/>
                  <w:color w:val="333333"/>
                  <w:sz w:val="24"/>
                  <w:szCs w:val="24"/>
                  <w:shd w:val="pct15" w:color="auto" w:fill="FFFFFF"/>
                </w:rPr>
              </m:ctrlPr>
            </m:dPr>
            <m:e>
              <m:r>
                <m:rPr>
                  <m:sty m:val="p"/>
                </m:rPr>
                <w:rPr>
                  <w:rFonts w:ascii="Cambria Math" w:eastAsia="Calibri" w:hAnsi="Cambria Math" w:cs="Calibri"/>
                  <w:color w:val="333333"/>
                  <w:sz w:val="24"/>
                  <w:szCs w:val="24"/>
                  <w:shd w:val="pct15" w:color="auto" w:fill="FFFFFF"/>
                </w:rPr>
                <m:t>0,</m:t>
              </m:r>
              <m:sSubSup>
                <m:sSubSupPr>
                  <m:ctrlPr>
                    <w:rPr>
                      <w:rFonts w:ascii="Cambria Math" w:eastAsia="Calibri" w:hAnsi="Cambria Math" w:cs="Calibri"/>
                      <w:color w:val="333333"/>
                      <w:sz w:val="24"/>
                      <w:szCs w:val="24"/>
                      <w:shd w:val="pct15" w:color="auto" w:fill="FFFFFF"/>
                    </w:rPr>
                  </m:ctrlPr>
                </m:sSubSupPr>
                <m:e>
                  <m:r>
                    <m:rPr>
                      <m:sty m:val="p"/>
                    </m:rPr>
                    <w:rPr>
                      <w:rFonts w:ascii="Cambria Math" w:eastAsia="Calibri" w:hAnsi="Cambria Math" w:cs="Calibri"/>
                      <w:color w:val="333333"/>
                      <w:sz w:val="24"/>
                      <w:szCs w:val="24"/>
                      <w:shd w:val="pct15" w:color="auto" w:fill="FFFFFF"/>
                    </w:rPr>
                    <m:t>σ</m:t>
                  </m:r>
                </m:e>
                <m:sub>
                  <m:r>
                    <m:rPr>
                      <m:sty m:val="p"/>
                    </m:rPr>
                    <w:rPr>
                      <w:rFonts w:ascii="Cambria Math" w:eastAsia="Calibri" w:hAnsi="Cambria Math" w:cs="Calibri"/>
                      <w:color w:val="333333"/>
                      <w:sz w:val="24"/>
                      <w:szCs w:val="24"/>
                      <w:shd w:val="pct15" w:color="auto" w:fill="FFFFFF"/>
                    </w:rPr>
                    <m:t>site slope</m:t>
                  </m:r>
                </m:sub>
                <m:sup>
                  <m:r>
                    <m:rPr>
                      <m:sty m:val="p"/>
                    </m:rPr>
                    <w:rPr>
                      <w:rFonts w:ascii="Cambria Math" w:eastAsia="Calibri" w:hAnsi="Cambria Math" w:cs="Calibri"/>
                      <w:color w:val="333333"/>
                      <w:sz w:val="24"/>
                      <w:szCs w:val="24"/>
                      <w:shd w:val="pct15" w:color="auto" w:fill="FFFFFF"/>
                    </w:rPr>
                    <m:t>2</m:t>
                  </m:r>
                </m:sup>
              </m:sSubSup>
            </m:e>
          </m:d>
          <m:r>
            <m:rPr>
              <m:sty m:val="p"/>
            </m:rPr>
            <w:rPr>
              <w:rFonts w:ascii="Cambria Math" w:eastAsia="Calibri" w:hAnsi="Cambria Math" w:cs="Calibri"/>
              <w:color w:val="333333"/>
              <w:sz w:val="24"/>
              <w:szCs w:val="24"/>
              <w:shd w:val="pct15" w:color="auto" w:fill="FFFFFF"/>
            </w:rPr>
            <w:br/>
          </m:r>
        </m:oMath>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cr m:val="script"/>
              <m:sty m:val="p"/>
            </m:rPr>
            <w:rPr>
              <w:rFonts w:ascii="Cambria Math" w:eastAsia="Calibri" w:hAnsi="Cambria Math" w:cs="Calibri"/>
              <w:color w:val="333333"/>
              <w:sz w:val="24"/>
              <w:szCs w:val="24"/>
              <w:shd w:val="pct15" w:color="auto" w:fill="FFFFFF"/>
            </w:rPr>
            <m:t>∼N</m:t>
          </m:r>
          <m:d>
            <m:dPr>
              <m:ctrlPr>
                <w:rPr>
                  <w:rFonts w:ascii="Cambria Math" w:eastAsia="Calibri" w:hAnsi="Cambria Math" w:cs="Calibri"/>
                  <w:color w:val="333333"/>
                  <w:sz w:val="24"/>
                  <w:szCs w:val="24"/>
                  <w:shd w:val="pct15" w:color="auto" w:fill="FFFFFF"/>
                </w:rPr>
              </m:ctrlPr>
            </m:dPr>
            <m:e>
              <m:r>
                <m:rPr>
                  <m:sty m:val="p"/>
                </m:rPr>
                <w:rPr>
                  <w:rFonts w:ascii="Cambria Math" w:eastAsia="Calibri" w:hAnsi="Cambria Math" w:cs="Calibri"/>
                  <w:color w:val="333333"/>
                  <w:sz w:val="24"/>
                  <w:szCs w:val="24"/>
                  <w:shd w:val="pct15" w:color="auto" w:fill="FFFFFF"/>
                </w:rPr>
                <m:t>0,</m:t>
              </m:r>
              <m:sSubSup>
                <m:sSubSupPr>
                  <m:ctrlPr>
                    <w:rPr>
                      <w:rFonts w:ascii="Cambria Math" w:eastAsia="Calibri" w:hAnsi="Cambria Math" w:cs="Calibri"/>
                      <w:color w:val="333333"/>
                      <w:sz w:val="24"/>
                      <w:szCs w:val="24"/>
                      <w:shd w:val="pct15" w:color="auto" w:fill="FFFFFF"/>
                    </w:rPr>
                  </m:ctrlPr>
                </m:sSubSupPr>
                <m:e>
                  <m:r>
                    <m:rPr>
                      <m:sty m:val="p"/>
                    </m:rPr>
                    <w:rPr>
                      <w:rFonts w:ascii="Cambria Math" w:eastAsia="Calibri" w:hAnsi="Cambria Math" w:cs="Calibri"/>
                      <w:color w:val="333333"/>
                      <w:sz w:val="24"/>
                      <w:szCs w:val="24"/>
                      <w:shd w:val="pct15" w:color="auto" w:fill="FFFFFF"/>
                    </w:rPr>
                    <m:t>σ</m:t>
                  </m:r>
                </m:e>
                <m:sub>
                  <m:r>
                    <m:rPr>
                      <m:sty m:val="p"/>
                    </m:rPr>
                    <w:rPr>
                      <w:rFonts w:ascii="Cambria Math" w:eastAsia="Calibri" w:hAnsi="Cambria Math" w:cs="Calibri"/>
                      <w:color w:val="333333"/>
                      <w:sz w:val="24"/>
                      <w:szCs w:val="24"/>
                      <w:shd w:val="pct15" w:color="auto" w:fill="FFFFFF"/>
                    </w:rPr>
                    <m:t>site</m:t>
                  </m:r>
                </m:sub>
                <m:sup>
                  <m:r>
                    <m:rPr>
                      <m:sty m:val="p"/>
                    </m:rPr>
                    <w:rPr>
                      <w:rFonts w:ascii="Cambria Math" w:eastAsia="Calibri" w:hAnsi="Cambria Math" w:cs="Calibri"/>
                      <w:color w:val="333333"/>
                      <w:sz w:val="24"/>
                      <w:szCs w:val="24"/>
                      <w:shd w:val="pct15" w:color="auto" w:fill="FFFFFF"/>
                    </w:rPr>
                    <m:t>2</m:t>
                  </m:r>
                </m:sup>
              </m:sSubSup>
            </m:e>
          </m:d>
          <m:r>
            <m:rPr>
              <m:sty m:val="p"/>
            </m:rPr>
            <w:rPr>
              <w:rFonts w:ascii="Cambria Math" w:eastAsia="Calibri" w:hAnsi="Cambria Math" w:cs="Calibri"/>
              <w:color w:val="333333"/>
              <w:sz w:val="24"/>
              <w:szCs w:val="24"/>
              <w:shd w:val="pct15" w:color="auto" w:fill="FFFFFF"/>
            </w:rPr>
            <w:br/>
          </m:r>
        </m:oMath>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m:t>
              </m:r>
            </m:sub>
          </m:sSub>
          <m:r>
            <m:rPr>
              <m:scr m:val="script"/>
              <m:sty m:val="p"/>
            </m:rPr>
            <w:rPr>
              <w:rFonts w:ascii="Cambria Math" w:eastAsia="Calibri" w:hAnsi="Cambria Math" w:cs="Calibri"/>
              <w:color w:val="333333"/>
              <w:sz w:val="24"/>
              <w:szCs w:val="24"/>
              <w:shd w:val="pct15" w:color="auto" w:fill="FFFFFF"/>
            </w:rPr>
            <m:t>∼N</m:t>
          </m:r>
          <m:d>
            <m:dPr>
              <m:ctrlPr>
                <w:rPr>
                  <w:rFonts w:ascii="Cambria Math" w:eastAsia="Calibri" w:hAnsi="Cambria Math" w:cs="Calibri"/>
                  <w:color w:val="333333"/>
                  <w:sz w:val="24"/>
                  <w:szCs w:val="24"/>
                  <w:shd w:val="pct15" w:color="auto" w:fill="FFFFFF"/>
                </w:rPr>
              </m:ctrlPr>
            </m:dPr>
            <m:e>
              <m:r>
                <m:rPr>
                  <m:sty m:val="p"/>
                </m:rPr>
                <w:rPr>
                  <w:rFonts w:ascii="Cambria Math" w:eastAsia="Calibri" w:hAnsi="Cambria Math" w:cs="Calibri"/>
                  <w:color w:val="333333"/>
                  <w:sz w:val="24"/>
                  <w:szCs w:val="24"/>
                  <w:shd w:val="pct15" w:color="auto" w:fill="FFFFFF"/>
                </w:rPr>
                <m:t>0,</m:t>
              </m:r>
              <m:sSup>
                <m:sSupPr>
                  <m:ctrlPr>
                    <w:rPr>
                      <w:rFonts w:ascii="Cambria Math" w:eastAsia="Calibri" w:hAnsi="Cambria Math" w:cs="Calibri"/>
                      <w:color w:val="333333"/>
                      <w:sz w:val="24"/>
                      <w:szCs w:val="24"/>
                      <w:shd w:val="pct15" w:color="auto" w:fill="FFFFFF"/>
                    </w:rPr>
                  </m:ctrlPr>
                </m:sSupPr>
                <m:e>
                  <m:r>
                    <m:rPr>
                      <m:sty m:val="p"/>
                    </m:rPr>
                    <w:rPr>
                      <w:rFonts w:ascii="Cambria Math" w:eastAsia="Calibri" w:hAnsi="Cambria Math" w:cs="Calibri"/>
                      <w:color w:val="333333"/>
                      <w:sz w:val="24"/>
                      <w:szCs w:val="24"/>
                      <w:shd w:val="pct15" w:color="auto" w:fill="FFFFFF"/>
                    </w:rPr>
                    <m:t>σ</m:t>
                  </m:r>
                </m:e>
                <m:sup>
                  <m:r>
                    <m:rPr>
                      <m:sty m:val="p"/>
                    </m:rPr>
                    <w:rPr>
                      <w:rFonts w:ascii="Cambria Math" w:eastAsia="Calibri" w:hAnsi="Cambria Math" w:cs="Calibri"/>
                      <w:color w:val="333333"/>
                      <w:sz w:val="24"/>
                      <w:szCs w:val="24"/>
                      <w:shd w:val="pct15" w:color="auto" w:fill="FFFFFF"/>
                    </w:rPr>
                    <m:t>2</m:t>
                  </m:r>
                </m:sup>
              </m:sSup>
            </m:e>
          </m:d>
          <w:commentRangeEnd w:id="832"/>
          <m:r>
            <m:rPr>
              <m:sty m:val="p"/>
            </m:rPr>
            <w:rPr>
              <w:rStyle w:val="CommentReference"/>
            </w:rPr>
            <w:commentReference w:id="832"/>
          </m:r>
        </m:oMath>
      </m:oMathPara>
    </w:p>
    <w:p w14:paraId="4C39C07F" w14:textId="77777777" w:rsidR="008F6396" w:rsidRPr="00F87D5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$$y_{</w:t>
      </w:r>
      <w:proofErr w:type="spellStart"/>
      <w:proofErr w:type="gram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w:t>
      </w:r>
      <w:proofErr w:type="gramEnd"/>
      <w:r w:rsidRPr="00F87D56">
        <w:rPr>
          <w:rFonts w:ascii="Calibri" w:eastAsia="Calibri" w:hAnsi="Calibri" w:cs="Calibri"/>
          <w:color w:val="333333"/>
          <w:sz w:val="24"/>
          <w:szCs w:val="24"/>
          <w:shd w:val="pct15" w:color="auto" w:fill="FFFFFF"/>
        </w:rPr>
        <w:t xml:space="preserve"> \beta_0 + \beta_1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gamma_i</w:t>
      </w:r>
      <w:proofErr w:type="spellEnd"/>
      <w:r w:rsidRPr="00F87D56">
        <w:rPr>
          <w:rFonts w:ascii="Calibri" w:eastAsia="Calibri" w:hAnsi="Calibri" w:cs="Calibri"/>
          <w:color w:val="333333"/>
          <w:sz w:val="24"/>
          <w:szCs w:val="24"/>
          <w:shd w:val="pct15" w:color="auto" w:fill="FFFFFF"/>
        </w:rPr>
        <w:t xml:space="preserve">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delta_i</w:t>
      </w:r>
      <w:proofErr w:type="spellEnd"/>
      <w:r w:rsidRPr="00F87D56">
        <w:rPr>
          <w:rFonts w:ascii="Calibri" w:eastAsia="Calibri" w:hAnsi="Calibri" w:cs="Calibri"/>
          <w:color w:val="333333"/>
          <w:sz w:val="24"/>
          <w:szCs w:val="24"/>
          <w:shd w:val="pct15" w:color="auto" w:fill="FFFFFF"/>
        </w:rPr>
        <w:t xml:space="preserve"> + \epsilon_{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
    <w:p w14:paraId="5E9AB335" w14:textId="77777777" w:rsidR="008F6396" w:rsidRPr="00F87D5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w:t>
      </w:r>
      <w:proofErr w:type="spellStart"/>
      <w:r w:rsidRPr="00F87D56">
        <w:rPr>
          <w:rFonts w:ascii="Calibri" w:eastAsia="Calibri" w:hAnsi="Calibri" w:cs="Calibri"/>
          <w:color w:val="333333"/>
          <w:sz w:val="24"/>
          <w:szCs w:val="24"/>
          <w:shd w:val="pct15" w:color="auto" w:fill="FFFFFF"/>
        </w:rPr>
        <w:t>gamma_i</w:t>
      </w:r>
      <w:proofErr w:type="spellEnd"/>
      <w:r w:rsidRPr="00F87D56">
        <w:rPr>
          <w:rFonts w:ascii="Calibri" w:eastAsia="Calibri" w:hAnsi="Calibri" w:cs="Calibri"/>
          <w:color w:val="333333"/>
          <w:sz w:val="24"/>
          <w:szCs w:val="24"/>
          <w:shd w:val="pct15" w:color="auto" w:fill="FFFFFF"/>
        </w:rPr>
        <w:t xml:space="preserve"> \sim \</w:t>
      </w:r>
      <w:proofErr w:type="spellStart"/>
      <w:r w:rsidRPr="00F87D56">
        <w:rPr>
          <w:rFonts w:ascii="Calibri" w:eastAsia="Calibri" w:hAnsi="Calibri" w:cs="Calibri"/>
          <w:color w:val="333333"/>
          <w:sz w:val="24"/>
          <w:szCs w:val="24"/>
          <w:shd w:val="pct15" w:color="auto" w:fill="FFFFFF"/>
        </w:rPr>
        <w:t>mathcal</w:t>
      </w:r>
      <w:proofErr w:type="spellEnd"/>
      <w:r w:rsidRPr="00F87D56">
        <w:rPr>
          <w:rFonts w:ascii="Calibri" w:eastAsia="Calibri" w:hAnsi="Calibri" w:cs="Calibri"/>
          <w:color w:val="333333"/>
          <w:sz w:val="24"/>
          <w:szCs w:val="24"/>
          <w:shd w:val="pct15" w:color="auto" w:fill="FFFFFF"/>
        </w:rPr>
        <w:t>{N</w:t>
      </w:r>
      <w:proofErr w:type="gramStart"/>
      <w:r w:rsidRPr="00F87D56">
        <w:rPr>
          <w:rFonts w:ascii="Calibri" w:eastAsia="Calibri" w:hAnsi="Calibri" w:cs="Calibri"/>
          <w:color w:val="333333"/>
          <w:sz w:val="24"/>
          <w:szCs w:val="24"/>
          <w:shd w:val="pct15" w:color="auto" w:fill="FFFFFF"/>
        </w:rPr>
        <w:t>}(</w:t>
      </w:r>
      <w:proofErr w:type="gramEnd"/>
      <w:r w:rsidRPr="00F87D56">
        <w:rPr>
          <w:rFonts w:ascii="Calibri" w:eastAsia="Calibri" w:hAnsi="Calibri" w:cs="Calibri"/>
          <w:color w:val="333333"/>
          <w:sz w:val="24"/>
          <w:szCs w:val="24"/>
          <w:shd w:val="pct15" w:color="auto" w:fill="FFFFFF"/>
        </w:rPr>
        <w:t>0, \sigma^2_{site \;slope}) \\ \\</w:t>
      </w:r>
    </w:p>
    <w:p w14:paraId="6FD9E7BF" w14:textId="77777777" w:rsidR="008F6396" w:rsidRPr="00F87D5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w:t>
      </w:r>
      <w:proofErr w:type="spellStart"/>
      <w:r w:rsidRPr="00F87D56">
        <w:rPr>
          <w:rFonts w:ascii="Calibri" w:eastAsia="Calibri" w:hAnsi="Calibri" w:cs="Calibri"/>
          <w:color w:val="333333"/>
          <w:sz w:val="24"/>
          <w:szCs w:val="24"/>
          <w:shd w:val="pct15" w:color="auto" w:fill="FFFFFF"/>
        </w:rPr>
        <w:t>delta_i</w:t>
      </w:r>
      <w:proofErr w:type="spellEnd"/>
      <w:r w:rsidRPr="00F87D56">
        <w:rPr>
          <w:rFonts w:ascii="Calibri" w:eastAsia="Calibri" w:hAnsi="Calibri" w:cs="Calibri"/>
          <w:color w:val="333333"/>
          <w:sz w:val="24"/>
          <w:szCs w:val="24"/>
          <w:shd w:val="pct15" w:color="auto" w:fill="FFFFFF"/>
        </w:rPr>
        <w:t xml:space="preserve"> \sim \</w:t>
      </w:r>
      <w:proofErr w:type="spellStart"/>
      <w:r w:rsidRPr="00F87D56">
        <w:rPr>
          <w:rFonts w:ascii="Calibri" w:eastAsia="Calibri" w:hAnsi="Calibri" w:cs="Calibri"/>
          <w:color w:val="333333"/>
          <w:sz w:val="24"/>
          <w:szCs w:val="24"/>
          <w:shd w:val="pct15" w:color="auto" w:fill="FFFFFF"/>
        </w:rPr>
        <w:t>mathcal</w:t>
      </w:r>
      <w:proofErr w:type="spellEnd"/>
      <w:r w:rsidRPr="00F87D56">
        <w:rPr>
          <w:rFonts w:ascii="Calibri" w:eastAsia="Calibri" w:hAnsi="Calibri" w:cs="Calibri"/>
          <w:color w:val="333333"/>
          <w:sz w:val="24"/>
          <w:szCs w:val="24"/>
          <w:shd w:val="pct15" w:color="auto" w:fill="FFFFFF"/>
        </w:rPr>
        <w:t>{N</w:t>
      </w:r>
      <w:proofErr w:type="gramStart"/>
      <w:r w:rsidRPr="00F87D56">
        <w:rPr>
          <w:rFonts w:ascii="Calibri" w:eastAsia="Calibri" w:hAnsi="Calibri" w:cs="Calibri"/>
          <w:color w:val="333333"/>
          <w:sz w:val="24"/>
          <w:szCs w:val="24"/>
          <w:shd w:val="pct15" w:color="auto" w:fill="FFFFFF"/>
        </w:rPr>
        <w:t>}(</w:t>
      </w:r>
      <w:proofErr w:type="gramEnd"/>
      <w:r w:rsidRPr="00F87D56">
        <w:rPr>
          <w:rFonts w:ascii="Calibri" w:eastAsia="Calibri" w:hAnsi="Calibri" w:cs="Calibri"/>
          <w:color w:val="333333"/>
          <w:sz w:val="24"/>
          <w:szCs w:val="24"/>
          <w:shd w:val="pct15" w:color="auto" w:fill="FFFFFF"/>
        </w:rPr>
        <w:t>0, \sigma^2_{site}) \\ \\</w:t>
      </w:r>
    </w:p>
    <w:p w14:paraId="159C6F05" w14:textId="77777777" w:rsidR="008F6396" w:rsidRPr="00F87D56" w:rsidDel="0070283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del w:id="833" w:author="Laura Dee" w:date="2023-04-04T14:30:00Z"/>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\epsilon_{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\sim \</w:t>
      </w:r>
      <w:proofErr w:type="spellStart"/>
      <w:r w:rsidRPr="00F87D56">
        <w:rPr>
          <w:rFonts w:ascii="Calibri" w:eastAsia="Calibri" w:hAnsi="Calibri" w:cs="Calibri"/>
          <w:color w:val="333333"/>
          <w:sz w:val="24"/>
          <w:szCs w:val="24"/>
          <w:shd w:val="pct15" w:color="auto" w:fill="FFFFFF"/>
        </w:rPr>
        <w:t>mathcal</w:t>
      </w:r>
      <w:proofErr w:type="spellEnd"/>
      <w:r w:rsidRPr="00F87D56">
        <w:rPr>
          <w:rFonts w:ascii="Calibri" w:eastAsia="Calibri" w:hAnsi="Calibri" w:cs="Calibri"/>
          <w:color w:val="333333"/>
          <w:sz w:val="24"/>
          <w:szCs w:val="24"/>
          <w:shd w:val="pct15" w:color="auto" w:fill="FFFFFF"/>
        </w:rPr>
        <w:t>{N</w:t>
      </w:r>
      <w:proofErr w:type="gramStart"/>
      <w:r w:rsidRPr="00F87D56">
        <w:rPr>
          <w:rFonts w:ascii="Calibri" w:eastAsia="Calibri" w:hAnsi="Calibri" w:cs="Calibri"/>
          <w:color w:val="333333"/>
          <w:sz w:val="24"/>
          <w:szCs w:val="24"/>
          <w:shd w:val="pct15" w:color="auto" w:fill="FFFFFF"/>
        </w:rPr>
        <w:t>}(</w:t>
      </w:r>
      <w:proofErr w:type="gramEnd"/>
      <w:r w:rsidRPr="00F87D56">
        <w:rPr>
          <w:rFonts w:ascii="Calibri" w:eastAsia="Calibri" w:hAnsi="Calibri" w:cs="Calibri"/>
          <w:color w:val="333333"/>
          <w:sz w:val="24"/>
          <w:szCs w:val="24"/>
          <w:shd w:val="pct15" w:color="auto" w:fill="FFFFFF"/>
        </w:rPr>
        <w:t>0, \sigma^2)$$</w:t>
      </w:r>
    </w:p>
    <w:p w14:paraId="6CB39404" w14:textId="721FE24E" w:rsidR="00766C2E" w:rsidRPr="00F87D56" w:rsidRDefault="00766C2E"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p>
    <w:p w14:paraId="4042478D" w14:textId="2D160E8B"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As before, however, the random effects assumption is</w:t>
      </w:r>
      <w:ins w:id="834" w:author="Laura Dee" w:date="2023-04-04T14:30:00Z">
        <w:r w:rsidR="00C0026D">
          <w:rPr>
            <w:rFonts w:ascii="Calibri" w:eastAsia="Calibri" w:hAnsi="Calibri" w:cs="Calibri"/>
            <w:color w:val="333333"/>
            <w:sz w:val="24"/>
            <w:szCs w:val="24"/>
            <w:shd w:val="pct15" w:color="auto" w:fill="FFFFFF"/>
          </w:rPr>
          <w:t xml:space="preserve"> </w:t>
        </w:r>
      </w:ins>
      <w:del w:id="835" w:author="Laura Dee" w:date="2023-04-04T14:31:00Z">
        <w:r w:rsidRPr="00F87D56" w:rsidDel="00437901">
          <w:rPr>
            <w:rFonts w:ascii="Calibri" w:eastAsia="Calibri" w:hAnsi="Calibri" w:cs="Calibri"/>
            <w:color w:val="333333"/>
            <w:sz w:val="24"/>
            <w:szCs w:val="24"/>
            <w:shd w:val="pct15" w:color="auto" w:fill="FFFFFF"/>
          </w:rPr>
          <w:delText xml:space="preserve"> </w:delText>
        </w:r>
      </w:del>
      <w:r w:rsidRPr="00F87D56">
        <w:rPr>
          <w:rFonts w:ascii="Calibri" w:eastAsia="Calibri" w:hAnsi="Calibri" w:cs="Calibri"/>
          <w:color w:val="333333"/>
          <w:sz w:val="24"/>
          <w:szCs w:val="24"/>
          <w:shd w:val="pct15" w:color="auto" w:fill="FFFFFF"/>
        </w:rPr>
        <w:t xml:space="preserve">violated, </w:t>
      </w:r>
      <w:ins w:id="836" w:author="Laura Dee" w:date="2023-04-04T14:30:00Z">
        <w:r w:rsidR="00C0026D">
          <w:rPr>
            <w:rFonts w:ascii="Calibri" w:eastAsia="Calibri" w:hAnsi="Calibri" w:cs="Calibri"/>
            <w:color w:val="333333"/>
            <w:sz w:val="24"/>
            <w:szCs w:val="24"/>
            <w:shd w:val="pct15" w:color="auto" w:fill="FFFFFF"/>
          </w:rPr>
          <w:t xml:space="preserve">so a random effects estimator will </w:t>
        </w:r>
      </w:ins>
      <w:ins w:id="837" w:author="Laura Dee" w:date="2023-04-04T14:31:00Z">
        <w:r w:rsidR="00C0026D">
          <w:rPr>
            <w:rFonts w:ascii="Calibri" w:eastAsia="Calibri" w:hAnsi="Calibri" w:cs="Calibri"/>
            <w:color w:val="333333"/>
            <w:sz w:val="24"/>
            <w:szCs w:val="24"/>
            <w:shd w:val="pct15" w:color="auto" w:fill="FFFFFF"/>
          </w:rPr>
          <w:t xml:space="preserve">be </w:t>
        </w:r>
      </w:ins>
      <w:ins w:id="838" w:author="Laura Dee" w:date="2023-04-04T14:30:00Z">
        <w:r w:rsidR="00C0026D">
          <w:rPr>
            <w:rFonts w:ascii="Calibri" w:eastAsia="Calibri" w:hAnsi="Calibri" w:cs="Calibri"/>
            <w:color w:val="333333"/>
            <w:sz w:val="24"/>
            <w:szCs w:val="24"/>
            <w:shd w:val="pct15" w:color="auto" w:fill="FFFFFF"/>
          </w:rPr>
          <w:t>bias</w:t>
        </w:r>
      </w:ins>
      <w:del w:id="839" w:author="Laura Dee" w:date="2023-04-04T14:31:00Z">
        <w:r w:rsidRPr="00F87D56" w:rsidDel="006A36DD">
          <w:rPr>
            <w:rFonts w:ascii="Calibri" w:eastAsia="Calibri" w:hAnsi="Calibri" w:cs="Calibri"/>
            <w:color w:val="333333"/>
            <w:sz w:val="24"/>
            <w:szCs w:val="24"/>
            <w:shd w:val="pct15" w:color="auto" w:fill="FFFFFF"/>
          </w:rPr>
          <w:delText>making this approach inappropriate for analysis</w:delText>
        </w:r>
      </w:del>
      <w:r w:rsidRPr="00F87D56">
        <w:rPr>
          <w:rFonts w:ascii="Calibri" w:eastAsia="Calibri" w:hAnsi="Calibri" w:cs="Calibri"/>
          <w:color w:val="333333"/>
          <w:sz w:val="24"/>
          <w:szCs w:val="24"/>
          <w:shd w:val="pct15" w:color="auto" w:fill="FFFFFF"/>
        </w:rPr>
        <w:t xml:space="preserve">. To </w:t>
      </w:r>
      <w:del w:id="840" w:author="Laura Dee" w:date="2023-04-04T14:31:00Z">
        <w:r w:rsidRPr="00F87D56" w:rsidDel="004605DA">
          <w:rPr>
            <w:rFonts w:ascii="Calibri" w:eastAsia="Calibri" w:hAnsi="Calibri" w:cs="Calibri"/>
            <w:color w:val="333333"/>
            <w:sz w:val="24"/>
            <w:szCs w:val="24"/>
            <w:shd w:val="pct15" w:color="auto" w:fill="FFFFFF"/>
          </w:rPr>
          <w:delText xml:space="preserve">rectify </w:delText>
        </w:r>
      </w:del>
      <w:ins w:id="841" w:author="Laura Dee" w:date="2023-04-04T14:31:00Z">
        <w:r w:rsidR="004605DA">
          <w:rPr>
            <w:rFonts w:ascii="Calibri" w:eastAsia="Calibri" w:hAnsi="Calibri" w:cs="Calibri"/>
            <w:color w:val="333333"/>
            <w:sz w:val="24"/>
            <w:szCs w:val="24"/>
            <w:shd w:val="pct15" w:color="auto" w:fill="FFFFFF"/>
          </w:rPr>
          <w:t xml:space="preserve">deal with </w:t>
        </w:r>
      </w:ins>
      <w:r w:rsidRPr="00F87D56">
        <w:rPr>
          <w:rFonts w:ascii="Calibri" w:eastAsia="Calibri" w:hAnsi="Calibri" w:cs="Calibri"/>
          <w:color w:val="333333"/>
          <w:sz w:val="24"/>
          <w:szCs w:val="24"/>
          <w:shd w:val="pct15" w:color="auto" w:fill="FFFFFF"/>
        </w:rPr>
        <w:t>the problem of omitted variable bias properly here, however, we have two solutions</w:t>
      </w:r>
      <w:commentRangeStart w:id="842"/>
      <w:r w:rsidRPr="00F87D56">
        <w:rPr>
          <w:rFonts w:ascii="Calibri" w:eastAsia="Calibri" w:hAnsi="Calibri" w:cs="Calibri"/>
          <w:color w:val="333333"/>
          <w:sz w:val="24"/>
          <w:szCs w:val="24"/>
          <w:shd w:val="pct15" w:color="auto" w:fill="FFFFFF"/>
        </w:rPr>
        <w:t>. First, we can use a fixed effects design. In a fixed effects design, the site effect dummy variable would</w:t>
      </w:r>
      <w:del w:id="843" w:author="Laura Dee" w:date="2023-04-04T08:59:00Z">
        <w:r w:rsidRPr="00F87D56" w:rsidDel="005063BA">
          <w:rPr>
            <w:rFonts w:ascii="Calibri" w:eastAsia="Calibri" w:hAnsi="Calibri" w:cs="Calibri"/>
            <w:color w:val="333333"/>
            <w:sz w:val="24"/>
            <w:szCs w:val="24"/>
            <w:shd w:val="pct15" w:color="auto" w:fill="FFFFFF"/>
          </w:rPr>
          <w:delText xml:space="preserve"> </w:delText>
        </w:r>
      </w:del>
      <w:r w:rsidRPr="00F87D56">
        <w:rPr>
          <w:rFonts w:ascii="Calibri" w:eastAsia="Calibri" w:hAnsi="Calibri" w:cs="Calibri"/>
          <w:color w:val="333333"/>
          <w:sz w:val="24"/>
          <w:szCs w:val="24"/>
          <w:shd w:val="pct15" w:color="auto" w:fill="FFFFFF"/>
        </w:rPr>
        <w:t xml:space="preserve"> interact with our causal </w:t>
      </w:r>
      <w:ins w:id="844" w:author="Laura Dee" w:date="2023-04-04T14:38:00Z">
        <w:r w:rsidR="0053255C">
          <w:rPr>
            <w:rFonts w:ascii="Calibri" w:eastAsia="Calibri" w:hAnsi="Calibri" w:cs="Calibri"/>
            <w:color w:val="333333"/>
            <w:sz w:val="24"/>
            <w:szCs w:val="24"/>
            <w:shd w:val="pct15" w:color="auto" w:fill="FFFFFF"/>
          </w:rPr>
          <w:t xml:space="preserve">variable </w:t>
        </w:r>
      </w:ins>
      <w:del w:id="845" w:author="Laura Dee" w:date="2023-04-04T14:38:00Z">
        <w:r w:rsidRPr="00F87D56" w:rsidDel="0053255C">
          <w:rPr>
            <w:rFonts w:ascii="Calibri" w:eastAsia="Calibri" w:hAnsi="Calibri" w:cs="Calibri"/>
            <w:color w:val="333333"/>
            <w:sz w:val="24"/>
            <w:szCs w:val="24"/>
            <w:shd w:val="pct15" w:color="auto" w:fill="FFFFFF"/>
          </w:rPr>
          <w:delText xml:space="preserve">driver </w:delText>
        </w:r>
      </w:del>
      <w:r w:rsidRPr="00F87D56">
        <w:rPr>
          <w:rFonts w:ascii="Calibri" w:eastAsia="Calibri" w:hAnsi="Calibri" w:cs="Calibri"/>
          <w:color w:val="333333"/>
          <w:sz w:val="24"/>
          <w:szCs w:val="24"/>
          <w:shd w:val="pct15" w:color="auto" w:fill="FFFFFF"/>
        </w:rPr>
        <w:t xml:space="preserve">of interest, allowing us to estimate site-specific slopes. Given that we now have site-level slopes, the number of parameters can blow up, leading to this approach being highly inefficient and not advisable for small sample sizes. </w:t>
      </w:r>
      <w:commentRangeEnd w:id="842"/>
      <w:r w:rsidR="0053255C">
        <w:rPr>
          <w:rStyle w:val="CommentReference"/>
        </w:rPr>
        <w:commentReference w:id="842"/>
      </w:r>
      <w:r w:rsidRPr="00F87D56">
        <w:rPr>
          <w:rFonts w:ascii="Calibri" w:eastAsia="Calibri" w:hAnsi="Calibri" w:cs="Calibri"/>
          <w:color w:val="333333"/>
          <w:sz w:val="24"/>
          <w:szCs w:val="24"/>
          <w:shd w:val="pct15" w:color="auto" w:fill="FFFFFF"/>
        </w:rPr>
        <w:t>Rather, we can use correlated random effects approaches with an interaction between the group mean and our driver of interest. For example, for a group mean covariance (</w:t>
      </w:r>
      <w:proofErr w:type="gramStart"/>
      <w:r w:rsidRPr="00F87D56">
        <w:rPr>
          <w:rFonts w:ascii="Calibri" w:eastAsia="Calibri" w:hAnsi="Calibri" w:cs="Calibri"/>
          <w:color w:val="333333"/>
          <w:sz w:val="24"/>
          <w:szCs w:val="24"/>
          <w:shd w:val="pct15" w:color="auto" w:fill="FFFFFF"/>
        </w:rPr>
        <w:t>i.e.</w:t>
      </w:r>
      <w:proofErr w:type="gramEnd"/>
      <w:r w:rsidRPr="00F87D56">
        <w:rPr>
          <w:rFonts w:ascii="Calibri" w:eastAsia="Calibri" w:hAnsi="Calibri" w:cs="Calibri"/>
          <w:color w:val="333333"/>
          <w:sz w:val="24"/>
          <w:szCs w:val="24"/>
          <w:shd w:val="pct15" w:color="auto" w:fill="FFFFFF"/>
        </w:rPr>
        <w:t xml:space="preserve"> </w:t>
      </w:r>
      <w:proofErr w:type="spellStart"/>
      <w:r w:rsidRPr="00F87D56">
        <w:rPr>
          <w:rFonts w:ascii="Calibri" w:eastAsia="Calibri" w:hAnsi="Calibri" w:cs="Calibri"/>
          <w:color w:val="333333"/>
          <w:sz w:val="24"/>
          <w:szCs w:val="24"/>
          <w:shd w:val="pct15" w:color="auto" w:fill="FFFFFF"/>
        </w:rPr>
        <w:t>Mundlak</w:t>
      </w:r>
      <w:proofErr w:type="spellEnd"/>
      <w:r w:rsidRPr="00F87D56">
        <w:rPr>
          <w:rFonts w:ascii="Calibri" w:eastAsia="Calibri" w:hAnsi="Calibri" w:cs="Calibri"/>
          <w:color w:val="333333"/>
          <w:sz w:val="24"/>
          <w:szCs w:val="24"/>
          <w:shd w:val="pct15" w:color="auto" w:fill="FFFFFF"/>
        </w:rPr>
        <w:t xml:space="preserve"> device) design, we could use the following </w:t>
      </w:r>
      <w:del w:id="846" w:author="Laura Dee" w:date="2023-04-05T09:05:00Z">
        <w:r w:rsidRPr="00F87D56" w:rsidDel="00090363">
          <w:rPr>
            <w:rFonts w:ascii="Calibri" w:eastAsia="Calibri" w:hAnsi="Calibri" w:cs="Calibri"/>
            <w:color w:val="333333"/>
            <w:sz w:val="24"/>
            <w:szCs w:val="24"/>
            <w:shd w:val="pct15" w:color="auto" w:fill="FFFFFF"/>
          </w:rPr>
          <w:delText>model design</w:delText>
        </w:r>
      </w:del>
      <w:ins w:id="847" w:author="Laura Dee" w:date="2023-04-05T09:05:00Z">
        <w:r w:rsidR="00090363">
          <w:rPr>
            <w:rFonts w:ascii="Calibri" w:eastAsia="Calibri" w:hAnsi="Calibri" w:cs="Calibri"/>
            <w:color w:val="333333"/>
            <w:sz w:val="24"/>
            <w:szCs w:val="24"/>
            <w:shd w:val="pct15" w:color="auto" w:fill="FFFFFF"/>
          </w:rPr>
          <w:t>equation</w:t>
        </w:r>
      </w:ins>
      <w:r w:rsidRPr="00F87D56">
        <w:rPr>
          <w:rFonts w:ascii="Calibri" w:eastAsia="Calibri" w:hAnsi="Calibri" w:cs="Calibri"/>
          <w:color w:val="333333"/>
          <w:sz w:val="24"/>
          <w:szCs w:val="24"/>
          <w:shd w:val="pct15" w:color="auto" w:fill="FFFFFF"/>
        </w:rPr>
        <w:t>:</w:t>
      </w:r>
    </w:p>
    <w:p w14:paraId="5E491808" w14:textId="5797E614" w:rsidR="00766C2E" w:rsidRDefault="00037819"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$$y_{</w:t>
      </w:r>
      <w:proofErr w:type="spellStart"/>
      <w:proofErr w:type="gram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w:t>
      </w:r>
      <w:proofErr w:type="gramEnd"/>
      <w:r w:rsidRPr="00F87D56">
        <w:rPr>
          <w:rFonts w:ascii="Calibri" w:eastAsia="Calibri" w:hAnsi="Calibri" w:cs="Calibri"/>
          <w:color w:val="333333"/>
          <w:sz w:val="24"/>
          <w:szCs w:val="24"/>
          <w:shd w:val="pct15" w:color="auto" w:fill="FFFFFF"/>
        </w:rPr>
        <w:t xml:space="preserve"> \beta_0 + \beta_1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\beta_2 \bar{</w:t>
      </w:r>
      <w:proofErr w:type="spellStart"/>
      <w:r w:rsidRPr="00F87D56">
        <w:rPr>
          <w:rFonts w:ascii="Calibri" w:eastAsia="Calibri" w:hAnsi="Calibri" w:cs="Calibri"/>
          <w:color w:val="333333"/>
          <w:sz w:val="24"/>
          <w:szCs w:val="24"/>
          <w:shd w:val="pct15" w:color="auto" w:fill="FFFFFF"/>
        </w:rPr>
        <w:t>x_i</w:t>
      </w:r>
      <w:proofErr w:type="spellEnd"/>
      <w:r w:rsidRPr="00F87D56">
        <w:rPr>
          <w:rFonts w:ascii="Calibri" w:eastAsia="Calibri" w:hAnsi="Calibri" w:cs="Calibri"/>
          <w:color w:val="333333"/>
          <w:sz w:val="24"/>
          <w:szCs w:val="24"/>
          <w:shd w:val="pct15" w:color="auto" w:fill="FFFFFF"/>
        </w:rPr>
        <w:t>}  +  \beta_3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\bar{</w:t>
      </w:r>
      <w:proofErr w:type="spellStart"/>
      <w:r w:rsidRPr="00F87D56">
        <w:rPr>
          <w:rFonts w:ascii="Calibri" w:eastAsia="Calibri" w:hAnsi="Calibri" w:cs="Calibri"/>
          <w:color w:val="333333"/>
          <w:sz w:val="24"/>
          <w:szCs w:val="24"/>
          <w:shd w:val="pct15" w:color="auto" w:fill="FFFFFF"/>
        </w:rPr>
        <w:t>x_i</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gamma_i</w:t>
      </w:r>
      <w:proofErr w:type="spellEnd"/>
      <w:r w:rsidRPr="00F87D56">
        <w:rPr>
          <w:rFonts w:ascii="Calibri" w:eastAsia="Calibri" w:hAnsi="Calibri" w:cs="Calibri"/>
          <w:color w:val="333333"/>
          <w:sz w:val="24"/>
          <w:szCs w:val="24"/>
          <w:shd w:val="pct15" w:color="auto" w:fill="FFFFFF"/>
        </w:rPr>
        <w:t xml:space="preserve">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delta_i</w:t>
      </w:r>
      <w:proofErr w:type="spellEnd"/>
      <w:r w:rsidRPr="00F87D56">
        <w:rPr>
          <w:rFonts w:ascii="Calibri" w:eastAsia="Calibri" w:hAnsi="Calibri" w:cs="Calibri"/>
          <w:color w:val="333333"/>
          <w:sz w:val="24"/>
          <w:szCs w:val="24"/>
          <w:shd w:val="pct15" w:color="auto" w:fill="FFFFFF"/>
        </w:rPr>
        <w:t xml:space="preserve"> + \epsilon_{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w:t>
      </w:r>
    </w:p>
    <w:p w14:paraId="510C0F5B" w14:textId="5CBBE095" w:rsidR="00807F91" w:rsidRPr="00807F91"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2</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3</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γ</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m:t>
              </m:r>
            </m:sub>
          </m:sSub>
        </m:oMath>
      </m:oMathPara>
    </w:p>
    <w:p w14:paraId="352BE411" w14:textId="19B1D435"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 xml:space="preserve">This design allows us to examine how site-level confounders – known and unknown – can lead to variation in the effect of our causal variable of interest. It could also show that they have no effect if the </w:t>
      </w:r>
      <w:proofErr w:type="spellStart"/>
      <w:r w:rsidRPr="00F87D56">
        <w:rPr>
          <w:rFonts w:ascii="Calibri" w:eastAsia="Calibri" w:hAnsi="Calibri" w:cs="Calibri"/>
          <w:color w:val="333333"/>
          <w:sz w:val="24"/>
          <w:szCs w:val="24"/>
          <w:shd w:val="pct15" w:color="auto" w:fill="FFFFFF"/>
        </w:rPr>
        <w:t>estimand</w:t>
      </w:r>
      <w:proofErr w:type="spellEnd"/>
      <w:r w:rsidRPr="00F87D56">
        <w:rPr>
          <w:rFonts w:ascii="Calibri" w:eastAsia="Calibri" w:hAnsi="Calibri" w:cs="Calibri"/>
          <w:color w:val="333333"/>
          <w:sz w:val="24"/>
          <w:szCs w:val="24"/>
          <w:shd w:val="pct15" w:color="auto" w:fill="FFFFFF"/>
        </w:rPr>
        <w:t xml:space="preserve"> for </w:t>
      </w:r>
      <m:oMath>
        <m:sSub>
          <m:sSubPr>
            <m:ctrlPr>
              <w:ins w:id="848" w:author="Laura Dee" w:date="2023-04-04T15:01:00Z">
                <w:rPr>
                  <w:rFonts w:ascii="Cambria Math" w:eastAsia="Calibri" w:hAnsi="Cambria Math" w:cs="Calibri"/>
                  <w:i/>
                  <w:color w:val="333333"/>
                  <w:sz w:val="24"/>
                  <w:szCs w:val="24"/>
                </w:rPr>
              </w:ins>
            </m:ctrlPr>
          </m:sSubPr>
          <m:e>
            <m:r>
              <w:ins w:id="849" w:author="Laura Dee" w:date="2023-04-04T15:01:00Z">
                <m:rPr>
                  <m:sty m:val="p"/>
                </m:rPr>
                <w:rPr>
                  <w:rFonts w:ascii="Cambria Math" w:eastAsia="Calibri" w:hAnsi="Cambria Math" w:cs="Calibri"/>
                  <w:color w:val="333333"/>
                  <w:sz w:val="24"/>
                  <w:szCs w:val="24"/>
                  <w:highlight w:val="white"/>
                </w:rPr>
                <m:t>β</m:t>
              </w:ins>
            </m:r>
            <m:ctrlPr>
              <w:ins w:id="850" w:author="Laura Dee" w:date="2023-04-04T15:01:00Z">
                <w:rPr>
                  <w:rFonts w:ascii="Cambria Math" w:eastAsia="Calibri" w:hAnsi="Cambria Math" w:cs="Calibri"/>
                  <w:color w:val="333333"/>
                  <w:sz w:val="24"/>
                  <w:szCs w:val="24"/>
                  <w:highlight w:val="white"/>
                </w:rPr>
              </w:ins>
            </m:ctrlPr>
          </m:e>
          <m:sub>
            <m:r>
              <w:ins w:id="851" w:author="Laura Dee" w:date="2023-04-04T15:01:00Z">
                <w:rPr>
                  <w:rFonts w:ascii="Cambria Math" w:eastAsia="Calibri" w:hAnsi="Cambria Math" w:cs="Calibri"/>
                  <w:color w:val="333333"/>
                  <w:sz w:val="24"/>
                  <w:szCs w:val="24"/>
                </w:rPr>
                <m:t>3</m:t>
              </w:ins>
            </m:r>
          </m:sub>
        </m:sSub>
      </m:oMath>
      <w:ins w:id="852" w:author="Laura Dee" w:date="2023-04-04T15:01:00Z">
        <w:r w:rsidR="00D134B4">
          <w:rPr>
            <w:rFonts w:ascii="Calibri" w:eastAsia="Calibri" w:hAnsi="Calibri" w:cs="Calibri"/>
            <w:color w:val="333333"/>
            <w:sz w:val="24"/>
            <w:szCs w:val="24"/>
            <w:highlight w:val="white"/>
          </w:rPr>
          <w:t xml:space="preserve"> </w:t>
        </w:r>
      </w:ins>
      <w:del w:id="853" w:author="Laura Dee" w:date="2023-04-04T15:01:00Z">
        <w:r w:rsidRPr="00F87D56" w:rsidDel="00D134B4">
          <w:rPr>
            <w:rFonts w:ascii="Calibri" w:eastAsia="Calibri" w:hAnsi="Calibri" w:cs="Calibri"/>
            <w:color w:val="333333"/>
            <w:sz w:val="24"/>
            <w:szCs w:val="24"/>
            <w:shd w:val="pct15" w:color="auto" w:fill="FFFFFF"/>
          </w:rPr>
          <w:delText>$\beta_3$</w:delText>
        </w:r>
      </w:del>
      <w:del w:id="854" w:author="Laura Dee" w:date="2023-04-05T09:04:00Z">
        <w:r w:rsidRPr="00F87D56" w:rsidDel="00D763D2">
          <w:rPr>
            <w:rFonts w:ascii="Calibri" w:eastAsia="Calibri" w:hAnsi="Calibri" w:cs="Calibri"/>
            <w:color w:val="333333"/>
            <w:sz w:val="24"/>
            <w:szCs w:val="24"/>
            <w:shd w:val="pct15" w:color="auto" w:fill="FFFFFF"/>
          </w:rPr>
          <w:delText xml:space="preserve"> </w:delText>
        </w:r>
      </w:del>
      <w:r w:rsidRPr="00F87D56">
        <w:rPr>
          <w:rFonts w:ascii="Calibri" w:eastAsia="Calibri" w:hAnsi="Calibri" w:cs="Calibri"/>
          <w:color w:val="333333"/>
          <w:sz w:val="24"/>
          <w:szCs w:val="24"/>
          <w:shd w:val="pct15" w:color="auto" w:fill="FFFFFF"/>
        </w:rPr>
        <w:t xml:space="preserve">is not different from 0. We could use a similar model for the group mean centered design if deemed appropriate. </w:t>
      </w:r>
    </w:p>
    <w:p w14:paraId="6FD92EFF" w14:textId="458AB43D"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commentRangeStart w:id="855"/>
      <w:r w:rsidRPr="00F87D56">
        <w:rPr>
          <w:rFonts w:ascii="Calibri" w:eastAsia="Calibri" w:hAnsi="Calibri" w:cs="Calibri"/>
          <w:color w:val="333333"/>
          <w:sz w:val="24"/>
          <w:szCs w:val="24"/>
          <w:shd w:val="pct15" w:color="auto" w:fill="FFFFFF"/>
        </w:rPr>
        <w:t xml:space="preserve">Models with interactions can provide powerful insights into both the effect of the causal driver of interest as well as how those effects vary given ambient conditions. For example, </w:t>
      </w:r>
      <w:ins w:id="856" w:author="Laura Dee" w:date="2023-04-17T15:05:00Z">
        <w:r w:rsidR="00797536">
          <w:rPr>
            <w:rFonts w:ascii="Calibri" w:eastAsia="Calibri" w:hAnsi="Calibri" w:cs="Calibri"/>
            <w:color w:val="333333"/>
            <w:sz w:val="24"/>
            <w:szCs w:val="24"/>
            <w:shd w:val="pct15" w:color="auto" w:fill="FFFFFF"/>
          </w:rPr>
          <w:t xml:space="preserve">with this approach, </w:t>
        </w:r>
      </w:ins>
      <w:del w:id="857" w:author="Laura Dee" w:date="2023-04-17T15:05:00Z">
        <w:r w:rsidRPr="00F87D56" w:rsidDel="00797536">
          <w:rPr>
            <w:rFonts w:ascii="Calibri" w:eastAsia="Calibri" w:hAnsi="Calibri" w:cs="Calibri"/>
            <w:color w:val="333333"/>
            <w:sz w:val="24"/>
            <w:szCs w:val="24"/>
            <w:shd w:val="pct15" w:color="auto" w:fill="FFFFFF"/>
          </w:rPr>
          <w:delText>consider a group mean centered model with an interaction effect for our snail-recruitment system. W</w:delText>
        </w:r>
      </w:del>
      <w:ins w:id="858" w:author="Laura Dee" w:date="2023-04-17T15:05:00Z">
        <w:r w:rsidR="00797536">
          <w:rPr>
            <w:rFonts w:ascii="Calibri" w:eastAsia="Calibri" w:hAnsi="Calibri" w:cs="Calibri"/>
            <w:color w:val="333333"/>
            <w:sz w:val="24"/>
            <w:szCs w:val="24"/>
            <w:shd w:val="pct15" w:color="auto" w:fill="FFFFFF"/>
          </w:rPr>
          <w:t>w</w:t>
        </w:r>
      </w:ins>
      <w:r w:rsidRPr="00F87D56">
        <w:rPr>
          <w:rFonts w:ascii="Calibri" w:eastAsia="Calibri" w:hAnsi="Calibri" w:cs="Calibri"/>
          <w:color w:val="333333"/>
          <w:sz w:val="24"/>
          <w:szCs w:val="24"/>
          <w:shd w:val="pct15" w:color="auto" w:fill="FFFFFF"/>
        </w:rPr>
        <w:t xml:space="preserve">e </w:t>
      </w:r>
      <w:ins w:id="859" w:author="Laura Dee" w:date="2023-04-17T15:05:00Z">
        <w:r w:rsidR="00797536">
          <w:rPr>
            <w:rFonts w:ascii="Calibri" w:eastAsia="Calibri" w:hAnsi="Calibri" w:cs="Calibri"/>
            <w:color w:val="333333"/>
            <w:sz w:val="24"/>
            <w:szCs w:val="24"/>
            <w:shd w:val="pct15" w:color="auto" w:fill="FFFFFF"/>
          </w:rPr>
          <w:t>could</w:t>
        </w:r>
      </w:ins>
      <w:del w:id="860" w:author="Laura Dee" w:date="2023-04-17T15:05:00Z">
        <w:r w:rsidRPr="00F87D56" w:rsidDel="00797536">
          <w:rPr>
            <w:rFonts w:ascii="Calibri" w:eastAsia="Calibri" w:hAnsi="Calibri" w:cs="Calibri"/>
            <w:color w:val="333333"/>
            <w:sz w:val="24"/>
            <w:szCs w:val="24"/>
            <w:shd w:val="pct15" w:color="auto" w:fill="FFFFFF"/>
          </w:rPr>
          <w:delText>can</w:delText>
        </w:r>
      </w:del>
      <w:r w:rsidRPr="00F87D56">
        <w:rPr>
          <w:rFonts w:ascii="Calibri" w:eastAsia="Calibri" w:hAnsi="Calibri" w:cs="Calibri"/>
          <w:color w:val="333333"/>
          <w:sz w:val="24"/>
          <w:szCs w:val="24"/>
          <w:shd w:val="pct15" w:color="auto" w:fill="FFFFFF"/>
        </w:rPr>
        <w:t xml:space="preserve"> ask if the effect of a temperature anomaly differs in warm versus cool sites</w:t>
      </w:r>
      <w:del w:id="861" w:author="Laura Dee" w:date="2023-04-17T15:05:00Z">
        <w:r w:rsidRPr="00F87D56" w:rsidDel="00D374A8">
          <w:rPr>
            <w:rFonts w:ascii="Calibri" w:eastAsia="Calibri" w:hAnsi="Calibri" w:cs="Calibri"/>
            <w:color w:val="333333"/>
            <w:sz w:val="24"/>
            <w:szCs w:val="24"/>
            <w:shd w:val="pct15" w:color="auto" w:fill="FFFFFF"/>
          </w:rPr>
          <w:delText xml:space="preserve"> - something which can prompt follow-up investigations as to what are the underlying differences that correlate with the thermal gradient that could cause temperature anomaly to have differing effects in different sites</w:delText>
        </w:r>
      </w:del>
      <w:r w:rsidRPr="00F87D56">
        <w:rPr>
          <w:rFonts w:ascii="Calibri" w:eastAsia="Calibri" w:hAnsi="Calibri" w:cs="Calibri"/>
          <w:color w:val="333333"/>
          <w:sz w:val="24"/>
          <w:szCs w:val="24"/>
          <w:shd w:val="pct15" w:color="auto" w:fill="FFFFFF"/>
        </w:rPr>
        <w:t xml:space="preserve">. </w:t>
      </w:r>
      <w:commentRangeEnd w:id="855"/>
      <w:r w:rsidR="00BB42EF">
        <w:rPr>
          <w:rStyle w:val="CommentReference"/>
        </w:rPr>
        <w:commentReference w:id="855"/>
      </w:r>
    </w:p>
    <w:p w14:paraId="79ECF022" w14:textId="77777777" w:rsidR="00766C2E" w:rsidRDefault="00766C2E">
      <w:pPr>
        <w:shd w:val="clear" w:color="auto" w:fill="FFFFFF"/>
        <w:spacing w:after="160"/>
        <w:rPr>
          <w:rFonts w:ascii="Calibri" w:eastAsia="Calibri" w:hAnsi="Calibri" w:cs="Calibri"/>
          <w:color w:val="333333"/>
          <w:sz w:val="24"/>
          <w:szCs w:val="24"/>
          <w:shd w:val="clear" w:color="auto" w:fill="D9D9D9"/>
        </w:rPr>
      </w:pPr>
    </w:p>
    <w:p w14:paraId="11C5402A" w14:textId="79626F1E" w:rsidR="00766C2E" w:rsidRPr="00433985" w:rsidRDefault="00037819" w:rsidP="00433985">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eastAsia="Calibri" w:hAnsi="Calibri" w:cs="Calibri"/>
          <w:b/>
          <w:sz w:val="24"/>
          <w:szCs w:val="24"/>
          <w:shd w:val="pct15" w:color="auto" w:fill="FFFFFF"/>
        </w:rPr>
      </w:pPr>
      <w:bookmarkStart w:id="862" w:name="_17dp8vu" w:colFirst="0" w:colLast="0"/>
      <w:bookmarkEnd w:id="862"/>
      <w:r w:rsidRPr="00433985">
        <w:rPr>
          <w:rFonts w:ascii="Calibri" w:eastAsia="Calibri" w:hAnsi="Calibri" w:cs="Calibri"/>
          <w:b/>
          <w:sz w:val="24"/>
          <w:szCs w:val="24"/>
          <w:shd w:val="pct15" w:color="auto" w:fill="FFFFFF"/>
        </w:rPr>
        <w:t xml:space="preserve">Box 3: Reality Bites - Coping with spatiotemporal omitted </w:t>
      </w:r>
      <w:commentRangeStart w:id="863"/>
      <w:r w:rsidRPr="00433985">
        <w:rPr>
          <w:rFonts w:ascii="Calibri" w:eastAsia="Calibri" w:hAnsi="Calibri" w:cs="Calibri"/>
          <w:b/>
          <w:sz w:val="24"/>
          <w:szCs w:val="24"/>
          <w:shd w:val="pct15" w:color="auto" w:fill="FFFFFF"/>
        </w:rPr>
        <w:t>variables</w:t>
      </w:r>
      <w:commentRangeEnd w:id="863"/>
      <w:r w:rsidR="002226D8">
        <w:rPr>
          <w:rStyle w:val="CommentReference"/>
        </w:rPr>
        <w:commentReference w:id="863"/>
      </w:r>
      <w:r w:rsidRPr="00433985">
        <w:rPr>
          <w:rFonts w:ascii="Calibri" w:eastAsia="Calibri" w:hAnsi="Calibri" w:cs="Calibri"/>
          <w:b/>
          <w:sz w:val="24"/>
          <w:szCs w:val="24"/>
          <w:shd w:val="pct15" w:color="auto" w:fill="FFFFFF"/>
        </w:rPr>
        <w:t xml:space="preserve"> </w:t>
      </w:r>
    </w:p>
    <w:p w14:paraId="7C92B115" w14:textId="77777777" w:rsidR="002226D8" w:rsidRDefault="00037819"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ins w:id="864" w:author="Laura Dee" w:date="2023-04-04T14:19:00Z"/>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Spatiotemporal </w:t>
      </w:r>
      <w:ins w:id="865" w:author="Laura Dee" w:date="2023-04-04T14:15:00Z">
        <w:r w:rsidR="00797F14">
          <w:rPr>
            <w:rFonts w:ascii="Calibri" w:eastAsia="Calibri" w:hAnsi="Calibri" w:cs="Calibri"/>
            <w:color w:val="333333"/>
            <w:sz w:val="24"/>
            <w:szCs w:val="24"/>
            <w:shd w:val="pct15" w:color="auto" w:fill="FFFFFF"/>
          </w:rPr>
          <w:t>confounding</w:t>
        </w:r>
      </w:ins>
      <w:del w:id="866" w:author="Laura Dee" w:date="2023-04-04T14:15:00Z">
        <w:r w:rsidRPr="00433985" w:rsidDel="00797F14">
          <w:rPr>
            <w:rFonts w:ascii="Calibri" w:eastAsia="Calibri" w:hAnsi="Calibri" w:cs="Calibri"/>
            <w:color w:val="333333"/>
            <w:sz w:val="24"/>
            <w:szCs w:val="24"/>
            <w:shd w:val="pct15" w:color="auto" w:fill="FFFFFF"/>
          </w:rPr>
          <w:delText>omitted</w:delText>
        </w:r>
      </w:del>
      <w:r w:rsidRPr="00433985">
        <w:rPr>
          <w:rFonts w:ascii="Calibri" w:eastAsia="Calibri" w:hAnsi="Calibri" w:cs="Calibri"/>
          <w:color w:val="333333"/>
          <w:sz w:val="24"/>
          <w:szCs w:val="24"/>
          <w:shd w:val="pct15" w:color="auto" w:fill="FFFFFF"/>
        </w:rPr>
        <w:t xml:space="preserve"> variables </w:t>
      </w:r>
      <w:ins w:id="867" w:author="Laura Dee" w:date="2023-04-04T14:15:00Z">
        <w:r w:rsidR="00797F14">
          <w:rPr>
            <w:rFonts w:ascii="Calibri" w:eastAsia="Calibri" w:hAnsi="Calibri" w:cs="Calibri"/>
            <w:color w:val="333333"/>
            <w:sz w:val="24"/>
            <w:szCs w:val="24"/>
            <w:shd w:val="pct15" w:color="auto" w:fill="FFFFFF"/>
          </w:rPr>
          <w:t>– those that are site-s</w:t>
        </w:r>
      </w:ins>
      <w:ins w:id="868" w:author="Laura Dee" w:date="2023-04-04T14:16:00Z">
        <w:r w:rsidR="00797F14">
          <w:rPr>
            <w:rFonts w:ascii="Calibri" w:eastAsia="Calibri" w:hAnsi="Calibri" w:cs="Calibri"/>
            <w:color w:val="333333"/>
            <w:sz w:val="24"/>
            <w:szCs w:val="24"/>
            <w:shd w:val="pct15" w:color="auto" w:fill="FFFFFF"/>
          </w:rPr>
          <w:t xml:space="preserve">pecific and vary through time – </w:t>
        </w:r>
      </w:ins>
      <w:del w:id="869" w:author="Laura Dee" w:date="2023-04-04T14:16:00Z">
        <w:r w:rsidRPr="00433985" w:rsidDel="00797F14">
          <w:rPr>
            <w:rFonts w:ascii="Calibri" w:eastAsia="Calibri" w:hAnsi="Calibri" w:cs="Calibri"/>
            <w:color w:val="333333"/>
            <w:sz w:val="24"/>
            <w:szCs w:val="24"/>
            <w:shd w:val="pct15" w:color="auto" w:fill="FFFFFF"/>
          </w:rPr>
          <w:delText>can be extremely</w:delText>
        </w:r>
      </w:del>
      <w:ins w:id="870" w:author="Laura Dee" w:date="2023-04-04T14:16:00Z">
        <w:r w:rsidR="00797F14">
          <w:rPr>
            <w:rFonts w:ascii="Calibri" w:eastAsia="Calibri" w:hAnsi="Calibri" w:cs="Calibri"/>
            <w:color w:val="333333"/>
            <w:sz w:val="24"/>
            <w:szCs w:val="24"/>
            <w:shd w:val="pct15" w:color="auto" w:fill="FFFFFF"/>
          </w:rPr>
          <w:t>pose challenges</w:t>
        </w:r>
      </w:ins>
      <w:del w:id="871" w:author="Laura Dee" w:date="2023-04-04T14:16:00Z">
        <w:r w:rsidRPr="00433985" w:rsidDel="00797F14">
          <w:rPr>
            <w:rFonts w:ascii="Calibri" w:eastAsia="Calibri" w:hAnsi="Calibri" w:cs="Calibri"/>
            <w:color w:val="333333"/>
            <w:sz w:val="24"/>
            <w:szCs w:val="24"/>
            <w:shd w:val="pct15" w:color="auto" w:fill="FFFFFF"/>
          </w:rPr>
          <w:delText xml:space="preserve"> challenging</w:delText>
        </w:r>
      </w:del>
      <w:r w:rsidRPr="00433985">
        <w:rPr>
          <w:rFonts w:ascii="Calibri" w:eastAsia="Calibri" w:hAnsi="Calibri" w:cs="Calibri"/>
          <w:color w:val="333333"/>
          <w:sz w:val="24"/>
          <w:szCs w:val="24"/>
          <w:shd w:val="pct15" w:color="auto" w:fill="FFFFFF"/>
        </w:rPr>
        <w:t xml:space="preserve">, and the solutions can require more thoughtful study and statistical design. </w:t>
      </w:r>
      <w:ins w:id="872" w:author="Laura Dee" w:date="2023-04-04T14:17:00Z">
        <w:r w:rsidR="00D23670">
          <w:rPr>
            <w:rFonts w:ascii="Calibri" w:eastAsia="Calibri" w:hAnsi="Calibri" w:cs="Calibri"/>
            <w:color w:val="333333"/>
            <w:sz w:val="24"/>
            <w:szCs w:val="24"/>
            <w:shd w:val="pct15" w:color="auto" w:fill="FFFFFF"/>
          </w:rPr>
          <w:t>To illustrate, we c</w:t>
        </w:r>
      </w:ins>
      <w:del w:id="873" w:author="Laura Dee" w:date="2023-04-04T14:17:00Z">
        <w:r w:rsidRPr="00433985" w:rsidDel="00D23670">
          <w:rPr>
            <w:rFonts w:ascii="Calibri" w:eastAsia="Calibri" w:hAnsi="Calibri" w:cs="Calibri"/>
            <w:color w:val="333333"/>
            <w:sz w:val="24"/>
            <w:szCs w:val="24"/>
            <w:shd w:val="pct15" w:color="auto" w:fill="FFFFFF"/>
          </w:rPr>
          <w:delText>C</w:delText>
        </w:r>
      </w:del>
      <w:r w:rsidRPr="00433985">
        <w:rPr>
          <w:rFonts w:ascii="Calibri" w:eastAsia="Calibri" w:hAnsi="Calibri" w:cs="Calibri"/>
          <w:color w:val="333333"/>
          <w:sz w:val="24"/>
          <w:szCs w:val="24"/>
          <w:shd w:val="pct15" w:color="auto" w:fill="FFFFFF"/>
        </w:rPr>
        <w:t>onsider a scenario where recruitment</w:t>
      </w:r>
      <w:ins w:id="874" w:author="Laura Dee" w:date="2023-04-04T14:17:00Z">
        <w:r w:rsidR="00D23670">
          <w:rPr>
            <w:rFonts w:ascii="Calibri" w:eastAsia="Calibri" w:hAnsi="Calibri" w:cs="Calibri"/>
            <w:color w:val="333333"/>
            <w:sz w:val="24"/>
            <w:szCs w:val="24"/>
            <w:shd w:val="pct15" w:color="auto" w:fill="FFFFFF"/>
          </w:rPr>
          <w:t>, a confounding variable related to both snail abundance and temperature,</w:t>
        </w:r>
      </w:ins>
      <w:r w:rsidRPr="00433985">
        <w:rPr>
          <w:rFonts w:ascii="Calibri" w:eastAsia="Calibri" w:hAnsi="Calibri" w:cs="Calibri"/>
          <w:color w:val="333333"/>
          <w:sz w:val="24"/>
          <w:szCs w:val="24"/>
          <w:shd w:val="pct15" w:color="auto" w:fill="FFFFFF"/>
        </w:rPr>
        <w:t xml:space="preserve"> is not static through time</w:t>
      </w:r>
      <w:ins w:id="875" w:author="Laura Dee" w:date="2023-04-04T14:17:00Z">
        <w:r w:rsidR="00D23670">
          <w:rPr>
            <w:rFonts w:ascii="Calibri" w:eastAsia="Calibri" w:hAnsi="Calibri" w:cs="Calibri"/>
            <w:color w:val="333333"/>
            <w:sz w:val="24"/>
            <w:szCs w:val="24"/>
            <w:shd w:val="pct15" w:color="auto" w:fill="FFFFFF"/>
          </w:rPr>
          <w:t xml:space="preserve"> and </w:t>
        </w:r>
      </w:ins>
      <w:ins w:id="876" w:author="Laura Dee" w:date="2023-04-04T14:18:00Z">
        <w:r w:rsidR="00D23670">
          <w:rPr>
            <w:rFonts w:ascii="Calibri" w:eastAsia="Calibri" w:hAnsi="Calibri" w:cs="Calibri"/>
            <w:color w:val="333333"/>
            <w:sz w:val="24"/>
            <w:szCs w:val="24"/>
            <w:shd w:val="pct15" w:color="auto" w:fill="FFFFFF"/>
          </w:rPr>
          <w:t xml:space="preserve">the level of recruitment also </w:t>
        </w:r>
      </w:ins>
      <w:ins w:id="877" w:author="Laura Dee" w:date="2023-04-04T14:17:00Z">
        <w:r w:rsidR="00D23670">
          <w:rPr>
            <w:rFonts w:ascii="Calibri" w:eastAsia="Calibri" w:hAnsi="Calibri" w:cs="Calibri"/>
            <w:color w:val="333333"/>
            <w:sz w:val="24"/>
            <w:szCs w:val="24"/>
            <w:shd w:val="pct15" w:color="auto" w:fill="FFFFFF"/>
          </w:rPr>
          <w:t>varies across si</w:t>
        </w:r>
      </w:ins>
      <w:ins w:id="878" w:author="Laura Dee" w:date="2023-04-04T14:18:00Z">
        <w:r w:rsidR="00D23670">
          <w:rPr>
            <w:rFonts w:ascii="Calibri" w:eastAsia="Calibri" w:hAnsi="Calibri" w:cs="Calibri"/>
            <w:color w:val="333333"/>
            <w:sz w:val="24"/>
            <w:szCs w:val="24"/>
            <w:shd w:val="pct15" w:color="auto" w:fill="FFFFFF"/>
          </w:rPr>
          <w:t>tes</w:t>
        </w:r>
      </w:ins>
      <w:r w:rsidRPr="00433985">
        <w:rPr>
          <w:rFonts w:ascii="Calibri" w:eastAsia="Calibri" w:hAnsi="Calibri" w:cs="Calibri"/>
          <w:color w:val="333333"/>
          <w:sz w:val="24"/>
          <w:szCs w:val="24"/>
          <w:shd w:val="pct15" w:color="auto" w:fill="FFFFFF"/>
        </w:rPr>
        <w:t xml:space="preserve">. </w:t>
      </w:r>
      <w:commentRangeStart w:id="879"/>
      <w:del w:id="880" w:author="Laura Dee" w:date="2023-04-04T14:18:00Z">
        <w:r w:rsidRPr="00433985" w:rsidDel="002226D8">
          <w:rPr>
            <w:rFonts w:ascii="Calibri" w:eastAsia="Calibri" w:hAnsi="Calibri" w:cs="Calibri"/>
            <w:color w:val="333333"/>
            <w:sz w:val="24"/>
            <w:szCs w:val="24"/>
            <w:shd w:val="pct15" w:color="auto" w:fill="FFFFFF"/>
          </w:rPr>
          <w:delText xml:space="preserve">Rather, it is correlated with temperature in both space and time. </w:delText>
        </w:r>
      </w:del>
      <w:r w:rsidRPr="00433985">
        <w:rPr>
          <w:rFonts w:ascii="Calibri" w:eastAsia="Calibri" w:hAnsi="Calibri" w:cs="Calibri"/>
          <w:color w:val="333333"/>
          <w:sz w:val="24"/>
          <w:szCs w:val="24"/>
          <w:shd w:val="pct15" w:color="auto" w:fill="FFFFFF"/>
        </w:rPr>
        <w:t xml:space="preserve">For example, sites that experience strong cold-water pulses in a year also experience unusually high recruitment in those same years. </w:t>
      </w:r>
      <w:commentRangeEnd w:id="879"/>
      <w:r w:rsidR="002226D8">
        <w:rPr>
          <w:rStyle w:val="CommentReference"/>
        </w:rPr>
        <w:commentReference w:id="879"/>
      </w:r>
      <w:del w:id="881" w:author="Laura Dee" w:date="2023-04-04T14:19:00Z">
        <w:r w:rsidRPr="00433985" w:rsidDel="002226D8">
          <w:rPr>
            <w:rFonts w:ascii="Calibri" w:eastAsia="Calibri" w:hAnsi="Calibri" w:cs="Calibri"/>
            <w:color w:val="333333"/>
            <w:sz w:val="24"/>
            <w:szCs w:val="24"/>
            <w:shd w:val="pct15" w:color="auto" w:fill="FFFFFF"/>
          </w:rPr>
          <w:delText>This is on top of colder sites already having higher recruitment.</w:delText>
        </w:r>
      </w:del>
      <w:r w:rsidRPr="00433985">
        <w:rPr>
          <w:rFonts w:ascii="Calibri" w:eastAsia="Calibri" w:hAnsi="Calibri" w:cs="Calibri"/>
          <w:color w:val="333333"/>
          <w:sz w:val="24"/>
          <w:szCs w:val="24"/>
          <w:shd w:val="pct15" w:color="auto" w:fill="FFFFFF"/>
        </w:rPr>
        <w:t xml:space="preserve"> </w:t>
      </w:r>
    </w:p>
    <w:p w14:paraId="1971E67C" w14:textId="2BFE6C6C" w:rsidR="00766C2E" w:rsidRPr="00433985" w:rsidRDefault="00037819">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Change w:id="882" w:author="Laura Dee" w:date="2023-04-04T14:19:00Z">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pPr>
        </w:pPrChange>
      </w:pPr>
      <w:r w:rsidRPr="00433985">
        <w:rPr>
          <w:rFonts w:ascii="Calibri" w:eastAsia="Calibri" w:hAnsi="Calibri" w:cs="Calibri"/>
          <w:color w:val="333333"/>
          <w:sz w:val="24"/>
          <w:szCs w:val="24"/>
          <w:shd w:val="pct15" w:color="auto" w:fill="FFFFFF"/>
        </w:rPr>
        <w:t xml:space="preserve">If </w:t>
      </w:r>
      <w:ins w:id="883" w:author="Laura Dee" w:date="2023-04-04T14:20:00Z">
        <w:r w:rsidR="002226D8">
          <w:rPr>
            <w:rFonts w:ascii="Calibri" w:eastAsia="Calibri" w:hAnsi="Calibri" w:cs="Calibri"/>
            <w:color w:val="333333"/>
            <w:sz w:val="24"/>
            <w:szCs w:val="24"/>
            <w:shd w:val="pct15" w:color="auto" w:fill="FFFFFF"/>
          </w:rPr>
          <w:t xml:space="preserve">we have longitudinal data, with multiple plots sampled within a site through time, we can flexibly control for </w:t>
        </w:r>
      </w:ins>
      <w:del w:id="884" w:author="Laura Dee" w:date="2023-04-04T14:20:00Z">
        <w:r w:rsidRPr="00433985" w:rsidDel="002226D8">
          <w:rPr>
            <w:rFonts w:ascii="Calibri" w:eastAsia="Calibri" w:hAnsi="Calibri" w:cs="Calibri"/>
            <w:color w:val="333333"/>
            <w:sz w:val="24"/>
            <w:szCs w:val="24"/>
            <w:shd w:val="pct15" w:color="auto" w:fill="FFFFFF"/>
          </w:rPr>
          <w:delText xml:space="preserve">there is both variability within a site in temperature and we have multiple plots sampled </w:delText>
        </w:r>
        <w:commentRangeStart w:id="885"/>
        <w:r w:rsidRPr="00433985" w:rsidDel="002226D8">
          <w:rPr>
            <w:rFonts w:ascii="Calibri" w:eastAsia="Calibri" w:hAnsi="Calibri" w:cs="Calibri"/>
            <w:color w:val="333333"/>
            <w:sz w:val="24"/>
            <w:szCs w:val="24"/>
            <w:shd w:val="pct15" w:color="auto" w:fill="FFFFFF"/>
          </w:rPr>
          <w:delText xml:space="preserve">across multiple sites each year, we can cope with </w:delText>
        </w:r>
      </w:del>
      <w:r w:rsidRPr="00433985">
        <w:rPr>
          <w:rFonts w:ascii="Calibri" w:eastAsia="Calibri" w:hAnsi="Calibri" w:cs="Calibri"/>
          <w:color w:val="333333"/>
          <w:sz w:val="24"/>
          <w:szCs w:val="24"/>
          <w:shd w:val="pct15" w:color="auto" w:fill="FFFFFF"/>
        </w:rPr>
        <w:t xml:space="preserve">this sort of spatiotemporal </w:t>
      </w:r>
      <w:del w:id="886" w:author="Laura Dee" w:date="2023-04-04T14:20:00Z">
        <w:r w:rsidRPr="00433985" w:rsidDel="002226D8">
          <w:rPr>
            <w:rFonts w:ascii="Calibri" w:eastAsia="Calibri" w:hAnsi="Calibri" w:cs="Calibri"/>
            <w:color w:val="333333"/>
            <w:sz w:val="24"/>
            <w:szCs w:val="24"/>
            <w:shd w:val="pct15" w:color="auto" w:fill="FFFFFF"/>
          </w:rPr>
          <w:delText xml:space="preserve">omitted </w:delText>
        </w:r>
      </w:del>
      <w:ins w:id="887" w:author="Laura Dee" w:date="2023-04-04T14:20:00Z">
        <w:r w:rsidR="002226D8">
          <w:rPr>
            <w:rFonts w:ascii="Calibri" w:eastAsia="Calibri" w:hAnsi="Calibri" w:cs="Calibri"/>
            <w:color w:val="333333"/>
            <w:sz w:val="24"/>
            <w:szCs w:val="24"/>
            <w:shd w:val="pct15" w:color="auto" w:fill="FFFFFF"/>
          </w:rPr>
          <w:t>confounding</w:t>
        </w:r>
        <w:r w:rsidR="002226D8" w:rsidRPr="00433985">
          <w:rPr>
            <w:rFonts w:ascii="Calibri" w:eastAsia="Calibri" w:hAnsi="Calibri" w:cs="Calibri"/>
            <w:color w:val="333333"/>
            <w:sz w:val="24"/>
            <w:szCs w:val="24"/>
            <w:shd w:val="pct15" w:color="auto" w:fill="FFFFFF"/>
          </w:rPr>
          <w:t xml:space="preserve"> </w:t>
        </w:r>
      </w:ins>
      <w:r w:rsidRPr="00433985">
        <w:rPr>
          <w:rFonts w:ascii="Calibri" w:eastAsia="Calibri" w:hAnsi="Calibri" w:cs="Calibri"/>
          <w:color w:val="333333"/>
          <w:sz w:val="24"/>
          <w:szCs w:val="24"/>
          <w:shd w:val="pct15" w:color="auto" w:fill="FFFFFF"/>
        </w:rPr>
        <w:t xml:space="preserve">variable problem in ways that </w:t>
      </w:r>
      <w:ins w:id="888" w:author="Laura Dee" w:date="2023-04-04T14:20:00Z">
        <w:r w:rsidR="000D7B40">
          <w:rPr>
            <w:rFonts w:ascii="Calibri" w:eastAsia="Calibri" w:hAnsi="Calibri" w:cs="Calibri"/>
            <w:color w:val="333333"/>
            <w:sz w:val="24"/>
            <w:szCs w:val="24"/>
            <w:shd w:val="pct15" w:color="auto" w:fill="FFFFFF"/>
          </w:rPr>
          <w:t xml:space="preserve">extend the fixed effect </w:t>
        </w:r>
      </w:ins>
      <w:del w:id="889" w:author="Laura Dee" w:date="2023-04-04T14:20:00Z">
        <w:r w:rsidRPr="00433985" w:rsidDel="000D7B40">
          <w:rPr>
            <w:rFonts w:ascii="Calibri" w:eastAsia="Calibri" w:hAnsi="Calibri" w:cs="Calibri"/>
            <w:color w:val="333333"/>
            <w:sz w:val="24"/>
            <w:szCs w:val="24"/>
            <w:shd w:val="pct15" w:color="auto" w:fill="FFFFFF"/>
          </w:rPr>
          <w:delText>ech</w:delText>
        </w:r>
      </w:del>
      <w:ins w:id="890" w:author="Laura Dee" w:date="2023-04-04T14:20:00Z">
        <w:r w:rsidR="000D7B40">
          <w:rPr>
            <w:rFonts w:ascii="Calibri" w:eastAsia="Calibri" w:hAnsi="Calibri" w:cs="Calibri"/>
            <w:color w:val="333333"/>
            <w:sz w:val="24"/>
            <w:szCs w:val="24"/>
            <w:shd w:val="pct15" w:color="auto" w:fill="FFFFFF"/>
          </w:rPr>
          <w:t>desig</w:t>
        </w:r>
      </w:ins>
      <w:ins w:id="891" w:author="Laura Dee" w:date="2023-04-04T14:21:00Z">
        <w:r w:rsidR="000D7B40">
          <w:rPr>
            <w:rFonts w:ascii="Calibri" w:eastAsia="Calibri" w:hAnsi="Calibri" w:cs="Calibri"/>
            <w:color w:val="333333"/>
            <w:sz w:val="24"/>
            <w:szCs w:val="24"/>
            <w:shd w:val="pct15" w:color="auto" w:fill="FFFFFF"/>
          </w:rPr>
          <w:t>ns above</w:t>
        </w:r>
      </w:ins>
      <w:del w:id="892" w:author="Laura Dee" w:date="2023-04-04T14:20:00Z">
        <w:r w:rsidRPr="00433985" w:rsidDel="000D7B40">
          <w:rPr>
            <w:rFonts w:ascii="Calibri" w:eastAsia="Calibri" w:hAnsi="Calibri" w:cs="Calibri"/>
            <w:color w:val="333333"/>
            <w:sz w:val="24"/>
            <w:szCs w:val="24"/>
            <w:shd w:val="pct15" w:color="auto" w:fill="FFFFFF"/>
          </w:rPr>
          <w:delText xml:space="preserve">o the types of models </w:delText>
        </w:r>
      </w:del>
      <w:del w:id="893" w:author="Laura Dee" w:date="2023-04-04T14:21:00Z">
        <w:r w:rsidRPr="00433985" w:rsidDel="000D7B40">
          <w:rPr>
            <w:rFonts w:ascii="Calibri" w:eastAsia="Calibri" w:hAnsi="Calibri" w:cs="Calibri"/>
            <w:color w:val="333333"/>
            <w:sz w:val="24"/>
            <w:szCs w:val="24"/>
            <w:shd w:val="pct15" w:color="auto" w:fill="FFFFFF"/>
          </w:rPr>
          <w:delText>already seen above</w:delText>
        </w:r>
      </w:del>
      <w:r w:rsidRPr="00433985">
        <w:rPr>
          <w:rFonts w:ascii="Calibri" w:eastAsia="Calibri" w:hAnsi="Calibri" w:cs="Calibri"/>
          <w:color w:val="333333"/>
          <w:sz w:val="24"/>
          <w:szCs w:val="24"/>
          <w:shd w:val="pct15" w:color="auto" w:fill="FFFFFF"/>
        </w:rPr>
        <w:t>.</w:t>
      </w:r>
      <w:ins w:id="894" w:author="Laura Dee" w:date="2023-04-04T14:21:00Z">
        <w:r w:rsidR="000D7B40">
          <w:rPr>
            <w:rFonts w:ascii="Calibri" w:eastAsia="Calibri" w:hAnsi="Calibri" w:cs="Calibri"/>
            <w:color w:val="333333"/>
            <w:sz w:val="24"/>
            <w:szCs w:val="24"/>
            <w:shd w:val="pct15" w:color="auto" w:fill="FFFFFF"/>
          </w:rPr>
          <w:t xml:space="preserve">, using </w:t>
        </w:r>
        <w:r w:rsidR="00C1369A">
          <w:rPr>
            <w:rFonts w:ascii="Calibri" w:eastAsia="Calibri" w:hAnsi="Calibri" w:cs="Calibri"/>
            <w:color w:val="333333"/>
            <w:sz w:val="24"/>
            <w:szCs w:val="24"/>
            <w:shd w:val="pct15" w:color="auto" w:fill="FFFFFF"/>
          </w:rPr>
          <w:t>what’s</w:t>
        </w:r>
        <w:r w:rsidR="000D7B40">
          <w:rPr>
            <w:rFonts w:ascii="Calibri" w:eastAsia="Calibri" w:hAnsi="Calibri" w:cs="Calibri"/>
            <w:color w:val="333333"/>
            <w:sz w:val="24"/>
            <w:szCs w:val="24"/>
            <w:shd w:val="pct15" w:color="auto" w:fill="FFFFFF"/>
          </w:rPr>
          <w:t xml:space="preserve"> known as a “two-way” fixed effect design (</w:t>
        </w:r>
        <w:proofErr w:type="spellStart"/>
        <w:r w:rsidR="000D7B40" w:rsidRPr="00B02D15">
          <w:rPr>
            <w:rFonts w:ascii="Calibri" w:eastAsia="Calibri" w:hAnsi="Calibri" w:cs="Calibri"/>
            <w:color w:val="333333"/>
            <w:sz w:val="24"/>
            <w:szCs w:val="24"/>
            <w:highlight w:val="magenta"/>
            <w:shd w:val="pct15" w:color="auto" w:fill="FFFFFF"/>
            <w:rPrChange w:id="895" w:author="Laura Dee" w:date="2023-04-04T14:55:00Z">
              <w:rPr>
                <w:rFonts w:ascii="Calibri" w:eastAsia="Calibri" w:hAnsi="Calibri" w:cs="Calibri"/>
                <w:color w:val="333333"/>
                <w:sz w:val="24"/>
                <w:szCs w:val="24"/>
                <w:shd w:val="pct15" w:color="auto" w:fill="FFFFFF"/>
              </w:rPr>
            </w:rPrChange>
          </w:rPr>
          <w:t>woolrdige</w:t>
        </w:r>
        <w:proofErr w:type="spellEnd"/>
        <w:r w:rsidR="000D7B40" w:rsidRPr="00B02D15">
          <w:rPr>
            <w:rFonts w:ascii="Calibri" w:eastAsia="Calibri" w:hAnsi="Calibri" w:cs="Calibri"/>
            <w:color w:val="333333"/>
            <w:sz w:val="24"/>
            <w:szCs w:val="24"/>
            <w:highlight w:val="magenta"/>
            <w:shd w:val="pct15" w:color="auto" w:fill="FFFFFF"/>
            <w:rPrChange w:id="896" w:author="Laura Dee" w:date="2023-04-04T14:55:00Z">
              <w:rPr>
                <w:rFonts w:ascii="Calibri" w:eastAsia="Calibri" w:hAnsi="Calibri" w:cs="Calibri"/>
                <w:color w:val="333333"/>
                <w:sz w:val="24"/>
                <w:szCs w:val="24"/>
                <w:shd w:val="pct15" w:color="auto" w:fill="FFFFFF"/>
              </w:rPr>
            </w:rPrChange>
          </w:rPr>
          <w:t xml:space="preserve"> cite</w:t>
        </w:r>
        <w:r w:rsidR="000D7B40">
          <w:rPr>
            <w:rFonts w:ascii="Calibri" w:eastAsia="Calibri" w:hAnsi="Calibri" w:cs="Calibri"/>
            <w:color w:val="333333"/>
            <w:sz w:val="24"/>
            <w:szCs w:val="24"/>
            <w:shd w:val="pct15" w:color="auto" w:fill="FFFFFF"/>
          </w:rPr>
          <w:t xml:space="preserve">). </w:t>
        </w:r>
      </w:ins>
      <w:r w:rsidRPr="00433985">
        <w:rPr>
          <w:rFonts w:ascii="Calibri" w:eastAsia="Calibri" w:hAnsi="Calibri" w:cs="Calibri"/>
          <w:color w:val="333333"/>
          <w:sz w:val="24"/>
          <w:szCs w:val="24"/>
          <w:shd w:val="pct15" w:color="auto" w:fill="FFFFFF"/>
        </w:rPr>
        <w:t xml:space="preserve"> For example, we can use a fixed effects design </w:t>
      </w:r>
      <w:del w:id="897" w:author="Laura Dee" w:date="2023-04-04T14:21:00Z">
        <w:r w:rsidRPr="00433985" w:rsidDel="000D7B40">
          <w:rPr>
            <w:rFonts w:ascii="Calibri" w:eastAsia="Calibri" w:hAnsi="Calibri" w:cs="Calibri"/>
            <w:color w:val="333333"/>
            <w:sz w:val="24"/>
            <w:szCs w:val="24"/>
            <w:shd w:val="pct15" w:color="auto" w:fill="FFFFFF"/>
          </w:rPr>
          <w:delText>as in the following model</w:delText>
        </w:r>
      </w:del>
      <w:del w:id="898" w:author="Laura Dee" w:date="2023-04-04T14:51:00Z">
        <w:r w:rsidRPr="00433985" w:rsidDel="001B5B9A">
          <w:rPr>
            <w:rFonts w:ascii="Calibri" w:eastAsia="Calibri" w:hAnsi="Calibri" w:cs="Calibri"/>
            <w:color w:val="333333"/>
            <w:sz w:val="24"/>
            <w:szCs w:val="24"/>
            <w:shd w:val="pct15" w:color="auto" w:fill="FFFFFF"/>
          </w:rPr>
          <w:delText xml:space="preserve"> </w:delText>
        </w:r>
      </w:del>
      <w:r w:rsidRPr="00433985">
        <w:rPr>
          <w:rFonts w:ascii="Calibri" w:eastAsia="Calibri" w:hAnsi="Calibri" w:cs="Calibri"/>
          <w:color w:val="333333"/>
          <w:sz w:val="24"/>
          <w:szCs w:val="24"/>
          <w:shd w:val="pct15" w:color="auto" w:fill="FFFFFF"/>
        </w:rPr>
        <w:t xml:space="preserve">with plot within site and time designated </w:t>
      </w:r>
      <w:proofErr w:type="spellStart"/>
      <w:r w:rsidRPr="00433985">
        <w:rPr>
          <w:rFonts w:ascii="Calibri" w:eastAsia="Calibri" w:hAnsi="Calibri" w:cs="Calibri"/>
          <w:color w:val="333333"/>
          <w:sz w:val="24"/>
          <w:szCs w:val="24"/>
          <w:shd w:val="pct15" w:color="auto" w:fill="FFFFFF"/>
        </w:rPr>
        <w:t xml:space="preserve">as </w:t>
      </w:r>
      <w:r w:rsidRPr="00013BA0">
        <w:rPr>
          <w:rFonts w:ascii="Calibri" w:eastAsia="Calibri" w:hAnsi="Calibri" w:cs="Calibri"/>
          <w:i/>
          <w:iCs/>
          <w:color w:val="333333"/>
          <w:sz w:val="24"/>
          <w:szCs w:val="24"/>
          <w:shd w:val="pct15" w:color="auto" w:fill="FFFFFF"/>
          <w:rPrChange w:id="899" w:author="Laura Dee" w:date="2023-04-04T14:51:00Z">
            <w:rPr>
              <w:rFonts w:ascii="Calibri" w:eastAsia="Calibri" w:hAnsi="Calibri" w:cs="Calibri"/>
              <w:color w:val="333333"/>
              <w:sz w:val="24"/>
              <w:szCs w:val="24"/>
              <w:shd w:val="pct15" w:color="auto" w:fill="FFFFFF"/>
            </w:rPr>
          </w:rPrChange>
        </w:rPr>
        <w:t>k</w:t>
      </w:r>
      <w:proofErr w:type="spellEnd"/>
      <w:r w:rsidRPr="00433985">
        <w:rPr>
          <w:rFonts w:ascii="Calibri" w:eastAsia="Calibri" w:hAnsi="Calibri" w:cs="Calibri"/>
          <w:color w:val="333333"/>
          <w:sz w:val="24"/>
          <w:szCs w:val="24"/>
          <w:shd w:val="pct15" w:color="auto" w:fill="FFFFFF"/>
        </w:rPr>
        <w:t>:</w:t>
      </w:r>
    </w:p>
    <w:p w14:paraId="5B4EE67B" w14:textId="3B8D7F70" w:rsidR="00807F91" w:rsidRPr="00807F91"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1ijk</m:t>
              </m:r>
            </m:sub>
          </m:sSub>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α</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2i</m:t>
                  </m:r>
                </m:sub>
              </m:sSub>
            </m:e>
          </m:nary>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λ</m:t>
                  </m:r>
                </m:e>
                <m:sub>
                  <m:r>
                    <m:rPr>
                      <m:sty m:val="p"/>
                    </m:rPr>
                    <w:rPr>
                      <w:rFonts w:ascii="Cambria Math" w:eastAsia="Calibri" w:hAnsi="Cambria Math" w:cs="Calibri"/>
                      <w:color w:val="333333"/>
                      <w:sz w:val="24"/>
                      <w:szCs w:val="24"/>
                      <w:shd w:val="pct15" w:color="auto" w:fill="FFFFFF"/>
                    </w:rPr>
                    <m:t>j</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3j</m:t>
                  </m:r>
                </m:sub>
              </m:sSub>
            </m:e>
          </m:nary>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ν</m:t>
                  </m:r>
                </m:e>
                <m:sub>
                  <m:r>
                    <m:rPr>
                      <m:sty m:val="p"/>
                    </m:rPr>
                    <w:rPr>
                      <w:rFonts w:ascii="Cambria Math" w:eastAsia="Calibri" w:hAnsi="Cambria Math" w:cs="Calibri"/>
                      <w:color w:val="333333"/>
                      <w:sz w:val="24"/>
                      <w:szCs w:val="24"/>
                      <w:shd w:val="pct15" w:color="auto" w:fill="FFFFFF"/>
                    </w:rPr>
                    <m:t>ij</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4ij</m:t>
                  </m:r>
                </m:sub>
              </m:sSub>
            </m:e>
          </m:nary>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ijk</m:t>
              </m:r>
            </m:sub>
          </m:sSub>
        </m:oMath>
      </m:oMathPara>
    </w:p>
    <w:p w14:paraId="41A3E98E" w14:textId="00E21328"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$$y_{</w:t>
      </w:r>
      <w:proofErr w:type="spellStart"/>
      <w:proofErr w:type="gram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w:t>
      </w:r>
      <w:proofErr w:type="gramEnd"/>
      <w:r w:rsidRPr="00433985">
        <w:rPr>
          <w:rFonts w:ascii="Calibri" w:eastAsia="Calibri" w:hAnsi="Calibri" w:cs="Calibri"/>
          <w:color w:val="333333"/>
          <w:sz w:val="24"/>
          <w:szCs w:val="24"/>
          <w:shd w:val="pct15" w:color="auto" w:fill="FFFFFF"/>
        </w:rPr>
        <w:t xml:space="preserve"> \beta_1 x_{1ijk} + \sum\</w:t>
      </w:r>
      <w:proofErr w:type="spellStart"/>
      <w:r w:rsidRPr="00433985">
        <w:rPr>
          <w:rFonts w:ascii="Calibri" w:eastAsia="Calibri" w:hAnsi="Calibri" w:cs="Calibri"/>
          <w:color w:val="333333"/>
          <w:sz w:val="24"/>
          <w:szCs w:val="24"/>
          <w:shd w:val="pct15" w:color="auto" w:fill="FFFFFF"/>
        </w:rPr>
        <w:t>alpha_i</w:t>
      </w:r>
      <w:proofErr w:type="spellEnd"/>
      <w:r w:rsidRPr="00433985">
        <w:rPr>
          <w:rFonts w:ascii="Calibri" w:eastAsia="Calibri" w:hAnsi="Calibri" w:cs="Calibri"/>
          <w:color w:val="333333"/>
          <w:sz w:val="24"/>
          <w:szCs w:val="24"/>
          <w:shd w:val="pct15" w:color="auto" w:fill="FFFFFF"/>
        </w:rPr>
        <w:t xml:space="preserve"> x_{2i} + \sum\</w:t>
      </w:r>
      <w:proofErr w:type="spellStart"/>
      <w:r w:rsidRPr="00433985">
        <w:rPr>
          <w:rFonts w:ascii="Calibri" w:eastAsia="Calibri" w:hAnsi="Calibri" w:cs="Calibri"/>
          <w:color w:val="333333"/>
          <w:sz w:val="24"/>
          <w:szCs w:val="24"/>
          <w:shd w:val="pct15" w:color="auto" w:fill="FFFFFF"/>
        </w:rPr>
        <w:t>lambda_j</w:t>
      </w:r>
      <w:proofErr w:type="spellEnd"/>
      <w:r w:rsidRPr="00433985">
        <w:rPr>
          <w:rFonts w:ascii="Calibri" w:eastAsia="Calibri" w:hAnsi="Calibri" w:cs="Calibri"/>
          <w:color w:val="333333"/>
          <w:sz w:val="24"/>
          <w:szCs w:val="24"/>
          <w:shd w:val="pct15" w:color="auto" w:fill="FFFFFF"/>
        </w:rPr>
        <w:t xml:space="preserve"> x_{3j} + \sum\nu_{</w:t>
      </w:r>
      <w:proofErr w:type="spellStart"/>
      <w:r w:rsidRPr="00433985">
        <w:rPr>
          <w:rFonts w:ascii="Calibri" w:eastAsia="Calibri" w:hAnsi="Calibri" w:cs="Calibri"/>
          <w:color w:val="333333"/>
          <w:sz w:val="24"/>
          <w:szCs w:val="24"/>
          <w:shd w:val="pct15" w:color="auto" w:fill="FFFFFF"/>
        </w:rPr>
        <w:t>ij</w:t>
      </w:r>
      <w:proofErr w:type="spellEnd"/>
      <w:r w:rsidRPr="00433985">
        <w:rPr>
          <w:rFonts w:ascii="Calibri" w:eastAsia="Calibri" w:hAnsi="Calibri" w:cs="Calibri"/>
          <w:color w:val="333333"/>
          <w:sz w:val="24"/>
          <w:szCs w:val="24"/>
          <w:shd w:val="pct15" w:color="auto" w:fill="FFFFFF"/>
        </w:rPr>
        <w:t>} x_{4ij}  + \epsilon_{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w:t>
      </w:r>
      <w:r w:rsidR="00807F91">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w:t>
      </w:r>
      <w:commentRangeEnd w:id="885"/>
      <w:r w:rsidR="002226D8">
        <w:rPr>
          <w:rStyle w:val="CommentReference"/>
        </w:rPr>
        <w:commentReference w:id="885"/>
      </w:r>
    </w:p>
    <w:p w14:paraId="6AAFFA50" w14:textId="0ECDA0C5" w:rsidR="00766C2E" w:rsidDel="004C32DF" w:rsidRDefault="00037819">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del w:id="900" w:author="Laura Dee" w:date="2023-04-17T10:17:00Z"/>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Here x</w:t>
      </w:r>
      <w:r w:rsidRPr="00433985">
        <w:rPr>
          <w:rFonts w:ascii="Calibri" w:eastAsia="Calibri" w:hAnsi="Calibri" w:cs="Calibri"/>
          <w:color w:val="333333"/>
          <w:sz w:val="24"/>
          <w:szCs w:val="24"/>
          <w:shd w:val="pct15" w:color="auto" w:fill="FFFFFF"/>
          <w:vertAlign w:val="subscript"/>
        </w:rPr>
        <w:t>2i</w:t>
      </w:r>
      <w:r w:rsidRPr="00433985">
        <w:rPr>
          <w:rFonts w:ascii="Calibri" w:eastAsia="Calibri" w:hAnsi="Calibri" w:cs="Calibri"/>
          <w:color w:val="333333"/>
          <w:sz w:val="24"/>
          <w:szCs w:val="24"/>
          <w:shd w:val="pct15" w:color="auto" w:fill="FFFFFF"/>
        </w:rPr>
        <w:t xml:space="preserve"> is a dummy variable for site to capture spatial omitted confounders, x</w:t>
      </w:r>
      <w:r w:rsidRPr="00433985">
        <w:rPr>
          <w:rFonts w:ascii="Calibri" w:eastAsia="Calibri" w:hAnsi="Calibri" w:cs="Calibri"/>
          <w:color w:val="333333"/>
          <w:sz w:val="24"/>
          <w:szCs w:val="24"/>
          <w:shd w:val="pct15" w:color="auto" w:fill="FFFFFF"/>
          <w:vertAlign w:val="subscript"/>
        </w:rPr>
        <w:t>3j</w:t>
      </w:r>
      <w:r w:rsidRPr="00433985">
        <w:rPr>
          <w:rFonts w:ascii="Calibri" w:eastAsia="Calibri" w:hAnsi="Calibri" w:cs="Calibri"/>
          <w:color w:val="333333"/>
          <w:sz w:val="24"/>
          <w:szCs w:val="24"/>
          <w:shd w:val="pct15" w:color="auto" w:fill="FFFFFF"/>
        </w:rPr>
        <w:t xml:space="preserve"> is a dummy variable for time to capture temporal omitted variables and x</w:t>
      </w:r>
      <w:r w:rsidRPr="00433985">
        <w:rPr>
          <w:rFonts w:ascii="Calibri" w:eastAsia="Calibri" w:hAnsi="Calibri" w:cs="Calibri"/>
          <w:color w:val="333333"/>
          <w:sz w:val="24"/>
          <w:szCs w:val="24"/>
          <w:shd w:val="pct15" w:color="auto" w:fill="FFFFFF"/>
          <w:vertAlign w:val="subscript"/>
        </w:rPr>
        <w:t>4ij</w:t>
      </w:r>
      <w:r w:rsidRPr="00433985">
        <w:rPr>
          <w:rFonts w:ascii="Calibri" w:eastAsia="Calibri" w:hAnsi="Calibri" w:cs="Calibri"/>
          <w:color w:val="333333"/>
          <w:sz w:val="24"/>
          <w:szCs w:val="24"/>
          <w:shd w:val="pct15" w:color="auto" w:fill="FFFFFF"/>
        </w:rPr>
        <w:t xml:space="preserve"> is a dummy variable that combines site and time </w:t>
      </w:r>
      <w:del w:id="901" w:author="Laura Dee" w:date="2023-04-04T15:14:00Z">
        <w:r w:rsidRPr="00433985" w:rsidDel="00F10DA0">
          <w:rPr>
            <w:rFonts w:ascii="Calibri" w:eastAsia="Calibri" w:hAnsi="Calibri" w:cs="Calibri"/>
            <w:color w:val="333333"/>
            <w:sz w:val="24"/>
            <w:szCs w:val="24"/>
            <w:shd w:val="pct15" w:color="auto" w:fill="FFFFFF"/>
          </w:rPr>
          <w:delText xml:space="preserve">in order </w:delText>
        </w:r>
      </w:del>
      <w:r w:rsidRPr="00433985">
        <w:rPr>
          <w:rFonts w:ascii="Calibri" w:eastAsia="Calibri" w:hAnsi="Calibri" w:cs="Calibri"/>
          <w:color w:val="333333"/>
          <w:sz w:val="24"/>
          <w:szCs w:val="24"/>
          <w:shd w:val="pct15" w:color="auto" w:fill="FFFFFF"/>
        </w:rPr>
        <w:t>to capture spatio</w:t>
      </w:r>
      <w:del w:id="902" w:author="Laura Dee" w:date="2023-04-03T13:21:00Z">
        <w:r w:rsidRPr="00433985" w:rsidDel="0069320B">
          <w:rPr>
            <w:rFonts w:ascii="Calibri" w:eastAsia="Calibri" w:hAnsi="Calibri" w:cs="Calibri"/>
            <w:color w:val="333333"/>
            <w:sz w:val="24"/>
            <w:szCs w:val="24"/>
            <w:shd w:val="pct15" w:color="auto" w:fill="FFFFFF"/>
          </w:rPr>
          <w:delText>-</w:delText>
        </w:r>
      </w:del>
      <w:r w:rsidRPr="00433985">
        <w:rPr>
          <w:rFonts w:ascii="Calibri" w:eastAsia="Calibri" w:hAnsi="Calibri" w:cs="Calibri"/>
          <w:color w:val="333333"/>
          <w:sz w:val="24"/>
          <w:szCs w:val="24"/>
          <w:shd w:val="pct15" w:color="auto" w:fill="FFFFFF"/>
        </w:rPr>
        <w:t>temporal omitted variables. It is possible that the first two are not needed and only the spatio</w:t>
      </w:r>
      <w:del w:id="903" w:author="Laura Dee" w:date="2023-04-03T13:21:00Z">
        <w:r w:rsidRPr="00433985" w:rsidDel="0069320B">
          <w:rPr>
            <w:rFonts w:ascii="Calibri" w:eastAsia="Calibri" w:hAnsi="Calibri" w:cs="Calibri"/>
            <w:color w:val="333333"/>
            <w:sz w:val="24"/>
            <w:szCs w:val="24"/>
            <w:shd w:val="pct15" w:color="auto" w:fill="FFFFFF"/>
          </w:rPr>
          <w:delText>-</w:delText>
        </w:r>
      </w:del>
      <w:r w:rsidRPr="00433985">
        <w:rPr>
          <w:rFonts w:ascii="Calibri" w:eastAsia="Calibri" w:hAnsi="Calibri" w:cs="Calibri"/>
          <w:color w:val="333333"/>
          <w:sz w:val="24"/>
          <w:szCs w:val="24"/>
          <w:shd w:val="pct15" w:color="auto" w:fill="FFFFFF"/>
        </w:rPr>
        <w:t>temporal fixed effect is necessary, which would increase efficiency. Regardless, this style of model can consume degrees of freedom rapidly. For this reason, a more efficient correlated random effects approach can also be used</w:t>
      </w:r>
      <w:ins w:id="904" w:author="Laura Dee" w:date="2023-04-04T14:40:00Z">
        <w:r w:rsidR="00E757E2">
          <w:rPr>
            <w:rFonts w:ascii="Calibri" w:eastAsia="Calibri" w:hAnsi="Calibri" w:cs="Calibri"/>
            <w:color w:val="333333"/>
            <w:sz w:val="24"/>
            <w:szCs w:val="24"/>
            <w:shd w:val="pct15" w:color="auto" w:fill="FFFFFF"/>
          </w:rPr>
          <w:t xml:space="preserve"> (see SI </w:t>
        </w:r>
      </w:ins>
      <w:ins w:id="905" w:author="Laura Dee" w:date="2023-04-17T10:16:00Z">
        <w:r w:rsidR="004C32DF">
          <w:rPr>
            <w:rFonts w:ascii="Calibri" w:eastAsia="Calibri" w:hAnsi="Calibri" w:cs="Calibri"/>
            <w:color w:val="333333"/>
            <w:sz w:val="24"/>
            <w:szCs w:val="24"/>
            <w:shd w:val="pct15" w:color="auto" w:fill="FFFFFF"/>
          </w:rPr>
          <w:t>Appendix 2</w:t>
        </w:r>
      </w:ins>
      <w:del w:id="906" w:author="Laura Dee" w:date="2023-04-17T10:17:00Z">
        <w:r w:rsidRPr="00433985" w:rsidDel="004C32DF">
          <w:rPr>
            <w:rFonts w:ascii="Calibri" w:eastAsia="Calibri" w:hAnsi="Calibri" w:cs="Calibri"/>
            <w:color w:val="333333"/>
            <w:sz w:val="24"/>
            <w:szCs w:val="24"/>
            <w:shd w:val="pct15" w:color="auto" w:fill="FFFFFF"/>
          </w:rPr>
          <w:delText xml:space="preserve">. </w:delText>
        </w:r>
        <w:commentRangeStart w:id="907"/>
        <w:r w:rsidRPr="00433985" w:rsidDel="004C32DF">
          <w:rPr>
            <w:rFonts w:ascii="Calibri" w:eastAsia="Calibri" w:hAnsi="Calibri" w:cs="Calibri"/>
            <w:color w:val="333333"/>
            <w:sz w:val="24"/>
            <w:szCs w:val="24"/>
            <w:shd w:val="pct15" w:color="auto" w:fill="FFFFFF"/>
          </w:rPr>
          <w:delText xml:space="preserve">Here is a model using the group mean </w:delText>
        </w:r>
        <w:commentRangeStart w:id="908"/>
        <w:r w:rsidRPr="00433985" w:rsidDel="004C32DF">
          <w:rPr>
            <w:rFonts w:ascii="Calibri" w:eastAsia="Calibri" w:hAnsi="Calibri" w:cs="Calibri"/>
            <w:color w:val="333333"/>
            <w:sz w:val="24"/>
            <w:szCs w:val="24"/>
            <w:shd w:val="pct15" w:color="auto" w:fill="FFFFFF"/>
          </w:rPr>
          <w:delText>covariate desig</w:delText>
        </w:r>
      </w:del>
      <w:del w:id="909" w:author="Laura Dee" w:date="2023-04-17T10:16:00Z">
        <w:r w:rsidRPr="00433985" w:rsidDel="004C32DF">
          <w:rPr>
            <w:rFonts w:ascii="Calibri" w:eastAsia="Calibri" w:hAnsi="Calibri" w:cs="Calibri"/>
            <w:color w:val="333333"/>
            <w:sz w:val="24"/>
            <w:szCs w:val="24"/>
            <w:shd w:val="pct15" w:color="auto" w:fill="FFFFFF"/>
          </w:rPr>
          <w:delText>We n</w:delText>
        </w:r>
      </w:del>
      <w:del w:id="910" w:author="Laura Dee" w:date="2023-04-17T10:17:00Z">
        <w:r w:rsidRPr="00433985" w:rsidDel="004C32DF">
          <w:rPr>
            <w:rFonts w:ascii="Calibri" w:eastAsia="Calibri" w:hAnsi="Calibri" w:cs="Calibri"/>
            <w:color w:val="333333"/>
            <w:sz w:val="24"/>
            <w:szCs w:val="24"/>
            <w:shd w:val="pct15" w:color="auto" w:fill="FFFFFF"/>
          </w:rPr>
          <w:delText xml:space="preserve"> </w:delText>
        </w:r>
        <w:commentRangeEnd w:id="908"/>
        <w:r w:rsidR="0069320B" w:rsidDel="004C32DF">
          <w:rPr>
            <w:rStyle w:val="CommentReference"/>
          </w:rPr>
          <w:commentReference w:id="908"/>
        </w:r>
        <w:r w:rsidRPr="00433985" w:rsidDel="004C32DF">
          <w:rPr>
            <w:rFonts w:ascii="Calibri" w:eastAsia="Calibri" w:hAnsi="Calibri" w:cs="Calibri"/>
            <w:color w:val="333333"/>
            <w:sz w:val="24"/>
            <w:szCs w:val="24"/>
            <w:shd w:val="pct15" w:color="auto" w:fill="FFFFFF"/>
          </w:rPr>
          <w:delText>analogous to the fixed effect version, although we note that terms capturing spatial and temporal omitted confounders might again not be necessary (and, indeed, if they are 0, then we can conclude that OVB is unimportant at these levels).</w:delText>
        </w:r>
      </w:del>
    </w:p>
    <w:p w14:paraId="0996B0CA" w14:textId="78ED9C8C" w:rsidR="00807F91" w:rsidRPr="00807F91" w:rsidDel="004C32DF" w:rsidRDefault="00000000">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del w:id="911" w:author="Laura Dee" w:date="2023-04-17T10:17:00Z"/>
          <w:rFonts w:ascii="Calibri" w:eastAsia="Calibri" w:hAnsi="Calibri" w:cs="Calibri"/>
          <w:color w:val="333333"/>
          <w:sz w:val="24"/>
          <w:szCs w:val="24"/>
          <w:shd w:val="pct15" w:color="auto" w:fill="FFFFFF"/>
        </w:rPr>
        <w:pPrChange w:id="912" w:author="Laura Dee" w:date="2023-04-17T10:17:00Z">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pPr>
        </w:pPrChange>
      </w:pPr>
      <m:oMathPara>
        <m:oMath>
          <m:sSub>
            <m:sSubPr>
              <m:ctrlPr>
                <w:del w:id="913" w:author="Laura Dee" w:date="2023-04-17T10:17:00Z">
                  <w:rPr>
                    <w:rFonts w:ascii="Cambria Math" w:eastAsia="Calibri" w:hAnsi="Cambria Math" w:cs="Calibri"/>
                    <w:color w:val="333333"/>
                    <w:sz w:val="24"/>
                    <w:szCs w:val="24"/>
                    <w:shd w:val="pct15" w:color="auto" w:fill="FFFFFF"/>
                  </w:rPr>
                </w:del>
              </m:ctrlPr>
            </m:sSubPr>
            <m:e>
              <m:r>
                <w:del w:id="914" w:author="Laura Dee" w:date="2023-04-17T10:17:00Z">
                  <m:rPr>
                    <m:sty m:val="p"/>
                  </m:rPr>
                  <w:rPr>
                    <w:rFonts w:ascii="Cambria Math" w:eastAsia="Calibri" w:hAnsi="Cambria Math" w:cs="Calibri"/>
                    <w:color w:val="333333"/>
                    <w:sz w:val="24"/>
                    <w:szCs w:val="24"/>
                    <w:shd w:val="pct15" w:color="auto" w:fill="FFFFFF"/>
                  </w:rPr>
                  <m:t>y</m:t>
                </w:del>
              </m:r>
            </m:e>
            <m:sub>
              <m:r>
                <w:del w:id="915" w:author="Laura Dee" w:date="2023-04-17T10:17:00Z">
                  <m:rPr>
                    <m:sty m:val="p"/>
                  </m:rPr>
                  <w:rPr>
                    <w:rFonts w:ascii="Cambria Math" w:eastAsia="Calibri" w:hAnsi="Cambria Math" w:cs="Calibri"/>
                    <w:color w:val="333333"/>
                    <w:sz w:val="24"/>
                    <w:szCs w:val="24"/>
                    <w:shd w:val="pct15" w:color="auto" w:fill="FFFFFF"/>
                  </w:rPr>
                  <m:t>ijk</m:t>
                </w:del>
              </m:r>
            </m:sub>
          </m:sSub>
          <m:r>
            <w:del w:id="916" w:author="Laura Dee" w:date="2023-04-17T10:17:00Z">
              <m:rPr>
                <m:sty m:val="p"/>
              </m:rPr>
              <w:rPr>
                <w:rFonts w:ascii="Cambria Math" w:eastAsia="Calibri" w:hAnsi="Cambria Math" w:cs="Calibri"/>
                <w:color w:val="333333"/>
                <w:sz w:val="24"/>
                <w:szCs w:val="24"/>
                <w:shd w:val="pct15" w:color="auto" w:fill="FFFFFF"/>
              </w:rPr>
              <m:t>=</m:t>
            </w:del>
          </m:r>
          <m:sSub>
            <m:sSubPr>
              <m:ctrlPr>
                <w:del w:id="917" w:author="Laura Dee" w:date="2023-04-17T10:17:00Z">
                  <w:rPr>
                    <w:rFonts w:ascii="Cambria Math" w:eastAsia="Calibri" w:hAnsi="Cambria Math" w:cs="Calibri"/>
                    <w:color w:val="333333"/>
                    <w:sz w:val="24"/>
                    <w:szCs w:val="24"/>
                    <w:shd w:val="pct15" w:color="auto" w:fill="FFFFFF"/>
                  </w:rPr>
                </w:del>
              </m:ctrlPr>
            </m:sSubPr>
            <m:e>
              <m:r>
                <w:del w:id="918" w:author="Laura Dee" w:date="2023-04-17T10:17:00Z">
                  <m:rPr>
                    <m:sty m:val="p"/>
                  </m:rPr>
                  <w:rPr>
                    <w:rFonts w:ascii="Cambria Math" w:eastAsia="Calibri" w:hAnsi="Cambria Math" w:cs="Calibri"/>
                    <w:color w:val="333333"/>
                    <w:sz w:val="24"/>
                    <w:szCs w:val="24"/>
                    <w:shd w:val="pct15" w:color="auto" w:fill="FFFFFF"/>
                  </w:rPr>
                  <m:t>β</m:t>
                </w:del>
              </m:r>
            </m:e>
            <m:sub>
              <m:r>
                <w:del w:id="919" w:author="Laura Dee" w:date="2023-04-17T10:17:00Z">
                  <m:rPr>
                    <m:sty m:val="p"/>
                  </m:rPr>
                  <w:rPr>
                    <w:rFonts w:ascii="Cambria Math" w:eastAsia="Calibri" w:hAnsi="Cambria Math" w:cs="Calibri"/>
                    <w:color w:val="333333"/>
                    <w:sz w:val="24"/>
                    <w:szCs w:val="24"/>
                    <w:shd w:val="pct15" w:color="auto" w:fill="FFFFFF"/>
                  </w:rPr>
                  <m:t>0</m:t>
                </w:del>
              </m:r>
            </m:sub>
          </m:sSub>
          <m:r>
            <w:del w:id="920" w:author="Laura Dee" w:date="2023-04-17T10:17:00Z">
              <m:rPr>
                <m:sty m:val="p"/>
              </m:rPr>
              <w:rPr>
                <w:rFonts w:ascii="Cambria Math" w:eastAsia="Calibri" w:hAnsi="Cambria Math" w:cs="Calibri"/>
                <w:color w:val="333333"/>
                <w:sz w:val="24"/>
                <w:szCs w:val="24"/>
                <w:shd w:val="pct15" w:color="auto" w:fill="FFFFFF"/>
              </w:rPr>
              <m:t>+</m:t>
            </w:del>
          </m:r>
          <m:sSub>
            <m:sSubPr>
              <m:ctrlPr>
                <w:del w:id="921" w:author="Laura Dee" w:date="2023-04-17T10:17:00Z">
                  <w:rPr>
                    <w:rFonts w:ascii="Cambria Math" w:eastAsia="Calibri" w:hAnsi="Cambria Math" w:cs="Calibri"/>
                    <w:color w:val="333333"/>
                    <w:sz w:val="24"/>
                    <w:szCs w:val="24"/>
                    <w:shd w:val="pct15" w:color="auto" w:fill="FFFFFF"/>
                  </w:rPr>
                </w:del>
              </m:ctrlPr>
            </m:sSubPr>
            <m:e>
              <m:r>
                <w:del w:id="922" w:author="Laura Dee" w:date="2023-04-17T10:17:00Z">
                  <m:rPr>
                    <m:sty m:val="p"/>
                  </m:rPr>
                  <w:rPr>
                    <w:rFonts w:ascii="Cambria Math" w:eastAsia="Calibri" w:hAnsi="Cambria Math" w:cs="Calibri"/>
                    <w:color w:val="333333"/>
                    <w:sz w:val="24"/>
                    <w:szCs w:val="24"/>
                    <w:shd w:val="pct15" w:color="auto" w:fill="FFFFFF"/>
                  </w:rPr>
                  <m:t>β</m:t>
                </w:del>
              </m:r>
            </m:e>
            <m:sub>
              <m:r>
                <w:del w:id="923" w:author="Laura Dee" w:date="2023-04-17T10:17:00Z">
                  <m:rPr>
                    <m:sty m:val="p"/>
                  </m:rPr>
                  <w:rPr>
                    <w:rFonts w:ascii="Cambria Math" w:eastAsia="Calibri" w:hAnsi="Cambria Math" w:cs="Calibri"/>
                    <w:color w:val="333333"/>
                    <w:sz w:val="24"/>
                    <w:szCs w:val="24"/>
                    <w:shd w:val="pct15" w:color="auto" w:fill="FFFFFF"/>
                  </w:rPr>
                  <m:t>1</m:t>
                </w:del>
              </m:r>
            </m:sub>
          </m:sSub>
          <m:sSub>
            <m:sSubPr>
              <m:ctrlPr>
                <w:del w:id="924" w:author="Laura Dee" w:date="2023-04-17T10:17:00Z">
                  <w:rPr>
                    <w:rFonts w:ascii="Cambria Math" w:eastAsia="Calibri" w:hAnsi="Cambria Math" w:cs="Calibri"/>
                    <w:color w:val="333333"/>
                    <w:sz w:val="24"/>
                    <w:szCs w:val="24"/>
                    <w:shd w:val="pct15" w:color="auto" w:fill="FFFFFF"/>
                  </w:rPr>
                </w:del>
              </m:ctrlPr>
            </m:sSubPr>
            <m:e>
              <m:r>
                <w:del w:id="925" w:author="Laura Dee" w:date="2023-04-17T10:17:00Z">
                  <m:rPr>
                    <m:sty m:val="p"/>
                  </m:rPr>
                  <w:rPr>
                    <w:rFonts w:ascii="Cambria Math" w:eastAsia="Calibri" w:hAnsi="Cambria Math" w:cs="Calibri"/>
                    <w:color w:val="333333"/>
                    <w:sz w:val="24"/>
                    <w:szCs w:val="24"/>
                    <w:shd w:val="pct15" w:color="auto" w:fill="FFFFFF"/>
                  </w:rPr>
                  <m:t>x</m:t>
                </w:del>
              </m:r>
            </m:e>
            <m:sub>
              <m:r>
                <w:del w:id="926" w:author="Laura Dee" w:date="2023-04-17T10:17:00Z">
                  <m:rPr>
                    <m:sty m:val="p"/>
                  </m:rPr>
                  <w:rPr>
                    <w:rFonts w:ascii="Cambria Math" w:eastAsia="Calibri" w:hAnsi="Cambria Math" w:cs="Calibri"/>
                    <w:color w:val="333333"/>
                    <w:sz w:val="24"/>
                    <w:szCs w:val="24"/>
                    <w:shd w:val="pct15" w:color="auto" w:fill="FFFFFF"/>
                  </w:rPr>
                  <m:t>ijk</m:t>
                </w:del>
              </m:r>
            </m:sub>
          </m:sSub>
          <m:r>
            <w:del w:id="927" w:author="Laura Dee" w:date="2023-04-17T10:17:00Z">
              <m:rPr>
                <m:sty m:val="p"/>
              </m:rPr>
              <w:rPr>
                <w:rFonts w:ascii="Cambria Math" w:eastAsia="Calibri" w:hAnsi="Cambria Math" w:cs="Calibri"/>
                <w:color w:val="333333"/>
                <w:sz w:val="24"/>
                <w:szCs w:val="24"/>
                <w:shd w:val="pct15" w:color="auto" w:fill="FFFFFF"/>
              </w:rPr>
              <m:t>+</m:t>
            </w:del>
          </m:r>
          <m:sSub>
            <m:sSubPr>
              <m:ctrlPr>
                <w:del w:id="928" w:author="Laura Dee" w:date="2023-04-17T10:17:00Z">
                  <w:rPr>
                    <w:rFonts w:ascii="Cambria Math" w:eastAsia="Calibri" w:hAnsi="Cambria Math" w:cs="Calibri"/>
                    <w:color w:val="333333"/>
                    <w:sz w:val="24"/>
                    <w:szCs w:val="24"/>
                    <w:shd w:val="pct15" w:color="auto" w:fill="FFFFFF"/>
                  </w:rPr>
                </w:del>
              </m:ctrlPr>
            </m:sSubPr>
            <m:e>
              <m:r>
                <w:del w:id="929" w:author="Laura Dee" w:date="2023-04-17T10:17:00Z">
                  <m:rPr>
                    <m:sty m:val="p"/>
                  </m:rPr>
                  <w:rPr>
                    <w:rFonts w:ascii="Cambria Math" w:eastAsia="Calibri" w:hAnsi="Cambria Math" w:cs="Calibri"/>
                    <w:color w:val="333333"/>
                    <w:sz w:val="24"/>
                    <w:szCs w:val="24"/>
                    <w:shd w:val="pct15" w:color="auto" w:fill="FFFFFF"/>
                  </w:rPr>
                  <m:t>β</m:t>
                </w:del>
              </m:r>
            </m:e>
            <m:sub>
              <m:r>
                <w:del w:id="930" w:author="Laura Dee" w:date="2023-04-17T10:17:00Z">
                  <m:rPr>
                    <m:sty m:val="p"/>
                  </m:rPr>
                  <w:rPr>
                    <w:rFonts w:ascii="Cambria Math" w:eastAsia="Calibri" w:hAnsi="Cambria Math" w:cs="Calibri"/>
                    <w:color w:val="333333"/>
                    <w:sz w:val="24"/>
                    <w:szCs w:val="24"/>
                    <w:shd w:val="pct15" w:color="auto" w:fill="FFFFFF"/>
                  </w:rPr>
                  <m:t>2</m:t>
                </w:del>
              </m:r>
            </m:sub>
          </m:sSub>
          <m:acc>
            <m:accPr>
              <m:chr m:val="̅"/>
              <m:ctrlPr>
                <w:del w:id="931" w:author="Laura Dee" w:date="2023-04-17T10:17:00Z">
                  <w:rPr>
                    <w:rFonts w:ascii="Cambria Math" w:eastAsia="Calibri" w:hAnsi="Cambria Math" w:cs="Calibri"/>
                    <w:color w:val="333333"/>
                    <w:sz w:val="24"/>
                    <w:szCs w:val="24"/>
                    <w:shd w:val="pct15" w:color="auto" w:fill="FFFFFF"/>
                  </w:rPr>
                </w:del>
              </m:ctrlPr>
            </m:accPr>
            <m:e>
              <m:sSub>
                <m:sSubPr>
                  <m:ctrlPr>
                    <w:del w:id="932" w:author="Laura Dee" w:date="2023-04-17T10:17:00Z">
                      <w:rPr>
                        <w:rFonts w:ascii="Cambria Math" w:eastAsia="Calibri" w:hAnsi="Cambria Math" w:cs="Calibri"/>
                        <w:color w:val="333333"/>
                        <w:sz w:val="24"/>
                        <w:szCs w:val="24"/>
                        <w:shd w:val="pct15" w:color="auto" w:fill="FFFFFF"/>
                      </w:rPr>
                    </w:del>
                  </m:ctrlPr>
                </m:sSubPr>
                <m:e>
                  <m:r>
                    <w:del w:id="933" w:author="Laura Dee" w:date="2023-04-17T10:17:00Z">
                      <m:rPr>
                        <m:sty m:val="p"/>
                      </m:rPr>
                      <w:rPr>
                        <w:rFonts w:ascii="Cambria Math" w:eastAsia="Calibri" w:hAnsi="Cambria Math" w:cs="Calibri"/>
                        <w:color w:val="333333"/>
                        <w:sz w:val="24"/>
                        <w:szCs w:val="24"/>
                        <w:shd w:val="pct15" w:color="auto" w:fill="FFFFFF"/>
                      </w:rPr>
                      <m:t>x</m:t>
                    </w:del>
                  </m:r>
                </m:e>
                <m:sub>
                  <m:r>
                    <w:del w:id="934" w:author="Laura Dee" w:date="2023-04-17T10:17:00Z">
                      <m:rPr>
                        <m:sty m:val="p"/>
                      </m:rPr>
                      <w:rPr>
                        <w:rFonts w:ascii="Cambria Math" w:eastAsia="Calibri" w:hAnsi="Cambria Math" w:cs="Calibri"/>
                        <w:color w:val="333333"/>
                        <w:sz w:val="24"/>
                        <w:szCs w:val="24"/>
                        <w:shd w:val="pct15" w:color="auto" w:fill="FFFFFF"/>
                      </w:rPr>
                      <m:t>i</m:t>
                    </w:del>
                  </m:r>
                </m:sub>
              </m:sSub>
            </m:e>
          </m:acc>
          <m:r>
            <w:del w:id="935" w:author="Laura Dee" w:date="2023-04-17T10:17:00Z">
              <m:rPr>
                <m:sty m:val="p"/>
              </m:rPr>
              <w:rPr>
                <w:rFonts w:ascii="Cambria Math" w:eastAsia="Calibri" w:hAnsi="Cambria Math" w:cs="Calibri"/>
                <w:color w:val="333333"/>
                <w:sz w:val="24"/>
                <w:szCs w:val="24"/>
                <w:shd w:val="pct15" w:color="auto" w:fill="FFFFFF"/>
              </w:rPr>
              <m:t>+</m:t>
            </w:del>
          </m:r>
          <m:sSub>
            <m:sSubPr>
              <m:ctrlPr>
                <w:del w:id="936" w:author="Laura Dee" w:date="2023-04-17T10:17:00Z">
                  <w:rPr>
                    <w:rFonts w:ascii="Cambria Math" w:eastAsia="Calibri" w:hAnsi="Cambria Math" w:cs="Calibri"/>
                    <w:color w:val="333333"/>
                    <w:sz w:val="24"/>
                    <w:szCs w:val="24"/>
                    <w:shd w:val="pct15" w:color="auto" w:fill="FFFFFF"/>
                  </w:rPr>
                </w:del>
              </m:ctrlPr>
            </m:sSubPr>
            <m:e>
              <m:r>
                <w:del w:id="937" w:author="Laura Dee" w:date="2023-04-17T10:17:00Z">
                  <m:rPr>
                    <m:sty m:val="p"/>
                  </m:rPr>
                  <w:rPr>
                    <w:rFonts w:ascii="Cambria Math" w:eastAsia="Calibri" w:hAnsi="Cambria Math" w:cs="Calibri"/>
                    <w:color w:val="333333"/>
                    <w:sz w:val="24"/>
                    <w:szCs w:val="24"/>
                    <w:shd w:val="pct15" w:color="auto" w:fill="FFFFFF"/>
                  </w:rPr>
                  <m:t>β</m:t>
                </w:del>
              </m:r>
            </m:e>
            <m:sub>
              <m:r>
                <w:del w:id="938" w:author="Laura Dee" w:date="2023-04-17T10:17:00Z">
                  <m:rPr>
                    <m:sty m:val="p"/>
                  </m:rPr>
                  <w:rPr>
                    <w:rFonts w:ascii="Cambria Math" w:eastAsia="Calibri" w:hAnsi="Cambria Math" w:cs="Calibri"/>
                    <w:color w:val="333333"/>
                    <w:sz w:val="24"/>
                    <w:szCs w:val="24"/>
                    <w:shd w:val="pct15" w:color="auto" w:fill="FFFFFF"/>
                  </w:rPr>
                  <m:t>3</m:t>
                </w:del>
              </m:r>
            </m:sub>
          </m:sSub>
          <m:acc>
            <m:accPr>
              <m:chr m:val="̅"/>
              <m:ctrlPr>
                <w:del w:id="939" w:author="Laura Dee" w:date="2023-04-17T10:17:00Z">
                  <w:rPr>
                    <w:rFonts w:ascii="Cambria Math" w:eastAsia="Calibri" w:hAnsi="Cambria Math" w:cs="Calibri"/>
                    <w:color w:val="333333"/>
                    <w:sz w:val="24"/>
                    <w:szCs w:val="24"/>
                    <w:shd w:val="pct15" w:color="auto" w:fill="FFFFFF"/>
                  </w:rPr>
                </w:del>
              </m:ctrlPr>
            </m:accPr>
            <m:e>
              <m:sSub>
                <m:sSubPr>
                  <m:ctrlPr>
                    <w:del w:id="940" w:author="Laura Dee" w:date="2023-04-17T10:17:00Z">
                      <w:rPr>
                        <w:rFonts w:ascii="Cambria Math" w:eastAsia="Calibri" w:hAnsi="Cambria Math" w:cs="Calibri"/>
                        <w:color w:val="333333"/>
                        <w:sz w:val="24"/>
                        <w:szCs w:val="24"/>
                        <w:shd w:val="pct15" w:color="auto" w:fill="FFFFFF"/>
                      </w:rPr>
                    </w:del>
                  </m:ctrlPr>
                </m:sSubPr>
                <m:e>
                  <m:r>
                    <w:del w:id="941" w:author="Laura Dee" w:date="2023-04-17T10:17:00Z">
                      <m:rPr>
                        <m:sty m:val="p"/>
                      </m:rPr>
                      <w:rPr>
                        <w:rFonts w:ascii="Cambria Math" w:eastAsia="Calibri" w:hAnsi="Cambria Math" w:cs="Calibri"/>
                        <w:color w:val="333333"/>
                        <w:sz w:val="24"/>
                        <w:szCs w:val="24"/>
                        <w:shd w:val="pct15" w:color="auto" w:fill="FFFFFF"/>
                      </w:rPr>
                      <m:t>x</m:t>
                    </w:del>
                  </m:r>
                </m:e>
                <m:sub>
                  <m:r>
                    <w:del w:id="942" w:author="Laura Dee" w:date="2023-04-17T10:17:00Z">
                      <m:rPr>
                        <m:sty m:val="p"/>
                      </m:rPr>
                      <w:rPr>
                        <w:rFonts w:ascii="Cambria Math" w:eastAsia="Calibri" w:hAnsi="Cambria Math" w:cs="Calibri"/>
                        <w:color w:val="333333"/>
                        <w:sz w:val="24"/>
                        <w:szCs w:val="24"/>
                        <w:shd w:val="pct15" w:color="auto" w:fill="FFFFFF"/>
                      </w:rPr>
                      <m:t>j</m:t>
                    </w:del>
                  </m:r>
                </m:sub>
              </m:sSub>
            </m:e>
          </m:acc>
          <m:r>
            <w:del w:id="943" w:author="Laura Dee" w:date="2023-04-17T10:17:00Z">
              <m:rPr>
                <m:sty m:val="p"/>
              </m:rPr>
              <w:rPr>
                <w:rFonts w:ascii="Cambria Math" w:eastAsia="Calibri" w:hAnsi="Cambria Math" w:cs="Calibri"/>
                <w:color w:val="333333"/>
                <w:sz w:val="24"/>
                <w:szCs w:val="24"/>
                <w:shd w:val="pct15" w:color="auto" w:fill="FFFFFF"/>
              </w:rPr>
              <m:t>+</m:t>
            </w:del>
          </m:r>
          <m:sSub>
            <m:sSubPr>
              <m:ctrlPr>
                <w:del w:id="944" w:author="Laura Dee" w:date="2023-04-17T10:17:00Z">
                  <w:rPr>
                    <w:rFonts w:ascii="Cambria Math" w:eastAsia="Calibri" w:hAnsi="Cambria Math" w:cs="Calibri"/>
                    <w:color w:val="333333"/>
                    <w:sz w:val="24"/>
                    <w:szCs w:val="24"/>
                    <w:shd w:val="pct15" w:color="auto" w:fill="FFFFFF"/>
                  </w:rPr>
                </w:del>
              </m:ctrlPr>
            </m:sSubPr>
            <m:e>
              <m:r>
                <w:del w:id="945" w:author="Laura Dee" w:date="2023-04-17T10:17:00Z">
                  <m:rPr>
                    <m:sty m:val="p"/>
                  </m:rPr>
                  <w:rPr>
                    <w:rFonts w:ascii="Cambria Math" w:eastAsia="Calibri" w:hAnsi="Cambria Math" w:cs="Calibri"/>
                    <w:color w:val="333333"/>
                    <w:sz w:val="24"/>
                    <w:szCs w:val="24"/>
                    <w:shd w:val="pct15" w:color="auto" w:fill="FFFFFF"/>
                  </w:rPr>
                  <m:t>β</m:t>
                </w:del>
              </m:r>
            </m:e>
            <m:sub>
              <m:r>
                <w:del w:id="946" w:author="Laura Dee" w:date="2023-04-17T10:17:00Z">
                  <m:rPr>
                    <m:sty m:val="p"/>
                  </m:rPr>
                  <w:rPr>
                    <w:rFonts w:ascii="Cambria Math" w:eastAsia="Calibri" w:hAnsi="Cambria Math" w:cs="Calibri"/>
                    <w:color w:val="333333"/>
                    <w:sz w:val="24"/>
                    <w:szCs w:val="24"/>
                    <w:shd w:val="pct15" w:color="auto" w:fill="FFFFFF"/>
                  </w:rPr>
                  <m:t>4</m:t>
                </w:del>
              </m:r>
            </m:sub>
          </m:sSub>
          <m:acc>
            <m:accPr>
              <m:chr m:val="̅"/>
              <m:ctrlPr>
                <w:del w:id="947" w:author="Laura Dee" w:date="2023-04-17T10:17:00Z">
                  <w:rPr>
                    <w:rFonts w:ascii="Cambria Math" w:eastAsia="Calibri" w:hAnsi="Cambria Math" w:cs="Calibri"/>
                    <w:color w:val="333333"/>
                    <w:sz w:val="24"/>
                    <w:szCs w:val="24"/>
                    <w:shd w:val="pct15" w:color="auto" w:fill="FFFFFF"/>
                  </w:rPr>
                </w:del>
              </m:ctrlPr>
            </m:accPr>
            <m:e>
              <m:sSub>
                <m:sSubPr>
                  <m:ctrlPr>
                    <w:del w:id="948" w:author="Laura Dee" w:date="2023-04-17T10:17:00Z">
                      <w:rPr>
                        <w:rFonts w:ascii="Cambria Math" w:eastAsia="Calibri" w:hAnsi="Cambria Math" w:cs="Calibri"/>
                        <w:color w:val="333333"/>
                        <w:sz w:val="24"/>
                        <w:szCs w:val="24"/>
                        <w:shd w:val="pct15" w:color="auto" w:fill="FFFFFF"/>
                      </w:rPr>
                    </w:del>
                  </m:ctrlPr>
                </m:sSubPr>
                <m:e>
                  <m:r>
                    <w:del w:id="949" w:author="Laura Dee" w:date="2023-04-17T10:17:00Z">
                      <m:rPr>
                        <m:sty m:val="p"/>
                      </m:rPr>
                      <w:rPr>
                        <w:rFonts w:ascii="Cambria Math" w:eastAsia="Calibri" w:hAnsi="Cambria Math" w:cs="Calibri"/>
                        <w:color w:val="333333"/>
                        <w:sz w:val="24"/>
                        <w:szCs w:val="24"/>
                        <w:shd w:val="pct15" w:color="auto" w:fill="FFFFFF"/>
                      </w:rPr>
                      <m:t>x</m:t>
                    </w:del>
                  </m:r>
                </m:e>
                <m:sub>
                  <m:r>
                    <w:del w:id="950" w:author="Laura Dee" w:date="2023-04-17T10:17:00Z">
                      <m:rPr>
                        <m:sty m:val="p"/>
                      </m:rPr>
                      <w:rPr>
                        <w:rFonts w:ascii="Cambria Math" w:eastAsia="Calibri" w:hAnsi="Cambria Math" w:cs="Calibri"/>
                        <w:color w:val="333333"/>
                        <w:sz w:val="24"/>
                        <w:szCs w:val="24"/>
                        <w:shd w:val="pct15" w:color="auto" w:fill="FFFFFF"/>
                      </w:rPr>
                      <m:t>i</m:t>
                    </w:del>
                  </m:r>
                </m:sub>
              </m:sSub>
            </m:e>
          </m:acc>
          <m:acc>
            <m:accPr>
              <m:chr m:val="̅"/>
              <m:ctrlPr>
                <w:del w:id="951" w:author="Laura Dee" w:date="2023-04-17T10:17:00Z">
                  <w:rPr>
                    <w:rFonts w:ascii="Cambria Math" w:eastAsia="Calibri" w:hAnsi="Cambria Math" w:cs="Calibri"/>
                    <w:color w:val="333333"/>
                    <w:sz w:val="24"/>
                    <w:szCs w:val="24"/>
                    <w:shd w:val="pct15" w:color="auto" w:fill="FFFFFF"/>
                  </w:rPr>
                </w:del>
              </m:ctrlPr>
            </m:accPr>
            <m:e>
              <m:sSub>
                <m:sSubPr>
                  <m:ctrlPr>
                    <w:del w:id="952" w:author="Laura Dee" w:date="2023-04-17T10:17:00Z">
                      <w:rPr>
                        <w:rFonts w:ascii="Cambria Math" w:eastAsia="Calibri" w:hAnsi="Cambria Math" w:cs="Calibri"/>
                        <w:color w:val="333333"/>
                        <w:sz w:val="24"/>
                        <w:szCs w:val="24"/>
                        <w:shd w:val="pct15" w:color="auto" w:fill="FFFFFF"/>
                      </w:rPr>
                    </w:del>
                  </m:ctrlPr>
                </m:sSubPr>
                <m:e>
                  <m:r>
                    <w:del w:id="953" w:author="Laura Dee" w:date="2023-04-17T10:17:00Z">
                      <m:rPr>
                        <m:sty m:val="p"/>
                      </m:rPr>
                      <w:rPr>
                        <w:rFonts w:ascii="Cambria Math" w:eastAsia="Calibri" w:hAnsi="Cambria Math" w:cs="Calibri"/>
                        <w:color w:val="333333"/>
                        <w:sz w:val="24"/>
                        <w:szCs w:val="24"/>
                        <w:shd w:val="pct15" w:color="auto" w:fill="FFFFFF"/>
                      </w:rPr>
                      <m:t>x</m:t>
                    </w:del>
                  </m:r>
                </m:e>
                <m:sub>
                  <m:r>
                    <w:del w:id="954" w:author="Laura Dee" w:date="2023-04-17T10:17:00Z">
                      <m:rPr>
                        <m:sty m:val="p"/>
                      </m:rPr>
                      <w:rPr>
                        <w:rFonts w:ascii="Cambria Math" w:eastAsia="Calibri" w:hAnsi="Cambria Math" w:cs="Calibri"/>
                        <w:color w:val="333333"/>
                        <w:sz w:val="24"/>
                        <w:szCs w:val="24"/>
                        <w:shd w:val="pct15" w:color="auto" w:fill="FFFFFF"/>
                      </w:rPr>
                      <m:t>j</m:t>
                    </w:del>
                  </m:r>
                </m:sub>
              </m:sSub>
            </m:e>
          </m:acc>
          <m:r>
            <w:del w:id="955" w:author="Laura Dee" w:date="2023-04-17T10:17:00Z">
              <m:rPr>
                <m:sty m:val="p"/>
              </m:rPr>
              <w:rPr>
                <w:rFonts w:ascii="Cambria Math" w:eastAsia="Calibri" w:hAnsi="Cambria Math" w:cs="Calibri"/>
                <w:color w:val="333333"/>
                <w:sz w:val="24"/>
                <w:szCs w:val="24"/>
                <w:shd w:val="pct15" w:color="auto" w:fill="FFFFFF"/>
              </w:rPr>
              <m:t>+</m:t>
            </w:del>
          </m:r>
          <m:sSub>
            <m:sSubPr>
              <m:ctrlPr>
                <w:del w:id="956" w:author="Laura Dee" w:date="2023-04-17T10:17:00Z">
                  <w:rPr>
                    <w:rFonts w:ascii="Cambria Math" w:eastAsia="Calibri" w:hAnsi="Cambria Math" w:cs="Calibri"/>
                    <w:color w:val="333333"/>
                    <w:sz w:val="24"/>
                    <w:szCs w:val="24"/>
                    <w:shd w:val="pct15" w:color="auto" w:fill="FFFFFF"/>
                  </w:rPr>
                </w:del>
              </m:ctrlPr>
            </m:sSubPr>
            <m:e>
              <m:r>
                <w:del w:id="957" w:author="Laura Dee" w:date="2023-04-17T10:17:00Z">
                  <m:rPr>
                    <m:sty m:val="p"/>
                  </m:rPr>
                  <w:rPr>
                    <w:rFonts w:ascii="Cambria Math" w:eastAsia="Calibri" w:hAnsi="Cambria Math" w:cs="Calibri"/>
                    <w:color w:val="333333"/>
                    <w:sz w:val="24"/>
                    <w:szCs w:val="24"/>
                    <w:shd w:val="pct15" w:color="auto" w:fill="FFFFFF"/>
                  </w:rPr>
                  <m:t>δ</m:t>
                </w:del>
              </m:r>
            </m:e>
            <m:sub>
              <m:r>
                <w:del w:id="958" w:author="Laura Dee" w:date="2023-04-17T10:17:00Z">
                  <m:rPr>
                    <m:sty m:val="p"/>
                  </m:rPr>
                  <w:rPr>
                    <w:rFonts w:ascii="Cambria Math" w:eastAsia="Calibri" w:hAnsi="Cambria Math" w:cs="Calibri"/>
                    <w:color w:val="333333"/>
                    <w:sz w:val="24"/>
                    <w:szCs w:val="24"/>
                    <w:shd w:val="pct15" w:color="auto" w:fill="FFFFFF"/>
                  </w:rPr>
                  <m:t>i</m:t>
                </w:del>
              </m:r>
            </m:sub>
          </m:sSub>
          <m:r>
            <w:del w:id="959" w:author="Laura Dee" w:date="2023-04-17T10:17:00Z">
              <m:rPr>
                <m:sty m:val="p"/>
              </m:rPr>
              <w:rPr>
                <w:rFonts w:ascii="Cambria Math" w:eastAsia="Calibri" w:hAnsi="Cambria Math" w:cs="Calibri"/>
                <w:color w:val="333333"/>
                <w:sz w:val="24"/>
                <w:szCs w:val="24"/>
                <w:shd w:val="pct15" w:color="auto" w:fill="FFFFFF"/>
              </w:rPr>
              <m:t>+</m:t>
            </w:del>
          </m:r>
          <m:sSub>
            <m:sSubPr>
              <m:ctrlPr>
                <w:del w:id="960" w:author="Laura Dee" w:date="2023-04-17T10:17:00Z">
                  <w:rPr>
                    <w:rFonts w:ascii="Cambria Math" w:eastAsia="Calibri" w:hAnsi="Cambria Math" w:cs="Calibri"/>
                    <w:color w:val="333333"/>
                    <w:sz w:val="24"/>
                    <w:szCs w:val="24"/>
                    <w:shd w:val="pct15" w:color="auto" w:fill="FFFFFF"/>
                  </w:rPr>
                </w:del>
              </m:ctrlPr>
            </m:sSubPr>
            <m:e>
              <m:r>
                <w:del w:id="961" w:author="Laura Dee" w:date="2023-04-17T10:17:00Z">
                  <m:rPr>
                    <m:sty m:val="p"/>
                  </m:rPr>
                  <w:rPr>
                    <w:rFonts w:ascii="Cambria Math" w:eastAsia="Calibri" w:hAnsi="Cambria Math" w:cs="Calibri"/>
                    <w:color w:val="333333"/>
                    <w:sz w:val="24"/>
                    <w:szCs w:val="24"/>
                    <w:shd w:val="pct15" w:color="auto" w:fill="FFFFFF"/>
                  </w:rPr>
                  <m:t>δ</m:t>
                </w:del>
              </m:r>
            </m:e>
            <m:sub>
              <m:r>
                <w:del w:id="962" w:author="Laura Dee" w:date="2023-04-17T10:17:00Z">
                  <m:rPr>
                    <m:sty m:val="p"/>
                  </m:rPr>
                  <w:rPr>
                    <w:rFonts w:ascii="Cambria Math" w:eastAsia="Calibri" w:hAnsi="Cambria Math" w:cs="Calibri"/>
                    <w:color w:val="333333"/>
                    <w:sz w:val="24"/>
                    <w:szCs w:val="24"/>
                    <w:shd w:val="pct15" w:color="auto" w:fill="FFFFFF"/>
                  </w:rPr>
                  <m:t>j</m:t>
                </w:del>
              </m:r>
            </m:sub>
          </m:sSub>
          <m:r>
            <w:del w:id="963" w:author="Laura Dee" w:date="2023-04-17T10:17:00Z">
              <m:rPr>
                <m:sty m:val="p"/>
              </m:rPr>
              <w:rPr>
                <w:rFonts w:ascii="Cambria Math" w:eastAsia="Calibri" w:hAnsi="Cambria Math" w:cs="Calibri"/>
                <w:color w:val="333333"/>
                <w:sz w:val="24"/>
                <w:szCs w:val="24"/>
                <w:shd w:val="pct15" w:color="auto" w:fill="FFFFFF"/>
              </w:rPr>
              <m:t>+</m:t>
            </w:del>
          </m:r>
          <m:sSub>
            <m:sSubPr>
              <m:ctrlPr>
                <w:del w:id="964" w:author="Laura Dee" w:date="2023-04-17T10:17:00Z">
                  <w:rPr>
                    <w:rFonts w:ascii="Cambria Math" w:eastAsia="Calibri" w:hAnsi="Cambria Math" w:cs="Calibri"/>
                    <w:color w:val="333333"/>
                    <w:sz w:val="24"/>
                    <w:szCs w:val="24"/>
                    <w:shd w:val="pct15" w:color="auto" w:fill="FFFFFF"/>
                  </w:rPr>
                </w:del>
              </m:ctrlPr>
            </m:sSubPr>
            <m:e>
              <m:r>
                <w:del w:id="965" w:author="Laura Dee" w:date="2023-04-17T10:17:00Z">
                  <m:rPr>
                    <m:sty m:val="p"/>
                  </m:rPr>
                  <w:rPr>
                    <w:rFonts w:ascii="Cambria Math" w:eastAsia="Calibri" w:hAnsi="Cambria Math" w:cs="Calibri"/>
                    <w:color w:val="333333"/>
                    <w:sz w:val="24"/>
                    <w:szCs w:val="24"/>
                    <w:shd w:val="pct15" w:color="auto" w:fill="FFFFFF"/>
                  </w:rPr>
                  <m:t>δ</m:t>
                </w:del>
              </m:r>
            </m:e>
            <m:sub>
              <m:r>
                <w:del w:id="966" w:author="Laura Dee" w:date="2023-04-17T10:17:00Z">
                  <m:rPr>
                    <m:sty m:val="p"/>
                  </m:rPr>
                  <w:rPr>
                    <w:rFonts w:ascii="Cambria Math" w:eastAsia="Calibri" w:hAnsi="Cambria Math" w:cs="Calibri"/>
                    <w:color w:val="333333"/>
                    <w:sz w:val="24"/>
                    <w:szCs w:val="24"/>
                    <w:shd w:val="pct15" w:color="auto" w:fill="FFFFFF"/>
                  </w:rPr>
                  <m:t>ij</m:t>
                </w:del>
              </m:r>
            </m:sub>
          </m:sSub>
          <m:r>
            <w:del w:id="967" w:author="Laura Dee" w:date="2023-04-17T10:17:00Z">
              <m:rPr>
                <m:sty m:val="p"/>
              </m:rPr>
              <w:rPr>
                <w:rFonts w:ascii="Cambria Math" w:eastAsia="Calibri" w:hAnsi="Cambria Math" w:cs="Calibri"/>
                <w:color w:val="333333"/>
                <w:sz w:val="24"/>
                <w:szCs w:val="24"/>
                <w:shd w:val="pct15" w:color="auto" w:fill="FFFFFF"/>
              </w:rPr>
              <m:t>+</m:t>
            </w:del>
          </m:r>
          <m:sSub>
            <m:sSubPr>
              <m:ctrlPr>
                <w:del w:id="968" w:author="Laura Dee" w:date="2023-04-17T10:17:00Z">
                  <w:rPr>
                    <w:rFonts w:ascii="Cambria Math" w:eastAsia="Calibri" w:hAnsi="Cambria Math" w:cs="Calibri"/>
                    <w:color w:val="333333"/>
                    <w:sz w:val="24"/>
                    <w:szCs w:val="24"/>
                    <w:shd w:val="pct15" w:color="auto" w:fill="FFFFFF"/>
                  </w:rPr>
                </w:del>
              </m:ctrlPr>
            </m:sSubPr>
            <m:e>
              <m:r>
                <w:del w:id="969" w:author="Laura Dee" w:date="2023-04-17T10:17:00Z">
                  <m:rPr>
                    <m:sty m:val="p"/>
                  </m:rPr>
                  <w:rPr>
                    <w:rFonts w:ascii="Cambria Math" w:eastAsia="Calibri" w:hAnsi="Cambria Math" w:cs="Calibri"/>
                    <w:color w:val="333333"/>
                    <w:sz w:val="24"/>
                    <w:szCs w:val="24"/>
                    <w:shd w:val="pct15" w:color="auto" w:fill="FFFFFF"/>
                  </w:rPr>
                  <m:t>ϵ</m:t>
                </w:del>
              </m:r>
            </m:e>
            <m:sub>
              <m:r>
                <w:del w:id="970" w:author="Laura Dee" w:date="2023-04-17T10:17:00Z">
                  <m:rPr>
                    <m:sty m:val="p"/>
                  </m:rPr>
                  <w:rPr>
                    <w:rFonts w:ascii="Cambria Math" w:eastAsia="Calibri" w:hAnsi="Cambria Math" w:cs="Calibri"/>
                    <w:color w:val="333333"/>
                    <w:sz w:val="24"/>
                    <w:szCs w:val="24"/>
                    <w:shd w:val="pct15" w:color="auto" w:fill="FFFFFF"/>
                  </w:rPr>
                  <m:t>ijk</m:t>
                </w:del>
              </m:r>
            </m:sub>
          </m:sSub>
        </m:oMath>
      </m:oMathPara>
    </w:p>
    <w:p w14:paraId="7C22AFB7" w14:textId="22E53E31" w:rsidR="00766C2E" w:rsidRPr="00433985" w:rsidDel="004C32DF" w:rsidRDefault="00037819">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del w:id="971" w:author="Laura Dee" w:date="2023-04-17T10:17:00Z"/>
          <w:rFonts w:ascii="Calibri" w:eastAsia="Calibri" w:hAnsi="Calibri" w:cs="Calibri"/>
          <w:color w:val="333333"/>
          <w:sz w:val="24"/>
          <w:szCs w:val="24"/>
          <w:shd w:val="pct15" w:color="auto" w:fill="FFFFFF"/>
        </w:rPr>
        <w:pPrChange w:id="972" w:author="Laura Dee" w:date="2023-04-17T10:17:00Z">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pPr>
        </w:pPrChange>
      </w:pPr>
      <w:del w:id="973" w:author="Laura Dee" w:date="2023-04-17T10:17:00Z">
        <w:r w:rsidRPr="00433985" w:rsidDel="004C32DF">
          <w:rPr>
            <w:rFonts w:ascii="Calibri" w:eastAsia="Calibri" w:hAnsi="Calibri" w:cs="Calibri"/>
            <w:color w:val="333333"/>
            <w:sz w:val="24"/>
            <w:szCs w:val="24"/>
            <w:shd w:val="pct15" w:color="auto" w:fill="FFFFFF"/>
          </w:rPr>
          <w:delText>$$y_{ijk}  = \beta_0 + \beta_1 x_{ijk} +  \beta_2 \bar{x_i}  +  \beta_3 \bar{x_j} +   \beta_4 \bar{x_i} \bar{x_j} + \delta_i + \delta_j + \delta_{ij} + \epsilon_{ijk}</w:delText>
        </w:r>
        <w:r w:rsidR="00807F91" w:rsidDel="004C32DF">
          <w:rPr>
            <w:rFonts w:ascii="Calibri" w:eastAsia="Calibri" w:hAnsi="Calibri" w:cs="Calibri"/>
            <w:color w:val="333333"/>
            <w:sz w:val="24"/>
            <w:szCs w:val="24"/>
            <w:shd w:val="pct15" w:color="auto" w:fill="FFFFFF"/>
          </w:rPr>
          <w:delText xml:space="preserve"> </w:delText>
        </w:r>
        <w:r w:rsidRPr="00433985" w:rsidDel="004C32DF">
          <w:rPr>
            <w:rFonts w:ascii="Calibri" w:eastAsia="Calibri" w:hAnsi="Calibri" w:cs="Calibri"/>
            <w:color w:val="333333"/>
            <w:sz w:val="24"/>
            <w:szCs w:val="24"/>
            <w:shd w:val="pct15" w:color="auto" w:fill="FFFFFF"/>
          </w:rPr>
          <w:delText>$$</w:delText>
        </w:r>
      </w:del>
    </w:p>
    <w:p w14:paraId="59BC0BD2" w14:textId="7C66DEA2" w:rsidR="00766C2E" w:rsidRPr="00433985" w:rsidRDefault="00037819">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Change w:id="974" w:author="Laura Dee" w:date="2023-04-17T10:17:00Z">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pPr>
        </w:pPrChange>
      </w:pPr>
      <w:del w:id="975" w:author="Laura Dee" w:date="2023-04-17T10:17:00Z">
        <w:r w:rsidRPr="00433985" w:rsidDel="004C32DF">
          <w:rPr>
            <w:rFonts w:ascii="Calibri" w:eastAsia="Calibri" w:hAnsi="Calibri" w:cs="Calibri"/>
            <w:color w:val="333333"/>
            <w:sz w:val="24"/>
            <w:szCs w:val="24"/>
            <w:shd w:val="pct15" w:color="auto" w:fill="FFFFFF"/>
          </w:rPr>
          <w:delText xml:space="preserve">Here the \delta terms are random effects for site, time, and site:time, although, again, some of these could be unnecessary depending on relevant sources of residual variation. </w:delText>
        </w:r>
        <w:commentRangeEnd w:id="907"/>
        <w:r w:rsidR="00C739D1" w:rsidDel="004C32DF">
          <w:rPr>
            <w:rStyle w:val="CommentReference"/>
          </w:rPr>
          <w:commentReference w:id="907"/>
        </w:r>
      </w:del>
    </w:p>
    <w:p w14:paraId="1E1E595F" w14:textId="7FBC6FC1"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commentRangeStart w:id="976"/>
      <w:r w:rsidRPr="00433985">
        <w:rPr>
          <w:rFonts w:ascii="Calibri" w:eastAsia="Calibri" w:hAnsi="Calibri" w:cs="Calibri"/>
          <w:color w:val="333333"/>
          <w:sz w:val="24"/>
          <w:szCs w:val="24"/>
          <w:shd w:val="pct15" w:color="auto" w:fill="FFFFFF"/>
        </w:rPr>
        <w:lastRenderedPageBreak/>
        <w:t>The implementation of the multiple plots within sites sampled over time brings up one additional issue that could be relevant for omitted variable bias - the question of whether plots should be fixed or randomized each time a site is sampled</w:t>
      </w:r>
      <w:commentRangeEnd w:id="976"/>
      <w:r w:rsidR="00175676">
        <w:rPr>
          <w:rStyle w:val="CommentReference"/>
        </w:rPr>
        <w:commentReference w:id="976"/>
      </w:r>
      <w:r w:rsidRPr="00433985">
        <w:rPr>
          <w:rFonts w:ascii="Calibri" w:eastAsia="Calibri" w:hAnsi="Calibri" w:cs="Calibri"/>
          <w:color w:val="333333"/>
          <w:sz w:val="24"/>
          <w:szCs w:val="24"/>
          <w:shd w:val="pct15" w:color="auto" w:fill="FFFFFF"/>
        </w:rPr>
        <w:t xml:space="preserve">. There are some practical logistical considerations here - it might not be possible to permanently mark or otherwise revisit plots. As such, the above model should be adequate with the assumption that plots are re-randomized at each sampling interval. Fixed plots, however, provide two advantages. First, with respect to omitted variable bias, we know that variation in a driver within a site likely correlates with many other within-site drivers. For example, cooler plots within a site in the intertidal might happen to be shaded by a nearby boulder. With fixed sites, we can add a plot effect into our models to potentially cope with plot-level OVB. Second, for other time series models, fixed plots have the advantage of greater power to detect change, as, even with a random effect, we can remove variation due to plot from our residual error term for hypothesis tests </w:t>
      </w:r>
      <w:r w:rsidRPr="00433985">
        <w:rPr>
          <w:shd w:val="pct15" w:color="auto" w:fill="FFFFFF"/>
        </w:rPr>
        <w:fldChar w:fldCharType="begin"/>
      </w:r>
      <w:r w:rsidR="00F87D56" w:rsidRPr="00433985">
        <w:rPr>
          <w:shd w:val="pct15" w:color="auto" w:fill="FFFFFF"/>
        </w:rPr>
        <w:instrText xml:space="preserve"> ADDIN ZOTERO_ITEM CSL_CITATION {"citationID":"F9gmvQSw","properties":{"formattedCitation":"(Urquhart and Kincaid 1999)","plainCitation":"(Urquhart and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433985">
        <w:rPr>
          <w:shd w:val="pct15" w:color="auto" w:fill="FFFFFF"/>
        </w:rPr>
        <w:fldChar w:fldCharType="separate"/>
      </w:r>
      <w:r w:rsidR="00F87D56" w:rsidRPr="00433985">
        <w:rPr>
          <w:shd w:val="pct15" w:color="auto" w:fill="FFFFFF"/>
        </w:rPr>
        <w:t>(Urquhart and Kincaid 1999)</w:t>
      </w:r>
      <w:r w:rsidRPr="00433985">
        <w:rPr>
          <w:rFonts w:ascii="Calibri" w:eastAsia="Calibri" w:hAnsi="Calibri" w:cs="Calibri"/>
          <w:shd w:val="pct15" w:color="auto" w:fill="FFFFFF"/>
        </w:rPr>
        <w:fldChar w:fldCharType="end"/>
      </w:r>
      <w:r w:rsidRPr="00433985">
        <w:rPr>
          <w:rFonts w:ascii="Calibri" w:eastAsia="Calibri" w:hAnsi="Calibri" w:cs="Calibri"/>
          <w:color w:val="333333"/>
          <w:sz w:val="24"/>
          <w:szCs w:val="24"/>
          <w:shd w:val="pct15" w:color="auto" w:fill="FFFFFF"/>
        </w:rPr>
        <w:t xml:space="preserve">. We emphasize that it is a balancing act, however, as fixed plots can lead to a lower sample size due to logistical considerations in many environments, and direct readers to other explorations of this topic </w:t>
      </w:r>
      <w:r w:rsidRPr="00433985">
        <w:rPr>
          <w:shd w:val="pct15" w:color="auto" w:fill="FFFFFF"/>
        </w:rPr>
        <w:fldChar w:fldCharType="begin"/>
      </w:r>
      <w:r w:rsidR="00F87D56" w:rsidRPr="00433985">
        <w:rPr>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433985">
        <w:rPr>
          <w:shd w:val="pct15" w:color="auto" w:fill="FFFFFF"/>
        </w:rPr>
        <w:fldChar w:fldCharType="separate"/>
      </w:r>
      <w:r w:rsidR="00F87D56" w:rsidRPr="00433985">
        <w:rPr>
          <w:shd w:val="pct15" w:color="auto" w:fill="FFFFFF"/>
        </w:rPr>
        <w:t>(see Gomes 2022 for an excellent jumping off point)</w:t>
      </w:r>
      <w:r w:rsidRPr="00433985">
        <w:rPr>
          <w:rFonts w:ascii="Calibri" w:eastAsia="Calibri" w:hAnsi="Calibri" w:cs="Calibri"/>
          <w:shd w:val="pct15" w:color="auto" w:fill="FFFFFF"/>
        </w:rPr>
        <w:fldChar w:fldCharType="end"/>
      </w:r>
      <w:r w:rsidRPr="00433985">
        <w:rPr>
          <w:rFonts w:ascii="Calibri" w:eastAsia="Calibri" w:hAnsi="Calibri" w:cs="Calibri"/>
          <w:color w:val="333333"/>
          <w:sz w:val="24"/>
          <w:szCs w:val="24"/>
          <w:shd w:val="pct15" w:color="auto" w:fill="FFFFFF"/>
        </w:rPr>
        <w:t>.</w:t>
      </w:r>
    </w:p>
    <w:p w14:paraId="0D576270" w14:textId="2C4D327B"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ab/>
        <w:t xml:space="preserve">Without a nested data structure - e.g., plots within sites resampled over years - we cannot include a site by year effect as above. We only have a single measure per site and year. There would be no variation left to study! We still have some options, however, although they can be more </w:t>
      </w:r>
      <w:r w:rsidRPr="00433985">
        <w:rPr>
          <w:rFonts w:ascii="Calibri" w:eastAsia="Calibri" w:hAnsi="Calibri" w:cs="Calibri"/>
          <w:i/>
          <w:color w:val="333333"/>
          <w:sz w:val="24"/>
          <w:szCs w:val="24"/>
          <w:shd w:val="pct15" w:color="auto" w:fill="FFFFFF"/>
        </w:rPr>
        <w:t>ad hoc</w:t>
      </w:r>
      <w:r w:rsidRPr="00433985">
        <w:rPr>
          <w:rFonts w:ascii="Calibri" w:eastAsia="Calibri" w:hAnsi="Calibri" w:cs="Calibri"/>
          <w:color w:val="333333"/>
          <w:sz w:val="24"/>
          <w:szCs w:val="24"/>
          <w:shd w:val="pct15" w:color="auto" w:fill="FFFFFF"/>
        </w:rPr>
        <w:t xml:space="preserve">. </w:t>
      </w:r>
      <w:commentRangeStart w:id="977"/>
      <w:r w:rsidRPr="00433985">
        <w:rPr>
          <w:rFonts w:ascii="Calibri" w:eastAsia="Calibri" w:hAnsi="Calibri" w:cs="Calibri"/>
          <w:color w:val="333333"/>
          <w:sz w:val="24"/>
          <w:szCs w:val="24"/>
          <w:shd w:val="pct15" w:color="auto" w:fill="FFFFFF"/>
        </w:rPr>
        <w:t>As we are considering spatiotemporal confounders, if we can build structure in our model that accommodates site-specific variation in our confounding variable. In the differencing section above, we discussed that, after differencing, a dummy variable site effect would represent the slope of a site-specific temporal slope. We can use this here and build in that trend explicitly.</w:t>
      </w:r>
    </w:p>
    <w:p w14:paraId="6C681CC1" w14:textId="77777777"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noProof/>
          <w:color w:val="333333"/>
          <w:sz w:val="24"/>
          <w:szCs w:val="24"/>
          <w:shd w:val="pct15" w:color="auto" w:fill="FFFFFF"/>
        </w:rPr>
        <w:drawing>
          <wp:inline distT="19050" distB="19050" distL="19050" distR="19050" wp14:anchorId="66E87BF9" wp14:editId="7FE8E761">
            <wp:extent cx="2844800" cy="241300"/>
            <wp:effectExtent l="0" t="0" r="0" b="0"/>
            <wp:docPr id="18" name="image3.gif" descr="y_{ij} = \beta_0 + \beta_1 x_{ij} + \gamma z_i  + \sum \lambda_i x_{i} j + e_{ij}"/>
            <wp:cNvGraphicFramePr/>
            <a:graphic xmlns:a="http://schemas.openxmlformats.org/drawingml/2006/main">
              <a:graphicData uri="http://schemas.openxmlformats.org/drawingml/2006/picture">
                <pic:pic xmlns:pic="http://schemas.openxmlformats.org/drawingml/2006/picture">
                  <pic:nvPicPr>
                    <pic:cNvPr id="0" name="image3.gif" descr="y_{ij} = \beta_0 + \beta_1 x_{ij} + \gamma z_i  + \sum \lambda_i x_{i} j + e_{ij}"/>
                    <pic:cNvPicPr preferRelativeResize="0"/>
                  </pic:nvPicPr>
                  <pic:blipFill>
                    <a:blip r:embed="rId10"/>
                    <a:srcRect/>
                    <a:stretch>
                      <a:fillRect/>
                    </a:stretch>
                  </pic:blipFill>
                  <pic:spPr>
                    <a:xfrm>
                      <a:off x="0" y="0"/>
                      <a:ext cx="2844800" cy="241300"/>
                    </a:xfrm>
                    <a:prstGeom prst="rect">
                      <a:avLst/>
                    </a:prstGeom>
                    <a:ln/>
                  </pic:spPr>
                </pic:pic>
              </a:graphicData>
            </a:graphic>
          </wp:inline>
        </w:drawing>
      </w:r>
    </w:p>
    <w:p w14:paraId="71240F8C" w14:textId="77777777"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color w:val="66AA66"/>
          <w:sz w:val="24"/>
          <w:szCs w:val="24"/>
          <w:shd w:val="pct15" w:color="auto" w:fill="FFFFFF"/>
        </w:rPr>
      </w:pP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proofErr w:type="gramEnd"/>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 \sum </w:t>
      </w:r>
      <w:r w:rsidRPr="00433985">
        <w:rPr>
          <w:rFonts w:ascii="Calibri" w:eastAsia="Calibri" w:hAnsi="Calibri" w:cs="Calibri"/>
          <w:b/>
          <w:color w:val="333333"/>
          <w:sz w:val="24"/>
          <w:szCs w:val="24"/>
          <w:shd w:val="pct15" w:color="auto" w:fill="FFFFFF"/>
        </w:rPr>
        <w:t>\</w:t>
      </w:r>
      <w:proofErr w:type="spellStart"/>
      <w:r w:rsidRPr="00433985">
        <w:rPr>
          <w:rFonts w:ascii="Calibri" w:eastAsia="Calibri" w:hAnsi="Calibri" w:cs="Calibri"/>
          <w:b/>
          <w:color w:val="333333"/>
          <w:sz w:val="24"/>
          <w:szCs w:val="24"/>
          <w:shd w:val="pct15" w:color="auto" w:fill="FFFFFF"/>
        </w:rPr>
        <w:t>lambda_i</w:t>
      </w:r>
      <w:proofErr w:type="spellEnd"/>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p>
    <w:p w14:paraId="0F755C62" w14:textId="77777777"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OLD AND I THINK WRONG $ </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proofErr w:type="gramEnd"/>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z</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 \sum </w:t>
      </w:r>
      <w:r w:rsidRPr="00433985">
        <w:rPr>
          <w:rFonts w:ascii="Calibri" w:eastAsia="Calibri" w:hAnsi="Calibri" w:cs="Calibri"/>
          <w:b/>
          <w:color w:val="333333"/>
          <w:sz w:val="24"/>
          <w:szCs w:val="24"/>
          <w:shd w:val="pct15" w:color="auto" w:fill="FFFFFF"/>
        </w:rPr>
        <w:t>\</w:t>
      </w:r>
      <w:proofErr w:type="spellStart"/>
      <w:r w:rsidRPr="00433985">
        <w:rPr>
          <w:rFonts w:ascii="Calibri" w:eastAsia="Calibri" w:hAnsi="Calibri" w:cs="Calibri"/>
          <w:b/>
          <w:color w:val="333333"/>
          <w:sz w:val="24"/>
          <w:szCs w:val="24"/>
          <w:shd w:val="pct15" w:color="auto" w:fill="FFFFFF"/>
        </w:rPr>
        <w:t>lambda_i</w:t>
      </w:r>
      <w:proofErr w:type="spellEnd"/>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p>
    <w:p w14:paraId="2465CC15" w14:textId="501B98A6"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Where x</w:t>
      </w:r>
      <w:r w:rsidRPr="00433985">
        <w:rPr>
          <w:rFonts w:ascii="Calibri" w:eastAsia="Calibri" w:hAnsi="Calibri" w:cs="Calibri"/>
          <w:color w:val="333333"/>
          <w:sz w:val="24"/>
          <w:szCs w:val="24"/>
          <w:shd w:val="pct15" w:color="auto" w:fill="FFFFFF"/>
          <w:vertAlign w:val="subscript"/>
        </w:rPr>
        <w:t xml:space="preserve">i </w:t>
      </w:r>
      <w:r w:rsidRPr="00433985">
        <w:rPr>
          <w:rFonts w:ascii="Calibri" w:eastAsia="Calibri" w:hAnsi="Calibri" w:cs="Calibri"/>
          <w:color w:val="333333"/>
          <w:sz w:val="24"/>
          <w:szCs w:val="24"/>
          <w:shd w:val="pct15" w:color="auto" w:fill="FFFFFF"/>
        </w:rPr>
        <w:t xml:space="preserve">is a </w:t>
      </w:r>
      <w:del w:id="978" w:author="Laura Dee" w:date="2023-04-04T15:00:00Z">
        <w:r w:rsidRPr="00433985" w:rsidDel="00A72D3C">
          <w:rPr>
            <w:rFonts w:ascii="Calibri" w:eastAsia="Calibri" w:hAnsi="Calibri" w:cs="Calibri"/>
            <w:color w:val="333333"/>
            <w:sz w:val="24"/>
            <w:szCs w:val="24"/>
            <w:shd w:val="pct15" w:color="auto" w:fill="FFFFFF"/>
          </w:rPr>
          <w:delText xml:space="preserve">the </w:delText>
        </w:r>
      </w:del>
      <w:r w:rsidRPr="00433985">
        <w:rPr>
          <w:rFonts w:ascii="Calibri" w:eastAsia="Calibri" w:hAnsi="Calibri" w:cs="Calibri"/>
          <w:color w:val="333333"/>
          <w:sz w:val="24"/>
          <w:szCs w:val="24"/>
          <w:shd w:val="pct15" w:color="auto" w:fill="FFFFFF"/>
        </w:rPr>
        <w:t>dummy variable for site. To accommodate spatio</w:t>
      </w:r>
      <w:del w:id="979" w:author="Laura Dee" w:date="2023-04-04T15:00:00Z">
        <w:r w:rsidRPr="00433985" w:rsidDel="00A72D3C">
          <w:rPr>
            <w:rFonts w:ascii="Calibri" w:eastAsia="Calibri" w:hAnsi="Calibri" w:cs="Calibri"/>
            <w:color w:val="333333"/>
            <w:sz w:val="24"/>
            <w:szCs w:val="24"/>
            <w:shd w:val="pct15" w:color="auto" w:fill="FFFFFF"/>
          </w:rPr>
          <w:delText>-</w:delText>
        </w:r>
      </w:del>
      <w:r w:rsidRPr="00433985">
        <w:rPr>
          <w:rFonts w:ascii="Calibri" w:eastAsia="Calibri" w:hAnsi="Calibri" w:cs="Calibri"/>
          <w:color w:val="333333"/>
          <w:sz w:val="24"/>
          <w:szCs w:val="24"/>
          <w:shd w:val="pct15" w:color="auto" w:fill="FFFFFF"/>
        </w:rPr>
        <w:t xml:space="preserve">temporal variation, however, we will need additional nonlinear terms that enable, for example, sites to have individual nonlinear trajectories without eating up </w:t>
      </w:r>
      <w:proofErr w:type="gramStart"/>
      <w:r w:rsidRPr="00433985">
        <w:rPr>
          <w:rFonts w:ascii="Calibri" w:eastAsia="Calibri" w:hAnsi="Calibri" w:cs="Calibri"/>
          <w:color w:val="333333"/>
          <w:sz w:val="24"/>
          <w:szCs w:val="24"/>
          <w:shd w:val="pct15" w:color="auto" w:fill="FFFFFF"/>
        </w:rPr>
        <w:t>all of</w:t>
      </w:r>
      <w:proofErr w:type="gramEnd"/>
      <w:r w:rsidRPr="00433985">
        <w:rPr>
          <w:rFonts w:ascii="Calibri" w:eastAsia="Calibri" w:hAnsi="Calibri" w:cs="Calibri"/>
          <w:color w:val="333333"/>
          <w:sz w:val="24"/>
          <w:szCs w:val="24"/>
          <w:shd w:val="pct15" w:color="auto" w:fill="FFFFFF"/>
        </w:rPr>
        <w:t xml:space="preserve"> the degrees of freedom from time. For example</w:t>
      </w:r>
    </w:p>
    <w:p w14:paraId="7053091C" w14:textId="77777777"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noProof/>
          <w:color w:val="333333"/>
          <w:sz w:val="24"/>
          <w:szCs w:val="24"/>
          <w:shd w:val="pct15" w:color="auto" w:fill="FFFFFF"/>
        </w:rPr>
        <w:drawing>
          <wp:inline distT="19050" distB="19050" distL="19050" distR="19050" wp14:anchorId="250171F8" wp14:editId="437E0924">
            <wp:extent cx="4889500" cy="241300"/>
            <wp:effectExtent l="0" t="0" r="0" b="0"/>
            <wp:docPr id="3" name="image7.gif" descr="y_{ij} = \beta_0 + \beta_1 x_{ij} + \gamma z_i  + \sum \lambda_{1i} x_{i} j +  \sum \lambda_{2i} x_{i} j^2 +  \sum \lambda_{3i} x_{i} j^3 + e_{ij}"/>
            <wp:cNvGraphicFramePr/>
            <a:graphic xmlns:a="http://schemas.openxmlformats.org/drawingml/2006/main">
              <a:graphicData uri="http://schemas.openxmlformats.org/drawingml/2006/picture">
                <pic:pic xmlns:pic="http://schemas.openxmlformats.org/drawingml/2006/picture">
                  <pic:nvPicPr>
                    <pic:cNvPr id="0" name="image7.gif" descr="y_{ij} = \beta_0 + \beta_1 x_{ij} + \gamma z_i  + \sum \lambda_{1i} x_{i} j +  \sum \lambda_{2i} x_{i} j^2 +  \sum \lambda_{3i} x_{i} j^3 + e_{ij}"/>
                    <pic:cNvPicPr preferRelativeResize="0"/>
                  </pic:nvPicPr>
                  <pic:blipFill>
                    <a:blip r:embed="rId11"/>
                    <a:srcRect/>
                    <a:stretch>
                      <a:fillRect/>
                    </a:stretch>
                  </pic:blipFill>
                  <pic:spPr>
                    <a:xfrm>
                      <a:off x="0" y="0"/>
                      <a:ext cx="4889500" cy="241300"/>
                    </a:xfrm>
                    <a:prstGeom prst="rect">
                      <a:avLst/>
                    </a:prstGeom>
                    <a:ln/>
                  </pic:spPr>
                </pic:pic>
              </a:graphicData>
            </a:graphic>
          </wp:inline>
        </w:drawing>
      </w:r>
    </w:p>
    <w:p w14:paraId="3C915BF3" w14:textId="77777777"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color w:val="66AA66"/>
          <w:sz w:val="24"/>
          <w:szCs w:val="24"/>
          <w:shd w:val="pct15" w:color="auto" w:fill="FFFFFF"/>
        </w:rPr>
      </w:pPr>
      <w:r w:rsidRPr="00433985">
        <w:rPr>
          <w:rFonts w:ascii="Calibri" w:eastAsia="Calibri" w:hAnsi="Calibri" w:cs="Calibri"/>
          <w:color w:val="333333"/>
          <w:sz w:val="24"/>
          <w:szCs w:val="24"/>
          <w:shd w:val="pct15" w:color="auto" w:fill="FFFFFF"/>
        </w:rPr>
        <w:t>$</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z</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w:t>
      </w:r>
      <w:proofErr w:type="gramEnd"/>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\lambda_{1i}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 xml:space="preserve">j + </w:t>
      </w:r>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\lambda_{2i}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 xml:space="preserve">j^2 + </w:t>
      </w:r>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\lambda_{3i}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j^3</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p>
    <w:p w14:paraId="2F815EF5" w14:textId="7D6B4196"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lastRenderedPageBreak/>
        <w:t>allows for a cubic fit trend that differs by site. For a practical example, Dee et al. (2016) examined the effects of biodiversity on fisheries yields using Large Marine Ecosystems (LMEs) as spatial units of replication followed through time; they controlled for spatio</w:t>
      </w:r>
      <w:del w:id="980" w:author="Laura Dee" w:date="2023-04-04T14:41:00Z">
        <w:r w:rsidRPr="00433985" w:rsidDel="00E757E2">
          <w:rPr>
            <w:rFonts w:ascii="Calibri" w:eastAsia="Calibri" w:hAnsi="Calibri" w:cs="Calibri"/>
            <w:color w:val="333333"/>
            <w:sz w:val="24"/>
            <w:szCs w:val="24"/>
            <w:shd w:val="pct15" w:color="auto" w:fill="FFFFFF"/>
          </w:rPr>
          <w:delText>-</w:delText>
        </w:r>
      </w:del>
      <w:r w:rsidRPr="00433985">
        <w:rPr>
          <w:rFonts w:ascii="Calibri" w:eastAsia="Calibri" w:hAnsi="Calibri" w:cs="Calibri"/>
          <w:color w:val="333333"/>
          <w:sz w:val="24"/>
          <w:szCs w:val="24"/>
          <w:shd w:val="pct15" w:color="auto" w:fill="FFFFFF"/>
        </w:rPr>
        <w:t xml:space="preserve">temporal omitted variables via squared temporal trends that varied by LME using squared per-LME trends as well as LME fixed effects for intercepts in addition to </w:t>
      </w:r>
      <w:ins w:id="981" w:author="Laura Dee" w:date="2023-04-04T15:14:00Z">
        <w:r w:rsidR="00F10DA0">
          <w:rPr>
            <w:rFonts w:ascii="Calibri" w:eastAsia="Calibri" w:hAnsi="Calibri" w:cs="Calibri"/>
            <w:color w:val="333333"/>
            <w:sz w:val="24"/>
            <w:szCs w:val="24"/>
            <w:shd w:val="pct15" w:color="auto" w:fill="FFFFFF"/>
          </w:rPr>
          <w:t xml:space="preserve">controlling for </w:t>
        </w:r>
      </w:ins>
      <w:r w:rsidRPr="00433985">
        <w:rPr>
          <w:rFonts w:ascii="Calibri" w:eastAsia="Calibri" w:hAnsi="Calibri" w:cs="Calibri"/>
          <w:color w:val="333333"/>
          <w:sz w:val="24"/>
          <w:szCs w:val="24"/>
          <w:shd w:val="pct15" w:color="auto" w:fill="FFFFFF"/>
        </w:rPr>
        <w:t xml:space="preserve">multiple observed confounders. Similar approaches can likely be taken with site-specific Generalized Additive Models </w:t>
      </w:r>
      <w:r w:rsidR="0016272E">
        <w:rPr>
          <w:rFonts w:ascii="Calibri" w:eastAsia="Calibri" w:hAnsi="Calibri" w:cs="Calibri"/>
          <w:color w:val="333333"/>
          <w:sz w:val="24"/>
          <w:szCs w:val="24"/>
          <w:shd w:val="pct15" w:color="auto" w:fill="FFFFFF"/>
        </w:rPr>
        <w:fldChar w:fldCharType="begin"/>
      </w:r>
      <w:r w:rsidR="00F9381D">
        <w:rPr>
          <w:rFonts w:ascii="Calibri" w:eastAsia="Calibri" w:hAnsi="Calibri" w:cs="Calibri"/>
          <w:color w:val="333333"/>
          <w:sz w:val="24"/>
          <w:szCs w:val="24"/>
          <w:shd w:val="pct15" w:color="auto" w:fill="FFFFFF"/>
        </w:rPr>
        <w:instrText xml:space="preserve"> ADDIN ZOTERO_ITEM CSL_CITATION {"citationID":"iZn7nEHm","properties":{"formattedCitation":"(Wood 2017)","plainCitation":"(Wood 2017)","noteIndex":0},"citationItems":[{"id":12810,"uris":["http://zotero.org/groups/4833414/items/638QTU4R"],"itemData":{"id":12810,"type":"book","abstract":"The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self-study.","edition":"2","event-place":"New York","ISBN":"978-1-315-37027-9","note":"DOI: 10.1201/9781315370279","number-of-pages":"496","publisher":"Chapman and Hall/CRC","publisher-place":"New York","title":"Generalized Additive Models: An Introduction with R, Second Edition","title-short":"Generalized Additive Models","author":[{"family":"Wood","given":"Simon N."}],"issued":{"date-parts":[["2017",5,2]]}}}],"schema":"https://github.com/citation-style-language/schema/raw/master/csl-citation.json"} </w:instrText>
      </w:r>
      <w:r w:rsidR="0016272E">
        <w:rPr>
          <w:rFonts w:ascii="Calibri" w:eastAsia="Calibri" w:hAnsi="Calibri" w:cs="Calibri"/>
          <w:color w:val="333333"/>
          <w:sz w:val="24"/>
          <w:szCs w:val="24"/>
          <w:shd w:val="pct15" w:color="auto" w:fill="FFFFFF"/>
        </w:rPr>
        <w:fldChar w:fldCharType="separate"/>
      </w:r>
      <w:r w:rsidR="00F9381D">
        <w:rPr>
          <w:rFonts w:ascii="Calibri" w:eastAsia="Calibri" w:hAnsi="Calibri" w:cs="Calibri"/>
          <w:noProof/>
          <w:color w:val="333333"/>
          <w:sz w:val="24"/>
          <w:szCs w:val="24"/>
          <w:shd w:val="pct15" w:color="auto" w:fill="FFFFFF"/>
        </w:rPr>
        <w:t>(Wood 2017)</w:t>
      </w:r>
      <w:r w:rsidR="0016272E">
        <w:rPr>
          <w:rFonts w:ascii="Calibri" w:eastAsia="Calibri" w:hAnsi="Calibri" w:cs="Calibri"/>
          <w:color w:val="333333"/>
          <w:sz w:val="24"/>
          <w:szCs w:val="24"/>
          <w:shd w:val="pct15" w:color="auto" w:fill="FFFFFF"/>
        </w:rPr>
        <w:fldChar w:fldCharType="end"/>
      </w:r>
      <w:r w:rsidRPr="00433985">
        <w:rPr>
          <w:rFonts w:ascii="Calibri" w:eastAsia="Calibri" w:hAnsi="Calibri" w:cs="Calibri"/>
          <w:color w:val="333333"/>
          <w:sz w:val="24"/>
          <w:szCs w:val="24"/>
          <w:shd w:val="pct15" w:color="auto" w:fill="FFFFFF"/>
        </w:rPr>
        <w:t>. Smoothing terms in GAMs, however, are fit in the same manner as random effects, leading to concerns about violating the random effects assumption. Residuals from site-specific GAM effects could be an alternate way to handle spatio</w:t>
      </w:r>
      <w:del w:id="982" w:author="Laura Dee" w:date="2023-04-04T14:41:00Z">
        <w:r w:rsidRPr="00433985" w:rsidDel="00E757E2">
          <w:rPr>
            <w:rFonts w:ascii="Calibri" w:eastAsia="Calibri" w:hAnsi="Calibri" w:cs="Calibri"/>
            <w:color w:val="333333"/>
            <w:sz w:val="24"/>
            <w:szCs w:val="24"/>
            <w:shd w:val="pct15" w:color="auto" w:fill="FFFFFF"/>
          </w:rPr>
          <w:delText>-</w:delText>
        </w:r>
      </w:del>
      <w:r w:rsidRPr="00433985">
        <w:rPr>
          <w:rFonts w:ascii="Calibri" w:eastAsia="Calibri" w:hAnsi="Calibri" w:cs="Calibri"/>
          <w:color w:val="333333"/>
          <w:sz w:val="24"/>
          <w:szCs w:val="24"/>
          <w:shd w:val="pct15" w:color="auto" w:fill="FFFFFF"/>
        </w:rPr>
        <w:t>temporal OVB, however, by assigning all variation to the GAM, we risk throwing out some of the signal of casual drivers.</w:t>
      </w:r>
      <w:commentRangeEnd w:id="977"/>
      <w:r w:rsidR="00175676">
        <w:rPr>
          <w:rStyle w:val="CommentReference"/>
        </w:rPr>
        <w:commentReference w:id="977"/>
      </w:r>
    </w:p>
    <w:p w14:paraId="1124A324" w14:textId="31B6AE65"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ab/>
        <w:t>In general, we urge caution when dealing with spatio</w:t>
      </w:r>
      <w:del w:id="983" w:author="Laura Dee" w:date="2023-04-04T14:41:00Z">
        <w:r w:rsidRPr="00433985" w:rsidDel="00E757E2">
          <w:rPr>
            <w:rFonts w:ascii="Calibri" w:eastAsia="Calibri" w:hAnsi="Calibri" w:cs="Calibri"/>
            <w:color w:val="333333"/>
            <w:sz w:val="24"/>
            <w:szCs w:val="24"/>
            <w:shd w:val="pct15" w:color="auto" w:fill="FFFFFF"/>
          </w:rPr>
          <w:delText>-</w:delText>
        </w:r>
      </w:del>
      <w:r w:rsidRPr="00433985">
        <w:rPr>
          <w:rFonts w:ascii="Calibri" w:eastAsia="Calibri" w:hAnsi="Calibri" w:cs="Calibri"/>
          <w:color w:val="333333"/>
          <w:sz w:val="24"/>
          <w:szCs w:val="24"/>
          <w:shd w:val="pct15" w:color="auto" w:fill="FFFFFF"/>
        </w:rPr>
        <w:t xml:space="preserve">temporal omitted variables, and careful use of causal diagrams to ensure that we are controlling for a confounder </w:t>
      </w:r>
      <w:ins w:id="984" w:author="Laura Dee" w:date="2023-04-17T10:28:00Z">
        <w:r w:rsidR="00175676">
          <w:rPr>
            <w:rFonts w:ascii="Calibri" w:eastAsia="Calibri" w:hAnsi="Calibri" w:cs="Calibri"/>
            <w:color w:val="333333"/>
            <w:sz w:val="24"/>
            <w:szCs w:val="24"/>
            <w:shd w:val="pct15" w:color="auto" w:fill="FFFFFF"/>
          </w:rPr>
          <w:t xml:space="preserve">at the relevant spatiotemporal scale. </w:t>
        </w:r>
      </w:ins>
      <w:del w:id="985" w:author="Laura Dee" w:date="2023-04-17T10:28:00Z">
        <w:r w:rsidRPr="00433985" w:rsidDel="00175676">
          <w:rPr>
            <w:rFonts w:ascii="Calibri" w:eastAsia="Calibri" w:hAnsi="Calibri" w:cs="Calibri"/>
            <w:color w:val="333333"/>
            <w:sz w:val="24"/>
            <w:szCs w:val="24"/>
            <w:shd w:val="pct15" w:color="auto" w:fill="FFFFFF"/>
          </w:rPr>
          <w:delText>without throwing out the signal of a real driver. We admit the manuscript has gotten a bit long at this point, but, spatio</w:delText>
        </w:r>
      </w:del>
      <w:del w:id="986" w:author="Laura Dee" w:date="2023-04-04T14:41:00Z">
        <w:r w:rsidRPr="00433985" w:rsidDel="00E757E2">
          <w:rPr>
            <w:rFonts w:ascii="Calibri" w:eastAsia="Calibri" w:hAnsi="Calibri" w:cs="Calibri"/>
            <w:color w:val="333333"/>
            <w:sz w:val="24"/>
            <w:szCs w:val="24"/>
            <w:shd w:val="pct15" w:color="auto" w:fill="FFFFFF"/>
          </w:rPr>
          <w:delText>-</w:delText>
        </w:r>
      </w:del>
      <w:del w:id="987" w:author="Laura Dee" w:date="2023-04-17T10:28:00Z">
        <w:r w:rsidRPr="00433985" w:rsidDel="00175676">
          <w:rPr>
            <w:rFonts w:ascii="Calibri" w:eastAsia="Calibri" w:hAnsi="Calibri" w:cs="Calibri"/>
            <w:color w:val="333333"/>
            <w:sz w:val="24"/>
            <w:szCs w:val="24"/>
            <w:shd w:val="pct15" w:color="auto" w:fill="FFFFFF"/>
          </w:rPr>
          <w:delText xml:space="preserve">temporal confounding variables are very real and very problematic. </w:delText>
        </w:r>
      </w:del>
      <w:ins w:id="988" w:author="Laura Dee" w:date="2023-04-17T10:28:00Z">
        <w:r w:rsidR="00175676">
          <w:rPr>
            <w:rFonts w:ascii="Calibri" w:eastAsia="Calibri" w:hAnsi="Calibri" w:cs="Calibri"/>
            <w:color w:val="333333"/>
            <w:sz w:val="24"/>
            <w:szCs w:val="24"/>
            <w:shd w:val="pct15" w:color="auto" w:fill="FFFFFF"/>
          </w:rPr>
          <w:t xml:space="preserve">This topic is one that </w:t>
        </w:r>
      </w:ins>
      <w:del w:id="989" w:author="Laura Dee" w:date="2023-04-17T10:28:00Z">
        <w:r w:rsidRPr="00433985" w:rsidDel="00175676">
          <w:rPr>
            <w:rFonts w:ascii="Calibri" w:eastAsia="Calibri" w:hAnsi="Calibri" w:cs="Calibri"/>
            <w:color w:val="333333"/>
            <w:sz w:val="24"/>
            <w:szCs w:val="24"/>
            <w:shd w:val="pct15" w:color="auto" w:fill="FFFFFF"/>
          </w:rPr>
          <w:delText xml:space="preserve">It is an area </w:delText>
        </w:r>
      </w:del>
      <w:r w:rsidRPr="00433985">
        <w:rPr>
          <w:rFonts w:ascii="Calibri" w:eastAsia="Calibri" w:hAnsi="Calibri" w:cs="Calibri"/>
          <w:color w:val="333333"/>
          <w:sz w:val="24"/>
          <w:szCs w:val="24"/>
          <w:shd w:val="pct15" w:color="auto" w:fill="FFFFFF"/>
        </w:rPr>
        <w:t xml:space="preserve">that deserves far more exploration in Ecology. For more from other disciplines on this tricky class of problem and approaches outside of the scope of this paper </w:t>
      </w:r>
      <w:commentRangeStart w:id="990"/>
      <w:r w:rsidRPr="00433985">
        <w:rPr>
          <w:rFonts w:ascii="Calibri" w:eastAsia="Calibri" w:hAnsi="Calibri" w:cs="Calibri"/>
          <w:color w:val="333333"/>
          <w:sz w:val="24"/>
          <w:szCs w:val="24"/>
          <w:shd w:val="pct15" w:color="auto" w:fill="FFFFFF"/>
        </w:rPr>
        <w:t xml:space="preserve">(see Ferraro &amp; </w:t>
      </w:r>
      <w:proofErr w:type="spellStart"/>
      <w:r w:rsidRPr="00433985">
        <w:rPr>
          <w:rFonts w:ascii="Calibri" w:eastAsia="Calibri" w:hAnsi="Calibri" w:cs="Calibri"/>
          <w:color w:val="333333"/>
          <w:sz w:val="24"/>
          <w:szCs w:val="24"/>
          <w:shd w:val="pct15" w:color="auto" w:fill="FFFFFF"/>
        </w:rPr>
        <w:t>Hauner</w:t>
      </w:r>
      <w:proofErr w:type="spellEnd"/>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333333"/>
          <w:sz w:val="24"/>
          <w:szCs w:val="24"/>
          <w:shd w:val="pct15" w:color="auto" w:fill="FFFFFF"/>
        </w:rPr>
        <w:t>Athey</w:t>
      </w:r>
      <w:proofErr w:type="spellEnd"/>
      <w:r w:rsidRPr="00433985">
        <w:rPr>
          <w:rFonts w:ascii="Calibri" w:eastAsia="Calibri" w:hAnsi="Calibri" w:cs="Calibri"/>
          <w:color w:val="333333"/>
          <w:sz w:val="24"/>
          <w:szCs w:val="24"/>
          <w:shd w:val="pct15" w:color="auto" w:fill="FFFFFF"/>
        </w:rPr>
        <w:t xml:space="preserve"> and </w:t>
      </w:r>
      <w:proofErr w:type="spellStart"/>
      <w:r w:rsidRPr="00433985">
        <w:rPr>
          <w:rFonts w:ascii="Calibri" w:eastAsia="Calibri" w:hAnsi="Calibri" w:cs="Calibri"/>
          <w:color w:val="333333"/>
          <w:sz w:val="24"/>
          <w:szCs w:val="24"/>
          <w:shd w:val="pct15" w:color="auto" w:fill="FFFFFF"/>
        </w:rPr>
        <w:t>Imbens</w:t>
      </w:r>
      <w:proofErr w:type="spellEnd"/>
      <w:r w:rsidRPr="00433985">
        <w:rPr>
          <w:rFonts w:ascii="Calibri" w:eastAsia="Calibri" w:hAnsi="Calibri" w:cs="Calibri"/>
          <w:color w:val="333333"/>
          <w:sz w:val="24"/>
          <w:szCs w:val="24"/>
          <w:shd w:val="pct15" w:color="auto" w:fill="FFFFFF"/>
        </w:rPr>
        <w:t>, Oster).</w:t>
      </w:r>
      <w:commentRangeEnd w:id="990"/>
      <w:r w:rsidR="00433985">
        <w:rPr>
          <w:rStyle w:val="CommentReference"/>
        </w:rPr>
        <w:commentReference w:id="990"/>
      </w:r>
    </w:p>
    <w:p w14:paraId="45935027" w14:textId="77777777" w:rsidR="00766C2E" w:rsidRDefault="00766C2E">
      <w:pPr>
        <w:shd w:val="clear" w:color="auto" w:fill="FFFFFF"/>
        <w:spacing w:after="160"/>
        <w:rPr>
          <w:rFonts w:ascii="Calibri" w:eastAsia="Calibri" w:hAnsi="Calibri" w:cs="Calibri"/>
          <w:color w:val="333333"/>
          <w:sz w:val="24"/>
          <w:szCs w:val="24"/>
          <w:highlight w:val="white"/>
        </w:rPr>
      </w:pPr>
    </w:p>
    <w:p w14:paraId="3F76CB39" w14:textId="0BD18CA6"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color w:val="333333"/>
          <w:sz w:val="24"/>
          <w:szCs w:val="24"/>
          <w:shd w:val="pct15" w:color="auto" w:fill="FFFFFF"/>
        </w:rPr>
      </w:pPr>
      <w:r w:rsidRPr="00433985">
        <w:rPr>
          <w:rFonts w:ascii="Calibri" w:eastAsia="Calibri" w:hAnsi="Calibri" w:cs="Calibri"/>
          <w:b/>
          <w:color w:val="333333"/>
          <w:sz w:val="24"/>
          <w:szCs w:val="24"/>
          <w:shd w:val="pct15" w:color="auto" w:fill="FFFFFF"/>
        </w:rPr>
        <w:t xml:space="preserve">Box 4: </w:t>
      </w:r>
      <w:ins w:id="991" w:author="Laura Dee" w:date="2023-04-04T14:50:00Z">
        <w:r w:rsidR="003B220B">
          <w:rPr>
            <w:rFonts w:ascii="Calibri" w:eastAsia="Calibri" w:hAnsi="Calibri" w:cs="Calibri"/>
            <w:b/>
            <w:color w:val="333333"/>
            <w:sz w:val="24"/>
            <w:szCs w:val="24"/>
            <w:shd w:val="pct15" w:color="auto" w:fill="FFFFFF"/>
          </w:rPr>
          <w:t xml:space="preserve">Clustered </w:t>
        </w:r>
      </w:ins>
      <w:r w:rsidRPr="00433985">
        <w:rPr>
          <w:rFonts w:ascii="Calibri" w:eastAsia="Calibri" w:hAnsi="Calibri" w:cs="Calibri"/>
          <w:b/>
          <w:color w:val="333333"/>
          <w:sz w:val="24"/>
          <w:szCs w:val="24"/>
          <w:shd w:val="pct15" w:color="auto" w:fill="FFFFFF"/>
        </w:rPr>
        <w:t>Robust Standard Errors</w:t>
      </w:r>
      <w:ins w:id="992" w:author="Laura Dee" w:date="2023-04-04T14:50:00Z">
        <w:r w:rsidR="003B220B">
          <w:rPr>
            <w:rFonts w:ascii="Calibri" w:eastAsia="Calibri" w:hAnsi="Calibri" w:cs="Calibri"/>
            <w:b/>
            <w:color w:val="333333"/>
            <w:sz w:val="24"/>
            <w:szCs w:val="24"/>
            <w:shd w:val="pct15" w:color="auto" w:fill="FFFFFF"/>
          </w:rPr>
          <w:t xml:space="preserve">: </w:t>
        </w:r>
      </w:ins>
      <w:del w:id="993" w:author="Laura Dee" w:date="2023-04-04T14:50:00Z">
        <w:r w:rsidRPr="00433985" w:rsidDel="003B220B">
          <w:rPr>
            <w:rFonts w:ascii="Calibri" w:eastAsia="Calibri" w:hAnsi="Calibri" w:cs="Calibri"/>
            <w:b/>
            <w:color w:val="333333"/>
            <w:sz w:val="24"/>
            <w:szCs w:val="24"/>
            <w:shd w:val="pct15" w:color="auto" w:fill="FFFFFF"/>
          </w:rPr>
          <w:delText xml:space="preserve"> - </w:delText>
        </w:r>
      </w:del>
      <w:r w:rsidRPr="00433985">
        <w:rPr>
          <w:rFonts w:ascii="Calibri" w:eastAsia="Calibri" w:hAnsi="Calibri" w:cs="Calibri"/>
          <w:b/>
          <w:color w:val="333333"/>
          <w:sz w:val="24"/>
          <w:szCs w:val="24"/>
          <w:shd w:val="pct15" w:color="auto" w:fill="FFFFFF"/>
        </w:rPr>
        <w:t>an Underutilized Tool in Ecology</w:t>
      </w:r>
    </w:p>
    <w:p w14:paraId="4B5F287E" w14:textId="52174CEA"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For some models above, we recommend the use of clustered robust standard errors. </w:t>
      </w:r>
      <w:ins w:id="994" w:author="Laura Dee" w:date="2023-04-04T14:23:00Z">
        <w:r w:rsidR="00C739D1">
          <w:rPr>
            <w:rFonts w:ascii="Calibri" w:eastAsia="Calibri" w:hAnsi="Calibri" w:cs="Calibri"/>
            <w:color w:val="333333"/>
            <w:sz w:val="24"/>
            <w:szCs w:val="24"/>
            <w:shd w:val="pct15" w:color="auto" w:fill="FFFFFF"/>
          </w:rPr>
          <w:t>Clustered r</w:t>
        </w:r>
      </w:ins>
      <w:del w:id="995" w:author="Laura Dee" w:date="2023-04-04T14:23:00Z">
        <w:r w:rsidRPr="00433985" w:rsidDel="00C739D1">
          <w:rPr>
            <w:rFonts w:ascii="Calibri" w:eastAsia="Calibri" w:hAnsi="Calibri" w:cs="Calibri"/>
            <w:color w:val="333333"/>
            <w:sz w:val="24"/>
            <w:szCs w:val="24"/>
            <w:shd w:val="pct15" w:color="auto" w:fill="FFFFFF"/>
          </w:rPr>
          <w:delText>R</w:delText>
        </w:r>
      </w:del>
      <w:r w:rsidRPr="00433985">
        <w:rPr>
          <w:rFonts w:ascii="Calibri" w:eastAsia="Calibri" w:hAnsi="Calibri" w:cs="Calibri"/>
          <w:color w:val="333333"/>
          <w:sz w:val="24"/>
          <w:szCs w:val="24"/>
          <w:shd w:val="pct15" w:color="auto" w:fill="FFFFFF"/>
        </w:rPr>
        <w:t xml:space="preserve">obust standard errors are not commonly used in Ecology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{"citationID":"TMB3Dc2s","properties":{"formattedCitation":"(but see examples in Dee et al. 2016, Dudney et al. 2021)","plainCitation":"(but see examples in Dee et al. 2016, Dudney et al. 2021)","noteIndex":0},"citationItems":[{"id":9896,"uris":["http://zotero.org/users/1810851/items/3CZF8CMS"],"itemData":{"id":9896,"type":"article-journal","abstract":"Temperature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w:t>
      </w:r>
      <w:r w:rsidR="00F87D56" w:rsidRPr="00E96EC0">
        <w:rPr>
          <w:rFonts w:ascii="Calibri" w:hAnsi="Calibri" w:cs="Calibri"/>
          <w:i/>
          <w:iCs/>
          <w:shd w:val="pct15" w:color="auto" w:fill="FFFFFF"/>
          <w:rPrChange w:id="996" w:author="Laura Dee" w:date="2023-04-04T14:54:00Z">
            <w:rPr>
              <w:rFonts w:ascii="Calibri" w:hAnsi="Calibri" w:cs="Calibri"/>
              <w:shd w:val="pct15" w:color="auto" w:fill="FFFFFF"/>
            </w:rPr>
          </w:rPrChange>
        </w:rPr>
        <w:t>but see examples</w:t>
      </w:r>
      <w:r w:rsidR="00F87D56" w:rsidRPr="00433985">
        <w:rPr>
          <w:rFonts w:ascii="Calibri" w:hAnsi="Calibri" w:cs="Calibri"/>
          <w:shd w:val="pct15" w:color="auto" w:fill="FFFFFF"/>
        </w:rPr>
        <w:t xml:space="preserve"> in Dee et al. 2016, Dudney et al. 2021)</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despite being a way to continue to use Ordinary Least Squares and then flexibly apply a post-hoc adjustment SEs to accommodate clustered data, heteroskedasticity, correlation between time points, and other arbitrary correlation structures within the data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{"citationID":"TZVUsqvC","properties":{"formattedCitation":"(Cameron and Miller 2015, Abadie et al. 2017)","plainCitation":"(Cameron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(Cameron and Miller 2015, Abadie et al. 2017)</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While random effects, autocorrelation structures in statistical models, and more, can address some of the same issues in the design of a model, robust standard errors often provide a simpler solution allowing researchers to not have to make more assumptions about the structure of their data that they are not interested in. There are tradeoffs, however, and as multiple already widely known techniques cover similar ground, we recommend looking at comparisons of approaches such as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{"citationID":"40kOQR5e","properties":{"formattedCitation":"(Oshchepkov and Shirokanova 2022)","plainCitation":"(Oshchepkov and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(Oshchepkov and Shirokanova 2022)</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A full discussion or review of robust standard errors  is beyond the scope of this discussion, but we refer applied researchers to the documentation for the </w:t>
      </w:r>
      <w:ins w:id="997" w:author="Laura Dee" w:date="2023-04-04T14:54:00Z">
        <w:r w:rsidR="006C7C5E">
          <w:rPr>
            <w:rFonts w:ascii="Calibri" w:eastAsia="Calibri" w:hAnsi="Calibri" w:cs="Calibri"/>
            <w:color w:val="333333"/>
            <w:sz w:val="24"/>
            <w:szCs w:val="24"/>
            <w:shd w:val="pct15" w:color="auto" w:fill="FFFFFF"/>
          </w:rPr>
          <w:t>‘</w:t>
        </w:r>
      </w:ins>
      <w:r w:rsidRPr="00433985">
        <w:rPr>
          <w:rFonts w:ascii="Calibri" w:eastAsia="Calibri" w:hAnsi="Calibri" w:cs="Calibri"/>
          <w:i/>
          <w:iCs/>
          <w:color w:val="333333"/>
          <w:sz w:val="24"/>
          <w:szCs w:val="24"/>
          <w:shd w:val="pct15" w:color="auto" w:fill="FFFFFF"/>
        </w:rPr>
        <w:t>sandwich</w:t>
      </w:r>
      <w:ins w:id="998" w:author="Laura Dee" w:date="2023-04-04T14:54:00Z">
        <w:r w:rsidR="006C7C5E">
          <w:rPr>
            <w:rFonts w:ascii="Calibri" w:eastAsia="Calibri" w:hAnsi="Calibri" w:cs="Calibri"/>
            <w:i/>
            <w:iCs/>
            <w:color w:val="333333"/>
            <w:sz w:val="24"/>
            <w:szCs w:val="24"/>
            <w:shd w:val="pct15" w:color="auto" w:fill="FFFFFF"/>
          </w:rPr>
          <w:t>’</w:t>
        </w:r>
      </w:ins>
      <w:r w:rsidRPr="00433985">
        <w:rPr>
          <w:rFonts w:ascii="Calibri" w:eastAsia="Calibri" w:hAnsi="Calibri" w:cs="Calibri"/>
          <w:color w:val="333333"/>
          <w:sz w:val="24"/>
          <w:szCs w:val="24"/>
          <w:shd w:val="pct15" w:color="auto" w:fill="FFFFFF"/>
        </w:rPr>
        <w:t xml:space="preserve"> package in R and to comprehensive reviews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{"citationID":"HtAaXwTg","properties":{"formattedCitation":"(e.g., Cameron and Miller 2015, Abadie et al. 2017)","plainCitation":"(e.g.,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L."}],"accessed":{"date-parts":[["2022",4,21]]},"issued":{"date-parts":[["2015",3,31]]}},"label":"page","prefix":"e.g.,"},{"id":12397,"uris":["http://zotero.org/users/1810851/items/8Q462IZW"],"itemData":{"id":12397,"type":"report","abstract":"In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(e.g., Cameron and Miller 2015, Abadie et al. 2017)</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w:t>
      </w:r>
    </w:p>
    <w:p w14:paraId="1CA13B00" w14:textId="77777777" w:rsidR="00766C2E" w:rsidRDefault="00037819">
      <w:pPr>
        <w:spacing w:before="240" w:after="240"/>
        <w:rPr>
          <w:rFonts w:ascii="Calibri" w:eastAsia="Calibri" w:hAnsi="Calibri" w:cs="Calibri"/>
          <w:b/>
          <w:color w:val="333333"/>
          <w:sz w:val="24"/>
          <w:szCs w:val="24"/>
        </w:rPr>
      </w:pPr>
      <w:r>
        <w:rPr>
          <w:rFonts w:ascii="Calibri" w:eastAsia="Calibri" w:hAnsi="Calibri" w:cs="Calibri"/>
          <w:b/>
          <w:color w:val="333333"/>
          <w:sz w:val="24"/>
          <w:szCs w:val="24"/>
        </w:rPr>
        <w:t>Discussion</w:t>
      </w:r>
    </w:p>
    <w:p w14:paraId="70611E94" w14:textId="2FFFCDF4"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hope that our introduction to statistical and sampling designs to address the problem of omitted variable bias and causal inference from observational data has shown you, </w:t>
      </w:r>
      <w:r>
        <w:rPr>
          <w:rFonts w:ascii="Calibri" w:eastAsia="Calibri" w:hAnsi="Calibri" w:cs="Calibri"/>
          <w:color w:val="333333"/>
          <w:sz w:val="24"/>
          <w:szCs w:val="24"/>
        </w:rPr>
        <w:lastRenderedPageBreak/>
        <w:t xml:space="preserve">dear reader, that through thinking carefully about biological systems, we can draw on a solid set of existing methods to produce causally valid inferences from observational data. At the core is building an </w:t>
      </w:r>
      <w:r w:rsidRPr="006C7C5E">
        <w:rPr>
          <w:rFonts w:ascii="Calibri" w:eastAsia="Calibri" w:hAnsi="Calibri" w:cs="Calibri"/>
          <w:i/>
          <w:iCs/>
          <w:color w:val="333333"/>
          <w:sz w:val="24"/>
          <w:szCs w:val="24"/>
          <w:rPrChange w:id="999" w:author="Laura Dee" w:date="2023-04-04T14:54:00Z">
            <w:rPr>
              <w:rFonts w:ascii="Calibri" w:eastAsia="Calibri" w:hAnsi="Calibri" w:cs="Calibri"/>
              <w:color w:val="333333"/>
              <w:sz w:val="24"/>
              <w:szCs w:val="24"/>
            </w:rPr>
          </w:rPrChange>
        </w:rPr>
        <w:t>a priori</w:t>
      </w:r>
      <w:r>
        <w:rPr>
          <w:rFonts w:ascii="Calibri" w:eastAsia="Calibri" w:hAnsi="Calibri" w:cs="Calibri"/>
          <w:color w:val="333333"/>
          <w:sz w:val="24"/>
          <w:szCs w:val="24"/>
        </w:rPr>
        <w:t xml:space="preserve"> causal model of how a system works, and then applying that to the statistical and sampling design that you will use in answering your causal questions. The techniques for addressing omitted variable bias are well within the standard statistical toolbox of most modern ecologists. The results, as seen in at least this </w:t>
      </w:r>
      <w:del w:id="1000" w:author="Laura Dee" w:date="2023-04-04T15:15:00Z">
        <w:r w:rsidDel="0093694E">
          <w:rPr>
            <w:rFonts w:ascii="Calibri" w:eastAsia="Calibri" w:hAnsi="Calibri" w:cs="Calibri"/>
            <w:color w:val="333333"/>
            <w:sz w:val="24"/>
            <w:szCs w:val="24"/>
          </w:rPr>
          <w:delText xml:space="preserve">one </w:delText>
        </w:r>
      </w:del>
      <w:r>
        <w:rPr>
          <w:rFonts w:ascii="Calibri" w:eastAsia="Calibri" w:hAnsi="Calibri" w:cs="Calibri"/>
          <w:color w:val="333333"/>
          <w:sz w:val="24"/>
          <w:szCs w:val="24"/>
        </w:rPr>
        <w:t xml:space="preserve">toy example, can be profound for our ability to understand biological systems. It is time to begin using these tools to address some of the most pressing questions in the study of </w:t>
      </w:r>
      <w:ins w:id="1001" w:author="Laura Dee" w:date="2023-04-04T14:55:00Z">
        <w:r w:rsidR="00B7599F">
          <w:rPr>
            <w:rFonts w:ascii="Calibri" w:eastAsia="Calibri" w:hAnsi="Calibri" w:cs="Calibri"/>
            <w:color w:val="333333"/>
            <w:sz w:val="24"/>
            <w:szCs w:val="24"/>
          </w:rPr>
          <w:t>n</w:t>
        </w:r>
      </w:ins>
      <w:del w:id="1002" w:author="Laura Dee" w:date="2023-04-04T14:55:00Z">
        <w:r w:rsidDel="00B7599F">
          <w:rPr>
            <w:rFonts w:ascii="Calibri" w:eastAsia="Calibri" w:hAnsi="Calibri" w:cs="Calibri"/>
            <w:color w:val="333333"/>
            <w:sz w:val="24"/>
            <w:szCs w:val="24"/>
          </w:rPr>
          <w:delText>N</w:delText>
        </w:r>
      </w:del>
      <w:r>
        <w:rPr>
          <w:rFonts w:ascii="Calibri" w:eastAsia="Calibri" w:hAnsi="Calibri" w:cs="Calibri"/>
          <w:color w:val="333333"/>
          <w:sz w:val="24"/>
          <w:szCs w:val="24"/>
        </w:rPr>
        <w:t>ature.</w:t>
      </w:r>
    </w:p>
    <w:p w14:paraId="58DEFAB7" w14:textId="4DAC3D18" w:rsidR="00766C2E" w:rsidRPr="004B1381" w:rsidRDefault="00037819">
      <w:pPr>
        <w:ind w:firstLine="720"/>
        <w:rPr>
          <w:rFonts w:ascii="Calibri" w:eastAsia="Calibri" w:hAnsi="Calibri" w:cs="Calibri"/>
          <w:sz w:val="24"/>
          <w:szCs w:val="24"/>
          <w:rPrChange w:id="1003" w:author="Laura Dee" w:date="2023-04-04T11:44:00Z">
            <w:rPr>
              <w:rFonts w:ascii="Calibri" w:eastAsia="Calibri" w:hAnsi="Calibri" w:cs="Calibri"/>
              <w:color w:val="333333"/>
              <w:sz w:val="24"/>
              <w:szCs w:val="24"/>
            </w:rPr>
          </w:rPrChange>
        </w:rPr>
        <w:pPrChange w:id="1004" w:author="Laura Dee" w:date="2023-04-04T11:44:00Z">
          <w:pPr>
            <w:shd w:val="clear" w:color="auto" w:fill="FFFFFF"/>
            <w:spacing w:after="160"/>
            <w:ind w:firstLine="720"/>
          </w:pPr>
        </w:pPrChange>
      </w:pPr>
      <w:r>
        <w:rPr>
          <w:rFonts w:ascii="Calibri" w:eastAsia="Calibri" w:hAnsi="Calibri" w:cs="Calibri"/>
          <w:color w:val="333333"/>
          <w:sz w:val="24"/>
          <w:szCs w:val="24"/>
          <w:highlight w:val="white"/>
        </w:rPr>
        <w:t xml:space="preserve">Further, we hope that, in developing </w:t>
      </w:r>
      <w:ins w:id="1005" w:author="Laura Dee" w:date="2023-04-04T14:27:00Z">
        <w:r w:rsidR="00D85566">
          <w:rPr>
            <w:rFonts w:ascii="Calibri" w:eastAsia="Calibri" w:hAnsi="Calibri" w:cs="Calibri"/>
            <w:color w:val="333333"/>
            <w:sz w:val="24"/>
            <w:szCs w:val="24"/>
            <w:highlight w:val="white"/>
          </w:rPr>
          <w:t>a deepened</w:t>
        </w:r>
      </w:ins>
      <w:del w:id="1006" w:author="Laura Dee" w:date="2023-04-04T14:27:00Z">
        <w:r w:rsidDel="00D85566">
          <w:rPr>
            <w:rFonts w:ascii="Calibri" w:eastAsia="Calibri" w:hAnsi="Calibri" w:cs="Calibri"/>
            <w:color w:val="333333"/>
            <w:sz w:val="24"/>
            <w:szCs w:val="24"/>
            <w:highlight w:val="white"/>
          </w:rPr>
          <w:delText>an</w:delText>
        </w:r>
      </w:del>
      <w:r>
        <w:rPr>
          <w:rFonts w:ascii="Calibri" w:eastAsia="Calibri" w:hAnsi="Calibri" w:cs="Calibri"/>
          <w:color w:val="333333"/>
          <w:sz w:val="24"/>
          <w:szCs w:val="24"/>
          <w:highlight w:val="white"/>
        </w:rPr>
        <w:t xml:space="preserve"> understanding of </w:t>
      </w:r>
      <w:ins w:id="1007" w:author="Laura Dee" w:date="2023-04-04T14:27:00Z">
        <w:r w:rsidR="00D85566">
          <w:rPr>
            <w:rFonts w:ascii="Calibri" w:eastAsia="Calibri" w:hAnsi="Calibri" w:cs="Calibri"/>
            <w:color w:val="333333"/>
            <w:sz w:val="24"/>
            <w:szCs w:val="24"/>
            <w:highlight w:val="white"/>
          </w:rPr>
          <w:t xml:space="preserve">omitted variable bias, and strategies to </w:t>
        </w:r>
      </w:ins>
      <w:ins w:id="1008" w:author="Laura Dee" w:date="2023-04-17T10:11:00Z">
        <w:r w:rsidR="00A037A1">
          <w:rPr>
            <w:rFonts w:ascii="Calibri" w:eastAsia="Calibri" w:hAnsi="Calibri" w:cs="Calibri"/>
            <w:color w:val="333333"/>
            <w:sz w:val="24"/>
            <w:szCs w:val="24"/>
            <w:highlight w:val="white"/>
          </w:rPr>
          <w:t>control</w:t>
        </w:r>
      </w:ins>
      <w:ins w:id="1009" w:author="Laura Dee" w:date="2023-04-04T14:27:00Z">
        <w:r w:rsidR="00D85566">
          <w:rPr>
            <w:rFonts w:ascii="Calibri" w:eastAsia="Calibri" w:hAnsi="Calibri" w:cs="Calibri"/>
            <w:color w:val="333333"/>
            <w:sz w:val="24"/>
            <w:szCs w:val="24"/>
            <w:highlight w:val="white"/>
          </w:rPr>
          <w:t xml:space="preserve"> for both observed and unobserved </w:t>
        </w:r>
      </w:ins>
      <w:ins w:id="1010" w:author="Laura Dee" w:date="2023-04-17T10:11:00Z">
        <w:r w:rsidR="00A037A1">
          <w:rPr>
            <w:rFonts w:ascii="Calibri" w:eastAsia="Calibri" w:hAnsi="Calibri" w:cs="Calibri"/>
            <w:color w:val="333333"/>
            <w:sz w:val="24"/>
            <w:szCs w:val="24"/>
            <w:highlight w:val="white"/>
          </w:rPr>
          <w:t>confounding</w:t>
        </w:r>
      </w:ins>
      <w:ins w:id="1011" w:author="Laura Dee" w:date="2023-04-04T14:27:00Z">
        <w:r w:rsidR="00D85566">
          <w:rPr>
            <w:rFonts w:ascii="Calibri" w:eastAsia="Calibri" w:hAnsi="Calibri" w:cs="Calibri"/>
            <w:color w:val="333333"/>
            <w:sz w:val="24"/>
            <w:szCs w:val="24"/>
            <w:highlight w:val="white"/>
          </w:rPr>
          <w:t xml:space="preserve"> variables, </w:t>
        </w:r>
      </w:ins>
      <w:commentRangeStart w:id="1012"/>
      <w:del w:id="1013" w:author="Laura Dee" w:date="2023-04-04T14:27:00Z">
        <w:r w:rsidDel="00D85566">
          <w:rPr>
            <w:rFonts w:ascii="Calibri" w:eastAsia="Calibri" w:hAnsi="Calibri" w:cs="Calibri"/>
            <w:color w:val="333333"/>
            <w:sz w:val="24"/>
            <w:szCs w:val="24"/>
            <w:highlight w:val="white"/>
          </w:rPr>
          <w:delText xml:space="preserve">how to </w:delText>
        </w:r>
      </w:del>
      <w:del w:id="1014" w:author="Laura Dee" w:date="2023-04-04T11:44:00Z">
        <w:r w:rsidDel="004B1381">
          <w:rPr>
            <w:rFonts w:ascii="Calibri" w:eastAsia="Calibri" w:hAnsi="Calibri" w:cs="Calibri"/>
            <w:color w:val="333333"/>
            <w:sz w:val="24"/>
            <w:szCs w:val="24"/>
            <w:highlight w:val="white"/>
          </w:rPr>
          <w:delText xml:space="preserve">accommodate </w:delText>
        </w:r>
      </w:del>
      <w:del w:id="1015" w:author="Laura Dee" w:date="2023-04-04T14:27:00Z">
        <w:r w:rsidDel="00D85566">
          <w:rPr>
            <w:rFonts w:ascii="Calibri" w:eastAsia="Calibri" w:hAnsi="Calibri" w:cs="Calibri"/>
            <w:color w:val="333333"/>
            <w:sz w:val="24"/>
            <w:szCs w:val="24"/>
            <w:highlight w:val="white"/>
          </w:rPr>
          <w:delText xml:space="preserve">OVB from spatial or temporal confounders, </w:delText>
        </w:r>
      </w:del>
      <w:r>
        <w:rPr>
          <w:rFonts w:ascii="Calibri" w:eastAsia="Calibri" w:hAnsi="Calibri" w:cs="Calibri"/>
          <w:color w:val="333333"/>
          <w:sz w:val="24"/>
          <w:szCs w:val="24"/>
          <w:highlight w:val="white"/>
        </w:rPr>
        <w:t xml:space="preserve">Ecologists </w:t>
      </w:r>
      <w:r w:rsidR="00A03D2E">
        <w:rPr>
          <w:rFonts w:ascii="Calibri" w:eastAsia="Calibri" w:hAnsi="Calibri" w:cs="Calibri"/>
          <w:color w:val="333333"/>
          <w:sz w:val="24"/>
          <w:szCs w:val="24"/>
          <w:highlight w:val="white"/>
        </w:rPr>
        <w:t>can</w:t>
      </w:r>
      <w:r>
        <w:rPr>
          <w:rFonts w:ascii="Calibri" w:eastAsia="Calibri" w:hAnsi="Calibri" w:cs="Calibri"/>
          <w:color w:val="333333"/>
          <w:sz w:val="24"/>
          <w:szCs w:val="24"/>
          <w:highlight w:val="white"/>
        </w:rPr>
        <w:t xml:space="preserve"> see the above concepts as part of a generalizable approach to handling confounding variables. </w:t>
      </w:r>
      <w:commentRangeEnd w:id="1012"/>
      <w:r w:rsidR="00D85566">
        <w:rPr>
          <w:rStyle w:val="CommentReference"/>
        </w:rPr>
        <w:commentReference w:id="1012"/>
      </w:r>
      <w:r>
        <w:rPr>
          <w:rFonts w:ascii="Calibri" w:eastAsia="Calibri" w:hAnsi="Calibri" w:cs="Calibri"/>
          <w:color w:val="333333"/>
          <w:sz w:val="24"/>
          <w:szCs w:val="24"/>
          <w:highlight w:val="white"/>
        </w:rPr>
        <w:t>Many types of clusters in a study could have omitted variables lurking around the corner</w:t>
      </w:r>
      <w:r>
        <w:rPr>
          <w:rFonts w:ascii="Calibri" w:eastAsia="Calibri" w:hAnsi="Calibri" w:cs="Calibri"/>
          <w:color w:val="333333"/>
          <w:sz w:val="24"/>
          <w:szCs w:val="24"/>
        </w:rPr>
        <w:t xml:space="preserve">. </w:t>
      </w:r>
      <w:r w:rsidRPr="00520166">
        <w:rPr>
          <w:rFonts w:ascii="Calibri" w:eastAsia="Calibri" w:hAnsi="Calibri" w:cs="Calibri"/>
          <w:color w:val="333333"/>
          <w:sz w:val="24"/>
          <w:szCs w:val="24"/>
          <w:highlight w:val="magenta"/>
          <w:rPrChange w:id="1016" w:author="Laura Dee" w:date="2023-04-04T14:44:00Z">
            <w:rPr>
              <w:rFonts w:ascii="Calibri" w:eastAsia="Calibri" w:hAnsi="Calibri" w:cs="Calibri"/>
              <w:color w:val="333333"/>
              <w:sz w:val="24"/>
              <w:szCs w:val="24"/>
            </w:rPr>
          </w:rPrChange>
        </w:rPr>
        <w:t xml:space="preserve">With a large enough sample size and astute study </w:t>
      </w:r>
      <w:r w:rsidR="00A03D2E" w:rsidRPr="00520166">
        <w:rPr>
          <w:rFonts w:ascii="Calibri" w:eastAsia="Calibri" w:hAnsi="Calibri" w:cs="Calibri"/>
          <w:color w:val="333333"/>
          <w:sz w:val="24"/>
          <w:szCs w:val="24"/>
          <w:highlight w:val="magenta"/>
          <w:rPrChange w:id="1017" w:author="Laura Dee" w:date="2023-04-04T14:44:00Z">
            <w:rPr>
              <w:rFonts w:ascii="Calibri" w:eastAsia="Calibri" w:hAnsi="Calibri" w:cs="Calibri"/>
              <w:color w:val="333333"/>
              <w:sz w:val="24"/>
              <w:szCs w:val="24"/>
            </w:rPr>
          </w:rPrChange>
        </w:rPr>
        <w:t>design,</w:t>
      </w:r>
      <w:r w:rsidR="00A03D2E">
        <w:rPr>
          <w:rFonts w:ascii="Calibri" w:eastAsia="Calibri" w:hAnsi="Calibri" w:cs="Calibri"/>
          <w:color w:val="333333"/>
          <w:sz w:val="24"/>
          <w:szCs w:val="24"/>
        </w:rPr>
        <w:t xml:space="preserve"> we</w:t>
      </w:r>
      <w:r>
        <w:rPr>
          <w:rFonts w:ascii="Calibri" w:eastAsia="Calibri" w:hAnsi="Calibri" w:cs="Calibri"/>
          <w:color w:val="333333"/>
          <w:sz w:val="24"/>
          <w:szCs w:val="24"/>
        </w:rPr>
        <w:t xml:space="preserve"> can structure our </w:t>
      </w:r>
      <w:ins w:id="1018" w:author="Laura Dee" w:date="2023-04-04T14:42:00Z">
        <w:r w:rsidR="00520166">
          <w:rPr>
            <w:rFonts w:ascii="Calibri" w:eastAsia="Calibri" w:hAnsi="Calibri" w:cs="Calibri"/>
            <w:color w:val="333333"/>
            <w:sz w:val="24"/>
            <w:szCs w:val="24"/>
          </w:rPr>
          <w:t xml:space="preserve">study designs </w:t>
        </w:r>
      </w:ins>
      <w:del w:id="1019" w:author="Laura Dee" w:date="2023-04-04T14:42:00Z">
        <w:r w:rsidDel="00520166">
          <w:rPr>
            <w:rFonts w:ascii="Calibri" w:eastAsia="Calibri" w:hAnsi="Calibri" w:cs="Calibri"/>
            <w:color w:val="333333"/>
            <w:sz w:val="24"/>
            <w:szCs w:val="24"/>
          </w:rPr>
          <w:delText xml:space="preserve">research </w:delText>
        </w:r>
      </w:del>
      <w:r>
        <w:rPr>
          <w:rFonts w:ascii="Calibri" w:eastAsia="Calibri" w:hAnsi="Calibri" w:cs="Calibri"/>
          <w:color w:val="333333"/>
          <w:sz w:val="24"/>
          <w:szCs w:val="24"/>
        </w:rPr>
        <w:t xml:space="preserve">to </w:t>
      </w:r>
      <w:ins w:id="1020" w:author="Laura Dee" w:date="2023-04-04T14:42:00Z">
        <w:r w:rsidR="00520166">
          <w:rPr>
            <w:rFonts w:ascii="Calibri" w:eastAsia="Calibri" w:hAnsi="Calibri" w:cs="Calibri"/>
            <w:color w:val="333333"/>
            <w:sz w:val="24"/>
            <w:szCs w:val="24"/>
          </w:rPr>
          <w:t>control for confounding variables, whether</w:t>
        </w:r>
      </w:ins>
      <w:ins w:id="1021" w:author="Laura Dee" w:date="2023-04-04T14:44:00Z">
        <w:r w:rsidR="00520166">
          <w:rPr>
            <w:rFonts w:ascii="Calibri" w:eastAsia="Calibri" w:hAnsi="Calibri" w:cs="Calibri"/>
            <w:color w:val="333333"/>
            <w:sz w:val="24"/>
            <w:szCs w:val="24"/>
          </w:rPr>
          <w:t xml:space="preserve"> they are observed or unobserved, </w:t>
        </w:r>
      </w:ins>
      <w:del w:id="1022" w:author="Laura Dee" w:date="2023-04-04T14:44:00Z">
        <w:r w:rsidDel="00520166">
          <w:rPr>
            <w:rFonts w:ascii="Calibri" w:eastAsia="Calibri" w:hAnsi="Calibri" w:cs="Calibri"/>
            <w:color w:val="333333"/>
            <w:sz w:val="24"/>
            <w:szCs w:val="24"/>
          </w:rPr>
          <w:delText xml:space="preserve">accommodate multiple suites of confounding omitted variables </w:delText>
        </w:r>
      </w:del>
      <w:r>
        <w:rPr>
          <w:rFonts w:ascii="Calibri" w:eastAsia="Calibri" w:hAnsi="Calibri" w:cs="Calibri"/>
          <w:color w:val="333333"/>
          <w:sz w:val="24"/>
          <w:szCs w:val="24"/>
        </w:rPr>
        <w:t xml:space="preserve">occurring at multiple </w:t>
      </w:r>
      <w:del w:id="1023" w:author="Laura Dee" w:date="2023-04-04T14:44:00Z">
        <w:r w:rsidDel="00520166">
          <w:rPr>
            <w:rFonts w:ascii="Calibri" w:eastAsia="Calibri" w:hAnsi="Calibri" w:cs="Calibri"/>
            <w:color w:val="333333"/>
            <w:sz w:val="24"/>
            <w:szCs w:val="24"/>
          </w:rPr>
          <w:delText>levels of clustering</w:delText>
        </w:r>
      </w:del>
      <w:ins w:id="1024" w:author="Laura Dee" w:date="2023-04-04T14:44:00Z">
        <w:r w:rsidR="00520166">
          <w:rPr>
            <w:rFonts w:ascii="Calibri" w:eastAsia="Calibri" w:hAnsi="Calibri" w:cs="Calibri"/>
            <w:color w:val="333333"/>
            <w:sz w:val="24"/>
            <w:szCs w:val="24"/>
          </w:rPr>
          <w:t>scales</w:t>
        </w:r>
      </w:ins>
      <w:commentRangeStart w:id="1025"/>
      <w:r>
        <w:rPr>
          <w:rFonts w:ascii="Calibri" w:eastAsia="Calibri" w:hAnsi="Calibri" w:cs="Calibri"/>
          <w:color w:val="333333"/>
          <w:sz w:val="24"/>
          <w:szCs w:val="24"/>
        </w:rPr>
        <w:t xml:space="preserve">. While we have talked of sites and years, consider small-scale studies with cohort effects, individual effects, or lower levels. </w:t>
      </w:r>
      <w:commentRangeEnd w:id="1025"/>
      <w:r w:rsidR="00D26E89">
        <w:rPr>
          <w:rStyle w:val="CommentReference"/>
        </w:rPr>
        <w:commentReference w:id="1025"/>
      </w:r>
      <w:r>
        <w:rPr>
          <w:rFonts w:ascii="Calibri" w:eastAsia="Calibri" w:hAnsi="Calibri" w:cs="Calibri"/>
          <w:color w:val="333333"/>
          <w:sz w:val="24"/>
          <w:szCs w:val="24"/>
        </w:rPr>
        <w:t>Consider larger-scale studies with not just sites and years bu</w:t>
      </w:r>
      <w:r>
        <w:rPr>
          <w:rFonts w:ascii="Calibri" w:eastAsia="Calibri" w:hAnsi="Calibri" w:cs="Calibri"/>
          <w:color w:val="333333"/>
          <w:sz w:val="24"/>
          <w:szCs w:val="24"/>
          <w:highlight w:val="white"/>
        </w:rPr>
        <w:t xml:space="preserve">t regions and decades. The framework remains the same, </w:t>
      </w:r>
      <w:ins w:id="1026" w:author="Laura Dee" w:date="2023-04-04T14:48:00Z">
        <w:r w:rsidR="000C117C">
          <w:rPr>
            <w:rFonts w:ascii="Calibri" w:eastAsia="Calibri" w:hAnsi="Calibri" w:cs="Calibri"/>
            <w:color w:val="333333"/>
            <w:sz w:val="24"/>
            <w:szCs w:val="24"/>
            <w:highlight w:val="white"/>
          </w:rPr>
          <w:t xml:space="preserve">and potential confounding variables can be identified </w:t>
        </w:r>
      </w:ins>
      <w:del w:id="1027" w:author="Laura Dee" w:date="2023-04-04T14:48:00Z">
        <w:r w:rsidDel="000C117C">
          <w:rPr>
            <w:rFonts w:ascii="Calibri" w:eastAsia="Calibri" w:hAnsi="Calibri" w:cs="Calibri"/>
            <w:color w:val="333333"/>
            <w:sz w:val="24"/>
            <w:szCs w:val="24"/>
            <w:highlight w:val="white"/>
          </w:rPr>
          <w:delText xml:space="preserve">and the potential sources of OVB should reveal themselves through </w:delText>
        </w:r>
      </w:del>
      <w:ins w:id="1028" w:author="Laura Dee" w:date="2023-04-04T14:48:00Z">
        <w:r w:rsidR="000C117C">
          <w:rPr>
            <w:rFonts w:ascii="Calibri" w:eastAsia="Calibri" w:hAnsi="Calibri" w:cs="Calibri"/>
            <w:color w:val="333333"/>
            <w:sz w:val="24"/>
            <w:szCs w:val="24"/>
            <w:highlight w:val="white"/>
          </w:rPr>
          <w:t xml:space="preserve">in </w:t>
        </w:r>
      </w:ins>
      <w:r>
        <w:rPr>
          <w:rFonts w:ascii="Calibri" w:eastAsia="Calibri" w:hAnsi="Calibri" w:cs="Calibri"/>
          <w:color w:val="333333"/>
          <w:sz w:val="24"/>
          <w:szCs w:val="24"/>
          <w:highlight w:val="white"/>
        </w:rPr>
        <w:t xml:space="preserve">initial causal diagrams. </w:t>
      </w:r>
      <w:ins w:id="1029" w:author="Laura Dee" w:date="2023-04-04T11:44:00Z">
        <w:r w:rsidR="004B1381">
          <w:rPr>
            <w:rFonts w:ascii="Calibri" w:eastAsia="Calibri" w:hAnsi="Calibri" w:cs="Calibri"/>
            <w:sz w:val="24"/>
            <w:szCs w:val="24"/>
          </w:rPr>
          <w:t>Finally, some confounding variables could vary by both space and time and these designs can be extended to control for additional spatiotemporal variables (</w:t>
        </w:r>
        <w:r w:rsidR="004B1381" w:rsidRPr="00EB4AEF">
          <w:rPr>
            <w:rFonts w:ascii="Calibri" w:eastAsia="Calibri" w:hAnsi="Calibri" w:cs="Calibri"/>
            <w:i/>
            <w:iCs/>
            <w:sz w:val="24"/>
            <w:szCs w:val="24"/>
            <w:rPrChange w:id="1030" w:author="Laura Dee" w:date="2023-04-04T14:50:00Z">
              <w:rPr>
                <w:rFonts w:ascii="Calibri" w:eastAsia="Calibri" w:hAnsi="Calibri" w:cs="Calibri"/>
                <w:sz w:val="24"/>
                <w:szCs w:val="24"/>
              </w:rPr>
            </w:rPrChange>
          </w:rPr>
          <w:t>see</w:t>
        </w:r>
        <w:r w:rsidR="004B1381">
          <w:rPr>
            <w:rFonts w:ascii="Calibri" w:eastAsia="Calibri" w:hAnsi="Calibri" w:cs="Calibri"/>
            <w:sz w:val="24"/>
            <w:szCs w:val="24"/>
          </w:rPr>
          <w:t xml:space="preserve"> Dee et al, </w:t>
        </w:r>
      </w:ins>
      <w:ins w:id="1031" w:author="Laura Dee" w:date="2023-04-05T09:05:00Z">
        <w:r w:rsidR="00342574">
          <w:rPr>
            <w:rFonts w:ascii="Calibri" w:eastAsia="Calibri" w:hAnsi="Calibri" w:cs="Calibri"/>
            <w:sz w:val="24"/>
            <w:szCs w:val="24"/>
          </w:rPr>
          <w:t>in press</w:t>
        </w:r>
      </w:ins>
      <w:ins w:id="1032" w:author="Laura Dee" w:date="2023-04-04T11:44:00Z">
        <w:r w:rsidR="004B1381">
          <w:rPr>
            <w:rFonts w:ascii="Calibri" w:eastAsia="Calibri" w:hAnsi="Calibri" w:cs="Calibri"/>
            <w:sz w:val="24"/>
            <w:szCs w:val="24"/>
          </w:rPr>
          <w:t xml:space="preserve">). </w:t>
        </w:r>
      </w:ins>
    </w:p>
    <w:p w14:paraId="7D452E7F" w14:textId="418FC215" w:rsidR="00766C2E" w:rsidRDefault="00037819">
      <w:pPr>
        <w:spacing w:after="160"/>
        <w:ind w:firstLine="720"/>
        <w:rPr>
          <w:rFonts w:ascii="Calibri" w:eastAsia="Calibri" w:hAnsi="Calibri" w:cs="Calibri"/>
          <w:color w:val="333333"/>
          <w:sz w:val="24"/>
          <w:szCs w:val="24"/>
        </w:rPr>
      </w:pPr>
      <w:commentRangeStart w:id="1033"/>
      <w:commentRangeStart w:id="1034"/>
      <w:r>
        <w:rPr>
          <w:rFonts w:ascii="Calibri" w:eastAsia="Calibri" w:hAnsi="Calibri" w:cs="Calibri"/>
          <w:color w:val="333333"/>
          <w:sz w:val="24"/>
          <w:szCs w:val="24"/>
        </w:rPr>
        <w:t xml:space="preserve">The approaches we present here are surely not a panacea. Model misspecification can lead to overconfidence that some omitted variable bias problems have been accounted for by these methods when, in truth, they have not. In particular, not fully reckoning with </w:t>
      </w:r>
      <w:del w:id="1035" w:author="Laura Dee" w:date="2023-04-03T13:22:00Z">
        <w:r w:rsidDel="0069320B">
          <w:rPr>
            <w:rFonts w:ascii="Calibri" w:eastAsia="Calibri" w:hAnsi="Calibri" w:cs="Calibri"/>
            <w:color w:val="333333"/>
            <w:sz w:val="24"/>
            <w:szCs w:val="24"/>
          </w:rPr>
          <w:delText xml:space="preserve">the way </w:delText>
        </w:r>
      </w:del>
      <w:r>
        <w:rPr>
          <w:rFonts w:ascii="Calibri" w:eastAsia="Calibri" w:hAnsi="Calibri" w:cs="Calibri"/>
          <w:color w:val="333333"/>
          <w:sz w:val="24"/>
          <w:szCs w:val="24"/>
        </w:rPr>
        <w:t xml:space="preserve">omitted confounding variables </w:t>
      </w:r>
      <w:del w:id="1036" w:author="Laura Dee" w:date="2023-04-03T13:22:00Z">
        <w:r w:rsidDel="0069320B">
          <w:rPr>
            <w:rFonts w:ascii="Calibri" w:eastAsia="Calibri" w:hAnsi="Calibri" w:cs="Calibri"/>
            <w:color w:val="333333"/>
            <w:sz w:val="24"/>
            <w:szCs w:val="24"/>
          </w:rPr>
          <w:delText xml:space="preserve">correlate with our causal variables of interest </w:delText>
        </w:r>
      </w:del>
      <w:r>
        <w:rPr>
          <w:rFonts w:ascii="Calibri" w:eastAsia="Calibri" w:hAnsi="Calibri" w:cs="Calibri"/>
          <w:color w:val="333333"/>
          <w:sz w:val="24"/>
          <w:szCs w:val="24"/>
        </w:rPr>
        <w:t xml:space="preserve">can produce models that are subtly </w:t>
      </w:r>
      <w:proofErr w:type="spellStart"/>
      <w:r>
        <w:rPr>
          <w:rFonts w:ascii="Calibri" w:eastAsia="Calibri" w:hAnsi="Calibri" w:cs="Calibri"/>
          <w:color w:val="333333"/>
          <w:sz w:val="24"/>
          <w:szCs w:val="24"/>
        </w:rPr>
        <w:t>misspecified</w:t>
      </w:r>
      <w:proofErr w:type="spellEnd"/>
      <w:ins w:id="1037" w:author="Laura Dee" w:date="2023-04-04T15:15:00Z">
        <w:r w:rsidR="0093694E">
          <w:rPr>
            <w:rFonts w:ascii="Calibri" w:eastAsia="Calibri" w:hAnsi="Calibri" w:cs="Calibri"/>
            <w:color w:val="333333"/>
            <w:sz w:val="24"/>
            <w:szCs w:val="24"/>
          </w:rPr>
          <w:t>,</w:t>
        </w:r>
      </w:ins>
      <w:del w:id="1038" w:author="Laura Dee" w:date="2023-04-04T15:15:00Z">
        <w:r w:rsidDel="0093694E">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 xml:space="preserve"> such as thinking that a confounding variable only varies in space, when it varies in both space and time. Moreover,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someday, someone will come along with a different one that will produce different conclusions and yield new insights is the cost of doing science. </w:t>
      </w:r>
      <w:del w:id="1039" w:author="Laura Dee" w:date="2023-04-04T14:30:00Z">
        <w:r w:rsidDel="006D0421">
          <w:rPr>
            <w:rFonts w:ascii="Calibri" w:eastAsia="Calibri" w:hAnsi="Calibri" w:cs="Calibri"/>
            <w:color w:val="333333"/>
            <w:sz w:val="24"/>
            <w:szCs w:val="24"/>
          </w:rPr>
          <w:delText>We must embrace creative failure rather than be paralyzed by it.</w:delText>
        </w:r>
      </w:del>
      <w:commentRangeEnd w:id="1033"/>
      <w:r w:rsidR="006D0421">
        <w:rPr>
          <w:rStyle w:val="CommentReference"/>
        </w:rPr>
        <w:commentReference w:id="1033"/>
      </w:r>
      <w:commentRangeEnd w:id="1034"/>
      <w:r w:rsidR="00555854">
        <w:rPr>
          <w:rStyle w:val="CommentReference"/>
        </w:rPr>
        <w:commentReference w:id="1034"/>
      </w:r>
    </w:p>
    <w:p w14:paraId="6215AD2E" w14:textId="70B09F3D"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important thing is to be </w:t>
      </w:r>
      <w:r w:rsidR="00A03D2E">
        <w:rPr>
          <w:rFonts w:ascii="Calibri" w:eastAsia="Calibri" w:hAnsi="Calibri" w:cs="Calibri"/>
          <w:color w:val="333333"/>
          <w:sz w:val="24"/>
          <w:szCs w:val="24"/>
        </w:rPr>
        <w:t>transparent in</w:t>
      </w:r>
      <w:r>
        <w:rPr>
          <w:rFonts w:ascii="Calibri" w:eastAsia="Calibri" w:hAnsi="Calibri" w:cs="Calibri"/>
          <w:color w:val="333333"/>
          <w:sz w:val="24"/>
          <w:szCs w:val="24"/>
        </w:rPr>
        <w:t xml:space="preserve"> how we deal with problems of omitted confounding variables. What are the assumptions they are making </w:t>
      </w:r>
      <w:r w:rsidR="00A03D2E">
        <w:rPr>
          <w:rFonts w:ascii="Calibri" w:eastAsia="Calibri" w:hAnsi="Calibri" w:cs="Calibri"/>
          <w:color w:val="333333"/>
          <w:sz w:val="24"/>
          <w:szCs w:val="24"/>
        </w:rPr>
        <w:t>to</w:t>
      </w:r>
      <w:r>
        <w:rPr>
          <w:rFonts w:ascii="Calibri" w:eastAsia="Calibri" w:hAnsi="Calibri" w:cs="Calibri"/>
          <w:color w:val="333333"/>
          <w:sz w:val="24"/>
          <w:szCs w:val="24"/>
        </w:rPr>
        <w:t xml:space="preserve"> interpret an effect as causal or not?  If you are using mixed models, do you meet the random effects assumption? Have you evaluated your residuals to determine if you need to implement robust standard errors? Why did you include some covariates and not others? Do you have a path diagram - even a brief verbal one - of your system that might help a reader understand your thought </w:t>
      </w:r>
      <w:r>
        <w:rPr>
          <w:rFonts w:ascii="Calibri" w:eastAsia="Calibri" w:hAnsi="Calibri" w:cs="Calibri"/>
          <w:color w:val="333333"/>
          <w:sz w:val="24"/>
          <w:szCs w:val="24"/>
        </w:rPr>
        <w:lastRenderedPageBreak/>
        <w:t xml:space="preserve">process? Putting these types of results in even a brief sentence - if not a figure or full breakdown in a manuscript supplement - will go far in terms of making your analyses more </w:t>
      </w:r>
      <w:r w:rsidRPr="00E83803">
        <w:rPr>
          <w:rFonts w:ascii="Calibri" w:eastAsia="Calibri" w:hAnsi="Calibri" w:cs="Calibri"/>
          <w:color w:val="333333"/>
          <w:sz w:val="24"/>
          <w:szCs w:val="24"/>
          <w:highlight w:val="magenta"/>
          <w:rPrChange w:id="1040" w:author="Laura Dee" w:date="2023-04-04T15:15:00Z">
            <w:rPr>
              <w:rFonts w:ascii="Calibri" w:eastAsia="Calibri" w:hAnsi="Calibri" w:cs="Calibri"/>
              <w:color w:val="333333"/>
              <w:sz w:val="24"/>
              <w:szCs w:val="24"/>
            </w:rPr>
          </w:rPrChange>
        </w:rPr>
        <w:t>useful and, to be frank, more robust to a cranky reviewer.</w:t>
      </w:r>
    </w:p>
    <w:p w14:paraId="74A19F0A" w14:textId="15EFC523" w:rsidR="00766C2E" w:rsidRDefault="00365453" w:rsidP="00F87D56">
      <w:pPr>
        <w:spacing w:after="160"/>
        <w:ind w:firstLine="720"/>
        <w:rPr>
          <w:rFonts w:ascii="Calibri" w:eastAsia="Calibri" w:hAnsi="Calibri" w:cs="Calibri"/>
          <w:color w:val="333333"/>
          <w:sz w:val="24"/>
          <w:szCs w:val="24"/>
        </w:rPr>
      </w:pPr>
      <w:ins w:id="1041" w:author="Laura Dee" w:date="2023-04-04T11:49:00Z">
        <w:r>
          <w:rPr>
            <w:rFonts w:ascii="Calibri" w:eastAsia="Calibri" w:hAnsi="Calibri" w:cs="Calibri"/>
            <w:color w:val="333333"/>
            <w:sz w:val="24"/>
            <w:szCs w:val="24"/>
          </w:rPr>
          <w:t>Finally, w</w:t>
        </w:r>
      </w:ins>
      <w:del w:id="1042" w:author="Laura Dee" w:date="2023-04-04T11:49:00Z">
        <w:r w:rsidDel="00365453">
          <w:rPr>
            <w:rFonts w:ascii="Calibri" w:eastAsia="Calibri" w:hAnsi="Calibri" w:cs="Calibri"/>
            <w:color w:val="333333"/>
            <w:sz w:val="24"/>
            <w:szCs w:val="24"/>
          </w:rPr>
          <w:delText>W</w:delText>
        </w:r>
      </w:del>
      <w:r>
        <w:rPr>
          <w:rFonts w:ascii="Calibri" w:eastAsia="Calibri" w:hAnsi="Calibri" w:cs="Calibri"/>
          <w:color w:val="333333"/>
          <w:sz w:val="24"/>
          <w:szCs w:val="24"/>
        </w:rPr>
        <w:t xml:space="preserve">e </w:t>
      </w:r>
      <w:del w:id="1043" w:author="Laura Dee" w:date="2023-04-04T11:49:00Z">
        <w:r w:rsidDel="00365453">
          <w:rPr>
            <w:rFonts w:ascii="Calibri" w:eastAsia="Calibri" w:hAnsi="Calibri" w:cs="Calibri"/>
            <w:color w:val="333333"/>
            <w:sz w:val="24"/>
            <w:szCs w:val="24"/>
          </w:rPr>
          <w:delText xml:space="preserve">also </w:delText>
        </w:r>
      </w:del>
      <w:r>
        <w:rPr>
          <w:rFonts w:ascii="Calibri" w:eastAsia="Calibri" w:hAnsi="Calibri" w:cs="Calibri"/>
          <w:color w:val="333333"/>
          <w:sz w:val="24"/>
          <w:szCs w:val="24"/>
        </w:rPr>
        <w:t>emphasize that this paper</w:t>
      </w:r>
      <w:del w:id="1044" w:author="Laura Dee" w:date="2023-04-04T11:49:00Z">
        <w:r w:rsidDel="00365453">
          <w:rPr>
            <w:rFonts w:ascii="Calibri" w:eastAsia="Calibri" w:hAnsi="Calibri" w:cs="Calibri"/>
            <w:color w:val="333333"/>
            <w:sz w:val="24"/>
            <w:szCs w:val="24"/>
          </w:rPr>
          <w:delText xml:space="preserve"> is</w:delText>
        </w:r>
      </w:del>
      <w:ins w:id="1045" w:author="Laura Dee" w:date="2023-04-04T11:49:00Z">
        <w:r>
          <w:rPr>
            <w:rFonts w:ascii="Calibri" w:eastAsia="Calibri" w:hAnsi="Calibri" w:cs="Calibri"/>
            <w:color w:val="333333"/>
            <w:sz w:val="24"/>
            <w:szCs w:val="24"/>
          </w:rPr>
          <w:t xml:space="preserve"> provides</w:t>
        </w:r>
      </w:ins>
      <w:r>
        <w:rPr>
          <w:rFonts w:ascii="Calibri" w:eastAsia="Calibri" w:hAnsi="Calibri" w:cs="Calibri"/>
          <w:color w:val="333333"/>
          <w:sz w:val="24"/>
          <w:szCs w:val="24"/>
        </w:rPr>
        <w:t xml:space="preserve"> a starting point. There are many other methods for producing causal inference in the face of omitted variable bias. We recommend several recent reviews of instrumental variables approaches </w:t>
      </w:r>
      <w:r>
        <w:fldChar w:fldCharType="begin"/>
      </w:r>
      <w:r w:rsidR="00F87D56">
        <w:instrText xml:space="preserve"> ADDIN ZOTERO_ITEM CSL_CITATION {"citationID":"bo7CCDC3","properties":{"formattedCitation":"(Angrist et al. 1996, Kendall 2015, Grace 2021)","plainCitation":"(Angrist et al. 1996, Kendall 2015, Grace 2021)","noteIndex":0},"citationItems":[{"id":5897,"uris":["http://zotero.org/users/1810851/items/Y7MI7GHZ"],"itemData":{"id":5897,"type":"article-journal","container-title":"Journal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B"}],"issued":{"date-parts":[["1996"]]}}},{"id":12361,"uris":["http://zotero.org/users/1810851/items/VS9H5RUI"],"itemData":{"id":12361,"type":"book","ISBN":"0-19-967254-7","title":"A statistical symphony: instrumental variables reveal causality and control measurement error","author":[{"family":"Kendall","given":"Bruce E."}],"issued":{"date-parts":[["2015"]]}}},{"id":12403,"uris":["http://zotero.org/users/1810851/items/95YRYPXX"],"itemData":{"id":12403,"type":"article-journal","abstract":"Instrumental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B."}],"accessed":{"date-parts":[["2022",4,21]]},"issued":{"date-parts":[["2021"]]}}}],"schema":"https://github.com/citation-style-language/schema/raw/master/csl-citation.json"} </w:instrText>
      </w:r>
      <w:r>
        <w:fldChar w:fldCharType="separate"/>
      </w:r>
      <w:r w:rsidR="00F87D56">
        <w:t>(Angrist et al. 1996, Kendall 2015, Grace 2021)</w:t>
      </w:r>
      <w:r>
        <w:rPr>
          <w:rFonts w:ascii="Calibri" w:eastAsia="Calibri" w:hAnsi="Calibri" w:cs="Calibri"/>
          <w:sz w:val="24"/>
          <w:szCs w:val="24"/>
        </w:rPr>
        <w:fldChar w:fldCharType="end"/>
      </w:r>
      <w:r>
        <w:rPr>
          <w:rFonts w:ascii="Calibri" w:eastAsia="Calibri" w:hAnsi="Calibri" w:cs="Calibri"/>
          <w:color w:val="333333"/>
          <w:sz w:val="24"/>
          <w:szCs w:val="24"/>
        </w:rPr>
        <w:t xml:space="preserve">, quasi-experimental approaches </w:t>
      </w:r>
      <w:r>
        <w:fldChar w:fldCharType="begin"/>
      </w:r>
      <w:r w:rsidR="00F87D56">
        <w:instrText xml:space="preserve"> ADDIN ZOTERO_ITEM CSL_CITATION {"citationID":"sBRW5Bla","properties":{"formattedCitation":"(Butsic et al. 2017)","plainCitation":"(Butsic et al. 2017)","noteIndex":0},"citationItems":[{"id":12354,"uris":["http://zotero.org/users/1810851/items/X7JJREPF"],"itemData":{"id":12354,"type":"article-journal","abstract":"Many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C."},{"family":"Baumann","given":"Matthias"},{"family":"Kuemmerle","given":"Tobias"}],"accessed":{"date-parts":[["2022",4,20]]},"issued":{"date-parts":[["2017",3,1]]}}}],"schema":"https://github.com/citation-style-language/schema/raw/master/csl-citation.json"} </w:instrText>
      </w:r>
      <w:r>
        <w:fldChar w:fldCharType="separate"/>
      </w:r>
      <w:r w:rsidR="00F87D56">
        <w:t>(Butsic et al. 2017)</w:t>
      </w:r>
      <w:r>
        <w:rPr>
          <w:rFonts w:ascii="Calibri" w:eastAsia="Calibri" w:hAnsi="Calibri" w:cs="Calibri"/>
          <w:sz w:val="24"/>
          <w:szCs w:val="24"/>
        </w:rPr>
        <w:fldChar w:fldCharType="end"/>
      </w:r>
      <w:r>
        <w:rPr>
          <w:rFonts w:ascii="Calibri" w:eastAsia="Calibri" w:hAnsi="Calibri" w:cs="Calibri"/>
          <w:color w:val="333333"/>
          <w:sz w:val="24"/>
          <w:szCs w:val="24"/>
        </w:rPr>
        <w:t xml:space="preserve">, and are hopeful to see more on the emerging use of the front-door criterion </w:t>
      </w:r>
      <w:r>
        <w:fldChar w:fldCharType="begin"/>
      </w:r>
      <w:r w:rsidR="00F87D56">
        <w:instrText xml:space="preserve"> ADDIN ZOTERO_ITEM CSL_CITATION {"citationID":"nfsdGZ2M","properties":{"formattedCitation":"(Bellemare et al. 2020)","plainCitation":"(Bellemare et al. 2020)","noteIndex":0},"citationItems":[{"id":11229,"uris":["http://zotero.org/users/1810851/items/MSXWSGUP"],"itemData":{"id":11229,"type":"article-journal","abstract":"We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R"},{"family":"Wexler","given":"Noah"}],"issued":{"date-parts":[["2020"]]}}}],"schema":"https://github.com/citation-style-language/schema/raw/master/csl-citation.json"} </w:instrText>
      </w:r>
      <w:r>
        <w:fldChar w:fldCharType="separate"/>
      </w:r>
      <w:r w:rsidR="00F87D56">
        <w:t>(Bellemare et al. 2020)</w:t>
      </w:r>
      <w:r>
        <w:rPr>
          <w:rFonts w:ascii="Calibri" w:eastAsia="Calibri" w:hAnsi="Calibri" w:cs="Calibri"/>
          <w:sz w:val="24"/>
          <w:szCs w:val="24"/>
        </w:rPr>
        <w:fldChar w:fldCharType="end"/>
      </w:r>
      <w:r>
        <w:rPr>
          <w:rFonts w:ascii="Calibri" w:eastAsia="Calibri" w:hAnsi="Calibri" w:cs="Calibri"/>
          <w:color w:val="333333"/>
          <w:sz w:val="24"/>
          <w:szCs w:val="24"/>
        </w:rPr>
        <w:t xml:space="preserve">. We urge ecologists, </w:t>
      </w:r>
      <w:r w:rsidRPr="006D0421">
        <w:rPr>
          <w:rFonts w:ascii="Calibri" w:eastAsia="Calibri" w:hAnsi="Calibri" w:cs="Calibri"/>
          <w:color w:val="333333"/>
          <w:sz w:val="24"/>
          <w:szCs w:val="24"/>
          <w:highlight w:val="magenta"/>
          <w:rPrChange w:id="1046" w:author="Laura Dee" w:date="2023-04-04T14:30:00Z">
            <w:rPr>
              <w:rFonts w:ascii="Calibri" w:eastAsia="Calibri" w:hAnsi="Calibri" w:cs="Calibri"/>
              <w:color w:val="333333"/>
              <w:sz w:val="24"/>
              <w:szCs w:val="24"/>
            </w:rPr>
          </w:rPrChange>
        </w:rPr>
        <w:t>long grounded in experiments being the gold standard for causality,</w:t>
      </w:r>
      <w:r>
        <w:rPr>
          <w:rFonts w:ascii="Calibri" w:eastAsia="Calibri" w:hAnsi="Calibri" w:cs="Calibri"/>
          <w:color w:val="333333"/>
          <w:sz w:val="24"/>
          <w:szCs w:val="24"/>
        </w:rPr>
        <w:t xml:space="preserve"> to </w:t>
      </w:r>
      <w:proofErr w:type="gramStart"/>
      <w:r>
        <w:rPr>
          <w:rFonts w:ascii="Calibri" w:eastAsia="Calibri" w:hAnsi="Calibri" w:cs="Calibri"/>
          <w:color w:val="333333"/>
          <w:sz w:val="24"/>
          <w:szCs w:val="24"/>
        </w:rPr>
        <w:t>open up</w:t>
      </w:r>
      <w:proofErr w:type="gramEnd"/>
      <w:r>
        <w:rPr>
          <w:rFonts w:ascii="Calibri" w:eastAsia="Calibri" w:hAnsi="Calibri" w:cs="Calibri"/>
          <w:color w:val="333333"/>
          <w:sz w:val="24"/>
          <w:szCs w:val="24"/>
        </w:rPr>
        <w:t xml:space="preserve"> to writings in Econometrics, Sociology, AI, and other disciplines that cannot always do clean experiments (if they can conduct experiments at all). Embracing this transdisciplinary approach will enable us to increase our breadth of knowledge in the tremendous advances in causal inference. As an incomplete (and one day out of date) set of starting points for the curious, we recommend Cunningham’s Causal Inference: The Mixtape </w:t>
      </w:r>
      <w:r>
        <w:fldChar w:fldCharType="begin"/>
      </w:r>
      <w:r w:rsidR="00F87D56">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fldChar w:fldCharType="separate"/>
      </w:r>
      <w:r w:rsidR="00F87D56">
        <w:t>(2021)</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McElreath’s</w:t>
      </w:r>
      <w:proofErr w:type="spellEnd"/>
      <w:r>
        <w:rPr>
          <w:rFonts w:ascii="Calibri" w:eastAsia="Calibri" w:hAnsi="Calibri" w:cs="Calibri"/>
          <w:color w:val="333333"/>
          <w:sz w:val="24"/>
          <w:szCs w:val="24"/>
        </w:rPr>
        <w:t xml:space="preserve"> chapters on causal diagrams in Statistical Rethinking </w:t>
      </w:r>
      <w:r>
        <w:fldChar w:fldCharType="begin"/>
      </w:r>
      <w:r w:rsidR="00F87D56">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fldChar w:fldCharType="separate"/>
      </w:r>
      <w:r w:rsidR="00F87D56">
        <w:t>(2020)</w:t>
      </w:r>
      <w:r>
        <w:rPr>
          <w:rFonts w:ascii="Calibri" w:eastAsia="Calibri" w:hAnsi="Calibri" w:cs="Calibri"/>
          <w:sz w:val="24"/>
          <w:szCs w:val="24"/>
        </w:rPr>
        <w:fldChar w:fldCharType="end"/>
      </w:r>
      <w:r>
        <w:rPr>
          <w:rFonts w:ascii="Calibri" w:eastAsia="Calibri" w:hAnsi="Calibri" w:cs="Calibri"/>
          <w:color w:val="333333"/>
          <w:sz w:val="24"/>
          <w:szCs w:val="24"/>
        </w:rPr>
        <w:t xml:space="preserve">, Angrist and </w:t>
      </w:r>
      <w:proofErr w:type="spellStart"/>
      <w:r>
        <w:rPr>
          <w:rFonts w:ascii="Calibri" w:eastAsia="Calibri" w:hAnsi="Calibri" w:cs="Calibri"/>
          <w:color w:val="333333"/>
          <w:sz w:val="24"/>
          <w:szCs w:val="24"/>
        </w:rPr>
        <w:t>Pishke’s</w:t>
      </w:r>
      <w:proofErr w:type="spellEnd"/>
      <w:r>
        <w:rPr>
          <w:rFonts w:ascii="Calibri" w:eastAsia="Calibri" w:hAnsi="Calibri" w:cs="Calibri"/>
          <w:color w:val="333333"/>
          <w:sz w:val="24"/>
          <w:szCs w:val="24"/>
        </w:rPr>
        <w:t xml:space="preserve"> Mostly Harmless Econometrics </w:t>
      </w:r>
      <w:r>
        <w:fldChar w:fldCharType="begin"/>
      </w:r>
      <w:r w:rsidR="00F87D56">
        <w:instrText xml:space="preserve"> ADDIN ZOTERO_ITEM CSL_CITATION {"citationID":"qmkWNK0Q","properties":{"formattedCitation":"(Angrist and Pischke 2008)","plainCitation":"(Angrist and Pischke 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D."},{"family":"Pischke","given":"Jörn-Steffen"}],"issued":{"date-parts":[["2008"]]}}}],"schema":"https://github.com/citation-style-language/schema/raw/master/csl-citation.json"} </w:instrText>
      </w:r>
      <w:r>
        <w:fldChar w:fldCharType="separate"/>
      </w:r>
      <w:r w:rsidR="00F87D56">
        <w:t>(Angrist and Pischke 2008)</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Sloman’s</w:t>
      </w:r>
      <w:proofErr w:type="spellEnd"/>
      <w:r>
        <w:rPr>
          <w:rFonts w:ascii="Calibri" w:eastAsia="Calibri" w:hAnsi="Calibri" w:cs="Calibri"/>
          <w:color w:val="333333"/>
          <w:sz w:val="24"/>
          <w:szCs w:val="24"/>
        </w:rPr>
        <w:t xml:space="preserve"> Causal Models </w:t>
      </w:r>
      <w:r>
        <w:fldChar w:fldCharType="begin"/>
      </w:r>
      <w:r w:rsidR="00F87D56">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fldChar w:fldCharType="separate"/>
      </w:r>
      <w:r w:rsidR="00F87D56">
        <w:t>(2005)</w:t>
      </w:r>
      <w:r>
        <w:rPr>
          <w:rFonts w:ascii="Calibri" w:eastAsia="Calibri" w:hAnsi="Calibri" w:cs="Calibri"/>
          <w:sz w:val="24"/>
          <w:szCs w:val="24"/>
        </w:rPr>
        <w:fldChar w:fldCharType="end"/>
      </w:r>
      <w:r>
        <w:rPr>
          <w:rFonts w:ascii="Calibri" w:eastAsia="Calibri" w:hAnsi="Calibri" w:cs="Calibri"/>
          <w:color w:val="333333"/>
          <w:sz w:val="24"/>
          <w:szCs w:val="24"/>
        </w:rPr>
        <w:t>, and Pearl</w:t>
      </w:r>
      <w:del w:id="1047" w:author="Laura Dee" w:date="2023-04-04T14:29:00Z">
        <w:r w:rsidDel="006D0421">
          <w:rPr>
            <w:rFonts w:ascii="Calibri" w:eastAsia="Calibri" w:hAnsi="Calibri" w:cs="Calibri"/>
            <w:color w:val="333333"/>
            <w:sz w:val="24"/>
            <w:szCs w:val="24"/>
          </w:rPr>
          <w:delText xml:space="preserve"> et al</w:delText>
        </w:r>
        <w:r w:rsidR="00A03D2E" w:rsidDel="006D0421">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’s Causal Inference in Statistics: A Primer </w:t>
      </w:r>
      <w:r>
        <w:fldChar w:fldCharType="begin"/>
      </w:r>
      <w:r w:rsidR="00F87D56">
        <w:instrText xml:space="preserve"> ADDIN ZOTERO_ITEM CSL_CITATION {"citationID":"wFIFhLtN","properties":{"formattedCitation":"(Pearl et al. 2016)","plainCitation":"(Pearl et al. 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fldChar w:fldCharType="separate"/>
      </w:r>
      <w:r w:rsidR="00F87D56">
        <w:t>(Pearl et al. 2016)</w:t>
      </w:r>
      <w:r>
        <w:rPr>
          <w:rFonts w:ascii="Calibri" w:eastAsia="Calibri" w:hAnsi="Calibri" w:cs="Calibri"/>
          <w:sz w:val="24"/>
          <w:szCs w:val="24"/>
        </w:rPr>
        <w:fldChar w:fldCharType="end"/>
      </w:r>
      <w:r>
        <w:rPr>
          <w:rFonts w:ascii="Calibri" w:eastAsia="Calibri" w:hAnsi="Calibri" w:cs="Calibri"/>
          <w:color w:val="333333"/>
          <w:sz w:val="24"/>
          <w:szCs w:val="24"/>
        </w:rPr>
        <w:t xml:space="preserve">. We also suggest Ecologists interrogate the assumptions and interpretations  of their experiments </w:t>
      </w:r>
      <w:r>
        <w:fldChar w:fldCharType="begin"/>
      </w:r>
      <w:r w:rsidR="00F87D56">
        <w:instrText xml:space="preserve"> ADDIN ZOTERO_ITEM CSL_CITATION {"citationID":"abKM1Xyi","properties":{"formattedCitation":"(Kimmel 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fldChar w:fldCharType="separate"/>
      </w:r>
      <w:r w:rsidR="00F87D56">
        <w:t>(Kimmel et al. 2021)</w:t>
      </w:r>
      <w:r>
        <w:rPr>
          <w:rFonts w:ascii="Calibri" w:eastAsia="Calibri" w:hAnsi="Calibri" w:cs="Calibri"/>
          <w:sz w:val="24"/>
          <w:szCs w:val="24"/>
        </w:rPr>
        <w:fldChar w:fldCharType="end"/>
      </w:r>
      <w:r>
        <w:rPr>
          <w:rFonts w:ascii="Calibri" w:eastAsia="Calibri" w:hAnsi="Calibri" w:cs="Calibri"/>
          <w:color w:val="333333"/>
          <w:sz w:val="24"/>
          <w:szCs w:val="24"/>
        </w:rPr>
        <w:t>. Given how an experiment was designed and run, are its results causally valid with respect to the purported mechanism? It is high time to critically interrogate how to get the cleanest causal inferences needed to grapple with our rapidly changing world to learn how to mitigate, acclimate, and adapt at scale.</w:t>
      </w:r>
    </w:p>
    <w:p w14:paraId="775F40F5" w14:textId="77777777" w:rsidR="00766C2E" w:rsidRDefault="00037819">
      <w:pPr>
        <w:pStyle w:val="Heading2"/>
        <w:rPr>
          <w:rFonts w:ascii="Calibri" w:eastAsia="Calibri" w:hAnsi="Calibri" w:cs="Calibri"/>
          <w:sz w:val="24"/>
          <w:szCs w:val="24"/>
        </w:rPr>
      </w:pPr>
      <w:bookmarkStart w:id="1048" w:name="_3rdcrjn" w:colFirst="0" w:colLast="0"/>
      <w:bookmarkEnd w:id="1048"/>
      <w:r>
        <w:rPr>
          <w:rFonts w:ascii="Calibri" w:eastAsia="Calibri" w:hAnsi="Calibri" w:cs="Calibri"/>
          <w:b/>
          <w:sz w:val="24"/>
          <w:szCs w:val="24"/>
        </w:rPr>
        <w:t>Conclusions</w:t>
      </w:r>
      <w:r>
        <w:rPr>
          <w:rFonts w:ascii="Calibri" w:eastAsia="Calibri" w:hAnsi="Calibri" w:cs="Calibri"/>
          <w:sz w:val="24"/>
          <w:szCs w:val="24"/>
        </w:rPr>
        <w:t xml:space="preserve"> </w:t>
      </w:r>
    </w:p>
    <w:p w14:paraId="2AC76D73" w14:textId="36C80FC8" w:rsidR="00766C2E" w:rsidRDefault="00037819" w:rsidP="005063BA">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The specter of Omitted Variable Bias from unmeasured confounding variables has stymied the use of observational data for causal inference in Ecology for much of its history. “Correlation does not equal causation,” rings in many of our heads from our Biostatistics 101 courses.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We want this guide to serve as a new arrow in the quiver of all Ecologists. It is time to address pressing applied and theoretical questions at scale with the amazing observational data sets now available. It is time to look to other disciplines that have gone through similar bouts of soul-searching about how to derive causal inference from real-world data in an honest and transparent manner. Rather than sweep the problem under the rug and lose valuable knowledge, we hope that you, dear reader, can now move forward with confidence. We look forward to the new insights that these techniques will help you generate.</w:t>
      </w:r>
    </w:p>
    <w:p w14:paraId="3FBE985D" w14:textId="77777777" w:rsidR="00766C2E" w:rsidRDefault="00037819">
      <w:pPr>
        <w:pStyle w:val="Heading2"/>
        <w:spacing w:after="160"/>
        <w:rPr>
          <w:rFonts w:ascii="Calibri" w:eastAsia="Calibri" w:hAnsi="Calibri" w:cs="Calibri"/>
          <w:b/>
          <w:sz w:val="24"/>
          <w:szCs w:val="24"/>
        </w:rPr>
      </w:pPr>
      <w:bookmarkStart w:id="1049" w:name="_26in1rg" w:colFirst="0" w:colLast="0"/>
      <w:bookmarkEnd w:id="1049"/>
      <w:r>
        <w:rPr>
          <w:rFonts w:ascii="Calibri" w:eastAsia="Calibri" w:hAnsi="Calibri" w:cs="Calibri"/>
          <w:b/>
          <w:sz w:val="24"/>
          <w:szCs w:val="24"/>
        </w:rPr>
        <w:lastRenderedPageBreak/>
        <w:t>Acknowledgements</w:t>
      </w:r>
    </w:p>
    <w:p w14:paraId="0DE7FB7C" w14:textId="190D96C0" w:rsidR="00766C2E" w:rsidRDefault="00037819">
      <w:pPr>
        <w:rPr>
          <w:rFonts w:ascii="Calibri" w:eastAsia="Calibri" w:hAnsi="Calibri" w:cs="Calibri"/>
          <w:sz w:val="24"/>
          <w:szCs w:val="24"/>
        </w:rPr>
      </w:pPr>
      <w:commentRangeStart w:id="1050"/>
      <w:r>
        <w:rPr>
          <w:rFonts w:ascii="Calibri" w:eastAsia="Calibri" w:hAnsi="Calibri" w:cs="Calibri"/>
          <w:sz w:val="24"/>
          <w:szCs w:val="24"/>
        </w:rPr>
        <w:t>We thank the NCEAS LTER working group: Scaling-up productivity responses to changes in biodiversity for initiating the conversations and feedback that led to this paper</w:t>
      </w:r>
      <w:commentRangeEnd w:id="1050"/>
      <w:r w:rsidR="00D26E89">
        <w:rPr>
          <w:rStyle w:val="CommentReference"/>
        </w:rPr>
        <w:commentReference w:id="1050"/>
      </w:r>
      <w:r>
        <w:rPr>
          <w:rFonts w:ascii="Calibri" w:eastAsia="Calibri" w:hAnsi="Calibri" w:cs="Calibri"/>
          <w:sz w:val="24"/>
          <w:szCs w:val="24"/>
        </w:rPr>
        <w:t>. This work was partially supported by the National Science Foundation as part of the PIE-LTER Program (award #1637630) and the Stone Living Lab</w:t>
      </w:r>
      <w:ins w:id="1051" w:author="Laura Dee" w:date="2023-04-04T14:45:00Z">
        <w:r w:rsidR="00D26E89">
          <w:rPr>
            <w:rFonts w:ascii="Calibri" w:eastAsia="Calibri" w:hAnsi="Calibri" w:cs="Calibri"/>
            <w:sz w:val="24"/>
            <w:szCs w:val="24"/>
          </w:rPr>
          <w:t xml:space="preserve"> </w:t>
        </w:r>
      </w:ins>
      <w:ins w:id="1052" w:author="Laura Dee" w:date="2023-04-04T14:46:00Z">
        <w:r w:rsidR="00D26E89">
          <w:rPr>
            <w:rFonts w:ascii="Calibri" w:eastAsia="Calibri" w:hAnsi="Calibri" w:cs="Calibri"/>
            <w:sz w:val="24"/>
            <w:szCs w:val="24"/>
          </w:rPr>
          <w:t>to J.B.</w:t>
        </w:r>
        <w:r w:rsidR="008E5E9A">
          <w:rPr>
            <w:rFonts w:ascii="Calibri" w:eastAsia="Calibri" w:hAnsi="Calibri" w:cs="Calibri"/>
            <w:sz w:val="24"/>
            <w:szCs w:val="24"/>
          </w:rPr>
          <w:t xml:space="preserve">; </w:t>
        </w:r>
        <w:r w:rsidR="00D26E89">
          <w:rPr>
            <w:rFonts w:ascii="Calibri" w:eastAsia="Calibri" w:hAnsi="Calibri" w:cs="Calibri"/>
            <w:sz w:val="24"/>
            <w:szCs w:val="24"/>
          </w:rPr>
          <w:t xml:space="preserve">and NSF OCE # XXXX to L.E.D. </w:t>
        </w:r>
      </w:ins>
      <w:del w:id="1053" w:author="Laura Dee" w:date="2023-04-04T14:45:00Z">
        <w:r w:rsidDel="00D26E89">
          <w:rPr>
            <w:rFonts w:ascii="Calibri" w:eastAsia="Calibri" w:hAnsi="Calibri" w:cs="Calibri"/>
            <w:sz w:val="24"/>
            <w:szCs w:val="24"/>
          </w:rPr>
          <w:delText>.</w:delText>
        </w:r>
      </w:del>
      <w:del w:id="1054" w:author="Laura Dee" w:date="2023-04-04T14:46:00Z">
        <w:r w:rsidDel="00D26E89">
          <w:rPr>
            <w:rFonts w:ascii="Calibri" w:eastAsia="Calibri" w:hAnsi="Calibri" w:cs="Calibri"/>
            <w:sz w:val="24"/>
            <w:szCs w:val="24"/>
          </w:rPr>
          <w:delText xml:space="preserve"> </w:delText>
        </w:r>
      </w:del>
      <w:r>
        <w:rPr>
          <w:rFonts w:ascii="Calibri" w:eastAsia="Calibri" w:hAnsi="Calibri" w:cs="Calibri"/>
          <w:sz w:val="24"/>
          <w:szCs w:val="24"/>
        </w:rPr>
        <w:t xml:space="preserve">We thank I. Rosenthal, R. Stevenson, A. Carter, and the UMB Stats Snack for helpful conversation and comments on early drafts of the manuscript. </w:t>
      </w:r>
    </w:p>
    <w:p w14:paraId="6977A3FC" w14:textId="77777777" w:rsidR="00F87D56" w:rsidRPr="00F87D56" w:rsidRDefault="00F87D56">
      <w:pPr>
        <w:rPr>
          <w:rFonts w:ascii="Calibri" w:eastAsia="Calibri" w:hAnsi="Calibri" w:cs="Calibri"/>
          <w:b/>
          <w:bCs/>
          <w:sz w:val="24"/>
          <w:szCs w:val="24"/>
        </w:rPr>
      </w:pPr>
    </w:p>
    <w:p w14:paraId="40715BDC" w14:textId="0C1AAF86" w:rsidR="00F87D56" w:rsidRPr="00F87D56" w:rsidRDefault="00F87D56">
      <w:pPr>
        <w:rPr>
          <w:rFonts w:ascii="Calibri" w:eastAsia="Calibri" w:hAnsi="Calibri" w:cs="Calibri"/>
          <w:b/>
          <w:bCs/>
          <w:color w:val="000000" w:themeColor="text1"/>
          <w:sz w:val="24"/>
          <w:szCs w:val="24"/>
        </w:rPr>
      </w:pPr>
      <w:r w:rsidRPr="00F87D56">
        <w:rPr>
          <w:rFonts w:ascii="Calibri" w:eastAsia="Calibri" w:hAnsi="Calibri" w:cs="Calibri"/>
          <w:b/>
          <w:bCs/>
          <w:sz w:val="24"/>
          <w:szCs w:val="24"/>
        </w:rPr>
        <w:t>References</w:t>
      </w:r>
    </w:p>
    <w:p w14:paraId="5A31ED17" w14:textId="77777777" w:rsidR="00F9381D" w:rsidRPr="00F9381D" w:rsidRDefault="00F87D56" w:rsidP="00F9381D">
      <w:pPr>
        <w:pStyle w:val="Bibliography"/>
      </w:pPr>
      <w:r w:rsidRPr="00F87D56">
        <w:rPr>
          <w:rFonts w:ascii="Calibri" w:eastAsia="Calibri" w:hAnsi="Calibri" w:cs="Calibri"/>
          <w:b/>
          <w:color w:val="000000" w:themeColor="text1"/>
          <w:sz w:val="24"/>
          <w:szCs w:val="24"/>
        </w:rPr>
        <w:fldChar w:fldCharType="begin"/>
      </w:r>
      <w:r>
        <w:rPr>
          <w:rFonts w:ascii="Calibri" w:eastAsia="Calibri" w:hAnsi="Calibri" w:cs="Calibri"/>
          <w:b/>
          <w:color w:val="000000" w:themeColor="text1"/>
          <w:sz w:val="24"/>
          <w:szCs w:val="24"/>
        </w:rPr>
        <w:instrText xml:space="preserve"> ADDIN ZOTERO_BIBL {"uncited":[],"omitted":[],"custom":[]} CSL_BIBLIOGRAPHY </w:instrText>
      </w:r>
      <w:r w:rsidRPr="00F87D56">
        <w:rPr>
          <w:rFonts w:ascii="Calibri" w:eastAsia="Calibri" w:hAnsi="Calibri" w:cs="Calibri"/>
          <w:b/>
          <w:color w:val="000000" w:themeColor="text1"/>
          <w:sz w:val="24"/>
          <w:szCs w:val="24"/>
        </w:rPr>
        <w:fldChar w:fldCharType="separate"/>
      </w:r>
      <w:r w:rsidR="00F9381D" w:rsidRPr="00F9381D">
        <w:t>Abadie, A., S. Athey, G. W. Imbens, and J. Wooldridge. 2017. When Should You Adjust Standard Errors for Clustering? Working Paper, National Bureau of Economic Research.</w:t>
      </w:r>
    </w:p>
    <w:p w14:paraId="48616AD0" w14:textId="77777777" w:rsidR="00F9381D" w:rsidRPr="00F9381D" w:rsidRDefault="00F9381D" w:rsidP="00F9381D">
      <w:pPr>
        <w:pStyle w:val="Bibliography"/>
      </w:pPr>
      <w:r w:rsidRPr="00F9381D">
        <w:rPr>
          <w:lang w:val="de-DE"/>
        </w:rPr>
        <w:t xml:space="preserve">Angrist, J. D., G. W. Imbens, and D. B. Rubin. </w:t>
      </w:r>
      <w:r w:rsidRPr="00F9381D">
        <w:t>1996. Identification of Causal Effects Using Instrumental Variables. Journal of the American Statistical Association:29.</w:t>
      </w:r>
    </w:p>
    <w:p w14:paraId="5C4B9723" w14:textId="77777777" w:rsidR="00F9381D" w:rsidRPr="00F9381D" w:rsidRDefault="00F9381D" w:rsidP="00F9381D">
      <w:pPr>
        <w:pStyle w:val="Bibliography"/>
      </w:pPr>
      <w:r w:rsidRPr="00F9381D">
        <w:t>Angrist, J. D., and J.-S. Pischke. 2008. Mostly harmless econometrics. Page Mostly Harmless Econometrics. Princeton university press.</w:t>
      </w:r>
    </w:p>
    <w:p w14:paraId="5AF1F0EE" w14:textId="77777777" w:rsidR="00F9381D" w:rsidRPr="00F9381D" w:rsidRDefault="00F9381D" w:rsidP="00F9381D">
      <w:pPr>
        <w:pStyle w:val="Bibliography"/>
      </w:pPr>
      <w:r w:rsidRPr="00F9381D">
        <w:t>Antonakis, J., N. Bastardoz, and M. Rönkkö. 2021. On Ignoring the Random Effects Assumption in Multilevel Models: Review, Critique, and Recommendations. Organizational Research Methods 24:443–483.</w:t>
      </w:r>
    </w:p>
    <w:p w14:paraId="0EB4C4CA" w14:textId="77777777" w:rsidR="00F9381D" w:rsidRPr="00F9381D" w:rsidRDefault="00F9381D" w:rsidP="00F9381D">
      <w:pPr>
        <w:pStyle w:val="Bibliography"/>
      </w:pPr>
      <w:r w:rsidRPr="00F9381D">
        <w:t>Arif, S., and M. A. MacNeil. 2023. Applying the structural causal model framework for observational causal inference in ecology. Ecological Monographs 93:e1554.</w:t>
      </w:r>
    </w:p>
    <w:p w14:paraId="47EE2331" w14:textId="77777777" w:rsidR="00F9381D" w:rsidRPr="00F9381D" w:rsidRDefault="00F9381D" w:rsidP="00F9381D">
      <w:pPr>
        <w:pStyle w:val="Bibliography"/>
      </w:pPr>
      <w:r w:rsidRPr="00F9381D">
        <w:t>Beckett, S. 1954. Waiting for Godot: tragicomedy in 2 acts. Grove Press, New York.</w:t>
      </w:r>
    </w:p>
    <w:p w14:paraId="15C8F648" w14:textId="77777777" w:rsidR="00F9381D" w:rsidRPr="00F9381D" w:rsidRDefault="00F9381D" w:rsidP="00F9381D">
      <w:pPr>
        <w:pStyle w:val="Bibliography"/>
      </w:pPr>
      <w:r w:rsidRPr="00F9381D">
        <w:t>Bellemare, M. F., J. R. Bloem, and N. Wexler. 2020. The Paper of How: Estimating Treatment Effects Using the Front-Door Criterion.</w:t>
      </w:r>
    </w:p>
    <w:p w14:paraId="599CD5B6" w14:textId="77777777" w:rsidR="00F9381D" w:rsidRPr="00F9381D" w:rsidRDefault="00F9381D" w:rsidP="00F9381D">
      <w:pPr>
        <w:pStyle w:val="Bibliography"/>
      </w:pPr>
      <w:r w:rsidRPr="00F9381D">
        <w:t>Bolker, B. M., M. E. Brooks, C. J. Clark, S. W. Geange, J. R. Poulsen, M. H. H. Stevens, and J.-S. S. White. 2009. Generalized linear mixed models: a practical guide for ecology and evolution. Trends in Ecology &amp; Evolution 24:127–135.</w:t>
      </w:r>
    </w:p>
    <w:p w14:paraId="70BF91BD" w14:textId="77777777" w:rsidR="00F9381D" w:rsidRPr="00F9381D" w:rsidRDefault="00F9381D" w:rsidP="00F9381D">
      <w:pPr>
        <w:pStyle w:val="Bibliography"/>
      </w:pPr>
      <w:r w:rsidRPr="00F9381D">
        <w:lastRenderedPageBreak/>
        <w:t>Butsic, V., D. J. Lewis, V. C. Radeloff, M. Baumann, and T. Kuemmerle. 2017. Quasi-experimental methods enable stronger inferences from observational data in ecology. Basic and Applied Ecology 19:1–10.</w:t>
      </w:r>
    </w:p>
    <w:p w14:paraId="0046EBB6" w14:textId="77777777" w:rsidR="00F9381D" w:rsidRPr="00F9381D" w:rsidRDefault="00F9381D" w:rsidP="00F9381D">
      <w:pPr>
        <w:pStyle w:val="Bibliography"/>
      </w:pPr>
      <w:r w:rsidRPr="00F9381D">
        <w:t>Cameron, A. C., and D. L. Miller. 2015. A Practitioner’s Guide to Cluster-Robust Inference. Journal of Human Resources 50:317–372.</w:t>
      </w:r>
    </w:p>
    <w:p w14:paraId="3BCD55E5" w14:textId="77777777" w:rsidR="00F9381D" w:rsidRPr="00F9381D" w:rsidRDefault="00F9381D" w:rsidP="00F9381D">
      <w:pPr>
        <w:pStyle w:val="Bibliography"/>
      </w:pPr>
      <w:r w:rsidRPr="00F9381D">
        <w:t>Cochran, W. G. 1937. Problems arising in the analysis of a series of similar experiments. Supplement to the Journal of the Royal Statistical Society 4:102–118.</w:t>
      </w:r>
    </w:p>
    <w:p w14:paraId="4F65158C" w14:textId="77777777" w:rsidR="00F9381D" w:rsidRPr="00F9381D" w:rsidRDefault="00F9381D" w:rsidP="00F9381D">
      <w:pPr>
        <w:pStyle w:val="Bibliography"/>
      </w:pPr>
      <w:r w:rsidRPr="00F9381D">
        <w:t xml:space="preserve">Cunningham, S. 2021. </w:t>
      </w:r>
      <w:r w:rsidRPr="00F9381D">
        <w:rPr>
          <w:lang w:val="pt-BR"/>
        </w:rPr>
        <w:t xml:space="preserve">Causal inference. Page Causal Inference. </w:t>
      </w:r>
      <w:r w:rsidRPr="00F9381D">
        <w:t>Yale University Press.</w:t>
      </w:r>
    </w:p>
    <w:p w14:paraId="73F87E89" w14:textId="77777777" w:rsidR="00F9381D" w:rsidRPr="00F9381D" w:rsidRDefault="00F9381D" w:rsidP="00F9381D">
      <w:pPr>
        <w:pStyle w:val="Bibliography"/>
      </w:pPr>
      <w:r w:rsidRPr="00F9381D">
        <w:t>Dee, L. E., S. J. Miller, L. E. Peavey, D. Bradley, R. R. Gentry, R. Startz, S. D. Gaines, and S. E. Lester. 2016. Functional diversity of catch mitigates negative effects of temperature variability on fisheries yields. Proceedings of the Royal Society B: Biological Sciences 283:20161435.</w:t>
      </w:r>
    </w:p>
    <w:p w14:paraId="1F1B5671" w14:textId="77777777" w:rsidR="00F9381D" w:rsidRPr="00F9381D" w:rsidRDefault="00F9381D" w:rsidP="00F9381D">
      <w:pPr>
        <w:pStyle w:val="Bibliography"/>
      </w:pPr>
      <w:r w:rsidRPr="00F9381D">
        <w:t>Dudney, J., C. E. Willing, A. J. Das, A. M. Latimer, J. C. B. Nesmith, and J. J. Battles. 2021. Nonlinear shifts in infectious rust disease due to climate change. Nature Communications 12:5102.</w:t>
      </w:r>
    </w:p>
    <w:p w14:paraId="76CFEC83" w14:textId="77777777" w:rsidR="00F9381D" w:rsidRPr="00F9381D" w:rsidRDefault="00F9381D" w:rsidP="00F9381D">
      <w:pPr>
        <w:pStyle w:val="Bibliography"/>
      </w:pPr>
      <w:r w:rsidRPr="00F9381D">
        <w:t>Duffy, J. E., J. S. Lefcheck, R. D. Stuart-Smith, S. A. Navarrete, and G. J. Edgar. 2016. Biodiversity enhances reef fish biomass and resistance to climate change. PNAS 113:6230–6235.</w:t>
      </w:r>
    </w:p>
    <w:p w14:paraId="21B15806" w14:textId="77777777" w:rsidR="00F9381D" w:rsidRPr="00F9381D" w:rsidRDefault="00F9381D" w:rsidP="00F9381D">
      <w:pPr>
        <w:pStyle w:val="Bibliography"/>
      </w:pPr>
      <w:r w:rsidRPr="00F9381D">
        <w:t>Efron, B., and C. Morris. 1975. Data Analysis Using Stein’s Estimator and its Generalizations. Journal of the American Statistical Association 70:311–319.</w:t>
      </w:r>
    </w:p>
    <w:p w14:paraId="2B8AB087" w14:textId="77777777" w:rsidR="00F9381D" w:rsidRPr="00F9381D" w:rsidRDefault="00F9381D" w:rsidP="00F9381D">
      <w:pPr>
        <w:pStyle w:val="Bibliography"/>
      </w:pPr>
      <w:r w:rsidRPr="00F9381D">
        <w:t>Eisenhart, C. 1947. The Assumptions Underlying the Analysis of Variance. Biometrics 3:1–21.</w:t>
      </w:r>
    </w:p>
    <w:p w14:paraId="02A2F66D" w14:textId="77777777" w:rsidR="00F9381D" w:rsidRPr="00F9381D" w:rsidRDefault="00F9381D" w:rsidP="00F9381D">
      <w:pPr>
        <w:pStyle w:val="Bibliography"/>
      </w:pPr>
      <w:r w:rsidRPr="00F9381D">
        <w:t>Ferraro, P. J., and J. J. Miranda. 2017. Panel Data Designs and Estimators as Substitutes for Randomized Controlled Trials in the Evaluation of Public Programs. Journal of the Association of Environmental and Resource Economists 4:281–317.</w:t>
      </w:r>
    </w:p>
    <w:p w14:paraId="40D45CBC" w14:textId="77777777" w:rsidR="00F9381D" w:rsidRPr="00F9381D" w:rsidRDefault="00F9381D" w:rsidP="00F9381D">
      <w:pPr>
        <w:pStyle w:val="Bibliography"/>
      </w:pPr>
      <w:r w:rsidRPr="00F9381D">
        <w:lastRenderedPageBreak/>
        <w:t>Fisher, R. A. 1919. XV.—The Correlation between Relatives on the Supposition of Mendelian Inheritance. Earth and Environmental Science Transactions of The Royal Society of Edinburgh 52:399–433.</w:t>
      </w:r>
    </w:p>
    <w:p w14:paraId="2DF6676D" w14:textId="77777777" w:rsidR="00F9381D" w:rsidRPr="00F9381D" w:rsidRDefault="00F9381D" w:rsidP="00F9381D">
      <w:pPr>
        <w:pStyle w:val="Bibliography"/>
      </w:pPr>
      <w:r w:rsidRPr="00F9381D">
        <w:t>Foster, S., J. Monk, E. Lawrence, K. Hayes, G. Hosack, and R. Przeslawski. 2018. Statistical considerations for monitoring and sampling.</w:t>
      </w:r>
    </w:p>
    <w:p w14:paraId="60EA83E2" w14:textId="77777777" w:rsidR="00F9381D" w:rsidRPr="00F9381D" w:rsidRDefault="00F9381D" w:rsidP="00F9381D">
      <w:pPr>
        <w:pStyle w:val="Bibliography"/>
      </w:pPr>
      <w:r w:rsidRPr="00F9381D">
        <w:t>Gelman, A., and J. Hill. 2006. Data Analysis Using Regression and Multilevel/Hierarchical Models. Cambridge University Press.</w:t>
      </w:r>
    </w:p>
    <w:p w14:paraId="1FD2534A" w14:textId="77777777" w:rsidR="00F9381D" w:rsidRPr="00F9381D" w:rsidRDefault="00F9381D" w:rsidP="00F9381D">
      <w:pPr>
        <w:pStyle w:val="Bibliography"/>
      </w:pPr>
      <w:r w:rsidRPr="00F9381D">
        <w:t>Gomes, D. G. E. 2022. Should I use fixed effects or random effects when I have fewer than five levels of a grouping factor in a mixed-effects model? PeerJ 10:e12794.</w:t>
      </w:r>
    </w:p>
    <w:p w14:paraId="62D1FDB8" w14:textId="77777777" w:rsidR="00F9381D" w:rsidRPr="00F9381D" w:rsidRDefault="00F9381D" w:rsidP="00F9381D">
      <w:pPr>
        <w:pStyle w:val="Bibliography"/>
      </w:pPr>
      <w:r w:rsidRPr="00F9381D">
        <w:t>Grace, J. B. 2021. Instrumental variable methods in structural equation models. Methods in Ecology and Evolution 12:1148–1157.</w:t>
      </w:r>
    </w:p>
    <w:p w14:paraId="2CFF72C2" w14:textId="77777777" w:rsidR="00F9381D" w:rsidRPr="00F9381D" w:rsidRDefault="00F9381D" w:rsidP="00F9381D">
      <w:pPr>
        <w:pStyle w:val="Bibliography"/>
      </w:pPr>
      <w:r w:rsidRPr="00F9381D">
        <w:t>Grace, J. B., and K. M. Irvine. 2020. Scientist’s guide to developing explanatory statistical models using causal analysis principles. Ecology 101.</w:t>
      </w:r>
    </w:p>
    <w:p w14:paraId="5EE23A11" w14:textId="77777777" w:rsidR="00F9381D" w:rsidRPr="00F9381D" w:rsidRDefault="00F9381D" w:rsidP="00F9381D">
      <w:pPr>
        <w:pStyle w:val="Bibliography"/>
      </w:pPr>
      <w:r w:rsidRPr="00F9381D">
        <w:t>Grafström, A., and N. Lundström. 2013. Why Well Spread Probability Samples Are Balanced. Open Journal of Statistics 3:36–41.</w:t>
      </w:r>
    </w:p>
    <w:p w14:paraId="27DA83DB" w14:textId="77777777" w:rsidR="00F9381D" w:rsidRPr="00F9381D" w:rsidRDefault="00F9381D" w:rsidP="00F9381D">
      <w:pPr>
        <w:pStyle w:val="Bibliography"/>
      </w:pPr>
      <w:r w:rsidRPr="00F9381D">
        <w:t>Griffith, G. J., T. T. Morris, M. J. Tudball, A. Herbert, G. Mancano, L. Pike, G. C. Sharp, J. Sterne, T. M. Palmer, G. Davey Smith, K. Tilling, L. Zuccolo, N. M. Davies, and G. Hemani. 2020. Collider bias undermines our understanding of COVID-19 disease risk and severity. Nature Communications 11:5749.</w:t>
      </w:r>
    </w:p>
    <w:p w14:paraId="05012EB2" w14:textId="77777777" w:rsidR="00F9381D" w:rsidRPr="00F9381D" w:rsidRDefault="00F9381D" w:rsidP="00F9381D">
      <w:pPr>
        <w:pStyle w:val="Bibliography"/>
      </w:pPr>
      <w:r w:rsidRPr="00F9381D">
        <w:t>Harrison, X. A., L. Donaldson, M. E. Correa-Cano, J. Evans, D. N. Fisher, C. E. D. Goodwin, B. S. Robinson, D. J. Hodgson, and R. Inger. 2018. A brief introduction to mixed effects modelling and multi-model inference in ecology. PeerJ 6:e4794.</w:t>
      </w:r>
    </w:p>
    <w:p w14:paraId="196916BE" w14:textId="77777777" w:rsidR="00F9381D" w:rsidRPr="00F9381D" w:rsidRDefault="00F9381D" w:rsidP="00F9381D">
      <w:pPr>
        <w:pStyle w:val="Bibliography"/>
      </w:pPr>
      <w:r w:rsidRPr="00F9381D">
        <w:t>Heckman, J. J. 2000. Causal Parameters and Policy Analysis in Economics: A Twentieth Century Retrospective*. The Quarterly Journal of Economics 115:45–97.</w:t>
      </w:r>
    </w:p>
    <w:p w14:paraId="6F9A33B6" w14:textId="77777777" w:rsidR="00F9381D" w:rsidRPr="00F9381D" w:rsidRDefault="00F9381D" w:rsidP="00F9381D">
      <w:pPr>
        <w:pStyle w:val="Bibliography"/>
      </w:pPr>
      <w:r w:rsidRPr="00F9381D">
        <w:t>Hernan, M. A., and J. M. Robins. 2023. Causal Inference: What If. CRC Press, Boca Raton.</w:t>
      </w:r>
    </w:p>
    <w:p w14:paraId="09BED245" w14:textId="77777777" w:rsidR="00F9381D" w:rsidRPr="00F9381D" w:rsidRDefault="00F9381D" w:rsidP="00F9381D">
      <w:pPr>
        <w:pStyle w:val="Bibliography"/>
      </w:pPr>
      <w:r w:rsidRPr="00F9381D">
        <w:lastRenderedPageBreak/>
        <w:t>Holland, P. W. 1986. Statistics and Causal Inference. Journal of the American Statistical Association 81:945–960.</w:t>
      </w:r>
    </w:p>
    <w:p w14:paraId="78954BFF" w14:textId="77777777" w:rsidR="00F9381D" w:rsidRPr="00F9381D" w:rsidRDefault="00F9381D" w:rsidP="00F9381D">
      <w:pPr>
        <w:pStyle w:val="Bibliography"/>
      </w:pPr>
      <w:r w:rsidRPr="00F9381D">
        <w:t>Imbens, G. W., and D. B. Rubin. 2015. Causal Inference for Statistics, Social, and Biomedical Sciences: An Introduction. Cambridge University Press, Cambridge.</w:t>
      </w:r>
    </w:p>
    <w:p w14:paraId="129178EA" w14:textId="77777777" w:rsidR="00F9381D" w:rsidRPr="00F9381D" w:rsidRDefault="00F9381D" w:rsidP="00F9381D">
      <w:pPr>
        <w:pStyle w:val="Bibliography"/>
      </w:pPr>
      <w:r w:rsidRPr="00F9381D">
        <w:t>Kendall, B. E. 2015. A statistical symphony: instrumental variables reveal causality and control measurement error.</w:t>
      </w:r>
    </w:p>
    <w:p w14:paraId="71D86579" w14:textId="77777777" w:rsidR="00F9381D" w:rsidRPr="00F9381D" w:rsidRDefault="00F9381D" w:rsidP="00F9381D">
      <w:pPr>
        <w:pStyle w:val="Bibliography"/>
      </w:pPr>
      <w:r w:rsidRPr="00F9381D">
        <w:t>Kermorvant, C., F. D’Amico, N. Bru, N. Caill-Milly, and B. Robertson. 2019. Spatially balanced sampling designs for environmental surveys. Environmental Monitoring and Assessment 191:524.</w:t>
      </w:r>
    </w:p>
    <w:p w14:paraId="15B9C334" w14:textId="77777777" w:rsidR="00F9381D" w:rsidRPr="00F9381D" w:rsidRDefault="00F9381D" w:rsidP="00F9381D">
      <w:pPr>
        <w:pStyle w:val="Bibliography"/>
      </w:pPr>
      <w:r w:rsidRPr="00F9381D">
        <w:rPr>
          <w:lang w:val="it-IT"/>
        </w:rPr>
        <w:t xml:space="preserve">Kimmel, K., L. E. Dee, M. L. Avolio, and P. J. Ferraro. </w:t>
      </w:r>
      <w:r w:rsidRPr="00F9381D">
        <w:t>2021. Causal assumptions and causal inference in ecological experiments. Trends in Ecology &amp; Evolution 36:1141–1152.</w:t>
      </w:r>
    </w:p>
    <w:p w14:paraId="12825944" w14:textId="77777777" w:rsidR="00F9381D" w:rsidRPr="00F9381D" w:rsidRDefault="00F9381D" w:rsidP="00F9381D">
      <w:pPr>
        <w:pStyle w:val="Bibliography"/>
      </w:pPr>
      <w:r w:rsidRPr="00F9381D">
        <w:t>Larson, D., J. Grace, and J. Larson. 2008. Long-term dynamics of leafy spurge (Euphorbia esula) and its biocontrol agent, flea beetles in the genus Aphthona. Biological Control 47:250–256.</w:t>
      </w:r>
    </w:p>
    <w:p w14:paraId="2DA74219" w14:textId="77777777" w:rsidR="00F9381D" w:rsidRPr="00F9381D" w:rsidRDefault="00F9381D" w:rsidP="00F9381D">
      <w:pPr>
        <w:pStyle w:val="Bibliography"/>
      </w:pPr>
      <w:r w:rsidRPr="00F9381D">
        <w:t>Laubach, Z. M., E. J. Murray, K. L. Hoke, R. J. Safran, and W. Perng. 2021. A biologist’s guide to model selection and causal inference. Proceedings of the Royal Society B: Biological Sciences 288:20202815.</w:t>
      </w:r>
    </w:p>
    <w:p w14:paraId="049F7BFF" w14:textId="77777777" w:rsidR="00F9381D" w:rsidRPr="00F9381D" w:rsidRDefault="00F9381D" w:rsidP="00F9381D">
      <w:pPr>
        <w:pStyle w:val="Bibliography"/>
      </w:pPr>
      <w:r w:rsidRPr="00F9381D">
        <w:t>McElreath, R. 2020. Statistical rethinking: A Bayesian course with examples in R and Stan. Chapman and Hall/CRC.</w:t>
      </w:r>
    </w:p>
    <w:p w14:paraId="7564A0FA" w14:textId="77777777" w:rsidR="00F9381D" w:rsidRPr="00F9381D" w:rsidRDefault="00F9381D" w:rsidP="00F9381D">
      <w:pPr>
        <w:pStyle w:val="Bibliography"/>
      </w:pPr>
      <w:r w:rsidRPr="00F9381D">
        <w:t>Morgan, S. L., and C. Winship. 2015. Counterfactuals and Causal Inference. Cambridge University Press.</w:t>
      </w:r>
    </w:p>
    <w:p w14:paraId="308091A1" w14:textId="77777777" w:rsidR="00F9381D" w:rsidRPr="00F9381D" w:rsidRDefault="00F9381D" w:rsidP="00F9381D">
      <w:pPr>
        <w:pStyle w:val="Bibliography"/>
      </w:pPr>
      <w:r w:rsidRPr="00F9381D">
        <w:t>Mundlak, Y. 1978. On the Pooling of Time Series and Cross Section Data. Econometrica 46:69–85.</w:t>
      </w:r>
    </w:p>
    <w:p w14:paraId="4F5F9C3D" w14:textId="77777777" w:rsidR="00F9381D" w:rsidRPr="00F9381D" w:rsidRDefault="00F9381D" w:rsidP="00F9381D">
      <w:pPr>
        <w:pStyle w:val="Bibliography"/>
      </w:pPr>
      <w:r w:rsidRPr="00F9381D">
        <w:t>Oshchepkov, A., and A. Shirokanova. 2022. Bridging the gap between multilevel modeling and economic methods. Social Science Research 104:102689.</w:t>
      </w:r>
    </w:p>
    <w:p w14:paraId="21F9A654" w14:textId="77777777" w:rsidR="00F9381D" w:rsidRPr="00F9381D" w:rsidRDefault="00F9381D" w:rsidP="00F9381D">
      <w:pPr>
        <w:pStyle w:val="Bibliography"/>
      </w:pPr>
      <w:r w:rsidRPr="00F9381D">
        <w:t>Pearl, J. 1995. Causal Diagrams for Empirical Research. Biometrika 82:669–688.</w:t>
      </w:r>
    </w:p>
    <w:p w14:paraId="016EBA03" w14:textId="77777777" w:rsidR="00F9381D" w:rsidRPr="00F9381D" w:rsidRDefault="00F9381D" w:rsidP="00F9381D">
      <w:pPr>
        <w:pStyle w:val="Bibliography"/>
      </w:pPr>
      <w:r w:rsidRPr="00F9381D">
        <w:lastRenderedPageBreak/>
        <w:t>Pearl, J. 2009. Causality. Cambridge university press.</w:t>
      </w:r>
    </w:p>
    <w:p w14:paraId="0FE2C23C" w14:textId="77777777" w:rsidR="00F9381D" w:rsidRPr="00F9381D" w:rsidRDefault="00F9381D" w:rsidP="00F9381D">
      <w:pPr>
        <w:pStyle w:val="Bibliography"/>
      </w:pPr>
      <w:r w:rsidRPr="00F9381D">
        <w:t>Pearl, J., M. Glymour, and N. P. Jewell. 2016. Causal inference in statistics: A primer. John Wiley &amp; Sons.</w:t>
      </w:r>
    </w:p>
    <w:p w14:paraId="094233AB" w14:textId="77777777" w:rsidR="00F9381D" w:rsidRPr="00F9381D" w:rsidRDefault="00F9381D" w:rsidP="00F9381D">
      <w:pPr>
        <w:pStyle w:val="Bibliography"/>
      </w:pPr>
      <w:r w:rsidRPr="00F9381D">
        <w:t>Rinella, M. J., D. J. Strong, and L. T. Vermeire. 2020. Omitted variable bias in studies of plant interactions. Ecology 101:e03020.</w:t>
      </w:r>
    </w:p>
    <w:p w14:paraId="4BC4EB1E" w14:textId="77777777" w:rsidR="00F9381D" w:rsidRPr="00F9381D" w:rsidRDefault="00F9381D" w:rsidP="00F9381D">
      <w:pPr>
        <w:pStyle w:val="Bibliography"/>
      </w:pPr>
      <w:r w:rsidRPr="00F9381D">
        <w:t>Robertson, B. L., J. A. Brown, T. McDonald, and P. Jaksons. 2013. BAS: Balanced Acceptance Sampling of Natural Resources. Biometrics 69:776–784.</w:t>
      </w:r>
    </w:p>
    <w:p w14:paraId="5C7CC4BC" w14:textId="77777777" w:rsidR="00F9381D" w:rsidRPr="00F9381D" w:rsidRDefault="00F9381D" w:rsidP="00F9381D">
      <w:pPr>
        <w:pStyle w:val="Bibliography"/>
      </w:pPr>
      <w:r w:rsidRPr="00F9381D">
        <w:t>Robins, J. 1989. The control of confounding by intermediate variables. Statistics in Medicine 8:679–701.</w:t>
      </w:r>
    </w:p>
    <w:p w14:paraId="399458EF" w14:textId="77777777" w:rsidR="00F9381D" w:rsidRPr="00F9381D" w:rsidRDefault="00F9381D" w:rsidP="00F9381D">
      <w:pPr>
        <w:pStyle w:val="Bibliography"/>
      </w:pPr>
      <w:r w:rsidRPr="00F9381D">
        <w:t>Rubin, D. B. 1974. Estimating causal effects of treatments in randomized and nonrandomized studies. Journal of Educational Psychology 66:688–701.</w:t>
      </w:r>
    </w:p>
    <w:p w14:paraId="0B248D3D" w14:textId="77777777" w:rsidR="00F9381D" w:rsidRPr="00F9381D" w:rsidRDefault="00F9381D" w:rsidP="00F9381D">
      <w:pPr>
        <w:pStyle w:val="Bibliography"/>
      </w:pPr>
      <w:r w:rsidRPr="00F9381D">
        <w:t>Rubin, D. B. 2005. Causal Inference Using Potential Outcomes. Journal of the American Statistical Association 100:322–331.</w:t>
      </w:r>
    </w:p>
    <w:p w14:paraId="144B0A6B" w14:textId="77777777" w:rsidR="00F9381D" w:rsidRPr="00F9381D" w:rsidRDefault="00F9381D" w:rsidP="00F9381D">
      <w:pPr>
        <w:pStyle w:val="Bibliography"/>
      </w:pPr>
      <w:r w:rsidRPr="00F9381D">
        <w:t>Schielzeth, H., and S. Nakagawa. 2012. Nested by design: model fitting and interpretation in a mixed model era. Methods in Ecology and Evolution 4:14–24.</w:t>
      </w:r>
    </w:p>
    <w:p w14:paraId="1DDB79A0" w14:textId="77777777" w:rsidR="00F9381D" w:rsidRPr="00F9381D" w:rsidRDefault="00F9381D" w:rsidP="00F9381D">
      <w:pPr>
        <w:pStyle w:val="Bibliography"/>
      </w:pPr>
      <w:r w:rsidRPr="00F9381D">
        <w:t>Sloman, S. 2005. Causal models: How people think about the world and its alternatives. Oxford University Press.</w:t>
      </w:r>
    </w:p>
    <w:p w14:paraId="07D59EEF" w14:textId="77777777" w:rsidR="00F9381D" w:rsidRPr="00F9381D" w:rsidRDefault="00F9381D" w:rsidP="00F9381D">
      <w:pPr>
        <w:pStyle w:val="Bibliography"/>
      </w:pPr>
      <w:r w:rsidRPr="00F9381D">
        <w:t>Stevens, D. L., and A. R. Olsen. 2004. Spatially Balanced Sampling of Natural Resources. Journal of the American Statistical Association 99:262–278.</w:t>
      </w:r>
    </w:p>
    <w:p w14:paraId="293EE5F5" w14:textId="77777777" w:rsidR="00F9381D" w:rsidRPr="00F9381D" w:rsidRDefault="00F9381D" w:rsidP="00F9381D">
      <w:pPr>
        <w:pStyle w:val="Bibliography"/>
      </w:pPr>
      <w:r w:rsidRPr="00F9381D">
        <w:t>Textor, J., B. van der Zander, M. S. Gilthorpe, M. Liśkiewicz, and G. T. Ellison. 2016. Robust causal inference using directed acyclic graphs: the R package ‘dagitty.’ International Journal of Epidemiology 45:1887–1894.</w:t>
      </w:r>
    </w:p>
    <w:p w14:paraId="6D08A525" w14:textId="77777777" w:rsidR="00F9381D" w:rsidRPr="00F9381D" w:rsidRDefault="00F9381D" w:rsidP="00F9381D">
      <w:pPr>
        <w:pStyle w:val="Bibliography"/>
      </w:pPr>
      <w:r w:rsidRPr="00F9381D">
        <w:t>Urquhart, N. S., and T. M. Kincaid. 1999. Designs for Detecting Trend from Repeated Surveys of Ecological Resources. Journal of Agricultural, Biological, and Environmental Statistics 4:404–414.</w:t>
      </w:r>
    </w:p>
    <w:p w14:paraId="7FB45EAB" w14:textId="77777777" w:rsidR="00F9381D" w:rsidRPr="00F9381D" w:rsidRDefault="00F9381D" w:rsidP="00F9381D">
      <w:pPr>
        <w:pStyle w:val="Bibliography"/>
      </w:pPr>
      <w:r w:rsidRPr="00F9381D">
        <w:lastRenderedPageBreak/>
        <w:t>Wood, S. N. 2017. Generalized Additive Models: An Introduction with R, Second Edition. Second edition. Chapman and Hall/CRC, New York.</w:t>
      </w:r>
    </w:p>
    <w:p w14:paraId="45A0CB6B" w14:textId="77777777" w:rsidR="00F9381D" w:rsidRPr="00F9381D" w:rsidRDefault="00F9381D" w:rsidP="00F9381D">
      <w:pPr>
        <w:pStyle w:val="Bibliography"/>
      </w:pPr>
      <w:r w:rsidRPr="00F9381D">
        <w:t>Wooldridge, J. M. 2010. Econometric analysis of cross section and panel data. MIT press.</w:t>
      </w:r>
    </w:p>
    <w:p w14:paraId="44A8A71B" w14:textId="77777777" w:rsidR="00F9381D" w:rsidRPr="00F9381D" w:rsidRDefault="00F9381D" w:rsidP="00F9381D">
      <w:pPr>
        <w:pStyle w:val="Bibliography"/>
      </w:pPr>
      <w:r w:rsidRPr="00F9381D">
        <w:t>Wooldridge, J. M. 2015. Introductory econometrics: A modern approach. Cengage learning.</w:t>
      </w:r>
    </w:p>
    <w:p w14:paraId="151F8B7B" w14:textId="77777777" w:rsidR="00F9381D" w:rsidRPr="00F9381D" w:rsidRDefault="00F9381D" w:rsidP="00F9381D">
      <w:pPr>
        <w:pStyle w:val="Bibliography"/>
      </w:pPr>
      <w:r w:rsidRPr="00F9381D">
        <w:t>Wooldridge, J. M. 2021, August 17. Two-Way Fixed Effects, the Two-Way Mundlak Regression, and Difference-in-Differences Estimators. SSRN Scholarly Paper, Rochester, NY.</w:t>
      </w:r>
    </w:p>
    <w:p w14:paraId="17A77368" w14:textId="2A4722C1" w:rsidR="00766C2E" w:rsidRPr="00F87D56" w:rsidRDefault="00F87D56">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fldChar w:fldCharType="end"/>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0E030878" w14:textId="77777777" w:rsidR="00766C2E" w:rsidRPr="00F87D56" w:rsidRDefault="00037819">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2568931A" w14:textId="77777777" w:rsidR="00766C2E" w:rsidRPr="00F87D56" w:rsidRDefault="00037819">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6F74069B" w14:textId="2D1BE2E6" w:rsidR="00766C2E" w:rsidRPr="00F87D56" w:rsidRDefault="00037819" w:rsidP="00F87D56">
      <w:pPr>
        <w:spacing w:after="160"/>
        <w:rPr>
          <w:rFonts w:ascii="Calibri" w:eastAsia="Calibri" w:hAnsi="Calibri" w:cs="Calibri"/>
          <w:color w:val="000000" w:themeColor="text1"/>
          <w:sz w:val="24"/>
          <w:szCs w:val="24"/>
          <w:highlight w:val="white"/>
        </w:rPr>
      </w:pPr>
      <w:r w:rsidRPr="00F87D56">
        <w:rPr>
          <w:rFonts w:ascii="Calibri" w:eastAsia="Calibri" w:hAnsi="Calibri" w:cs="Calibri"/>
          <w:b/>
          <w:color w:val="000000" w:themeColor="text1"/>
          <w:sz w:val="24"/>
          <w:szCs w:val="24"/>
        </w:rPr>
        <w:t xml:space="preserve"> </w:t>
      </w:r>
    </w:p>
    <w:p w14:paraId="512E6DC1" w14:textId="77777777" w:rsidR="00766C2E" w:rsidRPr="00F87D56" w:rsidRDefault="00766C2E">
      <w:pPr>
        <w:spacing w:after="160"/>
        <w:rPr>
          <w:rFonts w:ascii="Calibri" w:eastAsia="Calibri" w:hAnsi="Calibri" w:cs="Calibri"/>
          <w:b/>
          <w:color w:val="000000" w:themeColor="text1"/>
          <w:sz w:val="24"/>
          <w:szCs w:val="24"/>
        </w:rPr>
      </w:pPr>
    </w:p>
    <w:p w14:paraId="7D357248" w14:textId="77777777" w:rsidR="00766C2E" w:rsidRPr="00F87D56" w:rsidRDefault="00766C2E">
      <w:pPr>
        <w:spacing w:after="160"/>
        <w:rPr>
          <w:rFonts w:ascii="Calibri" w:eastAsia="Calibri" w:hAnsi="Calibri" w:cs="Calibri"/>
          <w:color w:val="000000" w:themeColor="text1"/>
          <w:sz w:val="24"/>
          <w:szCs w:val="24"/>
        </w:rPr>
      </w:pPr>
    </w:p>
    <w:p w14:paraId="066E26F3" w14:textId="77777777" w:rsidR="00766C2E" w:rsidRPr="00F87D56" w:rsidRDefault="00766C2E">
      <w:pPr>
        <w:spacing w:before="240" w:after="240"/>
        <w:rPr>
          <w:rFonts w:ascii="Calibri" w:eastAsia="Calibri" w:hAnsi="Calibri" w:cs="Calibri"/>
          <w:color w:val="000000" w:themeColor="text1"/>
          <w:sz w:val="24"/>
          <w:szCs w:val="24"/>
        </w:rPr>
      </w:pPr>
    </w:p>
    <w:p w14:paraId="4AD8F63E" w14:textId="0168D60A" w:rsidR="00766C2E" w:rsidRPr="008F41E5" w:rsidRDefault="004C32DF">
      <w:pPr>
        <w:widowControl w:val="0"/>
        <w:pBdr>
          <w:top w:val="nil"/>
          <w:left w:val="nil"/>
          <w:bottom w:val="nil"/>
          <w:right w:val="nil"/>
          <w:between w:val="nil"/>
        </w:pBdr>
        <w:rPr>
          <w:ins w:id="1055" w:author="Laura Dee" w:date="2023-04-17T10:17:00Z"/>
          <w:rFonts w:ascii="Calibri" w:eastAsia="Calibri" w:hAnsi="Calibri" w:cs="Calibri"/>
          <w:color w:val="000000" w:themeColor="text1"/>
          <w:sz w:val="24"/>
          <w:szCs w:val="24"/>
          <w:lang w:val="en-US"/>
          <w:rPrChange w:id="1056" w:author="Jarrett Byrnes" w:date="2023-04-20T15:24:00Z">
            <w:rPr>
              <w:ins w:id="1057" w:author="Laura Dee" w:date="2023-04-17T10:17:00Z"/>
              <w:rFonts w:ascii="Calibri" w:eastAsia="Calibri" w:hAnsi="Calibri" w:cs="Calibri"/>
              <w:color w:val="000000" w:themeColor="text1"/>
              <w:sz w:val="24"/>
              <w:szCs w:val="24"/>
              <w:lang w:val="pt-BR"/>
            </w:rPr>
          </w:rPrChange>
        </w:rPr>
      </w:pPr>
      <w:ins w:id="1058" w:author="Laura Dee" w:date="2023-04-17T10:17:00Z">
        <w:r w:rsidRPr="008F41E5">
          <w:rPr>
            <w:rFonts w:ascii="Calibri" w:eastAsia="Calibri" w:hAnsi="Calibri" w:cs="Calibri"/>
            <w:color w:val="000000" w:themeColor="text1"/>
            <w:sz w:val="24"/>
            <w:szCs w:val="24"/>
            <w:lang w:val="en-US"/>
            <w:rPrChange w:id="1059" w:author="Jarrett Byrnes" w:date="2023-04-20T15:24:00Z">
              <w:rPr>
                <w:rFonts w:ascii="Calibri" w:eastAsia="Calibri" w:hAnsi="Calibri" w:cs="Calibri"/>
                <w:color w:val="000000" w:themeColor="text1"/>
                <w:sz w:val="24"/>
                <w:szCs w:val="24"/>
                <w:lang w:val="pt-BR"/>
              </w:rPr>
            </w:rPrChange>
          </w:rPr>
          <w:t>Appendix 2: Supplemental Information</w:t>
        </w:r>
      </w:ins>
    </w:p>
    <w:p w14:paraId="11D38A7F" w14:textId="77777777" w:rsidR="004C32DF" w:rsidRPr="008F41E5" w:rsidRDefault="004C32DF">
      <w:pPr>
        <w:widowControl w:val="0"/>
        <w:pBdr>
          <w:top w:val="nil"/>
          <w:left w:val="nil"/>
          <w:bottom w:val="nil"/>
          <w:right w:val="nil"/>
          <w:between w:val="nil"/>
        </w:pBdr>
        <w:rPr>
          <w:ins w:id="1060" w:author="Laura Dee" w:date="2023-04-17T10:17:00Z"/>
          <w:rFonts w:ascii="Calibri" w:eastAsia="Calibri" w:hAnsi="Calibri" w:cs="Calibri"/>
          <w:color w:val="000000" w:themeColor="text1"/>
          <w:sz w:val="24"/>
          <w:szCs w:val="24"/>
          <w:lang w:val="en-US"/>
          <w:rPrChange w:id="1061" w:author="Jarrett Byrnes" w:date="2023-04-20T15:24:00Z">
            <w:rPr>
              <w:ins w:id="1062" w:author="Laura Dee" w:date="2023-04-17T10:17:00Z"/>
              <w:rFonts w:ascii="Calibri" w:eastAsia="Calibri" w:hAnsi="Calibri" w:cs="Calibri"/>
              <w:color w:val="000000" w:themeColor="text1"/>
              <w:sz w:val="24"/>
              <w:szCs w:val="24"/>
              <w:lang w:val="pt-BR"/>
            </w:rPr>
          </w:rPrChange>
        </w:rPr>
      </w:pPr>
    </w:p>
    <w:p w14:paraId="2F7D9CA6" w14:textId="77777777" w:rsidR="005E4247" w:rsidRPr="00433985" w:rsidRDefault="005E4247" w:rsidP="005E4247">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ins w:id="1063" w:author="Laura Dee" w:date="2023-04-17T10:21:00Z"/>
          <w:rFonts w:ascii="Calibri" w:eastAsia="Calibri" w:hAnsi="Calibri" w:cs="Calibri"/>
          <w:b/>
          <w:sz w:val="24"/>
          <w:szCs w:val="24"/>
          <w:shd w:val="pct15" w:color="auto" w:fill="FFFFFF"/>
        </w:rPr>
      </w:pPr>
      <w:ins w:id="1064" w:author="Laura Dee" w:date="2023-04-17T10:21:00Z">
        <w:r w:rsidRPr="00433985">
          <w:rPr>
            <w:rFonts w:ascii="Calibri" w:eastAsia="Calibri" w:hAnsi="Calibri" w:cs="Calibri"/>
            <w:b/>
            <w:sz w:val="24"/>
            <w:szCs w:val="24"/>
            <w:shd w:val="pct15" w:color="auto" w:fill="FFFFFF"/>
          </w:rPr>
          <w:t xml:space="preserve">Coping with spatiotemporal omitted </w:t>
        </w:r>
        <w:commentRangeStart w:id="1065"/>
        <w:r w:rsidRPr="00433985">
          <w:rPr>
            <w:rFonts w:ascii="Calibri" w:eastAsia="Calibri" w:hAnsi="Calibri" w:cs="Calibri"/>
            <w:b/>
            <w:sz w:val="24"/>
            <w:szCs w:val="24"/>
            <w:shd w:val="pct15" w:color="auto" w:fill="FFFFFF"/>
          </w:rPr>
          <w:t>variables</w:t>
        </w:r>
        <w:commentRangeEnd w:id="1065"/>
        <w:r>
          <w:rPr>
            <w:rStyle w:val="CommentReference"/>
          </w:rPr>
          <w:commentReference w:id="1065"/>
        </w:r>
        <w:r>
          <w:rPr>
            <w:rFonts w:ascii="Calibri" w:eastAsia="Calibri" w:hAnsi="Calibri" w:cs="Calibri"/>
            <w:b/>
            <w:sz w:val="24"/>
            <w:szCs w:val="24"/>
            <w:shd w:val="pct15" w:color="auto" w:fill="FFFFFF"/>
          </w:rPr>
          <w:t>, Extended</w:t>
        </w:r>
        <w:r w:rsidRPr="00433985">
          <w:rPr>
            <w:rFonts w:ascii="Calibri" w:eastAsia="Calibri" w:hAnsi="Calibri" w:cs="Calibri"/>
            <w:b/>
            <w:sz w:val="24"/>
            <w:szCs w:val="24"/>
            <w:shd w:val="pct15" w:color="auto" w:fill="FFFFFF"/>
          </w:rPr>
          <w:t xml:space="preserve"> </w:t>
        </w:r>
      </w:ins>
    </w:p>
    <w:p w14:paraId="4C302FAC" w14:textId="206C6BB7" w:rsidR="004C32DF" w:rsidRDefault="005E4247">
      <w:pPr>
        <w:widowControl w:val="0"/>
        <w:pBdr>
          <w:top w:val="nil"/>
          <w:left w:val="nil"/>
          <w:bottom w:val="nil"/>
          <w:right w:val="nil"/>
          <w:between w:val="nil"/>
        </w:pBdr>
        <w:rPr>
          <w:ins w:id="1066" w:author="Laura Dee" w:date="2023-04-17T10:21:00Z"/>
          <w:rFonts w:ascii="Calibri" w:eastAsia="Calibri" w:hAnsi="Calibri" w:cs="Calibri"/>
          <w:color w:val="333333"/>
          <w:sz w:val="24"/>
          <w:szCs w:val="24"/>
          <w:shd w:val="pct15" w:color="auto" w:fill="FFFFFF"/>
        </w:rPr>
      </w:pPr>
      <w:ins w:id="1067" w:author="Laura Dee" w:date="2023-04-17T10:20:00Z">
        <w:r w:rsidRPr="008F41E5">
          <w:rPr>
            <w:rFonts w:ascii="Calibri" w:eastAsia="Calibri" w:hAnsi="Calibri" w:cs="Calibri"/>
            <w:color w:val="000000" w:themeColor="text1"/>
            <w:sz w:val="24"/>
            <w:szCs w:val="24"/>
            <w:lang w:val="en-US"/>
            <w:rPrChange w:id="1068" w:author="Jarrett Byrnes" w:date="2023-04-20T15:24:00Z">
              <w:rPr>
                <w:rFonts w:ascii="Calibri" w:eastAsia="Calibri" w:hAnsi="Calibri" w:cs="Calibri"/>
                <w:color w:val="000000" w:themeColor="text1"/>
                <w:sz w:val="24"/>
                <w:szCs w:val="24"/>
                <w:lang w:val="pt-BR"/>
              </w:rPr>
            </w:rPrChange>
          </w:rPr>
          <w:t>We can also control for s</w:t>
        </w:r>
        <w:proofErr w:type="spellStart"/>
        <w:r w:rsidRPr="005E4247">
          <w:rPr>
            <w:rFonts w:ascii="Calibri" w:eastAsia="Calibri" w:hAnsi="Calibri" w:cs="Calibri"/>
            <w:sz w:val="24"/>
            <w:szCs w:val="24"/>
            <w:shd w:val="pct15" w:color="auto" w:fill="FFFFFF"/>
            <w:rPrChange w:id="1069" w:author="Laura Dee" w:date="2023-04-17T10:20:00Z">
              <w:rPr>
                <w:rFonts w:ascii="Calibri" w:eastAsia="Calibri" w:hAnsi="Calibri" w:cs="Calibri"/>
                <w:b/>
                <w:bCs/>
                <w:sz w:val="24"/>
                <w:szCs w:val="24"/>
                <w:shd w:val="pct15" w:color="auto" w:fill="FFFFFF"/>
              </w:rPr>
            </w:rPrChange>
          </w:rPr>
          <w:t>patiotemporal</w:t>
        </w:r>
        <w:proofErr w:type="spellEnd"/>
        <w:r w:rsidRPr="005E4247">
          <w:rPr>
            <w:rFonts w:ascii="Calibri" w:eastAsia="Calibri" w:hAnsi="Calibri" w:cs="Calibri"/>
            <w:sz w:val="24"/>
            <w:szCs w:val="24"/>
            <w:shd w:val="pct15" w:color="auto" w:fill="FFFFFF"/>
            <w:rPrChange w:id="1070" w:author="Laura Dee" w:date="2023-04-17T10:20:00Z">
              <w:rPr>
                <w:rFonts w:ascii="Calibri" w:eastAsia="Calibri" w:hAnsi="Calibri" w:cs="Calibri"/>
                <w:b/>
                <w:bCs/>
                <w:sz w:val="24"/>
                <w:szCs w:val="24"/>
                <w:shd w:val="pct15" w:color="auto" w:fill="FFFFFF"/>
              </w:rPr>
            </w:rPrChange>
          </w:rPr>
          <w:t xml:space="preserve"> </w:t>
        </w:r>
        <w:r>
          <w:rPr>
            <w:rFonts w:ascii="Calibri" w:eastAsia="Calibri" w:hAnsi="Calibri" w:cs="Calibri"/>
            <w:sz w:val="24"/>
            <w:szCs w:val="24"/>
            <w:shd w:val="pct15" w:color="auto" w:fill="FFFFFF"/>
          </w:rPr>
          <w:t xml:space="preserve">confounding variables by extending the </w:t>
        </w:r>
      </w:ins>
      <w:ins w:id="1071" w:author="Laura Dee" w:date="2023-04-17T10:21:00Z">
        <w:r w:rsidRPr="00433985">
          <w:rPr>
            <w:rFonts w:ascii="Calibri" w:eastAsia="Calibri" w:hAnsi="Calibri" w:cs="Calibri"/>
            <w:color w:val="333333"/>
            <w:sz w:val="24"/>
            <w:szCs w:val="24"/>
            <w:shd w:val="pct15" w:color="auto" w:fill="FFFFFF"/>
          </w:rPr>
          <w:t>group mean covariate desig</w:t>
        </w:r>
        <w:r>
          <w:rPr>
            <w:rFonts w:ascii="Calibri" w:eastAsia="Calibri" w:hAnsi="Calibri" w:cs="Calibri"/>
            <w:color w:val="333333"/>
            <w:sz w:val="24"/>
            <w:szCs w:val="24"/>
            <w:shd w:val="pct15" w:color="auto" w:fill="FFFFFF"/>
          </w:rPr>
          <w:t xml:space="preserve">n, such as by using regressions of the following </w:t>
        </w:r>
        <w:proofErr w:type="gramStart"/>
        <w:r>
          <w:rPr>
            <w:rFonts w:ascii="Calibri" w:eastAsia="Calibri" w:hAnsi="Calibri" w:cs="Calibri"/>
            <w:color w:val="333333"/>
            <w:sz w:val="24"/>
            <w:szCs w:val="24"/>
            <w:shd w:val="pct15" w:color="auto" w:fill="FFFFFF"/>
          </w:rPr>
          <w:t>form</w:t>
        </w:r>
        <w:proofErr w:type="gramEnd"/>
      </w:ins>
    </w:p>
    <w:commentRangeStart w:id="1072"/>
    <w:p w14:paraId="47886E50" w14:textId="77777777" w:rsidR="005E4247" w:rsidRPr="00807F91" w:rsidRDefault="00000000" w:rsidP="005E4247">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073" w:author="Laura Dee" w:date="2023-04-17T10:21:00Z"/>
          <w:rFonts w:ascii="Calibri" w:eastAsia="Calibri" w:hAnsi="Calibri" w:cs="Calibri"/>
          <w:color w:val="333333"/>
          <w:sz w:val="24"/>
          <w:szCs w:val="24"/>
          <w:shd w:val="pct15" w:color="auto" w:fill="FFFFFF"/>
        </w:rPr>
      </w:pPr>
      <m:oMathPara>
        <m:oMath>
          <m:sSub>
            <m:sSubPr>
              <m:ctrlPr>
                <w:ins w:id="1074" w:author="Laura Dee" w:date="2023-04-17T10:21:00Z">
                  <w:rPr>
                    <w:rFonts w:ascii="Cambria Math" w:eastAsia="Calibri" w:hAnsi="Cambria Math" w:cs="Calibri"/>
                    <w:color w:val="333333"/>
                    <w:sz w:val="24"/>
                    <w:szCs w:val="24"/>
                    <w:shd w:val="pct15" w:color="auto" w:fill="FFFFFF"/>
                  </w:rPr>
                </w:ins>
              </m:ctrlPr>
            </m:sSubPr>
            <m:e>
              <m:r>
                <w:ins w:id="1075" w:author="Laura Dee" w:date="2023-04-17T10:21:00Z">
                  <m:rPr>
                    <m:sty m:val="p"/>
                  </m:rPr>
                  <w:rPr>
                    <w:rFonts w:ascii="Cambria Math" w:eastAsia="Calibri" w:hAnsi="Cambria Math" w:cs="Calibri"/>
                    <w:color w:val="333333"/>
                    <w:sz w:val="24"/>
                    <w:szCs w:val="24"/>
                    <w:shd w:val="pct15" w:color="auto" w:fill="FFFFFF"/>
                  </w:rPr>
                  <m:t>y</m:t>
                </w:ins>
              </m:r>
            </m:e>
            <m:sub>
              <m:r>
                <w:ins w:id="1076" w:author="Laura Dee" w:date="2023-04-17T10:21:00Z">
                  <m:rPr>
                    <m:sty m:val="p"/>
                  </m:rPr>
                  <w:rPr>
                    <w:rFonts w:ascii="Cambria Math" w:eastAsia="Calibri" w:hAnsi="Cambria Math" w:cs="Calibri"/>
                    <w:color w:val="333333"/>
                    <w:sz w:val="24"/>
                    <w:szCs w:val="24"/>
                    <w:shd w:val="pct15" w:color="auto" w:fill="FFFFFF"/>
                  </w:rPr>
                  <m:t>ijk</m:t>
                </w:ins>
              </m:r>
            </m:sub>
          </m:sSub>
          <m:r>
            <w:ins w:id="1077" w:author="Laura Dee" w:date="2023-04-17T10:21:00Z">
              <m:rPr>
                <m:sty m:val="p"/>
              </m:rPr>
              <w:rPr>
                <w:rFonts w:ascii="Cambria Math" w:eastAsia="Calibri" w:hAnsi="Cambria Math" w:cs="Calibri"/>
                <w:color w:val="333333"/>
                <w:sz w:val="24"/>
                <w:szCs w:val="24"/>
                <w:shd w:val="pct15" w:color="auto" w:fill="FFFFFF"/>
              </w:rPr>
              <m:t>=</m:t>
            </w:ins>
          </m:r>
          <m:sSub>
            <m:sSubPr>
              <m:ctrlPr>
                <w:ins w:id="1078" w:author="Laura Dee" w:date="2023-04-17T10:21:00Z">
                  <w:rPr>
                    <w:rFonts w:ascii="Cambria Math" w:eastAsia="Calibri" w:hAnsi="Cambria Math" w:cs="Calibri"/>
                    <w:color w:val="333333"/>
                    <w:sz w:val="24"/>
                    <w:szCs w:val="24"/>
                    <w:shd w:val="pct15" w:color="auto" w:fill="FFFFFF"/>
                  </w:rPr>
                </w:ins>
              </m:ctrlPr>
            </m:sSubPr>
            <m:e>
              <m:r>
                <w:ins w:id="1079" w:author="Laura Dee" w:date="2023-04-17T10:21:00Z">
                  <m:rPr>
                    <m:sty m:val="p"/>
                  </m:rPr>
                  <w:rPr>
                    <w:rFonts w:ascii="Cambria Math" w:eastAsia="Calibri" w:hAnsi="Cambria Math" w:cs="Calibri"/>
                    <w:color w:val="333333"/>
                    <w:sz w:val="24"/>
                    <w:szCs w:val="24"/>
                    <w:shd w:val="pct15" w:color="auto" w:fill="FFFFFF"/>
                  </w:rPr>
                  <m:t>β</m:t>
                </w:ins>
              </m:r>
            </m:e>
            <m:sub>
              <m:r>
                <w:ins w:id="1080" w:author="Laura Dee" w:date="2023-04-17T10:21:00Z">
                  <m:rPr>
                    <m:sty m:val="p"/>
                  </m:rPr>
                  <w:rPr>
                    <w:rFonts w:ascii="Cambria Math" w:eastAsia="Calibri" w:hAnsi="Cambria Math" w:cs="Calibri"/>
                    <w:color w:val="333333"/>
                    <w:sz w:val="24"/>
                    <w:szCs w:val="24"/>
                    <w:shd w:val="pct15" w:color="auto" w:fill="FFFFFF"/>
                  </w:rPr>
                  <m:t>0</m:t>
                </w:ins>
              </m:r>
            </m:sub>
          </m:sSub>
          <m:r>
            <w:ins w:id="1081" w:author="Laura Dee" w:date="2023-04-17T10:21:00Z">
              <m:rPr>
                <m:sty m:val="p"/>
              </m:rPr>
              <w:rPr>
                <w:rFonts w:ascii="Cambria Math" w:eastAsia="Calibri" w:hAnsi="Cambria Math" w:cs="Calibri"/>
                <w:color w:val="333333"/>
                <w:sz w:val="24"/>
                <w:szCs w:val="24"/>
                <w:shd w:val="pct15" w:color="auto" w:fill="FFFFFF"/>
              </w:rPr>
              <m:t>+</m:t>
            </w:ins>
          </m:r>
          <m:sSub>
            <m:sSubPr>
              <m:ctrlPr>
                <w:ins w:id="1082" w:author="Laura Dee" w:date="2023-04-17T10:21:00Z">
                  <w:rPr>
                    <w:rFonts w:ascii="Cambria Math" w:eastAsia="Calibri" w:hAnsi="Cambria Math" w:cs="Calibri"/>
                    <w:color w:val="333333"/>
                    <w:sz w:val="24"/>
                    <w:szCs w:val="24"/>
                    <w:shd w:val="pct15" w:color="auto" w:fill="FFFFFF"/>
                  </w:rPr>
                </w:ins>
              </m:ctrlPr>
            </m:sSubPr>
            <m:e>
              <m:r>
                <w:ins w:id="1083" w:author="Laura Dee" w:date="2023-04-17T10:21:00Z">
                  <m:rPr>
                    <m:sty m:val="p"/>
                  </m:rPr>
                  <w:rPr>
                    <w:rFonts w:ascii="Cambria Math" w:eastAsia="Calibri" w:hAnsi="Cambria Math" w:cs="Calibri"/>
                    <w:color w:val="333333"/>
                    <w:sz w:val="24"/>
                    <w:szCs w:val="24"/>
                    <w:shd w:val="pct15" w:color="auto" w:fill="FFFFFF"/>
                  </w:rPr>
                  <m:t>β</m:t>
                </w:ins>
              </m:r>
            </m:e>
            <m:sub>
              <m:r>
                <w:ins w:id="1084" w:author="Laura Dee" w:date="2023-04-17T10:21:00Z">
                  <m:rPr>
                    <m:sty m:val="p"/>
                  </m:rPr>
                  <w:rPr>
                    <w:rFonts w:ascii="Cambria Math" w:eastAsia="Calibri" w:hAnsi="Cambria Math" w:cs="Calibri"/>
                    <w:color w:val="333333"/>
                    <w:sz w:val="24"/>
                    <w:szCs w:val="24"/>
                    <w:shd w:val="pct15" w:color="auto" w:fill="FFFFFF"/>
                  </w:rPr>
                  <m:t>1</m:t>
                </w:ins>
              </m:r>
            </m:sub>
          </m:sSub>
          <m:sSub>
            <m:sSubPr>
              <m:ctrlPr>
                <w:ins w:id="1085" w:author="Laura Dee" w:date="2023-04-17T10:21:00Z">
                  <w:rPr>
                    <w:rFonts w:ascii="Cambria Math" w:eastAsia="Calibri" w:hAnsi="Cambria Math" w:cs="Calibri"/>
                    <w:color w:val="333333"/>
                    <w:sz w:val="24"/>
                    <w:szCs w:val="24"/>
                    <w:shd w:val="pct15" w:color="auto" w:fill="FFFFFF"/>
                  </w:rPr>
                </w:ins>
              </m:ctrlPr>
            </m:sSubPr>
            <m:e>
              <m:r>
                <w:ins w:id="1086" w:author="Laura Dee" w:date="2023-04-17T10:21:00Z">
                  <m:rPr>
                    <m:sty m:val="p"/>
                  </m:rPr>
                  <w:rPr>
                    <w:rFonts w:ascii="Cambria Math" w:eastAsia="Calibri" w:hAnsi="Cambria Math" w:cs="Calibri"/>
                    <w:color w:val="333333"/>
                    <w:sz w:val="24"/>
                    <w:szCs w:val="24"/>
                    <w:shd w:val="pct15" w:color="auto" w:fill="FFFFFF"/>
                  </w:rPr>
                  <m:t>x</m:t>
                </w:ins>
              </m:r>
            </m:e>
            <m:sub>
              <m:r>
                <w:ins w:id="1087" w:author="Laura Dee" w:date="2023-04-17T10:21:00Z">
                  <m:rPr>
                    <m:sty m:val="p"/>
                  </m:rPr>
                  <w:rPr>
                    <w:rFonts w:ascii="Cambria Math" w:eastAsia="Calibri" w:hAnsi="Cambria Math" w:cs="Calibri"/>
                    <w:color w:val="333333"/>
                    <w:sz w:val="24"/>
                    <w:szCs w:val="24"/>
                    <w:shd w:val="pct15" w:color="auto" w:fill="FFFFFF"/>
                  </w:rPr>
                  <m:t>ijk</m:t>
                </w:ins>
              </m:r>
            </m:sub>
          </m:sSub>
          <m:r>
            <w:ins w:id="1088" w:author="Laura Dee" w:date="2023-04-17T10:21:00Z">
              <m:rPr>
                <m:sty m:val="p"/>
              </m:rPr>
              <w:rPr>
                <w:rFonts w:ascii="Cambria Math" w:eastAsia="Calibri" w:hAnsi="Cambria Math" w:cs="Calibri"/>
                <w:color w:val="333333"/>
                <w:sz w:val="24"/>
                <w:szCs w:val="24"/>
                <w:shd w:val="pct15" w:color="auto" w:fill="FFFFFF"/>
              </w:rPr>
              <m:t>+</m:t>
            </w:ins>
          </m:r>
          <m:sSub>
            <m:sSubPr>
              <m:ctrlPr>
                <w:ins w:id="1089" w:author="Laura Dee" w:date="2023-04-17T10:21:00Z">
                  <w:rPr>
                    <w:rFonts w:ascii="Cambria Math" w:eastAsia="Calibri" w:hAnsi="Cambria Math" w:cs="Calibri"/>
                    <w:color w:val="333333"/>
                    <w:sz w:val="24"/>
                    <w:szCs w:val="24"/>
                    <w:shd w:val="pct15" w:color="auto" w:fill="FFFFFF"/>
                  </w:rPr>
                </w:ins>
              </m:ctrlPr>
            </m:sSubPr>
            <m:e>
              <m:r>
                <w:ins w:id="1090" w:author="Laura Dee" w:date="2023-04-17T10:21:00Z">
                  <m:rPr>
                    <m:sty m:val="p"/>
                  </m:rPr>
                  <w:rPr>
                    <w:rFonts w:ascii="Cambria Math" w:eastAsia="Calibri" w:hAnsi="Cambria Math" w:cs="Calibri"/>
                    <w:color w:val="333333"/>
                    <w:sz w:val="24"/>
                    <w:szCs w:val="24"/>
                    <w:shd w:val="pct15" w:color="auto" w:fill="FFFFFF"/>
                  </w:rPr>
                  <m:t>β</m:t>
                </w:ins>
              </m:r>
            </m:e>
            <m:sub>
              <m:r>
                <w:ins w:id="1091" w:author="Laura Dee" w:date="2023-04-17T10:21:00Z">
                  <m:rPr>
                    <m:sty m:val="p"/>
                  </m:rPr>
                  <w:rPr>
                    <w:rFonts w:ascii="Cambria Math" w:eastAsia="Calibri" w:hAnsi="Cambria Math" w:cs="Calibri"/>
                    <w:color w:val="333333"/>
                    <w:sz w:val="24"/>
                    <w:szCs w:val="24"/>
                    <w:shd w:val="pct15" w:color="auto" w:fill="FFFFFF"/>
                  </w:rPr>
                  <m:t>2</m:t>
                </w:ins>
              </m:r>
            </m:sub>
          </m:sSub>
          <m:acc>
            <m:accPr>
              <m:chr m:val="̅"/>
              <m:ctrlPr>
                <w:ins w:id="1092" w:author="Laura Dee" w:date="2023-04-17T10:21:00Z">
                  <w:rPr>
                    <w:rFonts w:ascii="Cambria Math" w:eastAsia="Calibri" w:hAnsi="Cambria Math" w:cs="Calibri"/>
                    <w:color w:val="333333"/>
                    <w:sz w:val="24"/>
                    <w:szCs w:val="24"/>
                    <w:shd w:val="pct15" w:color="auto" w:fill="FFFFFF"/>
                  </w:rPr>
                </w:ins>
              </m:ctrlPr>
            </m:accPr>
            <m:e>
              <m:sSub>
                <m:sSubPr>
                  <m:ctrlPr>
                    <w:ins w:id="1093" w:author="Laura Dee" w:date="2023-04-17T10:21:00Z">
                      <w:rPr>
                        <w:rFonts w:ascii="Cambria Math" w:eastAsia="Calibri" w:hAnsi="Cambria Math" w:cs="Calibri"/>
                        <w:color w:val="333333"/>
                        <w:sz w:val="24"/>
                        <w:szCs w:val="24"/>
                        <w:shd w:val="pct15" w:color="auto" w:fill="FFFFFF"/>
                      </w:rPr>
                    </w:ins>
                  </m:ctrlPr>
                </m:sSubPr>
                <m:e>
                  <m:r>
                    <w:ins w:id="1094" w:author="Laura Dee" w:date="2023-04-17T10:21:00Z">
                      <m:rPr>
                        <m:sty m:val="p"/>
                      </m:rPr>
                      <w:rPr>
                        <w:rFonts w:ascii="Cambria Math" w:eastAsia="Calibri" w:hAnsi="Cambria Math" w:cs="Calibri"/>
                        <w:color w:val="333333"/>
                        <w:sz w:val="24"/>
                        <w:szCs w:val="24"/>
                        <w:shd w:val="pct15" w:color="auto" w:fill="FFFFFF"/>
                      </w:rPr>
                      <m:t>x</m:t>
                    </w:ins>
                  </m:r>
                </m:e>
                <m:sub>
                  <m:r>
                    <w:ins w:id="1095" w:author="Laura Dee" w:date="2023-04-17T10:21:00Z">
                      <m:rPr>
                        <m:sty m:val="p"/>
                      </m:rPr>
                      <w:rPr>
                        <w:rFonts w:ascii="Cambria Math" w:eastAsia="Calibri" w:hAnsi="Cambria Math" w:cs="Calibri"/>
                        <w:color w:val="333333"/>
                        <w:sz w:val="24"/>
                        <w:szCs w:val="24"/>
                        <w:shd w:val="pct15" w:color="auto" w:fill="FFFFFF"/>
                      </w:rPr>
                      <m:t>i</m:t>
                    </w:ins>
                  </m:r>
                </m:sub>
              </m:sSub>
            </m:e>
          </m:acc>
          <m:r>
            <w:ins w:id="1096" w:author="Laura Dee" w:date="2023-04-17T10:21:00Z">
              <m:rPr>
                <m:sty m:val="p"/>
              </m:rPr>
              <w:rPr>
                <w:rFonts w:ascii="Cambria Math" w:eastAsia="Calibri" w:hAnsi="Cambria Math" w:cs="Calibri"/>
                <w:color w:val="333333"/>
                <w:sz w:val="24"/>
                <w:szCs w:val="24"/>
                <w:shd w:val="pct15" w:color="auto" w:fill="FFFFFF"/>
              </w:rPr>
              <m:t>+</m:t>
            </w:ins>
          </m:r>
          <m:sSub>
            <m:sSubPr>
              <m:ctrlPr>
                <w:ins w:id="1097" w:author="Laura Dee" w:date="2023-04-17T10:21:00Z">
                  <w:rPr>
                    <w:rFonts w:ascii="Cambria Math" w:eastAsia="Calibri" w:hAnsi="Cambria Math" w:cs="Calibri"/>
                    <w:color w:val="333333"/>
                    <w:sz w:val="24"/>
                    <w:szCs w:val="24"/>
                    <w:shd w:val="pct15" w:color="auto" w:fill="FFFFFF"/>
                  </w:rPr>
                </w:ins>
              </m:ctrlPr>
            </m:sSubPr>
            <m:e>
              <m:r>
                <w:ins w:id="1098" w:author="Laura Dee" w:date="2023-04-17T10:21:00Z">
                  <m:rPr>
                    <m:sty m:val="p"/>
                  </m:rPr>
                  <w:rPr>
                    <w:rFonts w:ascii="Cambria Math" w:eastAsia="Calibri" w:hAnsi="Cambria Math" w:cs="Calibri"/>
                    <w:color w:val="333333"/>
                    <w:sz w:val="24"/>
                    <w:szCs w:val="24"/>
                    <w:shd w:val="pct15" w:color="auto" w:fill="FFFFFF"/>
                  </w:rPr>
                  <m:t>β</m:t>
                </w:ins>
              </m:r>
            </m:e>
            <m:sub>
              <m:r>
                <w:ins w:id="1099" w:author="Laura Dee" w:date="2023-04-17T10:21:00Z">
                  <m:rPr>
                    <m:sty m:val="p"/>
                  </m:rPr>
                  <w:rPr>
                    <w:rFonts w:ascii="Cambria Math" w:eastAsia="Calibri" w:hAnsi="Cambria Math" w:cs="Calibri"/>
                    <w:color w:val="333333"/>
                    <w:sz w:val="24"/>
                    <w:szCs w:val="24"/>
                    <w:shd w:val="pct15" w:color="auto" w:fill="FFFFFF"/>
                  </w:rPr>
                  <m:t>3</m:t>
                </w:ins>
              </m:r>
            </m:sub>
          </m:sSub>
          <m:acc>
            <m:accPr>
              <m:chr m:val="̅"/>
              <m:ctrlPr>
                <w:ins w:id="1100" w:author="Laura Dee" w:date="2023-04-17T10:21:00Z">
                  <w:rPr>
                    <w:rFonts w:ascii="Cambria Math" w:eastAsia="Calibri" w:hAnsi="Cambria Math" w:cs="Calibri"/>
                    <w:color w:val="333333"/>
                    <w:sz w:val="24"/>
                    <w:szCs w:val="24"/>
                    <w:shd w:val="pct15" w:color="auto" w:fill="FFFFFF"/>
                  </w:rPr>
                </w:ins>
              </m:ctrlPr>
            </m:accPr>
            <m:e>
              <m:sSub>
                <m:sSubPr>
                  <m:ctrlPr>
                    <w:ins w:id="1101" w:author="Laura Dee" w:date="2023-04-17T10:21:00Z">
                      <w:rPr>
                        <w:rFonts w:ascii="Cambria Math" w:eastAsia="Calibri" w:hAnsi="Cambria Math" w:cs="Calibri"/>
                        <w:color w:val="333333"/>
                        <w:sz w:val="24"/>
                        <w:szCs w:val="24"/>
                        <w:shd w:val="pct15" w:color="auto" w:fill="FFFFFF"/>
                      </w:rPr>
                    </w:ins>
                  </m:ctrlPr>
                </m:sSubPr>
                <m:e>
                  <m:r>
                    <w:ins w:id="1102" w:author="Laura Dee" w:date="2023-04-17T10:21:00Z">
                      <m:rPr>
                        <m:sty m:val="p"/>
                      </m:rPr>
                      <w:rPr>
                        <w:rFonts w:ascii="Cambria Math" w:eastAsia="Calibri" w:hAnsi="Cambria Math" w:cs="Calibri"/>
                        <w:color w:val="333333"/>
                        <w:sz w:val="24"/>
                        <w:szCs w:val="24"/>
                        <w:shd w:val="pct15" w:color="auto" w:fill="FFFFFF"/>
                      </w:rPr>
                      <m:t>x</m:t>
                    </w:ins>
                  </m:r>
                </m:e>
                <m:sub>
                  <m:r>
                    <w:ins w:id="1103" w:author="Laura Dee" w:date="2023-04-17T10:21:00Z">
                      <m:rPr>
                        <m:sty m:val="p"/>
                      </m:rPr>
                      <w:rPr>
                        <w:rFonts w:ascii="Cambria Math" w:eastAsia="Calibri" w:hAnsi="Cambria Math" w:cs="Calibri"/>
                        <w:color w:val="333333"/>
                        <w:sz w:val="24"/>
                        <w:szCs w:val="24"/>
                        <w:shd w:val="pct15" w:color="auto" w:fill="FFFFFF"/>
                      </w:rPr>
                      <m:t>j</m:t>
                    </w:ins>
                  </m:r>
                </m:sub>
              </m:sSub>
            </m:e>
          </m:acc>
          <m:r>
            <w:ins w:id="1104" w:author="Laura Dee" w:date="2023-04-17T10:21:00Z">
              <m:rPr>
                <m:sty m:val="p"/>
              </m:rPr>
              <w:rPr>
                <w:rFonts w:ascii="Cambria Math" w:eastAsia="Calibri" w:hAnsi="Cambria Math" w:cs="Calibri"/>
                <w:color w:val="333333"/>
                <w:sz w:val="24"/>
                <w:szCs w:val="24"/>
                <w:shd w:val="pct15" w:color="auto" w:fill="FFFFFF"/>
              </w:rPr>
              <m:t>+</m:t>
            </w:ins>
          </m:r>
          <m:sSub>
            <m:sSubPr>
              <m:ctrlPr>
                <w:ins w:id="1105" w:author="Laura Dee" w:date="2023-04-17T10:21:00Z">
                  <w:rPr>
                    <w:rFonts w:ascii="Cambria Math" w:eastAsia="Calibri" w:hAnsi="Cambria Math" w:cs="Calibri"/>
                    <w:color w:val="333333"/>
                    <w:sz w:val="24"/>
                    <w:szCs w:val="24"/>
                    <w:shd w:val="pct15" w:color="auto" w:fill="FFFFFF"/>
                  </w:rPr>
                </w:ins>
              </m:ctrlPr>
            </m:sSubPr>
            <m:e>
              <m:r>
                <w:ins w:id="1106" w:author="Laura Dee" w:date="2023-04-17T10:21:00Z">
                  <m:rPr>
                    <m:sty m:val="p"/>
                  </m:rPr>
                  <w:rPr>
                    <w:rFonts w:ascii="Cambria Math" w:eastAsia="Calibri" w:hAnsi="Cambria Math" w:cs="Calibri"/>
                    <w:color w:val="333333"/>
                    <w:sz w:val="24"/>
                    <w:szCs w:val="24"/>
                    <w:shd w:val="pct15" w:color="auto" w:fill="FFFFFF"/>
                  </w:rPr>
                  <m:t>β</m:t>
                </w:ins>
              </m:r>
            </m:e>
            <m:sub>
              <m:r>
                <w:ins w:id="1107" w:author="Laura Dee" w:date="2023-04-17T10:21:00Z">
                  <m:rPr>
                    <m:sty m:val="p"/>
                  </m:rPr>
                  <w:rPr>
                    <w:rFonts w:ascii="Cambria Math" w:eastAsia="Calibri" w:hAnsi="Cambria Math" w:cs="Calibri"/>
                    <w:color w:val="333333"/>
                    <w:sz w:val="24"/>
                    <w:szCs w:val="24"/>
                    <w:shd w:val="pct15" w:color="auto" w:fill="FFFFFF"/>
                  </w:rPr>
                  <m:t>4</m:t>
                </w:ins>
              </m:r>
            </m:sub>
          </m:sSub>
          <m:acc>
            <m:accPr>
              <m:chr m:val="̅"/>
              <m:ctrlPr>
                <w:ins w:id="1108" w:author="Laura Dee" w:date="2023-04-17T10:21:00Z">
                  <w:rPr>
                    <w:rFonts w:ascii="Cambria Math" w:eastAsia="Calibri" w:hAnsi="Cambria Math" w:cs="Calibri"/>
                    <w:color w:val="333333"/>
                    <w:sz w:val="24"/>
                    <w:szCs w:val="24"/>
                    <w:shd w:val="pct15" w:color="auto" w:fill="FFFFFF"/>
                  </w:rPr>
                </w:ins>
              </m:ctrlPr>
            </m:accPr>
            <m:e>
              <m:sSub>
                <m:sSubPr>
                  <m:ctrlPr>
                    <w:ins w:id="1109" w:author="Laura Dee" w:date="2023-04-17T10:21:00Z">
                      <w:rPr>
                        <w:rFonts w:ascii="Cambria Math" w:eastAsia="Calibri" w:hAnsi="Cambria Math" w:cs="Calibri"/>
                        <w:color w:val="333333"/>
                        <w:sz w:val="24"/>
                        <w:szCs w:val="24"/>
                        <w:shd w:val="pct15" w:color="auto" w:fill="FFFFFF"/>
                      </w:rPr>
                    </w:ins>
                  </m:ctrlPr>
                </m:sSubPr>
                <m:e>
                  <m:r>
                    <w:ins w:id="1110" w:author="Laura Dee" w:date="2023-04-17T10:21:00Z">
                      <m:rPr>
                        <m:sty m:val="p"/>
                      </m:rPr>
                      <w:rPr>
                        <w:rFonts w:ascii="Cambria Math" w:eastAsia="Calibri" w:hAnsi="Cambria Math" w:cs="Calibri"/>
                        <w:color w:val="333333"/>
                        <w:sz w:val="24"/>
                        <w:szCs w:val="24"/>
                        <w:shd w:val="pct15" w:color="auto" w:fill="FFFFFF"/>
                      </w:rPr>
                      <m:t>x</m:t>
                    </w:ins>
                  </m:r>
                </m:e>
                <m:sub>
                  <m:r>
                    <w:ins w:id="1111" w:author="Laura Dee" w:date="2023-04-17T10:21:00Z">
                      <m:rPr>
                        <m:sty m:val="p"/>
                      </m:rPr>
                      <w:rPr>
                        <w:rFonts w:ascii="Cambria Math" w:eastAsia="Calibri" w:hAnsi="Cambria Math" w:cs="Calibri"/>
                        <w:color w:val="333333"/>
                        <w:sz w:val="24"/>
                        <w:szCs w:val="24"/>
                        <w:shd w:val="pct15" w:color="auto" w:fill="FFFFFF"/>
                      </w:rPr>
                      <m:t>i</m:t>
                    </w:ins>
                  </m:r>
                </m:sub>
              </m:sSub>
            </m:e>
          </m:acc>
          <m:acc>
            <m:accPr>
              <m:chr m:val="̅"/>
              <m:ctrlPr>
                <w:ins w:id="1112" w:author="Laura Dee" w:date="2023-04-17T10:21:00Z">
                  <w:rPr>
                    <w:rFonts w:ascii="Cambria Math" w:eastAsia="Calibri" w:hAnsi="Cambria Math" w:cs="Calibri"/>
                    <w:color w:val="333333"/>
                    <w:sz w:val="24"/>
                    <w:szCs w:val="24"/>
                    <w:shd w:val="pct15" w:color="auto" w:fill="FFFFFF"/>
                  </w:rPr>
                </w:ins>
              </m:ctrlPr>
            </m:accPr>
            <m:e>
              <m:sSub>
                <m:sSubPr>
                  <m:ctrlPr>
                    <w:ins w:id="1113" w:author="Laura Dee" w:date="2023-04-17T10:21:00Z">
                      <w:rPr>
                        <w:rFonts w:ascii="Cambria Math" w:eastAsia="Calibri" w:hAnsi="Cambria Math" w:cs="Calibri"/>
                        <w:color w:val="333333"/>
                        <w:sz w:val="24"/>
                        <w:szCs w:val="24"/>
                        <w:shd w:val="pct15" w:color="auto" w:fill="FFFFFF"/>
                      </w:rPr>
                    </w:ins>
                  </m:ctrlPr>
                </m:sSubPr>
                <m:e>
                  <m:r>
                    <w:ins w:id="1114" w:author="Laura Dee" w:date="2023-04-17T10:21:00Z">
                      <m:rPr>
                        <m:sty m:val="p"/>
                      </m:rPr>
                      <w:rPr>
                        <w:rFonts w:ascii="Cambria Math" w:eastAsia="Calibri" w:hAnsi="Cambria Math" w:cs="Calibri"/>
                        <w:color w:val="333333"/>
                        <w:sz w:val="24"/>
                        <w:szCs w:val="24"/>
                        <w:shd w:val="pct15" w:color="auto" w:fill="FFFFFF"/>
                      </w:rPr>
                      <m:t>x</m:t>
                    </w:ins>
                  </m:r>
                </m:e>
                <m:sub>
                  <m:r>
                    <w:ins w:id="1115" w:author="Laura Dee" w:date="2023-04-17T10:21:00Z">
                      <m:rPr>
                        <m:sty m:val="p"/>
                      </m:rPr>
                      <w:rPr>
                        <w:rFonts w:ascii="Cambria Math" w:eastAsia="Calibri" w:hAnsi="Cambria Math" w:cs="Calibri"/>
                        <w:color w:val="333333"/>
                        <w:sz w:val="24"/>
                        <w:szCs w:val="24"/>
                        <w:shd w:val="pct15" w:color="auto" w:fill="FFFFFF"/>
                      </w:rPr>
                      <m:t>j</m:t>
                    </w:ins>
                  </m:r>
                </m:sub>
              </m:sSub>
            </m:e>
          </m:acc>
          <m:r>
            <w:ins w:id="1116" w:author="Laura Dee" w:date="2023-04-17T10:21:00Z">
              <m:rPr>
                <m:sty m:val="p"/>
              </m:rPr>
              <w:rPr>
                <w:rFonts w:ascii="Cambria Math" w:eastAsia="Calibri" w:hAnsi="Cambria Math" w:cs="Calibri"/>
                <w:color w:val="333333"/>
                <w:sz w:val="24"/>
                <w:szCs w:val="24"/>
                <w:shd w:val="pct15" w:color="auto" w:fill="FFFFFF"/>
              </w:rPr>
              <m:t>+</m:t>
            </w:ins>
          </m:r>
          <m:sSub>
            <m:sSubPr>
              <m:ctrlPr>
                <w:ins w:id="1117" w:author="Laura Dee" w:date="2023-04-17T10:21:00Z">
                  <w:rPr>
                    <w:rFonts w:ascii="Cambria Math" w:eastAsia="Calibri" w:hAnsi="Cambria Math" w:cs="Calibri"/>
                    <w:color w:val="333333"/>
                    <w:sz w:val="24"/>
                    <w:szCs w:val="24"/>
                    <w:shd w:val="pct15" w:color="auto" w:fill="FFFFFF"/>
                  </w:rPr>
                </w:ins>
              </m:ctrlPr>
            </m:sSubPr>
            <m:e>
              <m:r>
                <w:ins w:id="1118" w:author="Laura Dee" w:date="2023-04-17T10:21:00Z">
                  <m:rPr>
                    <m:sty m:val="p"/>
                  </m:rPr>
                  <w:rPr>
                    <w:rFonts w:ascii="Cambria Math" w:eastAsia="Calibri" w:hAnsi="Cambria Math" w:cs="Calibri"/>
                    <w:color w:val="333333"/>
                    <w:sz w:val="24"/>
                    <w:szCs w:val="24"/>
                    <w:shd w:val="pct15" w:color="auto" w:fill="FFFFFF"/>
                  </w:rPr>
                  <m:t>δ</m:t>
                </w:ins>
              </m:r>
            </m:e>
            <m:sub>
              <m:r>
                <w:ins w:id="1119" w:author="Laura Dee" w:date="2023-04-17T10:21:00Z">
                  <m:rPr>
                    <m:sty m:val="p"/>
                  </m:rPr>
                  <w:rPr>
                    <w:rFonts w:ascii="Cambria Math" w:eastAsia="Calibri" w:hAnsi="Cambria Math" w:cs="Calibri"/>
                    <w:color w:val="333333"/>
                    <w:sz w:val="24"/>
                    <w:szCs w:val="24"/>
                    <w:shd w:val="pct15" w:color="auto" w:fill="FFFFFF"/>
                  </w:rPr>
                  <m:t>i</m:t>
                </w:ins>
              </m:r>
            </m:sub>
          </m:sSub>
          <m:r>
            <w:ins w:id="1120" w:author="Laura Dee" w:date="2023-04-17T10:21:00Z">
              <m:rPr>
                <m:sty m:val="p"/>
              </m:rPr>
              <w:rPr>
                <w:rFonts w:ascii="Cambria Math" w:eastAsia="Calibri" w:hAnsi="Cambria Math" w:cs="Calibri"/>
                <w:color w:val="333333"/>
                <w:sz w:val="24"/>
                <w:szCs w:val="24"/>
                <w:shd w:val="pct15" w:color="auto" w:fill="FFFFFF"/>
              </w:rPr>
              <m:t>+</m:t>
            </w:ins>
          </m:r>
          <m:sSub>
            <m:sSubPr>
              <m:ctrlPr>
                <w:ins w:id="1121" w:author="Laura Dee" w:date="2023-04-17T10:21:00Z">
                  <w:rPr>
                    <w:rFonts w:ascii="Cambria Math" w:eastAsia="Calibri" w:hAnsi="Cambria Math" w:cs="Calibri"/>
                    <w:color w:val="333333"/>
                    <w:sz w:val="24"/>
                    <w:szCs w:val="24"/>
                    <w:shd w:val="pct15" w:color="auto" w:fill="FFFFFF"/>
                  </w:rPr>
                </w:ins>
              </m:ctrlPr>
            </m:sSubPr>
            <m:e>
              <m:r>
                <w:ins w:id="1122" w:author="Laura Dee" w:date="2023-04-17T10:21:00Z">
                  <m:rPr>
                    <m:sty m:val="p"/>
                  </m:rPr>
                  <w:rPr>
                    <w:rFonts w:ascii="Cambria Math" w:eastAsia="Calibri" w:hAnsi="Cambria Math" w:cs="Calibri"/>
                    <w:color w:val="333333"/>
                    <w:sz w:val="24"/>
                    <w:szCs w:val="24"/>
                    <w:shd w:val="pct15" w:color="auto" w:fill="FFFFFF"/>
                  </w:rPr>
                  <m:t>δ</m:t>
                </w:ins>
              </m:r>
            </m:e>
            <m:sub>
              <m:r>
                <w:ins w:id="1123" w:author="Laura Dee" w:date="2023-04-17T10:21:00Z">
                  <m:rPr>
                    <m:sty m:val="p"/>
                  </m:rPr>
                  <w:rPr>
                    <w:rFonts w:ascii="Cambria Math" w:eastAsia="Calibri" w:hAnsi="Cambria Math" w:cs="Calibri"/>
                    <w:color w:val="333333"/>
                    <w:sz w:val="24"/>
                    <w:szCs w:val="24"/>
                    <w:shd w:val="pct15" w:color="auto" w:fill="FFFFFF"/>
                  </w:rPr>
                  <m:t>j</m:t>
                </w:ins>
              </m:r>
            </m:sub>
          </m:sSub>
          <m:r>
            <w:ins w:id="1124" w:author="Laura Dee" w:date="2023-04-17T10:21:00Z">
              <m:rPr>
                <m:sty m:val="p"/>
              </m:rPr>
              <w:rPr>
                <w:rFonts w:ascii="Cambria Math" w:eastAsia="Calibri" w:hAnsi="Cambria Math" w:cs="Calibri"/>
                <w:color w:val="333333"/>
                <w:sz w:val="24"/>
                <w:szCs w:val="24"/>
                <w:shd w:val="pct15" w:color="auto" w:fill="FFFFFF"/>
              </w:rPr>
              <m:t>+</m:t>
            </w:ins>
          </m:r>
          <m:sSub>
            <m:sSubPr>
              <m:ctrlPr>
                <w:ins w:id="1125" w:author="Laura Dee" w:date="2023-04-17T10:21:00Z">
                  <w:rPr>
                    <w:rFonts w:ascii="Cambria Math" w:eastAsia="Calibri" w:hAnsi="Cambria Math" w:cs="Calibri"/>
                    <w:color w:val="333333"/>
                    <w:sz w:val="24"/>
                    <w:szCs w:val="24"/>
                    <w:shd w:val="pct15" w:color="auto" w:fill="FFFFFF"/>
                  </w:rPr>
                </w:ins>
              </m:ctrlPr>
            </m:sSubPr>
            <m:e>
              <m:r>
                <w:ins w:id="1126" w:author="Laura Dee" w:date="2023-04-17T10:21:00Z">
                  <m:rPr>
                    <m:sty m:val="p"/>
                  </m:rPr>
                  <w:rPr>
                    <w:rFonts w:ascii="Cambria Math" w:eastAsia="Calibri" w:hAnsi="Cambria Math" w:cs="Calibri"/>
                    <w:color w:val="333333"/>
                    <w:sz w:val="24"/>
                    <w:szCs w:val="24"/>
                    <w:shd w:val="pct15" w:color="auto" w:fill="FFFFFF"/>
                  </w:rPr>
                  <m:t>δ</m:t>
                </w:ins>
              </m:r>
            </m:e>
            <m:sub>
              <m:r>
                <w:ins w:id="1127" w:author="Laura Dee" w:date="2023-04-17T10:21:00Z">
                  <m:rPr>
                    <m:sty m:val="p"/>
                  </m:rPr>
                  <w:rPr>
                    <w:rFonts w:ascii="Cambria Math" w:eastAsia="Calibri" w:hAnsi="Cambria Math" w:cs="Calibri"/>
                    <w:color w:val="333333"/>
                    <w:sz w:val="24"/>
                    <w:szCs w:val="24"/>
                    <w:shd w:val="pct15" w:color="auto" w:fill="FFFFFF"/>
                  </w:rPr>
                  <m:t>ij</m:t>
                </w:ins>
              </m:r>
            </m:sub>
          </m:sSub>
          <m:r>
            <w:ins w:id="1128" w:author="Laura Dee" w:date="2023-04-17T10:21:00Z">
              <m:rPr>
                <m:sty m:val="p"/>
              </m:rPr>
              <w:rPr>
                <w:rFonts w:ascii="Cambria Math" w:eastAsia="Calibri" w:hAnsi="Cambria Math" w:cs="Calibri"/>
                <w:color w:val="333333"/>
                <w:sz w:val="24"/>
                <w:szCs w:val="24"/>
                <w:shd w:val="pct15" w:color="auto" w:fill="FFFFFF"/>
              </w:rPr>
              <m:t>+</m:t>
            </w:ins>
          </m:r>
          <m:sSub>
            <m:sSubPr>
              <m:ctrlPr>
                <w:ins w:id="1129" w:author="Laura Dee" w:date="2023-04-17T10:21:00Z">
                  <w:rPr>
                    <w:rFonts w:ascii="Cambria Math" w:eastAsia="Calibri" w:hAnsi="Cambria Math" w:cs="Calibri"/>
                    <w:color w:val="333333"/>
                    <w:sz w:val="24"/>
                    <w:szCs w:val="24"/>
                    <w:shd w:val="pct15" w:color="auto" w:fill="FFFFFF"/>
                  </w:rPr>
                </w:ins>
              </m:ctrlPr>
            </m:sSubPr>
            <m:e>
              <m:r>
                <w:ins w:id="1130" w:author="Laura Dee" w:date="2023-04-17T10:21:00Z">
                  <m:rPr>
                    <m:sty m:val="p"/>
                  </m:rPr>
                  <w:rPr>
                    <w:rFonts w:ascii="Cambria Math" w:eastAsia="Calibri" w:hAnsi="Cambria Math" w:cs="Calibri"/>
                    <w:color w:val="333333"/>
                    <w:sz w:val="24"/>
                    <w:szCs w:val="24"/>
                    <w:shd w:val="pct15" w:color="auto" w:fill="FFFFFF"/>
                  </w:rPr>
                  <m:t>ϵ</m:t>
                </w:ins>
              </m:r>
            </m:e>
            <m:sub>
              <m:r>
                <w:ins w:id="1131" w:author="Laura Dee" w:date="2023-04-17T10:21:00Z">
                  <m:rPr>
                    <m:sty m:val="p"/>
                  </m:rPr>
                  <w:rPr>
                    <w:rFonts w:ascii="Cambria Math" w:eastAsia="Calibri" w:hAnsi="Cambria Math" w:cs="Calibri"/>
                    <w:color w:val="333333"/>
                    <w:sz w:val="24"/>
                    <w:szCs w:val="24"/>
                    <w:shd w:val="pct15" w:color="auto" w:fill="FFFFFF"/>
                  </w:rPr>
                  <m:t>ijk</m:t>
                </w:ins>
              </m:r>
            </m:sub>
          </m:sSub>
        </m:oMath>
      </m:oMathPara>
    </w:p>
    <w:p w14:paraId="57FCC6AE" w14:textId="77777777" w:rsidR="005E4247" w:rsidRPr="00433985" w:rsidRDefault="005E4247" w:rsidP="005E4247">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132" w:author="Laura Dee" w:date="2023-04-17T10:21:00Z"/>
          <w:rFonts w:ascii="Calibri" w:eastAsia="Calibri" w:hAnsi="Calibri" w:cs="Calibri"/>
          <w:color w:val="333333"/>
          <w:sz w:val="24"/>
          <w:szCs w:val="24"/>
          <w:shd w:val="pct15" w:color="auto" w:fill="FFFFFF"/>
        </w:rPr>
      </w:pPr>
      <w:ins w:id="1133" w:author="Laura Dee" w:date="2023-04-17T10:21:00Z">
        <w:r w:rsidRPr="00433985">
          <w:rPr>
            <w:rFonts w:ascii="Calibri" w:eastAsia="Calibri" w:hAnsi="Calibri" w:cs="Calibri"/>
            <w:color w:val="333333"/>
            <w:sz w:val="24"/>
            <w:szCs w:val="24"/>
            <w:shd w:val="pct15" w:color="auto" w:fill="FFFFFF"/>
          </w:rPr>
          <w:t>$$y_{</w:t>
        </w:r>
        <w:proofErr w:type="spellStart"/>
        <w:proofErr w:type="gram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w:t>
        </w:r>
        <w:proofErr w:type="gramEnd"/>
        <w:r w:rsidRPr="00433985">
          <w:rPr>
            <w:rFonts w:ascii="Calibri" w:eastAsia="Calibri" w:hAnsi="Calibri" w:cs="Calibri"/>
            <w:color w:val="333333"/>
            <w:sz w:val="24"/>
            <w:szCs w:val="24"/>
            <w:shd w:val="pct15" w:color="auto" w:fill="FFFFFF"/>
          </w:rPr>
          <w:t xml:space="preserve"> \beta_0 + \beta_1 x_{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  \beta_2 \bar{</w:t>
        </w:r>
        <w:proofErr w:type="spellStart"/>
        <w:r w:rsidRPr="00433985">
          <w:rPr>
            <w:rFonts w:ascii="Calibri" w:eastAsia="Calibri" w:hAnsi="Calibri" w:cs="Calibri"/>
            <w:color w:val="333333"/>
            <w:sz w:val="24"/>
            <w:szCs w:val="24"/>
            <w:shd w:val="pct15" w:color="auto" w:fill="FFFFFF"/>
          </w:rPr>
          <w:t>x_i</w:t>
        </w:r>
        <w:proofErr w:type="spellEnd"/>
        <w:r w:rsidRPr="00433985">
          <w:rPr>
            <w:rFonts w:ascii="Calibri" w:eastAsia="Calibri" w:hAnsi="Calibri" w:cs="Calibri"/>
            <w:color w:val="333333"/>
            <w:sz w:val="24"/>
            <w:szCs w:val="24"/>
            <w:shd w:val="pct15" w:color="auto" w:fill="FFFFFF"/>
          </w:rPr>
          <w:t>}  +  \beta_3 \bar{</w:t>
        </w:r>
        <w:proofErr w:type="spellStart"/>
        <w:r w:rsidRPr="00433985">
          <w:rPr>
            <w:rFonts w:ascii="Calibri" w:eastAsia="Calibri" w:hAnsi="Calibri" w:cs="Calibri"/>
            <w:color w:val="333333"/>
            <w:sz w:val="24"/>
            <w:szCs w:val="24"/>
            <w:shd w:val="pct15" w:color="auto" w:fill="FFFFFF"/>
          </w:rPr>
          <w:t>x_j</w:t>
        </w:r>
        <w:proofErr w:type="spellEnd"/>
        <w:r w:rsidRPr="00433985">
          <w:rPr>
            <w:rFonts w:ascii="Calibri" w:eastAsia="Calibri" w:hAnsi="Calibri" w:cs="Calibri"/>
            <w:color w:val="333333"/>
            <w:sz w:val="24"/>
            <w:szCs w:val="24"/>
            <w:shd w:val="pct15" w:color="auto" w:fill="FFFFFF"/>
          </w:rPr>
          <w:t>} +   \beta_4 \bar{</w:t>
        </w:r>
        <w:proofErr w:type="spellStart"/>
        <w:r w:rsidRPr="00433985">
          <w:rPr>
            <w:rFonts w:ascii="Calibri" w:eastAsia="Calibri" w:hAnsi="Calibri" w:cs="Calibri"/>
            <w:color w:val="333333"/>
            <w:sz w:val="24"/>
            <w:szCs w:val="24"/>
            <w:shd w:val="pct15" w:color="auto" w:fill="FFFFFF"/>
          </w:rPr>
          <w:t>x_i</w:t>
        </w:r>
        <w:proofErr w:type="spellEnd"/>
        <w:r w:rsidRPr="00433985">
          <w:rPr>
            <w:rFonts w:ascii="Calibri" w:eastAsia="Calibri" w:hAnsi="Calibri" w:cs="Calibri"/>
            <w:color w:val="333333"/>
            <w:sz w:val="24"/>
            <w:szCs w:val="24"/>
            <w:shd w:val="pct15" w:color="auto" w:fill="FFFFFF"/>
          </w:rPr>
          <w:t>} \bar{</w:t>
        </w:r>
        <w:proofErr w:type="spellStart"/>
        <w:r w:rsidRPr="00433985">
          <w:rPr>
            <w:rFonts w:ascii="Calibri" w:eastAsia="Calibri" w:hAnsi="Calibri" w:cs="Calibri"/>
            <w:color w:val="333333"/>
            <w:sz w:val="24"/>
            <w:szCs w:val="24"/>
            <w:shd w:val="pct15" w:color="auto" w:fill="FFFFFF"/>
          </w:rPr>
          <w:t>x_j</w:t>
        </w:r>
        <w:proofErr w:type="spellEnd"/>
        <w:r w:rsidRPr="00433985">
          <w:rPr>
            <w:rFonts w:ascii="Calibri" w:eastAsia="Calibri" w:hAnsi="Calibri" w:cs="Calibri"/>
            <w:color w:val="333333"/>
            <w:sz w:val="24"/>
            <w:szCs w:val="24"/>
            <w:shd w:val="pct15" w:color="auto" w:fill="FFFFFF"/>
          </w:rPr>
          <w:t>} + \</w:t>
        </w:r>
        <w:proofErr w:type="spellStart"/>
        <w:r w:rsidRPr="00433985">
          <w:rPr>
            <w:rFonts w:ascii="Calibri" w:eastAsia="Calibri" w:hAnsi="Calibri" w:cs="Calibri"/>
            <w:color w:val="333333"/>
            <w:sz w:val="24"/>
            <w:szCs w:val="24"/>
            <w:shd w:val="pct15" w:color="auto" w:fill="FFFFFF"/>
          </w:rPr>
          <w:t>delta_i</w:t>
        </w:r>
        <w:proofErr w:type="spellEnd"/>
        <w:r w:rsidRPr="00433985">
          <w:rPr>
            <w:rFonts w:ascii="Calibri" w:eastAsia="Calibri" w:hAnsi="Calibri" w:cs="Calibri"/>
            <w:color w:val="333333"/>
            <w:sz w:val="24"/>
            <w:szCs w:val="24"/>
            <w:shd w:val="pct15" w:color="auto" w:fill="FFFFFF"/>
          </w:rPr>
          <w:t xml:space="preserve"> + \</w:t>
        </w:r>
        <w:proofErr w:type="spellStart"/>
        <w:r w:rsidRPr="00433985">
          <w:rPr>
            <w:rFonts w:ascii="Calibri" w:eastAsia="Calibri" w:hAnsi="Calibri" w:cs="Calibri"/>
            <w:color w:val="333333"/>
            <w:sz w:val="24"/>
            <w:szCs w:val="24"/>
            <w:shd w:val="pct15" w:color="auto" w:fill="FFFFFF"/>
          </w:rPr>
          <w:t>delta_j</w:t>
        </w:r>
        <w:proofErr w:type="spellEnd"/>
        <w:r w:rsidRPr="00433985">
          <w:rPr>
            <w:rFonts w:ascii="Calibri" w:eastAsia="Calibri" w:hAnsi="Calibri" w:cs="Calibri"/>
            <w:color w:val="333333"/>
            <w:sz w:val="24"/>
            <w:szCs w:val="24"/>
            <w:shd w:val="pct15" w:color="auto" w:fill="FFFFFF"/>
          </w:rPr>
          <w:t xml:space="preserve"> + \delta_{</w:t>
        </w:r>
        <w:proofErr w:type="spellStart"/>
        <w:r w:rsidRPr="00433985">
          <w:rPr>
            <w:rFonts w:ascii="Calibri" w:eastAsia="Calibri" w:hAnsi="Calibri" w:cs="Calibri"/>
            <w:color w:val="333333"/>
            <w:sz w:val="24"/>
            <w:szCs w:val="24"/>
            <w:shd w:val="pct15" w:color="auto" w:fill="FFFFFF"/>
          </w:rPr>
          <w:t>ij</w:t>
        </w:r>
        <w:proofErr w:type="spellEnd"/>
        <w:r w:rsidRPr="00433985">
          <w:rPr>
            <w:rFonts w:ascii="Calibri" w:eastAsia="Calibri" w:hAnsi="Calibri" w:cs="Calibri"/>
            <w:color w:val="333333"/>
            <w:sz w:val="24"/>
            <w:szCs w:val="24"/>
            <w:shd w:val="pct15" w:color="auto" w:fill="FFFFFF"/>
          </w:rPr>
          <w:t>} + \epsilon_{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w:t>
        </w:r>
        <w:r>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w:t>
        </w:r>
      </w:ins>
    </w:p>
    <w:p w14:paraId="2CD32183" w14:textId="44E16830" w:rsidR="004C32DF" w:rsidRDefault="005E4247" w:rsidP="001A313E">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134" w:author="Laura Dee" w:date="2023-04-17T10:21:00Z"/>
          <w:rFonts w:ascii="Calibri" w:eastAsia="Calibri" w:hAnsi="Calibri" w:cs="Calibri"/>
          <w:color w:val="333333"/>
          <w:sz w:val="24"/>
          <w:szCs w:val="24"/>
          <w:shd w:val="pct15" w:color="auto" w:fill="FFFFFF"/>
        </w:rPr>
      </w:pPr>
      <w:ins w:id="1135" w:author="Laura Dee" w:date="2023-04-17T10:21:00Z">
        <w:r w:rsidRPr="00433985">
          <w:rPr>
            <w:rFonts w:ascii="Calibri" w:eastAsia="Calibri" w:hAnsi="Calibri" w:cs="Calibri"/>
            <w:color w:val="333333"/>
            <w:sz w:val="24"/>
            <w:szCs w:val="24"/>
            <w:shd w:val="pct15" w:color="auto" w:fill="FFFFFF"/>
          </w:rPr>
          <w:t xml:space="preserve">Here the \delta terms are random effects for site, time, and </w:t>
        </w:r>
        <w:proofErr w:type="spellStart"/>
        <w:proofErr w:type="gramStart"/>
        <w:r w:rsidRPr="00433985">
          <w:rPr>
            <w:rFonts w:ascii="Calibri" w:eastAsia="Calibri" w:hAnsi="Calibri" w:cs="Calibri"/>
            <w:color w:val="333333"/>
            <w:sz w:val="24"/>
            <w:szCs w:val="24"/>
            <w:shd w:val="pct15" w:color="auto" w:fill="FFFFFF"/>
          </w:rPr>
          <w:t>site:time</w:t>
        </w:r>
        <w:proofErr w:type="spellEnd"/>
        <w:proofErr w:type="gramEnd"/>
        <w:r w:rsidRPr="00433985">
          <w:rPr>
            <w:rFonts w:ascii="Calibri" w:eastAsia="Calibri" w:hAnsi="Calibri" w:cs="Calibri"/>
            <w:color w:val="333333"/>
            <w:sz w:val="24"/>
            <w:szCs w:val="24"/>
            <w:shd w:val="pct15" w:color="auto" w:fill="FFFFFF"/>
          </w:rPr>
          <w:t xml:space="preserve">, although, again, some of these could be unnecessary depending on relevant sources of residual variation. </w:t>
        </w:r>
        <w:commentRangeEnd w:id="1072"/>
        <w:r>
          <w:rPr>
            <w:rStyle w:val="CommentReference"/>
          </w:rPr>
          <w:commentReference w:id="1072"/>
        </w:r>
      </w:ins>
    </w:p>
    <w:p w14:paraId="656F8509" w14:textId="77777777" w:rsidR="001A313E" w:rsidRPr="001A313E" w:rsidRDefault="001A313E">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Change w:id="1136" w:author="Laura Dee" w:date="2023-04-17T10:21:00Z">
            <w:rPr>
              <w:rFonts w:ascii="Calibri" w:eastAsia="Calibri" w:hAnsi="Calibri" w:cs="Calibri"/>
              <w:color w:val="000000" w:themeColor="text1"/>
              <w:sz w:val="24"/>
              <w:szCs w:val="24"/>
              <w:lang w:val="pt-BR"/>
            </w:rPr>
          </w:rPrChange>
        </w:rPr>
        <w:pPrChange w:id="1137" w:author="Laura Dee" w:date="2023-04-17T10:21:00Z">
          <w:pPr>
            <w:widowControl w:val="0"/>
            <w:pBdr>
              <w:top w:val="nil"/>
              <w:left w:val="nil"/>
              <w:bottom w:val="nil"/>
              <w:right w:val="nil"/>
              <w:between w:val="nil"/>
            </w:pBdr>
          </w:pPr>
        </w:pPrChange>
      </w:pPr>
    </w:p>
    <w:sectPr w:rsidR="001A313E" w:rsidRPr="001A313E" w:rsidSect="00F87D5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aura Dee" w:date="2023-04-17T10:13:00Z" w:initials="LD">
    <w:p w14:paraId="18C1C271" w14:textId="77777777" w:rsidR="00A037A1" w:rsidRDefault="00A037A1" w:rsidP="00854A52">
      <w:r>
        <w:rPr>
          <w:rStyle w:val="CommentReference"/>
        </w:rPr>
        <w:annotationRef/>
      </w:r>
      <w:r>
        <w:rPr>
          <w:color w:val="1154CC"/>
          <w:sz w:val="20"/>
          <w:szCs w:val="20"/>
          <w:highlight w:val="white"/>
          <w:u w:val="single"/>
        </w:rPr>
        <w:t xml:space="preserve">I added a Supplemental Information at the end of this </w:t>
      </w:r>
      <w:proofErr w:type="spellStart"/>
      <w:r>
        <w:rPr>
          <w:color w:val="1154CC"/>
          <w:sz w:val="20"/>
          <w:szCs w:val="20"/>
          <w:highlight w:val="white"/>
          <w:u w:val="single"/>
        </w:rPr>
        <w:t>docuemnt</w:t>
      </w:r>
      <w:proofErr w:type="spellEnd"/>
      <w:r>
        <w:rPr>
          <w:color w:val="1154CC"/>
          <w:sz w:val="20"/>
          <w:szCs w:val="20"/>
          <w:highlight w:val="white"/>
          <w:u w:val="single"/>
        </w:rPr>
        <w:t xml:space="preserve"> </w:t>
      </w:r>
      <w:proofErr w:type="gramStart"/>
      <w:r>
        <w:rPr>
          <w:color w:val="1154CC"/>
          <w:sz w:val="20"/>
          <w:szCs w:val="20"/>
          <w:highlight w:val="white"/>
          <w:u w:val="single"/>
        </w:rPr>
        <w:t>too</w:t>
      </w:r>
      <w:proofErr w:type="gramEnd"/>
    </w:p>
    <w:p w14:paraId="37BF0EEB" w14:textId="77777777" w:rsidR="00A037A1" w:rsidRDefault="00A037A1" w:rsidP="00854A52"/>
  </w:comment>
  <w:comment w:id="57" w:author="Laura Dee" w:date="2023-04-03T11:22:00Z" w:initials="LD">
    <w:p w14:paraId="176A38F7" w14:textId="191D8CBF" w:rsidR="001B6946" w:rsidRDefault="001B6946" w:rsidP="00CD6823">
      <w:r>
        <w:rPr>
          <w:rStyle w:val="CommentReference"/>
        </w:rPr>
        <w:annotationRef/>
      </w:r>
      <w:r>
        <w:rPr>
          <w:color w:val="000000"/>
          <w:sz w:val="20"/>
          <w:szCs w:val="20"/>
        </w:rPr>
        <w:t xml:space="preserve">I think this phrase “as a result” makes it clear its a result from the two points above, so I shortened </w:t>
      </w:r>
      <w:proofErr w:type="gramStart"/>
      <w:r>
        <w:rPr>
          <w:color w:val="000000"/>
          <w:sz w:val="20"/>
          <w:szCs w:val="20"/>
        </w:rPr>
        <w:t>this</w:t>
      </w:r>
      <w:proofErr w:type="gramEnd"/>
      <w:r>
        <w:rPr>
          <w:color w:val="000000"/>
          <w:sz w:val="20"/>
          <w:szCs w:val="20"/>
        </w:rPr>
        <w:t xml:space="preserve"> </w:t>
      </w:r>
    </w:p>
  </w:comment>
  <w:comment w:id="76" w:author="Laura Dee" w:date="2023-04-03T11:24:00Z" w:initials="LD">
    <w:p w14:paraId="6D3B0CBE" w14:textId="77777777" w:rsidR="001B6946" w:rsidRDefault="001B6946" w:rsidP="00D13405">
      <w:r>
        <w:rPr>
          <w:rStyle w:val="CommentReference"/>
        </w:rPr>
        <w:annotationRef/>
      </w:r>
      <w:r>
        <w:rPr>
          <w:color w:val="000000"/>
          <w:sz w:val="20"/>
          <w:szCs w:val="20"/>
        </w:rPr>
        <w:t xml:space="preserve">Laura </w:t>
      </w:r>
      <w:proofErr w:type="gramStart"/>
      <w:r>
        <w:rPr>
          <w:color w:val="000000"/>
          <w:sz w:val="20"/>
          <w:szCs w:val="20"/>
        </w:rPr>
        <w:t>come</w:t>
      </w:r>
      <w:proofErr w:type="gramEnd"/>
      <w:r>
        <w:rPr>
          <w:color w:val="000000"/>
          <w:sz w:val="20"/>
          <w:szCs w:val="20"/>
        </w:rPr>
        <w:t xml:space="preserve"> back to this </w:t>
      </w:r>
      <w:proofErr w:type="spellStart"/>
      <w:r>
        <w:rPr>
          <w:color w:val="000000"/>
          <w:sz w:val="20"/>
          <w:szCs w:val="20"/>
        </w:rPr>
        <w:t>bc</w:t>
      </w:r>
      <w:proofErr w:type="spellEnd"/>
      <w:r>
        <w:rPr>
          <w:color w:val="000000"/>
          <w:sz w:val="20"/>
          <w:szCs w:val="20"/>
        </w:rPr>
        <w:t xml:space="preserve"> </w:t>
      </w:r>
      <w:proofErr w:type="spellStart"/>
      <w:r>
        <w:rPr>
          <w:color w:val="000000"/>
          <w:sz w:val="20"/>
          <w:szCs w:val="20"/>
        </w:rPr>
        <w:t>its</w:t>
      </w:r>
      <w:proofErr w:type="spellEnd"/>
      <w:r>
        <w:rPr>
          <w:color w:val="000000"/>
          <w:sz w:val="20"/>
          <w:szCs w:val="20"/>
        </w:rPr>
        <w:t xml:space="preserve"> the estimator that has bias </w:t>
      </w:r>
      <w:proofErr w:type="spellStart"/>
      <w:r>
        <w:rPr>
          <w:color w:val="000000"/>
          <w:sz w:val="20"/>
          <w:szCs w:val="20"/>
        </w:rPr>
        <w:t>nt</w:t>
      </w:r>
      <w:proofErr w:type="spellEnd"/>
      <w:r>
        <w:rPr>
          <w:color w:val="000000"/>
          <w:sz w:val="20"/>
          <w:szCs w:val="20"/>
        </w:rPr>
        <w:t xml:space="preserve"> the estimate - need to think through how to phrase simply</w:t>
      </w:r>
    </w:p>
  </w:comment>
  <w:comment w:id="85" w:author="Jarrett Byrnes" w:date="2023-03-29T12:07:00Z" w:initials="JB">
    <w:p w14:paraId="55146637" w14:textId="28146B4E" w:rsidR="00433985" w:rsidRDefault="00433985" w:rsidP="00433985">
      <w:pPr>
        <w:pStyle w:val="CommentText"/>
      </w:pPr>
      <w:r>
        <w:rPr>
          <w:rStyle w:val="CommentReference"/>
        </w:rPr>
        <w:annotationRef/>
      </w:r>
      <w:r>
        <w:t>Do you have a .</w:t>
      </w:r>
      <w:proofErr w:type="spellStart"/>
      <w:r>
        <w:t>ris</w:t>
      </w:r>
      <w:proofErr w:type="spellEnd"/>
      <w:r>
        <w:t xml:space="preserve"> file for this citation? </w:t>
      </w:r>
      <w:proofErr w:type="spellStart"/>
      <w:r>
        <w:t>Wanna</w:t>
      </w:r>
      <w:proofErr w:type="spellEnd"/>
      <w:r>
        <w:t xml:space="preserve"> insert it! </w:t>
      </w:r>
      <w:proofErr w:type="spellStart"/>
      <w:r>
        <w:t>Wooo</w:t>
      </w:r>
      <w:proofErr w:type="spellEnd"/>
      <w:r>
        <w:t>!!! Maybe cite it elsewhere, too….</w:t>
      </w:r>
    </w:p>
  </w:comment>
  <w:comment w:id="87" w:author="Laura Dee" w:date="2023-04-03T11:25:00Z" w:initials="LD">
    <w:p w14:paraId="2D7D0F11" w14:textId="77777777" w:rsidR="00C72290" w:rsidRDefault="00C72290" w:rsidP="008E7171">
      <w:r>
        <w:rPr>
          <w:rStyle w:val="CommentReference"/>
        </w:rPr>
        <w:annotationRef/>
      </w:r>
      <w:r>
        <w:rPr>
          <w:color w:val="000000"/>
          <w:sz w:val="20"/>
          <w:szCs w:val="20"/>
        </w:rPr>
        <w:t xml:space="preserve">Merge with the prior paragraph </w:t>
      </w:r>
    </w:p>
  </w:comment>
  <w:comment w:id="98" w:author="Laura Dee" w:date="2023-03-31T16:50:00Z" w:initials="LD">
    <w:p w14:paraId="00389CB7" w14:textId="4722D4F2" w:rsidR="00E63060" w:rsidRDefault="00E63060" w:rsidP="00207A4D">
      <w:r>
        <w:rPr>
          <w:rStyle w:val="CommentReference"/>
        </w:rPr>
        <w:annotationRef/>
      </w:r>
      <w:r>
        <w:rPr>
          <w:color w:val="000000"/>
          <w:sz w:val="20"/>
          <w:szCs w:val="20"/>
        </w:rPr>
        <w:t xml:space="preserve">Rearranged to reduce repetition </w:t>
      </w:r>
      <w:proofErr w:type="gramStart"/>
      <w:r>
        <w:rPr>
          <w:color w:val="000000"/>
          <w:sz w:val="20"/>
          <w:szCs w:val="20"/>
        </w:rPr>
        <w:t>here</w:t>
      </w:r>
      <w:proofErr w:type="gramEnd"/>
      <w:r>
        <w:rPr>
          <w:color w:val="000000"/>
          <w:sz w:val="20"/>
          <w:szCs w:val="20"/>
        </w:rPr>
        <w:t xml:space="preserve"> </w:t>
      </w:r>
    </w:p>
  </w:comment>
  <w:comment w:id="95" w:author="Laura Dee" w:date="2023-03-31T16:52:00Z" w:initials="LD">
    <w:p w14:paraId="673B5D1D" w14:textId="77777777" w:rsidR="00E63060" w:rsidRDefault="00E63060" w:rsidP="00A47F1D">
      <w:r>
        <w:rPr>
          <w:rStyle w:val="CommentReference"/>
        </w:rPr>
        <w:annotationRef/>
      </w:r>
      <w:r>
        <w:rPr>
          <w:color w:val="000000"/>
          <w:sz w:val="20"/>
          <w:szCs w:val="20"/>
        </w:rPr>
        <w:t xml:space="preserve">Laura to fix repetition </w:t>
      </w:r>
      <w:proofErr w:type="gramStart"/>
      <w:r>
        <w:rPr>
          <w:color w:val="000000"/>
          <w:sz w:val="20"/>
          <w:szCs w:val="20"/>
        </w:rPr>
        <w:t>here</w:t>
      </w:r>
      <w:proofErr w:type="gramEnd"/>
    </w:p>
  </w:comment>
  <w:comment w:id="131" w:author="Laura Dee" w:date="2023-03-31T16:55:00Z" w:initials="LD">
    <w:p w14:paraId="6A475F9E" w14:textId="77777777" w:rsidR="00732DC2" w:rsidRDefault="009A2BE2" w:rsidP="00E81C3A">
      <w:r>
        <w:rPr>
          <w:rStyle w:val="CommentReference"/>
        </w:rPr>
        <w:annotationRef/>
      </w:r>
      <w:r w:rsidR="00732DC2">
        <w:rPr>
          <w:sz w:val="20"/>
          <w:szCs w:val="20"/>
        </w:rPr>
        <w:t xml:space="preserve">I edited to fix for readability and to emphasize </w:t>
      </w:r>
      <w:proofErr w:type="spellStart"/>
      <w:r w:rsidR="00732DC2">
        <w:rPr>
          <w:sz w:val="20"/>
          <w:szCs w:val="20"/>
        </w:rPr>
        <w:t>whats</w:t>
      </w:r>
      <w:proofErr w:type="spellEnd"/>
      <w:r w:rsidR="00732DC2">
        <w:rPr>
          <w:sz w:val="20"/>
          <w:szCs w:val="20"/>
        </w:rPr>
        <w:t xml:space="preserve"> well known and used and wats </w:t>
      </w:r>
      <w:proofErr w:type="gramStart"/>
      <w:r w:rsidR="00732DC2">
        <w:rPr>
          <w:sz w:val="20"/>
          <w:szCs w:val="20"/>
        </w:rPr>
        <w:t>not</w:t>
      </w:r>
      <w:proofErr w:type="gramEnd"/>
    </w:p>
  </w:comment>
  <w:comment w:id="151" w:author="Laura Dee" w:date="2023-04-03T09:50:00Z" w:initials="LD">
    <w:p w14:paraId="0C4B4442" w14:textId="2D536140" w:rsidR="00732DC2" w:rsidRDefault="00732DC2" w:rsidP="00D23D90">
      <w:r>
        <w:rPr>
          <w:rStyle w:val="CommentReference"/>
        </w:rPr>
        <w:annotationRef/>
      </w:r>
      <w:r>
        <w:rPr>
          <w:color w:val="000000"/>
          <w:sz w:val="20"/>
          <w:szCs w:val="20"/>
        </w:rPr>
        <w:t>Important phrasing changes here - quantification of causal effect. Dropping use of the word predictor.</w:t>
      </w:r>
    </w:p>
  </w:comment>
  <w:comment w:id="178" w:author="Laura Dee" w:date="2023-04-03T09:53:00Z" w:initials="LD">
    <w:p w14:paraId="373FA612" w14:textId="77777777" w:rsidR="00CA79F1" w:rsidRDefault="00CA79F1" w:rsidP="000442BF">
      <w:r>
        <w:rPr>
          <w:rStyle w:val="CommentReference"/>
        </w:rPr>
        <w:annotationRef/>
      </w:r>
      <w:r>
        <w:rPr>
          <w:sz w:val="20"/>
          <w:szCs w:val="20"/>
        </w:rPr>
        <w:t xml:space="preserve">This made this part drag on and was not yet clear because we </w:t>
      </w:r>
      <w:proofErr w:type="spellStart"/>
      <w:r>
        <w:rPr>
          <w:sz w:val="20"/>
          <w:szCs w:val="20"/>
        </w:rPr>
        <w:t>havent</w:t>
      </w:r>
      <w:proofErr w:type="spellEnd"/>
      <w:r>
        <w:rPr>
          <w:sz w:val="20"/>
          <w:szCs w:val="20"/>
        </w:rPr>
        <w:t xml:space="preserve"> introduced these ideas. CUT from here. Can this go </w:t>
      </w:r>
      <w:proofErr w:type="gramStart"/>
      <w:r>
        <w:rPr>
          <w:sz w:val="20"/>
          <w:szCs w:val="20"/>
        </w:rPr>
        <w:t>in  the</w:t>
      </w:r>
      <w:proofErr w:type="gramEnd"/>
      <w:r>
        <w:rPr>
          <w:sz w:val="20"/>
          <w:szCs w:val="20"/>
        </w:rPr>
        <w:t xml:space="preserve"> box for DAGs instead? Moved it here. Better </w:t>
      </w:r>
      <w:proofErr w:type="gramStart"/>
      <w:r>
        <w:rPr>
          <w:sz w:val="20"/>
          <w:szCs w:val="20"/>
        </w:rPr>
        <w:t>fit</w:t>
      </w:r>
      <w:proofErr w:type="gramEnd"/>
      <w:r>
        <w:rPr>
          <w:sz w:val="20"/>
          <w:szCs w:val="20"/>
        </w:rPr>
        <w:t xml:space="preserve"> I think.</w:t>
      </w:r>
      <w:r>
        <w:rPr>
          <w:sz w:val="20"/>
          <w:szCs w:val="20"/>
        </w:rPr>
        <w:cr/>
      </w:r>
      <w:r>
        <w:rPr>
          <w:sz w:val="20"/>
          <w:szCs w:val="20"/>
        </w:rPr>
        <w:cr/>
        <w:t>“</w:t>
      </w:r>
      <w:r>
        <w:rPr>
          <w:color w:val="333333"/>
          <w:sz w:val="20"/>
          <w:szCs w:val="20"/>
        </w:rPr>
        <w:t xml:space="preserve">Throughout all of this, we emphasize thinking in terms of graphical causal models to determine both where OVB might cause problems in analyses as well as identifying solutions. As applied researchers, we have found that, rather than creating confusion with complexity, graphical causal models paired with robust statistical approaches for causal inferences have often clarified “our own thinking about ecological systems. </w:t>
      </w:r>
    </w:p>
  </w:comment>
  <w:comment w:id="191" w:author="Laura Dee" w:date="2023-04-04T11:52:00Z" w:initials="LD">
    <w:p w14:paraId="48568F52" w14:textId="77777777" w:rsidR="00365453" w:rsidRDefault="00365453" w:rsidP="00BE59B4">
      <w:r>
        <w:rPr>
          <w:rStyle w:val="CommentReference"/>
        </w:rPr>
        <w:annotationRef/>
      </w:r>
      <w:r>
        <w:rPr>
          <w:color w:val="000000"/>
          <w:sz w:val="20"/>
          <w:szCs w:val="20"/>
        </w:rPr>
        <w:t>I am not sure this will be clear what we mean here.</w:t>
      </w:r>
    </w:p>
  </w:comment>
  <w:comment w:id="193" w:author="Laura Dee" w:date="2023-04-20T12:25:00Z" w:initials="LD">
    <w:p w14:paraId="04D964F3" w14:textId="77777777" w:rsidR="00555854" w:rsidRDefault="00555854" w:rsidP="003C7694">
      <w:r>
        <w:rPr>
          <w:rStyle w:val="CommentReference"/>
        </w:rPr>
        <w:annotationRef/>
      </w:r>
      <w:r>
        <w:rPr>
          <w:color w:val="000000"/>
          <w:sz w:val="20"/>
          <w:szCs w:val="20"/>
        </w:rPr>
        <w:t xml:space="preserve">I will come back to this to shorten and </w:t>
      </w:r>
      <w:proofErr w:type="gramStart"/>
      <w:r>
        <w:rPr>
          <w:color w:val="000000"/>
          <w:sz w:val="20"/>
          <w:szCs w:val="20"/>
        </w:rPr>
        <w:t>rephrase</w:t>
      </w:r>
      <w:proofErr w:type="gramEnd"/>
    </w:p>
  </w:comment>
  <w:comment w:id="229" w:author="Laura Dee" w:date="2023-04-05T08:42:00Z" w:initials="LD">
    <w:p w14:paraId="216CE18E" w14:textId="393C296F" w:rsidR="00AB6BAC" w:rsidRDefault="00AB6BAC" w:rsidP="009A2F03">
      <w:r>
        <w:rPr>
          <w:rStyle w:val="CommentReference"/>
        </w:rPr>
        <w:annotationRef/>
      </w:r>
      <w:r>
        <w:rPr>
          <w:color w:val="000000"/>
          <w:sz w:val="20"/>
          <w:szCs w:val="20"/>
        </w:rPr>
        <w:t>Also… magnitudes matter!</w:t>
      </w:r>
    </w:p>
  </w:comment>
  <w:comment w:id="242" w:author="Laura Dee" w:date="2023-04-04T15:29:00Z" w:initials="LD">
    <w:p w14:paraId="7D4F50DA" w14:textId="5C357A40" w:rsidR="00E34FAC" w:rsidRDefault="00E34FAC" w:rsidP="006351E3">
      <w:r>
        <w:rPr>
          <w:rStyle w:val="CommentReference"/>
        </w:rPr>
        <w:annotationRef/>
      </w:r>
      <w:r>
        <w:rPr>
          <w:color w:val="000000"/>
          <w:sz w:val="20"/>
          <w:szCs w:val="20"/>
        </w:rPr>
        <w:t>LAURA FRAME MORE POSITIVELY</w:t>
      </w:r>
    </w:p>
  </w:comment>
  <w:comment w:id="298" w:author="Laura Dee" w:date="2023-04-03T09:57:00Z" w:initials="LD">
    <w:p w14:paraId="224FD45C" w14:textId="624709BE" w:rsidR="00CA79F1" w:rsidRDefault="00CA79F1" w:rsidP="00FD04CB">
      <w:r>
        <w:rPr>
          <w:rStyle w:val="CommentReference"/>
        </w:rPr>
        <w:annotationRef/>
      </w:r>
      <w:r>
        <w:rPr>
          <w:color w:val="000000"/>
          <w:sz w:val="20"/>
          <w:szCs w:val="20"/>
        </w:rPr>
        <w:t xml:space="preserve">Need to make the point that Z is correlated with e and that creates bias. </w:t>
      </w:r>
    </w:p>
  </w:comment>
  <w:comment w:id="358" w:author="Laura Dee" w:date="2023-04-03T12:13:00Z" w:initials="LD">
    <w:p w14:paraId="56766F9B" w14:textId="77777777" w:rsidR="00F339AB" w:rsidRDefault="00F339AB" w:rsidP="00294FD0">
      <w:r>
        <w:rPr>
          <w:rStyle w:val="CommentReference"/>
        </w:rPr>
        <w:annotationRef/>
      </w:r>
      <w:r>
        <w:rPr>
          <w:color w:val="000000"/>
          <w:sz w:val="20"/>
          <w:szCs w:val="20"/>
        </w:rPr>
        <w:t xml:space="preserve">So we </w:t>
      </w:r>
      <w:proofErr w:type="spellStart"/>
      <w:r>
        <w:rPr>
          <w:color w:val="000000"/>
          <w:sz w:val="20"/>
          <w:szCs w:val="20"/>
        </w:rPr>
        <w:t>arent</w:t>
      </w:r>
      <w:proofErr w:type="spellEnd"/>
      <w:r>
        <w:rPr>
          <w:color w:val="000000"/>
          <w:sz w:val="20"/>
          <w:szCs w:val="20"/>
        </w:rPr>
        <w:t xml:space="preserve"> able to study the between site differences with some of these </w:t>
      </w:r>
      <w:proofErr w:type="gramStart"/>
      <w:r>
        <w:rPr>
          <w:color w:val="000000"/>
          <w:sz w:val="20"/>
          <w:szCs w:val="20"/>
        </w:rPr>
        <w:t>approaches..</w:t>
      </w:r>
      <w:proofErr w:type="gramEnd"/>
      <w:r>
        <w:rPr>
          <w:color w:val="000000"/>
          <w:sz w:val="20"/>
          <w:szCs w:val="20"/>
        </w:rPr>
        <w:t xml:space="preserve"> do we want to rephrase this to just be about temperature increases? Or keep this as the question and point out the limitations of some of the approaches in addressing the between site comparisons?</w:t>
      </w:r>
    </w:p>
  </w:comment>
  <w:comment w:id="369" w:author="Laura Dee" w:date="2023-04-04T08:51:00Z" w:initials="LD">
    <w:p w14:paraId="6A23A510" w14:textId="77777777" w:rsidR="00505A1C" w:rsidRDefault="00505A1C" w:rsidP="00C71F4C">
      <w:r>
        <w:rPr>
          <w:rStyle w:val="CommentReference"/>
        </w:rPr>
        <w:annotationRef/>
      </w:r>
      <w:r>
        <w:rPr>
          <w:color w:val="000000"/>
          <w:sz w:val="20"/>
          <w:szCs w:val="20"/>
        </w:rPr>
        <w:t xml:space="preserve">Throughout, </w:t>
      </w:r>
      <w:proofErr w:type="spellStart"/>
      <w:r>
        <w:rPr>
          <w:color w:val="000000"/>
          <w:sz w:val="20"/>
          <w:szCs w:val="20"/>
        </w:rPr>
        <w:t>lets</w:t>
      </w:r>
      <w:proofErr w:type="spellEnd"/>
      <w:r>
        <w:rPr>
          <w:color w:val="000000"/>
          <w:sz w:val="20"/>
          <w:szCs w:val="20"/>
        </w:rPr>
        <w:t xml:space="preserve"> call them confounding variables. Omitted variables in their own right </w:t>
      </w:r>
      <w:proofErr w:type="spellStart"/>
      <w:r>
        <w:rPr>
          <w:color w:val="000000"/>
          <w:sz w:val="20"/>
          <w:szCs w:val="20"/>
        </w:rPr>
        <w:t>dont</w:t>
      </w:r>
      <w:proofErr w:type="spellEnd"/>
      <w:r>
        <w:rPr>
          <w:color w:val="000000"/>
          <w:sz w:val="20"/>
          <w:szCs w:val="20"/>
        </w:rPr>
        <w:t xml:space="preserve"> pose a </w:t>
      </w:r>
      <w:proofErr w:type="gramStart"/>
      <w:r>
        <w:rPr>
          <w:color w:val="000000"/>
          <w:sz w:val="20"/>
          <w:szCs w:val="20"/>
        </w:rPr>
        <w:t>problem</w:t>
      </w:r>
      <w:proofErr w:type="gramEnd"/>
      <w:r>
        <w:rPr>
          <w:color w:val="000000"/>
          <w:sz w:val="20"/>
          <w:szCs w:val="20"/>
        </w:rPr>
        <w:t xml:space="preserve"> </w:t>
      </w:r>
    </w:p>
  </w:comment>
  <w:comment w:id="382" w:author="Laura Dee" w:date="2023-04-04T08:53:00Z" w:initials="LD">
    <w:p w14:paraId="0E06DA6F" w14:textId="77777777" w:rsidR="00D7127F" w:rsidRDefault="00D7127F" w:rsidP="0074352A">
      <w:r>
        <w:rPr>
          <w:rStyle w:val="CommentReference"/>
        </w:rPr>
        <w:annotationRef/>
      </w:r>
      <w:r>
        <w:rPr>
          <w:color w:val="000000"/>
          <w:sz w:val="20"/>
          <w:szCs w:val="20"/>
        </w:rPr>
        <w:t xml:space="preserve">I cut all of this - repetitive </w:t>
      </w:r>
      <w:proofErr w:type="gramStart"/>
      <w:r>
        <w:rPr>
          <w:color w:val="000000"/>
          <w:sz w:val="20"/>
          <w:szCs w:val="20"/>
        </w:rPr>
        <w:t>and also</w:t>
      </w:r>
      <w:proofErr w:type="gramEnd"/>
      <w:r>
        <w:rPr>
          <w:color w:val="000000"/>
          <w:sz w:val="20"/>
          <w:szCs w:val="20"/>
        </w:rPr>
        <w:t xml:space="preserve"> there are other methods we </w:t>
      </w:r>
      <w:proofErr w:type="spellStart"/>
      <w:r>
        <w:rPr>
          <w:color w:val="000000"/>
          <w:sz w:val="20"/>
          <w:szCs w:val="20"/>
        </w:rPr>
        <w:t>dont</w:t>
      </w:r>
      <w:proofErr w:type="spellEnd"/>
      <w:r>
        <w:rPr>
          <w:color w:val="000000"/>
          <w:sz w:val="20"/>
          <w:szCs w:val="20"/>
        </w:rPr>
        <w:t xml:space="preserve"> cover — other quasi experimental methods or even experiments that can deal with this. </w:t>
      </w:r>
      <w:proofErr w:type="gramStart"/>
      <w:r>
        <w:rPr>
          <w:color w:val="000000"/>
          <w:sz w:val="20"/>
          <w:szCs w:val="20"/>
        </w:rPr>
        <w:t>So</w:t>
      </w:r>
      <w:proofErr w:type="gramEnd"/>
      <w:r>
        <w:rPr>
          <w:color w:val="000000"/>
          <w:sz w:val="20"/>
          <w:szCs w:val="20"/>
        </w:rPr>
        <w:t xml:space="preserve"> cut:</w:t>
      </w:r>
    </w:p>
    <w:p w14:paraId="37F680D5" w14:textId="77777777" w:rsidR="00D7127F" w:rsidRDefault="00D7127F" w:rsidP="0074352A"/>
    <w:p w14:paraId="06B9412D" w14:textId="77777777" w:rsidR="00D7127F" w:rsidRDefault="00D7127F" w:rsidP="0074352A">
      <w:r>
        <w:rPr>
          <w:color w:val="000000"/>
          <w:sz w:val="20"/>
          <w:szCs w:val="20"/>
        </w:rPr>
        <w:t>“</w:t>
      </w:r>
      <w:r>
        <w:rPr>
          <w:color w:val="333333"/>
          <w:sz w:val="20"/>
          <w:szCs w:val="20"/>
          <w:highlight w:val="white"/>
        </w:rPr>
        <w:t xml:space="preserve">As we will show below, using an appropriate sampling and statistical design based on the dynamics of temperature and oceanography in the system </w:t>
      </w:r>
      <w:r>
        <w:rPr>
          <w:color w:val="0000ED"/>
          <w:sz w:val="20"/>
          <w:szCs w:val="20"/>
          <w:u w:val="single"/>
        </w:rPr>
        <w:t>[LD1]</w:t>
      </w:r>
      <w:r>
        <w:rPr>
          <w:color w:val="000000"/>
          <w:sz w:val="20"/>
          <w:szCs w:val="20"/>
        </w:rPr>
        <w:t> </w:t>
      </w:r>
      <w:r>
        <w:rPr>
          <w:color w:val="333333"/>
          <w:sz w:val="20"/>
          <w:szCs w:val="20"/>
          <w:highlight w:val="white"/>
        </w:rPr>
        <w:t>allow for the estimation of causal effect of temperature on snail abundance.  If these methods are not used - even given additional modeled sources of variation in temperature or recruitment - then the estimation of the effect of temperature on snails will be incorrect.</w:t>
      </w:r>
    </w:p>
    <w:p w14:paraId="0C060E01" w14:textId="77777777" w:rsidR="00D7127F" w:rsidRDefault="00D7127F" w:rsidP="0074352A"/>
    <w:p w14:paraId="5F53E7BF" w14:textId="77777777" w:rsidR="00D7127F" w:rsidRDefault="00D7127F" w:rsidP="0074352A">
      <w:r>
        <w:rPr>
          <w:color w:val="000000"/>
          <w:sz w:val="20"/>
          <w:szCs w:val="20"/>
        </w:rPr>
        <w:t> </w:t>
      </w:r>
      <w:r>
        <w:rPr>
          <w:color w:val="0000ED"/>
          <w:sz w:val="20"/>
          <w:szCs w:val="20"/>
          <w:u w:val="single"/>
        </w:rPr>
        <w:t>[LD</w:t>
      </w:r>
      <w:proofErr w:type="gramStart"/>
      <w:r>
        <w:rPr>
          <w:color w:val="0000ED"/>
          <w:sz w:val="20"/>
          <w:szCs w:val="20"/>
          <w:u w:val="single"/>
        </w:rPr>
        <w:t>1]</w:t>
      </w:r>
      <w:r>
        <w:rPr>
          <w:color w:val="000000"/>
          <w:sz w:val="20"/>
          <w:szCs w:val="20"/>
        </w:rPr>
        <w:t>Not</w:t>
      </w:r>
      <w:proofErr w:type="gramEnd"/>
      <w:r>
        <w:rPr>
          <w:color w:val="000000"/>
          <w:sz w:val="20"/>
          <w:szCs w:val="20"/>
        </w:rPr>
        <w:t xml:space="preserve"> sure what you mean by this?</w:t>
      </w:r>
    </w:p>
    <w:p w14:paraId="034BFE1B" w14:textId="77777777" w:rsidR="00D7127F" w:rsidRDefault="00D7127F" w:rsidP="0074352A"/>
  </w:comment>
  <w:comment w:id="375" w:author="Laura Dee" w:date="2023-04-04T08:55:00Z" w:initials="LD">
    <w:p w14:paraId="0BFB941E" w14:textId="77777777" w:rsidR="003B6555" w:rsidRDefault="003B6555" w:rsidP="00D02DE6">
      <w:r>
        <w:rPr>
          <w:rStyle w:val="CommentReference"/>
        </w:rPr>
        <w:annotationRef/>
      </w:r>
      <w:r>
        <w:rPr>
          <w:sz w:val="20"/>
          <w:szCs w:val="20"/>
        </w:rPr>
        <w:t xml:space="preserve">CUT - we need to just get to the point sooner and this is getting repetitive and long/hard to get through and keep paying </w:t>
      </w:r>
      <w:proofErr w:type="gramStart"/>
      <w:r>
        <w:rPr>
          <w:sz w:val="20"/>
          <w:szCs w:val="20"/>
        </w:rPr>
        <w:t>attention</w:t>
      </w:r>
      <w:proofErr w:type="gramEnd"/>
    </w:p>
  </w:comment>
  <w:comment w:id="390" w:author="Laura Dee" w:date="2023-04-03T15:28:00Z" w:initials="LD">
    <w:p w14:paraId="41831E7C" w14:textId="202B4054" w:rsidR="00F82453" w:rsidRDefault="00F82453" w:rsidP="003555C6">
      <w:r>
        <w:rPr>
          <w:rStyle w:val="CommentReference"/>
        </w:rPr>
        <w:annotationRef/>
      </w:r>
      <w:r>
        <w:rPr>
          <w:color w:val="000000"/>
          <w:sz w:val="20"/>
          <w:szCs w:val="20"/>
        </w:rPr>
        <w:t>Not sure what you mean by this?</w:t>
      </w:r>
    </w:p>
  </w:comment>
  <w:comment w:id="394" w:author="Laura Dee" w:date="2023-04-04T08:40:00Z" w:initials="LD">
    <w:p w14:paraId="120A9250" w14:textId="77777777" w:rsidR="00505A1C" w:rsidRDefault="00505A1C" w:rsidP="008A6B5F">
      <w:r>
        <w:rPr>
          <w:rStyle w:val="CommentReference"/>
        </w:rPr>
        <w:annotationRef/>
      </w:r>
      <w:r>
        <w:rPr>
          <w:color w:val="000000"/>
          <w:sz w:val="20"/>
          <w:szCs w:val="20"/>
        </w:rPr>
        <w:t xml:space="preserve">This is important </w:t>
      </w:r>
      <w:proofErr w:type="spellStart"/>
      <w:r>
        <w:rPr>
          <w:color w:val="000000"/>
          <w:sz w:val="20"/>
          <w:szCs w:val="20"/>
        </w:rPr>
        <w:t>bc</w:t>
      </w:r>
      <w:proofErr w:type="spellEnd"/>
      <w:r>
        <w:rPr>
          <w:color w:val="000000"/>
          <w:sz w:val="20"/>
          <w:szCs w:val="20"/>
        </w:rPr>
        <w:t xml:space="preserve"> </w:t>
      </w:r>
      <w:proofErr w:type="spellStart"/>
      <w:r>
        <w:rPr>
          <w:color w:val="000000"/>
          <w:sz w:val="20"/>
          <w:szCs w:val="20"/>
        </w:rPr>
        <w:t>its</w:t>
      </w:r>
      <w:proofErr w:type="spellEnd"/>
      <w:r>
        <w:rPr>
          <w:color w:val="000000"/>
          <w:sz w:val="20"/>
          <w:szCs w:val="20"/>
        </w:rPr>
        <w:t xml:space="preserve"> not the sampling </w:t>
      </w:r>
      <w:proofErr w:type="gramStart"/>
      <w:r>
        <w:rPr>
          <w:color w:val="000000"/>
          <w:sz w:val="20"/>
          <w:szCs w:val="20"/>
        </w:rPr>
        <w:t>in itself that</w:t>
      </w:r>
      <w:proofErr w:type="gramEnd"/>
      <w:r>
        <w:rPr>
          <w:color w:val="000000"/>
          <w:sz w:val="20"/>
          <w:szCs w:val="20"/>
        </w:rPr>
        <w:t xml:space="preserve"> fixes it.</w:t>
      </w:r>
    </w:p>
  </w:comment>
  <w:comment w:id="395" w:author="Laura Dee" w:date="2023-04-04T08:40:00Z" w:initials="LD">
    <w:p w14:paraId="3EF435E6" w14:textId="77777777" w:rsidR="00505A1C" w:rsidRDefault="00505A1C" w:rsidP="00BB304E">
      <w:r>
        <w:rPr>
          <w:rStyle w:val="CommentReference"/>
        </w:rPr>
        <w:annotationRef/>
      </w:r>
      <w:r>
        <w:rPr>
          <w:color w:val="000000"/>
          <w:sz w:val="20"/>
          <w:szCs w:val="20"/>
        </w:rPr>
        <w:t xml:space="preserve">This is not clear yet </w:t>
      </w:r>
      <w:proofErr w:type="gramStart"/>
      <w:r>
        <w:rPr>
          <w:color w:val="000000"/>
          <w:sz w:val="20"/>
          <w:szCs w:val="20"/>
        </w:rPr>
        <w:t>-  I</w:t>
      </w:r>
      <w:proofErr w:type="gramEnd"/>
      <w:r>
        <w:rPr>
          <w:color w:val="000000"/>
          <w:sz w:val="20"/>
          <w:szCs w:val="20"/>
        </w:rPr>
        <w:t xml:space="preserve"> think I fixed it in the last version I Sent? </w:t>
      </w:r>
    </w:p>
    <w:p w14:paraId="39C4946B" w14:textId="77777777" w:rsidR="00505A1C" w:rsidRDefault="00505A1C" w:rsidP="00BB304E"/>
    <w:p w14:paraId="457E9ADF" w14:textId="77777777" w:rsidR="00505A1C" w:rsidRDefault="00505A1C" w:rsidP="00BB304E">
      <w:r>
        <w:rPr>
          <w:color w:val="000000"/>
          <w:sz w:val="20"/>
          <w:szCs w:val="20"/>
        </w:rPr>
        <w:t xml:space="preserve">CUT from her - Which sampling design a researcher should use, and how to implement it, will depend on the way the omitted variable affects the causal variable and outcome of interest. These choices arise because each design makes assumptions about the spatial and temporal scale at which an omitted variable affects the system. We assume here that the researcher cannot, has not been able to, or does not know to measure an omitted variable. If they had, the inclusion of a covariate would eliminate the potential for omitted variable bias. </w:t>
      </w:r>
    </w:p>
    <w:p w14:paraId="19537D64" w14:textId="77777777" w:rsidR="00505A1C" w:rsidRDefault="00505A1C" w:rsidP="00BB304E"/>
  </w:comment>
  <w:comment w:id="402" w:author="Laura Dee" w:date="2023-04-04T08:41:00Z" w:initials="LD">
    <w:p w14:paraId="00CC4409" w14:textId="77777777" w:rsidR="00505A1C" w:rsidRDefault="00505A1C" w:rsidP="0007054E">
      <w:r>
        <w:rPr>
          <w:rStyle w:val="CommentReference"/>
        </w:rPr>
        <w:annotationRef/>
      </w:r>
      <w:r>
        <w:rPr>
          <w:color w:val="000000"/>
          <w:sz w:val="20"/>
          <w:szCs w:val="20"/>
        </w:rPr>
        <w:t xml:space="preserve">This is really important but not yet </w:t>
      </w:r>
      <w:proofErr w:type="gramStart"/>
      <w:r>
        <w:rPr>
          <w:color w:val="000000"/>
          <w:sz w:val="20"/>
          <w:szCs w:val="20"/>
        </w:rPr>
        <w:t>clear</w:t>
      </w:r>
      <w:proofErr w:type="gramEnd"/>
    </w:p>
    <w:p w14:paraId="227D18F8" w14:textId="77777777" w:rsidR="00505A1C" w:rsidRDefault="00505A1C" w:rsidP="0007054E"/>
  </w:comment>
  <w:comment w:id="407" w:author="Laura Dee" w:date="2023-04-04T08:55:00Z" w:initials="LD">
    <w:p w14:paraId="24A41EF4" w14:textId="77777777" w:rsidR="003B6555" w:rsidRDefault="003B6555" w:rsidP="00356360">
      <w:r>
        <w:rPr>
          <w:rStyle w:val="CommentReference"/>
        </w:rPr>
        <w:annotationRef/>
      </w:r>
      <w:r>
        <w:rPr>
          <w:color w:val="000000"/>
          <w:sz w:val="20"/>
          <w:szCs w:val="20"/>
        </w:rPr>
        <w:t xml:space="preserve">I feel like we keep saying this same thing over and over - and then </w:t>
      </w:r>
      <w:proofErr w:type="gramStart"/>
      <w:r>
        <w:rPr>
          <w:color w:val="000000"/>
          <w:sz w:val="20"/>
          <w:szCs w:val="20"/>
        </w:rPr>
        <w:t>its</w:t>
      </w:r>
      <w:proofErr w:type="gramEnd"/>
      <w:r>
        <w:rPr>
          <w:color w:val="000000"/>
          <w:sz w:val="20"/>
          <w:szCs w:val="20"/>
        </w:rPr>
        <w:t xml:space="preserve"> taking a while to get to the punchline. I will flag places I think we should cut. </w:t>
      </w:r>
    </w:p>
  </w:comment>
  <w:comment w:id="428" w:author="Laura Dee" w:date="2023-04-20T12:25:00Z" w:initials="LD">
    <w:p w14:paraId="7C01E5A4" w14:textId="77777777" w:rsidR="00555854" w:rsidRDefault="00555854" w:rsidP="00604D8E">
      <w:r>
        <w:rPr>
          <w:rStyle w:val="CommentReference"/>
        </w:rPr>
        <w:annotationRef/>
      </w:r>
      <w:r>
        <w:rPr>
          <w:color w:val="000000"/>
          <w:sz w:val="20"/>
          <w:szCs w:val="20"/>
        </w:rPr>
        <w:t xml:space="preserve">I will come back to this to shorten and </w:t>
      </w:r>
      <w:proofErr w:type="gramStart"/>
      <w:r>
        <w:rPr>
          <w:color w:val="000000"/>
          <w:sz w:val="20"/>
          <w:szCs w:val="20"/>
        </w:rPr>
        <w:t>rephrase</w:t>
      </w:r>
      <w:proofErr w:type="gramEnd"/>
    </w:p>
  </w:comment>
  <w:comment w:id="437" w:author="Laura Dee" w:date="2023-04-04T11:36:00Z" w:initials="LD">
    <w:p w14:paraId="74AB517D" w14:textId="60DF9B54" w:rsidR="0078083E" w:rsidRDefault="0078083E" w:rsidP="005D1A81">
      <w:r>
        <w:rPr>
          <w:rStyle w:val="CommentReference"/>
        </w:rPr>
        <w:annotationRef/>
      </w:r>
      <w:r>
        <w:rPr>
          <w:color w:val="000000"/>
          <w:sz w:val="20"/>
          <w:szCs w:val="20"/>
        </w:rPr>
        <w:t xml:space="preserve">These should be called confounding throughout. </w:t>
      </w:r>
    </w:p>
  </w:comment>
  <w:comment w:id="433" w:author="Laura Dee" w:date="2023-04-04T11:40:00Z" w:initials="LD">
    <w:p w14:paraId="6694DB8E" w14:textId="77777777" w:rsidR="004B1381" w:rsidRDefault="004B1381" w:rsidP="000E718C">
      <w:r>
        <w:rPr>
          <w:rStyle w:val="CommentReference"/>
        </w:rPr>
        <w:annotationRef/>
      </w:r>
      <w:proofErr w:type="gramStart"/>
      <w:r>
        <w:rPr>
          <w:sz w:val="20"/>
          <w:szCs w:val="20"/>
        </w:rPr>
        <w:t>CUT .</w:t>
      </w:r>
      <w:proofErr w:type="gramEnd"/>
      <w:r>
        <w:rPr>
          <w:sz w:val="20"/>
          <w:szCs w:val="20"/>
        </w:rPr>
        <w:t xml:space="preserve"> Not clear and not adding much I </w:t>
      </w:r>
      <w:proofErr w:type="spellStart"/>
      <w:r>
        <w:rPr>
          <w:sz w:val="20"/>
          <w:szCs w:val="20"/>
        </w:rPr>
        <w:t>n</w:t>
      </w:r>
      <w:proofErr w:type="spellEnd"/>
      <w:r>
        <w:rPr>
          <w:sz w:val="20"/>
          <w:szCs w:val="20"/>
        </w:rPr>
        <w:t xml:space="preserve"> my opinion. </w:t>
      </w:r>
    </w:p>
  </w:comment>
  <w:comment w:id="470" w:author="Laura Dee" w:date="2023-04-04T11:43:00Z" w:initials="LD">
    <w:p w14:paraId="35988722" w14:textId="77777777" w:rsidR="004B1381" w:rsidRDefault="004B1381" w:rsidP="003E63F6">
      <w:r>
        <w:rPr>
          <w:rStyle w:val="CommentReference"/>
        </w:rPr>
        <w:annotationRef/>
      </w:r>
      <w:r>
        <w:rPr>
          <w:color w:val="000000"/>
          <w:sz w:val="20"/>
          <w:szCs w:val="20"/>
        </w:rPr>
        <w:t xml:space="preserve">How are these different? </w:t>
      </w:r>
      <w:proofErr w:type="spellStart"/>
      <w:r>
        <w:rPr>
          <w:color w:val="000000"/>
          <w:sz w:val="20"/>
          <w:szCs w:val="20"/>
        </w:rPr>
        <w:t>Its</w:t>
      </w:r>
      <w:proofErr w:type="spellEnd"/>
      <w:r>
        <w:rPr>
          <w:color w:val="000000"/>
          <w:sz w:val="20"/>
          <w:szCs w:val="20"/>
        </w:rPr>
        <w:t xml:space="preserve"> not clear from this - couldn’t clustering </w:t>
      </w:r>
      <w:proofErr w:type="gramStart"/>
      <w:r>
        <w:rPr>
          <w:color w:val="000000"/>
          <w:sz w:val="20"/>
          <w:szCs w:val="20"/>
        </w:rPr>
        <w:t>by definition be</w:t>
      </w:r>
      <w:proofErr w:type="gramEnd"/>
      <w:r>
        <w:rPr>
          <w:color w:val="000000"/>
          <w:sz w:val="20"/>
          <w:szCs w:val="20"/>
        </w:rPr>
        <w:t xml:space="preserve"> defined as a stratified design?</w:t>
      </w:r>
    </w:p>
  </w:comment>
  <w:comment w:id="456" w:author="Laura Dee" w:date="2023-04-04T11:42:00Z" w:initials="LD">
    <w:p w14:paraId="1AF233FB" w14:textId="1C7B2354" w:rsidR="004B1381" w:rsidRDefault="004B1381" w:rsidP="00296DB0">
      <w:r>
        <w:rPr>
          <w:rStyle w:val="CommentReference"/>
        </w:rPr>
        <w:annotationRef/>
      </w:r>
      <w:r>
        <w:rPr>
          <w:b/>
          <w:bCs/>
          <w:color w:val="000000"/>
          <w:sz w:val="20"/>
          <w:szCs w:val="20"/>
        </w:rPr>
        <w:t xml:space="preserve">Per my comments above, </w:t>
      </w:r>
      <w:proofErr w:type="gramStart"/>
      <w:r>
        <w:rPr>
          <w:b/>
          <w:bCs/>
          <w:color w:val="000000"/>
          <w:sz w:val="20"/>
          <w:szCs w:val="20"/>
        </w:rPr>
        <w:t>We</w:t>
      </w:r>
      <w:proofErr w:type="gramEnd"/>
      <w:r>
        <w:rPr>
          <w:b/>
          <w:bCs/>
          <w:color w:val="000000"/>
          <w:sz w:val="20"/>
          <w:szCs w:val="20"/>
        </w:rPr>
        <w:t xml:space="preserve"> keep saying this but </w:t>
      </w:r>
      <w:proofErr w:type="spellStart"/>
      <w:r>
        <w:rPr>
          <w:b/>
          <w:bCs/>
          <w:color w:val="000000"/>
          <w:sz w:val="20"/>
          <w:szCs w:val="20"/>
        </w:rPr>
        <w:t>havent</w:t>
      </w:r>
      <w:proofErr w:type="spellEnd"/>
      <w:r>
        <w:rPr>
          <w:b/>
          <w:bCs/>
          <w:color w:val="000000"/>
          <w:sz w:val="20"/>
          <w:szCs w:val="20"/>
        </w:rPr>
        <w:t xml:space="preserve"> yet shown this. Can you move the stuff about the connection to the classic stratified random sampling design or </w:t>
      </w:r>
      <w:proofErr w:type="gramStart"/>
      <w:r>
        <w:rPr>
          <w:b/>
          <w:bCs/>
          <w:color w:val="000000"/>
          <w:sz w:val="20"/>
          <w:szCs w:val="20"/>
        </w:rPr>
        <w:t>others  into</w:t>
      </w:r>
      <w:proofErr w:type="gramEnd"/>
      <w:r>
        <w:rPr>
          <w:b/>
          <w:bCs/>
          <w:color w:val="000000"/>
          <w:sz w:val="20"/>
          <w:szCs w:val="20"/>
        </w:rPr>
        <w:t xml:space="preserve"> the above and cut the rest? </w:t>
      </w:r>
    </w:p>
  </w:comment>
  <w:comment w:id="476" w:author="Laura Dee" w:date="2023-04-04T11:40:00Z" w:initials="LD">
    <w:p w14:paraId="334D1316" w14:textId="77777777" w:rsidR="00365453" w:rsidRDefault="004B1381" w:rsidP="002B6D98">
      <w:r>
        <w:rPr>
          <w:rStyle w:val="CommentReference"/>
        </w:rPr>
        <w:annotationRef/>
      </w:r>
      <w:r w:rsidR="00365453">
        <w:rPr>
          <w:i/>
          <w:iCs/>
          <w:sz w:val="20"/>
          <w:szCs w:val="20"/>
        </w:rPr>
        <w:t xml:space="preserve">I cut this section… comments on it. </w:t>
      </w:r>
    </w:p>
    <w:p w14:paraId="2EE20856" w14:textId="77777777" w:rsidR="00365453" w:rsidRDefault="00365453" w:rsidP="002B6D98"/>
    <w:p w14:paraId="3066A0D0" w14:textId="77777777" w:rsidR="00365453" w:rsidRDefault="00365453" w:rsidP="002B6D98">
      <w:r>
        <w:rPr>
          <w:i/>
          <w:iCs/>
          <w:sz w:val="20"/>
          <w:szCs w:val="20"/>
        </w:rPr>
        <w:t xml:space="preserve">But this is our causal effect - not a confounding variable so this </w:t>
      </w:r>
      <w:proofErr w:type="spellStart"/>
      <w:r>
        <w:rPr>
          <w:i/>
          <w:iCs/>
          <w:sz w:val="20"/>
          <w:szCs w:val="20"/>
        </w:rPr>
        <w:t>doesnt</w:t>
      </w:r>
      <w:proofErr w:type="spellEnd"/>
      <w:r>
        <w:rPr>
          <w:i/>
          <w:iCs/>
          <w:sz w:val="20"/>
          <w:szCs w:val="20"/>
        </w:rPr>
        <w:t xml:space="preserve"> make sense as an example. … We </w:t>
      </w:r>
      <w:proofErr w:type="spellStart"/>
      <w:r>
        <w:rPr>
          <w:i/>
          <w:iCs/>
          <w:sz w:val="20"/>
          <w:szCs w:val="20"/>
        </w:rPr>
        <w:t>havent</w:t>
      </w:r>
      <w:proofErr w:type="spellEnd"/>
      <w:r>
        <w:rPr>
          <w:i/>
          <w:iCs/>
          <w:sz w:val="20"/>
          <w:szCs w:val="20"/>
        </w:rPr>
        <w:t xml:space="preserve"> introduced any of this</w:t>
      </w:r>
      <w:proofErr w:type="gramStart"/>
      <w:r>
        <w:rPr>
          <w:i/>
          <w:iCs/>
          <w:sz w:val="20"/>
          <w:szCs w:val="20"/>
        </w:rPr>
        <w:t>… .</w:t>
      </w:r>
      <w:proofErr w:type="spellStart"/>
      <w:r>
        <w:rPr>
          <w:i/>
          <w:iCs/>
          <w:sz w:val="20"/>
          <w:szCs w:val="20"/>
        </w:rPr>
        <w:t>doesnt</w:t>
      </w:r>
      <w:proofErr w:type="spellEnd"/>
      <w:proofErr w:type="gramEnd"/>
      <w:r>
        <w:rPr>
          <w:i/>
          <w:iCs/>
          <w:sz w:val="20"/>
          <w:szCs w:val="20"/>
        </w:rPr>
        <w:t xml:space="preserve"> make sense and a bit… so I cut this entire paragraph because there is some wrong stuff in it, </w:t>
      </w:r>
      <w:proofErr w:type="spellStart"/>
      <w:r>
        <w:rPr>
          <w:i/>
          <w:iCs/>
          <w:sz w:val="20"/>
          <w:szCs w:val="20"/>
        </w:rPr>
        <w:t>lets</w:t>
      </w:r>
      <w:proofErr w:type="spellEnd"/>
      <w:r>
        <w:rPr>
          <w:i/>
          <w:iCs/>
          <w:sz w:val="20"/>
          <w:szCs w:val="20"/>
        </w:rPr>
        <w:t xml:space="preserve"> just cut it — put the spatiotemporal stuff in the discussion.</w:t>
      </w:r>
    </w:p>
    <w:p w14:paraId="6C340FAC" w14:textId="77777777" w:rsidR="00365453" w:rsidRDefault="00365453" w:rsidP="002B6D98"/>
    <w:p w14:paraId="1A31100C" w14:textId="77777777" w:rsidR="00365453" w:rsidRDefault="00365453" w:rsidP="002B6D98">
      <w:r>
        <w:rPr>
          <w:sz w:val="20"/>
          <w:szCs w:val="20"/>
        </w:rPr>
        <w:t xml:space="preserve">  </w:t>
      </w:r>
      <w:r>
        <w:rPr>
          <w:sz w:val="20"/>
          <w:szCs w:val="20"/>
        </w:rPr>
        <w:cr/>
        <w:t xml:space="preserve">For example, in our example of snail </w:t>
      </w:r>
      <w:proofErr w:type="gramStart"/>
      <w:r>
        <w:rPr>
          <w:sz w:val="20"/>
          <w:szCs w:val="20"/>
        </w:rPr>
        <w:t>abundances,  cold</w:t>
      </w:r>
      <w:proofErr w:type="gramEnd"/>
      <w:r>
        <w:rPr>
          <w:sz w:val="20"/>
          <w:szCs w:val="20"/>
        </w:rPr>
        <w:t xml:space="preserve"> sites can have higher recruitment than warm, but, at the same time within a site, years that are colder also have higher recruitment than those that are warm. This spatiotemporal omitted variable can be dealt with as long as the confounding variable varies at the site-year level and there is variability within a site within a year for the causal variable of interest. One can then observe plots within a site over time to ultimately control for OVB. If the omitted variable and the driver of interest vary at the same scale, it might not be possible to control for OVB for this </w:t>
      </w:r>
      <w:proofErr w:type="gramStart"/>
      <w:r>
        <w:rPr>
          <w:sz w:val="20"/>
          <w:szCs w:val="20"/>
        </w:rPr>
        <w:t>particular driver</w:t>
      </w:r>
      <w:proofErr w:type="gramEnd"/>
      <w:r>
        <w:rPr>
          <w:sz w:val="20"/>
          <w:szCs w:val="20"/>
        </w:rPr>
        <w:t>, and a researcher would have to fall back on measuring the confounding variable or conducting experiments. Otherwise, “nothing to be done” (Beckett 1954).</w:t>
      </w:r>
    </w:p>
  </w:comment>
  <w:comment w:id="478" w:author="Laura Dee" w:date="2023-04-03T12:37:00Z" w:initials="LD">
    <w:p w14:paraId="10C39387" w14:textId="49780174" w:rsidR="00D96E3C" w:rsidRDefault="00D96E3C" w:rsidP="00E62D22">
      <w:r>
        <w:rPr>
          <w:rStyle w:val="CommentReference"/>
        </w:rPr>
        <w:annotationRef/>
      </w:r>
      <w:r>
        <w:rPr>
          <w:color w:val="000000"/>
          <w:sz w:val="20"/>
          <w:szCs w:val="20"/>
        </w:rPr>
        <w:t xml:space="preserve">The methods also apply when the data </w:t>
      </w:r>
      <w:proofErr w:type="spellStart"/>
      <w:r>
        <w:rPr>
          <w:color w:val="000000"/>
          <w:sz w:val="20"/>
          <w:szCs w:val="20"/>
        </w:rPr>
        <w:t>isnt</w:t>
      </w:r>
      <w:proofErr w:type="spellEnd"/>
      <w:r>
        <w:rPr>
          <w:color w:val="000000"/>
          <w:sz w:val="20"/>
          <w:szCs w:val="20"/>
        </w:rPr>
        <w:t xml:space="preserve"> collected by the researcher, so cut? Say “with the data in </w:t>
      </w:r>
      <w:proofErr w:type="gramStart"/>
      <w:r>
        <w:rPr>
          <w:color w:val="000000"/>
          <w:sz w:val="20"/>
          <w:szCs w:val="20"/>
        </w:rPr>
        <w:t>hand, ..</w:t>
      </w:r>
      <w:proofErr w:type="gramEnd"/>
      <w:r>
        <w:rPr>
          <w:color w:val="000000"/>
          <w:sz w:val="20"/>
          <w:szCs w:val="20"/>
        </w:rPr>
        <w:t xml:space="preserve">” ? </w:t>
      </w:r>
    </w:p>
  </w:comment>
  <w:comment w:id="482" w:author="Laura Dee" w:date="2023-04-03T12:44:00Z" w:initials="LD">
    <w:p w14:paraId="3DE1B108" w14:textId="77777777" w:rsidR="00D96E3C" w:rsidRDefault="00D96E3C" w:rsidP="00E412CC">
      <w:r>
        <w:rPr>
          <w:rStyle w:val="CommentReference"/>
        </w:rPr>
        <w:annotationRef/>
      </w:r>
      <w:r>
        <w:rPr>
          <w:color w:val="000000"/>
          <w:sz w:val="20"/>
          <w:szCs w:val="20"/>
        </w:rPr>
        <w:t>Or longitudinal?</w:t>
      </w:r>
    </w:p>
  </w:comment>
  <w:comment w:id="504" w:author="Laura Dee" w:date="2023-04-03T13:19:00Z" w:initials="LD">
    <w:p w14:paraId="611323AC" w14:textId="77777777" w:rsidR="002600F9" w:rsidRDefault="002600F9" w:rsidP="009F0389">
      <w:r>
        <w:rPr>
          <w:rStyle w:val="CommentReference"/>
        </w:rPr>
        <w:annotationRef/>
      </w:r>
      <w:r>
        <w:rPr>
          <w:color w:val="000000"/>
          <w:sz w:val="20"/>
          <w:szCs w:val="20"/>
        </w:rPr>
        <w:t>… need to do a sweep. Still nots of inconsistency</w:t>
      </w:r>
    </w:p>
  </w:comment>
  <w:comment w:id="536" w:author="Laura Dee" w:date="2023-04-17T14:54:00Z" w:initials="LD">
    <w:p w14:paraId="49D4663F" w14:textId="77777777" w:rsidR="00F6146E" w:rsidRDefault="00F6146E" w:rsidP="00634E31">
      <w:r>
        <w:rPr>
          <w:rStyle w:val="CommentReference"/>
        </w:rPr>
        <w:annotationRef/>
      </w:r>
      <w:r>
        <w:rPr>
          <w:color w:val="000000"/>
          <w:sz w:val="20"/>
          <w:szCs w:val="20"/>
        </w:rPr>
        <w:t>You could elaborate on their desirable features here - I felt like this was in a random spot before? “</w:t>
      </w:r>
      <w:proofErr w:type="gramStart"/>
      <w:r>
        <w:rPr>
          <w:color w:val="333333"/>
          <w:sz w:val="20"/>
          <w:szCs w:val="20"/>
        </w:rPr>
        <w:t>random</w:t>
      </w:r>
      <w:proofErr w:type="gramEnd"/>
      <w:r>
        <w:rPr>
          <w:color w:val="333333"/>
          <w:sz w:val="20"/>
          <w:szCs w:val="20"/>
        </w:rPr>
        <w:t xml:space="preserve"> effects are assumed to be drawn from a common distribution, they have benefits for analyses of unbalanced samples as well as regularizing of cluster means </w:t>
      </w:r>
      <w:r>
        <w:rPr>
          <w:color w:val="000000"/>
          <w:sz w:val="20"/>
          <w:szCs w:val="20"/>
        </w:rPr>
        <w:t xml:space="preserve">(see an excellent discussion by </w:t>
      </w:r>
      <w:proofErr w:type="spellStart"/>
      <w:r>
        <w:rPr>
          <w:color w:val="000000"/>
          <w:sz w:val="20"/>
          <w:szCs w:val="20"/>
        </w:rPr>
        <w:t>Efron</w:t>
      </w:r>
      <w:proofErr w:type="spellEnd"/>
      <w:r>
        <w:rPr>
          <w:color w:val="000000"/>
          <w:sz w:val="20"/>
          <w:szCs w:val="20"/>
        </w:rPr>
        <w:t xml:space="preserve"> and Morris 1975)</w:t>
      </w:r>
      <w:r>
        <w:rPr>
          <w:color w:val="333333"/>
          <w:sz w:val="20"/>
          <w:szCs w:val="20"/>
          <w:highlight w:val="white"/>
        </w:rPr>
        <w:t>. “</w:t>
      </w:r>
    </w:p>
  </w:comment>
  <w:comment w:id="558" w:author="Laura Dee" w:date="2023-04-17T14:51:00Z" w:initials="LD">
    <w:p w14:paraId="31A7AF86" w14:textId="083754AA" w:rsidR="00F6146E" w:rsidRDefault="00F6146E" w:rsidP="007C0C9D">
      <w:r>
        <w:rPr>
          <w:rStyle w:val="CommentReference"/>
        </w:rPr>
        <w:annotationRef/>
      </w:r>
      <w:r>
        <w:rPr>
          <w:color w:val="000000"/>
          <w:sz w:val="20"/>
          <w:szCs w:val="20"/>
        </w:rPr>
        <w:t>What does this mean?</w:t>
      </w:r>
    </w:p>
  </w:comment>
  <w:comment w:id="556" w:author="Laura Dee" w:date="2023-04-17T14:50:00Z" w:initials="LD">
    <w:p w14:paraId="3715E2B2" w14:textId="4EA45B2B" w:rsidR="00F6146E" w:rsidRDefault="00F6146E" w:rsidP="00513405">
      <w:r>
        <w:rPr>
          <w:rStyle w:val="CommentReference"/>
        </w:rPr>
        <w:annotationRef/>
      </w:r>
      <w:r>
        <w:rPr>
          <w:color w:val="000000"/>
          <w:sz w:val="20"/>
          <w:szCs w:val="20"/>
        </w:rPr>
        <w:t>Can you provide an example here from the snail data?</w:t>
      </w:r>
    </w:p>
  </w:comment>
  <w:comment w:id="563" w:author="Laura Dee" w:date="2023-04-17T14:51:00Z" w:initials="LD">
    <w:p w14:paraId="6331649B" w14:textId="77777777" w:rsidR="00F6146E" w:rsidRDefault="00F6146E" w:rsidP="004B55BB">
      <w:r>
        <w:rPr>
          <w:rStyle w:val="CommentReference"/>
        </w:rPr>
        <w:annotationRef/>
      </w:r>
      <w:r>
        <w:rPr>
          <w:sz w:val="20"/>
          <w:szCs w:val="20"/>
        </w:rPr>
        <w:t xml:space="preserve">Cut from here because we </w:t>
      </w:r>
      <w:proofErr w:type="spellStart"/>
      <w:r>
        <w:rPr>
          <w:sz w:val="20"/>
          <w:szCs w:val="20"/>
        </w:rPr>
        <w:t>havent</w:t>
      </w:r>
      <w:proofErr w:type="spellEnd"/>
      <w:r>
        <w:rPr>
          <w:sz w:val="20"/>
          <w:szCs w:val="20"/>
        </w:rPr>
        <w:t xml:space="preserve"> explained the mixed effect models yet… and I think the random effects do account for some clustering in error, no? But assume a distribution? </w:t>
      </w:r>
    </w:p>
  </w:comment>
  <w:comment w:id="550" w:author="Laura Dee" w:date="2023-04-17T14:52:00Z" w:initials="LD">
    <w:p w14:paraId="5739149E" w14:textId="77777777" w:rsidR="00F6146E" w:rsidRDefault="00F6146E" w:rsidP="00FC129D">
      <w:r>
        <w:rPr>
          <w:rStyle w:val="CommentReference"/>
        </w:rPr>
        <w:annotationRef/>
      </w:r>
      <w:r>
        <w:rPr>
          <w:color w:val="000000"/>
          <w:sz w:val="20"/>
          <w:szCs w:val="20"/>
        </w:rPr>
        <w:t xml:space="preserve">This is confusing here because I thought you meant fixed effects as they are used in the mixed effect model way. Cut from here. </w:t>
      </w:r>
    </w:p>
  </w:comment>
  <w:comment w:id="551" w:author="Laura Dee" w:date="2023-04-17T14:59:00Z" w:initials="LD">
    <w:p w14:paraId="02E9CC04" w14:textId="77777777" w:rsidR="00617BA3" w:rsidRDefault="00617BA3" w:rsidP="00173966">
      <w:r>
        <w:rPr>
          <w:rStyle w:val="CommentReference"/>
        </w:rPr>
        <w:annotationRef/>
      </w:r>
      <w:r>
        <w:rPr>
          <w:color w:val="000000"/>
          <w:sz w:val="20"/>
          <w:szCs w:val="20"/>
        </w:rPr>
        <w:t>MOVED THE TEXT DOWN BUT LEFT COMMENTS SO YOU KNOW WHY</w:t>
      </w:r>
    </w:p>
  </w:comment>
  <w:comment w:id="577" w:author="Laura Dee" w:date="2023-04-17T14:53:00Z" w:initials="LD">
    <w:p w14:paraId="6DF45E5C" w14:textId="743C6EB6" w:rsidR="00F6146E" w:rsidRDefault="00F6146E" w:rsidP="00E90476">
      <w:r>
        <w:rPr>
          <w:rStyle w:val="CommentReference"/>
        </w:rPr>
        <w:annotationRef/>
      </w:r>
      <w:r>
        <w:rPr>
          <w:color w:val="000000"/>
          <w:sz w:val="20"/>
          <w:szCs w:val="20"/>
        </w:rPr>
        <w:t xml:space="preserve">Move a comparison between econometric fixed effects and random effects *after* random effects are described </w:t>
      </w:r>
      <w:proofErr w:type="gramStart"/>
      <w:r>
        <w:rPr>
          <w:color w:val="000000"/>
          <w:sz w:val="20"/>
          <w:szCs w:val="20"/>
        </w:rPr>
        <w:t>in their own right first</w:t>
      </w:r>
      <w:proofErr w:type="gramEnd"/>
      <w:r>
        <w:rPr>
          <w:color w:val="000000"/>
          <w:sz w:val="20"/>
          <w:szCs w:val="20"/>
        </w:rPr>
        <w:t xml:space="preserve">.  </w:t>
      </w:r>
    </w:p>
  </w:comment>
  <w:comment w:id="547" w:author="Laura Dee" w:date="2023-04-17T14:55:00Z" w:initials="LD">
    <w:p w14:paraId="746AACD3" w14:textId="77777777" w:rsidR="00F6146E" w:rsidRDefault="00F6146E" w:rsidP="00AD661E">
      <w:r>
        <w:rPr>
          <w:rStyle w:val="CommentReference"/>
        </w:rPr>
        <w:annotationRef/>
      </w:r>
      <w:r>
        <w:rPr>
          <w:color w:val="000000"/>
          <w:sz w:val="20"/>
          <w:szCs w:val="20"/>
        </w:rPr>
        <w:t>We have not yet described the fixed effects. This needs to be moved to later.</w:t>
      </w:r>
    </w:p>
  </w:comment>
  <w:comment w:id="584" w:author="Laura Dee" w:date="2023-04-03T15:14:00Z" w:initials="LD">
    <w:p w14:paraId="591D3F9D" w14:textId="707A6D6A" w:rsidR="009C3280" w:rsidRDefault="009C3280" w:rsidP="00351D78">
      <w:r>
        <w:rPr>
          <w:rStyle w:val="CommentReference"/>
        </w:rPr>
        <w:annotationRef/>
      </w:r>
      <w:r>
        <w:rPr>
          <w:color w:val="000000"/>
          <w:sz w:val="20"/>
          <w:szCs w:val="20"/>
        </w:rPr>
        <w:t>Mixed effects?</w:t>
      </w:r>
    </w:p>
  </w:comment>
  <w:comment w:id="599" w:author="Laura Dee" w:date="2023-04-17T14:56:00Z" w:initials="LD">
    <w:p w14:paraId="375113AE" w14:textId="77777777" w:rsidR="00F6146E" w:rsidRDefault="00F6146E" w:rsidP="007105FD">
      <w:r>
        <w:rPr>
          <w:rStyle w:val="CommentReference"/>
        </w:rPr>
        <w:annotationRef/>
      </w:r>
      <w:r>
        <w:rPr>
          <w:color w:val="000000"/>
          <w:sz w:val="20"/>
          <w:szCs w:val="20"/>
        </w:rPr>
        <w:t xml:space="preserve">Not sure I follow what </w:t>
      </w:r>
      <w:proofErr w:type="spellStart"/>
      <w:r>
        <w:rPr>
          <w:color w:val="000000"/>
          <w:sz w:val="20"/>
          <w:szCs w:val="20"/>
        </w:rPr>
        <w:t>its</w:t>
      </w:r>
      <w:proofErr w:type="spellEnd"/>
      <w:r>
        <w:rPr>
          <w:color w:val="000000"/>
          <w:sz w:val="20"/>
          <w:szCs w:val="20"/>
        </w:rPr>
        <w:t xml:space="preserve"> a great starting point or familiar?</w:t>
      </w:r>
    </w:p>
  </w:comment>
  <w:comment w:id="600" w:author="Laura Dee" w:date="2023-04-17T14:56:00Z" w:initials="LD">
    <w:p w14:paraId="69855B9E" w14:textId="77777777" w:rsidR="00F6146E" w:rsidRDefault="00F6146E" w:rsidP="00806182">
      <w:r>
        <w:rPr>
          <w:rStyle w:val="CommentReference"/>
        </w:rPr>
        <w:annotationRef/>
      </w:r>
      <w:r>
        <w:rPr>
          <w:color w:val="000000"/>
          <w:sz w:val="20"/>
          <w:szCs w:val="20"/>
        </w:rPr>
        <w:t>Is there a simpler way to say this? I’ll think on it too.</w:t>
      </w:r>
    </w:p>
  </w:comment>
  <w:comment w:id="625" w:author="Laura Dee" w:date="2023-04-10T10:56:00Z" w:initials="LD">
    <w:p w14:paraId="0263F909" w14:textId="2C71B11B" w:rsidR="00B83F20" w:rsidRDefault="00B34119" w:rsidP="000B44C5">
      <w:r>
        <w:rPr>
          <w:rStyle w:val="CommentReference"/>
        </w:rPr>
        <w:annotationRef/>
      </w:r>
      <w:r w:rsidR="00B83F20">
        <w:rPr>
          <w:sz w:val="20"/>
          <w:szCs w:val="20"/>
        </w:rPr>
        <w:t xml:space="preserve">Moved this here…. But I </w:t>
      </w:r>
      <w:proofErr w:type="spellStart"/>
      <w:r w:rsidR="00B83F20">
        <w:rPr>
          <w:sz w:val="20"/>
          <w:szCs w:val="20"/>
        </w:rPr>
        <w:t>dont</w:t>
      </w:r>
      <w:proofErr w:type="spellEnd"/>
      <w:r w:rsidR="00B83F20">
        <w:rPr>
          <w:sz w:val="20"/>
          <w:szCs w:val="20"/>
        </w:rPr>
        <w:t xml:space="preserve"> think it fits here. </w:t>
      </w:r>
    </w:p>
  </w:comment>
  <w:comment w:id="629" w:author="Laura Dee" w:date="2023-04-20T12:26:00Z" w:initials="LD">
    <w:p w14:paraId="2EFFED40" w14:textId="77777777" w:rsidR="00555854" w:rsidRDefault="00555854" w:rsidP="006C4D67">
      <w:r>
        <w:rPr>
          <w:rStyle w:val="CommentReference"/>
        </w:rPr>
        <w:annotationRef/>
      </w:r>
      <w:r>
        <w:rPr>
          <w:color w:val="000000"/>
          <w:sz w:val="20"/>
          <w:szCs w:val="20"/>
        </w:rPr>
        <w:t>I NEED TO COM EBACK TO THIS</w:t>
      </w:r>
    </w:p>
  </w:comment>
  <w:comment w:id="635" w:author="Laura Dee" w:date="2023-04-17T15:02:00Z" w:initials="LD">
    <w:p w14:paraId="73C4AE49" w14:textId="27BC8A09" w:rsidR="006D09DA" w:rsidRPr="008F41E5" w:rsidRDefault="006D09DA" w:rsidP="009853EB">
      <w:pPr>
        <w:rPr>
          <w:lang w:val="de-DE"/>
        </w:rPr>
      </w:pPr>
      <w:r>
        <w:rPr>
          <w:rStyle w:val="CommentReference"/>
        </w:rPr>
        <w:annotationRef/>
      </w:r>
      <w:r w:rsidRPr="008F41E5">
        <w:rPr>
          <w:color w:val="000000"/>
          <w:sz w:val="20"/>
          <w:szCs w:val="20"/>
          <w:lang w:val="de-DE"/>
        </w:rPr>
        <w:t xml:space="preserve">E.g. XXX in R - Laura t </w:t>
      </w:r>
      <w:proofErr w:type="spellStart"/>
      <w:r w:rsidRPr="008F41E5">
        <w:rPr>
          <w:color w:val="000000"/>
          <w:sz w:val="20"/>
          <w:szCs w:val="20"/>
          <w:lang w:val="de-DE"/>
        </w:rPr>
        <w:t>ofind</w:t>
      </w:r>
      <w:proofErr w:type="spellEnd"/>
    </w:p>
  </w:comment>
  <w:comment w:id="647" w:author="Laura Dee" w:date="2023-04-17T15:01:00Z" w:initials="LD">
    <w:p w14:paraId="6C952F4F" w14:textId="7DA0C52D" w:rsidR="00965AB7" w:rsidRDefault="00965AB7" w:rsidP="002E57B8">
      <w:r>
        <w:rPr>
          <w:rStyle w:val="CommentReference"/>
        </w:rPr>
        <w:annotationRef/>
      </w:r>
      <w:r>
        <w:rPr>
          <w:color w:val="000000"/>
          <w:sz w:val="20"/>
          <w:szCs w:val="20"/>
        </w:rPr>
        <w:t xml:space="preserve">If you want to include this text pasted below, you could </w:t>
      </w:r>
      <w:proofErr w:type="spellStart"/>
      <w:r>
        <w:rPr>
          <w:color w:val="000000"/>
          <w:sz w:val="20"/>
          <w:szCs w:val="20"/>
        </w:rPr>
        <w:t>here</w:t>
      </w:r>
      <w:proofErr w:type="spellEnd"/>
      <w:r>
        <w:rPr>
          <w:color w:val="000000"/>
          <w:sz w:val="20"/>
          <w:szCs w:val="20"/>
        </w:rPr>
        <w:t>”:</w:t>
      </w:r>
    </w:p>
    <w:p w14:paraId="3244D73F" w14:textId="77777777" w:rsidR="00965AB7" w:rsidRDefault="00965AB7" w:rsidP="002E57B8"/>
    <w:p w14:paraId="506C5AEF" w14:textId="77777777" w:rsidR="00965AB7" w:rsidRDefault="00965AB7" w:rsidP="002E57B8">
      <w:r>
        <w:rPr>
          <w:color w:val="333333"/>
          <w:sz w:val="20"/>
          <w:szCs w:val="20"/>
        </w:rPr>
        <w:t xml:space="preserve">Random effects, however, have the added second benefit of efficiency - they cost fewer degrees of freedom to estimate as we assume all cluster means follow from a distribution. With this can come an improvement in the estimates of </w:t>
      </w:r>
      <w:r>
        <w:rPr>
          <w:i/>
          <w:iCs/>
          <w:color w:val="333333"/>
          <w:sz w:val="20"/>
          <w:szCs w:val="20"/>
        </w:rPr>
        <w:t>precision</w:t>
      </w:r>
      <w:r>
        <w:rPr>
          <w:color w:val="333333"/>
          <w:sz w:val="20"/>
          <w:szCs w:val="20"/>
        </w:rPr>
        <w:t xml:space="preserve"> for coefficient estimates (Gelman and Hill 2006) relative to fixed effects. This can contrast to changes in precision </w:t>
      </w:r>
      <w:proofErr w:type="gramStart"/>
      <w:r>
        <w:rPr>
          <w:color w:val="333333"/>
          <w:sz w:val="20"/>
          <w:szCs w:val="20"/>
        </w:rPr>
        <w:t>from  cluster</w:t>
      </w:r>
      <w:proofErr w:type="gramEnd"/>
      <w:r>
        <w:rPr>
          <w:color w:val="333333"/>
          <w:sz w:val="20"/>
          <w:szCs w:val="20"/>
        </w:rPr>
        <w:t xml:space="preserve"> robust standard errors </w:t>
      </w:r>
      <w:r>
        <w:rPr>
          <w:color w:val="000000"/>
          <w:sz w:val="20"/>
          <w:szCs w:val="20"/>
        </w:rPr>
        <w:t xml:space="preserve">(see </w:t>
      </w:r>
      <w:proofErr w:type="spellStart"/>
      <w:r>
        <w:rPr>
          <w:color w:val="000000"/>
          <w:sz w:val="20"/>
          <w:szCs w:val="20"/>
        </w:rPr>
        <w:t>Oshchepkov</w:t>
      </w:r>
      <w:proofErr w:type="spellEnd"/>
      <w:r>
        <w:rPr>
          <w:color w:val="000000"/>
          <w:sz w:val="20"/>
          <w:szCs w:val="20"/>
        </w:rPr>
        <w:t xml:space="preserve"> and </w:t>
      </w:r>
      <w:proofErr w:type="spellStart"/>
      <w:r>
        <w:rPr>
          <w:color w:val="000000"/>
          <w:sz w:val="20"/>
          <w:szCs w:val="20"/>
        </w:rPr>
        <w:t>Shirokanova</w:t>
      </w:r>
      <w:proofErr w:type="spellEnd"/>
      <w:r>
        <w:rPr>
          <w:color w:val="000000"/>
          <w:sz w:val="20"/>
          <w:szCs w:val="20"/>
        </w:rPr>
        <w:t xml:space="preserve"> 2022 for an excellent comparison between mixed models and clustered </w:t>
      </w:r>
      <w:proofErr w:type="spellStart"/>
      <w:r>
        <w:rPr>
          <w:color w:val="000000"/>
          <w:sz w:val="20"/>
          <w:szCs w:val="20"/>
        </w:rPr>
        <w:t>robustnes</w:t>
      </w:r>
      <w:proofErr w:type="spellEnd"/>
      <w:r>
        <w:rPr>
          <w:color w:val="000000"/>
          <w:sz w:val="20"/>
          <w:szCs w:val="20"/>
        </w:rPr>
        <w:t xml:space="preserve"> standard errors) </w:t>
      </w:r>
    </w:p>
  </w:comment>
  <w:comment w:id="666" w:author="Laura Dee" w:date="2023-04-04T14:02:00Z" w:initials="LD">
    <w:p w14:paraId="24FA17B6" w14:textId="11836565" w:rsidR="00440B68" w:rsidRDefault="00440B68" w:rsidP="006D1521">
      <w:r>
        <w:rPr>
          <w:rStyle w:val="CommentReference"/>
        </w:rPr>
        <w:annotationRef/>
      </w:r>
      <w:r>
        <w:rPr>
          <w:color w:val="000000"/>
          <w:sz w:val="20"/>
          <w:szCs w:val="20"/>
        </w:rPr>
        <w:t>Is calling it a compromise maybe more accurate? Doesn’t it make slightly stronger assumptions?</w:t>
      </w:r>
    </w:p>
    <w:p w14:paraId="7B0EF9D1" w14:textId="77777777" w:rsidR="00440B68" w:rsidRDefault="00440B68" w:rsidP="006D1521"/>
  </w:comment>
  <w:comment w:id="684" w:author="Laura Dee" w:date="2023-04-04T14:03:00Z" w:initials="LD">
    <w:p w14:paraId="172F941D" w14:textId="77777777" w:rsidR="00440B68" w:rsidRDefault="00440B68" w:rsidP="00DB274C">
      <w:r>
        <w:rPr>
          <w:rStyle w:val="CommentReference"/>
        </w:rPr>
        <w:annotationRef/>
      </w:r>
      <w:r>
        <w:rPr>
          <w:color w:val="000000"/>
          <w:sz w:val="20"/>
          <w:szCs w:val="20"/>
        </w:rPr>
        <w:t>Is this what you mean?</w:t>
      </w:r>
    </w:p>
  </w:comment>
  <w:comment w:id="686" w:author="Laura Dee" w:date="2023-04-04T14:03:00Z" w:initials="LD">
    <w:p w14:paraId="17FADCA7" w14:textId="77777777" w:rsidR="00186121" w:rsidRDefault="00186121" w:rsidP="004679F5">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think this is something we should claim re forecasting and </w:t>
      </w:r>
      <w:proofErr w:type="gramStart"/>
      <w:r>
        <w:rPr>
          <w:color w:val="000000"/>
          <w:sz w:val="20"/>
          <w:szCs w:val="20"/>
        </w:rPr>
        <w:t>prediction ,and</w:t>
      </w:r>
      <w:proofErr w:type="gramEnd"/>
      <w:r>
        <w:rPr>
          <w:color w:val="000000"/>
          <w:sz w:val="20"/>
          <w:szCs w:val="20"/>
        </w:rPr>
        <w:t xml:space="preserve"> it opens a can of worms not explained or dealt with here. cut.</w:t>
      </w:r>
    </w:p>
  </w:comment>
  <w:comment w:id="689" w:author="Laura Dee" w:date="2023-04-03T15:18:00Z" w:initials="LD">
    <w:p w14:paraId="71F0240C" w14:textId="0F0F726E" w:rsidR="00315A41" w:rsidRDefault="00315A41" w:rsidP="00D55E93">
      <w:r>
        <w:rPr>
          <w:rStyle w:val="CommentReference"/>
        </w:rPr>
        <w:annotationRef/>
      </w:r>
      <w:r>
        <w:rPr>
          <w:color w:val="000000"/>
          <w:sz w:val="20"/>
          <w:szCs w:val="20"/>
        </w:rPr>
        <w:t>It?</w:t>
      </w:r>
    </w:p>
  </w:comment>
  <w:comment w:id="703" w:author="Laura Dee" w:date="2023-04-17T10:15:00Z" w:initials="LD">
    <w:p w14:paraId="3492EAC4" w14:textId="77777777" w:rsidR="004C32DF" w:rsidRDefault="004C32DF" w:rsidP="000136AE">
      <w:r>
        <w:rPr>
          <w:rStyle w:val="CommentReference"/>
        </w:rPr>
        <w:annotationRef/>
      </w:r>
      <w:r>
        <w:rPr>
          <w:color w:val="000000"/>
          <w:sz w:val="20"/>
          <w:szCs w:val="20"/>
        </w:rPr>
        <w:t>Do we need this assumption about the error?</w:t>
      </w:r>
    </w:p>
  </w:comment>
  <w:comment w:id="704" w:author="Laura Dee" w:date="2023-04-04T14:05:00Z" w:initials="LD">
    <w:p w14:paraId="1D9C8645" w14:textId="4E7284B0" w:rsidR="00186121" w:rsidRDefault="00186121" w:rsidP="004F0364">
      <w:r>
        <w:rPr>
          <w:rStyle w:val="CommentReference"/>
        </w:rPr>
        <w:annotationRef/>
      </w:r>
      <w:r>
        <w:rPr>
          <w:color w:val="000000"/>
          <w:sz w:val="20"/>
          <w:szCs w:val="20"/>
        </w:rPr>
        <w:t>Are these equivalent terms?</w:t>
      </w:r>
    </w:p>
  </w:comment>
  <w:comment w:id="711" w:author="Laura Dee" w:date="2023-04-17T15:04:00Z" w:initials="LD">
    <w:p w14:paraId="00EC71B7" w14:textId="77777777" w:rsidR="005D0440" w:rsidRDefault="005D0440" w:rsidP="009D4C6C">
      <w:r>
        <w:rPr>
          <w:rStyle w:val="CommentReference"/>
        </w:rPr>
        <w:annotationRef/>
      </w:r>
      <w:r>
        <w:rPr>
          <w:color w:val="000000"/>
          <w:sz w:val="20"/>
          <w:szCs w:val="20"/>
        </w:rPr>
        <w:t>Do we need?</w:t>
      </w:r>
    </w:p>
  </w:comment>
  <w:comment w:id="712" w:author="Laura Dee" w:date="2023-04-04T14:05:00Z" w:initials="LD">
    <w:p w14:paraId="378BD89E" w14:textId="4AE17C40" w:rsidR="00186121" w:rsidRDefault="00186121" w:rsidP="00EB17D6">
      <w:r>
        <w:rPr>
          <w:rStyle w:val="CommentReference"/>
        </w:rPr>
        <w:annotationRef/>
      </w:r>
      <w:r>
        <w:rPr>
          <w:color w:val="000000"/>
          <w:sz w:val="20"/>
          <w:szCs w:val="20"/>
        </w:rPr>
        <w:t>Are they both? Introduce it where I highlighted above?</w:t>
      </w:r>
    </w:p>
  </w:comment>
  <w:comment w:id="740" w:author="Laura Dee" w:date="2023-04-04T14:06:00Z" w:initials="LD">
    <w:p w14:paraId="15D7DEDD" w14:textId="77777777" w:rsidR="00ED67E6" w:rsidRDefault="00ED67E6" w:rsidP="00F465DA">
      <w:r>
        <w:rPr>
          <w:rStyle w:val="CommentReference"/>
        </w:rPr>
        <w:annotationRef/>
      </w:r>
      <w:r>
        <w:rPr>
          <w:color w:val="000000"/>
          <w:sz w:val="20"/>
          <w:szCs w:val="20"/>
        </w:rPr>
        <w:t>What do you mean tentatively?</w:t>
      </w:r>
    </w:p>
  </w:comment>
  <w:comment w:id="745" w:author="Laura Dee" w:date="2023-04-20T12:27:00Z" w:initials="LD">
    <w:p w14:paraId="6318C41B" w14:textId="77777777" w:rsidR="00555854" w:rsidRDefault="00555854" w:rsidP="00E447D7">
      <w:r>
        <w:rPr>
          <w:rStyle w:val="CommentReference"/>
        </w:rPr>
        <w:annotationRef/>
      </w:r>
      <w:r>
        <w:rPr>
          <w:color w:val="000000"/>
          <w:sz w:val="20"/>
          <w:szCs w:val="20"/>
        </w:rPr>
        <w:t xml:space="preserve">I will come back to this to shorten and rephrase — and reread this paragraph which I think needs a little work to focus more on the assumptions each of these designs are </w:t>
      </w:r>
      <w:proofErr w:type="gramStart"/>
      <w:r>
        <w:rPr>
          <w:color w:val="000000"/>
          <w:sz w:val="20"/>
          <w:szCs w:val="20"/>
        </w:rPr>
        <w:t>making</w:t>
      </w:r>
      <w:proofErr w:type="gramEnd"/>
    </w:p>
  </w:comment>
  <w:comment w:id="751" w:author="Laura Dee" w:date="2023-04-04T14:09:00Z" w:initials="LD">
    <w:p w14:paraId="70ACFB80" w14:textId="7900494E" w:rsidR="00CB672E" w:rsidRDefault="00CB672E" w:rsidP="007F705A">
      <w:r>
        <w:rPr>
          <w:rStyle w:val="CommentReference"/>
        </w:rPr>
        <w:annotationRef/>
      </w:r>
      <w:r>
        <w:rPr>
          <w:color w:val="000000"/>
          <w:sz w:val="20"/>
          <w:szCs w:val="20"/>
        </w:rPr>
        <w:t>Cut those questions, they need more explanation and are a digression here.</w:t>
      </w:r>
    </w:p>
  </w:comment>
  <w:comment w:id="753" w:author="Laura Dee" w:date="2023-04-04T14:09:00Z" w:initials="LD">
    <w:p w14:paraId="70E3B436" w14:textId="77777777" w:rsidR="00CB672E" w:rsidRDefault="00CB672E" w:rsidP="006058A8">
      <w:r>
        <w:rPr>
          <w:rStyle w:val="CommentReference"/>
        </w:rPr>
        <w:annotationRef/>
      </w:r>
      <w:r>
        <w:rPr>
          <w:color w:val="000000"/>
          <w:sz w:val="20"/>
          <w:szCs w:val="20"/>
        </w:rPr>
        <w:t xml:space="preserve">Integrate with the prior </w:t>
      </w:r>
      <w:proofErr w:type="gramStart"/>
      <w:r>
        <w:rPr>
          <w:color w:val="000000"/>
          <w:sz w:val="20"/>
          <w:szCs w:val="20"/>
        </w:rPr>
        <w:t>paragraph..</w:t>
      </w:r>
      <w:proofErr w:type="gramEnd"/>
    </w:p>
  </w:comment>
  <w:comment w:id="755" w:author="Laura Dee" w:date="2023-04-04T14:59:00Z" w:initials="LD">
    <w:p w14:paraId="6AE4A743" w14:textId="77777777" w:rsidR="005C45A0" w:rsidRDefault="005C45A0" w:rsidP="00A93C76">
      <w:r>
        <w:rPr>
          <w:rStyle w:val="CommentReference"/>
        </w:rPr>
        <w:annotationRef/>
      </w:r>
      <w:r>
        <w:rPr>
          <w:color w:val="000000"/>
          <w:sz w:val="20"/>
          <w:szCs w:val="20"/>
        </w:rPr>
        <w:t xml:space="preserve">10? We need to check the </w:t>
      </w:r>
      <w:proofErr w:type="gramStart"/>
      <w:r>
        <w:rPr>
          <w:color w:val="000000"/>
          <w:sz w:val="20"/>
          <w:szCs w:val="20"/>
        </w:rPr>
        <w:t>label</w:t>
      </w:r>
      <w:proofErr w:type="gramEnd"/>
    </w:p>
  </w:comment>
  <w:comment w:id="762" w:author="Laura Dee" w:date="2023-04-20T12:27:00Z" w:initials="LD">
    <w:p w14:paraId="6DC1425F" w14:textId="77777777" w:rsidR="00555854" w:rsidRDefault="00555854" w:rsidP="00552AFF">
      <w:r>
        <w:rPr>
          <w:rStyle w:val="CommentReference"/>
        </w:rPr>
        <w:annotationRef/>
      </w:r>
      <w:r>
        <w:rPr>
          <w:color w:val="000000"/>
          <w:sz w:val="20"/>
          <w:szCs w:val="20"/>
        </w:rPr>
        <w:t xml:space="preserve">I have not yet reviewed </w:t>
      </w:r>
      <w:proofErr w:type="gramStart"/>
      <w:r>
        <w:rPr>
          <w:color w:val="000000"/>
          <w:sz w:val="20"/>
          <w:szCs w:val="20"/>
        </w:rPr>
        <w:t>this</w:t>
      </w:r>
      <w:proofErr w:type="gramEnd"/>
    </w:p>
  </w:comment>
  <w:comment w:id="769" w:author="Laura Dee" w:date="2023-04-03T13:22:00Z" w:initials="LD">
    <w:p w14:paraId="7C7A075B" w14:textId="6BFFCC08" w:rsidR="00365453" w:rsidRDefault="0069320B" w:rsidP="000C1A32">
      <w:r>
        <w:rPr>
          <w:rStyle w:val="CommentReference"/>
        </w:rPr>
        <w:annotationRef/>
      </w:r>
      <w:r w:rsidR="00365453">
        <w:rPr>
          <w:sz w:val="20"/>
          <w:szCs w:val="20"/>
        </w:rPr>
        <w:t>Clarify - What does this mean?</w:t>
      </w:r>
    </w:p>
  </w:comment>
  <w:comment w:id="802" w:author="Laura Dee" w:date="2023-04-04T14:11:00Z" w:initials="LD">
    <w:p w14:paraId="09D5F935" w14:textId="77777777" w:rsidR="00797F14" w:rsidRDefault="00797F14" w:rsidP="00560738">
      <w:r>
        <w:rPr>
          <w:rStyle w:val="CommentReference"/>
        </w:rPr>
        <w:annotationRef/>
      </w:r>
      <w:r>
        <w:rPr>
          <w:color w:val="000000"/>
          <w:sz w:val="20"/>
          <w:szCs w:val="20"/>
        </w:rPr>
        <w:t>Provide a table or SI with the details of the sims and reference it here?</w:t>
      </w:r>
    </w:p>
  </w:comment>
  <w:comment w:id="819" w:author="Laura Dee" w:date="2023-04-05T09:04:00Z" w:initials="LD">
    <w:p w14:paraId="0238E676" w14:textId="77777777" w:rsidR="00C43617" w:rsidRDefault="00C43617" w:rsidP="004D3EAF">
      <w:r>
        <w:rPr>
          <w:rStyle w:val="CommentReference"/>
        </w:rPr>
        <w:annotationRef/>
      </w:r>
      <w:r>
        <w:rPr>
          <w:color w:val="000000"/>
          <w:sz w:val="20"/>
          <w:szCs w:val="20"/>
        </w:rPr>
        <w:t>?</w:t>
      </w:r>
    </w:p>
  </w:comment>
  <w:comment w:id="817" w:author="Laura Dee" w:date="2023-04-20T12:27:00Z" w:initials="LD">
    <w:p w14:paraId="53B68C23" w14:textId="77777777" w:rsidR="00555854" w:rsidRDefault="00555854" w:rsidP="00B602D3">
      <w:r>
        <w:rPr>
          <w:rStyle w:val="CommentReference"/>
        </w:rPr>
        <w:annotationRef/>
      </w:r>
      <w:r>
        <w:rPr>
          <w:color w:val="000000"/>
          <w:sz w:val="20"/>
          <w:szCs w:val="20"/>
        </w:rPr>
        <w:t xml:space="preserve">I will come back to this to shorten and </w:t>
      </w:r>
      <w:proofErr w:type="gramStart"/>
      <w:r>
        <w:rPr>
          <w:color w:val="000000"/>
          <w:sz w:val="20"/>
          <w:szCs w:val="20"/>
        </w:rPr>
        <w:t>rephrase</w:t>
      </w:r>
      <w:proofErr w:type="gramEnd"/>
    </w:p>
  </w:comment>
  <w:comment w:id="826" w:author="Laura Dee" w:date="2023-04-05T09:04:00Z" w:initials="LD">
    <w:p w14:paraId="30D029CB" w14:textId="2E6A655C" w:rsidR="00C43617" w:rsidRDefault="00C43617" w:rsidP="00E30C63">
      <w:r>
        <w:rPr>
          <w:rStyle w:val="CommentReference"/>
        </w:rPr>
        <w:annotationRef/>
      </w:r>
      <w:proofErr w:type="spellStart"/>
      <w:proofErr w:type="gramStart"/>
      <w:r>
        <w:rPr>
          <w:color w:val="000000"/>
          <w:sz w:val="20"/>
          <w:szCs w:val="20"/>
        </w:rPr>
        <w:t>Huh?are</w:t>
      </w:r>
      <w:proofErr w:type="spellEnd"/>
      <w:proofErr w:type="gramEnd"/>
      <w:r>
        <w:rPr>
          <w:color w:val="000000"/>
          <w:sz w:val="20"/>
          <w:szCs w:val="20"/>
        </w:rPr>
        <w:t xml:space="preserve"> you referring to random effects here? CRSE are not designed to answer a </w:t>
      </w:r>
      <w:proofErr w:type="gramStart"/>
      <w:r>
        <w:rPr>
          <w:color w:val="000000"/>
          <w:sz w:val="20"/>
          <w:szCs w:val="20"/>
        </w:rPr>
        <w:t>question</w:t>
      </w:r>
      <w:proofErr w:type="gramEnd"/>
    </w:p>
  </w:comment>
  <w:comment w:id="828" w:author="Laura Dee" w:date="2023-04-04T14:15:00Z" w:initials="LD">
    <w:p w14:paraId="11811F46" w14:textId="5C39B6C3" w:rsidR="00797F14" w:rsidRDefault="00797F14" w:rsidP="00411E15">
      <w:r>
        <w:rPr>
          <w:rStyle w:val="CommentReference"/>
        </w:rPr>
        <w:annotationRef/>
      </w:r>
      <w:r>
        <w:rPr>
          <w:color w:val="000000"/>
          <w:sz w:val="20"/>
          <w:szCs w:val="20"/>
        </w:rPr>
        <w:t xml:space="preserve">Un accounted for heterogeneity - what do folks call this - Laura to </w:t>
      </w:r>
      <w:proofErr w:type="spellStart"/>
      <w:proofErr w:type="gramStart"/>
      <w:r>
        <w:rPr>
          <w:color w:val="000000"/>
          <w:sz w:val="20"/>
          <w:szCs w:val="20"/>
        </w:rPr>
        <w:t>chrck</w:t>
      </w:r>
      <w:proofErr w:type="spellEnd"/>
      <w:proofErr w:type="gramEnd"/>
    </w:p>
  </w:comment>
  <w:comment w:id="832" w:author="Laura Dee" w:date="2023-04-17T15:06:00Z" w:initials="LD">
    <w:p w14:paraId="4F27B9DB" w14:textId="77777777" w:rsidR="00037819" w:rsidRDefault="00037819" w:rsidP="00FC1CDA">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think this is needed?</w:t>
      </w:r>
    </w:p>
  </w:comment>
  <w:comment w:id="842" w:author="Laura Dee" w:date="2023-04-04T14:38:00Z" w:initials="LD">
    <w:p w14:paraId="3664DC71" w14:textId="50C9290C" w:rsidR="0053255C" w:rsidRDefault="0053255C" w:rsidP="00480235">
      <w:r>
        <w:rPr>
          <w:rStyle w:val="CommentReference"/>
        </w:rPr>
        <w:annotationRef/>
      </w:r>
      <w:proofErr w:type="gramStart"/>
      <w:r>
        <w:rPr>
          <w:color w:val="000000"/>
          <w:sz w:val="20"/>
          <w:szCs w:val="20"/>
        </w:rPr>
        <w:t>Also</w:t>
      </w:r>
      <w:proofErr w:type="gramEnd"/>
      <w:r>
        <w:rPr>
          <w:color w:val="000000"/>
          <w:sz w:val="20"/>
          <w:szCs w:val="20"/>
        </w:rPr>
        <w:t xml:space="preserve"> false discovery rate potential</w:t>
      </w:r>
    </w:p>
  </w:comment>
  <w:comment w:id="855" w:author="Laura Dee" w:date="2023-04-04T14:40:00Z" w:initials="LD">
    <w:p w14:paraId="4D9ED605" w14:textId="77777777" w:rsidR="00BB42EF" w:rsidRDefault="00BB42EF" w:rsidP="00F34BDF">
      <w:r>
        <w:rPr>
          <w:rStyle w:val="CommentReference"/>
        </w:rPr>
        <w:annotationRef/>
      </w:r>
      <w:r>
        <w:rPr>
          <w:color w:val="000000"/>
          <w:sz w:val="20"/>
          <w:szCs w:val="20"/>
        </w:rPr>
        <w:t>Moderators - false discovery rates</w:t>
      </w:r>
    </w:p>
  </w:comment>
  <w:comment w:id="863" w:author="Laura Dee" w:date="2023-04-04T14:18:00Z" w:initials="LD">
    <w:p w14:paraId="096DD047" w14:textId="176DD790" w:rsidR="002226D8" w:rsidRDefault="002226D8" w:rsidP="00B37D2E">
      <w:r>
        <w:rPr>
          <w:rStyle w:val="CommentReference"/>
        </w:rPr>
        <w:annotationRef/>
      </w:r>
      <w:r>
        <w:rPr>
          <w:color w:val="000000"/>
          <w:sz w:val="20"/>
          <w:szCs w:val="20"/>
        </w:rPr>
        <w:t xml:space="preserve">To be confounding, needs to relate to outcome too - I cut </w:t>
      </w:r>
      <w:r>
        <w:rPr>
          <w:color w:val="333333"/>
          <w:sz w:val="20"/>
          <w:szCs w:val="20"/>
          <w:highlight w:val="lightGray"/>
        </w:rPr>
        <w:t>“Rather, it is correlated with temperature in both space and time. “</w:t>
      </w:r>
    </w:p>
  </w:comment>
  <w:comment w:id="879" w:author="Laura Dee" w:date="2023-04-04T14:19:00Z" w:initials="LD">
    <w:p w14:paraId="1DC4B3F6" w14:textId="77777777" w:rsidR="002226D8" w:rsidRDefault="002226D8" w:rsidP="00082C63">
      <w:r>
        <w:rPr>
          <w:rStyle w:val="CommentReference"/>
        </w:rPr>
        <w:annotationRef/>
      </w:r>
      <w:r>
        <w:rPr>
          <w:color w:val="000000"/>
          <w:sz w:val="20"/>
          <w:szCs w:val="20"/>
        </w:rPr>
        <w:t xml:space="preserve">This also </w:t>
      </w:r>
      <w:proofErr w:type="spellStart"/>
      <w:r>
        <w:rPr>
          <w:color w:val="000000"/>
          <w:sz w:val="20"/>
          <w:szCs w:val="20"/>
        </w:rPr>
        <w:t>doesnt</w:t>
      </w:r>
      <w:proofErr w:type="spellEnd"/>
      <w:r>
        <w:rPr>
          <w:color w:val="000000"/>
          <w:sz w:val="20"/>
          <w:szCs w:val="20"/>
        </w:rPr>
        <w:t xml:space="preserve"> matter unless it also affects snail abundance… so cut or add something </w:t>
      </w:r>
      <w:proofErr w:type="gramStart"/>
      <w:r>
        <w:rPr>
          <w:color w:val="000000"/>
          <w:sz w:val="20"/>
          <w:szCs w:val="20"/>
        </w:rPr>
        <w:t>related</w:t>
      </w:r>
      <w:proofErr w:type="gramEnd"/>
      <w:r>
        <w:rPr>
          <w:color w:val="000000"/>
          <w:sz w:val="20"/>
          <w:szCs w:val="20"/>
        </w:rPr>
        <w:t xml:space="preserve"> </w:t>
      </w:r>
    </w:p>
  </w:comment>
  <w:comment w:id="885" w:author="Laura Dee" w:date="2023-04-04T14:19:00Z" w:initials="LD">
    <w:p w14:paraId="5CABE087" w14:textId="77777777" w:rsidR="002226D8" w:rsidRDefault="002226D8" w:rsidP="007967C4">
      <w:r>
        <w:rPr>
          <w:rStyle w:val="CommentReference"/>
        </w:rPr>
        <w:annotationRef/>
      </w:r>
      <w:r>
        <w:rPr>
          <w:color w:val="000000"/>
          <w:sz w:val="20"/>
          <w:szCs w:val="20"/>
        </w:rPr>
        <w:t>Is this a two-way fixed effect design? If so, there is an easier way to express t as an equation think?</w:t>
      </w:r>
    </w:p>
  </w:comment>
  <w:comment w:id="908" w:author="Laura Dee" w:date="2023-04-03T13:21:00Z" w:initials="LD">
    <w:p w14:paraId="44E8B6B7" w14:textId="4BF83E1A" w:rsidR="0069320B" w:rsidRDefault="0069320B" w:rsidP="00BE796B">
      <w:r>
        <w:rPr>
          <w:rStyle w:val="CommentReference"/>
        </w:rPr>
        <w:annotationRef/>
      </w:r>
      <w:r>
        <w:rPr>
          <w:sz w:val="20"/>
          <w:szCs w:val="20"/>
        </w:rPr>
        <w:t>Missing words? typo?</w:t>
      </w:r>
    </w:p>
  </w:comment>
  <w:comment w:id="907" w:author="Laura Dee" w:date="2023-04-04T14:22:00Z" w:initials="LD">
    <w:p w14:paraId="638758EA" w14:textId="77777777" w:rsidR="00E757E2" w:rsidRDefault="00C739D1" w:rsidP="00A1676C">
      <w:r>
        <w:rPr>
          <w:rStyle w:val="CommentReference"/>
        </w:rPr>
        <w:annotationRef/>
      </w:r>
      <w:r w:rsidR="00E757E2">
        <w:rPr>
          <w:color w:val="000000"/>
          <w:sz w:val="20"/>
          <w:szCs w:val="20"/>
        </w:rPr>
        <w:t xml:space="preserve">I think we should put this in the SI. </w:t>
      </w:r>
    </w:p>
  </w:comment>
  <w:comment w:id="976" w:author="Laura Dee" w:date="2023-04-17T10:22:00Z" w:initials="LD">
    <w:p w14:paraId="27D2CE20" w14:textId="77777777" w:rsidR="00175676" w:rsidRDefault="00175676" w:rsidP="001956C2">
      <w:r>
        <w:rPr>
          <w:rStyle w:val="CommentReference"/>
        </w:rPr>
        <w:annotationRef/>
      </w:r>
      <w:r>
        <w:rPr>
          <w:color w:val="000000"/>
          <w:sz w:val="20"/>
          <w:szCs w:val="20"/>
        </w:rPr>
        <w:t xml:space="preserve">Revise the topic </w:t>
      </w:r>
      <w:proofErr w:type="spellStart"/>
      <w:r>
        <w:rPr>
          <w:color w:val="000000"/>
          <w:sz w:val="20"/>
          <w:szCs w:val="20"/>
        </w:rPr>
        <w:t>sentnece</w:t>
      </w:r>
      <w:proofErr w:type="spellEnd"/>
      <w:r>
        <w:rPr>
          <w:color w:val="000000"/>
          <w:sz w:val="20"/>
          <w:szCs w:val="20"/>
        </w:rPr>
        <w:t xml:space="preserve"> to provide a clearer </w:t>
      </w:r>
      <w:proofErr w:type="gramStart"/>
      <w:r>
        <w:rPr>
          <w:color w:val="000000"/>
          <w:sz w:val="20"/>
          <w:szCs w:val="20"/>
        </w:rPr>
        <w:t>sign post</w:t>
      </w:r>
      <w:proofErr w:type="gramEnd"/>
      <w:r>
        <w:rPr>
          <w:color w:val="000000"/>
          <w:sz w:val="20"/>
          <w:szCs w:val="20"/>
        </w:rPr>
        <w:t xml:space="preserve"> that this is about sampling design and data </w:t>
      </w:r>
      <w:proofErr w:type="spellStart"/>
      <w:r>
        <w:rPr>
          <w:color w:val="000000"/>
          <w:sz w:val="20"/>
          <w:szCs w:val="20"/>
        </w:rPr>
        <w:t>colleciton</w:t>
      </w:r>
      <w:proofErr w:type="spellEnd"/>
      <w:r>
        <w:rPr>
          <w:color w:val="000000"/>
          <w:sz w:val="20"/>
          <w:szCs w:val="20"/>
        </w:rPr>
        <w:t>?</w:t>
      </w:r>
    </w:p>
  </w:comment>
  <w:comment w:id="977" w:author="Laura Dee" w:date="2023-04-17T10:23:00Z" w:initials="LD">
    <w:p w14:paraId="17E0DD0B" w14:textId="77777777" w:rsidR="00175676" w:rsidRDefault="00175676" w:rsidP="002D0BA2">
      <w:r>
        <w:rPr>
          <w:rStyle w:val="CommentReference"/>
        </w:rPr>
        <w:annotationRef/>
      </w:r>
      <w:r>
        <w:rPr>
          <w:sz w:val="20"/>
          <w:szCs w:val="20"/>
        </w:rPr>
        <w:t xml:space="preserve">I feel like this is too long and becomes hard to follow. I suggest moving this to an SI … “we elaborate on those options in the SI Appendix </w:t>
      </w:r>
      <w:proofErr w:type="gramStart"/>
      <w:r>
        <w:rPr>
          <w:sz w:val="20"/>
          <w:szCs w:val="20"/>
        </w:rPr>
        <w:t>2</w:t>
      </w:r>
      <w:proofErr w:type="gramEnd"/>
      <w:r>
        <w:rPr>
          <w:sz w:val="20"/>
          <w:szCs w:val="20"/>
        </w:rPr>
        <w:t xml:space="preserve">” </w:t>
      </w:r>
    </w:p>
  </w:comment>
  <w:comment w:id="990" w:author="Jarrett Byrnes" w:date="2023-03-29T12:04:00Z" w:initials="JB">
    <w:p w14:paraId="76DE9F2C" w14:textId="2D07AEDF" w:rsidR="00433985" w:rsidRDefault="00433985">
      <w:pPr>
        <w:pStyle w:val="CommentText"/>
      </w:pPr>
      <w:r>
        <w:rPr>
          <w:rStyle w:val="CommentReference"/>
        </w:rPr>
        <w:annotationRef/>
      </w:r>
      <w:r>
        <w:rPr>
          <w:rFonts w:ascii="Roboto" w:hAnsi="Roboto"/>
          <w:color w:val="444746"/>
          <w:spacing w:val="3"/>
          <w:sz w:val="21"/>
          <w:szCs w:val="21"/>
          <w:shd w:val="clear" w:color="auto" w:fill="FFFFFF"/>
        </w:rPr>
        <w:t>There were a bunch and wanted to make sure I got the right one - which?</w:t>
      </w:r>
    </w:p>
  </w:comment>
  <w:comment w:id="1012" w:author="Laura Dee" w:date="2023-04-04T14:28:00Z" w:initials="LD">
    <w:p w14:paraId="53973DD0" w14:textId="77777777" w:rsidR="00D85566" w:rsidRDefault="00D85566" w:rsidP="009A65CD">
      <w:r>
        <w:rPr>
          <w:rStyle w:val="CommentReference"/>
        </w:rPr>
        <w:annotationRef/>
      </w:r>
      <w:r>
        <w:rPr>
          <w:color w:val="000000"/>
          <w:sz w:val="20"/>
          <w:szCs w:val="20"/>
        </w:rPr>
        <w:t xml:space="preserve">Hmm not sure what this means - </w:t>
      </w:r>
      <w:proofErr w:type="spellStart"/>
      <w:r>
        <w:rPr>
          <w:color w:val="000000"/>
          <w:sz w:val="20"/>
          <w:szCs w:val="20"/>
        </w:rPr>
        <w:t>its</w:t>
      </w:r>
      <w:proofErr w:type="spellEnd"/>
      <w:r>
        <w:rPr>
          <w:color w:val="000000"/>
          <w:sz w:val="20"/>
          <w:szCs w:val="20"/>
        </w:rPr>
        <w:t xml:space="preserve"> a way to deal with unobserved confounders where ecologists mostly deal </w:t>
      </w:r>
      <w:proofErr w:type="spellStart"/>
      <w:r>
        <w:rPr>
          <w:color w:val="000000"/>
          <w:sz w:val="20"/>
          <w:szCs w:val="20"/>
        </w:rPr>
        <w:t>wit</w:t>
      </w:r>
      <w:proofErr w:type="spellEnd"/>
      <w:r>
        <w:rPr>
          <w:color w:val="000000"/>
          <w:sz w:val="20"/>
          <w:szCs w:val="20"/>
        </w:rPr>
        <w:t xml:space="preserve"> observables?</w:t>
      </w:r>
    </w:p>
  </w:comment>
  <w:comment w:id="1025" w:author="Laura Dee" w:date="2023-04-04T14:44:00Z" w:initials="LD">
    <w:p w14:paraId="7A6859FC" w14:textId="77777777" w:rsidR="00D26E89" w:rsidRDefault="00D26E89" w:rsidP="00923316">
      <w:r>
        <w:rPr>
          <w:rStyle w:val="CommentReference"/>
        </w:rPr>
        <w:annotationRef/>
      </w:r>
      <w:r>
        <w:rPr>
          <w:sz w:val="20"/>
          <w:szCs w:val="20"/>
        </w:rPr>
        <w:t xml:space="preserve">I think we need an example here, not clear what the issue is without </w:t>
      </w:r>
      <w:proofErr w:type="gramStart"/>
      <w:r>
        <w:rPr>
          <w:sz w:val="20"/>
          <w:szCs w:val="20"/>
        </w:rPr>
        <w:t>elaboration</w:t>
      </w:r>
      <w:proofErr w:type="gramEnd"/>
    </w:p>
  </w:comment>
  <w:comment w:id="1033" w:author="Laura Dee" w:date="2023-04-04T14:30:00Z" w:initials="LD">
    <w:p w14:paraId="0286E988" w14:textId="77777777" w:rsidR="00D26E89" w:rsidRDefault="006D0421" w:rsidP="00EC253C">
      <w:r>
        <w:rPr>
          <w:rStyle w:val="CommentReference"/>
        </w:rPr>
        <w:annotationRef/>
      </w:r>
      <w:r w:rsidR="00D26E89">
        <w:rPr>
          <w:sz w:val="20"/>
          <w:szCs w:val="20"/>
        </w:rPr>
        <w:t xml:space="preserve">Clarifying assumptions? I think we can be clear </w:t>
      </w:r>
      <w:proofErr w:type="gramStart"/>
      <w:r w:rsidR="00D26E89">
        <w:rPr>
          <w:sz w:val="20"/>
          <w:szCs w:val="20"/>
        </w:rPr>
        <w:t>here</w:t>
      </w:r>
      <w:proofErr w:type="gramEnd"/>
      <w:r w:rsidR="00D26E89">
        <w:rPr>
          <w:sz w:val="20"/>
          <w:szCs w:val="20"/>
        </w:rPr>
        <w:t xml:space="preserve"> </w:t>
      </w:r>
    </w:p>
  </w:comment>
  <w:comment w:id="1034" w:author="Laura Dee" w:date="2023-04-20T12:27:00Z" w:initials="LD">
    <w:p w14:paraId="4817B95A" w14:textId="77777777" w:rsidR="00555854" w:rsidRDefault="00555854" w:rsidP="0056799F">
      <w:r>
        <w:rPr>
          <w:rStyle w:val="CommentReference"/>
        </w:rPr>
        <w:annotationRef/>
      </w:r>
      <w:r>
        <w:rPr>
          <w:color w:val="000000"/>
          <w:sz w:val="20"/>
          <w:szCs w:val="20"/>
        </w:rPr>
        <w:t xml:space="preserve">Still need to work on </w:t>
      </w:r>
      <w:proofErr w:type="gramStart"/>
      <w:r>
        <w:rPr>
          <w:color w:val="000000"/>
          <w:sz w:val="20"/>
          <w:szCs w:val="20"/>
        </w:rPr>
        <w:t>this</w:t>
      </w:r>
      <w:proofErr w:type="gramEnd"/>
    </w:p>
  </w:comment>
  <w:comment w:id="1050" w:author="Laura Dee" w:date="2023-04-04T14:46:00Z" w:initials="LD">
    <w:p w14:paraId="6F7E6F99" w14:textId="78210046" w:rsidR="00D26E89" w:rsidRDefault="00D26E89" w:rsidP="00C532A2">
      <w:r>
        <w:rPr>
          <w:rStyle w:val="CommentReference"/>
        </w:rPr>
        <w:annotationRef/>
      </w:r>
      <w:r>
        <w:rPr>
          <w:color w:val="000000"/>
          <w:sz w:val="20"/>
          <w:szCs w:val="20"/>
        </w:rPr>
        <w:t xml:space="preserve">Let me get this funding info. </w:t>
      </w:r>
    </w:p>
  </w:comment>
  <w:comment w:id="1065" w:author="Laura Dee" w:date="2023-04-04T14:18:00Z" w:initials="LD">
    <w:p w14:paraId="00EF5776" w14:textId="77777777" w:rsidR="005E4247" w:rsidRDefault="005E4247" w:rsidP="005E4247">
      <w:r>
        <w:rPr>
          <w:rStyle w:val="CommentReference"/>
        </w:rPr>
        <w:annotationRef/>
      </w:r>
      <w:r>
        <w:rPr>
          <w:color w:val="000000"/>
          <w:sz w:val="20"/>
          <w:szCs w:val="20"/>
        </w:rPr>
        <w:t xml:space="preserve">To be confounding, needs to relate to outcome too - I cut </w:t>
      </w:r>
      <w:r>
        <w:rPr>
          <w:color w:val="333333"/>
          <w:sz w:val="20"/>
          <w:szCs w:val="20"/>
          <w:highlight w:val="lightGray"/>
        </w:rPr>
        <w:t>“Rather, it is correlated with temperature in both space and time. “</w:t>
      </w:r>
    </w:p>
  </w:comment>
  <w:comment w:id="1072" w:author="Laura Dee" w:date="2023-04-04T14:22:00Z" w:initials="LD">
    <w:p w14:paraId="311CA452" w14:textId="77777777" w:rsidR="005E4247" w:rsidRDefault="005E4247" w:rsidP="005E4247">
      <w:r>
        <w:rPr>
          <w:rStyle w:val="CommentReference"/>
        </w:rPr>
        <w:annotationRef/>
      </w:r>
      <w:r>
        <w:rPr>
          <w:color w:val="000000"/>
          <w:sz w:val="20"/>
          <w:szCs w:val="20"/>
        </w:rPr>
        <w:t xml:space="preserve">I think we should put this in the SI.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F0EEB" w15:done="0"/>
  <w15:commentEx w15:paraId="176A38F7" w15:done="0"/>
  <w15:commentEx w15:paraId="6D3B0CBE" w15:done="0"/>
  <w15:commentEx w15:paraId="55146637" w15:done="0"/>
  <w15:commentEx w15:paraId="2D7D0F11" w15:done="0"/>
  <w15:commentEx w15:paraId="00389CB7" w15:done="0"/>
  <w15:commentEx w15:paraId="673B5D1D" w15:done="0"/>
  <w15:commentEx w15:paraId="6A475F9E" w15:done="0"/>
  <w15:commentEx w15:paraId="0C4B4442" w15:done="0"/>
  <w15:commentEx w15:paraId="373FA612" w15:done="0"/>
  <w15:commentEx w15:paraId="48568F52" w15:done="0"/>
  <w15:commentEx w15:paraId="04D964F3" w15:done="0"/>
  <w15:commentEx w15:paraId="216CE18E" w15:done="0"/>
  <w15:commentEx w15:paraId="7D4F50DA" w15:done="0"/>
  <w15:commentEx w15:paraId="224FD45C" w15:done="0"/>
  <w15:commentEx w15:paraId="56766F9B" w15:done="0"/>
  <w15:commentEx w15:paraId="6A23A510" w15:done="0"/>
  <w15:commentEx w15:paraId="034BFE1B" w15:done="0"/>
  <w15:commentEx w15:paraId="0BFB941E" w15:done="0"/>
  <w15:commentEx w15:paraId="41831E7C" w15:done="0"/>
  <w15:commentEx w15:paraId="120A9250" w15:done="0"/>
  <w15:commentEx w15:paraId="19537D64" w15:paraIdParent="120A9250" w15:done="0"/>
  <w15:commentEx w15:paraId="227D18F8" w15:done="0"/>
  <w15:commentEx w15:paraId="24A41EF4" w15:done="0"/>
  <w15:commentEx w15:paraId="7C01E5A4" w15:done="0"/>
  <w15:commentEx w15:paraId="74AB517D" w15:done="0"/>
  <w15:commentEx w15:paraId="6694DB8E" w15:done="0"/>
  <w15:commentEx w15:paraId="35988722" w15:done="0"/>
  <w15:commentEx w15:paraId="1AF233FB" w15:done="0"/>
  <w15:commentEx w15:paraId="1A31100C" w15:done="0"/>
  <w15:commentEx w15:paraId="10C39387" w15:done="0"/>
  <w15:commentEx w15:paraId="3DE1B108" w15:done="0"/>
  <w15:commentEx w15:paraId="611323AC" w15:done="0"/>
  <w15:commentEx w15:paraId="49D4663F" w15:done="0"/>
  <w15:commentEx w15:paraId="31A7AF86" w15:done="0"/>
  <w15:commentEx w15:paraId="3715E2B2" w15:done="0"/>
  <w15:commentEx w15:paraId="6331649B" w15:done="0"/>
  <w15:commentEx w15:paraId="5739149E" w15:done="0"/>
  <w15:commentEx w15:paraId="02E9CC04" w15:paraIdParent="5739149E" w15:done="0"/>
  <w15:commentEx w15:paraId="6DF45E5C" w15:done="0"/>
  <w15:commentEx w15:paraId="746AACD3" w15:done="0"/>
  <w15:commentEx w15:paraId="591D3F9D" w15:done="0"/>
  <w15:commentEx w15:paraId="375113AE" w15:done="0"/>
  <w15:commentEx w15:paraId="69855B9E" w15:done="0"/>
  <w15:commentEx w15:paraId="0263F909" w15:done="0"/>
  <w15:commentEx w15:paraId="2EFFED40" w15:done="0"/>
  <w15:commentEx w15:paraId="73C4AE49" w15:done="0"/>
  <w15:commentEx w15:paraId="506C5AEF" w15:done="0"/>
  <w15:commentEx w15:paraId="7B0EF9D1" w15:done="0"/>
  <w15:commentEx w15:paraId="172F941D" w15:done="0"/>
  <w15:commentEx w15:paraId="17FADCA7" w15:done="0"/>
  <w15:commentEx w15:paraId="71F0240C" w15:done="0"/>
  <w15:commentEx w15:paraId="3492EAC4" w15:done="0"/>
  <w15:commentEx w15:paraId="1D9C8645" w15:done="0"/>
  <w15:commentEx w15:paraId="00EC71B7" w15:done="0"/>
  <w15:commentEx w15:paraId="378BD89E" w15:done="0"/>
  <w15:commentEx w15:paraId="15D7DEDD" w15:done="0"/>
  <w15:commentEx w15:paraId="6318C41B" w15:done="0"/>
  <w15:commentEx w15:paraId="70ACFB80" w15:done="0"/>
  <w15:commentEx w15:paraId="70E3B436" w15:done="0"/>
  <w15:commentEx w15:paraId="6AE4A743" w15:done="0"/>
  <w15:commentEx w15:paraId="6DC1425F" w15:done="0"/>
  <w15:commentEx w15:paraId="7C7A075B" w15:done="0"/>
  <w15:commentEx w15:paraId="09D5F935" w15:done="0"/>
  <w15:commentEx w15:paraId="0238E676" w15:done="0"/>
  <w15:commentEx w15:paraId="53B68C23" w15:done="0"/>
  <w15:commentEx w15:paraId="30D029CB" w15:done="0"/>
  <w15:commentEx w15:paraId="11811F46" w15:done="0"/>
  <w15:commentEx w15:paraId="4F27B9DB" w15:done="0"/>
  <w15:commentEx w15:paraId="3664DC71" w15:done="0"/>
  <w15:commentEx w15:paraId="4D9ED605" w15:done="0"/>
  <w15:commentEx w15:paraId="096DD047" w15:done="0"/>
  <w15:commentEx w15:paraId="1DC4B3F6" w15:done="0"/>
  <w15:commentEx w15:paraId="5CABE087" w15:done="0"/>
  <w15:commentEx w15:paraId="44E8B6B7" w15:done="0"/>
  <w15:commentEx w15:paraId="638758EA" w15:done="0"/>
  <w15:commentEx w15:paraId="27D2CE20" w15:done="0"/>
  <w15:commentEx w15:paraId="17E0DD0B" w15:done="0"/>
  <w15:commentEx w15:paraId="76DE9F2C" w15:done="0"/>
  <w15:commentEx w15:paraId="53973DD0" w15:done="0"/>
  <w15:commentEx w15:paraId="7A6859FC" w15:done="0"/>
  <w15:commentEx w15:paraId="0286E988" w15:done="0"/>
  <w15:commentEx w15:paraId="4817B95A" w15:paraIdParent="0286E988" w15:done="0"/>
  <w15:commentEx w15:paraId="6F7E6F99" w15:done="0"/>
  <w15:commentEx w15:paraId="00EF5776" w15:done="0"/>
  <w15:commentEx w15:paraId="311CA4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79A57" w16cex:dateUtc="2023-04-17T16:13:00Z"/>
  <w16cex:commentExtensible w16cex:durableId="27D53580" w16cex:dateUtc="2023-04-03T15:22:00Z"/>
  <w16cex:commentExtensible w16cex:durableId="27D535EB" w16cex:dateUtc="2023-04-03T15:24:00Z"/>
  <w16cex:commentExtensible w16cex:durableId="27CEA897" w16cex:dateUtc="2023-03-29T16:07:00Z"/>
  <w16cex:commentExtensible w16cex:durableId="27D53636" w16cex:dateUtc="2023-04-03T15:25:00Z"/>
  <w16cex:commentExtensible w16cex:durableId="27D18DB8" w16cex:dateUtc="2023-03-31T22:50:00Z"/>
  <w16cex:commentExtensible w16cex:durableId="27D18E54" w16cex:dateUtc="2023-03-31T22:52:00Z"/>
  <w16cex:commentExtensible w16cex:durableId="27D18EE6" w16cex:dateUtc="2023-03-31T22:55:00Z"/>
  <w16cex:commentExtensible w16cex:durableId="27D51FE2" w16cex:dateUtc="2023-04-03T13:50:00Z"/>
  <w16cex:commentExtensible w16cex:durableId="27D520B1" w16cex:dateUtc="2023-04-03T13:53:00Z"/>
  <w16cex:commentExtensible w16cex:durableId="27D68DF8" w16cex:dateUtc="2023-04-04T15:52:00Z"/>
  <w16cex:commentExtensible w16cex:durableId="27EBADF8" w16cex:dateUtc="2023-04-20T18:25:00Z"/>
  <w16cex:commentExtensible w16cex:durableId="27D7B2E6" w16cex:dateUtc="2023-04-05T12:42:00Z"/>
  <w16cex:commentExtensible w16cex:durableId="27D6C0DD" w16cex:dateUtc="2023-04-04T19:29:00Z"/>
  <w16cex:commentExtensible w16cex:durableId="27D5216E" w16cex:dateUtc="2023-04-03T13:57:00Z"/>
  <w16cex:commentExtensible w16cex:durableId="27D5414E" w16cex:dateUtc="2023-04-03T16:13:00Z"/>
  <w16cex:commentExtensible w16cex:durableId="27D663A8" w16cex:dateUtc="2023-04-04T12:51:00Z"/>
  <w16cex:commentExtensible w16cex:durableId="27D6640E" w16cex:dateUtc="2023-04-04T12:53:00Z"/>
  <w16cex:commentExtensible w16cex:durableId="27D6647D" w16cex:dateUtc="2023-04-04T12:55:00Z"/>
  <w16cex:commentExtensible w16cex:durableId="27D56F16" w16cex:dateUtc="2023-04-03T19:28:00Z"/>
  <w16cex:commentExtensible w16cex:durableId="27D660E3" w16cex:dateUtc="2023-04-04T12:40:00Z"/>
  <w16cex:commentExtensible w16cex:durableId="27D66101" w16cex:dateUtc="2023-04-04T12:40:00Z"/>
  <w16cex:commentExtensible w16cex:durableId="27D66126" w16cex:dateUtc="2023-04-04T12:41:00Z"/>
  <w16cex:commentExtensible w16cex:durableId="27D6646E" w16cex:dateUtc="2023-04-04T12:55:00Z"/>
  <w16cex:commentExtensible w16cex:durableId="27EBADF9" w16cex:dateUtc="2023-04-20T18:25:00Z"/>
  <w16cex:commentExtensible w16cex:durableId="27D68A22" w16cex:dateUtc="2023-04-04T15:36:00Z"/>
  <w16cex:commentExtensible w16cex:durableId="27D68B40" w16cex:dateUtc="2023-04-04T15:40:00Z"/>
  <w16cex:commentExtensible w16cex:durableId="27D68BD4" w16cex:dateUtc="2023-04-04T15:43:00Z"/>
  <w16cex:commentExtensible w16cex:durableId="27D68BA4" w16cex:dateUtc="2023-04-04T15:42:00Z"/>
  <w16cex:commentExtensible w16cex:durableId="27D68B16" w16cex:dateUtc="2023-04-04T15:40:00Z"/>
  <w16cex:commentExtensible w16cex:durableId="27D546FC" w16cex:dateUtc="2023-04-03T16:37:00Z"/>
  <w16cex:commentExtensible w16cex:durableId="27D548BE" w16cex:dateUtc="2023-04-03T16:44:00Z"/>
  <w16cex:commentExtensible w16cex:durableId="27D550C9" w16cex:dateUtc="2023-04-03T17:19:00Z"/>
  <w16cex:commentExtensible w16cex:durableId="27E7DC36" w16cex:dateUtc="2023-04-17T20:54:00Z"/>
  <w16cex:commentExtensible w16cex:durableId="27E7DB5D" w16cex:dateUtc="2023-04-17T20:51:00Z"/>
  <w16cex:commentExtensible w16cex:durableId="27E7DB4C" w16cex:dateUtc="2023-04-17T20:50:00Z"/>
  <w16cex:commentExtensible w16cex:durableId="27E7DB7D" w16cex:dateUtc="2023-04-17T20:51:00Z"/>
  <w16cex:commentExtensible w16cex:durableId="27E7DBB8" w16cex:dateUtc="2023-04-17T20:52:00Z"/>
  <w16cex:commentExtensible w16cex:durableId="27E7DD4E" w16cex:dateUtc="2023-04-17T20:59:00Z"/>
  <w16cex:commentExtensible w16cex:durableId="27E7DBFB" w16cex:dateUtc="2023-04-17T20:53:00Z"/>
  <w16cex:commentExtensible w16cex:durableId="27E7DC7C" w16cex:dateUtc="2023-04-17T20:55:00Z"/>
  <w16cex:commentExtensible w16cex:durableId="27D56BDD" w16cex:dateUtc="2023-04-03T19:14:00Z"/>
  <w16cex:commentExtensible w16cex:durableId="27E7DCA5" w16cex:dateUtc="2023-04-17T20:56:00Z"/>
  <w16cex:commentExtensible w16cex:durableId="27E7DCBA" w16cex:dateUtc="2023-04-17T20:56:00Z"/>
  <w16cex:commentExtensible w16cex:durableId="27DE69CE" w16cex:dateUtc="2023-04-10T16:56:00Z"/>
  <w16cex:commentExtensible w16cex:durableId="27EBADFA" w16cex:dateUtc="2023-04-20T18:26:00Z"/>
  <w16cex:commentExtensible w16cex:durableId="27E7DE1E" w16cex:dateUtc="2023-04-17T21:02:00Z"/>
  <w16cex:commentExtensible w16cex:durableId="27E7DDB4" w16cex:dateUtc="2023-04-17T21:01:00Z"/>
  <w16cex:commentExtensible w16cex:durableId="27D6AC87" w16cex:dateUtc="2023-04-04T18:02:00Z"/>
  <w16cex:commentExtensible w16cex:durableId="27D6AC98" w16cex:dateUtc="2023-04-04T18:03:00Z"/>
  <w16cex:commentExtensible w16cex:durableId="27D6ACC3" w16cex:dateUtc="2023-04-04T18:03:00Z"/>
  <w16cex:commentExtensible w16cex:durableId="27D56CBD" w16cex:dateUtc="2023-04-03T19:18:00Z"/>
  <w16cex:commentExtensible w16cex:durableId="27E79ACE" w16cex:dateUtc="2023-04-17T16:15:00Z"/>
  <w16cex:commentExtensible w16cex:durableId="27D6AD28" w16cex:dateUtc="2023-04-04T18:05:00Z"/>
  <w16cex:commentExtensible w16cex:durableId="27E7DE82" w16cex:dateUtc="2023-04-17T21:04:00Z"/>
  <w16cex:commentExtensible w16cex:durableId="27D6AD3D" w16cex:dateUtc="2023-04-04T18:05:00Z"/>
  <w16cex:commentExtensible w16cex:durableId="27D6AD82" w16cex:dateUtc="2023-04-04T18:06:00Z"/>
  <w16cex:commentExtensible w16cex:durableId="27EBAE1A" w16cex:dateUtc="2023-04-20T18:27:00Z"/>
  <w16cex:commentExtensible w16cex:durableId="27D6AE20" w16cex:dateUtc="2023-04-04T18:09:00Z"/>
  <w16cex:commentExtensible w16cex:durableId="27D6AE31" w16cex:dateUtc="2023-04-04T18:09:00Z"/>
  <w16cex:commentExtensible w16cex:durableId="27D6B9D9" w16cex:dateUtc="2023-04-04T18:59:00Z"/>
  <w16cex:commentExtensible w16cex:durableId="27EBAE23" w16cex:dateUtc="2023-04-20T18:27:00Z"/>
  <w16cex:commentExtensible w16cex:durableId="27D551A3" w16cex:dateUtc="2023-04-03T17:22:00Z"/>
  <w16cex:commentExtensible w16cex:durableId="27D6AE7E" w16cex:dateUtc="2023-04-04T18:11:00Z"/>
  <w16cex:commentExtensible w16cex:durableId="27D7B816" w16cex:dateUtc="2023-04-05T13:04:00Z"/>
  <w16cex:commentExtensible w16cex:durableId="27EBAE2F" w16cex:dateUtc="2023-04-20T18:27:00Z"/>
  <w16cex:commentExtensible w16cex:durableId="27D7B812" w16cex:dateUtc="2023-04-05T13:04:00Z"/>
  <w16cex:commentExtensible w16cex:durableId="27D6AF8F" w16cex:dateUtc="2023-04-04T18:15:00Z"/>
  <w16cex:commentExtensible w16cex:durableId="27E7DEEF" w16cex:dateUtc="2023-04-17T21:06:00Z"/>
  <w16cex:commentExtensible w16cex:durableId="27D6B4EF" w16cex:dateUtc="2023-04-04T18:38:00Z"/>
  <w16cex:commentExtensible w16cex:durableId="27D6B558" w16cex:dateUtc="2023-04-04T18:40:00Z"/>
  <w16cex:commentExtensible w16cex:durableId="27D6B039" w16cex:dateUtc="2023-04-04T18:18:00Z"/>
  <w16cex:commentExtensible w16cex:durableId="27D6B057" w16cex:dateUtc="2023-04-04T18:19:00Z"/>
  <w16cex:commentExtensible w16cex:durableId="27D6B08E" w16cex:dateUtc="2023-04-04T18:19:00Z"/>
  <w16cex:commentExtensible w16cex:durableId="27D55157" w16cex:dateUtc="2023-04-03T17:21:00Z"/>
  <w16cex:commentExtensible w16cex:durableId="27D6B11C" w16cex:dateUtc="2023-04-04T18:22:00Z"/>
  <w16cex:commentExtensible w16cex:durableId="27E79C6D" w16cex:dateUtc="2023-04-17T16:22:00Z"/>
  <w16cex:commentExtensible w16cex:durableId="27E79C8C" w16cex:dateUtc="2023-04-17T16:23:00Z"/>
  <w16cex:commentExtensible w16cex:durableId="27CEA7D6" w16cex:dateUtc="2023-03-29T16:04:00Z"/>
  <w16cex:commentExtensible w16cex:durableId="27D6B27B" w16cex:dateUtc="2023-04-04T18:28:00Z"/>
  <w16cex:commentExtensible w16cex:durableId="27D6B66A" w16cex:dateUtc="2023-04-04T18:44:00Z"/>
  <w16cex:commentExtensible w16cex:durableId="27D6B308" w16cex:dateUtc="2023-04-04T18:30:00Z"/>
  <w16cex:commentExtensible w16cex:durableId="27EBAE44" w16cex:dateUtc="2023-04-20T18:27:00Z"/>
  <w16cex:commentExtensible w16cex:durableId="27D6B6BB" w16cex:dateUtc="2023-04-04T18:46:00Z"/>
  <w16cex:commentExtensible w16cex:durableId="27E79BE2" w16cex:dateUtc="2023-04-04T18:18:00Z"/>
  <w16cex:commentExtensible w16cex:durableId="27E79B27" w16cex:dateUtc="2023-04-04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F0EEB" w16cid:durableId="27E79A57"/>
  <w16cid:commentId w16cid:paraId="176A38F7" w16cid:durableId="27D53580"/>
  <w16cid:commentId w16cid:paraId="6D3B0CBE" w16cid:durableId="27D535EB"/>
  <w16cid:commentId w16cid:paraId="55146637" w16cid:durableId="27CEA897"/>
  <w16cid:commentId w16cid:paraId="2D7D0F11" w16cid:durableId="27D53636"/>
  <w16cid:commentId w16cid:paraId="00389CB7" w16cid:durableId="27D18DB8"/>
  <w16cid:commentId w16cid:paraId="673B5D1D" w16cid:durableId="27D18E54"/>
  <w16cid:commentId w16cid:paraId="6A475F9E" w16cid:durableId="27D18EE6"/>
  <w16cid:commentId w16cid:paraId="0C4B4442" w16cid:durableId="27D51FE2"/>
  <w16cid:commentId w16cid:paraId="373FA612" w16cid:durableId="27D520B1"/>
  <w16cid:commentId w16cid:paraId="48568F52" w16cid:durableId="27D68DF8"/>
  <w16cid:commentId w16cid:paraId="04D964F3" w16cid:durableId="27EBADF8"/>
  <w16cid:commentId w16cid:paraId="216CE18E" w16cid:durableId="27D7B2E6"/>
  <w16cid:commentId w16cid:paraId="7D4F50DA" w16cid:durableId="27D6C0DD"/>
  <w16cid:commentId w16cid:paraId="224FD45C" w16cid:durableId="27D5216E"/>
  <w16cid:commentId w16cid:paraId="56766F9B" w16cid:durableId="27D5414E"/>
  <w16cid:commentId w16cid:paraId="6A23A510" w16cid:durableId="27D663A8"/>
  <w16cid:commentId w16cid:paraId="034BFE1B" w16cid:durableId="27D6640E"/>
  <w16cid:commentId w16cid:paraId="0BFB941E" w16cid:durableId="27D6647D"/>
  <w16cid:commentId w16cid:paraId="41831E7C" w16cid:durableId="27D56F16"/>
  <w16cid:commentId w16cid:paraId="120A9250" w16cid:durableId="27D660E3"/>
  <w16cid:commentId w16cid:paraId="19537D64" w16cid:durableId="27D66101"/>
  <w16cid:commentId w16cid:paraId="227D18F8" w16cid:durableId="27D66126"/>
  <w16cid:commentId w16cid:paraId="24A41EF4" w16cid:durableId="27D6646E"/>
  <w16cid:commentId w16cid:paraId="7C01E5A4" w16cid:durableId="27EBADF9"/>
  <w16cid:commentId w16cid:paraId="74AB517D" w16cid:durableId="27D68A22"/>
  <w16cid:commentId w16cid:paraId="6694DB8E" w16cid:durableId="27D68B40"/>
  <w16cid:commentId w16cid:paraId="35988722" w16cid:durableId="27D68BD4"/>
  <w16cid:commentId w16cid:paraId="1AF233FB" w16cid:durableId="27D68BA4"/>
  <w16cid:commentId w16cid:paraId="1A31100C" w16cid:durableId="27D68B16"/>
  <w16cid:commentId w16cid:paraId="10C39387" w16cid:durableId="27D546FC"/>
  <w16cid:commentId w16cid:paraId="3DE1B108" w16cid:durableId="27D548BE"/>
  <w16cid:commentId w16cid:paraId="611323AC" w16cid:durableId="27D550C9"/>
  <w16cid:commentId w16cid:paraId="49D4663F" w16cid:durableId="27E7DC36"/>
  <w16cid:commentId w16cid:paraId="31A7AF86" w16cid:durableId="27E7DB5D"/>
  <w16cid:commentId w16cid:paraId="3715E2B2" w16cid:durableId="27E7DB4C"/>
  <w16cid:commentId w16cid:paraId="6331649B" w16cid:durableId="27E7DB7D"/>
  <w16cid:commentId w16cid:paraId="5739149E" w16cid:durableId="27E7DBB8"/>
  <w16cid:commentId w16cid:paraId="02E9CC04" w16cid:durableId="27E7DD4E"/>
  <w16cid:commentId w16cid:paraId="6DF45E5C" w16cid:durableId="27E7DBFB"/>
  <w16cid:commentId w16cid:paraId="746AACD3" w16cid:durableId="27E7DC7C"/>
  <w16cid:commentId w16cid:paraId="591D3F9D" w16cid:durableId="27D56BDD"/>
  <w16cid:commentId w16cid:paraId="375113AE" w16cid:durableId="27E7DCA5"/>
  <w16cid:commentId w16cid:paraId="69855B9E" w16cid:durableId="27E7DCBA"/>
  <w16cid:commentId w16cid:paraId="0263F909" w16cid:durableId="27DE69CE"/>
  <w16cid:commentId w16cid:paraId="2EFFED40" w16cid:durableId="27EBADFA"/>
  <w16cid:commentId w16cid:paraId="73C4AE49" w16cid:durableId="27E7DE1E"/>
  <w16cid:commentId w16cid:paraId="506C5AEF" w16cid:durableId="27E7DDB4"/>
  <w16cid:commentId w16cid:paraId="7B0EF9D1" w16cid:durableId="27D6AC87"/>
  <w16cid:commentId w16cid:paraId="172F941D" w16cid:durableId="27D6AC98"/>
  <w16cid:commentId w16cid:paraId="17FADCA7" w16cid:durableId="27D6ACC3"/>
  <w16cid:commentId w16cid:paraId="71F0240C" w16cid:durableId="27D56CBD"/>
  <w16cid:commentId w16cid:paraId="3492EAC4" w16cid:durableId="27E79ACE"/>
  <w16cid:commentId w16cid:paraId="1D9C8645" w16cid:durableId="27D6AD28"/>
  <w16cid:commentId w16cid:paraId="00EC71B7" w16cid:durableId="27E7DE82"/>
  <w16cid:commentId w16cid:paraId="378BD89E" w16cid:durableId="27D6AD3D"/>
  <w16cid:commentId w16cid:paraId="15D7DEDD" w16cid:durableId="27D6AD82"/>
  <w16cid:commentId w16cid:paraId="6318C41B" w16cid:durableId="27EBAE1A"/>
  <w16cid:commentId w16cid:paraId="70ACFB80" w16cid:durableId="27D6AE20"/>
  <w16cid:commentId w16cid:paraId="70E3B436" w16cid:durableId="27D6AE31"/>
  <w16cid:commentId w16cid:paraId="6AE4A743" w16cid:durableId="27D6B9D9"/>
  <w16cid:commentId w16cid:paraId="6DC1425F" w16cid:durableId="27EBAE23"/>
  <w16cid:commentId w16cid:paraId="7C7A075B" w16cid:durableId="27D551A3"/>
  <w16cid:commentId w16cid:paraId="09D5F935" w16cid:durableId="27D6AE7E"/>
  <w16cid:commentId w16cid:paraId="0238E676" w16cid:durableId="27D7B816"/>
  <w16cid:commentId w16cid:paraId="53B68C23" w16cid:durableId="27EBAE2F"/>
  <w16cid:commentId w16cid:paraId="30D029CB" w16cid:durableId="27D7B812"/>
  <w16cid:commentId w16cid:paraId="11811F46" w16cid:durableId="27D6AF8F"/>
  <w16cid:commentId w16cid:paraId="4F27B9DB" w16cid:durableId="27E7DEEF"/>
  <w16cid:commentId w16cid:paraId="3664DC71" w16cid:durableId="27D6B4EF"/>
  <w16cid:commentId w16cid:paraId="4D9ED605" w16cid:durableId="27D6B558"/>
  <w16cid:commentId w16cid:paraId="096DD047" w16cid:durableId="27D6B039"/>
  <w16cid:commentId w16cid:paraId="1DC4B3F6" w16cid:durableId="27D6B057"/>
  <w16cid:commentId w16cid:paraId="5CABE087" w16cid:durableId="27D6B08E"/>
  <w16cid:commentId w16cid:paraId="44E8B6B7" w16cid:durableId="27D55157"/>
  <w16cid:commentId w16cid:paraId="638758EA" w16cid:durableId="27D6B11C"/>
  <w16cid:commentId w16cid:paraId="27D2CE20" w16cid:durableId="27E79C6D"/>
  <w16cid:commentId w16cid:paraId="17E0DD0B" w16cid:durableId="27E79C8C"/>
  <w16cid:commentId w16cid:paraId="76DE9F2C" w16cid:durableId="27CEA7D6"/>
  <w16cid:commentId w16cid:paraId="53973DD0" w16cid:durableId="27D6B27B"/>
  <w16cid:commentId w16cid:paraId="7A6859FC" w16cid:durableId="27D6B66A"/>
  <w16cid:commentId w16cid:paraId="0286E988" w16cid:durableId="27D6B308"/>
  <w16cid:commentId w16cid:paraId="4817B95A" w16cid:durableId="27EBAE44"/>
  <w16cid:commentId w16cid:paraId="6F7E6F99" w16cid:durableId="27D6B6BB"/>
  <w16cid:commentId w16cid:paraId="00EF5776" w16cid:durableId="27E79BE2"/>
  <w16cid:commentId w16cid:paraId="311CA452" w16cid:durableId="27E79B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0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num w:numId="1" w16cid:durableId="4142118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rrett Byrnes">
    <w15:presenceInfo w15:providerId="AD" w15:userId="S::Jarrett.Byrnes@umb.edu::7d3cc1cf-e1e0-4f84-9aef-c82d5bff1dfa"/>
  </w15:person>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C2E"/>
    <w:rsid w:val="00000B06"/>
    <w:rsid w:val="00005AB5"/>
    <w:rsid w:val="00007ABB"/>
    <w:rsid w:val="00013BA0"/>
    <w:rsid w:val="00035745"/>
    <w:rsid w:val="00037819"/>
    <w:rsid w:val="00040174"/>
    <w:rsid w:val="000401E9"/>
    <w:rsid w:val="000502B1"/>
    <w:rsid w:val="000658C6"/>
    <w:rsid w:val="00086998"/>
    <w:rsid w:val="00087024"/>
    <w:rsid w:val="00090363"/>
    <w:rsid w:val="00094CAB"/>
    <w:rsid w:val="00096530"/>
    <w:rsid w:val="000A6114"/>
    <w:rsid w:val="000B0CC1"/>
    <w:rsid w:val="000B1239"/>
    <w:rsid w:val="000C117C"/>
    <w:rsid w:val="000C195F"/>
    <w:rsid w:val="000D7B40"/>
    <w:rsid w:val="00134FF2"/>
    <w:rsid w:val="00140965"/>
    <w:rsid w:val="00154E2C"/>
    <w:rsid w:val="0016272E"/>
    <w:rsid w:val="00163829"/>
    <w:rsid w:val="00175676"/>
    <w:rsid w:val="00176C87"/>
    <w:rsid w:val="0018290D"/>
    <w:rsid w:val="00183019"/>
    <w:rsid w:val="00183E61"/>
    <w:rsid w:val="00186121"/>
    <w:rsid w:val="00191746"/>
    <w:rsid w:val="001A2B18"/>
    <w:rsid w:val="001A313E"/>
    <w:rsid w:val="001B4EC5"/>
    <w:rsid w:val="001B5B9A"/>
    <w:rsid w:val="001B650D"/>
    <w:rsid w:val="001B6946"/>
    <w:rsid w:val="001D2DCD"/>
    <w:rsid w:val="00212BAB"/>
    <w:rsid w:val="00215A80"/>
    <w:rsid w:val="002226D8"/>
    <w:rsid w:val="002346B3"/>
    <w:rsid w:val="00241977"/>
    <w:rsid w:val="00254E3D"/>
    <w:rsid w:val="0025796B"/>
    <w:rsid w:val="002600F9"/>
    <w:rsid w:val="00263EE5"/>
    <w:rsid w:val="00272C33"/>
    <w:rsid w:val="0027714F"/>
    <w:rsid w:val="002F1D3F"/>
    <w:rsid w:val="003003C3"/>
    <w:rsid w:val="00311C34"/>
    <w:rsid w:val="0031353E"/>
    <w:rsid w:val="00313CDD"/>
    <w:rsid w:val="00315A41"/>
    <w:rsid w:val="003222E2"/>
    <w:rsid w:val="0032799E"/>
    <w:rsid w:val="003321B6"/>
    <w:rsid w:val="00342334"/>
    <w:rsid w:val="00342574"/>
    <w:rsid w:val="003457A7"/>
    <w:rsid w:val="003633E4"/>
    <w:rsid w:val="00365453"/>
    <w:rsid w:val="003805D7"/>
    <w:rsid w:val="003969CB"/>
    <w:rsid w:val="003B220B"/>
    <w:rsid w:val="003B6555"/>
    <w:rsid w:val="003B7E55"/>
    <w:rsid w:val="003C31C2"/>
    <w:rsid w:val="003F6C24"/>
    <w:rsid w:val="00403C55"/>
    <w:rsid w:val="004219EC"/>
    <w:rsid w:val="00425390"/>
    <w:rsid w:val="00432B88"/>
    <w:rsid w:val="00433985"/>
    <w:rsid w:val="004360AE"/>
    <w:rsid w:val="00437901"/>
    <w:rsid w:val="00440B68"/>
    <w:rsid w:val="004437CE"/>
    <w:rsid w:val="0045030B"/>
    <w:rsid w:val="004605DA"/>
    <w:rsid w:val="00464C64"/>
    <w:rsid w:val="00474EA3"/>
    <w:rsid w:val="00480E15"/>
    <w:rsid w:val="00484DA3"/>
    <w:rsid w:val="004B1381"/>
    <w:rsid w:val="004C32DF"/>
    <w:rsid w:val="004E5A8E"/>
    <w:rsid w:val="004F3930"/>
    <w:rsid w:val="004F750D"/>
    <w:rsid w:val="00500DF4"/>
    <w:rsid w:val="00505A1C"/>
    <w:rsid w:val="005063BA"/>
    <w:rsid w:val="0051749D"/>
    <w:rsid w:val="00517635"/>
    <w:rsid w:val="00520166"/>
    <w:rsid w:val="0053255C"/>
    <w:rsid w:val="00534CD8"/>
    <w:rsid w:val="00545BCF"/>
    <w:rsid w:val="005504C5"/>
    <w:rsid w:val="00555854"/>
    <w:rsid w:val="00556417"/>
    <w:rsid w:val="00564EDA"/>
    <w:rsid w:val="00590F52"/>
    <w:rsid w:val="005B3383"/>
    <w:rsid w:val="005C3CB8"/>
    <w:rsid w:val="005C45A0"/>
    <w:rsid w:val="005D0440"/>
    <w:rsid w:val="005E4247"/>
    <w:rsid w:val="005F12BD"/>
    <w:rsid w:val="005F3F6D"/>
    <w:rsid w:val="006150EB"/>
    <w:rsid w:val="00617BA3"/>
    <w:rsid w:val="00620247"/>
    <w:rsid w:val="0062238F"/>
    <w:rsid w:val="00664E45"/>
    <w:rsid w:val="00666028"/>
    <w:rsid w:val="0067120A"/>
    <w:rsid w:val="0067337B"/>
    <w:rsid w:val="00675D0F"/>
    <w:rsid w:val="006769D2"/>
    <w:rsid w:val="00677617"/>
    <w:rsid w:val="0069320B"/>
    <w:rsid w:val="006962B2"/>
    <w:rsid w:val="00697657"/>
    <w:rsid w:val="006A36DD"/>
    <w:rsid w:val="006B4C95"/>
    <w:rsid w:val="006C6433"/>
    <w:rsid w:val="006C7C5E"/>
    <w:rsid w:val="006D0421"/>
    <w:rsid w:val="006D09DA"/>
    <w:rsid w:val="00702836"/>
    <w:rsid w:val="00721F6B"/>
    <w:rsid w:val="00732DC2"/>
    <w:rsid w:val="007348A9"/>
    <w:rsid w:val="00766C2E"/>
    <w:rsid w:val="0078083E"/>
    <w:rsid w:val="00786EB3"/>
    <w:rsid w:val="007920A9"/>
    <w:rsid w:val="00797536"/>
    <w:rsid w:val="00797F14"/>
    <w:rsid w:val="007B6B49"/>
    <w:rsid w:val="007C07B1"/>
    <w:rsid w:val="007C7347"/>
    <w:rsid w:val="007E0FCC"/>
    <w:rsid w:val="00807F91"/>
    <w:rsid w:val="008213DC"/>
    <w:rsid w:val="00826D46"/>
    <w:rsid w:val="0083404D"/>
    <w:rsid w:val="00843C72"/>
    <w:rsid w:val="00843F80"/>
    <w:rsid w:val="008735F3"/>
    <w:rsid w:val="008821A6"/>
    <w:rsid w:val="0089086F"/>
    <w:rsid w:val="00890D47"/>
    <w:rsid w:val="008B753A"/>
    <w:rsid w:val="008C64C9"/>
    <w:rsid w:val="008C6802"/>
    <w:rsid w:val="008D4C98"/>
    <w:rsid w:val="008D5784"/>
    <w:rsid w:val="008E5E9A"/>
    <w:rsid w:val="008F41E5"/>
    <w:rsid w:val="008F6396"/>
    <w:rsid w:val="009039AD"/>
    <w:rsid w:val="00917AAA"/>
    <w:rsid w:val="00931CF1"/>
    <w:rsid w:val="0093694E"/>
    <w:rsid w:val="00937445"/>
    <w:rsid w:val="0094517A"/>
    <w:rsid w:val="00965AB7"/>
    <w:rsid w:val="009671E6"/>
    <w:rsid w:val="00967EDC"/>
    <w:rsid w:val="009A2BE2"/>
    <w:rsid w:val="009B5CAC"/>
    <w:rsid w:val="009C3280"/>
    <w:rsid w:val="009D2877"/>
    <w:rsid w:val="009E1DCD"/>
    <w:rsid w:val="00A037A1"/>
    <w:rsid w:val="00A03D2E"/>
    <w:rsid w:val="00A155A7"/>
    <w:rsid w:val="00A53231"/>
    <w:rsid w:val="00A5761E"/>
    <w:rsid w:val="00A623DE"/>
    <w:rsid w:val="00A67A1D"/>
    <w:rsid w:val="00A7148A"/>
    <w:rsid w:val="00A72D3C"/>
    <w:rsid w:val="00A7565E"/>
    <w:rsid w:val="00A772EE"/>
    <w:rsid w:val="00A812F8"/>
    <w:rsid w:val="00A97E46"/>
    <w:rsid w:val="00AB079D"/>
    <w:rsid w:val="00AB6BAC"/>
    <w:rsid w:val="00AD5F89"/>
    <w:rsid w:val="00AE22FB"/>
    <w:rsid w:val="00AF51E3"/>
    <w:rsid w:val="00B02D15"/>
    <w:rsid w:val="00B0371D"/>
    <w:rsid w:val="00B13A15"/>
    <w:rsid w:val="00B22779"/>
    <w:rsid w:val="00B25A98"/>
    <w:rsid w:val="00B34119"/>
    <w:rsid w:val="00B44045"/>
    <w:rsid w:val="00B6179B"/>
    <w:rsid w:val="00B678B7"/>
    <w:rsid w:val="00B70EB2"/>
    <w:rsid w:val="00B71E23"/>
    <w:rsid w:val="00B73FE5"/>
    <w:rsid w:val="00B7599F"/>
    <w:rsid w:val="00B77026"/>
    <w:rsid w:val="00B83F20"/>
    <w:rsid w:val="00B86FBC"/>
    <w:rsid w:val="00B93B81"/>
    <w:rsid w:val="00B94E89"/>
    <w:rsid w:val="00B94F36"/>
    <w:rsid w:val="00B95D5F"/>
    <w:rsid w:val="00BB20FE"/>
    <w:rsid w:val="00BB42EF"/>
    <w:rsid w:val="00BB70A3"/>
    <w:rsid w:val="00BC1A63"/>
    <w:rsid w:val="00BE01DD"/>
    <w:rsid w:val="00BE3C98"/>
    <w:rsid w:val="00BE6963"/>
    <w:rsid w:val="00BF4FD0"/>
    <w:rsid w:val="00C0026D"/>
    <w:rsid w:val="00C068C4"/>
    <w:rsid w:val="00C1369A"/>
    <w:rsid w:val="00C13FC0"/>
    <w:rsid w:val="00C148EB"/>
    <w:rsid w:val="00C2024D"/>
    <w:rsid w:val="00C231BB"/>
    <w:rsid w:val="00C24C5D"/>
    <w:rsid w:val="00C43617"/>
    <w:rsid w:val="00C5477D"/>
    <w:rsid w:val="00C555C6"/>
    <w:rsid w:val="00C71527"/>
    <w:rsid w:val="00C72290"/>
    <w:rsid w:val="00C739D1"/>
    <w:rsid w:val="00CA71E1"/>
    <w:rsid w:val="00CA79F1"/>
    <w:rsid w:val="00CB2F9B"/>
    <w:rsid w:val="00CB672E"/>
    <w:rsid w:val="00CE66FA"/>
    <w:rsid w:val="00D04BB4"/>
    <w:rsid w:val="00D1108C"/>
    <w:rsid w:val="00D134B4"/>
    <w:rsid w:val="00D23670"/>
    <w:rsid w:val="00D26E89"/>
    <w:rsid w:val="00D374A8"/>
    <w:rsid w:val="00D7127F"/>
    <w:rsid w:val="00D763D2"/>
    <w:rsid w:val="00D85566"/>
    <w:rsid w:val="00D86386"/>
    <w:rsid w:val="00D92E79"/>
    <w:rsid w:val="00D96E3C"/>
    <w:rsid w:val="00DB7963"/>
    <w:rsid w:val="00DE6335"/>
    <w:rsid w:val="00DE6589"/>
    <w:rsid w:val="00DF6BEC"/>
    <w:rsid w:val="00E05D86"/>
    <w:rsid w:val="00E101B7"/>
    <w:rsid w:val="00E12C13"/>
    <w:rsid w:val="00E1719C"/>
    <w:rsid w:val="00E21C73"/>
    <w:rsid w:val="00E222CD"/>
    <w:rsid w:val="00E24FAD"/>
    <w:rsid w:val="00E34FAC"/>
    <w:rsid w:val="00E63060"/>
    <w:rsid w:val="00E7418E"/>
    <w:rsid w:val="00E757E2"/>
    <w:rsid w:val="00E83803"/>
    <w:rsid w:val="00E941F8"/>
    <w:rsid w:val="00E96EC0"/>
    <w:rsid w:val="00EB4AEF"/>
    <w:rsid w:val="00ED4D82"/>
    <w:rsid w:val="00ED67E6"/>
    <w:rsid w:val="00EF02D4"/>
    <w:rsid w:val="00EF11E1"/>
    <w:rsid w:val="00EF29A9"/>
    <w:rsid w:val="00F10D47"/>
    <w:rsid w:val="00F10DA0"/>
    <w:rsid w:val="00F1158A"/>
    <w:rsid w:val="00F1464B"/>
    <w:rsid w:val="00F339AB"/>
    <w:rsid w:val="00F6146E"/>
    <w:rsid w:val="00F669E5"/>
    <w:rsid w:val="00F72E25"/>
    <w:rsid w:val="00F82453"/>
    <w:rsid w:val="00F87B1B"/>
    <w:rsid w:val="00F87D56"/>
    <w:rsid w:val="00F9381D"/>
    <w:rsid w:val="00FA0111"/>
    <w:rsid w:val="00FC5538"/>
    <w:rsid w:val="00FD60B7"/>
    <w:rsid w:val="00FE12B7"/>
    <w:rsid w:val="00FE2E3F"/>
    <w:rsid w:val="00FE690E"/>
    <w:rsid w:val="00FF09F8"/>
    <w:rsid w:val="00FF0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E41F36C8-4212-B64D-98CA-B18A1629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F87D56"/>
    <w:pPr>
      <w:spacing w:line="480" w:lineRule="auto"/>
      <w:ind w:left="720" w:hanging="720"/>
    </w:p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semiHidden/>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semiHidden/>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gif"/><Relationship Id="rId5" Type="http://schemas.openxmlformats.org/officeDocument/2006/relationships/comments" Target="comment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39049</Words>
  <Characters>222585</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Byrnes</cp:lastModifiedBy>
  <cp:revision>2</cp:revision>
  <dcterms:created xsi:type="dcterms:W3CDTF">2023-04-20T19:38:00Z</dcterms:created>
  <dcterms:modified xsi:type="dcterms:W3CDTF">2023-04-20T19:38:00Z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{"style":{"styleID":"http://www.zotero.org/styles/ecology","hasBibliography":true,"bibliographyStyleHasBeenSet":true},"prefs":{"fieldType":"Field","automaticJournalAbbreviations":true,"delayCitationUpdates":false,"noteType":0},"sessionID":"eToRwN3p","zote</vt:lpwstr>
  </property>
  <property fmtid="{D5CDD505-2E9C-101B-9397-08002B2CF9AE}" pid="3" name="ZOTERO_PREF_2">
    <vt:lpwstr>roVersion":"6.0.23","dataVersion":4}</vt:lpwstr>
  </property>
</Properties>
</file>